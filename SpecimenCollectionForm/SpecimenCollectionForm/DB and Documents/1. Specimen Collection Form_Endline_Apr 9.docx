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033237" w14:textId="266B7A0D" w:rsidR="008C4B0D" w:rsidRDefault="00EE2B41" w:rsidP="00EF0EA8">
      <w:pPr>
        <w:pStyle w:val="Heading3"/>
        <w:jc w:val="center"/>
        <w:rPr>
          <w:rFonts w:cs="Arial"/>
          <w:sz w:val="22"/>
          <w:szCs w:val="22"/>
        </w:rPr>
      </w:pPr>
      <w:bookmarkStart w:id="0" w:name="_Toc327879049"/>
      <w:r w:rsidRPr="00D2319A">
        <w:rPr>
          <w:rFonts w:cs="Arial"/>
          <w:sz w:val="22"/>
          <w:szCs w:val="22"/>
        </w:rPr>
        <w:t xml:space="preserve">Specimen Collection Form </w:t>
      </w:r>
      <w:r w:rsidR="00235020">
        <w:rPr>
          <w:rFonts w:cs="Arial"/>
          <w:sz w:val="22"/>
          <w:szCs w:val="22"/>
        </w:rPr>
        <w:t xml:space="preserve">– </w:t>
      </w:r>
      <w:proofErr w:type="spellStart"/>
      <w:r w:rsidR="00235020">
        <w:rPr>
          <w:rFonts w:cs="Arial"/>
          <w:sz w:val="22"/>
          <w:szCs w:val="22"/>
        </w:rPr>
        <w:t>Endline</w:t>
      </w:r>
      <w:proofErr w:type="spellEnd"/>
      <w:r w:rsidR="008D7480">
        <w:rPr>
          <w:rFonts w:cs="Arial"/>
          <w:sz w:val="22"/>
          <w:szCs w:val="22"/>
        </w:rPr>
        <w:t xml:space="preserve"> </w:t>
      </w:r>
      <w:r w:rsidRPr="00D2319A">
        <w:rPr>
          <w:rFonts w:cs="Arial"/>
          <w:sz w:val="22"/>
          <w:szCs w:val="22"/>
        </w:rPr>
        <w:t>Parasite Team</w:t>
      </w:r>
    </w:p>
    <w:p w14:paraId="1EAA1B15" w14:textId="77777777" w:rsidR="0097405E" w:rsidRPr="0097405E" w:rsidRDefault="0097405E" w:rsidP="0097405E"/>
    <w:p w14:paraId="7EDDC9D2" w14:textId="77777777" w:rsidR="0097405E" w:rsidRDefault="0097405E" w:rsidP="0097405E">
      <w:pPr>
        <w:numPr>
          <w:ilvl w:val="0"/>
          <w:numId w:val="4"/>
        </w:numPr>
        <w:rPr>
          <w:rFonts w:ascii="Calibri" w:hAnsi="Calibri"/>
          <w:sz w:val="22"/>
          <w:szCs w:val="22"/>
          <w:lang w:eastAsia="en-US"/>
        </w:rPr>
      </w:pPr>
      <w:r>
        <w:t xml:space="preserve">Cluster </w:t>
      </w:r>
      <w:proofErr w:type="gramStart"/>
      <w:r>
        <w:t>ID</w:t>
      </w:r>
      <w:r w:rsidR="004C7C77">
        <w:t>(</w:t>
      </w:r>
      <w:proofErr w:type="spellStart"/>
      <w:proofErr w:type="gramEnd"/>
      <w:r w:rsidR="0053319E">
        <w:rPr>
          <w:rFonts w:ascii="SutonnyMJ" w:hAnsi="SutonnyMJ" w:cs="SutonnyMJ"/>
        </w:rPr>
        <w:t>K¬v÷viAvBwW</w:t>
      </w:r>
      <w:proofErr w:type="spellEnd"/>
      <w:r w:rsidR="0053319E">
        <w:rPr>
          <w:rFonts w:ascii="SutonnyMJ" w:hAnsi="SutonnyMJ" w:cs="SutonnyMJ"/>
        </w:rPr>
        <w:t>)</w:t>
      </w:r>
      <w:r w:rsidRPr="00213502">
        <w:rPr>
          <w:rFonts w:ascii="Calibri" w:hAnsi="Calibri"/>
          <w:sz w:val="22"/>
          <w:szCs w:val="22"/>
          <w:lang w:eastAsia="en-US"/>
        </w:rPr>
        <w:t>|__|__|__|</w:t>
      </w:r>
    </w:p>
    <w:p w14:paraId="1D946B49" w14:textId="77777777" w:rsidR="00767DBB" w:rsidRPr="00767DBB" w:rsidRDefault="00767DBB" w:rsidP="00767DBB">
      <w:pPr>
        <w:ind w:left="720"/>
        <w:rPr>
          <w:rFonts w:ascii="Calibri" w:hAnsi="Calibri"/>
          <w:sz w:val="8"/>
          <w:szCs w:val="8"/>
          <w:lang w:eastAsia="en-US"/>
        </w:rPr>
      </w:pPr>
    </w:p>
    <w:p w14:paraId="61E49BDF" w14:textId="77777777" w:rsidR="0097405E" w:rsidRDefault="0097405E" w:rsidP="0097405E">
      <w:pPr>
        <w:numPr>
          <w:ilvl w:val="0"/>
          <w:numId w:val="4"/>
        </w:numPr>
      </w:pPr>
      <w:r w:rsidRPr="0097405E">
        <w:t xml:space="preserve">Mother </w:t>
      </w:r>
      <w:proofErr w:type="gramStart"/>
      <w:r w:rsidRPr="0097405E">
        <w:t>ID</w:t>
      </w:r>
      <w:r w:rsidR="00600873">
        <w:rPr>
          <w:rFonts w:ascii="SutonnyMJ" w:hAnsi="SutonnyMJ" w:cs="SutonnyMJ"/>
        </w:rPr>
        <w:t>(</w:t>
      </w:r>
      <w:proofErr w:type="spellStart"/>
      <w:proofErr w:type="gramEnd"/>
      <w:r w:rsidR="00600873">
        <w:rPr>
          <w:rFonts w:ascii="SutonnyMJ" w:hAnsi="SutonnyMJ" w:cs="SutonnyMJ"/>
        </w:rPr>
        <w:t>gv‡qiAvBwW</w:t>
      </w:r>
      <w:proofErr w:type="spellEnd"/>
      <w:r w:rsidR="00600873">
        <w:rPr>
          <w:rFonts w:ascii="SutonnyMJ" w:hAnsi="SutonnyMJ" w:cs="SutonnyMJ"/>
        </w:rPr>
        <w:t>)</w:t>
      </w:r>
      <w:r w:rsidRPr="0097405E">
        <w:t xml:space="preserve"> |__|__|</w:t>
      </w:r>
      <w:r w:rsidR="00082991" w:rsidRPr="00082991">
        <w:rPr>
          <w:highlight w:val="yellow"/>
        </w:rPr>
        <w:t>__|</w:t>
      </w:r>
    </w:p>
    <w:p w14:paraId="1A3C9760" w14:textId="77777777" w:rsidR="00767DBB" w:rsidRPr="00767DBB" w:rsidRDefault="00767DBB" w:rsidP="00767DBB">
      <w:pPr>
        <w:rPr>
          <w:sz w:val="8"/>
          <w:szCs w:val="8"/>
        </w:rPr>
      </w:pPr>
    </w:p>
    <w:p w14:paraId="2187FDCB" w14:textId="77777777" w:rsidR="0097405E" w:rsidRDefault="0097405E" w:rsidP="0097405E">
      <w:pPr>
        <w:numPr>
          <w:ilvl w:val="0"/>
          <w:numId w:val="4"/>
        </w:numPr>
      </w:pPr>
      <w:commentRangeStart w:id="1"/>
      <w:r>
        <w:t>MT ID and name (select one)</w:t>
      </w:r>
      <w:commentRangeEnd w:id="1"/>
      <w:r>
        <w:rPr>
          <w:rStyle w:val="CommentReference"/>
          <w:rFonts w:ascii="Calibri" w:hAnsi="Calibri"/>
          <w:lang w:eastAsia="en-US"/>
        </w:rPr>
        <w:commentReference w:id="1"/>
      </w:r>
      <w:r w:rsidR="007643B1">
        <w:t>[</w:t>
      </w:r>
      <w:proofErr w:type="spellStart"/>
      <w:r w:rsidR="00600873">
        <w:rPr>
          <w:rFonts w:ascii="SutonnyMJ" w:hAnsi="SutonnyMJ" w:cs="SutonnyMJ"/>
        </w:rPr>
        <w:t>bgybv</w:t>
      </w:r>
      <w:proofErr w:type="spellEnd"/>
      <w:r w:rsidR="0086020C">
        <w:rPr>
          <w:rFonts w:ascii="SutonnyMJ" w:hAnsi="SutonnyMJ" w:cs="SutonnyMJ"/>
        </w:rPr>
        <w:t xml:space="preserve"> </w:t>
      </w:r>
      <w:proofErr w:type="spellStart"/>
      <w:r w:rsidR="00600873">
        <w:rPr>
          <w:rFonts w:ascii="SutonnyMJ" w:hAnsi="SutonnyMJ" w:cs="SutonnyMJ"/>
        </w:rPr>
        <w:t>msMÖnKvixi</w:t>
      </w:r>
      <w:proofErr w:type="spellEnd"/>
      <w:r w:rsidR="0086020C">
        <w:rPr>
          <w:rFonts w:ascii="SutonnyMJ" w:hAnsi="SutonnyMJ" w:cs="SutonnyMJ"/>
        </w:rPr>
        <w:t xml:space="preserve"> </w:t>
      </w:r>
      <w:proofErr w:type="spellStart"/>
      <w:r w:rsidR="00600873">
        <w:rPr>
          <w:rFonts w:ascii="SutonnyMJ" w:hAnsi="SutonnyMJ" w:cs="SutonnyMJ"/>
        </w:rPr>
        <w:t>AvBwW</w:t>
      </w:r>
      <w:proofErr w:type="spellEnd"/>
      <w:r w:rsidR="00600873">
        <w:rPr>
          <w:rFonts w:ascii="SutonnyMJ" w:hAnsi="SutonnyMJ" w:cs="SutonnyMJ"/>
        </w:rPr>
        <w:t xml:space="preserve"> I </w:t>
      </w:r>
      <w:proofErr w:type="spellStart"/>
      <w:r w:rsidR="00600873">
        <w:rPr>
          <w:rFonts w:ascii="SutonnyMJ" w:hAnsi="SutonnyMJ" w:cs="SutonnyMJ"/>
        </w:rPr>
        <w:t>bvg</w:t>
      </w:r>
      <w:proofErr w:type="spellEnd"/>
      <w:r w:rsidR="0086020C">
        <w:rPr>
          <w:rFonts w:ascii="SutonnyMJ" w:hAnsi="SutonnyMJ" w:cs="SutonnyMJ"/>
        </w:rPr>
        <w:t xml:space="preserve"> </w:t>
      </w:r>
      <w:r w:rsidR="007643B1">
        <w:rPr>
          <w:rFonts w:ascii="SutonnyMJ" w:hAnsi="SutonnyMJ" w:cs="SutonnyMJ"/>
        </w:rPr>
        <w:t>(</w:t>
      </w:r>
      <w:proofErr w:type="spellStart"/>
      <w:r w:rsidR="007643B1">
        <w:rPr>
          <w:rFonts w:ascii="SutonnyMJ" w:hAnsi="SutonnyMJ" w:cs="SutonnyMJ"/>
        </w:rPr>
        <w:t>ZvwjKv</w:t>
      </w:r>
      <w:proofErr w:type="spellEnd"/>
      <w:r w:rsidR="004C7C77">
        <w:rPr>
          <w:rFonts w:ascii="SutonnyMJ" w:hAnsi="SutonnyMJ" w:cs="SutonnyMJ"/>
        </w:rPr>
        <w:t xml:space="preserve"> †_‡K </w:t>
      </w:r>
      <w:proofErr w:type="spellStart"/>
      <w:r w:rsidR="004C7C77">
        <w:rPr>
          <w:rFonts w:ascii="SutonnyMJ" w:hAnsi="SutonnyMJ" w:cs="SutonnyMJ"/>
        </w:rPr>
        <w:t>GKRb‡K</w:t>
      </w:r>
      <w:proofErr w:type="spellEnd"/>
      <w:r w:rsidR="0086020C">
        <w:rPr>
          <w:rFonts w:ascii="SutonnyMJ" w:hAnsi="SutonnyMJ" w:cs="SutonnyMJ"/>
        </w:rPr>
        <w:t xml:space="preserve"> </w:t>
      </w:r>
      <w:proofErr w:type="spellStart"/>
      <w:r w:rsidR="007643B1">
        <w:rPr>
          <w:rFonts w:ascii="SutonnyMJ" w:hAnsi="SutonnyMJ" w:cs="SutonnyMJ"/>
        </w:rPr>
        <w:t>wbev©Pb</w:t>
      </w:r>
      <w:proofErr w:type="spellEnd"/>
      <w:r w:rsidR="0086020C">
        <w:rPr>
          <w:rFonts w:ascii="SutonnyMJ" w:hAnsi="SutonnyMJ" w:cs="SutonnyMJ"/>
        </w:rPr>
        <w:t xml:space="preserve"> </w:t>
      </w:r>
      <w:proofErr w:type="spellStart"/>
      <w:r w:rsidR="007643B1">
        <w:rPr>
          <w:rFonts w:ascii="SutonnyMJ" w:hAnsi="SutonnyMJ" w:cs="SutonnyMJ"/>
        </w:rPr>
        <w:t>Kiæb</w:t>
      </w:r>
      <w:proofErr w:type="spellEnd"/>
      <w:r w:rsidR="007643B1">
        <w:rPr>
          <w:rFonts w:ascii="SutonnyMJ" w:hAnsi="SutonnyMJ" w:cs="SutonnyMJ"/>
        </w:rPr>
        <w:t>)]</w:t>
      </w:r>
    </w:p>
    <w:p w14:paraId="792005E5" w14:textId="77777777" w:rsidR="00767DBB" w:rsidRPr="00767DBB" w:rsidRDefault="00767DBB" w:rsidP="00767DBB">
      <w:pPr>
        <w:rPr>
          <w:sz w:val="8"/>
          <w:szCs w:val="8"/>
        </w:rPr>
      </w:pPr>
    </w:p>
    <w:p w14:paraId="5C8F2863" w14:textId="77777777" w:rsidR="0097405E" w:rsidRPr="00767DBB" w:rsidRDefault="0097405E" w:rsidP="0097405E">
      <w:pPr>
        <w:numPr>
          <w:ilvl w:val="0"/>
          <w:numId w:val="4"/>
        </w:numPr>
      </w:pPr>
      <w:r>
        <w:t>Data of sample collection</w:t>
      </w:r>
      <w:r w:rsidR="00D83EC8">
        <w:t xml:space="preserve"> (</w:t>
      </w:r>
      <w:proofErr w:type="spellStart"/>
      <w:r w:rsidR="00D83EC8">
        <w:rPr>
          <w:rFonts w:ascii="SutonnyMJ" w:hAnsi="SutonnyMJ" w:cs="SutonnyMJ"/>
        </w:rPr>
        <w:t>bgybv</w:t>
      </w:r>
      <w:proofErr w:type="spellEnd"/>
      <w:r w:rsidR="0086020C">
        <w:rPr>
          <w:rFonts w:ascii="SutonnyMJ" w:hAnsi="SutonnyMJ" w:cs="SutonnyMJ"/>
        </w:rPr>
        <w:t xml:space="preserve"> </w:t>
      </w:r>
      <w:proofErr w:type="spellStart"/>
      <w:r w:rsidR="00D83EC8">
        <w:rPr>
          <w:rFonts w:ascii="SutonnyMJ" w:hAnsi="SutonnyMJ" w:cs="SutonnyMJ"/>
        </w:rPr>
        <w:t>msMÖ‡ni</w:t>
      </w:r>
      <w:proofErr w:type="spellEnd"/>
      <w:r w:rsidR="0086020C">
        <w:rPr>
          <w:rFonts w:ascii="SutonnyMJ" w:hAnsi="SutonnyMJ" w:cs="SutonnyMJ"/>
        </w:rPr>
        <w:t xml:space="preserve"> </w:t>
      </w:r>
      <w:proofErr w:type="spellStart"/>
      <w:r w:rsidR="00D83EC8">
        <w:rPr>
          <w:rFonts w:ascii="SutonnyMJ" w:hAnsi="SutonnyMJ" w:cs="SutonnyMJ"/>
        </w:rPr>
        <w:t>ZvwiL</w:t>
      </w:r>
      <w:proofErr w:type="spellEnd"/>
      <w:r w:rsidR="0086020C">
        <w:rPr>
          <w:rFonts w:ascii="SutonnyMJ" w:hAnsi="SutonnyMJ" w:cs="SutonnyMJ"/>
        </w:rPr>
        <w:t xml:space="preserve"> </w:t>
      </w:r>
      <w:r w:rsidRPr="00213502">
        <w:rPr>
          <w:rFonts w:ascii="Calibri" w:hAnsi="Calibri"/>
          <w:sz w:val="22"/>
          <w:szCs w:val="22"/>
          <w:lang w:eastAsia="en-US"/>
        </w:rPr>
        <w:t>DD/MM/YYYY</w:t>
      </w:r>
      <w:r w:rsidR="0086020C">
        <w:rPr>
          <w:rFonts w:ascii="Calibri" w:hAnsi="Calibri"/>
          <w:sz w:val="22"/>
          <w:szCs w:val="22"/>
          <w:lang w:eastAsia="en-US"/>
        </w:rPr>
        <w:t>)</w:t>
      </w:r>
    </w:p>
    <w:p w14:paraId="7B0D4417" w14:textId="77777777" w:rsidR="00767DBB" w:rsidRPr="00767DBB" w:rsidRDefault="00767DBB" w:rsidP="00767DBB">
      <w:pPr>
        <w:rPr>
          <w:sz w:val="8"/>
          <w:szCs w:val="8"/>
        </w:rPr>
      </w:pPr>
    </w:p>
    <w:p w14:paraId="46FA164C" w14:textId="77777777" w:rsidR="0097405E" w:rsidRDefault="0097405E" w:rsidP="0097405E">
      <w:pPr>
        <w:numPr>
          <w:ilvl w:val="0"/>
          <w:numId w:val="4"/>
        </w:numPr>
      </w:pPr>
      <w:r>
        <w:t>Select which children have been given stool container on Day1 (select all that apply)</w:t>
      </w:r>
      <w:r w:rsidR="006D683C">
        <w:rPr>
          <w:rFonts w:ascii="SutonnyMJ" w:hAnsi="SutonnyMJ" w:cs="SutonnyMJ"/>
        </w:rPr>
        <w:t>[</w:t>
      </w:r>
      <w:r w:rsidR="008A4CCA">
        <w:rPr>
          <w:rFonts w:ascii="SutonnyMJ" w:hAnsi="SutonnyMJ" w:cs="SutonnyMJ"/>
        </w:rPr>
        <w:t xml:space="preserve">†h </w:t>
      </w:r>
      <w:proofErr w:type="spellStart"/>
      <w:r w:rsidR="008A4CCA">
        <w:rPr>
          <w:rFonts w:ascii="SutonnyMJ" w:hAnsi="SutonnyMJ" w:cs="SutonnyMJ"/>
        </w:rPr>
        <w:t>wkï</w:t>
      </w:r>
      <w:proofErr w:type="spellEnd"/>
      <w:r w:rsidR="008A4CCA">
        <w:rPr>
          <w:rFonts w:ascii="SutonnyMJ" w:hAnsi="SutonnyMJ" w:cs="SutonnyMJ"/>
        </w:rPr>
        <w:t xml:space="preserve"> †_‡K </w:t>
      </w:r>
      <w:proofErr w:type="spellStart"/>
      <w:r w:rsidR="008A4CCA">
        <w:rPr>
          <w:rFonts w:ascii="SutonnyMJ" w:hAnsi="SutonnyMJ" w:cs="SutonnyMJ"/>
        </w:rPr>
        <w:t>bgybv</w:t>
      </w:r>
      <w:proofErr w:type="spellEnd"/>
      <w:r w:rsidR="00D473BA">
        <w:rPr>
          <w:rFonts w:ascii="SutonnyMJ" w:hAnsi="SutonnyMJ" w:cs="SutonnyMJ"/>
        </w:rPr>
        <w:t xml:space="preserve"> </w:t>
      </w:r>
      <w:proofErr w:type="spellStart"/>
      <w:r w:rsidR="008A4CCA">
        <w:rPr>
          <w:rFonts w:ascii="SutonnyMJ" w:hAnsi="SutonnyMJ" w:cs="SutonnyMJ"/>
        </w:rPr>
        <w:t>msMÖ‡ni</w:t>
      </w:r>
      <w:proofErr w:type="spellEnd"/>
      <w:r w:rsidR="00D473BA">
        <w:rPr>
          <w:rFonts w:ascii="SutonnyMJ" w:hAnsi="SutonnyMJ" w:cs="SutonnyMJ"/>
        </w:rPr>
        <w:t xml:space="preserve"> </w:t>
      </w:r>
      <w:proofErr w:type="spellStart"/>
      <w:r w:rsidR="008A4CCA">
        <w:rPr>
          <w:rFonts w:ascii="SutonnyMJ" w:hAnsi="SutonnyMJ" w:cs="SutonnyMJ"/>
        </w:rPr>
        <w:t>Rb</w:t>
      </w:r>
      <w:proofErr w:type="spellEnd"/>
      <w:r w:rsidR="008A4CCA">
        <w:rPr>
          <w:rFonts w:ascii="SutonnyMJ" w:hAnsi="SutonnyMJ" w:cs="SutonnyMJ"/>
        </w:rPr>
        <w:t xml:space="preserve">¨ </w:t>
      </w:r>
      <w:proofErr w:type="spellStart"/>
      <w:r w:rsidR="008A4CCA">
        <w:rPr>
          <w:rFonts w:ascii="SutonnyMJ" w:hAnsi="SutonnyMJ" w:cs="SutonnyMJ"/>
        </w:rPr>
        <w:t>cÖ_g</w:t>
      </w:r>
      <w:proofErr w:type="spellEnd"/>
      <w:r w:rsidR="00D473BA">
        <w:rPr>
          <w:rFonts w:ascii="SutonnyMJ" w:hAnsi="SutonnyMJ" w:cs="SutonnyMJ"/>
        </w:rPr>
        <w:t xml:space="preserve"> </w:t>
      </w:r>
      <w:proofErr w:type="spellStart"/>
      <w:r w:rsidR="008A4CCA">
        <w:rPr>
          <w:rFonts w:ascii="SutonnyMJ" w:hAnsi="SutonnyMJ" w:cs="SutonnyMJ"/>
        </w:rPr>
        <w:t>w`b</w:t>
      </w:r>
      <w:proofErr w:type="spellEnd"/>
      <w:r w:rsidR="008A4CCA">
        <w:rPr>
          <w:rFonts w:ascii="SutonnyMJ" w:hAnsi="SutonnyMJ" w:cs="SutonnyMJ"/>
        </w:rPr>
        <w:t xml:space="preserve"> ÷</w:t>
      </w:r>
      <w:proofErr w:type="spellStart"/>
      <w:r w:rsidR="008A4CCA">
        <w:rPr>
          <w:rFonts w:ascii="SutonnyMJ" w:hAnsi="SutonnyMJ" w:cs="SutonnyMJ"/>
        </w:rPr>
        <w:t>zj</w:t>
      </w:r>
      <w:proofErr w:type="spellEnd"/>
      <w:r w:rsidR="008A4CCA">
        <w:rPr>
          <w:rFonts w:ascii="SutonnyMJ" w:hAnsi="SutonnyMJ" w:cs="SutonnyMJ"/>
        </w:rPr>
        <w:t xml:space="preserve"> K‡›</w:t>
      </w:r>
      <w:proofErr w:type="spellStart"/>
      <w:r w:rsidR="008A4CCA">
        <w:rPr>
          <w:rFonts w:ascii="SutonnyMJ" w:hAnsi="SutonnyMJ" w:cs="SutonnyMJ"/>
        </w:rPr>
        <w:t>UBbvi</w:t>
      </w:r>
      <w:proofErr w:type="spellEnd"/>
      <w:r w:rsidR="008A4CCA">
        <w:rPr>
          <w:rFonts w:ascii="SutonnyMJ" w:hAnsi="SutonnyMJ" w:cs="SutonnyMJ"/>
        </w:rPr>
        <w:t xml:space="preserve"> †`</w:t>
      </w:r>
      <w:proofErr w:type="spellStart"/>
      <w:r w:rsidR="008A4CCA">
        <w:rPr>
          <w:rFonts w:ascii="SutonnyMJ" w:hAnsi="SutonnyMJ" w:cs="SutonnyMJ"/>
        </w:rPr>
        <w:t>Iqv</w:t>
      </w:r>
      <w:proofErr w:type="spellEnd"/>
      <w:r w:rsidR="00D473BA">
        <w:rPr>
          <w:rFonts w:ascii="SutonnyMJ" w:hAnsi="SutonnyMJ" w:cs="SutonnyMJ"/>
        </w:rPr>
        <w:t xml:space="preserve"> </w:t>
      </w:r>
      <w:proofErr w:type="spellStart"/>
      <w:r w:rsidR="008A4CCA">
        <w:rPr>
          <w:rFonts w:ascii="SutonnyMJ" w:hAnsi="SutonnyMJ" w:cs="SutonnyMJ"/>
        </w:rPr>
        <w:t>n‡q‡Q</w:t>
      </w:r>
      <w:proofErr w:type="spellEnd"/>
      <w:r w:rsidR="00D473BA">
        <w:rPr>
          <w:rFonts w:ascii="SutonnyMJ" w:hAnsi="SutonnyMJ" w:cs="SutonnyMJ"/>
        </w:rPr>
        <w:t xml:space="preserve"> </w:t>
      </w:r>
      <w:proofErr w:type="spellStart"/>
      <w:r w:rsidR="008A4CCA">
        <w:rPr>
          <w:rFonts w:ascii="SutonnyMJ" w:hAnsi="SutonnyMJ" w:cs="SutonnyMJ"/>
        </w:rPr>
        <w:t>Zvi</w:t>
      </w:r>
      <w:proofErr w:type="spellEnd"/>
      <w:r w:rsidR="00D473BA">
        <w:rPr>
          <w:rFonts w:ascii="SutonnyMJ" w:hAnsi="SutonnyMJ" w:cs="SutonnyMJ"/>
        </w:rPr>
        <w:t xml:space="preserve"> </w:t>
      </w:r>
      <w:proofErr w:type="spellStart"/>
      <w:r w:rsidR="008A4CCA">
        <w:rPr>
          <w:rFonts w:ascii="SutonnyMJ" w:hAnsi="SutonnyMJ" w:cs="SutonnyMJ"/>
        </w:rPr>
        <w:t>AvBwW</w:t>
      </w:r>
      <w:proofErr w:type="spellEnd"/>
      <w:r w:rsidR="00D473BA">
        <w:rPr>
          <w:rFonts w:ascii="SutonnyMJ" w:hAnsi="SutonnyMJ" w:cs="SutonnyMJ"/>
        </w:rPr>
        <w:t xml:space="preserve"> </w:t>
      </w:r>
      <w:proofErr w:type="spellStart"/>
      <w:r w:rsidR="008A4CCA">
        <w:rPr>
          <w:rFonts w:ascii="SutonnyMJ" w:hAnsi="SutonnyMJ" w:cs="SutonnyMJ"/>
        </w:rPr>
        <w:t>wbev©Pb</w:t>
      </w:r>
      <w:proofErr w:type="spellEnd"/>
      <w:r w:rsidR="00D473BA">
        <w:rPr>
          <w:rFonts w:ascii="SutonnyMJ" w:hAnsi="SutonnyMJ" w:cs="SutonnyMJ"/>
        </w:rPr>
        <w:t xml:space="preserve"> </w:t>
      </w:r>
      <w:proofErr w:type="spellStart"/>
      <w:r w:rsidR="008A4CCA">
        <w:rPr>
          <w:rFonts w:ascii="SutonnyMJ" w:hAnsi="SutonnyMJ" w:cs="SutonnyMJ"/>
        </w:rPr>
        <w:t>Kiæb</w:t>
      </w:r>
      <w:proofErr w:type="spellEnd"/>
      <w:r w:rsidR="008A4CCA">
        <w:rPr>
          <w:rFonts w:ascii="SutonnyMJ" w:hAnsi="SutonnyMJ" w:cs="SutonnyMJ"/>
        </w:rPr>
        <w:t xml:space="preserve"> (</w:t>
      </w:r>
      <w:proofErr w:type="spellStart"/>
      <w:r w:rsidR="008A4CCA">
        <w:rPr>
          <w:rFonts w:ascii="SutonnyMJ" w:hAnsi="SutonnyMJ" w:cs="SutonnyMJ"/>
        </w:rPr>
        <w:t>cÖ‡hvR</w:t>
      </w:r>
      <w:proofErr w:type="spellEnd"/>
      <w:r w:rsidR="008A4CCA">
        <w:rPr>
          <w:rFonts w:ascii="SutonnyMJ" w:hAnsi="SutonnyMJ" w:cs="SutonnyMJ"/>
        </w:rPr>
        <w:t>¨ me¸‡</w:t>
      </w:r>
      <w:proofErr w:type="spellStart"/>
      <w:r w:rsidR="008A4CCA">
        <w:rPr>
          <w:rFonts w:ascii="SutonnyMJ" w:hAnsi="SutonnyMJ" w:cs="SutonnyMJ"/>
        </w:rPr>
        <w:t>jv</w:t>
      </w:r>
      <w:proofErr w:type="spellEnd"/>
      <w:r w:rsidR="00D473BA">
        <w:rPr>
          <w:rFonts w:ascii="SutonnyMJ" w:hAnsi="SutonnyMJ" w:cs="SutonnyMJ"/>
        </w:rPr>
        <w:t xml:space="preserve"> </w:t>
      </w:r>
      <w:proofErr w:type="spellStart"/>
      <w:r w:rsidR="008A4CCA">
        <w:rPr>
          <w:rFonts w:ascii="SutonnyMJ" w:hAnsi="SutonnyMJ" w:cs="SutonnyMJ"/>
        </w:rPr>
        <w:t>Ackb</w:t>
      </w:r>
      <w:proofErr w:type="spellEnd"/>
      <w:r w:rsidR="00D473BA">
        <w:rPr>
          <w:rFonts w:ascii="SutonnyMJ" w:hAnsi="SutonnyMJ" w:cs="SutonnyMJ"/>
        </w:rPr>
        <w:t xml:space="preserve"> </w:t>
      </w:r>
      <w:proofErr w:type="spellStart"/>
      <w:r w:rsidR="008A4CCA">
        <w:rPr>
          <w:rFonts w:ascii="SutonnyMJ" w:hAnsi="SutonnyMJ" w:cs="SutonnyMJ"/>
        </w:rPr>
        <w:t>wbev©Pb</w:t>
      </w:r>
      <w:proofErr w:type="spellEnd"/>
      <w:r w:rsidR="00D473BA">
        <w:rPr>
          <w:rFonts w:ascii="SutonnyMJ" w:hAnsi="SutonnyMJ" w:cs="SutonnyMJ"/>
        </w:rPr>
        <w:t xml:space="preserve"> </w:t>
      </w:r>
      <w:proofErr w:type="spellStart"/>
      <w:r w:rsidR="008A4CCA">
        <w:rPr>
          <w:rFonts w:ascii="SutonnyMJ" w:hAnsi="SutonnyMJ" w:cs="SutonnyMJ"/>
        </w:rPr>
        <w:t>Kiæb</w:t>
      </w:r>
      <w:proofErr w:type="spellEnd"/>
      <w:r w:rsidR="008A4CCA">
        <w:rPr>
          <w:rFonts w:ascii="SutonnyMJ" w:hAnsi="SutonnyMJ" w:cs="SutonnyMJ"/>
        </w:rPr>
        <w:t>)]</w:t>
      </w:r>
    </w:p>
    <w:p w14:paraId="033649D7" w14:textId="77777777" w:rsidR="0097405E" w:rsidRDefault="0097405E" w:rsidP="00231DA6">
      <w:pPr>
        <w:framePr w:h="1992" w:hRule="exact" w:hSpace="180" w:wrap="around" w:vAnchor="text" w:hAnchor="text" w:x="108" w:y="7"/>
        <w:ind w:left="720"/>
        <w:suppressOverlap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>T1 Target child</w:t>
      </w:r>
      <w:r w:rsidR="00922287">
        <w:rPr>
          <w:rFonts w:ascii="Calibri" w:hAnsi="Calibri"/>
          <w:sz w:val="22"/>
          <w:szCs w:val="22"/>
          <w:lang w:eastAsia="en-US"/>
        </w:rPr>
        <w:t xml:space="preserve"> (parasite cohort)</w:t>
      </w:r>
      <w:r w:rsidR="005C3CBB">
        <w:rPr>
          <w:rFonts w:ascii="SutonnyMJ" w:hAnsi="SutonnyMJ" w:cs="SutonnyMJ"/>
        </w:rPr>
        <w:t>[</w:t>
      </w:r>
      <w:proofErr w:type="spellStart"/>
      <w:r w:rsidR="005C3CBB">
        <w:rPr>
          <w:rFonts w:ascii="SutonnyMJ" w:hAnsi="SutonnyMJ" w:cs="SutonnyMJ"/>
        </w:rPr>
        <w:t>Uv‡M©U</w:t>
      </w:r>
      <w:proofErr w:type="spellEnd"/>
      <w:r w:rsidR="00D473BA">
        <w:rPr>
          <w:rFonts w:ascii="SutonnyMJ" w:hAnsi="SutonnyMJ" w:cs="SutonnyMJ"/>
        </w:rPr>
        <w:t xml:space="preserve"> </w:t>
      </w:r>
      <w:proofErr w:type="spellStart"/>
      <w:r w:rsidR="005C3CBB">
        <w:rPr>
          <w:rFonts w:ascii="SutonnyMJ" w:hAnsi="SutonnyMJ" w:cs="SutonnyMJ"/>
        </w:rPr>
        <w:t>wkï</w:t>
      </w:r>
      <w:proofErr w:type="spellEnd"/>
      <w:r w:rsidR="00D473BA">
        <w:rPr>
          <w:rFonts w:ascii="SutonnyMJ" w:hAnsi="SutonnyMJ" w:cs="SutonnyMJ"/>
        </w:rPr>
        <w:t xml:space="preserve"> </w:t>
      </w:r>
      <w:r w:rsidR="00742E58">
        <w:rPr>
          <w:rFonts w:ascii="Calibri" w:hAnsi="Calibri"/>
          <w:sz w:val="22"/>
          <w:szCs w:val="22"/>
          <w:lang w:eastAsia="en-US"/>
        </w:rPr>
        <w:t>1</w:t>
      </w:r>
      <w:r w:rsidR="005C3CBB">
        <w:rPr>
          <w:rFonts w:ascii="SutonnyMJ" w:hAnsi="SutonnyMJ" w:cs="SutonnyMJ"/>
        </w:rPr>
        <w:t xml:space="preserve"> (</w:t>
      </w:r>
      <w:proofErr w:type="spellStart"/>
      <w:r w:rsidR="005C3CBB">
        <w:rPr>
          <w:rFonts w:ascii="SutonnyMJ" w:hAnsi="SutonnyMJ" w:cs="SutonnyMJ"/>
        </w:rPr>
        <w:t>c¨vivmvBU</w:t>
      </w:r>
      <w:proofErr w:type="spellEnd"/>
      <w:r w:rsidR="005C3CBB">
        <w:rPr>
          <w:rFonts w:ascii="SutonnyMJ" w:hAnsi="SutonnyMJ" w:cs="SutonnyMJ"/>
        </w:rPr>
        <w:t xml:space="preserve"> †</w:t>
      </w:r>
      <w:proofErr w:type="spellStart"/>
      <w:r w:rsidR="005C3CBB">
        <w:rPr>
          <w:rFonts w:ascii="SutonnyMJ" w:hAnsi="SutonnyMJ" w:cs="SutonnyMJ"/>
        </w:rPr>
        <w:t>Kvn©U</w:t>
      </w:r>
      <w:proofErr w:type="spellEnd"/>
      <w:r w:rsidR="005C3CBB">
        <w:rPr>
          <w:rFonts w:ascii="SutonnyMJ" w:hAnsi="SutonnyMJ" w:cs="SutonnyMJ"/>
        </w:rPr>
        <w:t>)]</w:t>
      </w:r>
    </w:p>
    <w:p w14:paraId="54BB639E" w14:textId="77777777" w:rsidR="0097405E" w:rsidRDefault="0097405E" w:rsidP="00231DA6">
      <w:pPr>
        <w:framePr w:h="1992" w:hRule="exact" w:hSpace="180" w:wrap="around" w:vAnchor="text" w:hAnchor="text" w:x="108" w:y="7"/>
        <w:ind w:left="720"/>
        <w:suppressOverlap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>T2 Target child twin</w:t>
      </w:r>
      <w:r w:rsidR="00922287">
        <w:rPr>
          <w:rFonts w:ascii="Calibri" w:hAnsi="Calibri"/>
          <w:sz w:val="22"/>
          <w:szCs w:val="22"/>
          <w:lang w:eastAsia="en-US"/>
        </w:rPr>
        <w:t xml:space="preserve"> (parasite cohort)</w:t>
      </w:r>
      <w:r w:rsidR="005C3CBB">
        <w:rPr>
          <w:rFonts w:ascii="SutonnyMJ" w:hAnsi="SutonnyMJ" w:cs="SutonnyMJ"/>
        </w:rPr>
        <w:t>[</w:t>
      </w:r>
      <w:proofErr w:type="spellStart"/>
      <w:r w:rsidR="005C3CBB">
        <w:rPr>
          <w:rFonts w:ascii="SutonnyMJ" w:hAnsi="SutonnyMJ" w:cs="SutonnyMJ"/>
        </w:rPr>
        <w:t>Uv‡M©U</w:t>
      </w:r>
      <w:proofErr w:type="spellEnd"/>
      <w:r w:rsidR="00D473BA">
        <w:rPr>
          <w:rFonts w:ascii="SutonnyMJ" w:hAnsi="SutonnyMJ" w:cs="SutonnyMJ"/>
        </w:rPr>
        <w:t xml:space="preserve"> </w:t>
      </w:r>
      <w:r w:rsidR="005C3CBB">
        <w:rPr>
          <w:rFonts w:ascii="SutonnyMJ" w:hAnsi="SutonnyMJ" w:cs="SutonnyMJ"/>
        </w:rPr>
        <w:t>wkï</w:t>
      </w:r>
      <w:r w:rsidR="00742E58">
        <w:rPr>
          <w:rFonts w:ascii="Calibri" w:hAnsi="Calibri"/>
          <w:sz w:val="22"/>
          <w:szCs w:val="22"/>
          <w:lang w:eastAsia="en-US"/>
        </w:rPr>
        <w:t>2</w:t>
      </w:r>
      <w:r w:rsidR="005C3CBB">
        <w:rPr>
          <w:rFonts w:ascii="SutonnyMJ" w:hAnsi="SutonnyMJ" w:cs="SutonnyMJ"/>
        </w:rPr>
        <w:t xml:space="preserve"> (</w:t>
      </w:r>
      <w:proofErr w:type="spellStart"/>
      <w:r w:rsidR="005C3CBB">
        <w:rPr>
          <w:rFonts w:ascii="SutonnyMJ" w:hAnsi="SutonnyMJ" w:cs="SutonnyMJ"/>
        </w:rPr>
        <w:t>RgR</w:t>
      </w:r>
      <w:proofErr w:type="spellEnd"/>
      <w:r w:rsidR="005C3CBB">
        <w:rPr>
          <w:rFonts w:ascii="SutonnyMJ" w:hAnsi="SutonnyMJ" w:cs="SutonnyMJ"/>
        </w:rPr>
        <w:t>) (</w:t>
      </w:r>
      <w:proofErr w:type="spellStart"/>
      <w:r w:rsidR="005C3CBB">
        <w:rPr>
          <w:rFonts w:ascii="SutonnyMJ" w:hAnsi="SutonnyMJ" w:cs="SutonnyMJ"/>
        </w:rPr>
        <w:t>c¨vivmvBU</w:t>
      </w:r>
      <w:proofErr w:type="spellEnd"/>
      <w:r w:rsidR="005C3CBB">
        <w:rPr>
          <w:rFonts w:ascii="SutonnyMJ" w:hAnsi="SutonnyMJ" w:cs="SutonnyMJ"/>
        </w:rPr>
        <w:t xml:space="preserve"> †</w:t>
      </w:r>
      <w:proofErr w:type="spellStart"/>
      <w:r w:rsidR="005C3CBB">
        <w:rPr>
          <w:rFonts w:ascii="SutonnyMJ" w:hAnsi="SutonnyMJ" w:cs="SutonnyMJ"/>
        </w:rPr>
        <w:t>Kvn©U</w:t>
      </w:r>
      <w:proofErr w:type="spellEnd"/>
      <w:r w:rsidR="005C3CBB">
        <w:rPr>
          <w:rFonts w:ascii="SutonnyMJ" w:hAnsi="SutonnyMJ" w:cs="SutonnyMJ"/>
        </w:rPr>
        <w:t>)]</w:t>
      </w:r>
    </w:p>
    <w:p w14:paraId="33E98C2D" w14:textId="77777777" w:rsidR="0097405E" w:rsidRDefault="0097405E" w:rsidP="00231DA6">
      <w:pPr>
        <w:framePr w:h="1992" w:hRule="exact" w:hSpace="180" w:wrap="around" w:vAnchor="text" w:hAnchor="text" w:x="108" w:y="7"/>
        <w:ind w:left="720"/>
        <w:suppressOverlap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 xml:space="preserve">C1 18-27 </w:t>
      </w:r>
      <w:proofErr w:type="gramStart"/>
      <w:r>
        <w:rPr>
          <w:rFonts w:ascii="Calibri" w:hAnsi="Calibri"/>
          <w:sz w:val="22"/>
          <w:szCs w:val="22"/>
          <w:lang w:eastAsia="en-US"/>
        </w:rPr>
        <w:t>months</w:t>
      </w:r>
      <w:proofErr w:type="gramEnd"/>
      <w:r>
        <w:rPr>
          <w:rFonts w:ascii="Calibri" w:hAnsi="Calibri"/>
          <w:sz w:val="22"/>
          <w:szCs w:val="22"/>
          <w:lang w:eastAsia="en-US"/>
        </w:rPr>
        <w:t xml:space="preserve"> baseline child</w:t>
      </w:r>
      <w:r w:rsidR="00922287">
        <w:rPr>
          <w:rFonts w:ascii="Calibri" w:hAnsi="Calibri"/>
          <w:sz w:val="22"/>
          <w:szCs w:val="22"/>
          <w:lang w:eastAsia="en-US"/>
        </w:rPr>
        <w:t xml:space="preserve"> (parasite cohort)</w:t>
      </w:r>
      <w:r w:rsidR="00B07866">
        <w:rPr>
          <w:rFonts w:ascii="SutonnyMJ" w:hAnsi="SutonnyMJ" w:cs="SutonnyMJ"/>
        </w:rPr>
        <w:t>[</w:t>
      </w:r>
      <w:r w:rsidR="00B07866">
        <w:rPr>
          <w:rFonts w:ascii="Calibri" w:hAnsi="Calibri"/>
          <w:sz w:val="22"/>
          <w:szCs w:val="22"/>
          <w:lang w:eastAsia="en-US"/>
        </w:rPr>
        <w:t xml:space="preserve">18-27 </w:t>
      </w:r>
      <w:proofErr w:type="spellStart"/>
      <w:r w:rsidR="00B07866">
        <w:rPr>
          <w:rFonts w:ascii="SutonnyMJ" w:hAnsi="SutonnyMJ" w:cs="SutonnyMJ"/>
        </w:rPr>
        <w:t>gv‡mi</w:t>
      </w:r>
      <w:proofErr w:type="spellEnd"/>
      <w:r w:rsidR="00B07866">
        <w:rPr>
          <w:rFonts w:ascii="SutonnyMJ" w:hAnsi="SutonnyMJ" w:cs="SutonnyMJ"/>
        </w:rPr>
        <w:t xml:space="preserve"> ‡</w:t>
      </w:r>
      <w:proofErr w:type="spellStart"/>
      <w:r w:rsidR="00B07866">
        <w:rPr>
          <w:rFonts w:ascii="SutonnyMJ" w:hAnsi="SutonnyMJ" w:cs="SutonnyMJ"/>
        </w:rPr>
        <w:t>eRjvBb</w:t>
      </w:r>
      <w:proofErr w:type="spellEnd"/>
      <w:r w:rsidR="00D473BA">
        <w:rPr>
          <w:rFonts w:ascii="SutonnyMJ" w:hAnsi="SutonnyMJ" w:cs="SutonnyMJ"/>
        </w:rPr>
        <w:t xml:space="preserve"> </w:t>
      </w:r>
      <w:proofErr w:type="spellStart"/>
      <w:r w:rsidR="00B07866">
        <w:rPr>
          <w:rFonts w:ascii="SutonnyMJ" w:hAnsi="SutonnyMJ" w:cs="SutonnyMJ"/>
        </w:rPr>
        <w:t>wkï</w:t>
      </w:r>
      <w:proofErr w:type="spellEnd"/>
      <w:r w:rsidR="00B07866">
        <w:rPr>
          <w:rFonts w:ascii="SutonnyMJ" w:hAnsi="SutonnyMJ" w:cs="SutonnyMJ"/>
        </w:rPr>
        <w:t xml:space="preserve"> (</w:t>
      </w:r>
      <w:proofErr w:type="spellStart"/>
      <w:r w:rsidR="00B07866">
        <w:rPr>
          <w:rFonts w:ascii="SutonnyMJ" w:hAnsi="SutonnyMJ" w:cs="SutonnyMJ"/>
        </w:rPr>
        <w:t>c¨vivmvBU</w:t>
      </w:r>
      <w:proofErr w:type="spellEnd"/>
      <w:r w:rsidR="00B07866">
        <w:rPr>
          <w:rFonts w:ascii="SutonnyMJ" w:hAnsi="SutonnyMJ" w:cs="SutonnyMJ"/>
        </w:rPr>
        <w:t xml:space="preserve"> †</w:t>
      </w:r>
      <w:proofErr w:type="spellStart"/>
      <w:r w:rsidR="00B07866">
        <w:rPr>
          <w:rFonts w:ascii="SutonnyMJ" w:hAnsi="SutonnyMJ" w:cs="SutonnyMJ"/>
        </w:rPr>
        <w:t>Kvn©U</w:t>
      </w:r>
      <w:proofErr w:type="spellEnd"/>
      <w:r w:rsidR="00B07866">
        <w:rPr>
          <w:rFonts w:ascii="SutonnyMJ" w:hAnsi="SutonnyMJ" w:cs="SutonnyMJ"/>
        </w:rPr>
        <w:t>)]</w:t>
      </w:r>
    </w:p>
    <w:p w14:paraId="21B37AC8" w14:textId="77777777" w:rsidR="00B11139" w:rsidRDefault="00B11139" w:rsidP="00231DA6">
      <w:pPr>
        <w:framePr w:h="1992" w:hRule="exact" w:hSpace="180" w:wrap="around" w:vAnchor="text" w:hAnchor="text" w:x="108" w:y="7"/>
        <w:ind w:left="720"/>
        <w:suppressOverlap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 xml:space="preserve">O1 5-12 </w:t>
      </w:r>
      <w:proofErr w:type="spellStart"/>
      <w:r>
        <w:rPr>
          <w:rFonts w:ascii="Calibri" w:hAnsi="Calibri"/>
          <w:sz w:val="22"/>
          <w:szCs w:val="22"/>
          <w:lang w:eastAsia="en-US"/>
        </w:rPr>
        <w:t>yr</w:t>
      </w:r>
      <w:proofErr w:type="spellEnd"/>
      <w:r>
        <w:rPr>
          <w:rFonts w:ascii="Calibri" w:hAnsi="Calibri"/>
          <w:sz w:val="22"/>
          <w:szCs w:val="22"/>
          <w:lang w:eastAsia="en-US"/>
        </w:rPr>
        <w:t xml:space="preserve"> old child 1 (parasite cohort)</w:t>
      </w:r>
      <w:r w:rsidR="00D42CF7">
        <w:rPr>
          <w:rFonts w:ascii="Calibri" w:hAnsi="Calibri"/>
          <w:sz w:val="22"/>
          <w:szCs w:val="22"/>
          <w:lang w:eastAsia="en-US"/>
        </w:rPr>
        <w:t xml:space="preserve"> [5-12 </w:t>
      </w:r>
      <w:proofErr w:type="spellStart"/>
      <w:r w:rsidR="00D42CF7">
        <w:rPr>
          <w:rFonts w:ascii="SutonnyMJ" w:hAnsi="SutonnyMJ" w:cs="SutonnyMJ"/>
        </w:rPr>
        <w:t>eQi</w:t>
      </w:r>
      <w:proofErr w:type="spellEnd"/>
      <w:r w:rsidR="00D473BA">
        <w:rPr>
          <w:rFonts w:ascii="SutonnyMJ" w:hAnsi="SutonnyMJ" w:cs="SutonnyMJ"/>
        </w:rPr>
        <w:t xml:space="preserve"> </w:t>
      </w:r>
      <w:proofErr w:type="spellStart"/>
      <w:r w:rsidR="00D42CF7">
        <w:rPr>
          <w:rFonts w:ascii="SutonnyMJ" w:hAnsi="SutonnyMJ" w:cs="SutonnyMJ"/>
        </w:rPr>
        <w:t>eq‡mi</w:t>
      </w:r>
      <w:proofErr w:type="spellEnd"/>
      <w:r w:rsidR="00D473BA">
        <w:rPr>
          <w:rFonts w:ascii="SutonnyMJ" w:hAnsi="SutonnyMJ" w:cs="SutonnyMJ"/>
        </w:rPr>
        <w:t xml:space="preserve"> </w:t>
      </w:r>
      <w:proofErr w:type="spellStart"/>
      <w:r w:rsidR="00D42CF7">
        <w:rPr>
          <w:rFonts w:ascii="SutonnyMJ" w:hAnsi="SutonnyMJ" w:cs="SutonnyMJ"/>
        </w:rPr>
        <w:t>wkï</w:t>
      </w:r>
      <w:proofErr w:type="spellEnd"/>
      <w:r w:rsidR="00D42CF7">
        <w:rPr>
          <w:rFonts w:ascii="SutonnyMJ" w:hAnsi="SutonnyMJ" w:cs="SutonnyMJ"/>
        </w:rPr>
        <w:t xml:space="preserve"> (</w:t>
      </w:r>
      <w:proofErr w:type="spellStart"/>
      <w:r w:rsidR="00D42CF7">
        <w:rPr>
          <w:rFonts w:ascii="SutonnyMJ" w:hAnsi="SutonnyMJ" w:cs="SutonnyMJ"/>
        </w:rPr>
        <w:t>c¨vivmvBU</w:t>
      </w:r>
      <w:proofErr w:type="spellEnd"/>
      <w:r w:rsidR="00D42CF7">
        <w:rPr>
          <w:rFonts w:ascii="SutonnyMJ" w:hAnsi="SutonnyMJ" w:cs="SutonnyMJ"/>
        </w:rPr>
        <w:t xml:space="preserve"> †</w:t>
      </w:r>
      <w:proofErr w:type="spellStart"/>
      <w:r w:rsidR="00D42CF7">
        <w:rPr>
          <w:rFonts w:ascii="SutonnyMJ" w:hAnsi="SutonnyMJ" w:cs="SutonnyMJ"/>
        </w:rPr>
        <w:t>Kvn©U</w:t>
      </w:r>
      <w:proofErr w:type="spellEnd"/>
      <w:r w:rsidR="00D42CF7">
        <w:rPr>
          <w:rFonts w:ascii="SutonnyMJ" w:hAnsi="SutonnyMJ" w:cs="SutonnyMJ"/>
        </w:rPr>
        <w:t>)]</w:t>
      </w:r>
    </w:p>
    <w:p w14:paraId="7D7A1BBA" w14:textId="77777777" w:rsidR="00B11139" w:rsidRDefault="00B11139" w:rsidP="00231DA6">
      <w:pPr>
        <w:framePr w:h="1992" w:hRule="exact" w:hSpace="180" w:wrap="around" w:vAnchor="text" w:hAnchor="text" w:x="108" w:y="7"/>
        <w:ind w:left="720"/>
        <w:suppressOverlap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>A1 15+ individual 1 (STH cohort)</w:t>
      </w:r>
      <w:r w:rsidR="002445F3">
        <w:rPr>
          <w:rFonts w:ascii="Calibri" w:hAnsi="Calibri"/>
          <w:sz w:val="22"/>
          <w:szCs w:val="22"/>
          <w:lang w:eastAsia="en-US"/>
        </w:rPr>
        <w:t xml:space="preserve"> [15 </w:t>
      </w:r>
      <w:proofErr w:type="spellStart"/>
      <w:r w:rsidR="002445F3">
        <w:rPr>
          <w:rFonts w:ascii="SutonnyMJ" w:hAnsi="SutonnyMJ" w:cs="SutonnyMJ"/>
        </w:rPr>
        <w:t>eQ‡ii</w:t>
      </w:r>
      <w:proofErr w:type="spellEnd"/>
      <w:r w:rsidR="00D473BA">
        <w:rPr>
          <w:rFonts w:ascii="SutonnyMJ" w:hAnsi="SutonnyMJ" w:cs="SutonnyMJ"/>
        </w:rPr>
        <w:t xml:space="preserve"> </w:t>
      </w:r>
      <w:proofErr w:type="spellStart"/>
      <w:r w:rsidR="002445F3">
        <w:rPr>
          <w:rFonts w:ascii="SutonnyMJ" w:hAnsi="SutonnyMJ" w:cs="SutonnyMJ"/>
        </w:rPr>
        <w:t>AwaK</w:t>
      </w:r>
      <w:proofErr w:type="spellEnd"/>
      <w:r w:rsidR="00D473BA">
        <w:rPr>
          <w:rFonts w:ascii="SutonnyMJ" w:hAnsi="SutonnyMJ" w:cs="SutonnyMJ"/>
        </w:rPr>
        <w:t xml:space="preserve"> </w:t>
      </w:r>
      <w:proofErr w:type="spellStart"/>
      <w:r w:rsidR="002445F3">
        <w:rPr>
          <w:rFonts w:ascii="SutonnyMJ" w:hAnsi="SutonnyMJ" w:cs="SutonnyMJ"/>
        </w:rPr>
        <w:t>eq‡mi</w:t>
      </w:r>
      <w:proofErr w:type="spellEnd"/>
      <w:r w:rsidR="00D473BA">
        <w:rPr>
          <w:rFonts w:ascii="SutonnyMJ" w:hAnsi="SutonnyMJ" w:cs="SutonnyMJ"/>
        </w:rPr>
        <w:t xml:space="preserve"> </w:t>
      </w:r>
      <w:proofErr w:type="spellStart"/>
      <w:r w:rsidR="002445F3">
        <w:rPr>
          <w:rFonts w:ascii="SutonnyMJ" w:hAnsi="SutonnyMJ" w:cs="SutonnyMJ"/>
        </w:rPr>
        <w:t>wkï</w:t>
      </w:r>
      <w:proofErr w:type="spellEnd"/>
      <w:r w:rsidR="002445F3">
        <w:rPr>
          <w:rFonts w:ascii="SutonnyMJ" w:hAnsi="SutonnyMJ" w:cs="SutonnyMJ"/>
        </w:rPr>
        <w:t xml:space="preserve"> (</w:t>
      </w:r>
      <w:proofErr w:type="spellStart"/>
      <w:r w:rsidR="002445F3">
        <w:rPr>
          <w:rFonts w:ascii="SutonnyMJ" w:hAnsi="SutonnyMJ" w:cs="SutonnyMJ"/>
        </w:rPr>
        <w:t>GmwUGBP</w:t>
      </w:r>
      <w:proofErr w:type="spellEnd"/>
      <w:r w:rsidR="002445F3">
        <w:rPr>
          <w:rFonts w:ascii="SutonnyMJ" w:hAnsi="SutonnyMJ" w:cs="SutonnyMJ"/>
        </w:rPr>
        <w:t xml:space="preserve"> †</w:t>
      </w:r>
      <w:proofErr w:type="spellStart"/>
      <w:r w:rsidR="002445F3">
        <w:rPr>
          <w:rFonts w:ascii="SutonnyMJ" w:hAnsi="SutonnyMJ" w:cs="SutonnyMJ"/>
        </w:rPr>
        <w:t>Kvn©U</w:t>
      </w:r>
      <w:proofErr w:type="spellEnd"/>
      <w:r w:rsidR="002445F3">
        <w:rPr>
          <w:rFonts w:ascii="SutonnyMJ" w:hAnsi="SutonnyMJ" w:cs="SutonnyMJ"/>
        </w:rPr>
        <w:t>)]</w:t>
      </w:r>
    </w:p>
    <w:p w14:paraId="50869CF0" w14:textId="5A841E1F" w:rsidR="002445F3" w:rsidRDefault="00B11139" w:rsidP="00231DA6">
      <w:pPr>
        <w:framePr w:h="1992" w:hRule="exact" w:hSpace="180" w:wrap="around" w:vAnchor="text" w:hAnchor="text" w:x="108" w:y="7"/>
        <w:ind w:left="720"/>
        <w:suppressOverlap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>S1 Spillover child (spillover cohort)</w:t>
      </w:r>
      <w:r w:rsidR="002445F3">
        <w:rPr>
          <w:rFonts w:ascii="Calibri" w:hAnsi="Calibri"/>
          <w:sz w:val="22"/>
          <w:szCs w:val="22"/>
          <w:lang w:eastAsia="en-US"/>
        </w:rPr>
        <w:t xml:space="preserve"> [</w:t>
      </w:r>
      <w:proofErr w:type="spellStart"/>
      <w:r w:rsidR="00D66C3D">
        <w:rPr>
          <w:rFonts w:ascii="SutonnyMJ" w:hAnsi="SutonnyMJ" w:cs="SutonnyMJ"/>
        </w:rPr>
        <w:t>w¯újIfvi</w:t>
      </w:r>
      <w:proofErr w:type="spellEnd"/>
      <w:r w:rsidR="00D473BA">
        <w:rPr>
          <w:rFonts w:ascii="SutonnyMJ" w:hAnsi="SutonnyMJ" w:cs="SutonnyMJ"/>
        </w:rPr>
        <w:t xml:space="preserve"> </w:t>
      </w:r>
      <w:proofErr w:type="spellStart"/>
      <w:r w:rsidR="002445F3">
        <w:rPr>
          <w:rFonts w:ascii="SutonnyMJ" w:hAnsi="SutonnyMJ" w:cs="SutonnyMJ"/>
        </w:rPr>
        <w:t>wkï</w:t>
      </w:r>
      <w:proofErr w:type="spellEnd"/>
      <w:r w:rsidR="002445F3">
        <w:rPr>
          <w:rFonts w:ascii="SutonnyMJ" w:hAnsi="SutonnyMJ" w:cs="SutonnyMJ"/>
        </w:rPr>
        <w:t xml:space="preserve"> (</w:t>
      </w:r>
      <w:proofErr w:type="spellStart"/>
      <w:r w:rsidR="00D66C3D">
        <w:rPr>
          <w:rFonts w:ascii="SutonnyMJ" w:hAnsi="SutonnyMJ" w:cs="SutonnyMJ"/>
        </w:rPr>
        <w:t>w¯újIfvi</w:t>
      </w:r>
      <w:proofErr w:type="spellEnd"/>
      <w:r w:rsidR="002445F3">
        <w:rPr>
          <w:rFonts w:ascii="SutonnyMJ" w:hAnsi="SutonnyMJ" w:cs="SutonnyMJ"/>
        </w:rPr>
        <w:t xml:space="preserve"> †</w:t>
      </w:r>
      <w:proofErr w:type="spellStart"/>
      <w:r w:rsidR="002445F3">
        <w:rPr>
          <w:rFonts w:ascii="SutonnyMJ" w:hAnsi="SutonnyMJ" w:cs="SutonnyMJ"/>
        </w:rPr>
        <w:t>Kvn©U</w:t>
      </w:r>
      <w:proofErr w:type="spellEnd"/>
      <w:r w:rsidR="002445F3">
        <w:rPr>
          <w:rFonts w:ascii="SutonnyMJ" w:hAnsi="SutonnyMJ" w:cs="SutonnyMJ"/>
        </w:rPr>
        <w:t>)</w:t>
      </w:r>
      <w:r w:rsidR="00D8016E">
        <w:rPr>
          <w:rFonts w:ascii="SutonnyMJ" w:hAnsi="SutonnyMJ" w:cs="SutonnyMJ"/>
        </w:rPr>
        <w:t xml:space="preserve"> </w:t>
      </w:r>
      <w:r w:rsidR="00D8016E" w:rsidRPr="00D732F2">
        <w:rPr>
          <w:rFonts w:ascii="SutonnyMJ" w:hAnsi="SutonnyMJ" w:cs="SutonnyMJ"/>
          <w:highlight w:val="yellow"/>
        </w:rPr>
        <w:t>[</w:t>
      </w:r>
      <w:r w:rsidR="00D8016E" w:rsidRPr="00D732F2">
        <w:rPr>
          <w:rFonts w:ascii="Calibri" w:hAnsi="Calibri" w:cs="SutonnyMJ"/>
          <w:sz w:val="20"/>
          <w:highlight w:val="yellow"/>
        </w:rPr>
        <w:t xml:space="preserve">6 </w:t>
      </w:r>
      <w:proofErr w:type="spellStart"/>
      <w:proofErr w:type="gramStart"/>
      <w:r w:rsidR="00D8016E" w:rsidRPr="00D732F2">
        <w:rPr>
          <w:rFonts w:ascii="SutonnyMJ" w:hAnsi="SutonnyMJ" w:cs="SutonnyMJ"/>
          <w:highlight w:val="yellow"/>
        </w:rPr>
        <w:t>bs</w:t>
      </w:r>
      <w:proofErr w:type="spellEnd"/>
      <w:proofErr w:type="gramEnd"/>
      <w:r w:rsidR="00D8016E" w:rsidRPr="00D732F2">
        <w:rPr>
          <w:rFonts w:ascii="SutonnyMJ" w:hAnsi="SutonnyMJ" w:cs="SutonnyMJ"/>
          <w:highlight w:val="yellow"/>
        </w:rPr>
        <w:t xml:space="preserve"> </w:t>
      </w:r>
      <w:proofErr w:type="spellStart"/>
      <w:r w:rsidR="00D8016E" w:rsidRPr="00D732F2">
        <w:rPr>
          <w:rFonts w:ascii="SutonnyMJ" w:hAnsi="SutonnyMJ" w:cs="SutonnyMJ"/>
          <w:highlight w:val="yellow"/>
        </w:rPr>
        <w:t>cÖ‡kœ</w:t>
      </w:r>
      <w:proofErr w:type="spellEnd"/>
      <w:r w:rsidR="00D8016E" w:rsidRPr="00D732F2">
        <w:rPr>
          <w:rFonts w:ascii="SutonnyMJ" w:hAnsi="SutonnyMJ" w:cs="SutonnyMJ"/>
          <w:highlight w:val="yellow"/>
        </w:rPr>
        <w:t xml:space="preserve"> </w:t>
      </w:r>
      <w:proofErr w:type="spellStart"/>
      <w:r w:rsidR="00D8016E" w:rsidRPr="00D732F2">
        <w:rPr>
          <w:rFonts w:ascii="SutonnyMJ" w:hAnsi="SutonnyMJ" w:cs="SutonnyMJ"/>
          <w:highlight w:val="yellow"/>
        </w:rPr>
        <w:t>P‡j</w:t>
      </w:r>
      <w:proofErr w:type="spellEnd"/>
      <w:r w:rsidR="00D8016E" w:rsidRPr="00D732F2">
        <w:rPr>
          <w:rFonts w:ascii="SutonnyMJ" w:hAnsi="SutonnyMJ" w:cs="SutonnyMJ"/>
          <w:highlight w:val="yellow"/>
        </w:rPr>
        <w:t xml:space="preserve"> </w:t>
      </w:r>
      <w:proofErr w:type="spellStart"/>
      <w:r w:rsidR="00D8016E" w:rsidRPr="00D732F2">
        <w:rPr>
          <w:rFonts w:ascii="SutonnyMJ" w:hAnsi="SutonnyMJ" w:cs="SutonnyMJ"/>
          <w:highlight w:val="yellow"/>
        </w:rPr>
        <w:t>hvb</w:t>
      </w:r>
      <w:proofErr w:type="spellEnd"/>
      <w:r w:rsidR="002445F3" w:rsidRPr="00D732F2">
        <w:rPr>
          <w:rFonts w:ascii="SutonnyMJ" w:hAnsi="SutonnyMJ" w:cs="SutonnyMJ"/>
          <w:highlight w:val="yellow"/>
        </w:rPr>
        <w:t>]</w:t>
      </w:r>
      <w:r w:rsidR="000F2A01" w:rsidRPr="00D732F2">
        <w:rPr>
          <w:rFonts w:ascii="Calibri" w:hAnsi="Calibri" w:cs="SutonnyMJ"/>
          <w:sz w:val="20"/>
          <w:highlight w:val="yellow"/>
        </w:rPr>
        <w:t>[Skip to q</w:t>
      </w:r>
      <w:r w:rsidR="009E67AE" w:rsidRPr="00D732F2">
        <w:rPr>
          <w:rFonts w:ascii="Calibri" w:hAnsi="Calibri" w:cs="SutonnyMJ"/>
          <w:sz w:val="20"/>
          <w:highlight w:val="yellow"/>
        </w:rPr>
        <w:t>6</w:t>
      </w:r>
      <w:r w:rsidR="000F2A01" w:rsidRPr="00D732F2">
        <w:rPr>
          <w:rFonts w:ascii="Calibri" w:hAnsi="Calibri" w:cs="SutonnyMJ"/>
          <w:sz w:val="20"/>
          <w:highlight w:val="yellow"/>
        </w:rPr>
        <w:t>]</w:t>
      </w:r>
    </w:p>
    <w:p w14:paraId="573F9274" w14:textId="77777777" w:rsidR="00B11139" w:rsidRDefault="00B11139" w:rsidP="00231DA6">
      <w:pPr>
        <w:framePr w:h="1992" w:hRule="exact" w:hSpace="180" w:wrap="around" w:vAnchor="text" w:hAnchor="text" w:x="108" w:y="7"/>
        <w:ind w:left="720"/>
        <w:suppressOverlap/>
        <w:rPr>
          <w:rFonts w:ascii="Calibri" w:hAnsi="Calibri"/>
          <w:sz w:val="22"/>
          <w:szCs w:val="22"/>
          <w:lang w:eastAsia="en-US"/>
        </w:rPr>
      </w:pPr>
    </w:p>
    <w:p w14:paraId="3CE2623A" w14:textId="77777777" w:rsidR="00B11139" w:rsidRDefault="00B11139" w:rsidP="00231DA6">
      <w:pPr>
        <w:framePr w:h="1992" w:hRule="exact" w:hSpace="180" w:wrap="around" w:vAnchor="text" w:hAnchor="text" w:x="108" w:y="7"/>
        <w:ind w:left="720"/>
        <w:suppressOverlap/>
        <w:rPr>
          <w:rFonts w:ascii="Calibri" w:hAnsi="Calibri"/>
          <w:sz w:val="22"/>
          <w:szCs w:val="22"/>
          <w:lang w:eastAsia="en-US"/>
        </w:rPr>
      </w:pPr>
    </w:p>
    <w:p w14:paraId="53DF2F19" w14:textId="77777777" w:rsidR="0097405E" w:rsidRDefault="0097405E" w:rsidP="00231DA6">
      <w:pPr>
        <w:framePr w:h="1992" w:hRule="exact" w:hSpace="180" w:wrap="around" w:vAnchor="text" w:hAnchor="text" w:x="108" w:y="7"/>
        <w:ind w:left="720"/>
        <w:suppressOverlap/>
        <w:rPr>
          <w:rFonts w:ascii="Calibri" w:hAnsi="Calibri"/>
          <w:sz w:val="22"/>
          <w:szCs w:val="22"/>
          <w:lang w:eastAsia="en-US"/>
        </w:rPr>
      </w:pPr>
    </w:p>
    <w:p w14:paraId="1A87CDF3" w14:textId="77777777" w:rsidR="00B14407" w:rsidRDefault="00B14407" w:rsidP="00D732F2">
      <w:pPr>
        <w:rPr>
          <w:rFonts w:ascii="Calibri" w:hAnsi="Calibri"/>
          <w:sz w:val="22"/>
          <w:szCs w:val="22"/>
          <w:highlight w:val="yellow"/>
          <w:lang w:eastAsia="en-US"/>
        </w:rPr>
      </w:pPr>
    </w:p>
    <w:p w14:paraId="66F497BA" w14:textId="77777777" w:rsidR="000F2A01" w:rsidRDefault="000F2A01" w:rsidP="00BA5D70">
      <w:pPr>
        <w:ind w:firstLine="360"/>
        <w:rPr>
          <w:rFonts w:ascii="Calibri" w:hAnsi="Calibri"/>
          <w:sz w:val="22"/>
          <w:szCs w:val="22"/>
          <w:lang w:eastAsia="en-US"/>
        </w:rPr>
      </w:pPr>
      <w:r w:rsidRPr="009C3856">
        <w:rPr>
          <w:rFonts w:ascii="Calibri" w:hAnsi="Calibri"/>
          <w:sz w:val="22"/>
          <w:szCs w:val="22"/>
          <w:highlight w:val="yellow"/>
          <w:lang w:eastAsia="en-US"/>
        </w:rPr>
        <w:t>[Programmer: If S1,</w:t>
      </w:r>
      <w:r w:rsidR="00896312">
        <w:rPr>
          <w:rFonts w:ascii="Calibri" w:hAnsi="Calibri"/>
          <w:sz w:val="22"/>
          <w:szCs w:val="22"/>
          <w:highlight w:val="yellow"/>
          <w:lang w:eastAsia="en-US"/>
        </w:rPr>
        <w:t xml:space="preserve"> MT</w:t>
      </w:r>
      <w:r w:rsidRPr="009C3856">
        <w:rPr>
          <w:rFonts w:ascii="Calibri" w:hAnsi="Calibri"/>
          <w:sz w:val="22"/>
          <w:szCs w:val="22"/>
          <w:highlight w:val="yellow"/>
          <w:lang w:eastAsia="en-US"/>
        </w:rPr>
        <w:t xml:space="preserve"> cannot select other options. If T1, T2, C1, O1, A1, cannot select S1.]</w:t>
      </w:r>
    </w:p>
    <w:p w14:paraId="506D9A1A" w14:textId="77777777" w:rsidR="000F2A01" w:rsidRDefault="000F2A01" w:rsidP="00BA5D70">
      <w:pPr>
        <w:ind w:firstLine="360"/>
        <w:rPr>
          <w:rFonts w:ascii="Calibri" w:hAnsi="Calibri"/>
          <w:sz w:val="22"/>
          <w:szCs w:val="22"/>
          <w:lang w:eastAsia="en-US"/>
        </w:rPr>
      </w:pPr>
    </w:p>
    <w:p w14:paraId="17BDC7FE" w14:textId="3A8C52EF" w:rsidR="009E0E4B" w:rsidRPr="009C3856" w:rsidRDefault="005E2750" w:rsidP="005E2750">
      <w:pPr>
        <w:ind w:left="360"/>
        <w:rPr>
          <w:rFonts w:ascii="Calibri" w:hAnsi="Calibri"/>
          <w:sz w:val="22"/>
          <w:szCs w:val="22"/>
          <w:highlight w:val="yellow"/>
          <w:lang w:eastAsia="en-US"/>
        </w:rPr>
      </w:pPr>
      <w:r w:rsidRPr="009C3856">
        <w:rPr>
          <w:rFonts w:ascii="Calibri" w:hAnsi="Calibri"/>
          <w:sz w:val="22"/>
          <w:szCs w:val="22"/>
          <w:highlight w:val="yellow"/>
          <w:lang w:eastAsia="en-US"/>
        </w:rPr>
        <w:t>[Programmer: if</w:t>
      </w:r>
      <w:r w:rsidR="00455EFC" w:rsidRPr="009C3856">
        <w:rPr>
          <w:rFonts w:ascii="Calibri" w:hAnsi="Calibri"/>
          <w:sz w:val="22"/>
          <w:szCs w:val="22"/>
          <w:highlight w:val="yellow"/>
          <w:lang w:eastAsia="en-US"/>
        </w:rPr>
        <w:t xml:space="preserve"> this household</w:t>
      </w:r>
      <w:r w:rsidR="009E0E4B" w:rsidRPr="009C3856">
        <w:rPr>
          <w:rFonts w:ascii="Calibri" w:hAnsi="Calibri"/>
          <w:sz w:val="22"/>
          <w:szCs w:val="22"/>
          <w:highlight w:val="yellow"/>
          <w:lang w:eastAsia="en-US"/>
        </w:rPr>
        <w:t xml:space="preserve"> part of the </w:t>
      </w:r>
      <w:r w:rsidR="00455EFC" w:rsidRPr="009C3856">
        <w:rPr>
          <w:rFonts w:ascii="Calibri" w:hAnsi="Calibri"/>
          <w:sz w:val="22"/>
          <w:szCs w:val="22"/>
          <w:highlight w:val="yellow"/>
          <w:lang w:eastAsia="en-US"/>
        </w:rPr>
        <w:t xml:space="preserve">new </w:t>
      </w:r>
      <w:r w:rsidR="009E0E4B" w:rsidRPr="009C3856">
        <w:rPr>
          <w:rFonts w:ascii="Calibri" w:hAnsi="Calibri"/>
          <w:sz w:val="22"/>
          <w:szCs w:val="22"/>
          <w:highlight w:val="yellow"/>
          <w:lang w:eastAsia="en-US"/>
        </w:rPr>
        <w:t>single arm EE cohort</w:t>
      </w:r>
      <w:r w:rsidRPr="009C3856">
        <w:rPr>
          <w:rFonts w:ascii="Calibri" w:hAnsi="Calibri"/>
          <w:sz w:val="22"/>
          <w:szCs w:val="22"/>
          <w:highlight w:val="yellow"/>
          <w:lang w:eastAsia="en-US"/>
        </w:rPr>
        <w:t>, display the following:]</w:t>
      </w:r>
    </w:p>
    <w:p w14:paraId="5285531A" w14:textId="77777777" w:rsidR="0097485B" w:rsidRPr="009C3856" w:rsidRDefault="0097485B" w:rsidP="00BA5D70">
      <w:pPr>
        <w:ind w:firstLine="360"/>
        <w:rPr>
          <w:rFonts w:ascii="Calibri" w:hAnsi="Calibri"/>
          <w:sz w:val="22"/>
          <w:szCs w:val="22"/>
          <w:highlight w:val="yellow"/>
          <w:lang w:eastAsia="en-US"/>
        </w:rPr>
      </w:pPr>
    </w:p>
    <w:p w14:paraId="5FD1E263" w14:textId="1FD4DC80" w:rsidR="006636BB" w:rsidRPr="009C3856" w:rsidRDefault="00A954D0" w:rsidP="0055013D">
      <w:pPr>
        <w:ind w:left="360"/>
        <w:rPr>
          <w:rFonts w:ascii="Calibri" w:hAnsi="Calibri"/>
          <w:sz w:val="22"/>
          <w:szCs w:val="22"/>
          <w:highlight w:val="yellow"/>
          <w:lang w:eastAsia="en-US"/>
        </w:rPr>
      </w:pPr>
      <w:r w:rsidRPr="009C3856">
        <w:rPr>
          <w:rFonts w:ascii="Calibri" w:hAnsi="Calibri"/>
          <w:sz w:val="22"/>
          <w:szCs w:val="22"/>
          <w:highlight w:val="yellow"/>
          <w:lang w:eastAsia="en-US"/>
        </w:rPr>
        <w:t xml:space="preserve">NOTE: </w:t>
      </w:r>
      <w:r w:rsidR="00AD77E2" w:rsidRPr="009C3856">
        <w:rPr>
          <w:rFonts w:ascii="Calibri" w:hAnsi="Calibri"/>
          <w:sz w:val="22"/>
          <w:szCs w:val="22"/>
          <w:highlight w:val="yellow"/>
          <w:lang w:eastAsia="en-US"/>
        </w:rPr>
        <w:t xml:space="preserve">Mark the cap of the stool collection </w:t>
      </w:r>
      <w:proofErr w:type="spellStart"/>
      <w:r w:rsidR="00AD77E2" w:rsidRPr="009C3856">
        <w:rPr>
          <w:rFonts w:ascii="Calibri" w:hAnsi="Calibri"/>
          <w:sz w:val="22"/>
          <w:szCs w:val="22"/>
          <w:highlight w:val="yellow"/>
          <w:lang w:eastAsia="en-US"/>
        </w:rPr>
        <w:t>containers</w:t>
      </w:r>
      <w:r w:rsidR="0068046F" w:rsidRPr="009C3856">
        <w:rPr>
          <w:rFonts w:ascii="Calibri" w:hAnsi="Calibri"/>
          <w:sz w:val="22"/>
          <w:szCs w:val="22"/>
          <w:highlight w:val="yellow"/>
          <w:lang w:eastAsia="en-US"/>
        </w:rPr>
        <w:t>in</w:t>
      </w:r>
      <w:proofErr w:type="spellEnd"/>
      <w:r w:rsidR="0068046F" w:rsidRPr="009C3856">
        <w:rPr>
          <w:rFonts w:ascii="Calibri" w:hAnsi="Calibri"/>
          <w:sz w:val="22"/>
          <w:szCs w:val="22"/>
          <w:highlight w:val="yellow"/>
          <w:lang w:eastAsia="en-US"/>
        </w:rPr>
        <w:t xml:space="preserve"> this household </w:t>
      </w:r>
      <w:r w:rsidR="00AD77E2" w:rsidRPr="009C3856">
        <w:rPr>
          <w:rFonts w:ascii="Calibri" w:hAnsi="Calibri"/>
          <w:sz w:val="22"/>
          <w:szCs w:val="22"/>
          <w:highlight w:val="yellow"/>
          <w:lang w:eastAsia="en-US"/>
        </w:rPr>
        <w:t>with * to show that this household is in the single arm EE cohort.</w:t>
      </w:r>
    </w:p>
    <w:p w14:paraId="11E6D6EB" w14:textId="3C13AE14" w:rsidR="00AD77E2" w:rsidRPr="009E0E4B" w:rsidRDefault="006636BB" w:rsidP="008106EC">
      <w:pPr>
        <w:ind w:left="360"/>
        <w:rPr>
          <w:rFonts w:ascii="Calibri" w:hAnsi="Calibri"/>
          <w:sz w:val="22"/>
          <w:szCs w:val="22"/>
          <w:lang w:eastAsia="en-US"/>
        </w:rPr>
      </w:pPr>
      <w:r w:rsidRPr="009C3856">
        <w:rPr>
          <w:rFonts w:ascii="SutonnyMJ" w:hAnsi="SutonnyMJ" w:cs="SutonnyMJ"/>
          <w:highlight w:val="yellow"/>
        </w:rPr>
        <w:t xml:space="preserve">D³ </w:t>
      </w:r>
      <w:proofErr w:type="spellStart"/>
      <w:r w:rsidRPr="009C3856">
        <w:rPr>
          <w:rFonts w:ascii="SutonnyMJ" w:hAnsi="SutonnyMJ" w:cs="SutonnyMJ"/>
          <w:highlight w:val="yellow"/>
        </w:rPr>
        <w:t>Lvbv</w:t>
      </w:r>
      <w:r w:rsidR="00613949" w:rsidRPr="009C3856">
        <w:rPr>
          <w:rFonts w:ascii="SutonnyMJ" w:hAnsi="SutonnyMJ" w:cs="SutonnyMJ"/>
          <w:highlight w:val="yellow"/>
        </w:rPr>
        <w:t>wUbZzb</w:t>
      </w:r>
      <w:proofErr w:type="spellEnd"/>
      <w:r w:rsidR="00613949" w:rsidRPr="009C3856">
        <w:rPr>
          <w:rFonts w:ascii="SutonnyMJ" w:hAnsi="SutonnyMJ" w:cs="SutonnyMJ"/>
          <w:highlight w:val="yellow"/>
        </w:rPr>
        <w:t xml:space="preserve"> BB wm‡½j </w:t>
      </w:r>
      <w:proofErr w:type="spellStart"/>
      <w:r w:rsidR="00613949" w:rsidRPr="009C3856">
        <w:rPr>
          <w:rFonts w:ascii="SutonnyMJ" w:hAnsi="SutonnyMJ" w:cs="SutonnyMJ"/>
          <w:highlight w:val="yellow"/>
        </w:rPr>
        <w:t>Av‡g©i</w:t>
      </w:r>
      <w:proofErr w:type="spellEnd"/>
      <w:r w:rsidR="00613949" w:rsidRPr="009C3856">
        <w:rPr>
          <w:rFonts w:ascii="SutonnyMJ" w:hAnsi="SutonnyMJ" w:cs="SutonnyMJ"/>
          <w:highlight w:val="yellow"/>
        </w:rPr>
        <w:t xml:space="preserve"> AšÍ©fz³</w:t>
      </w:r>
      <w:r w:rsidR="009237C6" w:rsidRPr="009C3856">
        <w:rPr>
          <w:rFonts w:ascii="SutonnyMJ" w:hAnsi="SutonnyMJ" w:cs="SutonnyMJ"/>
          <w:highlight w:val="yellow"/>
        </w:rPr>
        <w:t>Õ</w:t>
      </w:r>
      <w:r w:rsidR="00D8016E">
        <w:rPr>
          <w:rFonts w:ascii="SutonnyMJ" w:hAnsi="SutonnyMJ" w:cs="SutonnyMJ"/>
          <w:highlight w:val="yellow"/>
        </w:rPr>
        <w:t xml:space="preserve"> </w:t>
      </w:r>
      <w:proofErr w:type="spellStart"/>
      <w:r w:rsidR="00613949" w:rsidRPr="009C3856">
        <w:rPr>
          <w:rFonts w:ascii="SutonnyMJ" w:hAnsi="SutonnyMJ" w:cs="SutonnyMJ"/>
          <w:highlight w:val="yellow"/>
        </w:rPr>
        <w:t>wn‡m‡e</w:t>
      </w:r>
      <w:proofErr w:type="spellEnd"/>
      <w:r w:rsidR="0086020C">
        <w:rPr>
          <w:rFonts w:ascii="SutonnyMJ" w:hAnsi="SutonnyMJ" w:cs="SutonnyMJ"/>
          <w:highlight w:val="yellow"/>
        </w:rPr>
        <w:t xml:space="preserve"> </w:t>
      </w:r>
      <w:proofErr w:type="spellStart"/>
      <w:r w:rsidR="00613949" w:rsidRPr="009C3856">
        <w:rPr>
          <w:rFonts w:ascii="SutonnyMJ" w:hAnsi="SutonnyMJ" w:cs="SutonnyMJ"/>
          <w:highlight w:val="yellow"/>
        </w:rPr>
        <w:t>wb</w:t>
      </w:r>
      <w:proofErr w:type="spellEnd"/>
      <w:r w:rsidR="00613949" w:rsidRPr="009C3856">
        <w:rPr>
          <w:rFonts w:ascii="SutonnyMJ" w:hAnsi="SutonnyMJ" w:cs="SutonnyMJ"/>
          <w:highlight w:val="yellow"/>
        </w:rPr>
        <w:t xml:space="preserve">‡`©k </w:t>
      </w:r>
      <w:proofErr w:type="spellStart"/>
      <w:r w:rsidR="00613949" w:rsidRPr="009C3856">
        <w:rPr>
          <w:rFonts w:ascii="SutonnyMJ" w:hAnsi="SutonnyMJ" w:cs="SutonnyMJ"/>
          <w:highlight w:val="yellow"/>
        </w:rPr>
        <w:t>Ki‡Z</w:t>
      </w:r>
      <w:proofErr w:type="spellEnd"/>
      <w:r w:rsidR="00D8016E">
        <w:rPr>
          <w:rFonts w:ascii="SutonnyMJ" w:hAnsi="SutonnyMJ" w:cs="SutonnyMJ"/>
          <w:highlight w:val="yellow"/>
        </w:rPr>
        <w:t xml:space="preserve"> </w:t>
      </w:r>
      <w:proofErr w:type="spellStart"/>
      <w:proofErr w:type="gramStart"/>
      <w:r w:rsidR="00613949" w:rsidRPr="009C3856">
        <w:rPr>
          <w:rFonts w:ascii="SutonnyMJ" w:hAnsi="SutonnyMJ" w:cs="SutonnyMJ"/>
          <w:highlight w:val="yellow"/>
        </w:rPr>
        <w:t>ev</w:t>
      </w:r>
      <w:proofErr w:type="spellEnd"/>
      <w:proofErr w:type="gramEnd"/>
      <w:r w:rsidR="00613949" w:rsidRPr="009C3856">
        <w:rPr>
          <w:rFonts w:ascii="SutonnyMJ" w:hAnsi="SutonnyMJ" w:cs="SutonnyMJ"/>
          <w:highlight w:val="yellow"/>
        </w:rPr>
        <w:t xml:space="preserve"> †</w:t>
      </w:r>
      <w:proofErr w:type="spellStart"/>
      <w:r w:rsidR="00613949" w:rsidRPr="009C3856">
        <w:rPr>
          <w:rFonts w:ascii="SutonnyMJ" w:hAnsi="SutonnyMJ" w:cs="SutonnyMJ"/>
          <w:highlight w:val="yellow"/>
        </w:rPr>
        <w:t>evSv‡Z</w:t>
      </w:r>
      <w:proofErr w:type="spellEnd"/>
      <w:r w:rsidR="00D8016E">
        <w:rPr>
          <w:rFonts w:ascii="SutonnyMJ" w:hAnsi="SutonnyMJ" w:cs="SutonnyMJ"/>
          <w:highlight w:val="yellow"/>
        </w:rPr>
        <w:t xml:space="preserve"> </w:t>
      </w:r>
      <w:proofErr w:type="spellStart"/>
      <w:r w:rsidR="00BE6BC0" w:rsidRPr="009C3856">
        <w:rPr>
          <w:rFonts w:ascii="SutonnyMJ" w:hAnsi="SutonnyMJ" w:cs="SutonnyMJ"/>
          <w:highlight w:val="yellow"/>
        </w:rPr>
        <w:t>msMÖnK</w:t>
      </w:r>
      <w:proofErr w:type="spellEnd"/>
      <w:r w:rsidR="00BE6BC0" w:rsidRPr="009C3856">
        <w:rPr>
          <w:rFonts w:ascii="SutonnyMJ" w:hAnsi="SutonnyMJ" w:cs="SutonnyMJ"/>
          <w:highlight w:val="yellow"/>
        </w:rPr>
        <w:t>…Z ÷</w:t>
      </w:r>
      <w:proofErr w:type="spellStart"/>
      <w:r w:rsidR="00BE6BC0" w:rsidRPr="009C3856">
        <w:rPr>
          <w:rFonts w:ascii="SutonnyMJ" w:hAnsi="SutonnyMJ" w:cs="SutonnyMJ"/>
          <w:highlight w:val="yellow"/>
        </w:rPr>
        <w:t>zj</w:t>
      </w:r>
      <w:proofErr w:type="spellEnd"/>
      <w:r w:rsidR="00BE6BC0" w:rsidRPr="009C3856">
        <w:rPr>
          <w:rFonts w:ascii="SutonnyMJ" w:hAnsi="SutonnyMJ" w:cs="SutonnyMJ"/>
          <w:highlight w:val="yellow"/>
        </w:rPr>
        <w:t xml:space="preserve"> K‡›</w:t>
      </w:r>
      <w:proofErr w:type="spellStart"/>
      <w:r w:rsidR="00BE6BC0" w:rsidRPr="009C3856">
        <w:rPr>
          <w:rFonts w:ascii="SutonnyMJ" w:hAnsi="SutonnyMJ" w:cs="SutonnyMJ"/>
          <w:highlight w:val="yellow"/>
        </w:rPr>
        <w:t>UBbv‡ii</w:t>
      </w:r>
      <w:proofErr w:type="spellEnd"/>
      <w:r w:rsidR="00D8016E">
        <w:rPr>
          <w:rFonts w:ascii="SutonnyMJ" w:hAnsi="SutonnyMJ" w:cs="SutonnyMJ"/>
          <w:highlight w:val="yellow"/>
        </w:rPr>
        <w:t xml:space="preserve"> </w:t>
      </w:r>
      <w:proofErr w:type="spellStart"/>
      <w:r w:rsidR="00BE6BC0" w:rsidRPr="009C3856">
        <w:rPr>
          <w:rFonts w:ascii="SutonnyMJ" w:hAnsi="SutonnyMJ" w:cs="SutonnyMJ"/>
          <w:highlight w:val="yellow"/>
        </w:rPr>
        <w:t>wQwci</w:t>
      </w:r>
      <w:proofErr w:type="spellEnd"/>
      <w:r w:rsidR="00D8016E">
        <w:rPr>
          <w:rFonts w:ascii="SutonnyMJ" w:hAnsi="SutonnyMJ" w:cs="SutonnyMJ"/>
          <w:highlight w:val="yellow"/>
        </w:rPr>
        <w:t xml:space="preserve"> </w:t>
      </w:r>
      <w:proofErr w:type="spellStart"/>
      <w:r w:rsidR="00BE6BC0" w:rsidRPr="009C3856">
        <w:rPr>
          <w:rFonts w:ascii="SutonnyMJ" w:hAnsi="SutonnyMJ" w:cs="SutonnyMJ"/>
          <w:highlight w:val="yellow"/>
        </w:rPr>
        <w:t>Dci</w:t>
      </w:r>
      <w:proofErr w:type="spellEnd"/>
      <w:r w:rsidR="00D8016E">
        <w:rPr>
          <w:rFonts w:ascii="SutonnyMJ" w:hAnsi="SutonnyMJ" w:cs="SutonnyMJ"/>
          <w:highlight w:val="yellow"/>
        </w:rPr>
        <w:t xml:space="preserve"> </w:t>
      </w:r>
      <w:proofErr w:type="spellStart"/>
      <w:r w:rsidR="009237C6" w:rsidRPr="009C3856">
        <w:rPr>
          <w:rFonts w:ascii="SutonnyMJ" w:hAnsi="SutonnyMJ" w:cs="SutonnyMJ"/>
          <w:highlight w:val="yellow"/>
        </w:rPr>
        <w:t>ZviKv</w:t>
      </w:r>
      <w:proofErr w:type="spellEnd"/>
      <w:r w:rsidR="00D8016E">
        <w:rPr>
          <w:rFonts w:ascii="SutonnyMJ" w:hAnsi="SutonnyMJ" w:cs="SutonnyMJ"/>
          <w:highlight w:val="yellow"/>
        </w:rPr>
        <w:t xml:space="preserve"> </w:t>
      </w:r>
      <w:proofErr w:type="spellStart"/>
      <w:r w:rsidR="009237C6" w:rsidRPr="009C3856">
        <w:rPr>
          <w:rFonts w:ascii="SutonnyMJ" w:hAnsi="SutonnyMJ" w:cs="SutonnyMJ"/>
          <w:highlight w:val="yellow"/>
        </w:rPr>
        <w:t>wPý</w:t>
      </w:r>
      <w:proofErr w:type="spellEnd"/>
      <w:r w:rsidR="009237C6" w:rsidRPr="009C3856">
        <w:rPr>
          <w:rFonts w:ascii="SutonnyMJ" w:hAnsi="SutonnyMJ" w:cs="SutonnyMJ"/>
          <w:highlight w:val="yellow"/>
        </w:rPr>
        <w:t xml:space="preserve"> (</w:t>
      </w:r>
      <w:r w:rsidR="00BE6BC0" w:rsidRPr="009C3856">
        <w:rPr>
          <w:rFonts w:ascii="Calibri" w:hAnsi="Calibri"/>
          <w:sz w:val="22"/>
          <w:szCs w:val="22"/>
          <w:highlight w:val="yellow"/>
          <w:lang w:eastAsia="en-US"/>
        </w:rPr>
        <w:t>*</w:t>
      </w:r>
      <w:r w:rsidR="009237C6" w:rsidRPr="009C3856">
        <w:rPr>
          <w:rFonts w:ascii="Calibri" w:hAnsi="Calibri"/>
          <w:sz w:val="22"/>
          <w:szCs w:val="22"/>
          <w:highlight w:val="yellow"/>
          <w:lang w:eastAsia="en-US"/>
        </w:rPr>
        <w:t xml:space="preserve">) </w:t>
      </w:r>
      <w:proofErr w:type="spellStart"/>
      <w:r w:rsidR="009237C6" w:rsidRPr="009C3856">
        <w:rPr>
          <w:rFonts w:ascii="SutonnyMJ" w:hAnsi="SutonnyMJ" w:cs="SutonnyMJ"/>
          <w:highlight w:val="yellow"/>
        </w:rPr>
        <w:t>emvb</w:t>
      </w:r>
      <w:proofErr w:type="spellEnd"/>
    </w:p>
    <w:p w14:paraId="5FCFBEE0" w14:textId="77777777" w:rsidR="0097405E" w:rsidRDefault="0097405E" w:rsidP="0097405E"/>
    <w:p w14:paraId="3FDA787B" w14:textId="77777777" w:rsidR="00AD77E2" w:rsidRPr="0097485B" w:rsidRDefault="00AD77E2" w:rsidP="00AD77E2">
      <w:pPr>
        <w:ind w:left="360"/>
        <w:rPr>
          <w:b/>
          <w:u w:val="single"/>
        </w:rPr>
      </w:pPr>
      <w:r w:rsidRPr="0097485B">
        <w:rPr>
          <w:b/>
          <w:u w:val="single"/>
        </w:rPr>
        <w:t>BEGINNING OF LOOP</w:t>
      </w:r>
    </w:p>
    <w:p w14:paraId="3B4CF01C" w14:textId="77777777" w:rsidR="00AD77E2" w:rsidRDefault="00AD77E2" w:rsidP="00AD77E2">
      <w:pPr>
        <w:ind w:left="360"/>
      </w:pPr>
    </w:p>
    <w:p w14:paraId="11A42B74" w14:textId="77777777" w:rsidR="00AD77E2" w:rsidRPr="00B00B4A" w:rsidRDefault="00AD77E2" w:rsidP="00896312">
      <w:pPr>
        <w:numPr>
          <w:ilvl w:val="0"/>
          <w:numId w:val="4"/>
        </w:numPr>
        <w:rPr>
          <w:rFonts w:ascii="Calibri" w:hAnsi="Calibri"/>
          <w:sz w:val="22"/>
          <w:szCs w:val="22"/>
          <w:lang w:eastAsia="en-US"/>
        </w:rPr>
      </w:pPr>
      <w:r w:rsidRPr="00AD77E2">
        <w:rPr>
          <w:rFonts w:ascii="Calibri" w:hAnsi="Calibri"/>
          <w:sz w:val="22"/>
          <w:szCs w:val="22"/>
          <w:lang w:eastAsia="en-US"/>
        </w:rPr>
        <w:t xml:space="preserve">Select the ID of the individual whose sample you are collecting </w:t>
      </w:r>
      <w:r w:rsidR="00FD429E">
        <w:rPr>
          <w:rFonts w:ascii="Calibri" w:hAnsi="Calibri"/>
          <w:sz w:val="22"/>
          <w:szCs w:val="22"/>
          <w:lang w:eastAsia="en-US"/>
        </w:rPr>
        <w:t xml:space="preserve">now </w:t>
      </w:r>
      <w:r w:rsidRPr="00AD77E2">
        <w:rPr>
          <w:rFonts w:ascii="Calibri" w:hAnsi="Calibri"/>
          <w:sz w:val="22"/>
          <w:szCs w:val="22"/>
          <w:lang w:eastAsia="en-US"/>
        </w:rPr>
        <w:t>(select one)</w:t>
      </w:r>
      <w:proofErr w:type="gramStart"/>
      <w:r w:rsidRPr="00AD77E2">
        <w:rPr>
          <w:rFonts w:ascii="Calibri" w:hAnsi="Calibri"/>
          <w:sz w:val="22"/>
          <w:szCs w:val="22"/>
          <w:lang w:eastAsia="en-US"/>
        </w:rPr>
        <w:t>.</w:t>
      </w:r>
      <w:r w:rsidR="00B00B4A">
        <w:rPr>
          <w:rFonts w:ascii="SutonnyMJ" w:hAnsi="SutonnyMJ" w:cs="SutonnyMJ"/>
        </w:rPr>
        <w:t>‡</w:t>
      </w:r>
      <w:proofErr w:type="spellStart"/>
      <w:proofErr w:type="gramEnd"/>
      <w:r w:rsidR="00B00B4A">
        <w:rPr>
          <w:rFonts w:ascii="SutonnyMJ" w:hAnsi="SutonnyMJ" w:cs="SutonnyMJ"/>
        </w:rPr>
        <w:t>hme</w:t>
      </w:r>
      <w:proofErr w:type="spellEnd"/>
      <w:r w:rsidR="00B00B4A">
        <w:rPr>
          <w:rFonts w:ascii="SutonnyMJ" w:hAnsi="SutonnyMJ" w:cs="SutonnyMJ"/>
        </w:rPr>
        <w:t xml:space="preserve"> e¨w³i </w:t>
      </w:r>
      <w:proofErr w:type="spellStart"/>
      <w:r w:rsidR="00B00B4A">
        <w:rPr>
          <w:rFonts w:ascii="SutonnyMJ" w:hAnsi="SutonnyMJ" w:cs="SutonnyMJ"/>
        </w:rPr>
        <w:t>KvQ</w:t>
      </w:r>
      <w:proofErr w:type="spellEnd"/>
      <w:r w:rsidR="00B00B4A">
        <w:rPr>
          <w:rFonts w:ascii="SutonnyMJ" w:hAnsi="SutonnyMJ" w:cs="SutonnyMJ"/>
        </w:rPr>
        <w:t xml:space="preserve"> †_‡K </w:t>
      </w:r>
      <w:proofErr w:type="spellStart"/>
      <w:r w:rsidR="00B00B4A">
        <w:rPr>
          <w:rFonts w:ascii="SutonnyMJ" w:hAnsi="SutonnyMJ" w:cs="SutonnyMJ"/>
        </w:rPr>
        <w:t>GLbbgybvmsMÖnKivn</w:t>
      </w:r>
      <w:proofErr w:type="spellEnd"/>
      <w:r w:rsidR="00B00B4A">
        <w:rPr>
          <w:rFonts w:ascii="SutonnyMJ" w:hAnsi="SutonnyMJ" w:cs="SutonnyMJ"/>
        </w:rPr>
        <w:t>‡”</w:t>
      </w:r>
      <w:proofErr w:type="spellStart"/>
      <w:r w:rsidR="00B00B4A">
        <w:rPr>
          <w:rFonts w:ascii="SutonnyMJ" w:hAnsi="SutonnyMJ" w:cs="SutonnyMJ"/>
        </w:rPr>
        <w:t>QZv</w:t>
      </w:r>
      <w:proofErr w:type="spellEnd"/>
      <w:r w:rsidR="00B00B4A">
        <w:rPr>
          <w:rFonts w:ascii="SutonnyMJ" w:hAnsi="SutonnyMJ" w:cs="SutonnyMJ"/>
        </w:rPr>
        <w:t>‡`</w:t>
      </w:r>
      <w:proofErr w:type="spellStart"/>
      <w:r w:rsidR="00B00B4A">
        <w:rPr>
          <w:rFonts w:ascii="SutonnyMJ" w:hAnsi="SutonnyMJ" w:cs="SutonnyMJ"/>
        </w:rPr>
        <w:t>icÖ‡Z</w:t>
      </w:r>
      <w:proofErr w:type="spellEnd"/>
      <w:r w:rsidR="00B00B4A">
        <w:rPr>
          <w:rFonts w:ascii="SutonnyMJ" w:hAnsi="SutonnyMJ" w:cs="SutonnyMJ"/>
        </w:rPr>
        <w:t xml:space="preserve">¨‡Ki </w:t>
      </w:r>
      <w:proofErr w:type="spellStart"/>
      <w:r w:rsidR="00B00B4A">
        <w:rPr>
          <w:rFonts w:ascii="SutonnyMJ" w:hAnsi="SutonnyMJ" w:cs="SutonnyMJ"/>
        </w:rPr>
        <w:t>Avjv`vAvjv`vAvBwWwbev©PbKiæb</w:t>
      </w:r>
      <w:proofErr w:type="spellEnd"/>
      <w:r w:rsidR="00B00B4A">
        <w:rPr>
          <w:rFonts w:ascii="SutonnyMJ" w:hAnsi="SutonnyMJ" w:cs="SutonnyMJ"/>
        </w:rPr>
        <w:t xml:space="preserve">  (</w:t>
      </w:r>
      <w:proofErr w:type="spellStart"/>
      <w:r w:rsidR="00B00B4A">
        <w:rPr>
          <w:rFonts w:ascii="SutonnyMJ" w:hAnsi="SutonnyMJ" w:cs="SutonnyMJ"/>
        </w:rPr>
        <w:t>GKwUAvBwWwbev©PbKiæb</w:t>
      </w:r>
      <w:proofErr w:type="spellEnd"/>
      <w:r w:rsidR="00B00B4A">
        <w:rPr>
          <w:rFonts w:ascii="SutonnyMJ" w:hAnsi="SutonnyMJ" w:cs="SutonnyMJ"/>
        </w:rPr>
        <w:t>)</w:t>
      </w:r>
    </w:p>
    <w:p w14:paraId="6223CD57" w14:textId="77777777" w:rsidR="00B00B4A" w:rsidRDefault="00B00B4A" w:rsidP="00B00B4A">
      <w:pPr>
        <w:ind w:left="720"/>
        <w:rPr>
          <w:rFonts w:ascii="Calibri" w:hAnsi="Calibri"/>
          <w:sz w:val="22"/>
          <w:szCs w:val="22"/>
          <w:lang w:eastAsia="en-US"/>
        </w:rPr>
      </w:pPr>
    </w:p>
    <w:p w14:paraId="12897865" w14:textId="5A09F7A7" w:rsidR="00896312" w:rsidRPr="00896312" w:rsidRDefault="00896312" w:rsidP="00B00B4A">
      <w:pPr>
        <w:ind w:left="720"/>
        <w:rPr>
          <w:rFonts w:ascii="Calibri" w:hAnsi="Calibri"/>
          <w:sz w:val="22"/>
          <w:szCs w:val="22"/>
          <w:highlight w:val="yellow"/>
          <w:lang w:eastAsia="en-US"/>
        </w:rPr>
      </w:pPr>
      <w:r w:rsidRPr="00896312">
        <w:rPr>
          <w:rFonts w:ascii="Calibri" w:hAnsi="Calibri"/>
          <w:sz w:val="22"/>
          <w:szCs w:val="22"/>
          <w:highlight w:val="yellow"/>
          <w:lang w:eastAsia="en-US"/>
        </w:rPr>
        <w:t>[Programmer: only display responses to question 5</w:t>
      </w:r>
      <w:r>
        <w:rPr>
          <w:rFonts w:ascii="Calibri" w:hAnsi="Calibri"/>
          <w:sz w:val="22"/>
          <w:szCs w:val="22"/>
          <w:highlight w:val="yellow"/>
          <w:lang w:eastAsia="en-US"/>
        </w:rPr>
        <w:t>. Questions 6</w:t>
      </w:r>
      <w:r w:rsidR="004A5919">
        <w:rPr>
          <w:rFonts w:ascii="Calibri" w:hAnsi="Calibri"/>
          <w:sz w:val="22"/>
          <w:szCs w:val="22"/>
          <w:highlight w:val="yellow"/>
          <w:lang w:eastAsia="en-US"/>
        </w:rPr>
        <w:t>-26</w:t>
      </w:r>
      <w:r w:rsidRPr="00896312">
        <w:rPr>
          <w:rFonts w:ascii="Calibri" w:hAnsi="Calibri"/>
          <w:sz w:val="22"/>
          <w:szCs w:val="22"/>
          <w:highlight w:val="yellow"/>
          <w:lang w:eastAsia="en-US"/>
        </w:rPr>
        <w:t xml:space="preserve"> should appear up to a maximum of </w:t>
      </w:r>
      <w:r w:rsidR="00231DA6">
        <w:rPr>
          <w:rFonts w:ascii="Calibri" w:hAnsi="Calibri"/>
          <w:sz w:val="22"/>
          <w:szCs w:val="22"/>
          <w:highlight w:val="yellow"/>
          <w:lang w:eastAsia="en-US"/>
        </w:rPr>
        <w:t>5</w:t>
      </w:r>
      <w:r w:rsidRPr="00896312">
        <w:rPr>
          <w:rFonts w:ascii="Calibri" w:hAnsi="Calibri"/>
          <w:sz w:val="22"/>
          <w:szCs w:val="22"/>
          <w:highlight w:val="yellow"/>
          <w:lang w:eastAsia="en-US"/>
        </w:rPr>
        <w:t xml:space="preserve"> times depending on how many children have been entered in question 5.]</w:t>
      </w:r>
    </w:p>
    <w:p w14:paraId="3EDC82D9" w14:textId="77777777" w:rsidR="00896312" w:rsidRPr="00AD77E2" w:rsidRDefault="00896312" w:rsidP="00B00B4A">
      <w:pPr>
        <w:ind w:left="720"/>
        <w:rPr>
          <w:rFonts w:ascii="Calibri" w:hAnsi="Calibri"/>
          <w:sz w:val="22"/>
          <w:szCs w:val="22"/>
          <w:lang w:eastAsia="en-US"/>
        </w:rPr>
      </w:pPr>
    </w:p>
    <w:p w14:paraId="2C94959A" w14:textId="77777777" w:rsidR="00AD77E2" w:rsidRDefault="00AD77E2" w:rsidP="00AD77E2">
      <w:pPr>
        <w:ind w:left="720"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 xml:space="preserve">T1 Target child (parasite </w:t>
      </w:r>
      <w:proofErr w:type="gramStart"/>
      <w:r>
        <w:rPr>
          <w:rFonts w:ascii="Calibri" w:hAnsi="Calibri"/>
          <w:sz w:val="22"/>
          <w:szCs w:val="22"/>
          <w:lang w:eastAsia="en-US"/>
        </w:rPr>
        <w:t>cohort)</w:t>
      </w:r>
      <w:proofErr w:type="spellStart"/>
      <w:r w:rsidR="000C29D6">
        <w:rPr>
          <w:rFonts w:ascii="SutonnyMJ" w:hAnsi="SutonnyMJ" w:cs="SutonnyMJ"/>
        </w:rPr>
        <w:t>Uv</w:t>
      </w:r>
      <w:proofErr w:type="gramEnd"/>
      <w:r w:rsidR="000C29D6">
        <w:rPr>
          <w:rFonts w:ascii="SutonnyMJ" w:hAnsi="SutonnyMJ" w:cs="SutonnyMJ"/>
        </w:rPr>
        <w:t>‡M©Uwkï</w:t>
      </w:r>
      <w:proofErr w:type="spellEnd"/>
      <w:r w:rsidR="000C29D6">
        <w:rPr>
          <w:rFonts w:ascii="SutonnyMJ" w:hAnsi="SutonnyMJ" w:cs="SutonnyMJ"/>
        </w:rPr>
        <w:t xml:space="preserve"> (</w:t>
      </w:r>
      <w:proofErr w:type="spellStart"/>
      <w:r w:rsidR="000C29D6">
        <w:rPr>
          <w:rFonts w:ascii="SutonnyMJ" w:hAnsi="SutonnyMJ" w:cs="SutonnyMJ"/>
        </w:rPr>
        <w:t>c¨vivmvBU</w:t>
      </w:r>
      <w:proofErr w:type="spellEnd"/>
      <w:r w:rsidR="000C29D6">
        <w:rPr>
          <w:rFonts w:ascii="SutonnyMJ" w:hAnsi="SutonnyMJ" w:cs="SutonnyMJ"/>
        </w:rPr>
        <w:t xml:space="preserve"> †</w:t>
      </w:r>
      <w:proofErr w:type="spellStart"/>
      <w:r w:rsidR="000C29D6">
        <w:rPr>
          <w:rFonts w:ascii="SutonnyMJ" w:hAnsi="SutonnyMJ" w:cs="SutonnyMJ"/>
        </w:rPr>
        <w:t>Kvn©U</w:t>
      </w:r>
      <w:proofErr w:type="spellEnd"/>
      <w:r w:rsidR="000C29D6">
        <w:rPr>
          <w:rFonts w:ascii="SutonnyMJ" w:hAnsi="SutonnyMJ" w:cs="SutonnyMJ"/>
        </w:rPr>
        <w:t>)</w:t>
      </w:r>
    </w:p>
    <w:p w14:paraId="5B3BF575" w14:textId="77777777" w:rsidR="00AD77E2" w:rsidRDefault="00AD77E2" w:rsidP="00AD77E2">
      <w:pPr>
        <w:ind w:left="720"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 xml:space="preserve">T2 Target child twin (parasite </w:t>
      </w:r>
      <w:proofErr w:type="gramStart"/>
      <w:r>
        <w:rPr>
          <w:rFonts w:ascii="Calibri" w:hAnsi="Calibri"/>
          <w:sz w:val="22"/>
          <w:szCs w:val="22"/>
          <w:lang w:eastAsia="en-US"/>
        </w:rPr>
        <w:t>cohort)</w:t>
      </w:r>
      <w:proofErr w:type="spellStart"/>
      <w:r w:rsidR="000C29D6">
        <w:rPr>
          <w:rFonts w:ascii="SutonnyMJ" w:hAnsi="SutonnyMJ" w:cs="SutonnyMJ"/>
        </w:rPr>
        <w:t>Uv</w:t>
      </w:r>
      <w:proofErr w:type="gramEnd"/>
      <w:r w:rsidR="000C29D6">
        <w:rPr>
          <w:rFonts w:ascii="SutonnyMJ" w:hAnsi="SutonnyMJ" w:cs="SutonnyMJ"/>
        </w:rPr>
        <w:t>‡M©UwkïiRgR</w:t>
      </w:r>
      <w:proofErr w:type="spellEnd"/>
      <w:r w:rsidR="000C29D6">
        <w:rPr>
          <w:rFonts w:ascii="SutonnyMJ" w:hAnsi="SutonnyMJ" w:cs="SutonnyMJ"/>
        </w:rPr>
        <w:t xml:space="preserve"> (</w:t>
      </w:r>
      <w:proofErr w:type="spellStart"/>
      <w:r w:rsidR="000C29D6">
        <w:rPr>
          <w:rFonts w:ascii="SutonnyMJ" w:hAnsi="SutonnyMJ" w:cs="SutonnyMJ"/>
        </w:rPr>
        <w:t>c¨vivmvBU</w:t>
      </w:r>
      <w:proofErr w:type="spellEnd"/>
      <w:r w:rsidR="000C29D6">
        <w:rPr>
          <w:rFonts w:ascii="SutonnyMJ" w:hAnsi="SutonnyMJ" w:cs="SutonnyMJ"/>
        </w:rPr>
        <w:t xml:space="preserve"> †</w:t>
      </w:r>
      <w:proofErr w:type="spellStart"/>
      <w:r w:rsidR="000C29D6">
        <w:rPr>
          <w:rFonts w:ascii="SutonnyMJ" w:hAnsi="SutonnyMJ" w:cs="SutonnyMJ"/>
        </w:rPr>
        <w:t>Kvn©U</w:t>
      </w:r>
      <w:proofErr w:type="spellEnd"/>
      <w:r w:rsidR="000C29D6">
        <w:rPr>
          <w:rFonts w:ascii="SutonnyMJ" w:hAnsi="SutonnyMJ" w:cs="SutonnyMJ"/>
        </w:rPr>
        <w:t>)</w:t>
      </w:r>
    </w:p>
    <w:p w14:paraId="26447268" w14:textId="77777777" w:rsidR="00AD77E2" w:rsidRDefault="00AD77E2" w:rsidP="00AD77E2">
      <w:pPr>
        <w:ind w:left="720"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 xml:space="preserve">C1 18-27 </w:t>
      </w:r>
      <w:proofErr w:type="gramStart"/>
      <w:r>
        <w:rPr>
          <w:rFonts w:ascii="Calibri" w:hAnsi="Calibri"/>
          <w:sz w:val="22"/>
          <w:szCs w:val="22"/>
          <w:lang w:eastAsia="en-US"/>
        </w:rPr>
        <w:t>months</w:t>
      </w:r>
      <w:proofErr w:type="gramEnd"/>
      <w:r>
        <w:rPr>
          <w:rFonts w:ascii="Calibri" w:hAnsi="Calibri"/>
          <w:sz w:val="22"/>
          <w:szCs w:val="22"/>
          <w:lang w:eastAsia="en-US"/>
        </w:rPr>
        <w:t xml:space="preserve"> baseline child (parasite cohort)</w:t>
      </w:r>
      <w:r w:rsidR="00C92F27" w:rsidRPr="00C92F27">
        <w:rPr>
          <w:rFonts w:ascii="SutonnyMJ" w:hAnsi="SutonnyMJ"/>
        </w:rPr>
        <w:t>[‡</w:t>
      </w:r>
      <w:proofErr w:type="spellStart"/>
      <w:r w:rsidR="00C92F27" w:rsidRPr="00C92F27">
        <w:rPr>
          <w:rFonts w:ascii="SutonnyMJ" w:hAnsi="SutonnyMJ"/>
        </w:rPr>
        <w:t>eRjvB‡bimgq</w:t>
      </w:r>
      <w:proofErr w:type="spellEnd"/>
      <w:r w:rsidR="00C92F27" w:rsidRPr="00C92F27">
        <w:rPr>
          <w:rFonts w:ascii="SutonnyMJ" w:hAnsi="SutonnyMJ"/>
        </w:rPr>
        <w:t xml:space="preserve"> †hmewkïieqm</w:t>
      </w:r>
      <w:r w:rsidR="00C92F27" w:rsidRPr="00C92F27">
        <w:rPr>
          <w:rFonts w:ascii="Helvetica" w:hAnsi="Helvetica"/>
        </w:rPr>
        <w:t>18 – 27</w:t>
      </w:r>
      <w:r w:rsidR="00C92F27" w:rsidRPr="00C92F27">
        <w:rPr>
          <w:rFonts w:ascii="SutonnyMJ" w:hAnsi="SutonnyMJ"/>
        </w:rPr>
        <w:t>gvmwQj</w:t>
      </w:r>
      <w:r w:rsidR="000C29D6" w:rsidRPr="00C92F27">
        <w:rPr>
          <w:rFonts w:ascii="SutonnyMJ" w:hAnsi="SutonnyMJ" w:cs="SutonnyMJ"/>
        </w:rPr>
        <w:t xml:space="preserve"> (</w:t>
      </w:r>
      <w:proofErr w:type="spellStart"/>
      <w:r w:rsidR="000C29D6" w:rsidRPr="00C92F27">
        <w:rPr>
          <w:rFonts w:ascii="SutonnyMJ" w:hAnsi="SutonnyMJ" w:cs="SutonnyMJ"/>
        </w:rPr>
        <w:t>c¨vivmvBU</w:t>
      </w:r>
      <w:proofErr w:type="spellEnd"/>
      <w:r w:rsidR="000C29D6" w:rsidRPr="00C92F27">
        <w:rPr>
          <w:rFonts w:ascii="SutonnyMJ" w:hAnsi="SutonnyMJ" w:cs="SutonnyMJ"/>
        </w:rPr>
        <w:t xml:space="preserve"> †</w:t>
      </w:r>
      <w:proofErr w:type="spellStart"/>
      <w:r w:rsidR="000C29D6" w:rsidRPr="00C92F27">
        <w:rPr>
          <w:rFonts w:ascii="SutonnyMJ" w:hAnsi="SutonnyMJ" w:cs="SutonnyMJ"/>
        </w:rPr>
        <w:t>Kvn©U</w:t>
      </w:r>
      <w:proofErr w:type="spellEnd"/>
      <w:r w:rsidR="000C29D6" w:rsidRPr="00C92F27">
        <w:rPr>
          <w:rFonts w:ascii="SutonnyMJ" w:hAnsi="SutonnyMJ" w:cs="SutonnyMJ"/>
        </w:rPr>
        <w:t>)</w:t>
      </w:r>
      <w:r w:rsidR="00C92F27">
        <w:rPr>
          <w:rFonts w:ascii="SutonnyMJ" w:hAnsi="SutonnyMJ" w:cs="SutonnyMJ"/>
        </w:rPr>
        <w:t>]</w:t>
      </w:r>
    </w:p>
    <w:p w14:paraId="2AE5BEA6" w14:textId="77777777" w:rsidR="00AD77E2" w:rsidRDefault="00AD77E2" w:rsidP="00AD77E2">
      <w:pPr>
        <w:ind w:left="720"/>
        <w:rPr>
          <w:rFonts w:ascii="SutonnyMJ" w:hAnsi="SutonnyMJ" w:cs="SutonnyMJ"/>
        </w:rPr>
      </w:pPr>
      <w:r>
        <w:rPr>
          <w:rFonts w:ascii="Calibri" w:hAnsi="Calibri"/>
          <w:sz w:val="22"/>
          <w:szCs w:val="22"/>
          <w:lang w:eastAsia="en-US"/>
        </w:rPr>
        <w:t xml:space="preserve">O1 5-12 </w:t>
      </w:r>
      <w:proofErr w:type="spellStart"/>
      <w:r>
        <w:rPr>
          <w:rFonts w:ascii="Calibri" w:hAnsi="Calibri"/>
          <w:sz w:val="22"/>
          <w:szCs w:val="22"/>
          <w:lang w:eastAsia="en-US"/>
        </w:rPr>
        <w:t>yr</w:t>
      </w:r>
      <w:proofErr w:type="spellEnd"/>
      <w:r>
        <w:rPr>
          <w:rFonts w:ascii="Calibri" w:hAnsi="Calibri"/>
          <w:sz w:val="22"/>
          <w:szCs w:val="22"/>
          <w:lang w:eastAsia="en-US"/>
        </w:rPr>
        <w:t xml:space="preserve"> old child 1 (parasite cohort)</w:t>
      </w:r>
      <w:r w:rsidR="003F1972">
        <w:rPr>
          <w:rFonts w:ascii="SutonnyMJ" w:hAnsi="SutonnyMJ" w:cs="SutonnyMJ"/>
        </w:rPr>
        <w:t>[</w:t>
      </w:r>
      <w:r w:rsidR="002E074F" w:rsidRPr="002E074F">
        <w:rPr>
          <w:rFonts w:ascii="Helvetica" w:hAnsi="Helvetica"/>
        </w:rPr>
        <w:t>5-12</w:t>
      </w:r>
      <w:r w:rsidR="002E074F" w:rsidRPr="002E074F">
        <w:rPr>
          <w:rFonts w:ascii="SutonnyMJ" w:hAnsi="SutonnyMJ"/>
        </w:rPr>
        <w:t>eQ‡ii</w:t>
      </w:r>
      <w:r w:rsidR="000C29D6" w:rsidRPr="002E074F">
        <w:rPr>
          <w:rFonts w:ascii="SutonnyMJ" w:hAnsi="SutonnyMJ" w:cs="SutonnyMJ"/>
        </w:rPr>
        <w:t>wkï (</w:t>
      </w:r>
      <w:proofErr w:type="spellStart"/>
      <w:r w:rsidR="000C29D6" w:rsidRPr="002E074F">
        <w:rPr>
          <w:rFonts w:ascii="SutonnyMJ" w:hAnsi="SutonnyMJ" w:cs="SutonnyMJ"/>
        </w:rPr>
        <w:t>c¨vivmvBU</w:t>
      </w:r>
      <w:proofErr w:type="spellEnd"/>
      <w:r w:rsidR="000C29D6" w:rsidRPr="002E074F">
        <w:rPr>
          <w:rFonts w:ascii="SutonnyMJ" w:hAnsi="SutonnyMJ" w:cs="SutonnyMJ"/>
        </w:rPr>
        <w:t xml:space="preserve"> †</w:t>
      </w:r>
      <w:proofErr w:type="spellStart"/>
      <w:r w:rsidR="000C29D6" w:rsidRPr="002E074F">
        <w:rPr>
          <w:rFonts w:ascii="SutonnyMJ" w:hAnsi="SutonnyMJ" w:cs="SutonnyMJ"/>
        </w:rPr>
        <w:t>Kvn©U</w:t>
      </w:r>
      <w:proofErr w:type="spellEnd"/>
      <w:r w:rsidR="000C29D6" w:rsidRPr="002E074F">
        <w:rPr>
          <w:rFonts w:ascii="SutonnyMJ" w:hAnsi="SutonnyMJ" w:cs="SutonnyMJ"/>
        </w:rPr>
        <w:t>)</w:t>
      </w:r>
      <w:r w:rsidR="003F1972">
        <w:rPr>
          <w:rFonts w:ascii="SutonnyMJ" w:hAnsi="SutonnyMJ" w:cs="SutonnyMJ"/>
        </w:rPr>
        <w:t>]</w:t>
      </w:r>
    </w:p>
    <w:p w14:paraId="4ACFA8FE" w14:textId="77777777" w:rsidR="00AD77E2" w:rsidRDefault="00AD77E2" w:rsidP="00AD77E2">
      <w:pPr>
        <w:ind w:left="720"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>A1 15+ individual 1 (STH cohort)</w:t>
      </w:r>
      <w:r w:rsidR="003F1972">
        <w:rPr>
          <w:rFonts w:ascii="SutonnyMJ" w:hAnsi="SutonnyMJ" w:cs="SutonnyMJ"/>
        </w:rPr>
        <w:t>[</w:t>
      </w:r>
      <w:r w:rsidR="002E6FB7" w:rsidRPr="002E6FB7">
        <w:rPr>
          <w:rFonts w:ascii="Helvetica" w:hAnsi="Helvetica"/>
        </w:rPr>
        <w:t xml:space="preserve">15 </w:t>
      </w:r>
      <w:proofErr w:type="spellStart"/>
      <w:r w:rsidR="002E6FB7" w:rsidRPr="002E6FB7">
        <w:rPr>
          <w:rFonts w:ascii="SutonnyMJ" w:hAnsi="SutonnyMJ"/>
        </w:rPr>
        <w:t>eQ‡iiAwaKeq‡micÖvßeq</w:t>
      </w:r>
      <w:proofErr w:type="spellEnd"/>
      <w:r w:rsidR="002E6FB7" w:rsidRPr="002E6FB7">
        <w:rPr>
          <w:rFonts w:ascii="SutonnyMJ" w:hAnsi="SutonnyMJ"/>
        </w:rPr>
        <w:t xml:space="preserve">¯‹ e¨w³ </w:t>
      </w:r>
      <w:r w:rsidR="000C29D6">
        <w:rPr>
          <w:rFonts w:ascii="SutonnyMJ" w:hAnsi="SutonnyMJ" w:cs="SutonnyMJ"/>
        </w:rPr>
        <w:t xml:space="preserve"> (</w:t>
      </w:r>
      <w:proofErr w:type="spellStart"/>
      <w:r w:rsidR="002E6FB7">
        <w:rPr>
          <w:rFonts w:ascii="SutonnyMJ" w:hAnsi="SutonnyMJ" w:cs="SutonnyMJ"/>
        </w:rPr>
        <w:t>GmwUGBP</w:t>
      </w:r>
      <w:proofErr w:type="spellEnd"/>
      <w:r w:rsidR="000C29D6">
        <w:rPr>
          <w:rFonts w:ascii="SutonnyMJ" w:hAnsi="SutonnyMJ" w:cs="SutonnyMJ"/>
        </w:rPr>
        <w:t xml:space="preserve"> †</w:t>
      </w:r>
      <w:proofErr w:type="spellStart"/>
      <w:r w:rsidR="000C29D6">
        <w:rPr>
          <w:rFonts w:ascii="SutonnyMJ" w:hAnsi="SutonnyMJ" w:cs="SutonnyMJ"/>
        </w:rPr>
        <w:t>Kvn©U</w:t>
      </w:r>
      <w:proofErr w:type="spellEnd"/>
      <w:r w:rsidR="000C29D6">
        <w:rPr>
          <w:rFonts w:ascii="SutonnyMJ" w:hAnsi="SutonnyMJ" w:cs="SutonnyMJ"/>
        </w:rPr>
        <w:t>)</w:t>
      </w:r>
      <w:r w:rsidR="003F1972">
        <w:rPr>
          <w:rFonts w:ascii="SutonnyMJ" w:hAnsi="SutonnyMJ" w:cs="SutonnyMJ"/>
        </w:rPr>
        <w:t>]</w:t>
      </w:r>
    </w:p>
    <w:p w14:paraId="1B92E514" w14:textId="77777777" w:rsidR="00AD77E2" w:rsidRDefault="00AD77E2" w:rsidP="00AD77E2">
      <w:pPr>
        <w:ind w:left="720"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>S1 Spillover child (spillover cohort)</w:t>
      </w:r>
      <w:r w:rsidR="00EB5C16">
        <w:rPr>
          <w:rFonts w:ascii="Calibri" w:hAnsi="Calibri"/>
          <w:sz w:val="22"/>
          <w:szCs w:val="22"/>
          <w:lang w:eastAsia="en-US"/>
        </w:rPr>
        <w:t>[</w:t>
      </w:r>
      <w:proofErr w:type="spellStart"/>
      <w:r w:rsidR="0083128A">
        <w:rPr>
          <w:rFonts w:ascii="SutonnyMJ" w:hAnsi="SutonnyMJ" w:cs="SutonnyMJ"/>
        </w:rPr>
        <w:t>w¯újIfviwkï</w:t>
      </w:r>
      <w:proofErr w:type="spellEnd"/>
      <w:r w:rsidR="0083128A">
        <w:rPr>
          <w:rFonts w:ascii="SutonnyMJ" w:hAnsi="SutonnyMJ" w:cs="SutonnyMJ"/>
        </w:rPr>
        <w:t xml:space="preserve"> (</w:t>
      </w:r>
      <w:proofErr w:type="spellStart"/>
      <w:r w:rsidR="0083128A">
        <w:rPr>
          <w:rFonts w:ascii="SutonnyMJ" w:hAnsi="SutonnyMJ" w:cs="SutonnyMJ"/>
        </w:rPr>
        <w:t>w¯újIfvi</w:t>
      </w:r>
      <w:proofErr w:type="spellEnd"/>
      <w:r w:rsidR="0083128A">
        <w:rPr>
          <w:rFonts w:ascii="SutonnyMJ" w:hAnsi="SutonnyMJ" w:cs="SutonnyMJ"/>
        </w:rPr>
        <w:t xml:space="preserve"> †</w:t>
      </w:r>
      <w:proofErr w:type="spellStart"/>
      <w:r w:rsidR="0083128A">
        <w:rPr>
          <w:rFonts w:ascii="SutonnyMJ" w:hAnsi="SutonnyMJ" w:cs="SutonnyMJ"/>
        </w:rPr>
        <w:t>Kvn©U</w:t>
      </w:r>
      <w:proofErr w:type="spellEnd"/>
      <w:r w:rsidR="0083128A">
        <w:rPr>
          <w:rFonts w:ascii="SutonnyMJ" w:hAnsi="SutonnyMJ" w:cs="SutonnyMJ"/>
        </w:rPr>
        <w:t>)</w:t>
      </w:r>
      <w:r w:rsidR="003F1972">
        <w:rPr>
          <w:rFonts w:ascii="SutonnyMJ" w:hAnsi="SutonnyMJ" w:cs="SutonnyMJ"/>
        </w:rPr>
        <w:t>]</w:t>
      </w:r>
    </w:p>
    <w:p w14:paraId="6D6AEAB5" w14:textId="77777777" w:rsidR="00AD77E2" w:rsidRDefault="00AD77E2" w:rsidP="00AD77E2">
      <w:pPr>
        <w:ind w:left="720"/>
        <w:rPr>
          <w:rFonts w:ascii="Calibri" w:hAnsi="Calibri"/>
          <w:sz w:val="22"/>
          <w:szCs w:val="22"/>
          <w:lang w:eastAsia="en-US"/>
        </w:rPr>
      </w:pPr>
    </w:p>
    <w:p w14:paraId="39BB15AB" w14:textId="77777777" w:rsidR="0047065C" w:rsidRPr="0055013D" w:rsidRDefault="0097485B" w:rsidP="00896312">
      <w:pPr>
        <w:numPr>
          <w:ilvl w:val="0"/>
          <w:numId w:val="4"/>
        </w:numPr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>Enter the n</w:t>
      </w:r>
      <w:r w:rsidR="00AD77E2">
        <w:rPr>
          <w:rFonts w:ascii="Calibri" w:hAnsi="Calibri"/>
          <w:sz w:val="22"/>
          <w:szCs w:val="22"/>
          <w:lang w:eastAsia="en-US"/>
        </w:rPr>
        <w:t>ame of the individual</w:t>
      </w:r>
      <w:r w:rsidR="00A23935">
        <w:rPr>
          <w:rFonts w:ascii="Calibri" w:hAnsi="Calibri"/>
          <w:sz w:val="22"/>
          <w:szCs w:val="22"/>
          <w:lang w:eastAsia="en-US"/>
        </w:rPr>
        <w:t xml:space="preserve"> (check against your ID list from Day1 team)</w:t>
      </w:r>
      <w:r w:rsidR="00EB5C16">
        <w:rPr>
          <w:rFonts w:ascii="SutonnyMJ" w:hAnsi="SutonnyMJ" w:cs="SutonnyMJ"/>
        </w:rPr>
        <w:t>[</w:t>
      </w:r>
      <w:proofErr w:type="spellStart"/>
      <w:r w:rsidR="00032636">
        <w:rPr>
          <w:rFonts w:ascii="SutonnyMJ" w:hAnsi="SutonnyMJ" w:cs="SutonnyMJ"/>
        </w:rPr>
        <w:t>AvBwWAbyhvqx</w:t>
      </w:r>
      <w:r w:rsidR="00A20E6D">
        <w:rPr>
          <w:rFonts w:ascii="SutonnyMJ" w:hAnsi="SutonnyMJ" w:cs="SutonnyMJ"/>
        </w:rPr>
        <w:t>cÖ‡Z¨K</w:t>
      </w:r>
      <w:proofErr w:type="spellEnd"/>
      <w:r w:rsidR="00A20E6D">
        <w:rPr>
          <w:rFonts w:ascii="SutonnyMJ" w:hAnsi="SutonnyMJ" w:cs="SutonnyMJ"/>
        </w:rPr>
        <w:t xml:space="preserve"> e¨w³i </w:t>
      </w:r>
      <w:proofErr w:type="spellStart"/>
      <w:r w:rsidR="00A20E6D">
        <w:rPr>
          <w:rFonts w:ascii="SutonnyMJ" w:hAnsi="SutonnyMJ" w:cs="SutonnyMJ"/>
        </w:rPr>
        <w:t>bvgwjLyb</w:t>
      </w:r>
      <w:proofErr w:type="spellEnd"/>
      <w:proofErr w:type="gramStart"/>
      <w:r w:rsidR="00A20E6D">
        <w:rPr>
          <w:rFonts w:ascii="SutonnyMJ" w:hAnsi="SutonnyMJ" w:cs="SutonnyMJ"/>
        </w:rPr>
        <w:t>( †</w:t>
      </w:r>
      <w:proofErr w:type="gramEnd"/>
      <w:r w:rsidR="00A20E6D">
        <w:rPr>
          <w:rFonts w:ascii="SutonnyMJ" w:hAnsi="SutonnyMJ" w:cs="SutonnyMJ"/>
        </w:rPr>
        <w:t xml:space="preserve">W-1 </w:t>
      </w:r>
      <w:proofErr w:type="spellStart"/>
      <w:r w:rsidR="00A20E6D">
        <w:rPr>
          <w:rFonts w:ascii="SutonnyMJ" w:hAnsi="SutonnyMJ" w:cs="SutonnyMJ"/>
        </w:rPr>
        <w:t>wUg</w:t>
      </w:r>
      <w:proofErr w:type="spellEnd"/>
      <w:r w:rsidR="00A20E6D">
        <w:rPr>
          <w:rFonts w:ascii="SutonnyMJ" w:hAnsi="SutonnyMJ" w:cs="SutonnyMJ"/>
        </w:rPr>
        <w:t xml:space="preserve"> †_‡K </w:t>
      </w:r>
      <w:proofErr w:type="spellStart"/>
      <w:r w:rsidR="00A20E6D">
        <w:rPr>
          <w:rFonts w:ascii="SutonnyMJ" w:hAnsi="SutonnyMJ" w:cs="SutonnyMJ"/>
        </w:rPr>
        <w:t>cÖvßAvBwWZvwjKvi</w:t>
      </w:r>
      <w:proofErr w:type="spellEnd"/>
      <w:r w:rsidR="00A20E6D">
        <w:rPr>
          <w:rFonts w:ascii="SutonnyMJ" w:hAnsi="SutonnyMJ" w:cs="SutonnyMJ"/>
        </w:rPr>
        <w:t xml:space="preserve"> mv‡_ D³ </w:t>
      </w:r>
      <w:proofErr w:type="spellStart"/>
      <w:r w:rsidR="00A20E6D">
        <w:rPr>
          <w:rFonts w:ascii="SutonnyMJ" w:hAnsi="SutonnyMJ" w:cs="SutonnyMJ"/>
        </w:rPr>
        <w:t>AvBwW</w:t>
      </w:r>
      <w:proofErr w:type="spellEnd"/>
      <w:r w:rsidR="00A20E6D">
        <w:rPr>
          <w:rFonts w:ascii="SutonnyMJ" w:hAnsi="SutonnyMJ" w:cs="SutonnyMJ"/>
        </w:rPr>
        <w:t>¸‡</w:t>
      </w:r>
      <w:proofErr w:type="spellStart"/>
      <w:r w:rsidR="00A20E6D">
        <w:rPr>
          <w:rFonts w:ascii="SutonnyMJ" w:hAnsi="SutonnyMJ" w:cs="SutonnyMJ"/>
        </w:rPr>
        <w:t>jvwgwj‡qwbb</w:t>
      </w:r>
      <w:proofErr w:type="spellEnd"/>
      <w:r w:rsidR="00A20E6D">
        <w:rPr>
          <w:rFonts w:ascii="SutonnyMJ" w:hAnsi="SutonnyMJ" w:cs="SutonnyMJ"/>
        </w:rPr>
        <w:t>|)</w:t>
      </w:r>
      <w:r w:rsidR="00EB5C16">
        <w:rPr>
          <w:rFonts w:ascii="SutonnyMJ" w:hAnsi="SutonnyMJ" w:cs="SutonnyMJ"/>
        </w:rPr>
        <w:t>]</w:t>
      </w:r>
      <w:r w:rsidR="00D473BA">
        <w:rPr>
          <w:rFonts w:ascii="SutonnyMJ" w:hAnsi="SutonnyMJ" w:cs="SutonnyMJ"/>
        </w:rPr>
        <w:t xml:space="preserve"> </w:t>
      </w:r>
    </w:p>
    <w:p w14:paraId="593B1AF5" w14:textId="77777777" w:rsidR="0047065C" w:rsidRDefault="0047065C" w:rsidP="00AD77E2">
      <w:pPr>
        <w:rPr>
          <w:rFonts w:ascii="Calibri" w:hAnsi="Calibri"/>
          <w:sz w:val="22"/>
          <w:szCs w:val="22"/>
          <w:lang w:eastAsia="en-US"/>
        </w:rPr>
      </w:pPr>
    </w:p>
    <w:p w14:paraId="4B86210A" w14:textId="04360025" w:rsidR="007C5BFE" w:rsidRPr="00751CFC" w:rsidRDefault="007C5BFE" w:rsidP="00762CBA">
      <w:pPr>
        <w:pStyle w:val="ListParagraph"/>
        <w:numPr>
          <w:ilvl w:val="0"/>
          <w:numId w:val="4"/>
        </w:numPr>
        <w:spacing w:after="0" w:line="240" w:lineRule="auto"/>
        <w:rPr>
          <w:highlight w:val="yellow"/>
        </w:rPr>
      </w:pPr>
      <w:r w:rsidRPr="00751CFC">
        <w:rPr>
          <w:highlight w:val="yellow"/>
        </w:rPr>
        <w:t>Are you collecting stool or blood</w:t>
      </w:r>
      <w:r w:rsidR="008D7480" w:rsidRPr="00751CFC">
        <w:rPr>
          <w:highlight w:val="yellow"/>
        </w:rPr>
        <w:t xml:space="preserve"> </w:t>
      </w:r>
      <w:r w:rsidR="00231DA6" w:rsidRPr="00751CFC">
        <w:rPr>
          <w:highlight w:val="yellow"/>
        </w:rPr>
        <w:t xml:space="preserve">from this person </w:t>
      </w:r>
      <w:r w:rsidR="00627CA5" w:rsidRPr="00751CFC">
        <w:rPr>
          <w:highlight w:val="yellow"/>
        </w:rPr>
        <w:t>right now</w:t>
      </w:r>
      <w:r w:rsidRPr="00751CFC">
        <w:rPr>
          <w:highlight w:val="yellow"/>
        </w:rPr>
        <w:t xml:space="preserve">? </w:t>
      </w:r>
      <w:r w:rsidR="008D3B69" w:rsidRPr="00751CFC">
        <w:rPr>
          <w:highlight w:val="yellow"/>
        </w:rPr>
        <w:t>[</w:t>
      </w:r>
      <w:proofErr w:type="spellStart"/>
      <w:r w:rsidR="008D3B69" w:rsidRPr="00751CFC">
        <w:rPr>
          <w:rFonts w:ascii="SutonnyMJ" w:hAnsi="SutonnyMJ" w:cs="SutonnyMJ"/>
          <w:highlight w:val="yellow"/>
        </w:rPr>
        <w:t>Avcwb</w:t>
      </w:r>
      <w:proofErr w:type="spellEnd"/>
      <w:r w:rsidR="008D3B69" w:rsidRPr="00751CFC">
        <w:rPr>
          <w:rFonts w:ascii="SutonnyMJ" w:hAnsi="SutonnyMJ" w:cs="SutonnyMJ"/>
          <w:highlight w:val="yellow"/>
        </w:rPr>
        <w:t xml:space="preserve"> </w:t>
      </w:r>
      <w:proofErr w:type="spellStart"/>
      <w:r w:rsidR="008D3B69" w:rsidRPr="00751CFC">
        <w:rPr>
          <w:rFonts w:ascii="SutonnyMJ" w:hAnsi="SutonnyMJ" w:cs="SutonnyMJ"/>
          <w:highlight w:val="yellow"/>
        </w:rPr>
        <w:t>wK</w:t>
      </w:r>
      <w:proofErr w:type="spellEnd"/>
      <w:r w:rsidR="008D3B69" w:rsidRPr="00751CFC">
        <w:rPr>
          <w:rFonts w:ascii="SutonnyMJ" w:hAnsi="SutonnyMJ" w:cs="SutonnyMJ"/>
          <w:highlight w:val="yellow"/>
        </w:rPr>
        <w:t xml:space="preserve"> </w:t>
      </w:r>
      <w:proofErr w:type="spellStart"/>
      <w:r w:rsidR="008D3B69" w:rsidRPr="00751CFC">
        <w:rPr>
          <w:rFonts w:ascii="SutonnyMJ" w:hAnsi="SutonnyMJ" w:cs="SutonnyMJ"/>
          <w:highlight w:val="yellow"/>
        </w:rPr>
        <w:t>GLb</w:t>
      </w:r>
      <w:proofErr w:type="spellEnd"/>
      <w:r w:rsidR="008D3B69" w:rsidRPr="00751CFC">
        <w:rPr>
          <w:rFonts w:ascii="SutonnyMJ" w:hAnsi="SutonnyMJ" w:cs="SutonnyMJ"/>
          <w:highlight w:val="yellow"/>
        </w:rPr>
        <w:t xml:space="preserve"> D³ e¨w³ †_‡K </w:t>
      </w:r>
      <w:proofErr w:type="spellStart"/>
      <w:r w:rsidR="008D3B69" w:rsidRPr="00751CFC">
        <w:rPr>
          <w:rFonts w:ascii="SutonnyMJ" w:hAnsi="SutonnyMJ" w:cs="SutonnyMJ"/>
          <w:highlight w:val="yellow"/>
        </w:rPr>
        <w:t>cvqLvbv</w:t>
      </w:r>
      <w:proofErr w:type="spellEnd"/>
      <w:r w:rsidR="008D3B69" w:rsidRPr="00751CFC">
        <w:rPr>
          <w:rFonts w:ascii="SutonnyMJ" w:hAnsi="SutonnyMJ" w:cs="SutonnyMJ"/>
          <w:highlight w:val="yellow"/>
        </w:rPr>
        <w:t xml:space="preserve"> </w:t>
      </w:r>
      <w:proofErr w:type="spellStart"/>
      <w:proofErr w:type="gramStart"/>
      <w:r w:rsidR="008D3B69" w:rsidRPr="00751CFC">
        <w:rPr>
          <w:rFonts w:ascii="SutonnyMJ" w:hAnsi="SutonnyMJ" w:cs="SutonnyMJ"/>
          <w:highlight w:val="yellow"/>
        </w:rPr>
        <w:t>ev</w:t>
      </w:r>
      <w:proofErr w:type="spellEnd"/>
      <w:proofErr w:type="gramEnd"/>
      <w:r w:rsidR="008D3B69" w:rsidRPr="00751CFC">
        <w:rPr>
          <w:rFonts w:ascii="SutonnyMJ" w:hAnsi="SutonnyMJ" w:cs="SutonnyMJ"/>
          <w:highlight w:val="yellow"/>
        </w:rPr>
        <w:t xml:space="preserve"> i‡³i </w:t>
      </w:r>
      <w:proofErr w:type="spellStart"/>
      <w:r w:rsidR="008D3B69" w:rsidRPr="00751CFC">
        <w:rPr>
          <w:rFonts w:ascii="SutonnyMJ" w:hAnsi="SutonnyMJ" w:cs="SutonnyMJ"/>
          <w:highlight w:val="yellow"/>
        </w:rPr>
        <w:t>bgybv</w:t>
      </w:r>
      <w:proofErr w:type="spellEnd"/>
      <w:r w:rsidR="008D3B69" w:rsidRPr="00751CFC">
        <w:rPr>
          <w:rFonts w:ascii="SutonnyMJ" w:hAnsi="SutonnyMJ" w:cs="SutonnyMJ"/>
          <w:highlight w:val="yellow"/>
        </w:rPr>
        <w:t xml:space="preserve"> </w:t>
      </w:r>
      <w:proofErr w:type="spellStart"/>
      <w:r w:rsidR="008D3B69" w:rsidRPr="00751CFC">
        <w:rPr>
          <w:rFonts w:ascii="SutonnyMJ" w:hAnsi="SutonnyMJ" w:cs="SutonnyMJ"/>
          <w:highlight w:val="yellow"/>
        </w:rPr>
        <w:t>msMÖn</w:t>
      </w:r>
      <w:proofErr w:type="spellEnd"/>
      <w:r w:rsidR="008D3B69" w:rsidRPr="00751CFC">
        <w:rPr>
          <w:rFonts w:ascii="SutonnyMJ" w:hAnsi="SutonnyMJ" w:cs="SutonnyMJ"/>
          <w:highlight w:val="yellow"/>
        </w:rPr>
        <w:t xml:space="preserve"> </w:t>
      </w:r>
      <w:proofErr w:type="spellStart"/>
      <w:r w:rsidR="008D3B69" w:rsidRPr="00751CFC">
        <w:rPr>
          <w:rFonts w:ascii="SutonnyMJ" w:hAnsi="SutonnyMJ" w:cs="SutonnyMJ"/>
          <w:highlight w:val="yellow"/>
        </w:rPr>
        <w:t>Ki‡eb</w:t>
      </w:r>
      <w:proofErr w:type="spellEnd"/>
      <w:r w:rsidR="008D3B69" w:rsidRPr="00751CFC">
        <w:rPr>
          <w:rFonts w:ascii="SutonnyMJ" w:hAnsi="SutonnyMJ" w:cs="SutonnyMJ"/>
          <w:highlight w:val="yellow"/>
        </w:rPr>
        <w:t>?</w:t>
      </w:r>
      <w:r w:rsidR="008D3B69" w:rsidRPr="00751CFC">
        <w:rPr>
          <w:highlight w:val="yellow"/>
        </w:rPr>
        <w:t>]</w:t>
      </w:r>
    </w:p>
    <w:p w14:paraId="73AE5605" w14:textId="77777777" w:rsidR="007C5BFE" w:rsidRPr="00751CFC" w:rsidRDefault="007C5BFE" w:rsidP="007C5BFE">
      <w:pPr>
        <w:ind w:firstLine="360"/>
        <w:rPr>
          <w:rFonts w:ascii="Calibri" w:hAnsi="Calibri"/>
          <w:sz w:val="22"/>
          <w:szCs w:val="22"/>
          <w:highlight w:val="yellow"/>
          <w:lang w:eastAsia="en-US"/>
        </w:rPr>
      </w:pPr>
      <w:r w:rsidRPr="00751CFC">
        <w:rPr>
          <w:rFonts w:ascii="Calibri" w:hAnsi="Calibri"/>
          <w:sz w:val="22"/>
          <w:szCs w:val="22"/>
          <w:highlight w:val="yellow"/>
          <w:lang w:eastAsia="en-US"/>
        </w:rPr>
        <w:t xml:space="preserve">1 = </w:t>
      </w:r>
      <w:r w:rsidR="000D3479" w:rsidRPr="00751CFC">
        <w:rPr>
          <w:rFonts w:ascii="Calibri" w:hAnsi="Calibri"/>
          <w:sz w:val="22"/>
          <w:szCs w:val="22"/>
          <w:highlight w:val="yellow"/>
          <w:lang w:eastAsia="en-US"/>
        </w:rPr>
        <w:t>Stool</w:t>
      </w:r>
      <w:r w:rsidR="008D3B69" w:rsidRPr="00751CFC">
        <w:rPr>
          <w:rFonts w:ascii="Calibri" w:hAnsi="Calibri"/>
          <w:sz w:val="22"/>
          <w:szCs w:val="22"/>
          <w:highlight w:val="yellow"/>
          <w:lang w:eastAsia="en-US"/>
        </w:rPr>
        <w:t xml:space="preserve"> (</w:t>
      </w:r>
      <w:proofErr w:type="spellStart"/>
      <w:r w:rsidR="008D3B69" w:rsidRPr="00751CFC">
        <w:rPr>
          <w:rFonts w:ascii="SutonnyMJ" w:hAnsi="SutonnyMJ" w:cs="SutonnyMJ"/>
          <w:highlight w:val="yellow"/>
        </w:rPr>
        <w:t>cvqLvbv</w:t>
      </w:r>
      <w:proofErr w:type="spellEnd"/>
      <w:r w:rsidR="008D3B69" w:rsidRPr="00751CFC">
        <w:rPr>
          <w:rFonts w:ascii="SutonnyMJ" w:hAnsi="SutonnyMJ" w:cs="SutonnyMJ"/>
          <w:highlight w:val="yellow"/>
        </w:rPr>
        <w:t>)</w:t>
      </w:r>
    </w:p>
    <w:p w14:paraId="0226F269" w14:textId="0CD72E53" w:rsidR="007C5BFE" w:rsidRPr="00026B9C" w:rsidRDefault="007C5BFE" w:rsidP="007C5BFE">
      <w:pPr>
        <w:ind w:firstLine="360"/>
        <w:rPr>
          <w:rFonts w:ascii="Calibri" w:hAnsi="Calibri"/>
          <w:sz w:val="22"/>
          <w:szCs w:val="22"/>
          <w:lang w:eastAsia="en-US"/>
        </w:rPr>
      </w:pPr>
      <w:r w:rsidRPr="00751CFC">
        <w:rPr>
          <w:rFonts w:ascii="Calibri" w:hAnsi="Calibri"/>
          <w:sz w:val="22"/>
          <w:szCs w:val="22"/>
          <w:highlight w:val="yellow"/>
          <w:lang w:eastAsia="en-US"/>
        </w:rPr>
        <w:t xml:space="preserve">2 = </w:t>
      </w:r>
      <w:r w:rsidR="000D3479" w:rsidRPr="00751CFC">
        <w:rPr>
          <w:rFonts w:ascii="Calibri" w:hAnsi="Calibri"/>
          <w:sz w:val="22"/>
          <w:szCs w:val="22"/>
          <w:highlight w:val="yellow"/>
          <w:lang w:eastAsia="en-US"/>
        </w:rPr>
        <w:t>Blood</w:t>
      </w:r>
      <w:r w:rsidR="008F30B8" w:rsidRPr="00751CFC">
        <w:rPr>
          <w:rFonts w:ascii="SutonnyMJ" w:hAnsi="SutonnyMJ" w:cs="SutonnyMJ"/>
          <w:highlight w:val="yellow"/>
        </w:rPr>
        <w:t xml:space="preserve"> (i‡³i </w:t>
      </w:r>
      <w:proofErr w:type="spellStart"/>
      <w:r w:rsidR="008F30B8" w:rsidRPr="00751CFC">
        <w:rPr>
          <w:rFonts w:ascii="SutonnyMJ" w:hAnsi="SutonnyMJ" w:cs="SutonnyMJ"/>
          <w:highlight w:val="yellow"/>
        </w:rPr>
        <w:t>bgybv</w:t>
      </w:r>
      <w:proofErr w:type="spellEnd"/>
      <w:r w:rsidR="008F30B8" w:rsidRPr="00751CFC">
        <w:rPr>
          <w:rFonts w:ascii="SutonnyMJ" w:hAnsi="SutonnyMJ" w:cs="SutonnyMJ"/>
          <w:highlight w:val="yellow"/>
        </w:rPr>
        <w:t>)</w:t>
      </w:r>
      <w:r w:rsidR="008F30B8" w:rsidRPr="00751CFC">
        <w:rPr>
          <w:rFonts w:ascii="Calibri" w:hAnsi="Calibri"/>
          <w:sz w:val="22"/>
          <w:szCs w:val="22"/>
          <w:highlight w:val="yellow"/>
          <w:lang w:eastAsia="en-US"/>
        </w:rPr>
        <w:t xml:space="preserve"> </w:t>
      </w:r>
      <w:r w:rsidR="00093882" w:rsidRPr="00751CFC">
        <w:rPr>
          <w:rFonts w:ascii="Calibri" w:hAnsi="Calibri"/>
          <w:sz w:val="22"/>
          <w:szCs w:val="22"/>
          <w:highlight w:val="yellow"/>
          <w:lang w:eastAsia="en-US"/>
        </w:rPr>
        <w:sym w:font="Wingdings" w:char="F0E0"/>
      </w:r>
      <w:r w:rsidR="005C2F41" w:rsidRPr="00751CFC">
        <w:rPr>
          <w:rFonts w:ascii="Calibri" w:hAnsi="Calibri"/>
          <w:sz w:val="22"/>
          <w:szCs w:val="22"/>
          <w:highlight w:val="yellow"/>
          <w:lang w:eastAsia="en-US"/>
        </w:rPr>
        <w:t xml:space="preserve"> SKIP to </w:t>
      </w:r>
      <w:r w:rsidR="00585556" w:rsidRPr="00751CFC">
        <w:rPr>
          <w:rFonts w:ascii="Calibri" w:hAnsi="Calibri"/>
          <w:sz w:val="22"/>
          <w:szCs w:val="22"/>
          <w:highlight w:val="yellow"/>
          <w:lang w:eastAsia="en-US"/>
        </w:rPr>
        <w:t>q</w:t>
      </w:r>
      <w:r w:rsidR="005C2F41" w:rsidRPr="00751CFC">
        <w:rPr>
          <w:rFonts w:ascii="Calibri" w:hAnsi="Calibri"/>
          <w:sz w:val="22"/>
          <w:szCs w:val="22"/>
          <w:highlight w:val="yellow"/>
          <w:lang w:eastAsia="en-US"/>
        </w:rPr>
        <w:t>2</w:t>
      </w:r>
      <w:r w:rsidR="00231DA6" w:rsidRPr="00751CFC">
        <w:rPr>
          <w:rFonts w:ascii="Calibri" w:hAnsi="Calibri"/>
          <w:sz w:val="22"/>
          <w:szCs w:val="22"/>
          <w:highlight w:val="yellow"/>
          <w:lang w:eastAsia="en-US"/>
        </w:rPr>
        <w:t>0</w:t>
      </w:r>
      <w:r w:rsidR="005C2F41" w:rsidRPr="00751CFC">
        <w:rPr>
          <w:rFonts w:ascii="Calibri" w:hAnsi="Calibri"/>
          <w:sz w:val="22"/>
          <w:szCs w:val="22"/>
          <w:highlight w:val="yellow"/>
          <w:lang w:eastAsia="en-US"/>
        </w:rPr>
        <w:t xml:space="preserve"> if q</w:t>
      </w:r>
      <w:r w:rsidR="00231DA6" w:rsidRPr="00751CFC">
        <w:rPr>
          <w:rFonts w:ascii="Calibri" w:hAnsi="Calibri"/>
          <w:sz w:val="22"/>
          <w:szCs w:val="22"/>
          <w:highlight w:val="yellow"/>
          <w:lang w:eastAsia="en-US"/>
        </w:rPr>
        <w:t>6</w:t>
      </w:r>
      <w:r w:rsidR="005C2F41" w:rsidRPr="00751CFC">
        <w:rPr>
          <w:rFonts w:ascii="Calibri" w:hAnsi="Calibri"/>
          <w:sz w:val="22"/>
          <w:szCs w:val="22"/>
          <w:highlight w:val="yellow"/>
          <w:lang w:eastAsia="en-US"/>
        </w:rPr>
        <w:t xml:space="preserve"> is T1 or T2. Skip to 2</w:t>
      </w:r>
      <w:r w:rsidR="00231DA6" w:rsidRPr="00751CFC">
        <w:rPr>
          <w:rFonts w:ascii="Calibri" w:hAnsi="Calibri"/>
          <w:sz w:val="22"/>
          <w:szCs w:val="22"/>
          <w:highlight w:val="yellow"/>
          <w:lang w:eastAsia="en-US"/>
        </w:rPr>
        <w:t>1</w:t>
      </w:r>
      <w:r w:rsidR="005C2F41" w:rsidRPr="00751CFC">
        <w:rPr>
          <w:rFonts w:ascii="Calibri" w:hAnsi="Calibri"/>
          <w:sz w:val="22"/>
          <w:szCs w:val="22"/>
          <w:highlight w:val="yellow"/>
          <w:lang w:eastAsia="en-US"/>
        </w:rPr>
        <w:t xml:space="preserve"> if q</w:t>
      </w:r>
      <w:r w:rsidR="00231DA6" w:rsidRPr="00751CFC">
        <w:rPr>
          <w:rFonts w:ascii="Calibri" w:hAnsi="Calibri"/>
          <w:sz w:val="22"/>
          <w:szCs w:val="22"/>
          <w:highlight w:val="yellow"/>
          <w:lang w:eastAsia="en-US"/>
        </w:rPr>
        <w:t>6</w:t>
      </w:r>
      <w:r w:rsidR="005C2F41" w:rsidRPr="00751CFC">
        <w:rPr>
          <w:rFonts w:ascii="Calibri" w:hAnsi="Calibri"/>
          <w:sz w:val="22"/>
          <w:szCs w:val="22"/>
          <w:highlight w:val="yellow"/>
          <w:lang w:eastAsia="en-US"/>
        </w:rPr>
        <w:t xml:space="preserve"> is C1 or O1.</w:t>
      </w:r>
      <w:r w:rsidR="003A4B6D" w:rsidRPr="00751CFC">
        <w:rPr>
          <w:rFonts w:ascii="Calibri" w:hAnsi="Calibri"/>
          <w:sz w:val="22"/>
          <w:szCs w:val="22"/>
          <w:highlight w:val="yellow"/>
          <w:lang w:eastAsia="en-US"/>
        </w:rPr>
        <w:t xml:space="preserve"> (</w:t>
      </w:r>
      <w:proofErr w:type="spellStart"/>
      <w:proofErr w:type="gramStart"/>
      <w:r w:rsidR="003A4B6D" w:rsidRPr="00751CFC">
        <w:rPr>
          <w:rFonts w:ascii="SutonnyMJ" w:hAnsi="SutonnyMJ" w:cs="SutonnyMJ"/>
          <w:highlight w:val="yellow"/>
        </w:rPr>
        <w:t>hw</w:t>
      </w:r>
      <w:proofErr w:type="spellEnd"/>
      <w:proofErr w:type="gramEnd"/>
      <w:r w:rsidR="003A4B6D" w:rsidRPr="00751CFC">
        <w:rPr>
          <w:rFonts w:ascii="SutonnyMJ" w:hAnsi="SutonnyMJ" w:cs="SutonnyMJ"/>
          <w:highlight w:val="yellow"/>
        </w:rPr>
        <w:t xml:space="preserve">` </w:t>
      </w:r>
      <w:r w:rsidR="003A4B6D" w:rsidRPr="00751CFC">
        <w:rPr>
          <w:rFonts w:ascii="Calibri" w:hAnsi="Calibri"/>
          <w:sz w:val="22"/>
          <w:szCs w:val="22"/>
          <w:highlight w:val="yellow"/>
          <w:lang w:eastAsia="en-US"/>
        </w:rPr>
        <w:t xml:space="preserve">q6 = T1 </w:t>
      </w:r>
      <w:proofErr w:type="spellStart"/>
      <w:r w:rsidR="00585556" w:rsidRPr="00751CFC">
        <w:rPr>
          <w:rFonts w:ascii="SutonnyMJ" w:hAnsi="SutonnyMJ" w:cs="SutonnyMJ"/>
          <w:highlight w:val="yellow"/>
        </w:rPr>
        <w:t>A_ev</w:t>
      </w:r>
      <w:proofErr w:type="spellEnd"/>
      <w:r w:rsidR="003A4B6D" w:rsidRPr="00751CFC">
        <w:rPr>
          <w:rFonts w:ascii="Calibri" w:hAnsi="Calibri"/>
          <w:sz w:val="22"/>
          <w:szCs w:val="22"/>
          <w:highlight w:val="yellow"/>
          <w:lang w:eastAsia="en-US"/>
        </w:rPr>
        <w:t xml:space="preserve"> T2</w:t>
      </w:r>
      <w:r w:rsidR="00585556" w:rsidRPr="00751CFC">
        <w:rPr>
          <w:rFonts w:ascii="Calibri" w:hAnsi="Calibri"/>
          <w:sz w:val="22"/>
          <w:szCs w:val="22"/>
          <w:highlight w:val="yellow"/>
          <w:lang w:eastAsia="en-US"/>
        </w:rPr>
        <w:t xml:space="preserve"> </w:t>
      </w:r>
      <w:proofErr w:type="spellStart"/>
      <w:r w:rsidR="00585556" w:rsidRPr="00751CFC">
        <w:rPr>
          <w:rFonts w:ascii="SutonnyMJ" w:hAnsi="SutonnyMJ" w:cs="SutonnyMJ"/>
          <w:highlight w:val="yellow"/>
        </w:rPr>
        <w:t>nq</w:t>
      </w:r>
      <w:proofErr w:type="spellEnd"/>
      <w:r w:rsidR="00585556" w:rsidRPr="00751CFC">
        <w:rPr>
          <w:rFonts w:ascii="SutonnyMJ" w:hAnsi="SutonnyMJ" w:cs="SutonnyMJ"/>
          <w:highlight w:val="yellow"/>
        </w:rPr>
        <w:t xml:space="preserve">, </w:t>
      </w:r>
      <w:proofErr w:type="spellStart"/>
      <w:r w:rsidR="00585556" w:rsidRPr="00751CFC">
        <w:rPr>
          <w:rFonts w:ascii="SutonnyMJ" w:hAnsi="SutonnyMJ" w:cs="SutonnyMJ"/>
          <w:highlight w:val="yellow"/>
        </w:rPr>
        <w:t>Zvn‡j</w:t>
      </w:r>
      <w:proofErr w:type="spellEnd"/>
      <w:r w:rsidR="00585556" w:rsidRPr="00751CFC">
        <w:rPr>
          <w:rFonts w:ascii="SutonnyMJ" w:hAnsi="SutonnyMJ" w:cs="SutonnyMJ"/>
          <w:highlight w:val="yellow"/>
        </w:rPr>
        <w:t xml:space="preserve"> </w:t>
      </w:r>
      <w:r w:rsidR="00373A79" w:rsidRPr="00751CFC">
        <w:rPr>
          <w:rFonts w:ascii="Calibri" w:hAnsi="Calibri"/>
          <w:sz w:val="22"/>
          <w:szCs w:val="22"/>
          <w:highlight w:val="yellow"/>
          <w:lang w:eastAsia="en-US"/>
        </w:rPr>
        <w:t xml:space="preserve">q20 </w:t>
      </w:r>
      <w:proofErr w:type="spellStart"/>
      <w:r w:rsidR="00585556" w:rsidRPr="00751CFC">
        <w:rPr>
          <w:rFonts w:ascii="SutonnyMJ" w:hAnsi="SutonnyMJ" w:cs="SutonnyMJ"/>
          <w:highlight w:val="yellow"/>
        </w:rPr>
        <w:t>bs</w:t>
      </w:r>
      <w:proofErr w:type="spellEnd"/>
      <w:r w:rsidR="00585556" w:rsidRPr="00751CFC">
        <w:rPr>
          <w:rFonts w:ascii="SutonnyMJ" w:hAnsi="SutonnyMJ" w:cs="SutonnyMJ"/>
          <w:highlight w:val="yellow"/>
        </w:rPr>
        <w:t xml:space="preserve"> </w:t>
      </w:r>
      <w:proofErr w:type="spellStart"/>
      <w:r w:rsidR="00585556" w:rsidRPr="00751CFC">
        <w:rPr>
          <w:rFonts w:ascii="SutonnyMJ" w:hAnsi="SutonnyMJ" w:cs="SutonnyMJ"/>
          <w:highlight w:val="yellow"/>
        </w:rPr>
        <w:t>cÖ‡kœ</w:t>
      </w:r>
      <w:proofErr w:type="spellEnd"/>
      <w:r w:rsidR="00585556" w:rsidRPr="00751CFC">
        <w:rPr>
          <w:rFonts w:ascii="SutonnyMJ" w:hAnsi="SutonnyMJ" w:cs="SutonnyMJ"/>
          <w:highlight w:val="yellow"/>
        </w:rPr>
        <w:t xml:space="preserve"> </w:t>
      </w:r>
      <w:proofErr w:type="spellStart"/>
      <w:r w:rsidR="00585556" w:rsidRPr="00751CFC">
        <w:rPr>
          <w:rFonts w:ascii="SutonnyMJ" w:hAnsi="SutonnyMJ" w:cs="SutonnyMJ"/>
          <w:highlight w:val="yellow"/>
        </w:rPr>
        <w:t>P‡j</w:t>
      </w:r>
      <w:proofErr w:type="spellEnd"/>
      <w:r w:rsidR="00585556" w:rsidRPr="00751CFC">
        <w:rPr>
          <w:rFonts w:ascii="SutonnyMJ" w:hAnsi="SutonnyMJ" w:cs="SutonnyMJ"/>
          <w:highlight w:val="yellow"/>
        </w:rPr>
        <w:t xml:space="preserve"> </w:t>
      </w:r>
      <w:proofErr w:type="spellStart"/>
      <w:r w:rsidR="00585556" w:rsidRPr="00751CFC">
        <w:rPr>
          <w:rFonts w:ascii="SutonnyMJ" w:hAnsi="SutonnyMJ" w:cs="SutonnyMJ"/>
          <w:highlight w:val="yellow"/>
        </w:rPr>
        <w:t>hvb</w:t>
      </w:r>
      <w:proofErr w:type="spellEnd"/>
      <w:r w:rsidR="00585556" w:rsidRPr="00751CFC">
        <w:rPr>
          <w:rFonts w:ascii="SutonnyMJ" w:hAnsi="SutonnyMJ" w:cs="SutonnyMJ"/>
          <w:highlight w:val="yellow"/>
        </w:rPr>
        <w:t xml:space="preserve">| </w:t>
      </w:r>
      <w:proofErr w:type="spellStart"/>
      <w:r w:rsidR="00585556" w:rsidRPr="00751CFC">
        <w:rPr>
          <w:rFonts w:ascii="SutonnyMJ" w:hAnsi="SutonnyMJ" w:cs="SutonnyMJ"/>
          <w:highlight w:val="yellow"/>
        </w:rPr>
        <w:t>Avi</w:t>
      </w:r>
      <w:proofErr w:type="spellEnd"/>
      <w:r w:rsidR="00585556" w:rsidRPr="00751CFC">
        <w:rPr>
          <w:rFonts w:ascii="SutonnyMJ" w:hAnsi="SutonnyMJ" w:cs="SutonnyMJ"/>
          <w:highlight w:val="yellow"/>
        </w:rPr>
        <w:t xml:space="preserve"> </w:t>
      </w:r>
      <w:proofErr w:type="spellStart"/>
      <w:r w:rsidR="007521AC" w:rsidRPr="00751CFC">
        <w:rPr>
          <w:rFonts w:ascii="SutonnyMJ" w:hAnsi="SutonnyMJ" w:cs="SutonnyMJ"/>
          <w:highlight w:val="yellow"/>
        </w:rPr>
        <w:t>hw</w:t>
      </w:r>
      <w:proofErr w:type="spellEnd"/>
      <w:r w:rsidR="007521AC" w:rsidRPr="00751CFC">
        <w:rPr>
          <w:rFonts w:ascii="SutonnyMJ" w:hAnsi="SutonnyMJ" w:cs="SutonnyMJ"/>
          <w:highlight w:val="yellow"/>
        </w:rPr>
        <w:t xml:space="preserve">` </w:t>
      </w:r>
      <w:r w:rsidR="007521AC" w:rsidRPr="00751CFC">
        <w:rPr>
          <w:rFonts w:ascii="Calibri" w:hAnsi="Calibri"/>
          <w:sz w:val="22"/>
          <w:szCs w:val="22"/>
          <w:highlight w:val="yellow"/>
          <w:lang w:eastAsia="en-US"/>
        </w:rPr>
        <w:t xml:space="preserve">q6 = C1 </w:t>
      </w:r>
      <w:proofErr w:type="spellStart"/>
      <w:r w:rsidR="007521AC" w:rsidRPr="00751CFC">
        <w:rPr>
          <w:rFonts w:ascii="SutonnyMJ" w:hAnsi="SutonnyMJ" w:cs="SutonnyMJ"/>
          <w:highlight w:val="yellow"/>
        </w:rPr>
        <w:t>A_ev</w:t>
      </w:r>
      <w:proofErr w:type="spellEnd"/>
      <w:r w:rsidR="007521AC" w:rsidRPr="00751CFC">
        <w:rPr>
          <w:rFonts w:ascii="Calibri" w:hAnsi="Calibri"/>
          <w:sz w:val="22"/>
          <w:szCs w:val="22"/>
          <w:highlight w:val="yellow"/>
          <w:lang w:eastAsia="en-US"/>
        </w:rPr>
        <w:t xml:space="preserve"> O1 </w:t>
      </w:r>
      <w:proofErr w:type="spellStart"/>
      <w:r w:rsidR="007521AC" w:rsidRPr="00751CFC">
        <w:rPr>
          <w:rFonts w:ascii="SutonnyMJ" w:hAnsi="SutonnyMJ" w:cs="SutonnyMJ"/>
          <w:highlight w:val="yellow"/>
        </w:rPr>
        <w:t>nq</w:t>
      </w:r>
      <w:proofErr w:type="spellEnd"/>
      <w:r w:rsidR="007521AC" w:rsidRPr="00751CFC">
        <w:rPr>
          <w:rFonts w:ascii="SutonnyMJ" w:hAnsi="SutonnyMJ" w:cs="SutonnyMJ"/>
          <w:highlight w:val="yellow"/>
        </w:rPr>
        <w:t xml:space="preserve">, </w:t>
      </w:r>
      <w:proofErr w:type="spellStart"/>
      <w:r w:rsidR="007521AC" w:rsidRPr="00751CFC">
        <w:rPr>
          <w:rFonts w:ascii="SutonnyMJ" w:hAnsi="SutonnyMJ" w:cs="SutonnyMJ"/>
          <w:highlight w:val="yellow"/>
        </w:rPr>
        <w:t>Zvn‡j</w:t>
      </w:r>
      <w:proofErr w:type="spellEnd"/>
      <w:r w:rsidR="007521AC" w:rsidRPr="00751CFC">
        <w:rPr>
          <w:rFonts w:ascii="SutonnyMJ" w:hAnsi="SutonnyMJ" w:cs="SutonnyMJ"/>
          <w:highlight w:val="yellow"/>
        </w:rPr>
        <w:t xml:space="preserve"> </w:t>
      </w:r>
      <w:r w:rsidR="007521AC" w:rsidRPr="00751CFC">
        <w:rPr>
          <w:rFonts w:ascii="Calibri" w:hAnsi="Calibri"/>
          <w:sz w:val="22"/>
          <w:szCs w:val="22"/>
          <w:highlight w:val="yellow"/>
          <w:lang w:eastAsia="en-US"/>
        </w:rPr>
        <w:t xml:space="preserve">q21 </w:t>
      </w:r>
      <w:proofErr w:type="spellStart"/>
      <w:r w:rsidR="007521AC" w:rsidRPr="00751CFC">
        <w:rPr>
          <w:rFonts w:ascii="SutonnyMJ" w:hAnsi="SutonnyMJ" w:cs="SutonnyMJ"/>
          <w:highlight w:val="yellow"/>
        </w:rPr>
        <w:t>bs</w:t>
      </w:r>
      <w:proofErr w:type="spellEnd"/>
      <w:r w:rsidR="007521AC" w:rsidRPr="00751CFC">
        <w:rPr>
          <w:rFonts w:ascii="SutonnyMJ" w:hAnsi="SutonnyMJ" w:cs="SutonnyMJ"/>
          <w:highlight w:val="yellow"/>
        </w:rPr>
        <w:t xml:space="preserve"> </w:t>
      </w:r>
      <w:proofErr w:type="spellStart"/>
      <w:r w:rsidR="007521AC" w:rsidRPr="00751CFC">
        <w:rPr>
          <w:rFonts w:ascii="SutonnyMJ" w:hAnsi="SutonnyMJ" w:cs="SutonnyMJ"/>
          <w:highlight w:val="yellow"/>
        </w:rPr>
        <w:t>cÖ‡kœ</w:t>
      </w:r>
      <w:proofErr w:type="spellEnd"/>
      <w:r w:rsidR="007521AC" w:rsidRPr="00751CFC">
        <w:rPr>
          <w:rFonts w:ascii="SutonnyMJ" w:hAnsi="SutonnyMJ" w:cs="SutonnyMJ"/>
          <w:highlight w:val="yellow"/>
        </w:rPr>
        <w:t xml:space="preserve"> </w:t>
      </w:r>
      <w:proofErr w:type="spellStart"/>
      <w:r w:rsidR="007521AC" w:rsidRPr="00751CFC">
        <w:rPr>
          <w:rFonts w:ascii="SutonnyMJ" w:hAnsi="SutonnyMJ" w:cs="SutonnyMJ"/>
          <w:highlight w:val="yellow"/>
        </w:rPr>
        <w:t>P‡j</w:t>
      </w:r>
      <w:proofErr w:type="spellEnd"/>
      <w:r w:rsidR="007521AC" w:rsidRPr="00751CFC">
        <w:rPr>
          <w:rFonts w:ascii="SutonnyMJ" w:hAnsi="SutonnyMJ" w:cs="SutonnyMJ"/>
          <w:highlight w:val="yellow"/>
        </w:rPr>
        <w:t xml:space="preserve"> </w:t>
      </w:r>
      <w:proofErr w:type="spellStart"/>
      <w:r w:rsidR="007521AC" w:rsidRPr="00751CFC">
        <w:rPr>
          <w:rFonts w:ascii="SutonnyMJ" w:hAnsi="SutonnyMJ" w:cs="SutonnyMJ"/>
          <w:highlight w:val="yellow"/>
        </w:rPr>
        <w:t>hvb</w:t>
      </w:r>
      <w:proofErr w:type="spellEnd"/>
      <w:r w:rsidR="007521AC" w:rsidRPr="00751CFC">
        <w:rPr>
          <w:rFonts w:ascii="SutonnyMJ" w:hAnsi="SutonnyMJ" w:cs="SutonnyMJ"/>
          <w:highlight w:val="yellow"/>
        </w:rPr>
        <w:t>|)</w:t>
      </w:r>
    </w:p>
    <w:p w14:paraId="2B2E4B89" w14:textId="77777777" w:rsidR="007C5BFE" w:rsidRPr="00026B9C" w:rsidRDefault="007C5BFE" w:rsidP="007C5BFE">
      <w:pPr>
        <w:ind w:left="360"/>
      </w:pPr>
    </w:p>
    <w:p w14:paraId="2A1492C0" w14:textId="77777777" w:rsidR="0097485B" w:rsidRPr="0097485B" w:rsidRDefault="00AD77E2" w:rsidP="00762CBA">
      <w:pPr>
        <w:numPr>
          <w:ilvl w:val="0"/>
          <w:numId w:val="4"/>
        </w:numPr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>Has a stool sample been collected</w:t>
      </w:r>
      <w:r w:rsidR="00FD429E">
        <w:rPr>
          <w:rFonts w:ascii="Calibri" w:hAnsi="Calibri"/>
          <w:sz w:val="22"/>
          <w:szCs w:val="22"/>
          <w:lang w:eastAsia="en-US"/>
        </w:rPr>
        <w:t xml:space="preserve"> from this individual</w:t>
      </w:r>
      <w:r>
        <w:rPr>
          <w:rFonts w:ascii="Calibri" w:hAnsi="Calibri"/>
          <w:sz w:val="22"/>
          <w:szCs w:val="22"/>
          <w:lang w:eastAsia="en-US"/>
        </w:rPr>
        <w:t xml:space="preserve">? </w:t>
      </w:r>
      <w:r w:rsidR="00147149">
        <w:rPr>
          <w:rFonts w:ascii="Calibri" w:hAnsi="Calibri"/>
          <w:sz w:val="22"/>
          <w:szCs w:val="22"/>
          <w:lang w:eastAsia="en-US"/>
        </w:rPr>
        <w:t>(</w:t>
      </w:r>
      <w:r w:rsidR="00D3225B">
        <w:rPr>
          <w:rFonts w:ascii="SutonnyMJ" w:hAnsi="SutonnyMJ" w:cs="SutonnyMJ"/>
        </w:rPr>
        <w:t>D³ e¨w³ †_‡</w:t>
      </w:r>
      <w:proofErr w:type="spellStart"/>
      <w:r w:rsidR="00D3225B">
        <w:rPr>
          <w:rFonts w:ascii="SutonnyMJ" w:hAnsi="SutonnyMJ" w:cs="SutonnyMJ"/>
        </w:rPr>
        <w:t>K</w:t>
      </w:r>
      <w:r w:rsidR="00147149">
        <w:rPr>
          <w:rFonts w:ascii="SutonnyMJ" w:hAnsi="SutonnyMJ" w:cs="SutonnyMJ"/>
        </w:rPr>
        <w:t>gj</w:t>
      </w:r>
      <w:proofErr w:type="spellEnd"/>
      <w:r w:rsidR="00147149">
        <w:rPr>
          <w:rFonts w:ascii="SutonnyMJ" w:hAnsi="SutonnyMJ" w:cs="SutonnyMJ"/>
        </w:rPr>
        <w:t>/</w:t>
      </w:r>
      <w:proofErr w:type="spellStart"/>
      <w:r w:rsidR="00147149">
        <w:rPr>
          <w:rFonts w:ascii="SutonnyMJ" w:hAnsi="SutonnyMJ" w:cs="SutonnyMJ"/>
        </w:rPr>
        <w:t>cvqLvbvi</w:t>
      </w:r>
      <w:r w:rsidR="00D3225B">
        <w:rPr>
          <w:rFonts w:ascii="SutonnyMJ" w:hAnsi="SutonnyMJ" w:cs="SutonnyMJ"/>
        </w:rPr>
        <w:t>bgybvmsMÖnKivn‡q‡QwK</w:t>
      </w:r>
      <w:proofErr w:type="spellEnd"/>
      <w:r w:rsidR="00D3225B">
        <w:rPr>
          <w:rFonts w:ascii="SutonnyMJ" w:hAnsi="SutonnyMJ" w:cs="SutonnyMJ"/>
        </w:rPr>
        <w:t>?</w:t>
      </w:r>
      <w:r w:rsidR="00147149">
        <w:rPr>
          <w:rFonts w:ascii="SutonnyMJ" w:hAnsi="SutonnyMJ" w:cs="SutonnyMJ"/>
        </w:rPr>
        <w:t>)</w:t>
      </w:r>
    </w:p>
    <w:p w14:paraId="724EA145" w14:textId="77777777" w:rsidR="0097485B" w:rsidRDefault="0097485B" w:rsidP="0068046F">
      <w:pPr>
        <w:ind w:firstLine="360"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>1 = Yes</w:t>
      </w:r>
      <w:r w:rsidRPr="0097485B">
        <w:rPr>
          <w:rFonts w:ascii="Calibri" w:hAnsi="Calibri"/>
          <w:sz w:val="22"/>
          <w:szCs w:val="22"/>
          <w:lang w:eastAsia="en-US"/>
        </w:rPr>
        <w:sym w:font="Wingdings" w:char="F0E0"/>
      </w:r>
      <w:r w:rsidR="00A24DF4">
        <w:rPr>
          <w:rFonts w:ascii="Calibri" w:hAnsi="Calibri"/>
          <w:sz w:val="22"/>
          <w:szCs w:val="22"/>
          <w:lang w:eastAsia="en-US"/>
        </w:rPr>
        <w:t xml:space="preserve"> SKIP to </w:t>
      </w:r>
      <w:r w:rsidR="00323C90" w:rsidRPr="00711240">
        <w:rPr>
          <w:rFonts w:ascii="Calibri" w:hAnsi="Calibri"/>
          <w:sz w:val="22"/>
          <w:szCs w:val="22"/>
          <w:highlight w:val="yellow"/>
          <w:lang w:eastAsia="en-US"/>
        </w:rPr>
        <w:t>Note before</w:t>
      </w:r>
      <w:r w:rsidR="00323C90">
        <w:rPr>
          <w:rFonts w:ascii="Calibri" w:hAnsi="Calibri"/>
          <w:sz w:val="22"/>
          <w:szCs w:val="22"/>
          <w:lang w:eastAsia="en-US"/>
        </w:rPr>
        <w:t xml:space="preserve"> </w:t>
      </w:r>
      <w:r w:rsidR="00A24DF4">
        <w:rPr>
          <w:rFonts w:ascii="Calibri" w:hAnsi="Calibri"/>
          <w:sz w:val="22"/>
          <w:szCs w:val="22"/>
          <w:lang w:eastAsia="en-US"/>
        </w:rPr>
        <w:t>11</w:t>
      </w:r>
      <w:r w:rsidR="00FF0696">
        <w:rPr>
          <w:rFonts w:ascii="Calibri" w:hAnsi="Calibri"/>
          <w:sz w:val="22"/>
          <w:szCs w:val="22"/>
          <w:lang w:eastAsia="en-US"/>
        </w:rPr>
        <w:t xml:space="preserve"> (</w:t>
      </w:r>
      <w:proofErr w:type="spellStart"/>
      <w:r w:rsidR="00FF0696">
        <w:rPr>
          <w:rFonts w:ascii="SutonnyMJ" w:hAnsi="SutonnyMJ" w:cs="SutonnyMJ"/>
        </w:rPr>
        <w:t>n¨vu</w:t>
      </w:r>
      <w:proofErr w:type="spellEnd"/>
      <w:r w:rsidR="00FF0696" w:rsidRPr="0097485B">
        <w:rPr>
          <w:rFonts w:ascii="Calibri" w:hAnsi="Calibri"/>
          <w:sz w:val="22"/>
          <w:szCs w:val="22"/>
          <w:lang w:eastAsia="en-US"/>
        </w:rPr>
        <w:sym w:font="Wingdings" w:char="F0E0"/>
      </w:r>
      <w:r w:rsidR="00FF0696">
        <w:rPr>
          <w:rFonts w:ascii="Calibri" w:hAnsi="Calibri"/>
          <w:sz w:val="22"/>
          <w:szCs w:val="22"/>
          <w:lang w:eastAsia="en-US"/>
        </w:rPr>
        <w:t xml:space="preserve">11 </w:t>
      </w:r>
      <w:proofErr w:type="spellStart"/>
      <w:r w:rsidR="00FF0696">
        <w:rPr>
          <w:rFonts w:ascii="SutonnyMJ" w:hAnsi="SutonnyMJ" w:cs="SutonnyMJ"/>
        </w:rPr>
        <w:t>bs</w:t>
      </w:r>
      <w:proofErr w:type="spellEnd"/>
      <w:r w:rsidR="008F30B8">
        <w:rPr>
          <w:rFonts w:ascii="SutonnyMJ" w:hAnsi="SutonnyMJ" w:cs="SutonnyMJ"/>
        </w:rPr>
        <w:t xml:space="preserve"> </w:t>
      </w:r>
      <w:proofErr w:type="spellStart"/>
      <w:r w:rsidR="00FF0696">
        <w:rPr>
          <w:rFonts w:ascii="SutonnyMJ" w:hAnsi="SutonnyMJ" w:cs="SutonnyMJ"/>
        </w:rPr>
        <w:t>cÖ‡kœ</w:t>
      </w:r>
      <w:proofErr w:type="spellEnd"/>
      <w:r w:rsidR="008F30B8">
        <w:rPr>
          <w:rFonts w:ascii="SutonnyMJ" w:hAnsi="SutonnyMJ" w:cs="SutonnyMJ"/>
        </w:rPr>
        <w:t xml:space="preserve"> </w:t>
      </w:r>
      <w:proofErr w:type="spellStart"/>
      <w:r w:rsidR="00FF0696">
        <w:rPr>
          <w:rFonts w:ascii="SutonnyMJ" w:hAnsi="SutonnyMJ" w:cs="SutonnyMJ"/>
        </w:rPr>
        <w:t>P‡jhvb</w:t>
      </w:r>
      <w:proofErr w:type="spellEnd"/>
      <w:r w:rsidR="00FF0696">
        <w:rPr>
          <w:rFonts w:ascii="SutonnyMJ" w:hAnsi="SutonnyMJ" w:cs="SutonnyMJ"/>
        </w:rPr>
        <w:t xml:space="preserve">) </w:t>
      </w:r>
    </w:p>
    <w:p w14:paraId="4D8DC5E2" w14:textId="77777777" w:rsidR="0097485B" w:rsidRDefault="0097485B" w:rsidP="00A24DF4">
      <w:pPr>
        <w:ind w:firstLine="360"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 xml:space="preserve">2 = </w:t>
      </w:r>
      <w:proofErr w:type="gramStart"/>
      <w:r>
        <w:rPr>
          <w:rFonts w:ascii="Calibri" w:hAnsi="Calibri"/>
          <w:sz w:val="22"/>
          <w:szCs w:val="22"/>
          <w:lang w:eastAsia="en-US"/>
        </w:rPr>
        <w:t>No</w:t>
      </w:r>
      <w:r w:rsidR="00FF0696">
        <w:rPr>
          <w:rFonts w:ascii="SutonnyMJ" w:hAnsi="SutonnyMJ" w:cs="SutonnyMJ"/>
        </w:rPr>
        <w:t>(</w:t>
      </w:r>
      <w:proofErr w:type="spellStart"/>
      <w:proofErr w:type="gramEnd"/>
      <w:r w:rsidR="00FF0696">
        <w:rPr>
          <w:rFonts w:ascii="SutonnyMJ" w:hAnsi="SutonnyMJ" w:cs="SutonnyMJ"/>
        </w:rPr>
        <w:t>bv</w:t>
      </w:r>
      <w:proofErr w:type="spellEnd"/>
      <w:r w:rsidR="00FF0696">
        <w:rPr>
          <w:rFonts w:ascii="SutonnyMJ" w:hAnsi="SutonnyMJ" w:cs="SutonnyMJ"/>
        </w:rPr>
        <w:t>)</w:t>
      </w:r>
    </w:p>
    <w:p w14:paraId="52ED45A5" w14:textId="77777777" w:rsidR="0097485B" w:rsidRDefault="0097485B" w:rsidP="00857F20">
      <w:pPr>
        <w:ind w:firstLine="360"/>
        <w:rPr>
          <w:rFonts w:ascii="Calibri" w:hAnsi="Calibri"/>
          <w:sz w:val="22"/>
          <w:szCs w:val="22"/>
          <w:lang w:eastAsia="en-US"/>
        </w:rPr>
      </w:pPr>
    </w:p>
    <w:p w14:paraId="73959CE9" w14:textId="77777777" w:rsidR="0097485B" w:rsidRPr="00711240" w:rsidRDefault="0097485B" w:rsidP="00762CBA">
      <w:pPr>
        <w:pStyle w:val="ListParagraph"/>
        <w:numPr>
          <w:ilvl w:val="0"/>
          <w:numId w:val="4"/>
        </w:numPr>
        <w:spacing w:after="0" w:line="240" w:lineRule="auto"/>
      </w:pPr>
      <w:r w:rsidRPr="00A23935">
        <w:t>Why has a stool sample not been collected</w:t>
      </w:r>
      <w:proofErr w:type="gramStart"/>
      <w:r w:rsidRPr="00711240">
        <w:rPr>
          <w:highlight w:val="yellow"/>
        </w:rPr>
        <w:t>?</w:t>
      </w:r>
      <w:r w:rsidR="00D84EA0" w:rsidRPr="00711240">
        <w:rPr>
          <w:rFonts w:ascii="SutonnyMJ" w:hAnsi="SutonnyMJ" w:cs="SutonnyMJ"/>
          <w:highlight w:val="yellow"/>
        </w:rPr>
        <w:t>(</w:t>
      </w:r>
      <w:proofErr w:type="gramEnd"/>
      <w:r w:rsidR="00D84EA0" w:rsidRPr="00711240">
        <w:rPr>
          <w:rFonts w:ascii="SutonnyMJ" w:hAnsi="SutonnyMJ" w:cs="SutonnyMJ"/>
          <w:highlight w:val="yellow"/>
        </w:rPr>
        <w:t xml:space="preserve">‡Kb </w:t>
      </w:r>
      <w:proofErr w:type="spellStart"/>
      <w:r w:rsidR="005F41BD" w:rsidRPr="00711240">
        <w:rPr>
          <w:rFonts w:ascii="SutonnyMJ" w:hAnsi="SutonnyMJ" w:cs="SutonnyMJ"/>
          <w:highlight w:val="yellow"/>
        </w:rPr>
        <w:t>cvqLvbvi</w:t>
      </w:r>
      <w:proofErr w:type="spellEnd"/>
      <w:r w:rsidR="008F30B8" w:rsidRPr="00711240">
        <w:rPr>
          <w:rFonts w:ascii="SutonnyMJ" w:hAnsi="SutonnyMJ" w:cs="SutonnyMJ"/>
          <w:highlight w:val="yellow"/>
        </w:rPr>
        <w:t xml:space="preserve"> </w:t>
      </w:r>
      <w:proofErr w:type="spellStart"/>
      <w:r w:rsidR="00D84EA0" w:rsidRPr="00711240">
        <w:rPr>
          <w:rFonts w:ascii="SutonnyMJ" w:hAnsi="SutonnyMJ" w:cs="SutonnyMJ"/>
          <w:highlight w:val="yellow"/>
        </w:rPr>
        <w:t>bgybv</w:t>
      </w:r>
      <w:proofErr w:type="spellEnd"/>
      <w:r w:rsidR="008F30B8" w:rsidRPr="00711240">
        <w:rPr>
          <w:rFonts w:ascii="SutonnyMJ" w:hAnsi="SutonnyMJ" w:cs="SutonnyMJ"/>
          <w:highlight w:val="yellow"/>
        </w:rPr>
        <w:t xml:space="preserve"> </w:t>
      </w:r>
      <w:proofErr w:type="spellStart"/>
      <w:r w:rsidR="00D84EA0" w:rsidRPr="00711240">
        <w:rPr>
          <w:rFonts w:ascii="SutonnyMJ" w:hAnsi="SutonnyMJ" w:cs="SutonnyMJ"/>
          <w:highlight w:val="yellow"/>
        </w:rPr>
        <w:t>msMÖn</w:t>
      </w:r>
      <w:proofErr w:type="spellEnd"/>
      <w:r w:rsidR="008F30B8" w:rsidRPr="00711240">
        <w:rPr>
          <w:rFonts w:ascii="SutonnyMJ" w:hAnsi="SutonnyMJ" w:cs="SutonnyMJ"/>
          <w:highlight w:val="yellow"/>
        </w:rPr>
        <w:t xml:space="preserve"> </w:t>
      </w:r>
      <w:proofErr w:type="spellStart"/>
      <w:r w:rsidR="00D84EA0" w:rsidRPr="00711240">
        <w:rPr>
          <w:rFonts w:ascii="SutonnyMJ" w:hAnsi="SutonnyMJ" w:cs="SutonnyMJ"/>
          <w:highlight w:val="yellow"/>
        </w:rPr>
        <w:t>Kiv</w:t>
      </w:r>
      <w:proofErr w:type="spellEnd"/>
      <w:r w:rsidR="008F30B8" w:rsidRPr="00711240">
        <w:rPr>
          <w:rFonts w:ascii="SutonnyMJ" w:hAnsi="SutonnyMJ" w:cs="SutonnyMJ"/>
          <w:highlight w:val="yellow"/>
        </w:rPr>
        <w:t xml:space="preserve"> </w:t>
      </w:r>
      <w:proofErr w:type="spellStart"/>
      <w:r w:rsidR="005F41BD" w:rsidRPr="00711240">
        <w:rPr>
          <w:rFonts w:ascii="SutonnyMJ" w:hAnsi="SutonnyMJ" w:cs="SutonnyMJ"/>
          <w:highlight w:val="yellow"/>
        </w:rPr>
        <w:t>hvq</w:t>
      </w:r>
      <w:r w:rsidR="00D84EA0" w:rsidRPr="00711240">
        <w:rPr>
          <w:rFonts w:ascii="SutonnyMJ" w:hAnsi="SutonnyMJ" w:cs="SutonnyMJ"/>
          <w:highlight w:val="yellow"/>
        </w:rPr>
        <w:t>wb</w:t>
      </w:r>
      <w:proofErr w:type="spellEnd"/>
      <w:r w:rsidR="00D84EA0" w:rsidRPr="00711240">
        <w:rPr>
          <w:rFonts w:ascii="SutonnyMJ" w:hAnsi="SutonnyMJ" w:cs="SutonnyMJ"/>
          <w:highlight w:val="yellow"/>
        </w:rPr>
        <w:t>?)</w:t>
      </w:r>
    </w:p>
    <w:p w14:paraId="4DB18BE8" w14:textId="77777777" w:rsidR="00A963B5" w:rsidRPr="00A23935" w:rsidRDefault="00A963B5" w:rsidP="00711240">
      <w:pPr>
        <w:pStyle w:val="ListParagraph"/>
        <w:spacing w:after="0" w:line="240" w:lineRule="auto"/>
      </w:pPr>
    </w:p>
    <w:p w14:paraId="2F512776" w14:textId="7202EB6D" w:rsidR="00EF0E7D" w:rsidRDefault="003D7B3A" w:rsidP="0068046F">
      <w:pPr>
        <w:ind w:firstLine="360"/>
        <w:rPr>
          <w:rFonts w:ascii="SutonnyMJ" w:hAnsi="SutonnyMJ" w:cs="SutonnyMJ"/>
        </w:rPr>
      </w:pPr>
      <w:r>
        <w:rPr>
          <w:rFonts w:ascii="Calibri" w:hAnsi="Calibri"/>
          <w:sz w:val="22"/>
          <w:szCs w:val="22"/>
          <w:lang w:eastAsia="en-US"/>
        </w:rPr>
        <w:t>1 = Subject not available</w:t>
      </w:r>
      <w:r w:rsidR="007E5C2B">
        <w:rPr>
          <w:rFonts w:ascii="Calibri" w:hAnsi="Calibri"/>
          <w:sz w:val="22"/>
          <w:szCs w:val="22"/>
          <w:lang w:eastAsia="en-US"/>
        </w:rPr>
        <w:t xml:space="preserve"> </w:t>
      </w:r>
      <w:r w:rsidR="007E5C2B" w:rsidRPr="00711240">
        <w:rPr>
          <w:rFonts w:ascii="SutonnyMJ" w:hAnsi="SutonnyMJ" w:cs="SutonnyMJ"/>
          <w:highlight w:val="yellow"/>
        </w:rPr>
        <w:t>(</w:t>
      </w:r>
      <w:proofErr w:type="spellStart"/>
      <w:r w:rsidR="007E5C2B" w:rsidRPr="00711240">
        <w:rPr>
          <w:rFonts w:ascii="SutonnyMJ" w:hAnsi="SutonnyMJ" w:cs="SutonnyMJ"/>
          <w:highlight w:val="yellow"/>
        </w:rPr>
        <w:t>bgybv</w:t>
      </w:r>
      <w:proofErr w:type="spellEnd"/>
      <w:r w:rsidR="007E5C2B" w:rsidRPr="00711240">
        <w:rPr>
          <w:rFonts w:ascii="SutonnyMJ" w:hAnsi="SutonnyMJ" w:cs="SutonnyMJ"/>
          <w:highlight w:val="yellow"/>
        </w:rPr>
        <w:t xml:space="preserve"> </w:t>
      </w:r>
      <w:proofErr w:type="spellStart"/>
      <w:r w:rsidR="007E5C2B" w:rsidRPr="00711240">
        <w:rPr>
          <w:rFonts w:ascii="SutonnyMJ" w:hAnsi="SutonnyMJ" w:cs="SutonnyMJ"/>
          <w:highlight w:val="yellow"/>
        </w:rPr>
        <w:t>cÖ`vbKvix</w:t>
      </w:r>
      <w:proofErr w:type="spellEnd"/>
      <w:r w:rsidR="007E5C2B" w:rsidRPr="00711240">
        <w:rPr>
          <w:rFonts w:ascii="SutonnyMJ" w:hAnsi="SutonnyMJ" w:cs="SutonnyMJ"/>
          <w:highlight w:val="yellow"/>
        </w:rPr>
        <w:t xml:space="preserve"> </w:t>
      </w:r>
      <w:proofErr w:type="spellStart"/>
      <w:r w:rsidR="007E5C2B" w:rsidRPr="00711240">
        <w:rPr>
          <w:rFonts w:ascii="SutonnyMJ" w:hAnsi="SutonnyMJ" w:cs="SutonnyMJ"/>
          <w:highlight w:val="yellow"/>
        </w:rPr>
        <w:t>Dcw</w:t>
      </w:r>
      <w:proofErr w:type="spellEnd"/>
      <w:r w:rsidR="007E5C2B" w:rsidRPr="00711240">
        <w:rPr>
          <w:rFonts w:ascii="SutonnyMJ" w:hAnsi="SutonnyMJ" w:cs="SutonnyMJ"/>
          <w:highlight w:val="yellow"/>
        </w:rPr>
        <w:t xml:space="preserve">¯’Z </w:t>
      </w:r>
      <w:proofErr w:type="spellStart"/>
      <w:r w:rsidR="007E5C2B" w:rsidRPr="00711240">
        <w:rPr>
          <w:rFonts w:ascii="SutonnyMJ" w:hAnsi="SutonnyMJ" w:cs="SutonnyMJ"/>
          <w:highlight w:val="yellow"/>
        </w:rPr>
        <w:t>wQj</w:t>
      </w:r>
      <w:proofErr w:type="spellEnd"/>
      <w:r w:rsidR="007E5C2B" w:rsidRPr="00711240">
        <w:rPr>
          <w:rFonts w:ascii="SutonnyMJ" w:hAnsi="SutonnyMJ" w:cs="SutonnyMJ"/>
          <w:highlight w:val="yellow"/>
        </w:rPr>
        <w:t xml:space="preserve"> </w:t>
      </w:r>
      <w:proofErr w:type="spellStart"/>
      <w:r w:rsidR="007E5C2B" w:rsidRPr="00711240">
        <w:rPr>
          <w:rFonts w:ascii="SutonnyMJ" w:hAnsi="SutonnyMJ" w:cs="SutonnyMJ"/>
          <w:highlight w:val="yellow"/>
        </w:rPr>
        <w:t>bv</w:t>
      </w:r>
      <w:proofErr w:type="spellEnd"/>
      <w:r w:rsidR="007E5C2B" w:rsidRPr="00711240">
        <w:rPr>
          <w:rFonts w:ascii="SutonnyMJ" w:hAnsi="SutonnyMJ" w:cs="SutonnyMJ"/>
          <w:highlight w:val="yellow"/>
        </w:rPr>
        <w:t>)</w:t>
      </w:r>
      <w:r w:rsidRPr="00711240">
        <w:rPr>
          <w:rFonts w:ascii="Calibri" w:hAnsi="Calibri"/>
          <w:sz w:val="22"/>
          <w:szCs w:val="22"/>
          <w:highlight w:val="yellow"/>
          <w:lang w:eastAsia="en-US"/>
        </w:rPr>
        <w:t xml:space="preserve"> </w:t>
      </w:r>
      <w:r w:rsidRPr="00711240">
        <w:rPr>
          <w:rFonts w:ascii="Calibri" w:hAnsi="Calibri"/>
          <w:sz w:val="22"/>
          <w:szCs w:val="22"/>
          <w:highlight w:val="yellow"/>
          <w:lang w:eastAsia="en-US"/>
        </w:rPr>
        <w:sym w:font="Wingdings" w:char="F0E0"/>
      </w:r>
      <w:r w:rsidR="009E67AE" w:rsidRPr="00711240">
        <w:rPr>
          <w:rFonts w:ascii="Calibri" w:hAnsi="Calibri"/>
          <w:sz w:val="22"/>
          <w:szCs w:val="22"/>
          <w:highlight w:val="yellow"/>
          <w:lang w:eastAsia="en-US"/>
        </w:rPr>
        <w:t>SKIP to 20 if q6 is T1 or T2. Skip to 21 if q6 is C1 or O1.</w:t>
      </w:r>
      <w:r w:rsidR="00E31FFB" w:rsidRPr="00711240">
        <w:rPr>
          <w:rFonts w:ascii="Calibri" w:hAnsi="Calibri"/>
          <w:sz w:val="22"/>
          <w:szCs w:val="22"/>
          <w:highlight w:val="yellow"/>
          <w:lang w:eastAsia="en-US"/>
        </w:rPr>
        <w:t xml:space="preserve"> (</w:t>
      </w:r>
      <w:proofErr w:type="spellStart"/>
      <w:proofErr w:type="gramStart"/>
      <w:r w:rsidR="00E31FFB" w:rsidRPr="00711240">
        <w:rPr>
          <w:rFonts w:ascii="SutonnyMJ" w:hAnsi="SutonnyMJ" w:cs="SutonnyMJ"/>
          <w:highlight w:val="yellow"/>
        </w:rPr>
        <w:t>hw</w:t>
      </w:r>
      <w:proofErr w:type="spellEnd"/>
      <w:proofErr w:type="gramEnd"/>
      <w:r w:rsidR="00E31FFB" w:rsidRPr="00711240">
        <w:rPr>
          <w:rFonts w:ascii="SutonnyMJ" w:hAnsi="SutonnyMJ" w:cs="SutonnyMJ"/>
          <w:highlight w:val="yellow"/>
        </w:rPr>
        <w:t>`</w:t>
      </w:r>
      <w:r w:rsidR="00EF0E7D" w:rsidRPr="00711240">
        <w:rPr>
          <w:rFonts w:ascii="SutonnyMJ" w:hAnsi="SutonnyMJ" w:cs="SutonnyMJ"/>
          <w:highlight w:val="yellow"/>
        </w:rPr>
        <w:br/>
        <w:t xml:space="preserve">          </w:t>
      </w:r>
      <w:r w:rsidR="00E31FFB" w:rsidRPr="00711240">
        <w:rPr>
          <w:rFonts w:ascii="SutonnyMJ" w:hAnsi="SutonnyMJ" w:cs="SutonnyMJ"/>
          <w:highlight w:val="yellow"/>
        </w:rPr>
        <w:t xml:space="preserve"> </w:t>
      </w:r>
      <w:r w:rsidR="00E31FFB" w:rsidRPr="00711240">
        <w:rPr>
          <w:rFonts w:ascii="Calibri" w:hAnsi="Calibri"/>
          <w:sz w:val="22"/>
          <w:szCs w:val="22"/>
          <w:highlight w:val="yellow"/>
          <w:lang w:eastAsia="en-US"/>
        </w:rPr>
        <w:t xml:space="preserve">q6 = T1 </w:t>
      </w:r>
      <w:proofErr w:type="spellStart"/>
      <w:r w:rsidR="00E31FFB" w:rsidRPr="00711240">
        <w:rPr>
          <w:rFonts w:ascii="SutonnyMJ" w:hAnsi="SutonnyMJ" w:cs="SutonnyMJ"/>
          <w:highlight w:val="yellow"/>
        </w:rPr>
        <w:t>A_ev</w:t>
      </w:r>
      <w:proofErr w:type="spellEnd"/>
      <w:r w:rsidR="00E31FFB" w:rsidRPr="00711240">
        <w:rPr>
          <w:rFonts w:ascii="Calibri" w:hAnsi="Calibri"/>
          <w:sz w:val="22"/>
          <w:szCs w:val="22"/>
          <w:highlight w:val="yellow"/>
          <w:lang w:eastAsia="en-US"/>
        </w:rPr>
        <w:t xml:space="preserve"> T2 </w:t>
      </w:r>
      <w:proofErr w:type="spellStart"/>
      <w:r w:rsidR="00E31FFB" w:rsidRPr="00711240">
        <w:rPr>
          <w:rFonts w:ascii="SutonnyMJ" w:hAnsi="SutonnyMJ" w:cs="SutonnyMJ"/>
          <w:highlight w:val="yellow"/>
        </w:rPr>
        <w:t>nq</w:t>
      </w:r>
      <w:proofErr w:type="spellEnd"/>
      <w:r w:rsidR="00E31FFB" w:rsidRPr="00711240">
        <w:rPr>
          <w:rFonts w:ascii="SutonnyMJ" w:hAnsi="SutonnyMJ" w:cs="SutonnyMJ"/>
          <w:highlight w:val="yellow"/>
        </w:rPr>
        <w:t xml:space="preserve">, </w:t>
      </w:r>
      <w:proofErr w:type="spellStart"/>
      <w:r w:rsidR="00E31FFB" w:rsidRPr="00711240">
        <w:rPr>
          <w:rFonts w:ascii="SutonnyMJ" w:hAnsi="SutonnyMJ" w:cs="SutonnyMJ"/>
          <w:highlight w:val="yellow"/>
        </w:rPr>
        <w:t>Zvn‡j</w:t>
      </w:r>
      <w:proofErr w:type="spellEnd"/>
      <w:r w:rsidR="00E31FFB" w:rsidRPr="00711240">
        <w:rPr>
          <w:rFonts w:ascii="SutonnyMJ" w:hAnsi="SutonnyMJ" w:cs="SutonnyMJ"/>
          <w:highlight w:val="yellow"/>
        </w:rPr>
        <w:t xml:space="preserve"> </w:t>
      </w:r>
      <w:r w:rsidR="00E31FFB" w:rsidRPr="00711240">
        <w:rPr>
          <w:rFonts w:ascii="Calibri" w:hAnsi="Calibri"/>
          <w:sz w:val="22"/>
          <w:szCs w:val="22"/>
          <w:highlight w:val="yellow"/>
          <w:lang w:eastAsia="en-US"/>
        </w:rPr>
        <w:t xml:space="preserve">q20 </w:t>
      </w:r>
      <w:proofErr w:type="spellStart"/>
      <w:r w:rsidR="00E31FFB" w:rsidRPr="00711240">
        <w:rPr>
          <w:rFonts w:ascii="SutonnyMJ" w:hAnsi="SutonnyMJ" w:cs="SutonnyMJ"/>
          <w:highlight w:val="yellow"/>
        </w:rPr>
        <w:t>bs</w:t>
      </w:r>
      <w:proofErr w:type="spellEnd"/>
      <w:r w:rsidR="00E31FFB" w:rsidRPr="00711240">
        <w:rPr>
          <w:rFonts w:ascii="SutonnyMJ" w:hAnsi="SutonnyMJ" w:cs="SutonnyMJ"/>
          <w:highlight w:val="yellow"/>
        </w:rPr>
        <w:t xml:space="preserve"> </w:t>
      </w:r>
      <w:proofErr w:type="spellStart"/>
      <w:r w:rsidR="00E31FFB" w:rsidRPr="00711240">
        <w:rPr>
          <w:rFonts w:ascii="SutonnyMJ" w:hAnsi="SutonnyMJ" w:cs="SutonnyMJ"/>
          <w:highlight w:val="yellow"/>
        </w:rPr>
        <w:t>cÖ‡kœ</w:t>
      </w:r>
      <w:proofErr w:type="spellEnd"/>
      <w:r w:rsidR="00E31FFB" w:rsidRPr="00711240">
        <w:rPr>
          <w:rFonts w:ascii="SutonnyMJ" w:hAnsi="SutonnyMJ" w:cs="SutonnyMJ"/>
          <w:highlight w:val="yellow"/>
        </w:rPr>
        <w:t xml:space="preserve"> </w:t>
      </w:r>
      <w:proofErr w:type="spellStart"/>
      <w:r w:rsidR="00E31FFB" w:rsidRPr="00711240">
        <w:rPr>
          <w:rFonts w:ascii="SutonnyMJ" w:hAnsi="SutonnyMJ" w:cs="SutonnyMJ"/>
          <w:highlight w:val="yellow"/>
        </w:rPr>
        <w:t>P‡j</w:t>
      </w:r>
      <w:proofErr w:type="spellEnd"/>
      <w:r w:rsidR="00E31FFB" w:rsidRPr="00711240">
        <w:rPr>
          <w:rFonts w:ascii="SutonnyMJ" w:hAnsi="SutonnyMJ" w:cs="SutonnyMJ"/>
          <w:highlight w:val="yellow"/>
        </w:rPr>
        <w:t xml:space="preserve"> </w:t>
      </w:r>
      <w:proofErr w:type="spellStart"/>
      <w:r w:rsidR="00E31FFB" w:rsidRPr="00711240">
        <w:rPr>
          <w:rFonts w:ascii="SutonnyMJ" w:hAnsi="SutonnyMJ" w:cs="SutonnyMJ"/>
          <w:highlight w:val="yellow"/>
        </w:rPr>
        <w:t>hvb</w:t>
      </w:r>
      <w:proofErr w:type="spellEnd"/>
      <w:r w:rsidR="00E31FFB" w:rsidRPr="00711240">
        <w:rPr>
          <w:rFonts w:ascii="SutonnyMJ" w:hAnsi="SutonnyMJ" w:cs="SutonnyMJ"/>
          <w:highlight w:val="yellow"/>
        </w:rPr>
        <w:t xml:space="preserve">| </w:t>
      </w:r>
      <w:proofErr w:type="spellStart"/>
      <w:r w:rsidR="00463F3A" w:rsidRPr="00711240">
        <w:rPr>
          <w:rFonts w:ascii="SutonnyMJ" w:hAnsi="SutonnyMJ" w:cs="SutonnyMJ"/>
          <w:highlight w:val="yellow"/>
        </w:rPr>
        <w:t>Avi</w:t>
      </w:r>
      <w:proofErr w:type="spellEnd"/>
      <w:r w:rsidR="00463F3A" w:rsidRPr="00711240">
        <w:rPr>
          <w:rFonts w:ascii="SutonnyMJ" w:hAnsi="SutonnyMJ" w:cs="SutonnyMJ"/>
          <w:highlight w:val="yellow"/>
        </w:rPr>
        <w:t xml:space="preserve"> </w:t>
      </w:r>
      <w:proofErr w:type="spellStart"/>
      <w:r w:rsidR="00463F3A" w:rsidRPr="00711240">
        <w:rPr>
          <w:rFonts w:ascii="SutonnyMJ" w:hAnsi="SutonnyMJ" w:cs="SutonnyMJ"/>
          <w:highlight w:val="yellow"/>
        </w:rPr>
        <w:t>hw</w:t>
      </w:r>
      <w:proofErr w:type="spellEnd"/>
      <w:r w:rsidR="00463F3A" w:rsidRPr="00711240">
        <w:rPr>
          <w:rFonts w:ascii="SutonnyMJ" w:hAnsi="SutonnyMJ" w:cs="SutonnyMJ"/>
          <w:highlight w:val="yellow"/>
        </w:rPr>
        <w:t xml:space="preserve">` </w:t>
      </w:r>
      <w:r w:rsidR="00463F3A" w:rsidRPr="00711240">
        <w:rPr>
          <w:rFonts w:ascii="Calibri" w:hAnsi="Calibri"/>
          <w:sz w:val="22"/>
          <w:szCs w:val="22"/>
          <w:highlight w:val="yellow"/>
          <w:lang w:eastAsia="en-US"/>
        </w:rPr>
        <w:t xml:space="preserve">q6 = C1 </w:t>
      </w:r>
      <w:proofErr w:type="spellStart"/>
      <w:r w:rsidR="00463F3A" w:rsidRPr="00711240">
        <w:rPr>
          <w:rFonts w:ascii="SutonnyMJ" w:hAnsi="SutonnyMJ" w:cs="SutonnyMJ"/>
          <w:highlight w:val="yellow"/>
        </w:rPr>
        <w:t>A_ev</w:t>
      </w:r>
      <w:proofErr w:type="spellEnd"/>
      <w:r w:rsidR="00463F3A" w:rsidRPr="00711240">
        <w:rPr>
          <w:rFonts w:ascii="Calibri" w:hAnsi="Calibri"/>
          <w:sz w:val="22"/>
          <w:szCs w:val="22"/>
          <w:highlight w:val="yellow"/>
          <w:lang w:eastAsia="en-US"/>
        </w:rPr>
        <w:t xml:space="preserve"> O1 </w:t>
      </w:r>
      <w:proofErr w:type="spellStart"/>
      <w:r w:rsidR="00463F3A" w:rsidRPr="00711240">
        <w:rPr>
          <w:rFonts w:ascii="SutonnyMJ" w:hAnsi="SutonnyMJ" w:cs="SutonnyMJ"/>
          <w:highlight w:val="yellow"/>
        </w:rPr>
        <w:t>nq</w:t>
      </w:r>
      <w:proofErr w:type="spellEnd"/>
      <w:r w:rsidR="00463F3A" w:rsidRPr="00711240">
        <w:rPr>
          <w:rFonts w:ascii="SutonnyMJ" w:hAnsi="SutonnyMJ" w:cs="SutonnyMJ"/>
          <w:highlight w:val="yellow"/>
        </w:rPr>
        <w:t xml:space="preserve">, </w:t>
      </w:r>
      <w:proofErr w:type="spellStart"/>
      <w:r w:rsidR="00463F3A" w:rsidRPr="00711240">
        <w:rPr>
          <w:rFonts w:ascii="SutonnyMJ" w:hAnsi="SutonnyMJ" w:cs="SutonnyMJ"/>
          <w:highlight w:val="yellow"/>
        </w:rPr>
        <w:t>Zvn‡j</w:t>
      </w:r>
      <w:proofErr w:type="spellEnd"/>
      <w:r w:rsidR="00463F3A" w:rsidRPr="00711240">
        <w:rPr>
          <w:rFonts w:ascii="SutonnyMJ" w:hAnsi="SutonnyMJ" w:cs="SutonnyMJ"/>
          <w:highlight w:val="yellow"/>
        </w:rPr>
        <w:t xml:space="preserve"> </w:t>
      </w:r>
      <w:r w:rsidR="00463F3A" w:rsidRPr="00711240">
        <w:rPr>
          <w:rFonts w:ascii="Calibri" w:hAnsi="Calibri"/>
          <w:sz w:val="22"/>
          <w:szCs w:val="22"/>
          <w:highlight w:val="yellow"/>
          <w:lang w:eastAsia="en-US"/>
        </w:rPr>
        <w:t xml:space="preserve">q21 </w:t>
      </w:r>
      <w:proofErr w:type="spellStart"/>
      <w:r w:rsidR="00463F3A" w:rsidRPr="00711240">
        <w:rPr>
          <w:rFonts w:ascii="SutonnyMJ" w:hAnsi="SutonnyMJ" w:cs="SutonnyMJ"/>
          <w:highlight w:val="yellow"/>
        </w:rPr>
        <w:t>bs</w:t>
      </w:r>
      <w:proofErr w:type="spellEnd"/>
      <w:r w:rsidR="00463F3A" w:rsidRPr="00711240">
        <w:rPr>
          <w:rFonts w:ascii="SutonnyMJ" w:hAnsi="SutonnyMJ" w:cs="SutonnyMJ"/>
          <w:highlight w:val="yellow"/>
        </w:rPr>
        <w:t xml:space="preserve"> </w:t>
      </w:r>
      <w:proofErr w:type="spellStart"/>
      <w:r w:rsidR="00463F3A" w:rsidRPr="00711240">
        <w:rPr>
          <w:rFonts w:ascii="SutonnyMJ" w:hAnsi="SutonnyMJ" w:cs="SutonnyMJ"/>
          <w:highlight w:val="yellow"/>
        </w:rPr>
        <w:t>cÖ‡kœ</w:t>
      </w:r>
      <w:proofErr w:type="spellEnd"/>
      <w:r w:rsidR="00463F3A" w:rsidRPr="00711240">
        <w:rPr>
          <w:rFonts w:ascii="SutonnyMJ" w:hAnsi="SutonnyMJ" w:cs="SutonnyMJ"/>
          <w:highlight w:val="yellow"/>
        </w:rPr>
        <w:t xml:space="preserve"> </w:t>
      </w:r>
      <w:proofErr w:type="spellStart"/>
      <w:r w:rsidR="00463F3A" w:rsidRPr="00711240">
        <w:rPr>
          <w:rFonts w:ascii="SutonnyMJ" w:hAnsi="SutonnyMJ" w:cs="SutonnyMJ"/>
          <w:highlight w:val="yellow"/>
        </w:rPr>
        <w:t>P‡j</w:t>
      </w:r>
      <w:proofErr w:type="spellEnd"/>
      <w:r w:rsidR="00463F3A" w:rsidRPr="00711240">
        <w:rPr>
          <w:rFonts w:ascii="SutonnyMJ" w:hAnsi="SutonnyMJ" w:cs="SutonnyMJ"/>
          <w:highlight w:val="yellow"/>
        </w:rPr>
        <w:t xml:space="preserve"> </w:t>
      </w:r>
      <w:proofErr w:type="spellStart"/>
      <w:r w:rsidR="00463F3A" w:rsidRPr="00711240">
        <w:rPr>
          <w:rFonts w:ascii="SutonnyMJ" w:hAnsi="SutonnyMJ" w:cs="SutonnyMJ"/>
          <w:highlight w:val="yellow"/>
        </w:rPr>
        <w:t>hvb</w:t>
      </w:r>
      <w:proofErr w:type="spellEnd"/>
      <w:r w:rsidR="00463F3A" w:rsidRPr="00711240">
        <w:rPr>
          <w:rFonts w:ascii="SutonnyMJ" w:hAnsi="SutonnyMJ" w:cs="SutonnyMJ"/>
          <w:highlight w:val="yellow"/>
        </w:rPr>
        <w:t>|)</w:t>
      </w:r>
    </w:p>
    <w:p w14:paraId="5763AE16" w14:textId="6616DBE3" w:rsidR="003D7B3A" w:rsidRDefault="003D7B3A" w:rsidP="0068046F">
      <w:pPr>
        <w:ind w:firstLine="360"/>
        <w:rPr>
          <w:rFonts w:ascii="Calibri" w:hAnsi="Calibri"/>
          <w:sz w:val="22"/>
          <w:szCs w:val="22"/>
          <w:lang w:eastAsia="en-US"/>
        </w:rPr>
      </w:pPr>
    </w:p>
    <w:p w14:paraId="261A6221" w14:textId="612387EC" w:rsidR="00EF0E7D" w:rsidRDefault="003D7B3A" w:rsidP="00BC2E7A">
      <w:pPr>
        <w:ind w:firstLine="360"/>
        <w:rPr>
          <w:rFonts w:ascii="SutonnyMJ" w:hAnsi="SutonnyMJ" w:cs="SutonnyMJ"/>
        </w:rPr>
      </w:pPr>
      <w:r>
        <w:rPr>
          <w:rFonts w:ascii="Calibri" w:hAnsi="Calibri"/>
          <w:sz w:val="22"/>
          <w:szCs w:val="22"/>
          <w:lang w:eastAsia="en-US"/>
        </w:rPr>
        <w:t xml:space="preserve">2 = Subject not cooperative </w:t>
      </w:r>
      <w:r w:rsidR="00463F3A" w:rsidRPr="00711240">
        <w:rPr>
          <w:rFonts w:ascii="SutonnyMJ" w:hAnsi="SutonnyMJ" w:cs="SutonnyMJ"/>
          <w:highlight w:val="yellow"/>
        </w:rPr>
        <w:t>(</w:t>
      </w:r>
      <w:proofErr w:type="spellStart"/>
      <w:r w:rsidR="00463F3A" w:rsidRPr="00711240">
        <w:rPr>
          <w:rFonts w:ascii="SutonnyMJ" w:hAnsi="SutonnyMJ" w:cs="SutonnyMJ"/>
          <w:highlight w:val="yellow"/>
        </w:rPr>
        <w:t>bgybv</w:t>
      </w:r>
      <w:proofErr w:type="spellEnd"/>
      <w:r w:rsidR="00463F3A" w:rsidRPr="00711240">
        <w:rPr>
          <w:rFonts w:ascii="SutonnyMJ" w:hAnsi="SutonnyMJ" w:cs="SutonnyMJ"/>
          <w:highlight w:val="yellow"/>
        </w:rPr>
        <w:t xml:space="preserve"> </w:t>
      </w:r>
      <w:proofErr w:type="spellStart"/>
      <w:r w:rsidR="00463F3A" w:rsidRPr="00711240">
        <w:rPr>
          <w:rFonts w:ascii="SutonnyMJ" w:hAnsi="SutonnyMJ" w:cs="SutonnyMJ"/>
          <w:highlight w:val="yellow"/>
        </w:rPr>
        <w:t>cÖ`vbKvix</w:t>
      </w:r>
      <w:proofErr w:type="spellEnd"/>
      <w:r w:rsidR="00463F3A" w:rsidRPr="00711240">
        <w:rPr>
          <w:rFonts w:ascii="SutonnyMJ" w:hAnsi="SutonnyMJ" w:cs="SutonnyMJ"/>
          <w:highlight w:val="yellow"/>
        </w:rPr>
        <w:t xml:space="preserve"> </w:t>
      </w:r>
      <w:proofErr w:type="spellStart"/>
      <w:r w:rsidR="00463F3A" w:rsidRPr="00711240">
        <w:rPr>
          <w:rFonts w:ascii="SutonnyMJ" w:hAnsi="SutonnyMJ" w:cs="SutonnyMJ"/>
          <w:highlight w:val="yellow"/>
        </w:rPr>
        <w:t>mn‡hvMxZv</w:t>
      </w:r>
      <w:proofErr w:type="spellEnd"/>
      <w:r w:rsidR="00463F3A" w:rsidRPr="00711240">
        <w:rPr>
          <w:rFonts w:ascii="SutonnyMJ" w:hAnsi="SutonnyMJ" w:cs="SutonnyMJ"/>
          <w:highlight w:val="yellow"/>
        </w:rPr>
        <w:t xml:space="preserve"> </w:t>
      </w:r>
      <w:proofErr w:type="spellStart"/>
      <w:r w:rsidR="00463F3A" w:rsidRPr="00711240">
        <w:rPr>
          <w:rFonts w:ascii="SutonnyMJ" w:hAnsi="SutonnyMJ" w:cs="SutonnyMJ"/>
          <w:highlight w:val="yellow"/>
        </w:rPr>
        <w:t>K‡iwb</w:t>
      </w:r>
      <w:proofErr w:type="spellEnd"/>
      <w:r w:rsidR="00463F3A" w:rsidRPr="00711240">
        <w:rPr>
          <w:rFonts w:ascii="SutonnyMJ" w:hAnsi="SutonnyMJ" w:cs="SutonnyMJ"/>
          <w:highlight w:val="yellow"/>
        </w:rPr>
        <w:t>)</w:t>
      </w:r>
      <w:r w:rsidR="00463F3A" w:rsidRPr="00711240">
        <w:rPr>
          <w:rFonts w:ascii="Calibri" w:hAnsi="Calibri"/>
          <w:sz w:val="22"/>
          <w:szCs w:val="22"/>
          <w:highlight w:val="yellow"/>
          <w:lang w:eastAsia="en-US"/>
        </w:rPr>
        <w:t xml:space="preserve"> </w:t>
      </w:r>
      <w:r w:rsidRPr="00711240">
        <w:rPr>
          <w:rFonts w:ascii="Calibri" w:hAnsi="Calibri"/>
          <w:sz w:val="22"/>
          <w:szCs w:val="22"/>
          <w:highlight w:val="yellow"/>
          <w:lang w:eastAsia="en-US"/>
        </w:rPr>
        <w:sym w:font="Wingdings" w:char="F0E0"/>
      </w:r>
      <w:r w:rsidR="009E67AE" w:rsidRPr="00711240">
        <w:rPr>
          <w:rFonts w:ascii="Calibri" w:hAnsi="Calibri"/>
          <w:sz w:val="22"/>
          <w:szCs w:val="22"/>
          <w:highlight w:val="yellow"/>
          <w:lang w:eastAsia="en-US"/>
        </w:rPr>
        <w:t>SKIP to 20 if q6 is T1 or T2. Skip to 21 if q6 is C1 or O1.</w:t>
      </w:r>
      <w:r w:rsidR="00EF0E7D" w:rsidRPr="00711240">
        <w:rPr>
          <w:rFonts w:ascii="Calibri" w:hAnsi="Calibri"/>
          <w:sz w:val="22"/>
          <w:szCs w:val="22"/>
          <w:highlight w:val="yellow"/>
          <w:lang w:eastAsia="en-US"/>
        </w:rPr>
        <w:br/>
        <w:t xml:space="preserve">            </w:t>
      </w:r>
      <w:r w:rsidR="002F5F41" w:rsidRPr="00711240">
        <w:rPr>
          <w:rFonts w:ascii="Calibri" w:hAnsi="Calibri"/>
          <w:sz w:val="22"/>
          <w:szCs w:val="22"/>
          <w:highlight w:val="yellow"/>
          <w:lang w:eastAsia="en-US"/>
        </w:rPr>
        <w:t xml:space="preserve"> (</w:t>
      </w:r>
      <w:proofErr w:type="spellStart"/>
      <w:proofErr w:type="gramStart"/>
      <w:r w:rsidR="002F5F41" w:rsidRPr="00711240">
        <w:rPr>
          <w:rFonts w:ascii="SutonnyMJ" w:hAnsi="SutonnyMJ" w:cs="SutonnyMJ"/>
          <w:highlight w:val="yellow"/>
        </w:rPr>
        <w:t>hw</w:t>
      </w:r>
      <w:proofErr w:type="spellEnd"/>
      <w:proofErr w:type="gramEnd"/>
      <w:r w:rsidR="002F5F41" w:rsidRPr="00711240">
        <w:rPr>
          <w:rFonts w:ascii="SutonnyMJ" w:hAnsi="SutonnyMJ" w:cs="SutonnyMJ"/>
          <w:highlight w:val="yellow"/>
        </w:rPr>
        <w:t xml:space="preserve">` </w:t>
      </w:r>
      <w:r w:rsidR="002F5F41" w:rsidRPr="00711240">
        <w:rPr>
          <w:rFonts w:ascii="Calibri" w:hAnsi="Calibri"/>
          <w:sz w:val="22"/>
          <w:szCs w:val="22"/>
          <w:highlight w:val="yellow"/>
          <w:lang w:eastAsia="en-US"/>
        </w:rPr>
        <w:t xml:space="preserve">q6 = T1 </w:t>
      </w:r>
      <w:proofErr w:type="spellStart"/>
      <w:r w:rsidR="002F5F41" w:rsidRPr="00711240">
        <w:rPr>
          <w:rFonts w:ascii="SutonnyMJ" w:hAnsi="SutonnyMJ" w:cs="SutonnyMJ"/>
          <w:highlight w:val="yellow"/>
        </w:rPr>
        <w:t>A_ev</w:t>
      </w:r>
      <w:proofErr w:type="spellEnd"/>
      <w:r w:rsidR="002F5F41" w:rsidRPr="00711240">
        <w:rPr>
          <w:rFonts w:ascii="Calibri" w:hAnsi="Calibri"/>
          <w:sz w:val="22"/>
          <w:szCs w:val="22"/>
          <w:highlight w:val="yellow"/>
          <w:lang w:eastAsia="en-US"/>
        </w:rPr>
        <w:t xml:space="preserve"> T2 </w:t>
      </w:r>
      <w:proofErr w:type="spellStart"/>
      <w:r w:rsidR="002F5F41" w:rsidRPr="00711240">
        <w:rPr>
          <w:rFonts w:ascii="SutonnyMJ" w:hAnsi="SutonnyMJ" w:cs="SutonnyMJ"/>
          <w:highlight w:val="yellow"/>
        </w:rPr>
        <w:t>nq</w:t>
      </w:r>
      <w:proofErr w:type="spellEnd"/>
      <w:r w:rsidR="002F5F41" w:rsidRPr="00711240">
        <w:rPr>
          <w:rFonts w:ascii="SutonnyMJ" w:hAnsi="SutonnyMJ" w:cs="SutonnyMJ"/>
          <w:highlight w:val="yellow"/>
        </w:rPr>
        <w:t xml:space="preserve">, </w:t>
      </w:r>
      <w:proofErr w:type="spellStart"/>
      <w:r w:rsidR="002F5F41" w:rsidRPr="00711240">
        <w:rPr>
          <w:rFonts w:ascii="SutonnyMJ" w:hAnsi="SutonnyMJ" w:cs="SutonnyMJ"/>
          <w:highlight w:val="yellow"/>
        </w:rPr>
        <w:t>Zvn‡j</w:t>
      </w:r>
      <w:proofErr w:type="spellEnd"/>
      <w:r w:rsidR="002F5F41" w:rsidRPr="00711240">
        <w:rPr>
          <w:rFonts w:ascii="SutonnyMJ" w:hAnsi="SutonnyMJ" w:cs="SutonnyMJ"/>
          <w:highlight w:val="yellow"/>
        </w:rPr>
        <w:t xml:space="preserve"> </w:t>
      </w:r>
      <w:r w:rsidR="002F5F41" w:rsidRPr="00711240">
        <w:rPr>
          <w:rFonts w:ascii="Calibri" w:hAnsi="Calibri"/>
          <w:sz w:val="22"/>
          <w:szCs w:val="22"/>
          <w:highlight w:val="yellow"/>
          <w:lang w:eastAsia="en-US"/>
        </w:rPr>
        <w:t xml:space="preserve">q20 </w:t>
      </w:r>
      <w:proofErr w:type="spellStart"/>
      <w:r w:rsidR="002F5F41" w:rsidRPr="00711240">
        <w:rPr>
          <w:rFonts w:ascii="SutonnyMJ" w:hAnsi="SutonnyMJ" w:cs="SutonnyMJ"/>
          <w:highlight w:val="yellow"/>
        </w:rPr>
        <w:t>bs</w:t>
      </w:r>
      <w:proofErr w:type="spellEnd"/>
      <w:r w:rsidR="002F5F41" w:rsidRPr="00711240">
        <w:rPr>
          <w:rFonts w:ascii="SutonnyMJ" w:hAnsi="SutonnyMJ" w:cs="SutonnyMJ"/>
          <w:highlight w:val="yellow"/>
        </w:rPr>
        <w:t xml:space="preserve"> </w:t>
      </w:r>
      <w:proofErr w:type="spellStart"/>
      <w:r w:rsidR="002F5F41" w:rsidRPr="00711240">
        <w:rPr>
          <w:rFonts w:ascii="SutonnyMJ" w:hAnsi="SutonnyMJ" w:cs="SutonnyMJ"/>
          <w:highlight w:val="yellow"/>
        </w:rPr>
        <w:t>cÖ‡kœ</w:t>
      </w:r>
      <w:proofErr w:type="spellEnd"/>
      <w:r w:rsidR="002F5F41" w:rsidRPr="00711240">
        <w:rPr>
          <w:rFonts w:ascii="SutonnyMJ" w:hAnsi="SutonnyMJ" w:cs="SutonnyMJ"/>
          <w:highlight w:val="yellow"/>
        </w:rPr>
        <w:t xml:space="preserve"> </w:t>
      </w:r>
      <w:proofErr w:type="spellStart"/>
      <w:r w:rsidR="002F5F41" w:rsidRPr="00711240">
        <w:rPr>
          <w:rFonts w:ascii="SutonnyMJ" w:hAnsi="SutonnyMJ" w:cs="SutonnyMJ"/>
          <w:highlight w:val="yellow"/>
        </w:rPr>
        <w:t>P‡j</w:t>
      </w:r>
      <w:proofErr w:type="spellEnd"/>
      <w:r w:rsidR="002F5F41" w:rsidRPr="00711240">
        <w:rPr>
          <w:rFonts w:ascii="SutonnyMJ" w:hAnsi="SutonnyMJ" w:cs="SutonnyMJ"/>
          <w:highlight w:val="yellow"/>
        </w:rPr>
        <w:t xml:space="preserve"> </w:t>
      </w:r>
      <w:proofErr w:type="spellStart"/>
      <w:r w:rsidR="002F5F41" w:rsidRPr="00711240">
        <w:rPr>
          <w:rFonts w:ascii="SutonnyMJ" w:hAnsi="SutonnyMJ" w:cs="SutonnyMJ"/>
          <w:highlight w:val="yellow"/>
        </w:rPr>
        <w:t>hvb</w:t>
      </w:r>
      <w:proofErr w:type="spellEnd"/>
      <w:r w:rsidR="002F5F41" w:rsidRPr="00711240">
        <w:rPr>
          <w:rFonts w:ascii="SutonnyMJ" w:hAnsi="SutonnyMJ" w:cs="SutonnyMJ"/>
          <w:highlight w:val="yellow"/>
        </w:rPr>
        <w:t xml:space="preserve">| </w:t>
      </w:r>
      <w:proofErr w:type="spellStart"/>
      <w:r w:rsidR="002F5F41" w:rsidRPr="00711240">
        <w:rPr>
          <w:rFonts w:ascii="SutonnyMJ" w:hAnsi="SutonnyMJ" w:cs="SutonnyMJ"/>
          <w:highlight w:val="yellow"/>
        </w:rPr>
        <w:t>Avi</w:t>
      </w:r>
      <w:proofErr w:type="spellEnd"/>
      <w:r w:rsidR="002F5F41" w:rsidRPr="00711240">
        <w:rPr>
          <w:rFonts w:ascii="SutonnyMJ" w:hAnsi="SutonnyMJ" w:cs="SutonnyMJ"/>
          <w:highlight w:val="yellow"/>
        </w:rPr>
        <w:t xml:space="preserve"> </w:t>
      </w:r>
      <w:proofErr w:type="spellStart"/>
      <w:r w:rsidR="002F5F41" w:rsidRPr="00711240">
        <w:rPr>
          <w:rFonts w:ascii="SutonnyMJ" w:hAnsi="SutonnyMJ" w:cs="SutonnyMJ"/>
          <w:highlight w:val="yellow"/>
        </w:rPr>
        <w:t>hw</w:t>
      </w:r>
      <w:proofErr w:type="spellEnd"/>
      <w:r w:rsidR="002F5F41" w:rsidRPr="00711240">
        <w:rPr>
          <w:rFonts w:ascii="SutonnyMJ" w:hAnsi="SutonnyMJ" w:cs="SutonnyMJ"/>
          <w:highlight w:val="yellow"/>
        </w:rPr>
        <w:t xml:space="preserve">` </w:t>
      </w:r>
      <w:r w:rsidR="002F5F41" w:rsidRPr="00711240">
        <w:rPr>
          <w:rFonts w:ascii="Calibri" w:hAnsi="Calibri"/>
          <w:sz w:val="22"/>
          <w:szCs w:val="22"/>
          <w:highlight w:val="yellow"/>
          <w:lang w:eastAsia="en-US"/>
        </w:rPr>
        <w:t xml:space="preserve">q6 = C1 </w:t>
      </w:r>
      <w:proofErr w:type="spellStart"/>
      <w:r w:rsidR="002F5F41" w:rsidRPr="00711240">
        <w:rPr>
          <w:rFonts w:ascii="SutonnyMJ" w:hAnsi="SutonnyMJ" w:cs="SutonnyMJ"/>
          <w:highlight w:val="yellow"/>
        </w:rPr>
        <w:t>A_ev</w:t>
      </w:r>
      <w:proofErr w:type="spellEnd"/>
      <w:r w:rsidR="002F5F41" w:rsidRPr="00711240">
        <w:rPr>
          <w:rFonts w:ascii="Calibri" w:hAnsi="Calibri"/>
          <w:sz w:val="22"/>
          <w:szCs w:val="22"/>
          <w:highlight w:val="yellow"/>
          <w:lang w:eastAsia="en-US"/>
        </w:rPr>
        <w:t xml:space="preserve"> O1 </w:t>
      </w:r>
      <w:proofErr w:type="spellStart"/>
      <w:r w:rsidR="002F5F41" w:rsidRPr="00711240">
        <w:rPr>
          <w:rFonts w:ascii="SutonnyMJ" w:hAnsi="SutonnyMJ" w:cs="SutonnyMJ"/>
          <w:highlight w:val="yellow"/>
        </w:rPr>
        <w:t>nq</w:t>
      </w:r>
      <w:proofErr w:type="spellEnd"/>
      <w:r w:rsidR="002F5F41" w:rsidRPr="00711240">
        <w:rPr>
          <w:rFonts w:ascii="SutonnyMJ" w:hAnsi="SutonnyMJ" w:cs="SutonnyMJ"/>
          <w:highlight w:val="yellow"/>
        </w:rPr>
        <w:t xml:space="preserve">, </w:t>
      </w:r>
      <w:proofErr w:type="spellStart"/>
      <w:r w:rsidR="002F5F41" w:rsidRPr="00711240">
        <w:rPr>
          <w:rFonts w:ascii="SutonnyMJ" w:hAnsi="SutonnyMJ" w:cs="SutonnyMJ"/>
          <w:highlight w:val="yellow"/>
        </w:rPr>
        <w:t>Zvn‡j</w:t>
      </w:r>
      <w:proofErr w:type="spellEnd"/>
      <w:r w:rsidR="002F5F41" w:rsidRPr="00711240">
        <w:rPr>
          <w:rFonts w:ascii="SutonnyMJ" w:hAnsi="SutonnyMJ" w:cs="SutonnyMJ"/>
          <w:highlight w:val="yellow"/>
        </w:rPr>
        <w:t xml:space="preserve"> </w:t>
      </w:r>
      <w:r w:rsidR="002F5F41" w:rsidRPr="00711240">
        <w:rPr>
          <w:rFonts w:ascii="Calibri" w:hAnsi="Calibri"/>
          <w:sz w:val="22"/>
          <w:szCs w:val="22"/>
          <w:highlight w:val="yellow"/>
          <w:lang w:eastAsia="en-US"/>
        </w:rPr>
        <w:t xml:space="preserve">q21 </w:t>
      </w:r>
      <w:proofErr w:type="spellStart"/>
      <w:r w:rsidR="002F5F41" w:rsidRPr="00711240">
        <w:rPr>
          <w:rFonts w:ascii="SutonnyMJ" w:hAnsi="SutonnyMJ" w:cs="SutonnyMJ"/>
          <w:highlight w:val="yellow"/>
        </w:rPr>
        <w:t>bs</w:t>
      </w:r>
      <w:proofErr w:type="spellEnd"/>
      <w:r w:rsidR="002F5F41" w:rsidRPr="00711240">
        <w:rPr>
          <w:rFonts w:ascii="SutonnyMJ" w:hAnsi="SutonnyMJ" w:cs="SutonnyMJ"/>
          <w:highlight w:val="yellow"/>
        </w:rPr>
        <w:t xml:space="preserve"> </w:t>
      </w:r>
      <w:proofErr w:type="spellStart"/>
      <w:r w:rsidR="002F5F41" w:rsidRPr="00711240">
        <w:rPr>
          <w:rFonts w:ascii="SutonnyMJ" w:hAnsi="SutonnyMJ" w:cs="SutonnyMJ"/>
          <w:highlight w:val="yellow"/>
        </w:rPr>
        <w:t>cÖ‡kœ</w:t>
      </w:r>
      <w:proofErr w:type="spellEnd"/>
      <w:r w:rsidR="002F5F41" w:rsidRPr="00711240">
        <w:rPr>
          <w:rFonts w:ascii="SutonnyMJ" w:hAnsi="SutonnyMJ" w:cs="SutonnyMJ"/>
          <w:highlight w:val="yellow"/>
        </w:rPr>
        <w:t xml:space="preserve"> </w:t>
      </w:r>
      <w:proofErr w:type="spellStart"/>
      <w:r w:rsidR="002F5F41" w:rsidRPr="00711240">
        <w:rPr>
          <w:rFonts w:ascii="SutonnyMJ" w:hAnsi="SutonnyMJ" w:cs="SutonnyMJ"/>
          <w:highlight w:val="yellow"/>
        </w:rPr>
        <w:t>P‡j</w:t>
      </w:r>
      <w:proofErr w:type="spellEnd"/>
      <w:r w:rsidR="002F5F41" w:rsidRPr="00711240">
        <w:rPr>
          <w:rFonts w:ascii="SutonnyMJ" w:hAnsi="SutonnyMJ" w:cs="SutonnyMJ"/>
          <w:highlight w:val="yellow"/>
        </w:rPr>
        <w:t xml:space="preserve"> </w:t>
      </w:r>
      <w:proofErr w:type="spellStart"/>
      <w:r w:rsidR="002F5F41" w:rsidRPr="00711240">
        <w:rPr>
          <w:rFonts w:ascii="SutonnyMJ" w:hAnsi="SutonnyMJ" w:cs="SutonnyMJ"/>
          <w:highlight w:val="yellow"/>
        </w:rPr>
        <w:t>hvb</w:t>
      </w:r>
      <w:proofErr w:type="spellEnd"/>
      <w:r w:rsidR="002F5F41" w:rsidRPr="00711240">
        <w:rPr>
          <w:rFonts w:ascii="SutonnyMJ" w:hAnsi="SutonnyMJ" w:cs="SutonnyMJ"/>
          <w:highlight w:val="yellow"/>
        </w:rPr>
        <w:t>|)</w:t>
      </w:r>
    </w:p>
    <w:p w14:paraId="5D334130" w14:textId="08497F55" w:rsidR="0097485B" w:rsidRDefault="0097485B" w:rsidP="00BC2E7A">
      <w:pPr>
        <w:ind w:firstLine="360"/>
        <w:rPr>
          <w:rFonts w:ascii="Calibri" w:hAnsi="Calibri"/>
          <w:sz w:val="22"/>
          <w:szCs w:val="22"/>
          <w:lang w:eastAsia="en-US"/>
        </w:rPr>
      </w:pPr>
    </w:p>
    <w:p w14:paraId="1258A6EE" w14:textId="419AA2C5" w:rsidR="00EF0E7D" w:rsidRPr="00711240" w:rsidRDefault="003D7B3A" w:rsidP="00EF0E7D">
      <w:pPr>
        <w:ind w:firstLine="360"/>
        <w:rPr>
          <w:rFonts w:ascii="Calibri" w:hAnsi="Calibri"/>
          <w:sz w:val="22"/>
          <w:szCs w:val="22"/>
          <w:highlight w:val="yellow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>3 = Sample not available</w:t>
      </w:r>
      <w:r w:rsidR="002F5F41" w:rsidRPr="002F5F41">
        <w:rPr>
          <w:rFonts w:ascii="SutonnyMJ" w:hAnsi="SutonnyMJ" w:cs="SutonnyMJ"/>
        </w:rPr>
        <w:t xml:space="preserve"> </w:t>
      </w:r>
      <w:r w:rsidR="002F5F41" w:rsidRPr="00711240">
        <w:rPr>
          <w:rFonts w:ascii="SutonnyMJ" w:hAnsi="SutonnyMJ" w:cs="SutonnyMJ"/>
          <w:highlight w:val="yellow"/>
        </w:rPr>
        <w:t>(</w:t>
      </w:r>
      <w:proofErr w:type="spellStart"/>
      <w:r w:rsidR="002F5F41" w:rsidRPr="00711240">
        <w:rPr>
          <w:rFonts w:ascii="SutonnyMJ" w:hAnsi="SutonnyMJ" w:cs="SutonnyMJ"/>
          <w:highlight w:val="yellow"/>
        </w:rPr>
        <w:t>bgybv</w:t>
      </w:r>
      <w:proofErr w:type="spellEnd"/>
      <w:r w:rsidR="002F5F41" w:rsidRPr="00711240">
        <w:rPr>
          <w:rFonts w:ascii="SutonnyMJ" w:hAnsi="SutonnyMJ" w:cs="SutonnyMJ"/>
          <w:highlight w:val="yellow"/>
        </w:rPr>
        <w:t xml:space="preserve"> </w:t>
      </w:r>
      <w:proofErr w:type="spellStart"/>
      <w:r w:rsidR="002F5F41" w:rsidRPr="00711240">
        <w:rPr>
          <w:rFonts w:ascii="SutonnyMJ" w:hAnsi="SutonnyMJ" w:cs="SutonnyMJ"/>
          <w:highlight w:val="yellow"/>
        </w:rPr>
        <w:t>cvIqv</w:t>
      </w:r>
      <w:proofErr w:type="spellEnd"/>
      <w:r w:rsidR="002F5F41" w:rsidRPr="00711240">
        <w:rPr>
          <w:rFonts w:ascii="SutonnyMJ" w:hAnsi="SutonnyMJ" w:cs="SutonnyMJ"/>
          <w:highlight w:val="yellow"/>
        </w:rPr>
        <w:t xml:space="preserve"> </w:t>
      </w:r>
      <w:proofErr w:type="spellStart"/>
      <w:r w:rsidR="002F5F41" w:rsidRPr="00711240">
        <w:rPr>
          <w:rFonts w:ascii="SutonnyMJ" w:hAnsi="SutonnyMJ" w:cs="SutonnyMJ"/>
          <w:highlight w:val="yellow"/>
        </w:rPr>
        <w:t>hvqwb</w:t>
      </w:r>
      <w:proofErr w:type="spellEnd"/>
      <w:r w:rsidR="002F5F41" w:rsidRPr="00711240">
        <w:rPr>
          <w:rFonts w:ascii="SutonnyMJ" w:hAnsi="SutonnyMJ" w:cs="SutonnyMJ"/>
          <w:highlight w:val="yellow"/>
        </w:rPr>
        <w:t>)</w:t>
      </w:r>
      <w:r w:rsidR="002F5F41" w:rsidRPr="00711240">
        <w:rPr>
          <w:rFonts w:ascii="Calibri" w:hAnsi="Calibri"/>
          <w:sz w:val="22"/>
          <w:szCs w:val="22"/>
          <w:highlight w:val="yellow"/>
          <w:lang w:eastAsia="en-US"/>
        </w:rPr>
        <w:t xml:space="preserve"> </w:t>
      </w:r>
      <w:r w:rsidRPr="00711240">
        <w:rPr>
          <w:rFonts w:ascii="Calibri" w:hAnsi="Calibri"/>
          <w:sz w:val="22"/>
          <w:szCs w:val="22"/>
          <w:highlight w:val="yellow"/>
          <w:lang w:eastAsia="en-US"/>
        </w:rPr>
        <w:sym w:font="Wingdings" w:char="F0E0"/>
      </w:r>
      <w:r w:rsidR="009E67AE" w:rsidRPr="00711240">
        <w:rPr>
          <w:rFonts w:ascii="Calibri" w:hAnsi="Calibri"/>
          <w:sz w:val="22"/>
          <w:szCs w:val="22"/>
          <w:highlight w:val="yellow"/>
          <w:lang w:eastAsia="en-US"/>
        </w:rPr>
        <w:t>SKIP to 20 if q6 is T1 or T2. Skip to 21 if q6 is C1 or O1.</w:t>
      </w:r>
      <w:r w:rsidR="00EF0E7D" w:rsidRPr="00711240">
        <w:rPr>
          <w:rFonts w:ascii="Calibri" w:hAnsi="Calibri"/>
          <w:sz w:val="22"/>
          <w:szCs w:val="22"/>
          <w:highlight w:val="yellow"/>
          <w:lang w:eastAsia="en-US"/>
        </w:rPr>
        <w:t xml:space="preserve"> (</w:t>
      </w:r>
      <w:proofErr w:type="spellStart"/>
      <w:proofErr w:type="gramStart"/>
      <w:r w:rsidR="00EF0E7D" w:rsidRPr="00711240">
        <w:rPr>
          <w:rFonts w:ascii="SutonnyMJ" w:hAnsi="SutonnyMJ" w:cs="SutonnyMJ"/>
          <w:highlight w:val="yellow"/>
        </w:rPr>
        <w:t>hw</w:t>
      </w:r>
      <w:proofErr w:type="spellEnd"/>
      <w:proofErr w:type="gramEnd"/>
      <w:r w:rsidR="00EF0E7D" w:rsidRPr="00711240">
        <w:rPr>
          <w:rFonts w:ascii="SutonnyMJ" w:hAnsi="SutonnyMJ" w:cs="SutonnyMJ"/>
          <w:highlight w:val="yellow"/>
        </w:rPr>
        <w:t xml:space="preserve">` </w:t>
      </w:r>
      <w:r w:rsidR="00EF0E7D" w:rsidRPr="00711240">
        <w:rPr>
          <w:rFonts w:ascii="Calibri" w:hAnsi="Calibri"/>
          <w:sz w:val="22"/>
          <w:szCs w:val="22"/>
          <w:highlight w:val="yellow"/>
          <w:lang w:eastAsia="en-US"/>
        </w:rPr>
        <w:t xml:space="preserve">q6 = T1 </w:t>
      </w:r>
      <w:proofErr w:type="spellStart"/>
      <w:r w:rsidR="00EF0E7D" w:rsidRPr="00711240">
        <w:rPr>
          <w:rFonts w:ascii="SutonnyMJ" w:hAnsi="SutonnyMJ" w:cs="SutonnyMJ"/>
          <w:highlight w:val="yellow"/>
        </w:rPr>
        <w:t>A_ev</w:t>
      </w:r>
      <w:proofErr w:type="spellEnd"/>
      <w:r w:rsidR="00EF0E7D" w:rsidRPr="00711240">
        <w:rPr>
          <w:rFonts w:ascii="SutonnyMJ" w:hAnsi="SutonnyMJ" w:cs="SutonnyMJ"/>
          <w:highlight w:val="yellow"/>
        </w:rPr>
        <w:br/>
        <w:t xml:space="preserve">         </w:t>
      </w:r>
      <w:r w:rsidR="00EF0E7D" w:rsidRPr="00711240">
        <w:rPr>
          <w:rFonts w:ascii="Calibri" w:hAnsi="Calibri"/>
          <w:sz w:val="22"/>
          <w:szCs w:val="22"/>
          <w:highlight w:val="yellow"/>
          <w:lang w:eastAsia="en-US"/>
        </w:rPr>
        <w:t xml:space="preserve"> T2 </w:t>
      </w:r>
      <w:proofErr w:type="spellStart"/>
      <w:r w:rsidR="00EF0E7D" w:rsidRPr="00711240">
        <w:rPr>
          <w:rFonts w:ascii="SutonnyMJ" w:hAnsi="SutonnyMJ" w:cs="SutonnyMJ"/>
          <w:highlight w:val="yellow"/>
        </w:rPr>
        <w:t>nq</w:t>
      </w:r>
      <w:proofErr w:type="spellEnd"/>
      <w:r w:rsidR="00EF0E7D" w:rsidRPr="00711240">
        <w:rPr>
          <w:rFonts w:ascii="SutonnyMJ" w:hAnsi="SutonnyMJ" w:cs="SutonnyMJ"/>
          <w:highlight w:val="yellow"/>
        </w:rPr>
        <w:t xml:space="preserve">, </w:t>
      </w:r>
      <w:proofErr w:type="spellStart"/>
      <w:r w:rsidR="00EF0E7D" w:rsidRPr="00711240">
        <w:rPr>
          <w:rFonts w:ascii="SutonnyMJ" w:hAnsi="SutonnyMJ" w:cs="SutonnyMJ"/>
          <w:highlight w:val="yellow"/>
        </w:rPr>
        <w:t>Zvn‡j</w:t>
      </w:r>
      <w:proofErr w:type="spellEnd"/>
      <w:r w:rsidR="00EF0E7D" w:rsidRPr="00711240">
        <w:rPr>
          <w:rFonts w:ascii="SutonnyMJ" w:hAnsi="SutonnyMJ" w:cs="SutonnyMJ"/>
          <w:highlight w:val="yellow"/>
        </w:rPr>
        <w:t xml:space="preserve"> </w:t>
      </w:r>
      <w:r w:rsidR="00EF0E7D" w:rsidRPr="00711240">
        <w:rPr>
          <w:rFonts w:ascii="Calibri" w:hAnsi="Calibri"/>
          <w:sz w:val="22"/>
          <w:szCs w:val="22"/>
          <w:highlight w:val="yellow"/>
          <w:lang w:eastAsia="en-US"/>
        </w:rPr>
        <w:t xml:space="preserve">q20 </w:t>
      </w:r>
      <w:proofErr w:type="spellStart"/>
      <w:r w:rsidR="00EF0E7D" w:rsidRPr="00711240">
        <w:rPr>
          <w:rFonts w:ascii="SutonnyMJ" w:hAnsi="SutonnyMJ" w:cs="SutonnyMJ"/>
          <w:highlight w:val="yellow"/>
        </w:rPr>
        <w:t>bs</w:t>
      </w:r>
      <w:proofErr w:type="spellEnd"/>
      <w:r w:rsidR="00EF0E7D" w:rsidRPr="00711240">
        <w:rPr>
          <w:rFonts w:ascii="SutonnyMJ" w:hAnsi="SutonnyMJ" w:cs="SutonnyMJ"/>
          <w:highlight w:val="yellow"/>
        </w:rPr>
        <w:t xml:space="preserve"> </w:t>
      </w:r>
      <w:proofErr w:type="spellStart"/>
      <w:r w:rsidR="00EF0E7D" w:rsidRPr="00711240">
        <w:rPr>
          <w:rFonts w:ascii="SutonnyMJ" w:hAnsi="SutonnyMJ" w:cs="SutonnyMJ"/>
          <w:highlight w:val="yellow"/>
        </w:rPr>
        <w:t>cÖ‡kœ</w:t>
      </w:r>
      <w:proofErr w:type="spellEnd"/>
      <w:r w:rsidR="00EF0E7D" w:rsidRPr="00711240">
        <w:rPr>
          <w:rFonts w:ascii="SutonnyMJ" w:hAnsi="SutonnyMJ" w:cs="SutonnyMJ"/>
          <w:highlight w:val="yellow"/>
        </w:rPr>
        <w:t xml:space="preserve"> </w:t>
      </w:r>
      <w:proofErr w:type="spellStart"/>
      <w:r w:rsidR="00EF0E7D" w:rsidRPr="00711240">
        <w:rPr>
          <w:rFonts w:ascii="SutonnyMJ" w:hAnsi="SutonnyMJ" w:cs="SutonnyMJ"/>
          <w:highlight w:val="yellow"/>
        </w:rPr>
        <w:t>P‡j</w:t>
      </w:r>
      <w:proofErr w:type="spellEnd"/>
      <w:r w:rsidR="00EF0E7D" w:rsidRPr="00711240">
        <w:rPr>
          <w:rFonts w:ascii="SutonnyMJ" w:hAnsi="SutonnyMJ" w:cs="SutonnyMJ"/>
          <w:highlight w:val="yellow"/>
        </w:rPr>
        <w:t xml:space="preserve"> </w:t>
      </w:r>
      <w:proofErr w:type="spellStart"/>
      <w:r w:rsidR="00EF0E7D" w:rsidRPr="00711240">
        <w:rPr>
          <w:rFonts w:ascii="SutonnyMJ" w:hAnsi="SutonnyMJ" w:cs="SutonnyMJ"/>
          <w:highlight w:val="yellow"/>
        </w:rPr>
        <w:t>hvb</w:t>
      </w:r>
      <w:proofErr w:type="spellEnd"/>
      <w:r w:rsidR="00EF0E7D" w:rsidRPr="00711240">
        <w:rPr>
          <w:rFonts w:ascii="SutonnyMJ" w:hAnsi="SutonnyMJ" w:cs="SutonnyMJ"/>
          <w:highlight w:val="yellow"/>
        </w:rPr>
        <w:t xml:space="preserve">| </w:t>
      </w:r>
      <w:proofErr w:type="spellStart"/>
      <w:r w:rsidR="00EF0E7D" w:rsidRPr="00711240">
        <w:rPr>
          <w:rFonts w:ascii="SutonnyMJ" w:hAnsi="SutonnyMJ" w:cs="SutonnyMJ"/>
          <w:highlight w:val="yellow"/>
        </w:rPr>
        <w:t>Avi</w:t>
      </w:r>
      <w:proofErr w:type="spellEnd"/>
      <w:r w:rsidR="00EF0E7D" w:rsidRPr="00711240">
        <w:rPr>
          <w:rFonts w:ascii="SutonnyMJ" w:hAnsi="SutonnyMJ" w:cs="SutonnyMJ"/>
          <w:highlight w:val="yellow"/>
        </w:rPr>
        <w:t xml:space="preserve"> </w:t>
      </w:r>
      <w:proofErr w:type="spellStart"/>
      <w:r w:rsidR="00EF0E7D" w:rsidRPr="00711240">
        <w:rPr>
          <w:rFonts w:ascii="SutonnyMJ" w:hAnsi="SutonnyMJ" w:cs="SutonnyMJ"/>
          <w:highlight w:val="yellow"/>
        </w:rPr>
        <w:t>hw</w:t>
      </w:r>
      <w:proofErr w:type="spellEnd"/>
      <w:r w:rsidR="00EF0E7D" w:rsidRPr="00711240">
        <w:rPr>
          <w:rFonts w:ascii="SutonnyMJ" w:hAnsi="SutonnyMJ" w:cs="SutonnyMJ"/>
          <w:highlight w:val="yellow"/>
        </w:rPr>
        <w:t xml:space="preserve">` </w:t>
      </w:r>
      <w:r w:rsidR="00EF0E7D" w:rsidRPr="00711240">
        <w:rPr>
          <w:rFonts w:ascii="Calibri" w:hAnsi="Calibri"/>
          <w:sz w:val="22"/>
          <w:szCs w:val="22"/>
          <w:highlight w:val="yellow"/>
          <w:lang w:eastAsia="en-US"/>
        </w:rPr>
        <w:t xml:space="preserve">q6 = C1 </w:t>
      </w:r>
      <w:proofErr w:type="spellStart"/>
      <w:r w:rsidR="00EF0E7D" w:rsidRPr="00711240">
        <w:rPr>
          <w:rFonts w:ascii="SutonnyMJ" w:hAnsi="SutonnyMJ" w:cs="SutonnyMJ"/>
          <w:highlight w:val="yellow"/>
        </w:rPr>
        <w:t>A_ev</w:t>
      </w:r>
      <w:proofErr w:type="spellEnd"/>
      <w:r w:rsidR="00EF0E7D" w:rsidRPr="00711240">
        <w:rPr>
          <w:rFonts w:ascii="Calibri" w:hAnsi="Calibri"/>
          <w:sz w:val="22"/>
          <w:szCs w:val="22"/>
          <w:highlight w:val="yellow"/>
          <w:lang w:eastAsia="en-US"/>
        </w:rPr>
        <w:t xml:space="preserve"> O1 </w:t>
      </w:r>
      <w:proofErr w:type="spellStart"/>
      <w:r w:rsidR="00EF0E7D" w:rsidRPr="00711240">
        <w:rPr>
          <w:rFonts w:ascii="SutonnyMJ" w:hAnsi="SutonnyMJ" w:cs="SutonnyMJ"/>
          <w:highlight w:val="yellow"/>
        </w:rPr>
        <w:t>nq</w:t>
      </w:r>
      <w:proofErr w:type="spellEnd"/>
      <w:r w:rsidR="00EF0E7D" w:rsidRPr="00711240">
        <w:rPr>
          <w:rFonts w:ascii="SutonnyMJ" w:hAnsi="SutonnyMJ" w:cs="SutonnyMJ"/>
          <w:highlight w:val="yellow"/>
        </w:rPr>
        <w:t xml:space="preserve">, </w:t>
      </w:r>
      <w:proofErr w:type="spellStart"/>
      <w:r w:rsidR="00EF0E7D" w:rsidRPr="00711240">
        <w:rPr>
          <w:rFonts w:ascii="SutonnyMJ" w:hAnsi="SutonnyMJ" w:cs="SutonnyMJ"/>
          <w:highlight w:val="yellow"/>
        </w:rPr>
        <w:t>Zvn‡j</w:t>
      </w:r>
      <w:proofErr w:type="spellEnd"/>
      <w:r w:rsidR="00EF0E7D" w:rsidRPr="00711240">
        <w:rPr>
          <w:rFonts w:ascii="SutonnyMJ" w:hAnsi="SutonnyMJ" w:cs="SutonnyMJ"/>
          <w:highlight w:val="yellow"/>
        </w:rPr>
        <w:t xml:space="preserve"> </w:t>
      </w:r>
      <w:r w:rsidR="00EF0E7D" w:rsidRPr="00711240">
        <w:rPr>
          <w:rFonts w:ascii="Calibri" w:hAnsi="Calibri"/>
          <w:sz w:val="22"/>
          <w:szCs w:val="22"/>
          <w:highlight w:val="yellow"/>
          <w:lang w:eastAsia="en-US"/>
        </w:rPr>
        <w:t xml:space="preserve">q21 </w:t>
      </w:r>
      <w:proofErr w:type="spellStart"/>
      <w:r w:rsidR="00EF0E7D" w:rsidRPr="00711240">
        <w:rPr>
          <w:rFonts w:ascii="SutonnyMJ" w:hAnsi="SutonnyMJ" w:cs="SutonnyMJ"/>
          <w:highlight w:val="yellow"/>
        </w:rPr>
        <w:t>bs</w:t>
      </w:r>
      <w:proofErr w:type="spellEnd"/>
      <w:r w:rsidR="00EF0E7D" w:rsidRPr="00711240">
        <w:rPr>
          <w:rFonts w:ascii="SutonnyMJ" w:hAnsi="SutonnyMJ" w:cs="SutonnyMJ"/>
          <w:highlight w:val="yellow"/>
        </w:rPr>
        <w:t xml:space="preserve"> </w:t>
      </w:r>
      <w:proofErr w:type="spellStart"/>
      <w:r w:rsidR="00EF0E7D" w:rsidRPr="00711240">
        <w:rPr>
          <w:rFonts w:ascii="SutonnyMJ" w:hAnsi="SutonnyMJ" w:cs="SutonnyMJ"/>
          <w:highlight w:val="yellow"/>
        </w:rPr>
        <w:t>cÖ‡kœ</w:t>
      </w:r>
      <w:proofErr w:type="spellEnd"/>
      <w:r w:rsidR="00EF0E7D" w:rsidRPr="00711240">
        <w:rPr>
          <w:rFonts w:ascii="SutonnyMJ" w:hAnsi="SutonnyMJ" w:cs="SutonnyMJ"/>
          <w:highlight w:val="yellow"/>
        </w:rPr>
        <w:t xml:space="preserve"> </w:t>
      </w:r>
      <w:proofErr w:type="spellStart"/>
      <w:r w:rsidR="00EF0E7D" w:rsidRPr="00711240">
        <w:rPr>
          <w:rFonts w:ascii="SutonnyMJ" w:hAnsi="SutonnyMJ" w:cs="SutonnyMJ"/>
          <w:highlight w:val="yellow"/>
        </w:rPr>
        <w:t>P‡j</w:t>
      </w:r>
      <w:proofErr w:type="spellEnd"/>
      <w:r w:rsidR="00EF0E7D" w:rsidRPr="00711240">
        <w:rPr>
          <w:rFonts w:ascii="SutonnyMJ" w:hAnsi="SutonnyMJ" w:cs="SutonnyMJ"/>
          <w:highlight w:val="yellow"/>
        </w:rPr>
        <w:t xml:space="preserve"> </w:t>
      </w:r>
      <w:proofErr w:type="spellStart"/>
      <w:r w:rsidR="00EF0E7D" w:rsidRPr="00711240">
        <w:rPr>
          <w:rFonts w:ascii="SutonnyMJ" w:hAnsi="SutonnyMJ" w:cs="SutonnyMJ"/>
          <w:highlight w:val="yellow"/>
        </w:rPr>
        <w:t>hvb</w:t>
      </w:r>
      <w:proofErr w:type="spellEnd"/>
      <w:r w:rsidR="00EF0E7D" w:rsidRPr="00711240">
        <w:rPr>
          <w:rFonts w:ascii="SutonnyMJ" w:hAnsi="SutonnyMJ" w:cs="SutonnyMJ"/>
          <w:highlight w:val="yellow"/>
        </w:rPr>
        <w:t>|)</w:t>
      </w:r>
    </w:p>
    <w:p w14:paraId="6E08BFCA" w14:textId="79D077DC" w:rsidR="003D7B3A" w:rsidRDefault="003D7B3A" w:rsidP="00BC2E7A">
      <w:pPr>
        <w:ind w:firstLine="360"/>
        <w:rPr>
          <w:rFonts w:ascii="Calibri" w:hAnsi="Calibri"/>
          <w:sz w:val="22"/>
          <w:szCs w:val="22"/>
          <w:lang w:eastAsia="en-US"/>
        </w:rPr>
      </w:pPr>
    </w:p>
    <w:p w14:paraId="60B2A596" w14:textId="3E9ADEB4" w:rsidR="003D7B3A" w:rsidRDefault="003D7B3A" w:rsidP="00A24DF4">
      <w:pPr>
        <w:ind w:firstLine="360"/>
        <w:rPr>
          <w:rFonts w:ascii="SutonnyMJ" w:hAnsi="SutonnyMJ" w:cs="SutonnyMJ"/>
        </w:rPr>
      </w:pPr>
      <w:r>
        <w:rPr>
          <w:rFonts w:ascii="Calibri" w:hAnsi="Calibri"/>
          <w:sz w:val="22"/>
          <w:szCs w:val="22"/>
          <w:lang w:eastAsia="en-US"/>
        </w:rPr>
        <w:t>4 = Other</w:t>
      </w:r>
      <w:r w:rsidR="00A963B5">
        <w:rPr>
          <w:rFonts w:ascii="Calibri" w:hAnsi="Calibri"/>
          <w:sz w:val="22"/>
          <w:szCs w:val="22"/>
          <w:lang w:eastAsia="en-US"/>
        </w:rPr>
        <w:t xml:space="preserve"> </w:t>
      </w:r>
      <w:r w:rsidR="00EF0E7D" w:rsidRPr="00711240">
        <w:rPr>
          <w:rFonts w:ascii="SutonnyMJ" w:hAnsi="SutonnyMJ" w:cs="SutonnyMJ"/>
          <w:highlight w:val="yellow"/>
        </w:rPr>
        <w:t>(</w:t>
      </w:r>
      <w:proofErr w:type="spellStart"/>
      <w:r w:rsidR="00EF0E7D" w:rsidRPr="00711240">
        <w:rPr>
          <w:rFonts w:ascii="SutonnyMJ" w:hAnsi="SutonnyMJ" w:cs="SutonnyMJ"/>
          <w:highlight w:val="yellow"/>
        </w:rPr>
        <w:t>Ab¨vb</w:t>
      </w:r>
      <w:proofErr w:type="spellEnd"/>
      <w:r w:rsidR="00EF0E7D" w:rsidRPr="00711240">
        <w:rPr>
          <w:rFonts w:ascii="SutonnyMJ" w:hAnsi="SutonnyMJ" w:cs="SutonnyMJ"/>
          <w:highlight w:val="yellow"/>
        </w:rPr>
        <w:t>¨)</w:t>
      </w:r>
      <w:r w:rsidR="00A24DF4" w:rsidRPr="00711240">
        <w:rPr>
          <w:rFonts w:ascii="Calibri" w:hAnsi="Calibri"/>
          <w:sz w:val="22"/>
          <w:szCs w:val="22"/>
          <w:highlight w:val="yellow"/>
          <w:lang w:eastAsia="en-US"/>
        </w:rPr>
        <w:sym w:font="Wingdings" w:char="F0E0"/>
      </w:r>
      <w:r w:rsidR="009E67AE" w:rsidRPr="00711240">
        <w:rPr>
          <w:rFonts w:ascii="Calibri" w:hAnsi="Calibri"/>
          <w:sz w:val="22"/>
          <w:szCs w:val="22"/>
          <w:highlight w:val="yellow"/>
          <w:lang w:eastAsia="en-US"/>
        </w:rPr>
        <w:t>SKIP to 20 if q6 is T1 or T2. Skip to 21 if q6 is C1 or O1.</w:t>
      </w:r>
      <w:r w:rsidR="009C63F3" w:rsidRPr="00711240">
        <w:rPr>
          <w:rFonts w:ascii="Calibri" w:hAnsi="Calibri"/>
          <w:sz w:val="22"/>
          <w:szCs w:val="22"/>
          <w:highlight w:val="yellow"/>
          <w:lang w:eastAsia="en-US"/>
        </w:rPr>
        <w:t xml:space="preserve"> (</w:t>
      </w:r>
      <w:proofErr w:type="spellStart"/>
      <w:proofErr w:type="gramStart"/>
      <w:r w:rsidR="009C63F3" w:rsidRPr="00711240">
        <w:rPr>
          <w:rFonts w:ascii="SutonnyMJ" w:hAnsi="SutonnyMJ" w:cs="SutonnyMJ"/>
          <w:highlight w:val="yellow"/>
        </w:rPr>
        <w:t>hw</w:t>
      </w:r>
      <w:proofErr w:type="spellEnd"/>
      <w:proofErr w:type="gramEnd"/>
      <w:r w:rsidR="009C63F3" w:rsidRPr="00711240">
        <w:rPr>
          <w:rFonts w:ascii="SutonnyMJ" w:hAnsi="SutonnyMJ" w:cs="SutonnyMJ"/>
          <w:highlight w:val="yellow"/>
        </w:rPr>
        <w:t xml:space="preserve">` </w:t>
      </w:r>
      <w:r w:rsidR="009C63F3" w:rsidRPr="00711240">
        <w:rPr>
          <w:rFonts w:ascii="Calibri" w:hAnsi="Calibri"/>
          <w:sz w:val="22"/>
          <w:szCs w:val="22"/>
          <w:highlight w:val="yellow"/>
          <w:lang w:eastAsia="en-US"/>
        </w:rPr>
        <w:t xml:space="preserve">q6 = T1 </w:t>
      </w:r>
      <w:proofErr w:type="spellStart"/>
      <w:r w:rsidR="009C63F3" w:rsidRPr="00711240">
        <w:rPr>
          <w:rFonts w:ascii="SutonnyMJ" w:hAnsi="SutonnyMJ" w:cs="SutonnyMJ"/>
          <w:highlight w:val="yellow"/>
        </w:rPr>
        <w:t>A_ev</w:t>
      </w:r>
      <w:proofErr w:type="spellEnd"/>
      <w:r w:rsidR="00A963B5" w:rsidRPr="00711240">
        <w:rPr>
          <w:rFonts w:ascii="SutonnyMJ" w:hAnsi="SutonnyMJ" w:cs="SutonnyMJ"/>
          <w:highlight w:val="yellow"/>
        </w:rPr>
        <w:t xml:space="preserve"> </w:t>
      </w:r>
      <w:r w:rsidR="009C63F3" w:rsidRPr="00711240">
        <w:rPr>
          <w:rFonts w:ascii="Calibri" w:hAnsi="Calibri"/>
          <w:sz w:val="22"/>
          <w:szCs w:val="22"/>
          <w:highlight w:val="yellow"/>
          <w:lang w:eastAsia="en-US"/>
        </w:rPr>
        <w:t xml:space="preserve">T2 </w:t>
      </w:r>
      <w:proofErr w:type="spellStart"/>
      <w:r w:rsidR="009C63F3" w:rsidRPr="00711240">
        <w:rPr>
          <w:rFonts w:ascii="SutonnyMJ" w:hAnsi="SutonnyMJ" w:cs="SutonnyMJ"/>
          <w:highlight w:val="yellow"/>
        </w:rPr>
        <w:t>nq</w:t>
      </w:r>
      <w:proofErr w:type="spellEnd"/>
      <w:r w:rsidR="009C63F3" w:rsidRPr="00711240">
        <w:rPr>
          <w:rFonts w:ascii="SutonnyMJ" w:hAnsi="SutonnyMJ" w:cs="SutonnyMJ"/>
          <w:highlight w:val="yellow"/>
        </w:rPr>
        <w:t xml:space="preserve">, </w:t>
      </w:r>
      <w:proofErr w:type="spellStart"/>
      <w:r w:rsidR="009C63F3" w:rsidRPr="00711240">
        <w:rPr>
          <w:rFonts w:ascii="SutonnyMJ" w:hAnsi="SutonnyMJ" w:cs="SutonnyMJ"/>
          <w:highlight w:val="yellow"/>
        </w:rPr>
        <w:t>Zvn‡j</w:t>
      </w:r>
      <w:proofErr w:type="spellEnd"/>
      <w:r w:rsidR="009C63F3" w:rsidRPr="00711240">
        <w:rPr>
          <w:rFonts w:ascii="SutonnyMJ" w:hAnsi="SutonnyMJ" w:cs="SutonnyMJ"/>
          <w:highlight w:val="yellow"/>
        </w:rPr>
        <w:t xml:space="preserve"> </w:t>
      </w:r>
      <w:r w:rsidR="009C63F3" w:rsidRPr="00711240">
        <w:rPr>
          <w:rFonts w:ascii="Calibri" w:hAnsi="Calibri"/>
          <w:sz w:val="22"/>
          <w:szCs w:val="22"/>
          <w:highlight w:val="yellow"/>
          <w:lang w:eastAsia="en-US"/>
        </w:rPr>
        <w:t xml:space="preserve">q20 </w:t>
      </w:r>
      <w:proofErr w:type="spellStart"/>
      <w:r w:rsidR="009C63F3" w:rsidRPr="00711240">
        <w:rPr>
          <w:rFonts w:ascii="SutonnyMJ" w:hAnsi="SutonnyMJ" w:cs="SutonnyMJ"/>
          <w:highlight w:val="yellow"/>
        </w:rPr>
        <w:t>bs</w:t>
      </w:r>
      <w:proofErr w:type="spellEnd"/>
      <w:r w:rsidR="009C63F3" w:rsidRPr="00711240">
        <w:rPr>
          <w:rFonts w:ascii="SutonnyMJ" w:hAnsi="SutonnyMJ" w:cs="SutonnyMJ"/>
          <w:highlight w:val="yellow"/>
        </w:rPr>
        <w:t xml:space="preserve"> </w:t>
      </w:r>
      <w:proofErr w:type="spellStart"/>
      <w:r w:rsidR="009C63F3" w:rsidRPr="00711240">
        <w:rPr>
          <w:rFonts w:ascii="SutonnyMJ" w:hAnsi="SutonnyMJ" w:cs="SutonnyMJ"/>
          <w:highlight w:val="yellow"/>
        </w:rPr>
        <w:t>cÖ‡kœ</w:t>
      </w:r>
      <w:proofErr w:type="spellEnd"/>
      <w:r w:rsidR="009C63F3" w:rsidRPr="00711240">
        <w:rPr>
          <w:rFonts w:ascii="SutonnyMJ" w:hAnsi="SutonnyMJ" w:cs="SutonnyMJ"/>
          <w:highlight w:val="yellow"/>
        </w:rPr>
        <w:t xml:space="preserve"> </w:t>
      </w:r>
      <w:r w:rsidR="00A963B5" w:rsidRPr="00711240">
        <w:rPr>
          <w:rFonts w:ascii="SutonnyMJ" w:hAnsi="SutonnyMJ" w:cs="SutonnyMJ"/>
          <w:highlight w:val="yellow"/>
        </w:rPr>
        <w:br/>
        <w:t xml:space="preserve">          </w:t>
      </w:r>
      <w:proofErr w:type="spellStart"/>
      <w:r w:rsidR="009C63F3" w:rsidRPr="00711240">
        <w:rPr>
          <w:rFonts w:ascii="SutonnyMJ" w:hAnsi="SutonnyMJ" w:cs="SutonnyMJ"/>
          <w:highlight w:val="yellow"/>
        </w:rPr>
        <w:t>P‡j</w:t>
      </w:r>
      <w:proofErr w:type="spellEnd"/>
      <w:r w:rsidR="009C63F3" w:rsidRPr="00711240">
        <w:rPr>
          <w:rFonts w:ascii="SutonnyMJ" w:hAnsi="SutonnyMJ" w:cs="SutonnyMJ"/>
          <w:highlight w:val="yellow"/>
        </w:rPr>
        <w:t xml:space="preserve"> </w:t>
      </w:r>
      <w:proofErr w:type="spellStart"/>
      <w:r w:rsidR="009C63F3" w:rsidRPr="00711240">
        <w:rPr>
          <w:rFonts w:ascii="SutonnyMJ" w:hAnsi="SutonnyMJ" w:cs="SutonnyMJ"/>
          <w:highlight w:val="yellow"/>
        </w:rPr>
        <w:t>hvb</w:t>
      </w:r>
      <w:proofErr w:type="spellEnd"/>
      <w:r w:rsidR="009C63F3" w:rsidRPr="00711240">
        <w:rPr>
          <w:rFonts w:ascii="SutonnyMJ" w:hAnsi="SutonnyMJ" w:cs="SutonnyMJ"/>
          <w:highlight w:val="yellow"/>
        </w:rPr>
        <w:t xml:space="preserve">| </w:t>
      </w:r>
      <w:proofErr w:type="spellStart"/>
      <w:r w:rsidR="009C63F3" w:rsidRPr="00711240">
        <w:rPr>
          <w:rFonts w:ascii="SutonnyMJ" w:hAnsi="SutonnyMJ" w:cs="SutonnyMJ"/>
          <w:highlight w:val="yellow"/>
        </w:rPr>
        <w:t>Avi</w:t>
      </w:r>
      <w:proofErr w:type="spellEnd"/>
      <w:r w:rsidR="009C63F3" w:rsidRPr="00711240">
        <w:rPr>
          <w:rFonts w:ascii="SutonnyMJ" w:hAnsi="SutonnyMJ" w:cs="SutonnyMJ"/>
          <w:highlight w:val="yellow"/>
        </w:rPr>
        <w:t xml:space="preserve"> </w:t>
      </w:r>
      <w:proofErr w:type="spellStart"/>
      <w:r w:rsidR="009C63F3" w:rsidRPr="00711240">
        <w:rPr>
          <w:rFonts w:ascii="SutonnyMJ" w:hAnsi="SutonnyMJ" w:cs="SutonnyMJ"/>
          <w:highlight w:val="yellow"/>
        </w:rPr>
        <w:t>hw</w:t>
      </w:r>
      <w:proofErr w:type="spellEnd"/>
      <w:r w:rsidR="009C63F3" w:rsidRPr="00711240">
        <w:rPr>
          <w:rFonts w:ascii="SutonnyMJ" w:hAnsi="SutonnyMJ" w:cs="SutonnyMJ"/>
          <w:highlight w:val="yellow"/>
        </w:rPr>
        <w:t xml:space="preserve">` </w:t>
      </w:r>
      <w:r w:rsidR="009C63F3" w:rsidRPr="00711240">
        <w:rPr>
          <w:rFonts w:ascii="Calibri" w:hAnsi="Calibri"/>
          <w:sz w:val="22"/>
          <w:szCs w:val="22"/>
          <w:highlight w:val="yellow"/>
          <w:lang w:eastAsia="en-US"/>
        </w:rPr>
        <w:t xml:space="preserve">q6 = C1 </w:t>
      </w:r>
      <w:proofErr w:type="spellStart"/>
      <w:r w:rsidR="009C63F3" w:rsidRPr="00711240">
        <w:rPr>
          <w:rFonts w:ascii="SutonnyMJ" w:hAnsi="SutonnyMJ" w:cs="SutonnyMJ"/>
          <w:highlight w:val="yellow"/>
        </w:rPr>
        <w:t>A_ev</w:t>
      </w:r>
      <w:proofErr w:type="spellEnd"/>
      <w:r w:rsidR="009C63F3" w:rsidRPr="00711240">
        <w:rPr>
          <w:rFonts w:ascii="Calibri" w:hAnsi="Calibri"/>
          <w:sz w:val="22"/>
          <w:szCs w:val="22"/>
          <w:highlight w:val="yellow"/>
          <w:lang w:eastAsia="en-US"/>
        </w:rPr>
        <w:t xml:space="preserve"> O1 </w:t>
      </w:r>
      <w:proofErr w:type="spellStart"/>
      <w:r w:rsidR="009C63F3" w:rsidRPr="00711240">
        <w:rPr>
          <w:rFonts w:ascii="SutonnyMJ" w:hAnsi="SutonnyMJ" w:cs="SutonnyMJ"/>
          <w:highlight w:val="yellow"/>
        </w:rPr>
        <w:t>nq</w:t>
      </w:r>
      <w:proofErr w:type="spellEnd"/>
      <w:r w:rsidR="009C63F3" w:rsidRPr="00711240">
        <w:rPr>
          <w:rFonts w:ascii="SutonnyMJ" w:hAnsi="SutonnyMJ" w:cs="SutonnyMJ"/>
          <w:highlight w:val="yellow"/>
        </w:rPr>
        <w:t xml:space="preserve">, </w:t>
      </w:r>
      <w:proofErr w:type="spellStart"/>
      <w:r w:rsidR="009C63F3" w:rsidRPr="00711240">
        <w:rPr>
          <w:rFonts w:ascii="SutonnyMJ" w:hAnsi="SutonnyMJ" w:cs="SutonnyMJ"/>
          <w:highlight w:val="yellow"/>
        </w:rPr>
        <w:t>Zvn‡j</w:t>
      </w:r>
      <w:proofErr w:type="spellEnd"/>
      <w:r w:rsidR="009C63F3" w:rsidRPr="00711240">
        <w:rPr>
          <w:rFonts w:ascii="SutonnyMJ" w:hAnsi="SutonnyMJ" w:cs="SutonnyMJ"/>
          <w:highlight w:val="yellow"/>
        </w:rPr>
        <w:t xml:space="preserve"> </w:t>
      </w:r>
      <w:r w:rsidR="009C63F3" w:rsidRPr="00711240">
        <w:rPr>
          <w:rFonts w:ascii="Calibri" w:hAnsi="Calibri"/>
          <w:sz w:val="22"/>
          <w:szCs w:val="22"/>
          <w:highlight w:val="yellow"/>
          <w:lang w:eastAsia="en-US"/>
        </w:rPr>
        <w:t xml:space="preserve">q21 </w:t>
      </w:r>
      <w:proofErr w:type="spellStart"/>
      <w:r w:rsidR="009C63F3" w:rsidRPr="00711240">
        <w:rPr>
          <w:rFonts w:ascii="SutonnyMJ" w:hAnsi="SutonnyMJ" w:cs="SutonnyMJ"/>
          <w:highlight w:val="yellow"/>
        </w:rPr>
        <w:t>bs</w:t>
      </w:r>
      <w:proofErr w:type="spellEnd"/>
      <w:r w:rsidR="009C63F3" w:rsidRPr="00711240">
        <w:rPr>
          <w:rFonts w:ascii="SutonnyMJ" w:hAnsi="SutonnyMJ" w:cs="SutonnyMJ"/>
          <w:highlight w:val="yellow"/>
        </w:rPr>
        <w:t xml:space="preserve"> </w:t>
      </w:r>
      <w:proofErr w:type="spellStart"/>
      <w:r w:rsidR="009C63F3" w:rsidRPr="00711240">
        <w:rPr>
          <w:rFonts w:ascii="SutonnyMJ" w:hAnsi="SutonnyMJ" w:cs="SutonnyMJ"/>
          <w:highlight w:val="yellow"/>
        </w:rPr>
        <w:t>cÖ‡kœ</w:t>
      </w:r>
      <w:proofErr w:type="spellEnd"/>
      <w:r w:rsidR="009C63F3" w:rsidRPr="00711240">
        <w:rPr>
          <w:rFonts w:ascii="SutonnyMJ" w:hAnsi="SutonnyMJ" w:cs="SutonnyMJ"/>
          <w:highlight w:val="yellow"/>
        </w:rPr>
        <w:t xml:space="preserve"> </w:t>
      </w:r>
      <w:proofErr w:type="spellStart"/>
      <w:r w:rsidR="009C63F3" w:rsidRPr="00711240">
        <w:rPr>
          <w:rFonts w:ascii="SutonnyMJ" w:hAnsi="SutonnyMJ" w:cs="SutonnyMJ"/>
          <w:highlight w:val="yellow"/>
        </w:rPr>
        <w:t>P‡j</w:t>
      </w:r>
      <w:proofErr w:type="spellEnd"/>
      <w:r w:rsidR="009C63F3" w:rsidRPr="00711240">
        <w:rPr>
          <w:rFonts w:ascii="SutonnyMJ" w:hAnsi="SutonnyMJ" w:cs="SutonnyMJ"/>
          <w:highlight w:val="yellow"/>
        </w:rPr>
        <w:t xml:space="preserve"> </w:t>
      </w:r>
      <w:proofErr w:type="spellStart"/>
      <w:r w:rsidR="009C63F3" w:rsidRPr="00711240">
        <w:rPr>
          <w:rFonts w:ascii="SutonnyMJ" w:hAnsi="SutonnyMJ" w:cs="SutonnyMJ"/>
          <w:highlight w:val="yellow"/>
        </w:rPr>
        <w:t>hvb</w:t>
      </w:r>
      <w:proofErr w:type="spellEnd"/>
      <w:r w:rsidR="009C63F3" w:rsidRPr="00711240">
        <w:rPr>
          <w:rFonts w:ascii="SutonnyMJ" w:hAnsi="SutonnyMJ" w:cs="SutonnyMJ"/>
          <w:highlight w:val="yellow"/>
        </w:rPr>
        <w:t>|)</w:t>
      </w:r>
    </w:p>
    <w:p w14:paraId="4087596A" w14:textId="77777777" w:rsidR="00CF05F8" w:rsidRDefault="00CF05F8" w:rsidP="00CF05F8"/>
    <w:p w14:paraId="237DFCE5" w14:textId="51035710" w:rsidR="00B14407" w:rsidRDefault="00CF05F8" w:rsidP="00711240">
      <w:pPr>
        <w:ind w:left="360"/>
        <w:rPr>
          <w:highlight w:val="yellow"/>
        </w:rPr>
      </w:pPr>
      <w:r w:rsidRPr="00627CA5">
        <w:rPr>
          <w:highlight w:val="yellow"/>
        </w:rPr>
        <w:t>(</w:t>
      </w:r>
      <w:proofErr w:type="gramStart"/>
      <w:r w:rsidRPr="00627CA5">
        <w:rPr>
          <w:highlight w:val="yellow"/>
        </w:rPr>
        <w:t>if</w:t>
      </w:r>
      <w:proofErr w:type="gramEnd"/>
      <w:r w:rsidR="00A963B5">
        <w:rPr>
          <w:highlight w:val="yellow"/>
        </w:rPr>
        <w:t xml:space="preserve"> </w:t>
      </w:r>
      <w:r w:rsidR="009E67AE">
        <w:rPr>
          <w:highlight w:val="yellow"/>
        </w:rPr>
        <w:t>q6</w:t>
      </w:r>
      <w:r w:rsidRPr="00627CA5">
        <w:rPr>
          <w:highlight w:val="yellow"/>
        </w:rPr>
        <w:t xml:space="preserve"> answer is T1, T2, C1, O1 or S1)</w:t>
      </w:r>
      <w:r w:rsidR="00A963B5">
        <w:rPr>
          <w:highlight w:val="yellow"/>
        </w:rPr>
        <w:t xml:space="preserve"> </w:t>
      </w:r>
      <w:r w:rsidRPr="00627CA5">
        <w:rPr>
          <w:highlight w:val="yellow"/>
        </w:rPr>
        <w:t>Make sure that you have prepared a Kato-Katz aliquot for this individual and make sure that the sample ID and random ID of the barcode on the Kato-Katz aliquot match the following:</w:t>
      </w:r>
    </w:p>
    <w:p w14:paraId="335B9850" w14:textId="77777777" w:rsidR="00627CA5" w:rsidRDefault="00627CA5" w:rsidP="00CF05F8">
      <w:pPr>
        <w:ind w:left="360"/>
        <w:rPr>
          <w:highlight w:val="yellow"/>
        </w:rPr>
      </w:pPr>
    </w:p>
    <w:p w14:paraId="5BEEF49A" w14:textId="082FD808" w:rsidR="00CF05F8" w:rsidRPr="00CF55FF" w:rsidRDefault="00CF05F8" w:rsidP="00CF05F8">
      <w:pPr>
        <w:ind w:left="360"/>
        <w:rPr>
          <w:highlight w:val="yellow"/>
        </w:rPr>
      </w:pPr>
      <w:r w:rsidRPr="00CF55FF">
        <w:rPr>
          <w:highlight w:val="yellow"/>
        </w:rPr>
        <w:t>(</w:t>
      </w:r>
      <w:proofErr w:type="gramStart"/>
      <w:r w:rsidR="009E67AE">
        <w:rPr>
          <w:highlight w:val="yellow"/>
        </w:rPr>
        <w:t>q6</w:t>
      </w:r>
      <w:r w:rsidRPr="00CF55FF">
        <w:rPr>
          <w:rFonts w:ascii="SutonnyMJ" w:hAnsi="SutonnyMJ" w:cs="SutonnyMJ"/>
          <w:highlight w:val="yellow"/>
        </w:rPr>
        <w:t>Gi</w:t>
      </w:r>
      <w:proofErr w:type="gramEnd"/>
      <w:r w:rsidR="00A963B5">
        <w:rPr>
          <w:rFonts w:ascii="SutonnyMJ" w:hAnsi="SutonnyMJ" w:cs="SutonnyMJ"/>
          <w:highlight w:val="yellow"/>
        </w:rPr>
        <w:t xml:space="preserve"> </w:t>
      </w:r>
      <w:proofErr w:type="spellStart"/>
      <w:r w:rsidRPr="00CF55FF">
        <w:rPr>
          <w:rFonts w:ascii="SutonnyMJ" w:hAnsi="SutonnyMJ" w:cs="SutonnyMJ"/>
          <w:highlight w:val="yellow"/>
        </w:rPr>
        <w:t>DËi</w:t>
      </w:r>
      <w:proofErr w:type="spellEnd"/>
      <w:r w:rsidR="00A963B5">
        <w:rPr>
          <w:rFonts w:ascii="SutonnyMJ" w:hAnsi="SutonnyMJ" w:cs="SutonnyMJ"/>
          <w:highlight w:val="yellow"/>
        </w:rPr>
        <w:t xml:space="preserve"> </w:t>
      </w:r>
      <w:r w:rsidRPr="00CF55FF">
        <w:rPr>
          <w:highlight w:val="yellow"/>
        </w:rPr>
        <w:t xml:space="preserve">T1, T2, C1, O1 </w:t>
      </w:r>
      <w:proofErr w:type="spellStart"/>
      <w:r w:rsidRPr="00CF55FF">
        <w:rPr>
          <w:rFonts w:ascii="SutonnyMJ" w:hAnsi="SutonnyMJ" w:cs="SutonnyMJ"/>
          <w:highlight w:val="yellow"/>
        </w:rPr>
        <w:t>A_ev</w:t>
      </w:r>
      <w:proofErr w:type="spellEnd"/>
      <w:r w:rsidR="00A963B5">
        <w:rPr>
          <w:rFonts w:ascii="SutonnyMJ" w:hAnsi="SutonnyMJ" w:cs="SutonnyMJ"/>
          <w:highlight w:val="yellow"/>
        </w:rPr>
        <w:t xml:space="preserve"> </w:t>
      </w:r>
      <w:r w:rsidRPr="00CF55FF">
        <w:rPr>
          <w:highlight w:val="yellow"/>
        </w:rPr>
        <w:t xml:space="preserve">S1 </w:t>
      </w:r>
      <w:proofErr w:type="spellStart"/>
      <w:r w:rsidRPr="00CF55FF">
        <w:rPr>
          <w:rFonts w:ascii="SutonnyMJ" w:hAnsi="SutonnyMJ" w:cs="SutonnyMJ"/>
          <w:highlight w:val="yellow"/>
        </w:rPr>
        <w:t>n‡j</w:t>
      </w:r>
      <w:proofErr w:type="spellEnd"/>
      <w:r w:rsidRPr="00CF55FF">
        <w:rPr>
          <w:highlight w:val="yellow"/>
        </w:rPr>
        <w:t xml:space="preserve">) </w:t>
      </w:r>
      <w:proofErr w:type="spellStart"/>
      <w:r w:rsidRPr="00CF55FF">
        <w:rPr>
          <w:rFonts w:ascii="SutonnyMJ" w:hAnsi="SutonnyMJ" w:cs="SutonnyMJ"/>
          <w:highlight w:val="yellow"/>
        </w:rPr>
        <w:t>wbwðZKiæb</w:t>
      </w:r>
      <w:proofErr w:type="spellEnd"/>
      <w:r w:rsidRPr="00CF55FF">
        <w:rPr>
          <w:rFonts w:ascii="SutonnyMJ" w:hAnsi="SutonnyMJ" w:cs="SutonnyMJ"/>
          <w:highlight w:val="yellow"/>
        </w:rPr>
        <w:t xml:space="preserve"> †h </w:t>
      </w:r>
      <w:proofErr w:type="spellStart"/>
      <w:r w:rsidRPr="00CF55FF">
        <w:rPr>
          <w:rFonts w:ascii="SutonnyMJ" w:hAnsi="SutonnyMJ" w:cs="SutonnyMJ"/>
          <w:highlight w:val="yellow"/>
        </w:rPr>
        <w:t>cvqLvbvi</w:t>
      </w:r>
      <w:proofErr w:type="spellEnd"/>
      <w:r w:rsidR="00A963B5">
        <w:rPr>
          <w:rFonts w:ascii="SutonnyMJ" w:hAnsi="SutonnyMJ" w:cs="SutonnyMJ"/>
          <w:highlight w:val="yellow"/>
        </w:rPr>
        <w:t xml:space="preserve"> </w:t>
      </w:r>
      <w:proofErr w:type="spellStart"/>
      <w:r w:rsidRPr="00CF55FF">
        <w:rPr>
          <w:rFonts w:ascii="SutonnyMJ" w:hAnsi="SutonnyMJ" w:cs="SutonnyMJ"/>
          <w:highlight w:val="yellow"/>
        </w:rPr>
        <w:t>bgybv</w:t>
      </w:r>
      <w:proofErr w:type="spellEnd"/>
      <w:r w:rsidR="00A963B5">
        <w:rPr>
          <w:rFonts w:ascii="SutonnyMJ" w:hAnsi="SutonnyMJ" w:cs="SutonnyMJ"/>
          <w:highlight w:val="yellow"/>
        </w:rPr>
        <w:t xml:space="preserve"> </w:t>
      </w:r>
      <w:proofErr w:type="spellStart"/>
      <w:r w:rsidRPr="00CF55FF">
        <w:rPr>
          <w:rFonts w:ascii="SutonnyMJ" w:hAnsi="SutonnyMJ" w:cs="SutonnyMJ"/>
          <w:highlight w:val="yellow"/>
        </w:rPr>
        <w:t>cixÿv</w:t>
      </w:r>
      <w:proofErr w:type="spellEnd"/>
      <w:r w:rsidR="00A963B5">
        <w:rPr>
          <w:rFonts w:ascii="SutonnyMJ" w:hAnsi="SutonnyMJ" w:cs="SutonnyMJ"/>
          <w:highlight w:val="yellow"/>
        </w:rPr>
        <w:t xml:space="preserve"> </w:t>
      </w:r>
      <w:proofErr w:type="spellStart"/>
      <w:r w:rsidRPr="00CF55FF">
        <w:rPr>
          <w:rFonts w:ascii="SutonnyMJ" w:hAnsi="SutonnyMJ" w:cs="SutonnyMJ"/>
          <w:highlight w:val="yellow"/>
        </w:rPr>
        <w:t>Kivi</w:t>
      </w:r>
      <w:proofErr w:type="spellEnd"/>
      <w:r w:rsidR="00A963B5">
        <w:rPr>
          <w:rFonts w:ascii="SutonnyMJ" w:hAnsi="SutonnyMJ" w:cs="SutonnyMJ"/>
          <w:highlight w:val="yellow"/>
        </w:rPr>
        <w:t xml:space="preserve"> </w:t>
      </w:r>
      <w:proofErr w:type="spellStart"/>
      <w:r w:rsidRPr="00CF55FF">
        <w:rPr>
          <w:rFonts w:ascii="SutonnyMJ" w:hAnsi="SutonnyMJ" w:cs="SutonnyMJ"/>
          <w:highlight w:val="yellow"/>
        </w:rPr>
        <w:t>Rb</w:t>
      </w:r>
      <w:proofErr w:type="spellEnd"/>
      <w:r w:rsidRPr="00CF55FF">
        <w:rPr>
          <w:rFonts w:ascii="SutonnyMJ" w:hAnsi="SutonnyMJ" w:cs="SutonnyMJ"/>
          <w:highlight w:val="yellow"/>
        </w:rPr>
        <w:t xml:space="preserve">¨ </w:t>
      </w:r>
      <w:proofErr w:type="spellStart"/>
      <w:r w:rsidRPr="00CF55FF">
        <w:rPr>
          <w:rFonts w:ascii="SutonnyMJ" w:hAnsi="SutonnyMJ" w:cs="SutonnyMJ"/>
          <w:highlight w:val="yellow"/>
        </w:rPr>
        <w:t>Avcwb</w:t>
      </w:r>
      <w:proofErr w:type="spellEnd"/>
      <w:r w:rsidR="00A963B5">
        <w:rPr>
          <w:rFonts w:ascii="SutonnyMJ" w:hAnsi="SutonnyMJ" w:cs="SutonnyMJ"/>
          <w:highlight w:val="yellow"/>
        </w:rPr>
        <w:t xml:space="preserve"> </w:t>
      </w:r>
      <w:proofErr w:type="spellStart"/>
      <w:r w:rsidRPr="00CF55FF">
        <w:rPr>
          <w:rFonts w:ascii="SutonnyMJ" w:hAnsi="SutonnyMJ" w:cs="SutonnyMJ"/>
          <w:highlight w:val="yellow"/>
        </w:rPr>
        <w:t>K¨v‡Uv-K¨vUR</w:t>
      </w:r>
      <w:proofErr w:type="spellEnd"/>
      <w:r w:rsidR="00A963B5">
        <w:rPr>
          <w:rFonts w:ascii="SutonnyMJ" w:hAnsi="SutonnyMJ" w:cs="SutonnyMJ"/>
          <w:highlight w:val="yellow"/>
        </w:rPr>
        <w:t xml:space="preserve"> </w:t>
      </w:r>
      <w:proofErr w:type="spellStart"/>
      <w:r w:rsidRPr="00CF55FF">
        <w:rPr>
          <w:rFonts w:ascii="SutonnyMJ" w:hAnsi="SutonnyMJ" w:cs="SutonnyMJ"/>
          <w:highlight w:val="yellow"/>
        </w:rPr>
        <w:t>GwjKU</w:t>
      </w:r>
      <w:proofErr w:type="spellEnd"/>
      <w:r w:rsidRPr="00CF55FF">
        <w:rPr>
          <w:rFonts w:ascii="SutonnyMJ" w:hAnsi="SutonnyMJ" w:cs="SutonnyMJ"/>
          <w:highlight w:val="yellow"/>
        </w:rPr>
        <w:t xml:space="preserve"> ˆ</w:t>
      </w:r>
      <w:proofErr w:type="spellStart"/>
      <w:r w:rsidRPr="00CF55FF">
        <w:rPr>
          <w:rFonts w:ascii="SutonnyMJ" w:hAnsi="SutonnyMJ" w:cs="SutonnyMJ"/>
          <w:highlight w:val="yellow"/>
        </w:rPr>
        <w:t>Zix</w:t>
      </w:r>
      <w:proofErr w:type="spellEnd"/>
      <w:r w:rsidR="00A963B5">
        <w:rPr>
          <w:rFonts w:ascii="SutonnyMJ" w:hAnsi="SutonnyMJ" w:cs="SutonnyMJ"/>
          <w:highlight w:val="yellow"/>
        </w:rPr>
        <w:t xml:space="preserve"> </w:t>
      </w:r>
      <w:proofErr w:type="spellStart"/>
      <w:r w:rsidRPr="00CF55FF">
        <w:rPr>
          <w:rFonts w:ascii="SutonnyMJ" w:hAnsi="SutonnyMJ" w:cs="SutonnyMJ"/>
          <w:highlight w:val="yellow"/>
        </w:rPr>
        <w:t>K‡i‡Qb</w:t>
      </w:r>
      <w:proofErr w:type="spellEnd"/>
      <w:r w:rsidR="00A963B5">
        <w:rPr>
          <w:rFonts w:ascii="SutonnyMJ" w:hAnsi="SutonnyMJ" w:cs="SutonnyMJ"/>
          <w:highlight w:val="yellow"/>
        </w:rPr>
        <w:t xml:space="preserve"> </w:t>
      </w:r>
      <w:proofErr w:type="spellStart"/>
      <w:r w:rsidRPr="00CF55FF">
        <w:rPr>
          <w:rFonts w:ascii="SutonnyMJ" w:hAnsi="SutonnyMJ" w:cs="SutonnyMJ"/>
          <w:highlight w:val="yellow"/>
        </w:rPr>
        <w:t>Ges</w:t>
      </w:r>
      <w:proofErr w:type="spellEnd"/>
      <w:r w:rsidR="00A963B5">
        <w:rPr>
          <w:rFonts w:ascii="SutonnyMJ" w:hAnsi="SutonnyMJ" w:cs="SutonnyMJ"/>
          <w:highlight w:val="yellow"/>
        </w:rPr>
        <w:t xml:space="preserve"> </w:t>
      </w:r>
      <w:proofErr w:type="spellStart"/>
      <w:r w:rsidRPr="00CF55FF">
        <w:rPr>
          <w:rFonts w:ascii="SutonnyMJ" w:hAnsi="SutonnyMJ" w:cs="SutonnyMJ"/>
          <w:highlight w:val="yellow"/>
        </w:rPr>
        <w:t>K¨v‡Uv-K¨vUR</w:t>
      </w:r>
      <w:proofErr w:type="spellEnd"/>
      <w:r w:rsidR="00A963B5">
        <w:rPr>
          <w:rFonts w:ascii="SutonnyMJ" w:hAnsi="SutonnyMJ" w:cs="SutonnyMJ"/>
          <w:highlight w:val="yellow"/>
        </w:rPr>
        <w:t xml:space="preserve"> </w:t>
      </w:r>
      <w:proofErr w:type="spellStart"/>
      <w:r w:rsidRPr="00CF55FF">
        <w:rPr>
          <w:rFonts w:ascii="SutonnyMJ" w:hAnsi="SutonnyMJ" w:cs="SutonnyMJ"/>
          <w:highlight w:val="yellow"/>
        </w:rPr>
        <w:t>GwjK‡Ui</w:t>
      </w:r>
      <w:proofErr w:type="spellEnd"/>
      <w:r w:rsidR="00A963B5">
        <w:rPr>
          <w:rFonts w:ascii="SutonnyMJ" w:hAnsi="SutonnyMJ" w:cs="SutonnyMJ"/>
          <w:highlight w:val="yellow"/>
        </w:rPr>
        <w:t xml:space="preserve"> </w:t>
      </w:r>
      <w:proofErr w:type="spellStart"/>
      <w:r w:rsidRPr="00CF55FF">
        <w:rPr>
          <w:rFonts w:ascii="SutonnyMJ" w:hAnsi="SutonnyMJ" w:cs="SutonnyMJ"/>
          <w:highlight w:val="yellow"/>
        </w:rPr>
        <w:t>Mv‡q</w:t>
      </w:r>
      <w:proofErr w:type="spellEnd"/>
      <w:r w:rsidR="00A963B5">
        <w:rPr>
          <w:rFonts w:ascii="SutonnyMJ" w:hAnsi="SutonnyMJ" w:cs="SutonnyMJ"/>
          <w:highlight w:val="yellow"/>
        </w:rPr>
        <w:t xml:space="preserve"> </w:t>
      </w:r>
      <w:proofErr w:type="spellStart"/>
      <w:r w:rsidRPr="00CF55FF">
        <w:rPr>
          <w:rFonts w:ascii="SutonnyMJ" w:hAnsi="SutonnyMJ" w:cs="SutonnyMJ"/>
          <w:highlight w:val="yellow"/>
        </w:rPr>
        <w:t>jvMv‡bv</w:t>
      </w:r>
      <w:proofErr w:type="spellEnd"/>
      <w:r w:rsidR="00A963B5">
        <w:rPr>
          <w:rFonts w:ascii="SutonnyMJ" w:hAnsi="SutonnyMJ" w:cs="SutonnyMJ"/>
          <w:highlight w:val="yellow"/>
        </w:rPr>
        <w:t xml:space="preserve"> </w:t>
      </w:r>
      <w:proofErr w:type="spellStart"/>
      <w:r w:rsidRPr="00CF55FF">
        <w:rPr>
          <w:rFonts w:ascii="SutonnyMJ" w:hAnsi="SutonnyMJ" w:cs="SutonnyMJ"/>
          <w:highlight w:val="yellow"/>
        </w:rPr>
        <w:t>evi‡Kv‡Wi</w:t>
      </w:r>
      <w:proofErr w:type="spellEnd"/>
      <w:r w:rsidR="00A963B5">
        <w:rPr>
          <w:rFonts w:ascii="SutonnyMJ" w:hAnsi="SutonnyMJ" w:cs="SutonnyMJ"/>
          <w:highlight w:val="yellow"/>
        </w:rPr>
        <w:t xml:space="preserve"> </w:t>
      </w:r>
      <w:proofErr w:type="spellStart"/>
      <w:r w:rsidRPr="00CF55FF">
        <w:rPr>
          <w:rFonts w:ascii="SutonnyMJ" w:hAnsi="SutonnyMJ" w:cs="SutonnyMJ"/>
          <w:highlight w:val="yellow"/>
        </w:rPr>
        <w:t>m¨v¤új</w:t>
      </w:r>
      <w:proofErr w:type="spellEnd"/>
      <w:r w:rsidR="00A963B5">
        <w:rPr>
          <w:rFonts w:ascii="SutonnyMJ" w:hAnsi="SutonnyMJ" w:cs="SutonnyMJ"/>
          <w:highlight w:val="yellow"/>
        </w:rPr>
        <w:t xml:space="preserve"> </w:t>
      </w:r>
      <w:proofErr w:type="spellStart"/>
      <w:r w:rsidRPr="00CF55FF">
        <w:rPr>
          <w:rFonts w:ascii="SutonnyMJ" w:hAnsi="SutonnyMJ" w:cs="SutonnyMJ"/>
          <w:highlight w:val="yellow"/>
        </w:rPr>
        <w:t>AvBwW</w:t>
      </w:r>
      <w:proofErr w:type="spellEnd"/>
      <w:r w:rsidRPr="00CF55FF">
        <w:rPr>
          <w:rFonts w:ascii="SutonnyMJ" w:hAnsi="SutonnyMJ" w:cs="SutonnyMJ"/>
          <w:highlight w:val="yellow"/>
        </w:rPr>
        <w:t xml:space="preserve"> I †</w:t>
      </w:r>
      <w:proofErr w:type="spellStart"/>
      <w:r w:rsidRPr="00CF55FF">
        <w:rPr>
          <w:rFonts w:ascii="SutonnyMJ" w:hAnsi="SutonnyMJ" w:cs="SutonnyMJ"/>
          <w:highlight w:val="yellow"/>
        </w:rPr>
        <w:t>ibWg</w:t>
      </w:r>
      <w:proofErr w:type="spellEnd"/>
      <w:r w:rsidR="00857B94">
        <w:rPr>
          <w:rFonts w:ascii="SutonnyMJ" w:hAnsi="SutonnyMJ" w:cs="SutonnyMJ"/>
          <w:highlight w:val="yellow"/>
        </w:rPr>
        <w:t xml:space="preserve"> </w:t>
      </w:r>
      <w:proofErr w:type="spellStart"/>
      <w:r w:rsidRPr="00CF55FF">
        <w:rPr>
          <w:rFonts w:ascii="SutonnyMJ" w:hAnsi="SutonnyMJ" w:cs="SutonnyMJ"/>
          <w:highlight w:val="yellow"/>
        </w:rPr>
        <w:t>AvBwW</w:t>
      </w:r>
      <w:r w:rsidR="00857B94">
        <w:rPr>
          <w:rFonts w:ascii="SutonnyMJ" w:hAnsi="SutonnyMJ" w:cs="SutonnyMJ"/>
          <w:highlight w:val="yellow"/>
        </w:rPr>
        <w:t>i</w:t>
      </w:r>
      <w:proofErr w:type="spellEnd"/>
      <w:r w:rsidRPr="00CF55FF">
        <w:rPr>
          <w:rFonts w:ascii="SutonnyMJ" w:hAnsi="SutonnyMJ" w:cs="SutonnyMJ"/>
          <w:highlight w:val="yellow"/>
        </w:rPr>
        <w:t xml:space="preserve"> mv‡_ wb‡b¥v³ </w:t>
      </w:r>
      <w:proofErr w:type="spellStart"/>
      <w:r w:rsidRPr="00CF55FF">
        <w:rPr>
          <w:rFonts w:ascii="SutonnyMJ" w:hAnsi="SutonnyMJ" w:cs="SutonnyMJ"/>
          <w:highlight w:val="yellow"/>
        </w:rPr>
        <w:t>m¨v¤új</w:t>
      </w:r>
      <w:proofErr w:type="spellEnd"/>
      <w:r w:rsidR="00857B94">
        <w:rPr>
          <w:rFonts w:ascii="SutonnyMJ" w:hAnsi="SutonnyMJ" w:cs="SutonnyMJ"/>
          <w:highlight w:val="yellow"/>
        </w:rPr>
        <w:t xml:space="preserve"> </w:t>
      </w:r>
      <w:proofErr w:type="spellStart"/>
      <w:r w:rsidRPr="00CF55FF">
        <w:rPr>
          <w:rFonts w:ascii="SutonnyMJ" w:hAnsi="SutonnyMJ" w:cs="SutonnyMJ"/>
          <w:highlight w:val="yellow"/>
        </w:rPr>
        <w:t>AvBwW</w:t>
      </w:r>
      <w:proofErr w:type="spellEnd"/>
      <w:r w:rsidRPr="00CF55FF">
        <w:rPr>
          <w:rFonts w:ascii="SutonnyMJ" w:hAnsi="SutonnyMJ" w:cs="SutonnyMJ"/>
          <w:highlight w:val="yellow"/>
        </w:rPr>
        <w:t xml:space="preserve"> I ‡</w:t>
      </w:r>
      <w:proofErr w:type="spellStart"/>
      <w:r w:rsidRPr="00CF55FF">
        <w:rPr>
          <w:rFonts w:ascii="SutonnyMJ" w:hAnsi="SutonnyMJ" w:cs="SutonnyMJ"/>
          <w:highlight w:val="yellow"/>
        </w:rPr>
        <w:t>ibWg</w:t>
      </w:r>
      <w:proofErr w:type="spellEnd"/>
      <w:r w:rsidR="00857B94">
        <w:rPr>
          <w:rFonts w:ascii="SutonnyMJ" w:hAnsi="SutonnyMJ" w:cs="SutonnyMJ"/>
          <w:highlight w:val="yellow"/>
        </w:rPr>
        <w:t xml:space="preserve"> </w:t>
      </w:r>
      <w:proofErr w:type="spellStart"/>
      <w:r w:rsidRPr="00CF55FF">
        <w:rPr>
          <w:rFonts w:ascii="SutonnyMJ" w:hAnsi="SutonnyMJ" w:cs="SutonnyMJ"/>
          <w:highlight w:val="yellow"/>
        </w:rPr>
        <w:t>AvBwW</w:t>
      </w:r>
      <w:proofErr w:type="spellEnd"/>
      <w:r w:rsidR="00857B94">
        <w:rPr>
          <w:rFonts w:ascii="SutonnyMJ" w:hAnsi="SutonnyMJ" w:cs="SutonnyMJ"/>
          <w:highlight w:val="yellow"/>
        </w:rPr>
        <w:t xml:space="preserve"> </w:t>
      </w:r>
      <w:proofErr w:type="spellStart"/>
      <w:r w:rsidRPr="00CF55FF">
        <w:rPr>
          <w:rFonts w:ascii="SutonnyMJ" w:hAnsi="SutonnyMJ" w:cs="SutonnyMJ"/>
          <w:highlight w:val="yellow"/>
        </w:rPr>
        <w:t>ûeû</w:t>
      </w:r>
      <w:proofErr w:type="spellEnd"/>
      <w:r w:rsidR="00857B94">
        <w:rPr>
          <w:rFonts w:ascii="SutonnyMJ" w:hAnsi="SutonnyMJ" w:cs="SutonnyMJ"/>
          <w:highlight w:val="yellow"/>
        </w:rPr>
        <w:t xml:space="preserve"> </w:t>
      </w:r>
      <w:proofErr w:type="spellStart"/>
      <w:r w:rsidRPr="00CF55FF">
        <w:rPr>
          <w:rFonts w:ascii="SutonnyMJ" w:hAnsi="SutonnyMJ" w:cs="SutonnyMJ"/>
          <w:highlight w:val="yellow"/>
        </w:rPr>
        <w:t>wgj</w:t>
      </w:r>
      <w:proofErr w:type="spellEnd"/>
      <w:r w:rsidR="00857B94">
        <w:rPr>
          <w:rFonts w:ascii="SutonnyMJ" w:hAnsi="SutonnyMJ" w:cs="SutonnyMJ"/>
          <w:highlight w:val="yellow"/>
        </w:rPr>
        <w:t xml:space="preserve"> </w:t>
      </w:r>
      <w:proofErr w:type="spellStart"/>
      <w:r w:rsidRPr="00CF55FF">
        <w:rPr>
          <w:rFonts w:ascii="SutonnyMJ" w:hAnsi="SutonnyMJ" w:cs="SutonnyMJ"/>
          <w:highlight w:val="yellow"/>
        </w:rPr>
        <w:t>Av‡Q</w:t>
      </w:r>
      <w:proofErr w:type="spellEnd"/>
      <w:r w:rsidRPr="00CF55FF">
        <w:rPr>
          <w:rFonts w:ascii="SutonnyMJ" w:hAnsi="SutonnyMJ" w:cs="SutonnyMJ"/>
          <w:highlight w:val="yellow"/>
        </w:rPr>
        <w:t xml:space="preserve">| </w:t>
      </w:r>
    </w:p>
    <w:p w14:paraId="792A92FB" w14:textId="77777777" w:rsidR="00CF05F8" w:rsidRPr="00CF55FF" w:rsidRDefault="00CF05F8" w:rsidP="00323C90">
      <w:pPr>
        <w:rPr>
          <w:rFonts w:ascii="Calibri" w:hAnsi="Calibri"/>
          <w:sz w:val="22"/>
          <w:szCs w:val="22"/>
          <w:highlight w:val="yellow"/>
          <w:lang w:eastAsia="en-US"/>
        </w:rPr>
      </w:pPr>
    </w:p>
    <w:p w14:paraId="71559B9F" w14:textId="3313CD39" w:rsidR="00381611" w:rsidRDefault="00381611" w:rsidP="00381611">
      <w:pPr>
        <w:ind w:left="360"/>
        <w:rPr>
          <w:rFonts w:ascii="Calibri" w:hAnsi="Calibri"/>
          <w:sz w:val="22"/>
          <w:szCs w:val="22"/>
          <w:lang w:eastAsia="en-US"/>
        </w:rPr>
      </w:pPr>
      <w:r w:rsidRPr="00CF55FF">
        <w:rPr>
          <w:rFonts w:ascii="Calibri" w:hAnsi="Calibri"/>
          <w:sz w:val="22"/>
          <w:szCs w:val="22"/>
          <w:highlight w:val="yellow"/>
          <w:lang w:eastAsia="en-US"/>
        </w:rPr>
        <w:t xml:space="preserve">[Programmer: please </w:t>
      </w:r>
      <w:proofErr w:type="spellStart"/>
      <w:r w:rsidRPr="00CF55FF">
        <w:rPr>
          <w:rFonts w:ascii="Calibri" w:hAnsi="Calibri"/>
          <w:sz w:val="22"/>
          <w:szCs w:val="22"/>
          <w:highlight w:val="yellow"/>
          <w:lang w:eastAsia="en-US"/>
        </w:rPr>
        <w:t>autofill</w:t>
      </w:r>
      <w:proofErr w:type="spellEnd"/>
      <w:r w:rsidRPr="00CF55FF">
        <w:rPr>
          <w:rFonts w:ascii="Calibri" w:hAnsi="Calibri"/>
          <w:sz w:val="22"/>
          <w:szCs w:val="22"/>
          <w:highlight w:val="yellow"/>
          <w:lang w:eastAsia="en-US"/>
        </w:rPr>
        <w:t xml:space="preserve"> the sample ID. If q</w:t>
      </w:r>
      <w:r w:rsidR="009E67AE">
        <w:rPr>
          <w:rFonts w:ascii="Calibri" w:hAnsi="Calibri"/>
          <w:sz w:val="22"/>
          <w:szCs w:val="22"/>
          <w:highlight w:val="yellow"/>
          <w:lang w:eastAsia="en-US"/>
        </w:rPr>
        <w:t>6</w:t>
      </w:r>
      <w:r w:rsidRPr="00CF55FF">
        <w:rPr>
          <w:rFonts w:ascii="Calibri" w:hAnsi="Calibri"/>
          <w:sz w:val="22"/>
          <w:szCs w:val="22"/>
          <w:highlight w:val="yellow"/>
          <w:lang w:eastAsia="en-US"/>
        </w:rPr>
        <w:t xml:space="preserve"> is not S1, use the 3-digit cluster id, 2-digit mother </w:t>
      </w:r>
      <w:proofErr w:type="gramStart"/>
      <w:r w:rsidRPr="00CF55FF">
        <w:rPr>
          <w:rFonts w:ascii="Calibri" w:hAnsi="Calibri"/>
          <w:sz w:val="22"/>
          <w:szCs w:val="22"/>
          <w:highlight w:val="yellow"/>
          <w:lang w:eastAsia="en-US"/>
        </w:rPr>
        <w:t>id,</w:t>
      </w:r>
      <w:proofErr w:type="gramEnd"/>
      <w:r w:rsidRPr="00CF55FF">
        <w:rPr>
          <w:rFonts w:ascii="Calibri" w:hAnsi="Calibri"/>
          <w:sz w:val="22"/>
          <w:szCs w:val="22"/>
          <w:highlight w:val="yellow"/>
          <w:lang w:eastAsia="en-US"/>
        </w:rPr>
        <w:t xml:space="preserve"> “E” for </w:t>
      </w:r>
      <w:proofErr w:type="spellStart"/>
      <w:r w:rsidRPr="00CF55FF">
        <w:rPr>
          <w:rFonts w:ascii="Calibri" w:hAnsi="Calibri"/>
          <w:sz w:val="22"/>
          <w:szCs w:val="22"/>
          <w:highlight w:val="yellow"/>
          <w:lang w:eastAsia="en-US"/>
        </w:rPr>
        <w:t>endline</w:t>
      </w:r>
      <w:proofErr w:type="spellEnd"/>
      <w:r w:rsidRPr="00CF55FF">
        <w:rPr>
          <w:rFonts w:ascii="Calibri" w:hAnsi="Calibri"/>
          <w:sz w:val="22"/>
          <w:szCs w:val="22"/>
          <w:highlight w:val="yellow"/>
          <w:lang w:eastAsia="en-US"/>
        </w:rPr>
        <w:t>, followed b</w:t>
      </w:r>
      <w:r w:rsidR="00EA65FE">
        <w:rPr>
          <w:rFonts w:ascii="Calibri" w:hAnsi="Calibri"/>
          <w:sz w:val="22"/>
          <w:szCs w:val="22"/>
          <w:highlight w:val="yellow"/>
          <w:lang w:eastAsia="en-US"/>
        </w:rPr>
        <w:t xml:space="preserve">y the id selected in question </w:t>
      </w:r>
      <w:r w:rsidR="009E67AE">
        <w:rPr>
          <w:rFonts w:ascii="Calibri" w:hAnsi="Calibri"/>
          <w:sz w:val="22"/>
          <w:szCs w:val="22"/>
          <w:highlight w:val="yellow"/>
          <w:lang w:eastAsia="en-US"/>
        </w:rPr>
        <w:t>6</w:t>
      </w:r>
      <w:r w:rsidR="00EA65FE">
        <w:rPr>
          <w:rFonts w:ascii="Calibri" w:hAnsi="Calibri"/>
          <w:sz w:val="22"/>
          <w:szCs w:val="22"/>
          <w:highlight w:val="yellow"/>
          <w:lang w:eastAsia="en-US"/>
        </w:rPr>
        <w:t>, then “S0”</w:t>
      </w:r>
      <w:r w:rsidR="000614E3">
        <w:rPr>
          <w:rFonts w:ascii="Calibri" w:hAnsi="Calibri"/>
          <w:sz w:val="22"/>
          <w:szCs w:val="22"/>
          <w:highlight w:val="yellow"/>
          <w:lang w:eastAsia="en-US"/>
        </w:rPr>
        <w:t>.</w:t>
      </w:r>
      <w:r w:rsidRPr="00CF55FF">
        <w:rPr>
          <w:rFonts w:ascii="Calibri" w:hAnsi="Calibri"/>
          <w:sz w:val="22"/>
          <w:szCs w:val="22"/>
          <w:highlight w:val="yellow"/>
          <w:lang w:eastAsia="en-US"/>
        </w:rPr>
        <w:t xml:space="preserve"> If q</w:t>
      </w:r>
      <w:r w:rsidR="009E67AE">
        <w:rPr>
          <w:rFonts w:ascii="Calibri" w:hAnsi="Calibri"/>
          <w:sz w:val="22"/>
          <w:szCs w:val="22"/>
          <w:highlight w:val="yellow"/>
          <w:lang w:eastAsia="en-US"/>
        </w:rPr>
        <w:t>6</w:t>
      </w:r>
      <w:r w:rsidRPr="00CF55FF">
        <w:rPr>
          <w:rFonts w:ascii="Calibri" w:hAnsi="Calibri"/>
          <w:sz w:val="22"/>
          <w:szCs w:val="22"/>
          <w:highlight w:val="yellow"/>
          <w:lang w:eastAsia="en-US"/>
        </w:rPr>
        <w:t xml:space="preserve"> is S1, use the 3-digit cluster id, </w:t>
      </w:r>
      <w:r w:rsidR="008031CF">
        <w:rPr>
          <w:rFonts w:ascii="Calibri" w:hAnsi="Calibri"/>
          <w:sz w:val="22"/>
          <w:szCs w:val="22"/>
          <w:highlight w:val="yellow"/>
          <w:lang w:eastAsia="en-US"/>
        </w:rPr>
        <w:t>3</w:t>
      </w:r>
      <w:r w:rsidRPr="00CF55FF">
        <w:rPr>
          <w:rFonts w:ascii="Calibri" w:hAnsi="Calibri"/>
          <w:sz w:val="22"/>
          <w:szCs w:val="22"/>
          <w:highlight w:val="yellow"/>
          <w:lang w:eastAsia="en-US"/>
        </w:rPr>
        <w:t xml:space="preserve">-digit mother </w:t>
      </w:r>
      <w:proofErr w:type="gramStart"/>
      <w:r w:rsidRPr="00CF55FF">
        <w:rPr>
          <w:rFonts w:ascii="Calibri" w:hAnsi="Calibri"/>
          <w:sz w:val="22"/>
          <w:szCs w:val="22"/>
          <w:highlight w:val="yellow"/>
          <w:lang w:eastAsia="en-US"/>
        </w:rPr>
        <w:t>id,</w:t>
      </w:r>
      <w:proofErr w:type="gramEnd"/>
      <w:r w:rsidRPr="00CF55FF">
        <w:rPr>
          <w:rFonts w:ascii="Calibri" w:hAnsi="Calibri"/>
          <w:sz w:val="22"/>
          <w:szCs w:val="22"/>
          <w:highlight w:val="yellow"/>
          <w:lang w:eastAsia="en-US"/>
        </w:rPr>
        <w:t xml:space="preserve"> “E” for </w:t>
      </w:r>
      <w:proofErr w:type="spellStart"/>
      <w:r w:rsidRPr="00CF55FF">
        <w:rPr>
          <w:rFonts w:ascii="Calibri" w:hAnsi="Calibri"/>
          <w:sz w:val="22"/>
          <w:szCs w:val="22"/>
          <w:highlight w:val="yellow"/>
          <w:lang w:eastAsia="en-US"/>
        </w:rPr>
        <w:t>endline</w:t>
      </w:r>
      <w:proofErr w:type="spellEnd"/>
      <w:r w:rsidRPr="00CF55FF">
        <w:rPr>
          <w:rFonts w:ascii="Calibri" w:hAnsi="Calibri"/>
          <w:sz w:val="22"/>
          <w:szCs w:val="22"/>
          <w:highlight w:val="yellow"/>
          <w:lang w:eastAsia="en-US"/>
        </w:rPr>
        <w:t xml:space="preserve">, followed by the id selected in question </w:t>
      </w:r>
      <w:r w:rsidR="009E67AE">
        <w:rPr>
          <w:rFonts w:ascii="Calibri" w:hAnsi="Calibri"/>
          <w:sz w:val="22"/>
          <w:szCs w:val="22"/>
          <w:highlight w:val="yellow"/>
          <w:lang w:eastAsia="en-US"/>
        </w:rPr>
        <w:t>6</w:t>
      </w:r>
      <w:r w:rsidR="009673F0">
        <w:rPr>
          <w:rFonts w:ascii="Calibri" w:hAnsi="Calibri"/>
          <w:sz w:val="22"/>
          <w:szCs w:val="22"/>
          <w:highlight w:val="yellow"/>
          <w:lang w:eastAsia="en-US"/>
        </w:rPr>
        <w:t>, then “S0”</w:t>
      </w:r>
      <w:r w:rsidRPr="00CF55FF">
        <w:rPr>
          <w:rFonts w:ascii="Calibri" w:hAnsi="Calibri"/>
          <w:sz w:val="22"/>
          <w:szCs w:val="22"/>
          <w:highlight w:val="yellow"/>
          <w:lang w:eastAsia="en-US"/>
        </w:rPr>
        <w:t xml:space="preserve">. </w:t>
      </w:r>
      <w:proofErr w:type="spellStart"/>
      <w:r w:rsidRPr="00CF55FF">
        <w:rPr>
          <w:rFonts w:ascii="Calibri" w:hAnsi="Calibri"/>
          <w:sz w:val="22"/>
          <w:szCs w:val="22"/>
          <w:highlight w:val="yellow"/>
          <w:lang w:eastAsia="en-US"/>
        </w:rPr>
        <w:t>Autofill</w:t>
      </w:r>
      <w:proofErr w:type="spellEnd"/>
      <w:r w:rsidRPr="00CF55FF">
        <w:rPr>
          <w:rFonts w:ascii="Calibri" w:hAnsi="Calibri"/>
          <w:sz w:val="22"/>
          <w:szCs w:val="22"/>
          <w:highlight w:val="yellow"/>
          <w:lang w:eastAsia="en-US"/>
        </w:rPr>
        <w:t xml:space="preserve"> the random ID that matches that sample ID using the provided database:]</w:t>
      </w:r>
    </w:p>
    <w:p w14:paraId="7C400716" w14:textId="77777777" w:rsidR="00381611" w:rsidRDefault="00381611" w:rsidP="00CF05F8">
      <w:pPr>
        <w:pStyle w:val="CommentText"/>
        <w:spacing w:after="0" w:line="240" w:lineRule="auto"/>
        <w:ind w:firstLine="360"/>
        <w:rPr>
          <w:sz w:val="22"/>
          <w:szCs w:val="22"/>
        </w:rPr>
      </w:pPr>
    </w:p>
    <w:p w14:paraId="3F5CDF96" w14:textId="77777777" w:rsidR="00CF05F8" w:rsidRPr="00CF55FF" w:rsidRDefault="00CF05F8" w:rsidP="00CF05F8">
      <w:pPr>
        <w:pStyle w:val="CommentText"/>
        <w:spacing w:after="0" w:line="240" w:lineRule="auto"/>
        <w:ind w:firstLine="360"/>
        <w:rPr>
          <w:sz w:val="22"/>
          <w:szCs w:val="22"/>
          <w:highlight w:val="yellow"/>
        </w:rPr>
      </w:pPr>
      <w:r w:rsidRPr="00CF55FF">
        <w:rPr>
          <w:sz w:val="22"/>
          <w:szCs w:val="22"/>
          <w:highlight w:val="yellow"/>
        </w:rPr>
        <w:t xml:space="preserve">Sample ID:  </w:t>
      </w:r>
      <w:r w:rsidR="00CF55FF" w:rsidRPr="00CF55FF">
        <w:rPr>
          <w:sz w:val="22"/>
          <w:szCs w:val="22"/>
          <w:highlight w:val="yellow"/>
        </w:rPr>
        <w:t>__ __ __ __ __ __ __ __</w:t>
      </w:r>
      <w:r w:rsidR="00EA65FE">
        <w:rPr>
          <w:sz w:val="22"/>
          <w:szCs w:val="22"/>
          <w:highlight w:val="yellow"/>
        </w:rPr>
        <w:t xml:space="preserve"> __ __</w:t>
      </w:r>
    </w:p>
    <w:p w14:paraId="68FA5C6D" w14:textId="77777777" w:rsidR="00CF05F8" w:rsidRDefault="00CF05F8" w:rsidP="00CF05F8">
      <w:pPr>
        <w:pStyle w:val="CommentText"/>
        <w:spacing w:after="0" w:line="240" w:lineRule="auto"/>
        <w:ind w:firstLine="360"/>
        <w:rPr>
          <w:sz w:val="22"/>
          <w:szCs w:val="22"/>
        </w:rPr>
      </w:pPr>
      <w:r w:rsidRPr="00CF55FF">
        <w:rPr>
          <w:sz w:val="22"/>
          <w:szCs w:val="22"/>
          <w:highlight w:val="yellow"/>
        </w:rPr>
        <w:t>Random ID: __ __ __ __ __ __</w:t>
      </w:r>
    </w:p>
    <w:p w14:paraId="67B8A0C1" w14:textId="77777777" w:rsidR="00CF05F8" w:rsidRDefault="00CF05F8" w:rsidP="00323C90">
      <w:pPr>
        <w:rPr>
          <w:rFonts w:ascii="Calibri" w:hAnsi="Calibri"/>
          <w:sz w:val="22"/>
          <w:szCs w:val="22"/>
          <w:lang w:eastAsia="en-US"/>
        </w:rPr>
      </w:pPr>
    </w:p>
    <w:p w14:paraId="30FC002E" w14:textId="77777777" w:rsidR="00EA2BEA" w:rsidRPr="00711240" w:rsidRDefault="00EA2BEA" w:rsidP="00762CBA">
      <w:pPr>
        <w:pStyle w:val="ListParagraph"/>
        <w:numPr>
          <w:ilvl w:val="0"/>
          <w:numId w:val="4"/>
        </w:numPr>
        <w:spacing w:after="0" w:line="240" w:lineRule="auto"/>
        <w:rPr>
          <w:highlight w:val="yellow"/>
        </w:rPr>
      </w:pPr>
      <w:r w:rsidRPr="00711240">
        <w:rPr>
          <w:highlight w:val="yellow"/>
        </w:rPr>
        <w:t xml:space="preserve">Enter the cold chain start time  (24-hr scale)    </w:t>
      </w:r>
      <w:r w:rsidRPr="00711240">
        <w:rPr>
          <w:sz w:val="20"/>
          <w:szCs w:val="20"/>
          <w:highlight w:val="yellow"/>
        </w:rPr>
        <w:t>|__|__|:|__|__|</w:t>
      </w:r>
    </w:p>
    <w:p w14:paraId="4E9FA60C" w14:textId="77777777" w:rsidR="00EA2BEA" w:rsidRDefault="00EA2BEA" w:rsidP="00EA2BEA">
      <w:pPr>
        <w:ind w:left="360"/>
        <w:rPr>
          <w:rFonts w:ascii="SutonnyMJ" w:hAnsi="SutonnyMJ" w:cs="SutonnyMJ"/>
        </w:rPr>
      </w:pPr>
      <w:proofErr w:type="spellStart"/>
      <w:proofErr w:type="gramStart"/>
      <w:r w:rsidRPr="00711240">
        <w:rPr>
          <w:rFonts w:ascii="SutonnyMJ" w:hAnsi="SutonnyMJ" w:cs="SutonnyMJ"/>
          <w:highlight w:val="yellow"/>
        </w:rPr>
        <w:t>msM</w:t>
      </w:r>
      <w:proofErr w:type="spellEnd"/>
      <w:proofErr w:type="gramEnd"/>
      <w:r w:rsidRPr="00711240">
        <w:rPr>
          <w:rFonts w:ascii="SutonnyMJ" w:hAnsi="SutonnyMJ" w:cs="SutonnyMJ"/>
          <w:highlight w:val="yellow"/>
        </w:rPr>
        <w:t>„</w:t>
      </w:r>
      <w:proofErr w:type="spellStart"/>
      <w:r w:rsidRPr="00711240">
        <w:rPr>
          <w:rFonts w:ascii="SutonnyMJ" w:hAnsi="SutonnyMJ" w:cs="SutonnyMJ"/>
          <w:highlight w:val="yellow"/>
        </w:rPr>
        <w:t>nxZbgybvKyje</w:t>
      </w:r>
      <w:proofErr w:type="spellEnd"/>
      <w:r w:rsidRPr="00711240">
        <w:rPr>
          <w:rFonts w:ascii="SutonnyMJ" w:hAnsi="SutonnyMJ" w:cs="SutonnyMJ"/>
          <w:highlight w:val="yellow"/>
        </w:rPr>
        <w:t xml:space="preserve">‡· </w:t>
      </w:r>
      <w:proofErr w:type="spellStart"/>
      <w:r w:rsidRPr="00711240">
        <w:rPr>
          <w:rFonts w:ascii="SutonnyMJ" w:hAnsi="SutonnyMJ" w:cs="SutonnyMJ"/>
          <w:highlight w:val="yellow"/>
        </w:rPr>
        <w:t>ivLviïiæimgqUvwjwce</w:t>
      </w:r>
      <w:proofErr w:type="spellEnd"/>
      <w:r w:rsidRPr="00711240">
        <w:rPr>
          <w:rFonts w:ascii="SutonnyMJ" w:hAnsi="SutonnyMJ" w:cs="SutonnyMJ"/>
          <w:highlight w:val="yellow"/>
        </w:rPr>
        <w:t xml:space="preserve">× </w:t>
      </w:r>
      <w:proofErr w:type="spellStart"/>
      <w:r w:rsidRPr="00711240">
        <w:rPr>
          <w:rFonts w:ascii="SutonnyMJ" w:hAnsi="SutonnyMJ" w:cs="SutonnyMJ"/>
          <w:highlight w:val="yellow"/>
        </w:rPr>
        <w:t>Kiæb</w:t>
      </w:r>
      <w:proofErr w:type="spellEnd"/>
      <w:r w:rsidRPr="00711240">
        <w:rPr>
          <w:rFonts w:ascii="SutonnyMJ" w:hAnsi="SutonnyMJ" w:cs="SutonnyMJ"/>
          <w:highlight w:val="yellow"/>
        </w:rPr>
        <w:t xml:space="preserve"> (</w:t>
      </w:r>
      <w:r w:rsidRPr="00711240">
        <w:rPr>
          <w:highlight w:val="yellow"/>
        </w:rPr>
        <w:t>24</w:t>
      </w:r>
      <w:r w:rsidRPr="00711240">
        <w:rPr>
          <w:rFonts w:ascii="SutonnyMJ" w:hAnsi="SutonnyMJ" w:cs="SutonnyMJ"/>
          <w:highlight w:val="yellow"/>
        </w:rPr>
        <w:t xml:space="preserve"> N›</w:t>
      </w:r>
      <w:proofErr w:type="spellStart"/>
      <w:r w:rsidRPr="00711240">
        <w:rPr>
          <w:rFonts w:ascii="SutonnyMJ" w:hAnsi="SutonnyMJ" w:cs="SutonnyMJ"/>
          <w:highlight w:val="yellow"/>
        </w:rPr>
        <w:t>Uvwnmv‡e</w:t>
      </w:r>
      <w:proofErr w:type="spellEnd"/>
      <w:r w:rsidRPr="00711240">
        <w:rPr>
          <w:rFonts w:ascii="SutonnyMJ" w:hAnsi="SutonnyMJ" w:cs="SutonnyMJ"/>
          <w:highlight w:val="yellow"/>
        </w:rPr>
        <w:t>)</w:t>
      </w:r>
      <w:r w:rsidRPr="008106EC">
        <w:rPr>
          <w:rFonts w:ascii="SutonnyMJ" w:hAnsi="SutonnyMJ" w:cs="SutonnyMJ"/>
        </w:rPr>
        <w:t xml:space="preserve"> </w:t>
      </w:r>
    </w:p>
    <w:p w14:paraId="5DB2032F" w14:textId="77777777" w:rsidR="00FF0658" w:rsidRPr="0068046F" w:rsidRDefault="00FF0658" w:rsidP="00EA2BEA">
      <w:pPr>
        <w:ind w:left="360"/>
      </w:pPr>
    </w:p>
    <w:p w14:paraId="11310056" w14:textId="77777777" w:rsidR="0068046F" w:rsidRDefault="0068046F" w:rsidP="00762CBA">
      <w:pPr>
        <w:pStyle w:val="ListParagraph"/>
        <w:numPr>
          <w:ilvl w:val="0"/>
          <w:numId w:val="4"/>
        </w:numPr>
        <w:spacing w:after="0" w:line="240" w:lineRule="auto"/>
      </w:pPr>
      <w:r>
        <w:t>(</w:t>
      </w:r>
      <w:proofErr w:type="spellStart"/>
      <w:proofErr w:type="gramStart"/>
      <w:r>
        <w:t>obs</w:t>
      </w:r>
      <w:proofErr w:type="spellEnd"/>
      <w:proofErr w:type="gramEnd"/>
      <w:r>
        <w:t>) Stool consistency</w:t>
      </w:r>
      <w:r w:rsidR="00AD7CF0">
        <w:rPr>
          <w:rFonts w:ascii="SutonnyMJ" w:hAnsi="SutonnyMJ" w:cs="SutonnyMJ"/>
        </w:rPr>
        <w:t xml:space="preserve"> [(</w:t>
      </w:r>
      <w:proofErr w:type="spellStart"/>
      <w:r w:rsidR="00AD7CF0">
        <w:rPr>
          <w:rFonts w:ascii="SutonnyMJ" w:hAnsi="SutonnyMJ" w:cs="SutonnyMJ"/>
        </w:rPr>
        <w:t>ch</w:t>
      </w:r>
      <w:proofErr w:type="spellEnd"/>
      <w:r w:rsidR="00AD7CF0">
        <w:rPr>
          <w:rFonts w:ascii="SutonnyMJ" w:hAnsi="SutonnyMJ" w:cs="SutonnyMJ"/>
        </w:rPr>
        <w:t>©‡</w:t>
      </w:r>
      <w:proofErr w:type="spellStart"/>
      <w:r w:rsidR="00AD7CF0">
        <w:rPr>
          <w:rFonts w:ascii="SutonnyMJ" w:hAnsi="SutonnyMJ" w:cs="SutonnyMJ"/>
        </w:rPr>
        <w:t>eÿbKiæb</w:t>
      </w:r>
      <w:proofErr w:type="spellEnd"/>
      <w:r w:rsidR="00AD7CF0">
        <w:rPr>
          <w:rFonts w:ascii="SutonnyMJ" w:hAnsi="SutonnyMJ" w:cs="SutonnyMJ"/>
        </w:rPr>
        <w:t xml:space="preserve">) </w:t>
      </w:r>
      <w:proofErr w:type="spellStart"/>
      <w:r w:rsidR="00AD7CF0">
        <w:rPr>
          <w:rFonts w:ascii="SutonnyMJ" w:hAnsi="SutonnyMJ" w:cs="SutonnyMJ"/>
        </w:rPr>
        <w:t>cvqLvbviaib</w:t>
      </w:r>
      <w:proofErr w:type="spellEnd"/>
      <w:r w:rsidR="005A6BCF">
        <w:rPr>
          <w:rFonts w:ascii="SutonnyMJ" w:hAnsi="SutonnyMJ" w:cs="SutonnyMJ"/>
        </w:rPr>
        <w:t xml:space="preserve"> †</w:t>
      </w:r>
      <w:proofErr w:type="spellStart"/>
      <w:r w:rsidR="005A6BCF">
        <w:rPr>
          <w:rFonts w:ascii="SutonnyMJ" w:hAnsi="SutonnyMJ" w:cs="SutonnyMJ"/>
        </w:rPr>
        <w:t>Kgb</w:t>
      </w:r>
      <w:proofErr w:type="spellEnd"/>
      <w:r w:rsidR="005A6BCF">
        <w:rPr>
          <w:rFonts w:ascii="SutonnyMJ" w:hAnsi="SutonnyMJ" w:cs="SutonnyMJ"/>
        </w:rPr>
        <w:t>?</w:t>
      </w:r>
      <w:r w:rsidR="00AD7CF0">
        <w:rPr>
          <w:rFonts w:ascii="SutonnyMJ" w:hAnsi="SutonnyMJ" w:cs="SutonnyMJ"/>
        </w:rPr>
        <w:t>]</w:t>
      </w:r>
    </w:p>
    <w:p w14:paraId="1FE6AA0D" w14:textId="77777777" w:rsidR="0068046F" w:rsidRDefault="0068046F" w:rsidP="0068046F">
      <w:pPr>
        <w:pStyle w:val="ListParagraph"/>
        <w:spacing w:after="0" w:line="240" w:lineRule="auto"/>
        <w:ind w:hanging="360"/>
      </w:pPr>
      <w:r>
        <w:t xml:space="preserve">1 = Unformed, </w:t>
      </w:r>
      <w:proofErr w:type="gramStart"/>
      <w:r>
        <w:t>watery</w:t>
      </w:r>
      <w:r w:rsidR="008A59A7">
        <w:rPr>
          <w:rFonts w:ascii="SutonnyMJ" w:hAnsi="SutonnyMJ" w:cs="SutonnyMJ"/>
        </w:rPr>
        <w:t>(</w:t>
      </w:r>
      <w:proofErr w:type="spellStart"/>
      <w:proofErr w:type="gramEnd"/>
      <w:r w:rsidR="008A59A7">
        <w:rPr>
          <w:rFonts w:ascii="SutonnyMJ" w:hAnsi="SutonnyMJ" w:cs="SutonnyMJ"/>
        </w:rPr>
        <w:t>AmsMwVZ</w:t>
      </w:r>
      <w:proofErr w:type="spellEnd"/>
      <w:r w:rsidR="008A59A7">
        <w:rPr>
          <w:rFonts w:ascii="SutonnyMJ" w:hAnsi="SutonnyMJ" w:cs="SutonnyMJ"/>
        </w:rPr>
        <w:t xml:space="preserve">, </w:t>
      </w:r>
      <w:proofErr w:type="spellStart"/>
      <w:r w:rsidR="008A59A7">
        <w:rPr>
          <w:rFonts w:ascii="SutonnyMJ" w:hAnsi="SutonnyMJ" w:cs="SutonnyMJ"/>
        </w:rPr>
        <w:t>Zij</w:t>
      </w:r>
      <w:proofErr w:type="spellEnd"/>
      <w:r w:rsidR="008A59A7">
        <w:rPr>
          <w:rFonts w:ascii="SutonnyMJ" w:hAnsi="SutonnyMJ" w:cs="SutonnyMJ"/>
        </w:rPr>
        <w:t xml:space="preserve">) </w:t>
      </w:r>
    </w:p>
    <w:p w14:paraId="6F168126" w14:textId="77777777" w:rsidR="0068046F" w:rsidRDefault="0068046F" w:rsidP="0068046F">
      <w:pPr>
        <w:pStyle w:val="ListParagraph"/>
        <w:spacing w:after="0" w:line="240" w:lineRule="auto"/>
        <w:ind w:hanging="360"/>
      </w:pPr>
      <w:r>
        <w:t xml:space="preserve">2 = Formed, soft, </w:t>
      </w:r>
      <w:proofErr w:type="gramStart"/>
      <w:r>
        <w:t>moist</w:t>
      </w:r>
      <w:r w:rsidR="009241B5">
        <w:rPr>
          <w:rFonts w:ascii="SutonnyMJ" w:hAnsi="SutonnyMJ" w:cs="SutonnyMJ"/>
        </w:rPr>
        <w:t>(</w:t>
      </w:r>
      <w:proofErr w:type="spellStart"/>
      <w:proofErr w:type="gramEnd"/>
      <w:r w:rsidR="009241B5">
        <w:rPr>
          <w:rFonts w:ascii="SutonnyMJ" w:hAnsi="SutonnyMJ" w:cs="SutonnyMJ"/>
        </w:rPr>
        <w:t>msMwVZ</w:t>
      </w:r>
      <w:proofErr w:type="spellEnd"/>
      <w:r w:rsidR="009241B5">
        <w:rPr>
          <w:rFonts w:ascii="SutonnyMJ" w:hAnsi="SutonnyMJ" w:cs="SutonnyMJ"/>
        </w:rPr>
        <w:t>, big, ‡</w:t>
      </w:r>
      <w:proofErr w:type="spellStart"/>
      <w:r w:rsidR="009241B5">
        <w:rPr>
          <w:rFonts w:ascii="SutonnyMJ" w:hAnsi="SutonnyMJ" w:cs="SutonnyMJ"/>
        </w:rPr>
        <w:t>fRv</w:t>
      </w:r>
      <w:proofErr w:type="spellEnd"/>
      <w:r w:rsidR="009241B5">
        <w:rPr>
          <w:rFonts w:ascii="SutonnyMJ" w:hAnsi="SutonnyMJ" w:cs="SutonnyMJ"/>
        </w:rPr>
        <w:t>)</w:t>
      </w:r>
    </w:p>
    <w:p w14:paraId="4D657322" w14:textId="77777777" w:rsidR="0068046F" w:rsidRDefault="0068046F" w:rsidP="0068046F">
      <w:pPr>
        <w:pStyle w:val="ListParagraph"/>
        <w:spacing w:after="0" w:line="240" w:lineRule="auto"/>
        <w:ind w:hanging="360"/>
      </w:pPr>
      <w:r>
        <w:t xml:space="preserve">3 = Formed, hard, </w:t>
      </w:r>
      <w:proofErr w:type="gramStart"/>
      <w:r>
        <w:t>dry</w:t>
      </w:r>
      <w:r w:rsidR="009241B5">
        <w:rPr>
          <w:rFonts w:ascii="SutonnyMJ" w:hAnsi="SutonnyMJ" w:cs="SutonnyMJ"/>
        </w:rPr>
        <w:t>(</w:t>
      </w:r>
      <w:proofErr w:type="spellStart"/>
      <w:proofErr w:type="gramEnd"/>
      <w:r w:rsidR="009241B5">
        <w:rPr>
          <w:rFonts w:ascii="SutonnyMJ" w:hAnsi="SutonnyMJ" w:cs="SutonnyMJ"/>
        </w:rPr>
        <w:t>msMwVZ</w:t>
      </w:r>
      <w:proofErr w:type="spellEnd"/>
      <w:r w:rsidR="009241B5">
        <w:rPr>
          <w:rFonts w:ascii="SutonnyMJ" w:hAnsi="SutonnyMJ" w:cs="SutonnyMJ"/>
        </w:rPr>
        <w:t xml:space="preserve">, k³, </w:t>
      </w:r>
      <w:proofErr w:type="spellStart"/>
      <w:r w:rsidR="009241B5">
        <w:rPr>
          <w:rFonts w:ascii="SutonnyMJ" w:hAnsi="SutonnyMJ" w:cs="SutonnyMJ"/>
        </w:rPr>
        <w:t>ïKbv</w:t>
      </w:r>
      <w:proofErr w:type="spellEnd"/>
      <w:r w:rsidR="009241B5">
        <w:rPr>
          <w:rFonts w:ascii="SutonnyMJ" w:hAnsi="SutonnyMJ" w:cs="SutonnyMJ"/>
        </w:rPr>
        <w:t>)</w:t>
      </w:r>
    </w:p>
    <w:p w14:paraId="47FEC195" w14:textId="77777777" w:rsidR="0068046F" w:rsidRDefault="0068046F" w:rsidP="0068046F">
      <w:pPr>
        <w:pStyle w:val="ListParagraph"/>
        <w:spacing w:after="0" w:line="240" w:lineRule="auto"/>
      </w:pPr>
    </w:p>
    <w:p w14:paraId="13554FFE" w14:textId="77777777" w:rsidR="0068046F" w:rsidRDefault="0068046F" w:rsidP="00762CBA">
      <w:pPr>
        <w:pStyle w:val="ListParagraph"/>
        <w:numPr>
          <w:ilvl w:val="0"/>
          <w:numId w:val="4"/>
        </w:numPr>
        <w:spacing w:after="0" w:line="240" w:lineRule="auto"/>
      </w:pPr>
      <w:r>
        <w:t>(</w:t>
      </w:r>
      <w:proofErr w:type="spellStart"/>
      <w:proofErr w:type="gramStart"/>
      <w:r>
        <w:t>obs</w:t>
      </w:r>
      <w:proofErr w:type="spellEnd"/>
      <w:proofErr w:type="gramEnd"/>
      <w:r>
        <w:t xml:space="preserve">) Stool </w:t>
      </w:r>
      <w:proofErr w:type="gramStart"/>
      <w:r>
        <w:t>color</w:t>
      </w:r>
      <w:r w:rsidR="00CD4AE1">
        <w:rPr>
          <w:rFonts w:ascii="SutonnyMJ" w:hAnsi="SutonnyMJ" w:cs="SutonnyMJ"/>
        </w:rPr>
        <w:t>[</w:t>
      </w:r>
      <w:proofErr w:type="gramEnd"/>
      <w:r w:rsidR="00CD4AE1">
        <w:rPr>
          <w:rFonts w:ascii="SutonnyMJ" w:hAnsi="SutonnyMJ" w:cs="SutonnyMJ"/>
        </w:rPr>
        <w:t>(</w:t>
      </w:r>
      <w:proofErr w:type="spellStart"/>
      <w:r w:rsidR="00CD4AE1">
        <w:rPr>
          <w:rFonts w:ascii="SutonnyMJ" w:hAnsi="SutonnyMJ" w:cs="SutonnyMJ"/>
        </w:rPr>
        <w:t>ch</w:t>
      </w:r>
      <w:proofErr w:type="spellEnd"/>
      <w:r w:rsidR="00CD4AE1">
        <w:rPr>
          <w:rFonts w:ascii="SutonnyMJ" w:hAnsi="SutonnyMJ" w:cs="SutonnyMJ"/>
        </w:rPr>
        <w:t>©‡</w:t>
      </w:r>
      <w:proofErr w:type="spellStart"/>
      <w:r w:rsidR="00CD4AE1">
        <w:rPr>
          <w:rFonts w:ascii="SutonnyMJ" w:hAnsi="SutonnyMJ" w:cs="SutonnyMJ"/>
        </w:rPr>
        <w:t>eÿbKiæb</w:t>
      </w:r>
      <w:proofErr w:type="spellEnd"/>
      <w:r w:rsidR="00CD4AE1">
        <w:rPr>
          <w:rFonts w:ascii="SutonnyMJ" w:hAnsi="SutonnyMJ" w:cs="SutonnyMJ"/>
        </w:rPr>
        <w:t xml:space="preserve">) </w:t>
      </w:r>
      <w:proofErr w:type="spellStart"/>
      <w:r w:rsidR="00CD4AE1">
        <w:rPr>
          <w:rFonts w:ascii="SutonnyMJ" w:hAnsi="SutonnyMJ" w:cs="SutonnyMJ"/>
        </w:rPr>
        <w:t>cvqLvbvi</w:t>
      </w:r>
      <w:r w:rsidR="005A6BCF">
        <w:rPr>
          <w:rFonts w:ascii="SutonnyMJ" w:hAnsi="SutonnyMJ" w:cs="SutonnyMJ"/>
        </w:rPr>
        <w:t>eb</w:t>
      </w:r>
      <w:proofErr w:type="spellEnd"/>
      <w:r w:rsidR="005A6BCF">
        <w:rPr>
          <w:rFonts w:ascii="SutonnyMJ" w:hAnsi="SutonnyMJ" w:cs="SutonnyMJ"/>
        </w:rPr>
        <w:t xml:space="preserve">© </w:t>
      </w:r>
      <w:proofErr w:type="spellStart"/>
      <w:r w:rsidR="005A6BCF">
        <w:rPr>
          <w:rFonts w:ascii="SutonnyMJ" w:hAnsi="SutonnyMJ" w:cs="SutonnyMJ"/>
        </w:rPr>
        <w:t>wK</w:t>
      </w:r>
      <w:proofErr w:type="spellEnd"/>
      <w:r w:rsidR="005A6BCF">
        <w:rPr>
          <w:rFonts w:ascii="SutonnyMJ" w:hAnsi="SutonnyMJ" w:cs="SutonnyMJ"/>
        </w:rPr>
        <w:t xml:space="preserve">?] </w:t>
      </w:r>
    </w:p>
    <w:p w14:paraId="4AEA751A" w14:textId="77777777" w:rsidR="0068046F" w:rsidRDefault="0068046F" w:rsidP="001A663A">
      <w:pPr>
        <w:pStyle w:val="ListParagraph"/>
        <w:spacing w:after="0" w:line="240" w:lineRule="auto"/>
        <w:ind w:hanging="360"/>
      </w:pPr>
      <w:r>
        <w:t xml:space="preserve">1 = </w:t>
      </w:r>
      <w:proofErr w:type="gramStart"/>
      <w:r>
        <w:t>Yellow</w:t>
      </w:r>
      <w:r w:rsidR="00DF2BA8">
        <w:rPr>
          <w:rFonts w:ascii="SutonnyMJ" w:hAnsi="SutonnyMJ" w:cs="SutonnyMJ"/>
        </w:rPr>
        <w:t>(</w:t>
      </w:r>
      <w:proofErr w:type="spellStart"/>
      <w:proofErr w:type="gramEnd"/>
      <w:r w:rsidR="00DF2BA8">
        <w:rPr>
          <w:rFonts w:ascii="SutonnyMJ" w:hAnsi="SutonnyMJ" w:cs="SutonnyMJ"/>
        </w:rPr>
        <w:t>njy</w:t>
      </w:r>
      <w:proofErr w:type="spellEnd"/>
      <w:r w:rsidR="00DF2BA8">
        <w:rPr>
          <w:rFonts w:ascii="SutonnyMJ" w:hAnsi="SutonnyMJ" w:cs="SutonnyMJ"/>
        </w:rPr>
        <w:t xml:space="preserve">`) </w:t>
      </w:r>
    </w:p>
    <w:p w14:paraId="1F9B3845" w14:textId="77777777" w:rsidR="0068046F" w:rsidRDefault="0068046F" w:rsidP="001A663A">
      <w:pPr>
        <w:pStyle w:val="ListParagraph"/>
        <w:spacing w:after="0" w:line="240" w:lineRule="auto"/>
        <w:ind w:hanging="360"/>
      </w:pPr>
      <w:r>
        <w:t>2 = Brown</w:t>
      </w:r>
      <w:proofErr w:type="gramStart"/>
      <w:r w:rsidR="00DF2BA8">
        <w:rPr>
          <w:rFonts w:ascii="SutonnyMJ" w:hAnsi="SutonnyMJ" w:cs="SutonnyMJ"/>
        </w:rPr>
        <w:t xml:space="preserve">( </w:t>
      </w:r>
      <w:proofErr w:type="spellStart"/>
      <w:r w:rsidR="00DF2BA8">
        <w:rPr>
          <w:rFonts w:ascii="SutonnyMJ" w:hAnsi="SutonnyMJ" w:cs="SutonnyMJ"/>
        </w:rPr>
        <w:t>ev</w:t>
      </w:r>
      <w:proofErr w:type="gramEnd"/>
      <w:r w:rsidR="00DF2BA8">
        <w:rPr>
          <w:rFonts w:ascii="SutonnyMJ" w:hAnsi="SutonnyMJ" w:cs="SutonnyMJ"/>
        </w:rPr>
        <w:t>`vgx</w:t>
      </w:r>
      <w:proofErr w:type="spellEnd"/>
      <w:r w:rsidR="00DF2BA8">
        <w:rPr>
          <w:rFonts w:ascii="SutonnyMJ" w:hAnsi="SutonnyMJ" w:cs="SutonnyMJ"/>
        </w:rPr>
        <w:t xml:space="preserve">) </w:t>
      </w:r>
    </w:p>
    <w:p w14:paraId="20CA7008" w14:textId="77777777" w:rsidR="0068046F" w:rsidRDefault="0068046F" w:rsidP="001A663A">
      <w:pPr>
        <w:pStyle w:val="ListParagraph"/>
        <w:spacing w:after="0" w:line="240" w:lineRule="auto"/>
        <w:ind w:hanging="360"/>
      </w:pPr>
      <w:r>
        <w:t xml:space="preserve">3 = </w:t>
      </w:r>
      <w:proofErr w:type="gramStart"/>
      <w:r>
        <w:t>Black</w:t>
      </w:r>
      <w:r w:rsidR="00DF2BA8">
        <w:rPr>
          <w:rFonts w:ascii="SutonnyMJ" w:hAnsi="SutonnyMJ" w:cs="SutonnyMJ"/>
        </w:rPr>
        <w:t>(</w:t>
      </w:r>
      <w:proofErr w:type="spellStart"/>
      <w:proofErr w:type="gramEnd"/>
      <w:r w:rsidR="00DF2BA8">
        <w:rPr>
          <w:rFonts w:ascii="SutonnyMJ" w:hAnsi="SutonnyMJ" w:cs="SutonnyMJ"/>
        </w:rPr>
        <w:t>Kv‡jv</w:t>
      </w:r>
      <w:proofErr w:type="spellEnd"/>
      <w:r w:rsidR="00DF2BA8">
        <w:rPr>
          <w:rFonts w:ascii="SutonnyMJ" w:hAnsi="SutonnyMJ" w:cs="SutonnyMJ"/>
        </w:rPr>
        <w:t>)</w:t>
      </w:r>
    </w:p>
    <w:p w14:paraId="1138A8E4" w14:textId="77777777" w:rsidR="0068046F" w:rsidRDefault="0068046F" w:rsidP="001A663A">
      <w:pPr>
        <w:pStyle w:val="ListParagraph"/>
        <w:spacing w:after="0" w:line="240" w:lineRule="auto"/>
        <w:ind w:hanging="360"/>
      </w:pPr>
      <w:r>
        <w:t>4 = Green</w:t>
      </w:r>
      <w:proofErr w:type="gramStart"/>
      <w:r w:rsidR="00DF2BA8">
        <w:rPr>
          <w:rFonts w:ascii="SutonnyMJ" w:hAnsi="SutonnyMJ" w:cs="SutonnyMJ"/>
        </w:rPr>
        <w:t xml:space="preserve">( </w:t>
      </w:r>
      <w:proofErr w:type="spellStart"/>
      <w:r w:rsidR="00DF2BA8">
        <w:rPr>
          <w:rFonts w:ascii="SutonnyMJ" w:hAnsi="SutonnyMJ" w:cs="SutonnyMJ"/>
        </w:rPr>
        <w:t>meyR</w:t>
      </w:r>
      <w:proofErr w:type="spellEnd"/>
      <w:proofErr w:type="gramEnd"/>
      <w:r w:rsidR="00DF2BA8">
        <w:rPr>
          <w:rFonts w:ascii="SutonnyMJ" w:hAnsi="SutonnyMJ" w:cs="SutonnyMJ"/>
        </w:rPr>
        <w:t xml:space="preserve">) </w:t>
      </w:r>
    </w:p>
    <w:p w14:paraId="45B3FF54" w14:textId="77777777" w:rsidR="0068046F" w:rsidRDefault="0068046F" w:rsidP="001A663A">
      <w:pPr>
        <w:pStyle w:val="ListParagraph"/>
        <w:spacing w:after="0" w:line="240" w:lineRule="auto"/>
        <w:ind w:hanging="360"/>
      </w:pPr>
      <w:r>
        <w:t>5 = White/</w:t>
      </w:r>
      <w:proofErr w:type="gramStart"/>
      <w:r>
        <w:t>grey</w:t>
      </w:r>
      <w:r w:rsidR="007C22D7">
        <w:rPr>
          <w:rFonts w:ascii="SutonnyMJ" w:hAnsi="SutonnyMJ" w:cs="SutonnyMJ"/>
        </w:rPr>
        <w:t>(</w:t>
      </w:r>
      <w:proofErr w:type="spellStart"/>
      <w:proofErr w:type="gramEnd"/>
      <w:r w:rsidR="007C22D7">
        <w:rPr>
          <w:rFonts w:ascii="SutonnyMJ" w:hAnsi="SutonnyMJ" w:cs="SutonnyMJ"/>
        </w:rPr>
        <w:t>mv`v</w:t>
      </w:r>
      <w:proofErr w:type="spellEnd"/>
      <w:r w:rsidR="007C22D7">
        <w:rPr>
          <w:rFonts w:ascii="SutonnyMJ" w:hAnsi="SutonnyMJ" w:cs="SutonnyMJ"/>
        </w:rPr>
        <w:t>/</w:t>
      </w:r>
      <w:proofErr w:type="spellStart"/>
      <w:r w:rsidR="007C22D7">
        <w:rPr>
          <w:rFonts w:ascii="SutonnyMJ" w:hAnsi="SutonnyMJ" w:cs="SutonnyMJ"/>
        </w:rPr>
        <w:t>aymi</w:t>
      </w:r>
      <w:proofErr w:type="spellEnd"/>
      <w:r w:rsidR="007C22D7">
        <w:rPr>
          <w:rFonts w:ascii="SutonnyMJ" w:hAnsi="SutonnyMJ" w:cs="SutonnyMJ"/>
        </w:rPr>
        <w:t xml:space="preserve">) </w:t>
      </w:r>
    </w:p>
    <w:p w14:paraId="255724D1" w14:textId="77777777" w:rsidR="0068046F" w:rsidRDefault="0068046F" w:rsidP="001A663A">
      <w:pPr>
        <w:pStyle w:val="ListParagraph"/>
        <w:spacing w:after="0" w:line="240" w:lineRule="auto"/>
        <w:ind w:hanging="360"/>
      </w:pPr>
      <w:r>
        <w:t xml:space="preserve">6 = Other: </w:t>
      </w:r>
      <w:proofErr w:type="gramStart"/>
      <w:r>
        <w:t>Specify</w:t>
      </w:r>
      <w:r w:rsidR="007C22D7">
        <w:rPr>
          <w:rFonts w:ascii="SutonnyMJ" w:hAnsi="SutonnyMJ" w:cs="SutonnyMJ"/>
        </w:rPr>
        <w:t>(</w:t>
      </w:r>
      <w:proofErr w:type="spellStart"/>
      <w:proofErr w:type="gramEnd"/>
      <w:r w:rsidR="007C22D7">
        <w:rPr>
          <w:rFonts w:ascii="SutonnyMJ" w:hAnsi="SutonnyMJ" w:cs="SutonnyMJ"/>
        </w:rPr>
        <w:t>Ab¨vY¨twbw</w:t>
      </w:r>
      <w:proofErr w:type="spellEnd"/>
      <w:r w:rsidR="007C22D7">
        <w:rPr>
          <w:rFonts w:ascii="SutonnyMJ" w:hAnsi="SutonnyMJ" w:cs="SutonnyMJ"/>
        </w:rPr>
        <w:t xml:space="preserve">`©ó </w:t>
      </w:r>
      <w:proofErr w:type="spellStart"/>
      <w:r w:rsidR="007C22D7">
        <w:rPr>
          <w:rFonts w:ascii="SutonnyMJ" w:hAnsi="SutonnyMJ" w:cs="SutonnyMJ"/>
        </w:rPr>
        <w:t>K‡iwjLyb</w:t>
      </w:r>
      <w:proofErr w:type="spellEnd"/>
      <w:r w:rsidR="007C22D7">
        <w:rPr>
          <w:rFonts w:ascii="SutonnyMJ" w:hAnsi="SutonnyMJ" w:cs="SutonnyMJ"/>
        </w:rPr>
        <w:t>)</w:t>
      </w:r>
    </w:p>
    <w:p w14:paraId="1B2C1D9A" w14:textId="77777777" w:rsidR="0047065C" w:rsidRDefault="0047065C" w:rsidP="0055013D"/>
    <w:p w14:paraId="06784EDA" w14:textId="77777777" w:rsidR="00A23935" w:rsidRDefault="0068046F" w:rsidP="00762CBA">
      <w:pPr>
        <w:pStyle w:val="ListParagraph"/>
        <w:numPr>
          <w:ilvl w:val="0"/>
          <w:numId w:val="4"/>
        </w:numPr>
        <w:spacing w:after="0" w:line="240" w:lineRule="auto"/>
      </w:pPr>
      <w:r>
        <w:lastRenderedPageBreak/>
        <w:t>(</w:t>
      </w:r>
      <w:proofErr w:type="spellStart"/>
      <w:proofErr w:type="gramStart"/>
      <w:r>
        <w:t>obs</w:t>
      </w:r>
      <w:proofErr w:type="spellEnd"/>
      <w:proofErr w:type="gramEnd"/>
      <w:r>
        <w:t xml:space="preserve">) </w:t>
      </w:r>
      <w:r w:rsidR="0047065C">
        <w:t>Do you see a</w:t>
      </w:r>
      <w:r>
        <w:t xml:space="preserve">ny abnormal characteristics of </w:t>
      </w:r>
      <w:r w:rsidR="00FD429E">
        <w:t xml:space="preserve">the </w:t>
      </w:r>
      <w:r>
        <w:t>collected stool sample</w:t>
      </w:r>
      <w:r w:rsidR="0047065C">
        <w:t>? (S</w:t>
      </w:r>
      <w:r>
        <w:t>elect all that apply)</w:t>
      </w:r>
      <w:r w:rsidR="00425C87">
        <w:rPr>
          <w:rFonts w:ascii="SutonnyMJ" w:hAnsi="SutonnyMJ" w:cs="SutonnyMJ"/>
        </w:rPr>
        <w:t>[(</w:t>
      </w:r>
      <w:proofErr w:type="spellStart"/>
      <w:r w:rsidR="00425C87">
        <w:rPr>
          <w:rFonts w:ascii="SutonnyMJ" w:hAnsi="SutonnyMJ" w:cs="SutonnyMJ"/>
        </w:rPr>
        <w:t>ch</w:t>
      </w:r>
      <w:proofErr w:type="spellEnd"/>
      <w:r w:rsidR="00425C87">
        <w:rPr>
          <w:rFonts w:ascii="SutonnyMJ" w:hAnsi="SutonnyMJ" w:cs="SutonnyMJ"/>
        </w:rPr>
        <w:t>©‡</w:t>
      </w:r>
      <w:proofErr w:type="spellStart"/>
      <w:proofErr w:type="gramStart"/>
      <w:r w:rsidR="00425C87">
        <w:rPr>
          <w:rFonts w:ascii="SutonnyMJ" w:hAnsi="SutonnyMJ" w:cs="SutonnyMJ"/>
        </w:rPr>
        <w:t>eÿbKiæb</w:t>
      </w:r>
      <w:proofErr w:type="spellEnd"/>
      <w:r w:rsidR="00425C87">
        <w:rPr>
          <w:rFonts w:ascii="SutonnyMJ" w:hAnsi="SutonnyMJ" w:cs="SutonnyMJ"/>
        </w:rPr>
        <w:t>)</w:t>
      </w:r>
      <w:proofErr w:type="spellStart"/>
      <w:r w:rsidR="00A12DCB">
        <w:rPr>
          <w:rFonts w:ascii="SutonnyMJ" w:hAnsi="SutonnyMJ" w:cs="SutonnyMJ"/>
        </w:rPr>
        <w:t>msM</w:t>
      </w:r>
      <w:proofErr w:type="spellEnd"/>
      <w:proofErr w:type="gramEnd"/>
      <w:r w:rsidR="00A12DCB">
        <w:rPr>
          <w:rFonts w:ascii="SutonnyMJ" w:hAnsi="SutonnyMJ" w:cs="SutonnyMJ"/>
        </w:rPr>
        <w:t>„</w:t>
      </w:r>
      <w:proofErr w:type="spellStart"/>
      <w:r w:rsidR="00A12DCB">
        <w:rPr>
          <w:rFonts w:ascii="SutonnyMJ" w:hAnsi="SutonnyMJ" w:cs="SutonnyMJ"/>
        </w:rPr>
        <w:t>nxZcvqLvbvibgybvig‡a</w:t>
      </w:r>
      <w:proofErr w:type="spellEnd"/>
      <w:r w:rsidR="00A12DCB">
        <w:rPr>
          <w:rFonts w:ascii="SutonnyMJ" w:hAnsi="SutonnyMJ" w:cs="SutonnyMJ"/>
        </w:rPr>
        <w:t>¨ A¯^</w:t>
      </w:r>
      <w:proofErr w:type="spellStart"/>
      <w:r w:rsidR="00A12DCB">
        <w:rPr>
          <w:rFonts w:ascii="SutonnyMJ" w:hAnsi="SutonnyMJ" w:cs="SutonnyMJ"/>
        </w:rPr>
        <w:t>vfvweKwKQz</w:t>
      </w:r>
      <w:proofErr w:type="spellEnd"/>
      <w:r w:rsidR="00A12DCB">
        <w:rPr>
          <w:rFonts w:ascii="SutonnyMJ" w:hAnsi="SutonnyMJ" w:cs="SutonnyMJ"/>
        </w:rPr>
        <w:t xml:space="preserve"> †`</w:t>
      </w:r>
      <w:proofErr w:type="spellStart"/>
      <w:r w:rsidR="00A12DCB">
        <w:rPr>
          <w:rFonts w:ascii="SutonnyMJ" w:hAnsi="SutonnyMJ" w:cs="SutonnyMJ"/>
        </w:rPr>
        <w:t>Lv</w:t>
      </w:r>
      <w:proofErr w:type="spellEnd"/>
      <w:r w:rsidR="00A12DCB">
        <w:rPr>
          <w:rFonts w:ascii="SutonnyMJ" w:hAnsi="SutonnyMJ" w:cs="SutonnyMJ"/>
        </w:rPr>
        <w:t xml:space="preserve"> †M‡Q </w:t>
      </w:r>
      <w:proofErr w:type="spellStart"/>
      <w:r w:rsidR="00A12DCB">
        <w:rPr>
          <w:rFonts w:ascii="SutonnyMJ" w:hAnsi="SutonnyMJ" w:cs="SutonnyMJ"/>
        </w:rPr>
        <w:t>wK</w:t>
      </w:r>
      <w:proofErr w:type="spellEnd"/>
      <w:r w:rsidR="00A12DCB">
        <w:rPr>
          <w:rFonts w:ascii="SutonnyMJ" w:hAnsi="SutonnyMJ" w:cs="SutonnyMJ"/>
        </w:rPr>
        <w:t>? (</w:t>
      </w:r>
      <w:proofErr w:type="spellStart"/>
      <w:r w:rsidR="00A12DCB">
        <w:rPr>
          <w:rFonts w:ascii="SutonnyMJ" w:hAnsi="SutonnyMJ" w:cs="SutonnyMJ"/>
        </w:rPr>
        <w:t>cÖ‡hvR</w:t>
      </w:r>
      <w:proofErr w:type="spellEnd"/>
      <w:r w:rsidR="00A12DCB">
        <w:rPr>
          <w:rFonts w:ascii="SutonnyMJ" w:hAnsi="SutonnyMJ" w:cs="SutonnyMJ"/>
        </w:rPr>
        <w:t>¨ me¸‡</w:t>
      </w:r>
      <w:proofErr w:type="spellStart"/>
      <w:r w:rsidR="00A12DCB">
        <w:rPr>
          <w:rFonts w:ascii="SutonnyMJ" w:hAnsi="SutonnyMJ" w:cs="SutonnyMJ"/>
        </w:rPr>
        <w:t>jvAckbwbev©PbKiæb</w:t>
      </w:r>
      <w:proofErr w:type="spellEnd"/>
      <w:r w:rsidR="00A12DCB">
        <w:rPr>
          <w:rFonts w:ascii="SutonnyMJ" w:hAnsi="SutonnyMJ" w:cs="SutonnyMJ"/>
        </w:rPr>
        <w:t xml:space="preserve">) </w:t>
      </w:r>
    </w:p>
    <w:p w14:paraId="5075B39F" w14:textId="77777777" w:rsidR="0068046F" w:rsidRDefault="0068046F" w:rsidP="001A663A">
      <w:pPr>
        <w:pStyle w:val="ListParagraph"/>
        <w:spacing w:after="0" w:line="240" w:lineRule="auto"/>
        <w:ind w:hanging="360"/>
        <w:rPr>
          <w:rFonts w:ascii="SutonnyMJ" w:hAnsi="SutonnyMJ" w:cs="SutonnyMJ"/>
        </w:rPr>
      </w:pPr>
      <w:r>
        <w:t xml:space="preserve">1 = No abnormal </w:t>
      </w:r>
      <w:proofErr w:type="gramStart"/>
      <w:r>
        <w:t>characteristics</w:t>
      </w:r>
      <w:r w:rsidR="00180980">
        <w:rPr>
          <w:rFonts w:ascii="SutonnyMJ" w:hAnsi="SutonnyMJ" w:cs="SutonnyMJ"/>
        </w:rPr>
        <w:t>(</w:t>
      </w:r>
      <w:proofErr w:type="gramEnd"/>
      <w:r w:rsidR="00180980">
        <w:rPr>
          <w:rFonts w:ascii="SutonnyMJ" w:hAnsi="SutonnyMJ" w:cs="SutonnyMJ"/>
        </w:rPr>
        <w:t>A¯^</w:t>
      </w:r>
      <w:proofErr w:type="spellStart"/>
      <w:r w:rsidR="00180980">
        <w:rPr>
          <w:rFonts w:ascii="SutonnyMJ" w:hAnsi="SutonnyMJ" w:cs="SutonnyMJ"/>
        </w:rPr>
        <w:t>vfvweKwKQz</w:t>
      </w:r>
      <w:proofErr w:type="spellEnd"/>
      <w:r w:rsidR="00180980">
        <w:rPr>
          <w:rFonts w:ascii="SutonnyMJ" w:hAnsi="SutonnyMJ" w:cs="SutonnyMJ"/>
        </w:rPr>
        <w:t xml:space="preserve"> †`</w:t>
      </w:r>
      <w:proofErr w:type="spellStart"/>
      <w:r w:rsidR="00180980">
        <w:rPr>
          <w:rFonts w:ascii="SutonnyMJ" w:hAnsi="SutonnyMJ" w:cs="SutonnyMJ"/>
        </w:rPr>
        <w:t>Lvhvqwb</w:t>
      </w:r>
      <w:proofErr w:type="spellEnd"/>
      <w:r w:rsidR="00180980">
        <w:rPr>
          <w:rFonts w:ascii="SutonnyMJ" w:hAnsi="SutonnyMJ" w:cs="SutonnyMJ"/>
        </w:rPr>
        <w:t>)</w:t>
      </w:r>
    </w:p>
    <w:p w14:paraId="4E78BDF7" w14:textId="77777777" w:rsidR="001A663A" w:rsidRDefault="001A663A" w:rsidP="001A663A">
      <w:pPr>
        <w:pStyle w:val="ListParagraph"/>
        <w:spacing w:after="0" w:line="240" w:lineRule="auto"/>
        <w:ind w:hanging="360"/>
        <w:rPr>
          <w:rFonts w:ascii="SutonnyMJ" w:hAnsi="SutonnyMJ" w:cs="SutonnyMJ"/>
        </w:rPr>
      </w:pPr>
      <w:r>
        <w:t xml:space="preserve">2 = </w:t>
      </w:r>
      <w:proofErr w:type="gramStart"/>
      <w:r>
        <w:t>Mucus</w:t>
      </w:r>
      <w:r w:rsidR="005B65AF">
        <w:rPr>
          <w:rFonts w:ascii="SutonnyMJ" w:hAnsi="SutonnyMJ" w:cs="SutonnyMJ"/>
        </w:rPr>
        <w:t>(</w:t>
      </w:r>
      <w:proofErr w:type="gramEnd"/>
      <w:r w:rsidR="005B65AF">
        <w:rPr>
          <w:rFonts w:ascii="SutonnyMJ" w:hAnsi="SutonnyMJ" w:cs="SutonnyMJ"/>
        </w:rPr>
        <w:t>†</w:t>
      </w:r>
      <w:proofErr w:type="spellStart"/>
      <w:r w:rsidR="005B65AF">
        <w:rPr>
          <w:rFonts w:ascii="SutonnyMJ" w:hAnsi="SutonnyMJ" w:cs="SutonnyMJ"/>
        </w:rPr>
        <w:t>kø</w:t>
      </w:r>
      <w:proofErr w:type="spellEnd"/>
      <w:r w:rsidR="005B65AF">
        <w:rPr>
          <w:rFonts w:ascii="SutonnyMJ" w:hAnsi="SutonnyMJ" w:cs="SutonnyMJ"/>
        </w:rPr>
        <w:t xml:space="preserve">®§v </w:t>
      </w:r>
      <w:proofErr w:type="spellStart"/>
      <w:r w:rsidR="005B65AF">
        <w:rPr>
          <w:rFonts w:ascii="SutonnyMJ" w:hAnsi="SutonnyMJ" w:cs="SutonnyMJ"/>
        </w:rPr>
        <w:t>evK‡digZwcQjg‡bn‡q‡Q</w:t>
      </w:r>
      <w:proofErr w:type="spellEnd"/>
      <w:r w:rsidR="005B65AF">
        <w:rPr>
          <w:rFonts w:ascii="SutonnyMJ" w:hAnsi="SutonnyMJ" w:cs="SutonnyMJ"/>
        </w:rPr>
        <w:t>)</w:t>
      </w:r>
    </w:p>
    <w:p w14:paraId="091C9975" w14:textId="77777777" w:rsidR="0068046F" w:rsidRDefault="001A663A" w:rsidP="001A663A">
      <w:pPr>
        <w:pStyle w:val="ListParagraph"/>
        <w:spacing w:after="0" w:line="240" w:lineRule="auto"/>
        <w:ind w:hanging="360"/>
      </w:pPr>
      <w:r>
        <w:t>3</w:t>
      </w:r>
      <w:r w:rsidR="0068046F">
        <w:t xml:space="preserve"> = </w:t>
      </w:r>
      <w:proofErr w:type="gramStart"/>
      <w:r w:rsidR="0068046F">
        <w:t>Blood</w:t>
      </w:r>
      <w:r w:rsidR="007957D7">
        <w:rPr>
          <w:rFonts w:ascii="SutonnyMJ" w:hAnsi="SutonnyMJ" w:cs="SutonnyMJ"/>
        </w:rPr>
        <w:t>(</w:t>
      </w:r>
      <w:proofErr w:type="spellStart"/>
      <w:proofErr w:type="gramEnd"/>
      <w:r w:rsidR="007957D7">
        <w:rPr>
          <w:rFonts w:ascii="SutonnyMJ" w:hAnsi="SutonnyMJ" w:cs="SutonnyMJ"/>
        </w:rPr>
        <w:t>gj</w:t>
      </w:r>
      <w:proofErr w:type="spellEnd"/>
      <w:r w:rsidR="007957D7">
        <w:rPr>
          <w:rFonts w:ascii="SutonnyMJ" w:hAnsi="SutonnyMJ" w:cs="SutonnyMJ"/>
        </w:rPr>
        <w:t>/</w:t>
      </w:r>
      <w:proofErr w:type="spellStart"/>
      <w:r w:rsidR="007957D7">
        <w:rPr>
          <w:rFonts w:ascii="SutonnyMJ" w:hAnsi="SutonnyMJ" w:cs="SutonnyMJ"/>
        </w:rPr>
        <w:t>cvqLvbvi</w:t>
      </w:r>
      <w:proofErr w:type="spellEnd"/>
      <w:r w:rsidR="007957D7">
        <w:rPr>
          <w:rFonts w:ascii="SutonnyMJ" w:hAnsi="SutonnyMJ" w:cs="SutonnyMJ"/>
        </w:rPr>
        <w:t xml:space="preserve"> mv‡_ i³ †`</w:t>
      </w:r>
      <w:proofErr w:type="spellStart"/>
      <w:r w:rsidR="007957D7">
        <w:rPr>
          <w:rFonts w:ascii="SutonnyMJ" w:hAnsi="SutonnyMJ" w:cs="SutonnyMJ"/>
        </w:rPr>
        <w:t>Lv</w:t>
      </w:r>
      <w:proofErr w:type="spellEnd"/>
      <w:r w:rsidR="007957D7">
        <w:rPr>
          <w:rFonts w:ascii="SutonnyMJ" w:hAnsi="SutonnyMJ" w:cs="SutonnyMJ"/>
        </w:rPr>
        <w:t xml:space="preserve"> †M‡Q) </w:t>
      </w:r>
    </w:p>
    <w:p w14:paraId="2937C01F" w14:textId="77777777" w:rsidR="001A663A" w:rsidRDefault="001A663A" w:rsidP="001A663A">
      <w:pPr>
        <w:pStyle w:val="ListParagraph"/>
        <w:spacing w:after="0" w:line="240" w:lineRule="auto"/>
        <w:ind w:hanging="360"/>
      </w:pPr>
      <w:r>
        <w:t xml:space="preserve">4 = </w:t>
      </w:r>
      <w:proofErr w:type="gramStart"/>
      <w:r>
        <w:t>Worms</w:t>
      </w:r>
      <w:r w:rsidR="007957D7">
        <w:rPr>
          <w:rFonts w:ascii="SutonnyMJ" w:hAnsi="SutonnyMJ" w:cs="SutonnyMJ"/>
        </w:rPr>
        <w:t>(</w:t>
      </w:r>
      <w:proofErr w:type="gramEnd"/>
      <w:r w:rsidR="007957D7">
        <w:rPr>
          <w:rFonts w:ascii="SutonnyMJ" w:hAnsi="SutonnyMJ" w:cs="SutonnyMJ"/>
        </w:rPr>
        <w:t>K„</w:t>
      </w:r>
      <w:proofErr w:type="spellStart"/>
      <w:r w:rsidR="007957D7">
        <w:rPr>
          <w:rFonts w:ascii="SutonnyMJ" w:hAnsi="SutonnyMJ" w:cs="SutonnyMJ"/>
        </w:rPr>
        <w:t>wg</w:t>
      </w:r>
      <w:proofErr w:type="spellEnd"/>
      <w:r w:rsidR="007957D7">
        <w:rPr>
          <w:rFonts w:ascii="SutonnyMJ" w:hAnsi="SutonnyMJ" w:cs="SutonnyMJ"/>
        </w:rPr>
        <w:t xml:space="preserve"> †`</w:t>
      </w:r>
      <w:proofErr w:type="spellStart"/>
      <w:r w:rsidR="007957D7">
        <w:rPr>
          <w:rFonts w:ascii="SutonnyMJ" w:hAnsi="SutonnyMJ" w:cs="SutonnyMJ"/>
        </w:rPr>
        <w:t>Lv</w:t>
      </w:r>
      <w:proofErr w:type="spellEnd"/>
      <w:r w:rsidR="007957D7">
        <w:rPr>
          <w:rFonts w:ascii="SutonnyMJ" w:hAnsi="SutonnyMJ" w:cs="SutonnyMJ"/>
        </w:rPr>
        <w:t xml:space="preserve"> †M‡Q)</w:t>
      </w:r>
    </w:p>
    <w:p w14:paraId="5AD23BF4" w14:textId="77777777" w:rsidR="001A663A" w:rsidRDefault="001A663A" w:rsidP="001A663A">
      <w:pPr>
        <w:pStyle w:val="ListParagraph"/>
        <w:spacing w:after="0" w:line="240" w:lineRule="auto"/>
        <w:ind w:hanging="360"/>
      </w:pPr>
      <w:r>
        <w:t xml:space="preserve">5 = Other: </w:t>
      </w:r>
      <w:proofErr w:type="gramStart"/>
      <w:r>
        <w:t>Specify</w:t>
      </w:r>
      <w:r w:rsidR="007957D7">
        <w:rPr>
          <w:rFonts w:ascii="SutonnyMJ" w:hAnsi="SutonnyMJ" w:cs="SutonnyMJ"/>
        </w:rPr>
        <w:t>(</w:t>
      </w:r>
      <w:proofErr w:type="spellStart"/>
      <w:proofErr w:type="gramEnd"/>
      <w:r w:rsidR="007957D7">
        <w:rPr>
          <w:rFonts w:ascii="SutonnyMJ" w:hAnsi="SutonnyMJ" w:cs="SutonnyMJ"/>
        </w:rPr>
        <w:t>Ab¨vY¨twbw</w:t>
      </w:r>
      <w:proofErr w:type="spellEnd"/>
      <w:r w:rsidR="007957D7">
        <w:rPr>
          <w:rFonts w:ascii="SutonnyMJ" w:hAnsi="SutonnyMJ" w:cs="SutonnyMJ"/>
        </w:rPr>
        <w:t xml:space="preserve">`©ó </w:t>
      </w:r>
      <w:proofErr w:type="spellStart"/>
      <w:r w:rsidR="007957D7">
        <w:rPr>
          <w:rFonts w:ascii="SutonnyMJ" w:hAnsi="SutonnyMJ" w:cs="SutonnyMJ"/>
        </w:rPr>
        <w:t>K‡iwjLyb</w:t>
      </w:r>
      <w:proofErr w:type="spellEnd"/>
      <w:r w:rsidR="007957D7">
        <w:rPr>
          <w:rFonts w:ascii="SutonnyMJ" w:hAnsi="SutonnyMJ" w:cs="SutonnyMJ"/>
        </w:rPr>
        <w:t>)</w:t>
      </w:r>
    </w:p>
    <w:p w14:paraId="151601D9" w14:textId="77777777" w:rsidR="00FF0658" w:rsidRPr="00E47630" w:rsidRDefault="00FF0658" w:rsidP="00FF0658">
      <w:pPr>
        <w:rPr>
          <w:highlight w:val="yellow"/>
        </w:rPr>
      </w:pPr>
    </w:p>
    <w:p w14:paraId="08519024" w14:textId="77777777" w:rsidR="00FF0658" w:rsidRPr="00E47630" w:rsidRDefault="00FF0658" w:rsidP="00762CBA">
      <w:pPr>
        <w:pStyle w:val="ListParagraph"/>
        <w:numPr>
          <w:ilvl w:val="0"/>
          <w:numId w:val="4"/>
        </w:numPr>
        <w:spacing w:after="0" w:line="240" w:lineRule="auto"/>
        <w:rPr>
          <w:highlight w:val="yellow"/>
        </w:rPr>
      </w:pPr>
      <w:r w:rsidRPr="00E47630">
        <w:rPr>
          <w:highlight w:val="yellow"/>
        </w:rPr>
        <w:t xml:space="preserve">Enter the day of defecation </w:t>
      </w:r>
      <w:r w:rsidRPr="00E47630">
        <w:rPr>
          <w:rFonts w:ascii="SutonnyMJ" w:hAnsi="SutonnyMJ" w:cs="SutonnyMJ"/>
          <w:highlight w:val="yellow"/>
        </w:rPr>
        <w:t>(e¨w³/</w:t>
      </w:r>
      <w:proofErr w:type="spellStart"/>
      <w:r w:rsidRPr="00E47630">
        <w:rPr>
          <w:rFonts w:ascii="SutonnyMJ" w:hAnsi="SutonnyMJ" w:cs="SutonnyMJ"/>
          <w:highlight w:val="yellow"/>
        </w:rPr>
        <w:t>wkïicvqLvbvevgjZ¨vMKiviw`bwjwce</w:t>
      </w:r>
      <w:proofErr w:type="spellEnd"/>
      <w:r w:rsidRPr="00E47630">
        <w:rPr>
          <w:rFonts w:ascii="SutonnyMJ" w:hAnsi="SutonnyMJ" w:cs="SutonnyMJ"/>
          <w:highlight w:val="yellow"/>
        </w:rPr>
        <w:t xml:space="preserve">× </w:t>
      </w:r>
      <w:proofErr w:type="spellStart"/>
      <w:r w:rsidRPr="00E47630">
        <w:rPr>
          <w:rFonts w:ascii="SutonnyMJ" w:hAnsi="SutonnyMJ" w:cs="SutonnyMJ"/>
          <w:highlight w:val="yellow"/>
        </w:rPr>
        <w:t>Kiæb</w:t>
      </w:r>
      <w:proofErr w:type="spellEnd"/>
      <w:r w:rsidRPr="00E47630">
        <w:rPr>
          <w:rFonts w:ascii="SutonnyMJ" w:hAnsi="SutonnyMJ" w:cs="SutonnyMJ"/>
          <w:highlight w:val="yellow"/>
        </w:rPr>
        <w:t xml:space="preserve">) </w:t>
      </w:r>
    </w:p>
    <w:p w14:paraId="3C13724C" w14:textId="77777777" w:rsidR="00FF0658" w:rsidRPr="00E47630" w:rsidRDefault="00FF0658" w:rsidP="00FF0658">
      <w:pPr>
        <w:pStyle w:val="ListParagraph"/>
        <w:spacing w:after="0" w:line="240" w:lineRule="auto"/>
        <w:ind w:left="270" w:firstLine="90"/>
        <w:rPr>
          <w:highlight w:val="yellow"/>
        </w:rPr>
      </w:pPr>
      <w:r w:rsidRPr="00E47630">
        <w:rPr>
          <w:highlight w:val="yellow"/>
        </w:rPr>
        <w:t xml:space="preserve">1 = Today </w:t>
      </w:r>
      <w:r w:rsidRPr="00E47630">
        <w:rPr>
          <w:rFonts w:ascii="SutonnyMJ" w:hAnsi="SutonnyMJ" w:cs="SutonnyMJ"/>
          <w:highlight w:val="yellow"/>
        </w:rPr>
        <w:t>(</w:t>
      </w:r>
      <w:proofErr w:type="spellStart"/>
      <w:r w:rsidRPr="00E47630">
        <w:rPr>
          <w:rFonts w:ascii="SutonnyMJ" w:hAnsi="SutonnyMJ" w:cs="SutonnyMJ"/>
          <w:highlight w:val="yellow"/>
        </w:rPr>
        <w:t>AvR</w:t>
      </w:r>
      <w:proofErr w:type="spellEnd"/>
      <w:r w:rsidRPr="00E47630">
        <w:rPr>
          <w:rFonts w:ascii="SutonnyMJ" w:hAnsi="SutonnyMJ" w:cs="SutonnyMJ"/>
          <w:highlight w:val="yellow"/>
        </w:rPr>
        <w:t xml:space="preserve">) </w:t>
      </w:r>
    </w:p>
    <w:p w14:paraId="51149072" w14:textId="77777777" w:rsidR="00FF0658" w:rsidRPr="00E47630" w:rsidRDefault="00FF0658" w:rsidP="00FF0658">
      <w:pPr>
        <w:pStyle w:val="ListParagraph"/>
        <w:spacing w:after="0" w:line="240" w:lineRule="auto"/>
        <w:ind w:left="270" w:firstLine="90"/>
        <w:rPr>
          <w:highlight w:val="yellow"/>
        </w:rPr>
      </w:pPr>
      <w:r w:rsidRPr="00E47630">
        <w:rPr>
          <w:highlight w:val="yellow"/>
        </w:rPr>
        <w:t xml:space="preserve">2 = Yesterday </w:t>
      </w:r>
      <w:r w:rsidRPr="00E47630">
        <w:rPr>
          <w:rFonts w:ascii="SutonnyMJ" w:hAnsi="SutonnyMJ" w:cs="SutonnyMJ"/>
          <w:highlight w:val="yellow"/>
        </w:rPr>
        <w:t>(</w:t>
      </w:r>
      <w:proofErr w:type="spellStart"/>
      <w:r w:rsidRPr="00E47630">
        <w:rPr>
          <w:rFonts w:ascii="SutonnyMJ" w:hAnsi="SutonnyMJ" w:cs="SutonnyMJ"/>
          <w:highlight w:val="yellow"/>
        </w:rPr>
        <w:t>MZKvj</w:t>
      </w:r>
      <w:proofErr w:type="spellEnd"/>
      <w:r w:rsidRPr="00E47630">
        <w:rPr>
          <w:rFonts w:ascii="SutonnyMJ" w:hAnsi="SutonnyMJ" w:cs="SutonnyMJ"/>
          <w:highlight w:val="yellow"/>
        </w:rPr>
        <w:t>)</w:t>
      </w:r>
    </w:p>
    <w:p w14:paraId="1CF64028" w14:textId="77777777" w:rsidR="00FF0658" w:rsidRPr="00E47630" w:rsidRDefault="00FF0658" w:rsidP="00FF0658">
      <w:pPr>
        <w:rPr>
          <w:highlight w:val="yellow"/>
        </w:rPr>
      </w:pPr>
    </w:p>
    <w:p w14:paraId="2E07F0BC" w14:textId="77777777" w:rsidR="00FF0658" w:rsidRPr="00E47630" w:rsidRDefault="00FF0658" w:rsidP="00762CBA">
      <w:pPr>
        <w:pStyle w:val="ListParagraph"/>
        <w:numPr>
          <w:ilvl w:val="0"/>
          <w:numId w:val="4"/>
        </w:numPr>
        <w:spacing w:after="0" w:line="240" w:lineRule="auto"/>
        <w:rPr>
          <w:highlight w:val="yellow"/>
        </w:rPr>
      </w:pPr>
      <w:r w:rsidRPr="00E47630">
        <w:rPr>
          <w:highlight w:val="yellow"/>
        </w:rPr>
        <w:t>Enter the time of defecation (24-hr scale, enter 99:99 for DK)</w:t>
      </w:r>
      <w:r w:rsidRPr="00E47630">
        <w:rPr>
          <w:sz w:val="20"/>
          <w:szCs w:val="20"/>
          <w:highlight w:val="yellow"/>
        </w:rPr>
        <w:t>|__|__|:|__|__|</w:t>
      </w:r>
    </w:p>
    <w:p w14:paraId="01AB2A9A" w14:textId="77777777" w:rsidR="00FF0658" w:rsidRPr="00E47630" w:rsidRDefault="00FF0658" w:rsidP="00FF0658">
      <w:pPr>
        <w:ind w:left="360"/>
        <w:rPr>
          <w:highlight w:val="yellow"/>
        </w:rPr>
      </w:pPr>
      <w:r w:rsidRPr="00E47630">
        <w:rPr>
          <w:rFonts w:ascii="SutonnyMJ" w:hAnsi="SutonnyMJ" w:cs="SutonnyMJ"/>
          <w:highlight w:val="yellow"/>
        </w:rPr>
        <w:t>(</w:t>
      </w:r>
      <w:proofErr w:type="gramStart"/>
      <w:r w:rsidRPr="00E47630">
        <w:rPr>
          <w:rFonts w:ascii="SutonnyMJ" w:hAnsi="SutonnyMJ" w:cs="SutonnyMJ"/>
          <w:highlight w:val="yellow"/>
        </w:rPr>
        <w:t>e</w:t>
      </w:r>
      <w:proofErr w:type="gramEnd"/>
      <w:r w:rsidRPr="00E47630">
        <w:rPr>
          <w:rFonts w:ascii="SutonnyMJ" w:hAnsi="SutonnyMJ" w:cs="SutonnyMJ"/>
          <w:highlight w:val="yellow"/>
        </w:rPr>
        <w:t>¨w³/</w:t>
      </w:r>
      <w:proofErr w:type="spellStart"/>
      <w:r w:rsidRPr="00E47630">
        <w:rPr>
          <w:rFonts w:ascii="SutonnyMJ" w:hAnsi="SutonnyMJ" w:cs="SutonnyMJ"/>
          <w:highlight w:val="yellow"/>
        </w:rPr>
        <w:t>wkïicvqLvbvevgjZ¨vMKivimgqwjwce</w:t>
      </w:r>
      <w:proofErr w:type="spellEnd"/>
      <w:r w:rsidRPr="00E47630">
        <w:rPr>
          <w:rFonts w:ascii="SutonnyMJ" w:hAnsi="SutonnyMJ" w:cs="SutonnyMJ"/>
          <w:highlight w:val="yellow"/>
        </w:rPr>
        <w:t xml:space="preserve">× </w:t>
      </w:r>
      <w:proofErr w:type="spellStart"/>
      <w:r w:rsidRPr="00E47630">
        <w:rPr>
          <w:rFonts w:ascii="SutonnyMJ" w:hAnsi="SutonnyMJ" w:cs="SutonnyMJ"/>
          <w:highlight w:val="yellow"/>
        </w:rPr>
        <w:t>Kiæb</w:t>
      </w:r>
      <w:proofErr w:type="spellEnd"/>
      <w:r w:rsidRPr="00E47630">
        <w:rPr>
          <w:rFonts w:ascii="SutonnyMJ" w:hAnsi="SutonnyMJ" w:cs="SutonnyMJ"/>
          <w:highlight w:val="yellow"/>
        </w:rPr>
        <w:t xml:space="preserve"> (</w:t>
      </w:r>
      <w:r w:rsidRPr="00E47630">
        <w:rPr>
          <w:highlight w:val="yellow"/>
        </w:rPr>
        <w:t>24</w:t>
      </w:r>
      <w:r w:rsidRPr="00E47630">
        <w:rPr>
          <w:rFonts w:ascii="SutonnyMJ" w:hAnsi="SutonnyMJ" w:cs="SutonnyMJ"/>
          <w:highlight w:val="yellow"/>
        </w:rPr>
        <w:t xml:space="preserve"> N›</w:t>
      </w:r>
      <w:proofErr w:type="spellStart"/>
      <w:r w:rsidRPr="00E47630">
        <w:rPr>
          <w:rFonts w:ascii="SutonnyMJ" w:hAnsi="SutonnyMJ" w:cs="SutonnyMJ"/>
          <w:highlight w:val="yellow"/>
        </w:rPr>
        <w:t>Uvwnmv‡e</w:t>
      </w:r>
      <w:proofErr w:type="spellEnd"/>
      <w:r w:rsidRPr="00E47630">
        <w:rPr>
          <w:rFonts w:ascii="SutonnyMJ" w:hAnsi="SutonnyMJ" w:cs="SutonnyMJ"/>
          <w:highlight w:val="yellow"/>
        </w:rPr>
        <w:t xml:space="preserve">, </w:t>
      </w:r>
      <w:proofErr w:type="spellStart"/>
      <w:r w:rsidRPr="00E47630">
        <w:rPr>
          <w:rFonts w:ascii="SutonnyMJ" w:hAnsi="SutonnyMJ" w:cs="SutonnyMJ"/>
          <w:highlight w:val="yellow"/>
        </w:rPr>
        <w:t>Rvwbbv</w:t>
      </w:r>
      <w:proofErr w:type="spellEnd"/>
      <w:r w:rsidR="00840476">
        <w:rPr>
          <w:rFonts w:ascii="SutonnyMJ" w:hAnsi="SutonnyMJ" w:cs="SutonnyMJ"/>
          <w:highlight w:val="yellow"/>
        </w:rPr>
        <w:t xml:space="preserve"> </w:t>
      </w:r>
      <w:proofErr w:type="spellStart"/>
      <w:r w:rsidRPr="00E47630">
        <w:rPr>
          <w:rFonts w:ascii="SutonnyMJ" w:hAnsi="SutonnyMJ" w:cs="SutonnyMJ"/>
          <w:highlight w:val="yellow"/>
        </w:rPr>
        <w:t>n‡j</w:t>
      </w:r>
      <w:proofErr w:type="spellEnd"/>
      <w:r w:rsidR="00840476">
        <w:rPr>
          <w:rFonts w:ascii="SutonnyMJ" w:hAnsi="SutonnyMJ" w:cs="SutonnyMJ"/>
          <w:highlight w:val="yellow"/>
        </w:rPr>
        <w:t xml:space="preserve"> </w:t>
      </w:r>
      <w:r w:rsidRPr="00E47630">
        <w:rPr>
          <w:highlight w:val="yellow"/>
        </w:rPr>
        <w:t xml:space="preserve">99:99 </w:t>
      </w:r>
      <w:proofErr w:type="spellStart"/>
      <w:r w:rsidRPr="00E47630">
        <w:rPr>
          <w:rFonts w:ascii="SutonnyMJ" w:hAnsi="SutonnyMJ" w:cs="SutonnyMJ"/>
          <w:highlight w:val="yellow"/>
        </w:rPr>
        <w:t>emvb</w:t>
      </w:r>
      <w:proofErr w:type="spellEnd"/>
      <w:r w:rsidRPr="00E47630">
        <w:rPr>
          <w:rFonts w:ascii="SutonnyMJ" w:hAnsi="SutonnyMJ" w:cs="SutonnyMJ"/>
          <w:highlight w:val="yellow"/>
        </w:rPr>
        <w:t>)</w:t>
      </w:r>
    </w:p>
    <w:p w14:paraId="1E8E024E" w14:textId="77777777" w:rsidR="00FF0658" w:rsidRPr="00E47630" w:rsidRDefault="00FF0658" w:rsidP="00FF0658">
      <w:pPr>
        <w:pStyle w:val="ListParagraph"/>
        <w:spacing w:after="0" w:line="240" w:lineRule="auto"/>
        <w:rPr>
          <w:highlight w:val="yellow"/>
        </w:rPr>
      </w:pPr>
    </w:p>
    <w:p w14:paraId="48FB3232" w14:textId="738B4F07" w:rsidR="00FF0658" w:rsidRPr="00E47630" w:rsidRDefault="00FF0658" w:rsidP="00762CBA">
      <w:pPr>
        <w:pStyle w:val="ListParagraph"/>
        <w:numPr>
          <w:ilvl w:val="0"/>
          <w:numId w:val="4"/>
        </w:numPr>
        <w:spacing w:after="0" w:line="240" w:lineRule="auto"/>
        <w:rPr>
          <w:highlight w:val="yellow"/>
        </w:rPr>
      </w:pPr>
      <w:r w:rsidRPr="00E47630">
        <w:rPr>
          <w:highlight w:val="yellow"/>
        </w:rPr>
        <w:t>(</w:t>
      </w:r>
      <w:proofErr w:type="gramStart"/>
      <w:r w:rsidRPr="00E47630">
        <w:rPr>
          <w:highlight w:val="yellow"/>
        </w:rPr>
        <w:t>if</w:t>
      </w:r>
      <w:proofErr w:type="gramEnd"/>
      <w:r w:rsidRPr="00E47630">
        <w:rPr>
          <w:highlight w:val="yellow"/>
        </w:rPr>
        <w:t xml:space="preserve"> 1</w:t>
      </w:r>
      <w:r w:rsidR="00231DA6">
        <w:rPr>
          <w:highlight w:val="yellow"/>
        </w:rPr>
        <w:t>6</w:t>
      </w:r>
      <w:r w:rsidRPr="00E47630">
        <w:rPr>
          <w:highlight w:val="yellow"/>
        </w:rPr>
        <w:t xml:space="preserve"> is 99:99) Enter the approximate time of defecation [</w:t>
      </w:r>
      <w:r w:rsidRPr="00E47630">
        <w:rPr>
          <w:rFonts w:ascii="SutonnyMJ" w:hAnsi="SutonnyMJ" w:cs="SutonnyMJ"/>
          <w:highlight w:val="yellow"/>
        </w:rPr>
        <w:t>(</w:t>
      </w:r>
      <w:r w:rsidRPr="00E47630">
        <w:rPr>
          <w:highlight w:val="yellow"/>
        </w:rPr>
        <w:t>1</w:t>
      </w:r>
      <w:r w:rsidR="00231DA6">
        <w:rPr>
          <w:highlight w:val="yellow"/>
        </w:rPr>
        <w:t>6</w:t>
      </w:r>
      <w:r w:rsidR="00840476">
        <w:rPr>
          <w:highlight w:val="yellow"/>
        </w:rPr>
        <w:t xml:space="preserve"> </w:t>
      </w:r>
      <w:proofErr w:type="spellStart"/>
      <w:r w:rsidRPr="00E47630">
        <w:rPr>
          <w:rFonts w:ascii="SutonnyMJ" w:hAnsi="SutonnyMJ" w:cs="SutonnyMJ"/>
          <w:highlight w:val="yellow"/>
        </w:rPr>
        <w:t>GiDËi</w:t>
      </w:r>
      <w:proofErr w:type="spellEnd"/>
      <w:r w:rsidR="00840476">
        <w:rPr>
          <w:rFonts w:ascii="SutonnyMJ" w:hAnsi="SutonnyMJ" w:cs="SutonnyMJ"/>
          <w:highlight w:val="yellow"/>
        </w:rPr>
        <w:t xml:space="preserve"> </w:t>
      </w:r>
      <w:r w:rsidRPr="00E47630">
        <w:rPr>
          <w:highlight w:val="yellow"/>
        </w:rPr>
        <w:t>99:99</w:t>
      </w:r>
      <w:r w:rsidRPr="00E47630">
        <w:rPr>
          <w:rFonts w:ascii="SutonnyMJ" w:hAnsi="SutonnyMJ" w:cs="SutonnyMJ"/>
          <w:highlight w:val="yellow"/>
        </w:rPr>
        <w:t>n‡j) (e¨w³/</w:t>
      </w:r>
      <w:proofErr w:type="spellStart"/>
      <w:r w:rsidRPr="00E47630">
        <w:rPr>
          <w:rFonts w:ascii="SutonnyMJ" w:hAnsi="SutonnyMJ" w:cs="SutonnyMJ"/>
          <w:highlight w:val="yellow"/>
        </w:rPr>
        <w:t>wkïi</w:t>
      </w:r>
      <w:proofErr w:type="spellEnd"/>
      <w:r w:rsidR="00840476">
        <w:rPr>
          <w:rFonts w:ascii="SutonnyMJ" w:hAnsi="SutonnyMJ" w:cs="SutonnyMJ"/>
          <w:highlight w:val="yellow"/>
        </w:rPr>
        <w:t xml:space="preserve"> </w:t>
      </w:r>
      <w:proofErr w:type="spellStart"/>
      <w:r w:rsidRPr="00E47630">
        <w:rPr>
          <w:rFonts w:ascii="SutonnyMJ" w:hAnsi="SutonnyMJ" w:cs="SutonnyMJ"/>
          <w:highlight w:val="yellow"/>
        </w:rPr>
        <w:t>cvqLvbv</w:t>
      </w:r>
      <w:proofErr w:type="spellEnd"/>
      <w:r w:rsidR="00840476">
        <w:rPr>
          <w:rFonts w:ascii="SutonnyMJ" w:hAnsi="SutonnyMJ" w:cs="SutonnyMJ"/>
          <w:highlight w:val="yellow"/>
        </w:rPr>
        <w:t xml:space="preserve"> </w:t>
      </w:r>
      <w:proofErr w:type="spellStart"/>
      <w:r w:rsidRPr="00E47630">
        <w:rPr>
          <w:rFonts w:ascii="SutonnyMJ" w:hAnsi="SutonnyMJ" w:cs="SutonnyMJ"/>
          <w:highlight w:val="yellow"/>
        </w:rPr>
        <w:t>ev</w:t>
      </w:r>
      <w:proofErr w:type="spellEnd"/>
      <w:r w:rsidR="00840476">
        <w:rPr>
          <w:rFonts w:ascii="SutonnyMJ" w:hAnsi="SutonnyMJ" w:cs="SutonnyMJ"/>
          <w:highlight w:val="yellow"/>
        </w:rPr>
        <w:t xml:space="preserve"> </w:t>
      </w:r>
      <w:proofErr w:type="spellStart"/>
      <w:r w:rsidRPr="00E47630">
        <w:rPr>
          <w:rFonts w:ascii="SutonnyMJ" w:hAnsi="SutonnyMJ" w:cs="SutonnyMJ"/>
          <w:highlight w:val="yellow"/>
        </w:rPr>
        <w:t>gjZ¨vM</w:t>
      </w:r>
      <w:proofErr w:type="spellEnd"/>
      <w:r w:rsidR="00840476">
        <w:rPr>
          <w:rFonts w:ascii="SutonnyMJ" w:hAnsi="SutonnyMJ" w:cs="SutonnyMJ"/>
          <w:highlight w:val="yellow"/>
        </w:rPr>
        <w:t xml:space="preserve"> </w:t>
      </w:r>
      <w:proofErr w:type="spellStart"/>
      <w:r w:rsidRPr="00E47630">
        <w:rPr>
          <w:rFonts w:ascii="SutonnyMJ" w:hAnsi="SutonnyMJ" w:cs="SutonnyMJ"/>
          <w:highlight w:val="yellow"/>
        </w:rPr>
        <w:t>Kivi</w:t>
      </w:r>
      <w:proofErr w:type="spellEnd"/>
      <w:r w:rsidR="00840476">
        <w:rPr>
          <w:rFonts w:ascii="SutonnyMJ" w:hAnsi="SutonnyMJ" w:cs="SutonnyMJ"/>
          <w:highlight w:val="yellow"/>
        </w:rPr>
        <w:t xml:space="preserve"> </w:t>
      </w:r>
      <w:proofErr w:type="spellStart"/>
      <w:r w:rsidRPr="00E47630">
        <w:rPr>
          <w:rFonts w:ascii="SutonnyMJ" w:hAnsi="SutonnyMJ" w:cs="SutonnyMJ"/>
          <w:highlight w:val="yellow"/>
        </w:rPr>
        <w:t>w`b</w:t>
      </w:r>
      <w:proofErr w:type="spellEnd"/>
      <w:r w:rsidR="00840476">
        <w:rPr>
          <w:rFonts w:ascii="SutonnyMJ" w:hAnsi="SutonnyMJ" w:cs="SutonnyMJ"/>
          <w:highlight w:val="yellow"/>
        </w:rPr>
        <w:t xml:space="preserve"> </w:t>
      </w:r>
      <w:proofErr w:type="spellStart"/>
      <w:r w:rsidRPr="00E47630">
        <w:rPr>
          <w:rFonts w:ascii="SutonnyMJ" w:hAnsi="SutonnyMJ" w:cs="SutonnyMJ"/>
          <w:highlight w:val="yellow"/>
        </w:rPr>
        <w:t>wjwce</w:t>
      </w:r>
      <w:proofErr w:type="spellEnd"/>
      <w:r w:rsidRPr="00E47630">
        <w:rPr>
          <w:rFonts w:ascii="SutonnyMJ" w:hAnsi="SutonnyMJ" w:cs="SutonnyMJ"/>
          <w:highlight w:val="yellow"/>
        </w:rPr>
        <w:t xml:space="preserve">× </w:t>
      </w:r>
      <w:proofErr w:type="spellStart"/>
      <w:r w:rsidRPr="00E47630">
        <w:rPr>
          <w:rFonts w:ascii="SutonnyMJ" w:hAnsi="SutonnyMJ" w:cs="SutonnyMJ"/>
          <w:highlight w:val="yellow"/>
        </w:rPr>
        <w:t>Kiæb</w:t>
      </w:r>
      <w:proofErr w:type="spellEnd"/>
      <w:r w:rsidRPr="00E47630">
        <w:rPr>
          <w:rFonts w:ascii="SutonnyMJ" w:hAnsi="SutonnyMJ" w:cs="SutonnyMJ"/>
          <w:highlight w:val="yellow"/>
        </w:rPr>
        <w:t>)]</w:t>
      </w:r>
    </w:p>
    <w:p w14:paraId="67C17A0F" w14:textId="77777777" w:rsidR="00FF0658" w:rsidRPr="00E47630" w:rsidRDefault="00FF0658" w:rsidP="00FF0658">
      <w:pPr>
        <w:ind w:firstLine="360"/>
        <w:rPr>
          <w:rFonts w:ascii="Calibri" w:hAnsi="Calibri"/>
          <w:sz w:val="22"/>
          <w:szCs w:val="22"/>
          <w:highlight w:val="yellow"/>
          <w:lang w:eastAsia="en-US"/>
        </w:rPr>
      </w:pPr>
      <w:r w:rsidRPr="00E47630">
        <w:rPr>
          <w:rFonts w:ascii="Calibri" w:hAnsi="Calibri"/>
          <w:sz w:val="22"/>
          <w:szCs w:val="22"/>
          <w:highlight w:val="yellow"/>
          <w:lang w:eastAsia="en-US"/>
        </w:rPr>
        <w:t xml:space="preserve">1 = Morning </w:t>
      </w:r>
      <w:r w:rsidRPr="00E47630">
        <w:rPr>
          <w:rFonts w:ascii="SutonnyMJ" w:hAnsi="SutonnyMJ" w:cs="SutonnyMJ"/>
          <w:highlight w:val="yellow"/>
        </w:rPr>
        <w:t xml:space="preserve"> (</w:t>
      </w:r>
      <w:proofErr w:type="spellStart"/>
      <w:r w:rsidRPr="00E47630">
        <w:rPr>
          <w:rFonts w:ascii="SutonnyMJ" w:hAnsi="SutonnyMJ" w:cs="SutonnyMJ"/>
          <w:highlight w:val="yellow"/>
        </w:rPr>
        <w:t>mKvj</w:t>
      </w:r>
      <w:proofErr w:type="spellEnd"/>
      <w:r w:rsidRPr="00E47630">
        <w:rPr>
          <w:rFonts w:ascii="SutonnyMJ" w:hAnsi="SutonnyMJ" w:cs="SutonnyMJ"/>
          <w:highlight w:val="yellow"/>
        </w:rPr>
        <w:t xml:space="preserve">) </w:t>
      </w:r>
    </w:p>
    <w:p w14:paraId="04747FBF" w14:textId="77777777" w:rsidR="00FF0658" w:rsidRPr="00E47630" w:rsidRDefault="00FF0658" w:rsidP="00FF0658">
      <w:pPr>
        <w:ind w:firstLine="360"/>
        <w:rPr>
          <w:rFonts w:ascii="Calibri" w:hAnsi="Calibri"/>
          <w:sz w:val="22"/>
          <w:szCs w:val="22"/>
          <w:highlight w:val="yellow"/>
          <w:lang w:eastAsia="en-US"/>
        </w:rPr>
      </w:pPr>
      <w:r w:rsidRPr="00E47630">
        <w:rPr>
          <w:rFonts w:ascii="Calibri" w:hAnsi="Calibri"/>
          <w:sz w:val="22"/>
          <w:szCs w:val="22"/>
          <w:highlight w:val="yellow"/>
          <w:lang w:eastAsia="en-US"/>
        </w:rPr>
        <w:t xml:space="preserve">2 = Noon </w:t>
      </w:r>
      <w:r w:rsidRPr="00E47630">
        <w:rPr>
          <w:rFonts w:ascii="SutonnyMJ" w:hAnsi="SutonnyMJ" w:cs="SutonnyMJ"/>
          <w:highlight w:val="yellow"/>
        </w:rPr>
        <w:t>(`</w:t>
      </w:r>
      <w:proofErr w:type="spellStart"/>
      <w:r w:rsidRPr="00E47630">
        <w:rPr>
          <w:rFonts w:ascii="SutonnyMJ" w:hAnsi="SutonnyMJ" w:cs="SutonnyMJ"/>
          <w:highlight w:val="yellow"/>
        </w:rPr>
        <w:t>ycyi</w:t>
      </w:r>
      <w:proofErr w:type="spellEnd"/>
      <w:r w:rsidRPr="00E47630">
        <w:rPr>
          <w:rFonts w:ascii="SutonnyMJ" w:hAnsi="SutonnyMJ" w:cs="SutonnyMJ"/>
          <w:highlight w:val="yellow"/>
        </w:rPr>
        <w:t xml:space="preserve">) </w:t>
      </w:r>
    </w:p>
    <w:p w14:paraId="04558441" w14:textId="77777777" w:rsidR="00FF0658" w:rsidRPr="00E47630" w:rsidRDefault="00FF0658" w:rsidP="00FF0658">
      <w:pPr>
        <w:ind w:firstLine="360"/>
        <w:rPr>
          <w:rFonts w:ascii="Calibri" w:hAnsi="Calibri"/>
          <w:sz w:val="22"/>
          <w:szCs w:val="22"/>
          <w:highlight w:val="yellow"/>
          <w:lang w:eastAsia="en-US"/>
        </w:rPr>
      </w:pPr>
      <w:r w:rsidRPr="00E47630">
        <w:rPr>
          <w:rFonts w:ascii="Calibri" w:hAnsi="Calibri"/>
          <w:sz w:val="22"/>
          <w:szCs w:val="22"/>
          <w:highlight w:val="yellow"/>
          <w:lang w:eastAsia="en-US"/>
        </w:rPr>
        <w:t xml:space="preserve">3 = Afternoon </w:t>
      </w:r>
      <w:r w:rsidRPr="00E47630">
        <w:rPr>
          <w:rFonts w:ascii="SutonnyMJ" w:hAnsi="SutonnyMJ" w:cs="SutonnyMJ"/>
          <w:highlight w:val="yellow"/>
        </w:rPr>
        <w:t>(</w:t>
      </w:r>
      <w:proofErr w:type="spellStart"/>
      <w:r w:rsidRPr="00E47630">
        <w:rPr>
          <w:rFonts w:ascii="SutonnyMJ" w:hAnsi="SutonnyMJ" w:cs="SutonnyMJ"/>
          <w:highlight w:val="yellow"/>
        </w:rPr>
        <w:t>weKvj</w:t>
      </w:r>
      <w:proofErr w:type="spellEnd"/>
      <w:r w:rsidRPr="00E47630">
        <w:rPr>
          <w:rFonts w:ascii="SutonnyMJ" w:hAnsi="SutonnyMJ" w:cs="SutonnyMJ"/>
          <w:highlight w:val="yellow"/>
        </w:rPr>
        <w:t xml:space="preserve">) </w:t>
      </w:r>
    </w:p>
    <w:p w14:paraId="5FBF5820" w14:textId="77777777" w:rsidR="00FF0658" w:rsidRPr="00E47630" w:rsidRDefault="00FF0658" w:rsidP="00FF0658">
      <w:pPr>
        <w:ind w:firstLine="360"/>
        <w:rPr>
          <w:rFonts w:ascii="Calibri" w:hAnsi="Calibri"/>
          <w:sz w:val="22"/>
          <w:szCs w:val="22"/>
          <w:highlight w:val="yellow"/>
          <w:lang w:eastAsia="en-US"/>
        </w:rPr>
      </w:pPr>
      <w:r w:rsidRPr="00E47630">
        <w:rPr>
          <w:rFonts w:ascii="Calibri" w:hAnsi="Calibri"/>
          <w:sz w:val="22"/>
          <w:szCs w:val="22"/>
          <w:highlight w:val="yellow"/>
          <w:lang w:eastAsia="en-US"/>
        </w:rPr>
        <w:t xml:space="preserve">4 = Evening </w:t>
      </w:r>
      <w:r w:rsidRPr="00E47630">
        <w:rPr>
          <w:rFonts w:ascii="SutonnyMJ" w:hAnsi="SutonnyMJ" w:cs="SutonnyMJ"/>
          <w:highlight w:val="yellow"/>
        </w:rPr>
        <w:t>(</w:t>
      </w:r>
      <w:proofErr w:type="spellStart"/>
      <w:r w:rsidRPr="00E47630">
        <w:rPr>
          <w:rFonts w:ascii="SutonnyMJ" w:hAnsi="SutonnyMJ" w:cs="SutonnyMJ"/>
          <w:highlight w:val="yellow"/>
        </w:rPr>
        <w:t>mÜ¨v</w:t>
      </w:r>
      <w:proofErr w:type="spellEnd"/>
      <w:r w:rsidRPr="00E47630">
        <w:rPr>
          <w:rFonts w:ascii="SutonnyMJ" w:hAnsi="SutonnyMJ" w:cs="SutonnyMJ"/>
          <w:highlight w:val="yellow"/>
        </w:rPr>
        <w:t xml:space="preserve">) </w:t>
      </w:r>
    </w:p>
    <w:p w14:paraId="4AA4AB66" w14:textId="77777777" w:rsidR="00FF0658" w:rsidRDefault="00FF0658" w:rsidP="00FF0658">
      <w:pPr>
        <w:ind w:firstLine="360"/>
        <w:rPr>
          <w:rFonts w:ascii="SutonnyMJ" w:hAnsi="SutonnyMJ" w:cs="SutonnyMJ"/>
        </w:rPr>
      </w:pPr>
      <w:r w:rsidRPr="00E47630">
        <w:rPr>
          <w:rFonts w:ascii="Calibri" w:hAnsi="Calibri"/>
          <w:sz w:val="22"/>
          <w:szCs w:val="22"/>
          <w:highlight w:val="yellow"/>
          <w:lang w:eastAsia="en-US"/>
        </w:rPr>
        <w:t xml:space="preserve">5 = Night </w:t>
      </w:r>
      <w:r w:rsidRPr="00E47630">
        <w:rPr>
          <w:rFonts w:ascii="SutonnyMJ" w:hAnsi="SutonnyMJ" w:cs="SutonnyMJ"/>
          <w:highlight w:val="yellow"/>
        </w:rPr>
        <w:t>(</w:t>
      </w:r>
      <w:proofErr w:type="spellStart"/>
      <w:r w:rsidRPr="00E47630">
        <w:rPr>
          <w:rFonts w:ascii="SutonnyMJ" w:hAnsi="SutonnyMJ" w:cs="SutonnyMJ"/>
          <w:highlight w:val="yellow"/>
        </w:rPr>
        <w:t>ivZ</w:t>
      </w:r>
      <w:proofErr w:type="spellEnd"/>
      <w:r w:rsidRPr="00E47630">
        <w:rPr>
          <w:rFonts w:ascii="SutonnyMJ" w:hAnsi="SutonnyMJ" w:cs="SutonnyMJ"/>
          <w:highlight w:val="yellow"/>
        </w:rPr>
        <w:t>)</w:t>
      </w:r>
      <w:r w:rsidR="00B93971">
        <w:rPr>
          <w:rFonts w:ascii="SutonnyMJ" w:hAnsi="SutonnyMJ" w:cs="SutonnyMJ"/>
        </w:rPr>
        <w:t xml:space="preserve"> </w:t>
      </w:r>
    </w:p>
    <w:p w14:paraId="2A5057D9" w14:textId="77777777" w:rsidR="004A631E" w:rsidRDefault="004A631E" w:rsidP="00FF0658">
      <w:pPr>
        <w:ind w:firstLine="360"/>
        <w:rPr>
          <w:rFonts w:ascii="SutonnyMJ" w:hAnsi="SutonnyMJ" w:cs="SutonnyMJ"/>
        </w:rPr>
      </w:pPr>
    </w:p>
    <w:p w14:paraId="28F08CA4" w14:textId="4F230D98" w:rsidR="004A631E" w:rsidRPr="00A6176C" w:rsidRDefault="004A631E" w:rsidP="00762CBA">
      <w:pPr>
        <w:pStyle w:val="ListParagraph"/>
        <w:numPr>
          <w:ilvl w:val="0"/>
          <w:numId w:val="4"/>
        </w:numPr>
        <w:spacing w:after="0" w:line="240" w:lineRule="auto"/>
        <w:rPr>
          <w:highlight w:val="yellow"/>
        </w:rPr>
      </w:pPr>
      <w:r w:rsidRPr="00E47630">
        <w:rPr>
          <w:highlight w:val="yellow"/>
        </w:rPr>
        <w:t xml:space="preserve">Was the stool collected from one </w:t>
      </w:r>
      <w:r w:rsidRPr="00A6176C">
        <w:rPr>
          <w:highlight w:val="yellow"/>
        </w:rPr>
        <w:t>defecation event or multiple defecation events?</w:t>
      </w:r>
      <w:r w:rsidR="00C956A2" w:rsidRPr="00A6176C">
        <w:rPr>
          <w:rFonts w:ascii="SutonnyMJ" w:hAnsi="SutonnyMJ" w:cs="SutonnyMJ"/>
          <w:highlight w:val="yellow"/>
        </w:rPr>
        <w:t xml:space="preserve"> (D³ </w:t>
      </w:r>
      <w:proofErr w:type="spellStart"/>
      <w:r w:rsidR="00C956A2" w:rsidRPr="00A6176C">
        <w:rPr>
          <w:rFonts w:ascii="SutonnyMJ" w:hAnsi="SutonnyMJ" w:cs="SutonnyMJ"/>
          <w:highlight w:val="yellow"/>
        </w:rPr>
        <w:t>cvqLvbvi</w:t>
      </w:r>
      <w:proofErr w:type="spellEnd"/>
      <w:r w:rsidR="00C956A2" w:rsidRPr="00A6176C">
        <w:rPr>
          <w:rFonts w:ascii="SutonnyMJ" w:hAnsi="SutonnyMJ" w:cs="SutonnyMJ"/>
          <w:highlight w:val="yellow"/>
        </w:rPr>
        <w:t xml:space="preserve"> </w:t>
      </w:r>
      <w:proofErr w:type="spellStart"/>
      <w:r w:rsidR="00C956A2" w:rsidRPr="00A6176C">
        <w:rPr>
          <w:rFonts w:ascii="SutonnyMJ" w:hAnsi="SutonnyMJ" w:cs="SutonnyMJ"/>
          <w:highlight w:val="yellow"/>
        </w:rPr>
        <w:t>bgybvwU</w:t>
      </w:r>
      <w:proofErr w:type="spellEnd"/>
      <w:r w:rsidR="00C956A2" w:rsidRPr="00A6176C">
        <w:rPr>
          <w:rFonts w:ascii="SutonnyMJ" w:hAnsi="SutonnyMJ" w:cs="SutonnyMJ"/>
          <w:highlight w:val="yellow"/>
        </w:rPr>
        <w:t xml:space="preserve"> </w:t>
      </w:r>
      <w:proofErr w:type="spellStart"/>
      <w:r w:rsidR="00C956A2" w:rsidRPr="00A6176C">
        <w:rPr>
          <w:rFonts w:ascii="SutonnyMJ" w:hAnsi="SutonnyMJ" w:cs="SutonnyMJ"/>
          <w:highlight w:val="yellow"/>
        </w:rPr>
        <w:t>GKev‡i</w:t>
      </w:r>
      <w:proofErr w:type="spellEnd"/>
      <w:r w:rsidR="00C956A2" w:rsidRPr="00A6176C">
        <w:rPr>
          <w:rFonts w:ascii="SutonnyMJ" w:hAnsi="SutonnyMJ" w:cs="SutonnyMJ"/>
          <w:highlight w:val="yellow"/>
        </w:rPr>
        <w:t xml:space="preserve"> </w:t>
      </w:r>
      <w:proofErr w:type="spellStart"/>
      <w:r w:rsidR="00C956A2" w:rsidRPr="00A6176C">
        <w:rPr>
          <w:rFonts w:ascii="SutonnyMJ" w:hAnsi="SutonnyMJ" w:cs="SutonnyMJ"/>
          <w:highlight w:val="yellow"/>
        </w:rPr>
        <w:t>Kiv</w:t>
      </w:r>
      <w:proofErr w:type="spellEnd"/>
      <w:r w:rsidR="00C956A2" w:rsidRPr="00A6176C">
        <w:rPr>
          <w:rFonts w:ascii="SutonnyMJ" w:hAnsi="SutonnyMJ" w:cs="SutonnyMJ"/>
          <w:highlight w:val="yellow"/>
        </w:rPr>
        <w:t xml:space="preserve"> </w:t>
      </w:r>
      <w:proofErr w:type="spellStart"/>
      <w:r w:rsidR="00C956A2" w:rsidRPr="00A6176C">
        <w:rPr>
          <w:rFonts w:ascii="SutonnyMJ" w:hAnsi="SutonnyMJ" w:cs="SutonnyMJ"/>
          <w:highlight w:val="yellow"/>
        </w:rPr>
        <w:t>cvqLvbv</w:t>
      </w:r>
      <w:proofErr w:type="spellEnd"/>
      <w:r w:rsidR="00C956A2" w:rsidRPr="00A6176C">
        <w:rPr>
          <w:rFonts w:ascii="SutonnyMJ" w:hAnsi="SutonnyMJ" w:cs="SutonnyMJ"/>
          <w:highlight w:val="yellow"/>
        </w:rPr>
        <w:t xml:space="preserve"> †_‡K </w:t>
      </w:r>
      <w:proofErr w:type="spellStart"/>
      <w:r w:rsidR="00C956A2" w:rsidRPr="00A6176C">
        <w:rPr>
          <w:rFonts w:ascii="SutonnyMJ" w:hAnsi="SutonnyMJ" w:cs="SutonnyMJ"/>
          <w:highlight w:val="yellow"/>
        </w:rPr>
        <w:t>bvwK</w:t>
      </w:r>
      <w:proofErr w:type="spellEnd"/>
      <w:r w:rsidR="00C956A2" w:rsidRPr="00A6176C">
        <w:rPr>
          <w:rFonts w:ascii="SutonnyMJ" w:hAnsi="SutonnyMJ" w:cs="SutonnyMJ"/>
          <w:highlight w:val="yellow"/>
        </w:rPr>
        <w:t xml:space="preserve"> </w:t>
      </w:r>
      <w:proofErr w:type="spellStart"/>
      <w:r w:rsidR="00C956A2" w:rsidRPr="00A6176C">
        <w:rPr>
          <w:rFonts w:ascii="SutonnyMJ" w:hAnsi="SutonnyMJ" w:cs="SutonnyMJ"/>
          <w:highlight w:val="yellow"/>
        </w:rPr>
        <w:t>GKvwaKevi</w:t>
      </w:r>
      <w:proofErr w:type="spellEnd"/>
      <w:r w:rsidR="00C956A2" w:rsidRPr="00A6176C">
        <w:rPr>
          <w:rFonts w:ascii="SutonnyMJ" w:hAnsi="SutonnyMJ" w:cs="SutonnyMJ"/>
          <w:highlight w:val="yellow"/>
        </w:rPr>
        <w:t xml:space="preserve"> </w:t>
      </w:r>
      <w:proofErr w:type="spellStart"/>
      <w:r w:rsidR="00C956A2" w:rsidRPr="00A6176C">
        <w:rPr>
          <w:rFonts w:ascii="SutonnyMJ" w:hAnsi="SutonnyMJ" w:cs="SutonnyMJ"/>
          <w:highlight w:val="yellow"/>
        </w:rPr>
        <w:t>Kiv</w:t>
      </w:r>
      <w:proofErr w:type="spellEnd"/>
      <w:r w:rsidR="00C956A2" w:rsidRPr="00A6176C">
        <w:rPr>
          <w:rFonts w:ascii="SutonnyMJ" w:hAnsi="SutonnyMJ" w:cs="SutonnyMJ"/>
          <w:highlight w:val="yellow"/>
        </w:rPr>
        <w:t xml:space="preserve"> </w:t>
      </w:r>
      <w:proofErr w:type="spellStart"/>
      <w:r w:rsidR="00C956A2" w:rsidRPr="00A6176C">
        <w:rPr>
          <w:rFonts w:ascii="SutonnyMJ" w:hAnsi="SutonnyMJ" w:cs="SutonnyMJ"/>
          <w:highlight w:val="yellow"/>
        </w:rPr>
        <w:t>cvqLvbv</w:t>
      </w:r>
      <w:proofErr w:type="spellEnd"/>
      <w:r w:rsidR="00C956A2" w:rsidRPr="00A6176C">
        <w:rPr>
          <w:rFonts w:ascii="SutonnyMJ" w:hAnsi="SutonnyMJ" w:cs="SutonnyMJ"/>
          <w:highlight w:val="yellow"/>
        </w:rPr>
        <w:t xml:space="preserve"> †_‡K </w:t>
      </w:r>
      <w:proofErr w:type="spellStart"/>
      <w:r w:rsidR="00C956A2" w:rsidRPr="00A6176C">
        <w:rPr>
          <w:rFonts w:ascii="SutonnyMJ" w:hAnsi="SutonnyMJ" w:cs="SutonnyMJ"/>
          <w:highlight w:val="yellow"/>
        </w:rPr>
        <w:t>msMÖn</w:t>
      </w:r>
      <w:proofErr w:type="spellEnd"/>
      <w:r w:rsidR="00C956A2" w:rsidRPr="00A6176C">
        <w:rPr>
          <w:rFonts w:ascii="SutonnyMJ" w:hAnsi="SutonnyMJ" w:cs="SutonnyMJ"/>
          <w:highlight w:val="yellow"/>
        </w:rPr>
        <w:t xml:space="preserve"> </w:t>
      </w:r>
      <w:proofErr w:type="spellStart"/>
      <w:r w:rsidR="00C956A2" w:rsidRPr="00A6176C">
        <w:rPr>
          <w:rFonts w:ascii="SutonnyMJ" w:hAnsi="SutonnyMJ" w:cs="SutonnyMJ"/>
          <w:highlight w:val="yellow"/>
        </w:rPr>
        <w:t>Kiv</w:t>
      </w:r>
      <w:proofErr w:type="spellEnd"/>
      <w:r w:rsidR="00C956A2" w:rsidRPr="00A6176C">
        <w:rPr>
          <w:rFonts w:ascii="SutonnyMJ" w:hAnsi="SutonnyMJ" w:cs="SutonnyMJ"/>
          <w:highlight w:val="yellow"/>
        </w:rPr>
        <w:t xml:space="preserve"> </w:t>
      </w:r>
      <w:proofErr w:type="spellStart"/>
      <w:r w:rsidR="00C956A2" w:rsidRPr="00A6176C">
        <w:rPr>
          <w:rFonts w:ascii="SutonnyMJ" w:hAnsi="SutonnyMJ" w:cs="SutonnyMJ"/>
          <w:highlight w:val="yellow"/>
        </w:rPr>
        <w:t>n‡q‡Q</w:t>
      </w:r>
      <w:proofErr w:type="spellEnd"/>
      <w:r w:rsidR="00C956A2" w:rsidRPr="00A6176C">
        <w:rPr>
          <w:rFonts w:ascii="SutonnyMJ" w:hAnsi="SutonnyMJ" w:cs="SutonnyMJ"/>
          <w:highlight w:val="yellow"/>
        </w:rPr>
        <w:t>?)</w:t>
      </w:r>
      <w:r w:rsidRPr="00A6176C">
        <w:rPr>
          <w:highlight w:val="yellow"/>
        </w:rPr>
        <w:t xml:space="preserve"> </w:t>
      </w:r>
    </w:p>
    <w:p w14:paraId="2F50387C" w14:textId="77777777" w:rsidR="004A631E" w:rsidRPr="00A6176C" w:rsidRDefault="00B663A7" w:rsidP="004A631E">
      <w:pPr>
        <w:ind w:firstLine="360"/>
        <w:rPr>
          <w:rFonts w:ascii="Calibri" w:hAnsi="Calibri"/>
          <w:sz w:val="22"/>
          <w:highlight w:val="yellow"/>
        </w:rPr>
      </w:pPr>
      <w:r w:rsidRPr="00A6176C">
        <w:rPr>
          <w:rFonts w:ascii="Calibri" w:hAnsi="Calibri"/>
          <w:sz w:val="22"/>
          <w:highlight w:val="yellow"/>
        </w:rPr>
        <w:t>1 = Single</w:t>
      </w:r>
      <w:r w:rsidR="00C956A2" w:rsidRPr="00A6176C">
        <w:rPr>
          <w:rFonts w:ascii="Calibri" w:hAnsi="Calibri"/>
          <w:sz w:val="22"/>
          <w:highlight w:val="yellow"/>
        </w:rPr>
        <w:t xml:space="preserve"> (</w:t>
      </w:r>
      <w:proofErr w:type="spellStart"/>
      <w:r w:rsidR="00C956A2" w:rsidRPr="00A6176C">
        <w:rPr>
          <w:rFonts w:ascii="SutonnyMJ" w:hAnsi="SutonnyMJ" w:cs="SutonnyMJ"/>
          <w:highlight w:val="yellow"/>
        </w:rPr>
        <w:t>GKev‡i</w:t>
      </w:r>
      <w:proofErr w:type="spellEnd"/>
      <w:r w:rsidR="00C956A2" w:rsidRPr="00A6176C">
        <w:rPr>
          <w:rFonts w:ascii="SutonnyMJ" w:hAnsi="SutonnyMJ" w:cs="SutonnyMJ"/>
          <w:highlight w:val="yellow"/>
        </w:rPr>
        <w:t xml:space="preserve"> </w:t>
      </w:r>
      <w:proofErr w:type="spellStart"/>
      <w:r w:rsidR="00C956A2" w:rsidRPr="00A6176C">
        <w:rPr>
          <w:rFonts w:ascii="SutonnyMJ" w:hAnsi="SutonnyMJ" w:cs="SutonnyMJ"/>
          <w:highlight w:val="yellow"/>
        </w:rPr>
        <w:t>Kiv</w:t>
      </w:r>
      <w:proofErr w:type="spellEnd"/>
      <w:r w:rsidR="00C956A2" w:rsidRPr="00A6176C">
        <w:rPr>
          <w:rFonts w:ascii="SutonnyMJ" w:hAnsi="SutonnyMJ" w:cs="SutonnyMJ"/>
          <w:highlight w:val="yellow"/>
        </w:rPr>
        <w:t xml:space="preserve"> </w:t>
      </w:r>
      <w:proofErr w:type="spellStart"/>
      <w:r w:rsidR="00C956A2" w:rsidRPr="00A6176C">
        <w:rPr>
          <w:rFonts w:ascii="SutonnyMJ" w:hAnsi="SutonnyMJ" w:cs="SutonnyMJ"/>
          <w:highlight w:val="yellow"/>
        </w:rPr>
        <w:t>cvqLvbv</w:t>
      </w:r>
      <w:proofErr w:type="spellEnd"/>
      <w:r w:rsidR="00C956A2" w:rsidRPr="00A6176C">
        <w:rPr>
          <w:rFonts w:ascii="SutonnyMJ" w:hAnsi="SutonnyMJ" w:cs="SutonnyMJ"/>
          <w:highlight w:val="yellow"/>
        </w:rPr>
        <w:t xml:space="preserve"> †_‡K)</w:t>
      </w:r>
    </w:p>
    <w:p w14:paraId="3393BCC6" w14:textId="77777777" w:rsidR="00C956A2" w:rsidRPr="00A6176C" w:rsidRDefault="00B663A7" w:rsidP="00C956A2">
      <w:pPr>
        <w:ind w:firstLine="360"/>
        <w:rPr>
          <w:rFonts w:ascii="Calibri" w:hAnsi="Calibri"/>
          <w:sz w:val="22"/>
          <w:highlight w:val="yellow"/>
        </w:rPr>
      </w:pPr>
      <w:r w:rsidRPr="00A6176C">
        <w:rPr>
          <w:rFonts w:ascii="Calibri" w:hAnsi="Calibri"/>
          <w:sz w:val="22"/>
          <w:highlight w:val="yellow"/>
        </w:rPr>
        <w:t>2 = Multiple</w:t>
      </w:r>
      <w:r w:rsidR="00C956A2" w:rsidRPr="00A6176C">
        <w:rPr>
          <w:rFonts w:ascii="Calibri" w:hAnsi="Calibri"/>
          <w:sz w:val="22"/>
          <w:highlight w:val="yellow"/>
        </w:rPr>
        <w:t xml:space="preserve"> </w:t>
      </w:r>
      <w:r w:rsidR="00C956A2" w:rsidRPr="00A6176C">
        <w:rPr>
          <w:rFonts w:ascii="SutonnyMJ" w:hAnsi="SutonnyMJ" w:cs="SutonnyMJ"/>
          <w:highlight w:val="yellow"/>
        </w:rPr>
        <w:t>(</w:t>
      </w:r>
      <w:proofErr w:type="spellStart"/>
      <w:r w:rsidR="00C956A2" w:rsidRPr="00A6176C">
        <w:rPr>
          <w:rFonts w:ascii="SutonnyMJ" w:hAnsi="SutonnyMJ" w:cs="SutonnyMJ"/>
          <w:highlight w:val="yellow"/>
        </w:rPr>
        <w:t>GK</w:t>
      </w:r>
      <w:r w:rsidR="00ED5B8A" w:rsidRPr="00A6176C">
        <w:rPr>
          <w:rFonts w:ascii="SutonnyMJ" w:hAnsi="SutonnyMJ" w:cs="SutonnyMJ"/>
          <w:highlight w:val="yellow"/>
        </w:rPr>
        <w:t>vwaK</w:t>
      </w:r>
      <w:r w:rsidR="00C956A2" w:rsidRPr="00A6176C">
        <w:rPr>
          <w:rFonts w:ascii="SutonnyMJ" w:hAnsi="SutonnyMJ" w:cs="SutonnyMJ"/>
          <w:highlight w:val="yellow"/>
        </w:rPr>
        <w:t>ev‡i</w:t>
      </w:r>
      <w:proofErr w:type="spellEnd"/>
      <w:r w:rsidR="00C956A2" w:rsidRPr="00A6176C">
        <w:rPr>
          <w:rFonts w:ascii="SutonnyMJ" w:hAnsi="SutonnyMJ" w:cs="SutonnyMJ"/>
          <w:highlight w:val="yellow"/>
        </w:rPr>
        <w:t xml:space="preserve"> </w:t>
      </w:r>
      <w:proofErr w:type="spellStart"/>
      <w:r w:rsidR="00C956A2" w:rsidRPr="00A6176C">
        <w:rPr>
          <w:rFonts w:ascii="SutonnyMJ" w:hAnsi="SutonnyMJ" w:cs="SutonnyMJ"/>
          <w:highlight w:val="yellow"/>
        </w:rPr>
        <w:t>Kiv</w:t>
      </w:r>
      <w:proofErr w:type="spellEnd"/>
      <w:r w:rsidR="00C956A2" w:rsidRPr="00A6176C">
        <w:rPr>
          <w:rFonts w:ascii="SutonnyMJ" w:hAnsi="SutonnyMJ" w:cs="SutonnyMJ"/>
          <w:highlight w:val="yellow"/>
        </w:rPr>
        <w:t xml:space="preserve"> </w:t>
      </w:r>
      <w:proofErr w:type="spellStart"/>
      <w:r w:rsidR="00C956A2" w:rsidRPr="00A6176C">
        <w:rPr>
          <w:rFonts w:ascii="SutonnyMJ" w:hAnsi="SutonnyMJ" w:cs="SutonnyMJ"/>
          <w:highlight w:val="yellow"/>
        </w:rPr>
        <w:t>cvqLvbv</w:t>
      </w:r>
      <w:proofErr w:type="spellEnd"/>
      <w:r w:rsidR="00C956A2" w:rsidRPr="00A6176C">
        <w:rPr>
          <w:rFonts w:ascii="SutonnyMJ" w:hAnsi="SutonnyMJ" w:cs="SutonnyMJ"/>
          <w:highlight w:val="yellow"/>
        </w:rPr>
        <w:t xml:space="preserve"> †_‡K)</w:t>
      </w:r>
    </w:p>
    <w:p w14:paraId="45BDB598" w14:textId="77777777" w:rsidR="004A631E" w:rsidRPr="00A6176C" w:rsidRDefault="004A631E" w:rsidP="004A631E">
      <w:pPr>
        <w:ind w:firstLine="360"/>
        <w:rPr>
          <w:rFonts w:ascii="Calibri" w:hAnsi="Calibri" w:cs="SutonnyMJ"/>
          <w:sz w:val="22"/>
          <w:highlight w:val="yellow"/>
        </w:rPr>
      </w:pPr>
    </w:p>
    <w:p w14:paraId="19EC74DE" w14:textId="77777777" w:rsidR="00FF0658" w:rsidRPr="00A6176C" w:rsidRDefault="00FF0658" w:rsidP="00FF0658">
      <w:pPr>
        <w:ind w:left="720"/>
        <w:rPr>
          <w:rFonts w:ascii="Calibri" w:hAnsi="Calibri"/>
          <w:sz w:val="22"/>
          <w:szCs w:val="22"/>
          <w:highlight w:val="yellow"/>
          <w:lang w:eastAsia="en-US"/>
        </w:rPr>
      </w:pPr>
    </w:p>
    <w:p w14:paraId="1F4C2AAA" w14:textId="77777777" w:rsidR="00FF0658" w:rsidRPr="00A6176C" w:rsidRDefault="00FF0658" w:rsidP="00762CBA">
      <w:pPr>
        <w:numPr>
          <w:ilvl w:val="0"/>
          <w:numId w:val="4"/>
        </w:numPr>
        <w:rPr>
          <w:rFonts w:ascii="Calibri" w:hAnsi="Calibri"/>
          <w:sz w:val="22"/>
          <w:szCs w:val="22"/>
          <w:highlight w:val="yellow"/>
          <w:lang w:eastAsia="en-US"/>
        </w:rPr>
      </w:pPr>
      <w:r w:rsidRPr="00A6176C">
        <w:rPr>
          <w:rFonts w:ascii="Calibri" w:hAnsi="Calibri"/>
          <w:sz w:val="22"/>
          <w:szCs w:val="22"/>
          <w:highlight w:val="yellow"/>
          <w:lang w:eastAsia="en-US"/>
        </w:rPr>
        <w:t>(</w:t>
      </w:r>
      <w:proofErr w:type="spellStart"/>
      <w:proofErr w:type="gramStart"/>
      <w:r w:rsidRPr="00A6176C">
        <w:rPr>
          <w:rFonts w:ascii="Calibri" w:hAnsi="Calibri"/>
          <w:sz w:val="22"/>
          <w:szCs w:val="22"/>
          <w:highlight w:val="yellow"/>
          <w:lang w:eastAsia="en-US"/>
        </w:rPr>
        <w:t>obs</w:t>
      </w:r>
      <w:proofErr w:type="spellEnd"/>
      <w:proofErr w:type="gramEnd"/>
      <w:r w:rsidRPr="00A6176C">
        <w:rPr>
          <w:rFonts w:ascii="Calibri" w:hAnsi="Calibri"/>
          <w:sz w:val="22"/>
          <w:szCs w:val="22"/>
          <w:highlight w:val="yellow"/>
          <w:lang w:eastAsia="en-US"/>
        </w:rPr>
        <w:t xml:space="preserve">) Is the individual wearing shoes? </w:t>
      </w:r>
      <w:r w:rsidRPr="00A6176C">
        <w:rPr>
          <w:rFonts w:ascii="SutonnyMJ" w:hAnsi="SutonnyMJ" w:cs="SutonnyMJ"/>
          <w:highlight w:val="yellow"/>
        </w:rPr>
        <w:t>[(</w:t>
      </w:r>
      <w:proofErr w:type="spellStart"/>
      <w:r w:rsidRPr="00A6176C">
        <w:rPr>
          <w:rFonts w:ascii="SutonnyMJ" w:hAnsi="SutonnyMJ" w:cs="SutonnyMJ"/>
          <w:highlight w:val="yellow"/>
        </w:rPr>
        <w:t>ch</w:t>
      </w:r>
      <w:proofErr w:type="spellEnd"/>
      <w:r w:rsidRPr="00A6176C">
        <w:rPr>
          <w:rFonts w:ascii="SutonnyMJ" w:hAnsi="SutonnyMJ" w:cs="SutonnyMJ"/>
          <w:highlight w:val="yellow"/>
        </w:rPr>
        <w:t>©‡</w:t>
      </w:r>
      <w:proofErr w:type="spellStart"/>
      <w:r w:rsidRPr="00A6176C">
        <w:rPr>
          <w:rFonts w:ascii="SutonnyMJ" w:hAnsi="SutonnyMJ" w:cs="SutonnyMJ"/>
          <w:highlight w:val="yellow"/>
        </w:rPr>
        <w:t>eÿbKiæb</w:t>
      </w:r>
      <w:proofErr w:type="spellEnd"/>
      <w:r w:rsidRPr="00A6176C">
        <w:rPr>
          <w:rFonts w:ascii="SutonnyMJ" w:hAnsi="SutonnyMJ" w:cs="SutonnyMJ"/>
          <w:highlight w:val="yellow"/>
        </w:rPr>
        <w:t>) D³ e¨w³/</w:t>
      </w:r>
      <w:proofErr w:type="spellStart"/>
      <w:r w:rsidRPr="00A6176C">
        <w:rPr>
          <w:rFonts w:ascii="SutonnyMJ" w:hAnsi="SutonnyMJ" w:cs="SutonnyMJ"/>
          <w:highlight w:val="yellow"/>
        </w:rPr>
        <w:t>wkïcv‡qRyZvc‡o‡QwK</w:t>
      </w:r>
      <w:proofErr w:type="spellEnd"/>
      <w:r w:rsidRPr="00A6176C">
        <w:rPr>
          <w:rFonts w:ascii="SutonnyMJ" w:hAnsi="SutonnyMJ" w:cs="SutonnyMJ"/>
          <w:highlight w:val="yellow"/>
        </w:rPr>
        <w:t xml:space="preserve">?] </w:t>
      </w:r>
    </w:p>
    <w:p w14:paraId="480D7035" w14:textId="2AEA2AB7" w:rsidR="00FF0658" w:rsidRPr="00A6176C" w:rsidRDefault="00FF0658" w:rsidP="00FF0658">
      <w:pPr>
        <w:ind w:firstLine="360"/>
        <w:rPr>
          <w:rFonts w:ascii="Calibri" w:hAnsi="Calibri"/>
          <w:sz w:val="22"/>
          <w:szCs w:val="22"/>
          <w:highlight w:val="yellow"/>
          <w:lang w:eastAsia="en-US"/>
        </w:rPr>
      </w:pPr>
      <w:r w:rsidRPr="00A6176C">
        <w:rPr>
          <w:rFonts w:ascii="Calibri" w:hAnsi="Calibri"/>
          <w:sz w:val="22"/>
          <w:szCs w:val="22"/>
          <w:highlight w:val="yellow"/>
          <w:lang w:eastAsia="en-US"/>
        </w:rPr>
        <w:t xml:space="preserve">1 = Yes </w:t>
      </w:r>
      <w:r w:rsidRPr="00A6176C">
        <w:rPr>
          <w:rFonts w:ascii="SutonnyMJ" w:hAnsi="SutonnyMJ" w:cs="SutonnyMJ"/>
          <w:highlight w:val="yellow"/>
        </w:rPr>
        <w:t>(</w:t>
      </w:r>
      <w:proofErr w:type="spellStart"/>
      <w:r w:rsidRPr="00A6176C">
        <w:rPr>
          <w:rFonts w:ascii="SutonnyMJ" w:hAnsi="SutonnyMJ" w:cs="SutonnyMJ"/>
          <w:highlight w:val="yellow"/>
        </w:rPr>
        <w:t>n¨vu</w:t>
      </w:r>
      <w:proofErr w:type="spellEnd"/>
      <w:r w:rsidR="004169EA" w:rsidRPr="00A6176C">
        <w:rPr>
          <w:rFonts w:ascii="SutonnyMJ" w:hAnsi="SutonnyMJ" w:cs="SutonnyMJ"/>
          <w:highlight w:val="yellow"/>
        </w:rPr>
        <w:t>)</w:t>
      </w:r>
      <w:r w:rsidRPr="00A6176C">
        <w:rPr>
          <w:rFonts w:ascii="SutonnyMJ" w:hAnsi="SutonnyMJ" w:cs="SutonnyMJ"/>
          <w:highlight w:val="yellow"/>
        </w:rPr>
        <w:tab/>
      </w:r>
    </w:p>
    <w:p w14:paraId="469680CA" w14:textId="77777777" w:rsidR="00FF0658" w:rsidRPr="00A6176C" w:rsidRDefault="00FF0658" w:rsidP="00FF0658">
      <w:pPr>
        <w:ind w:firstLine="360"/>
        <w:rPr>
          <w:rFonts w:ascii="SutonnyMJ" w:hAnsi="SutonnyMJ" w:cs="SutonnyMJ"/>
          <w:highlight w:val="yellow"/>
        </w:rPr>
      </w:pPr>
      <w:r w:rsidRPr="00A6176C">
        <w:rPr>
          <w:rFonts w:ascii="Calibri" w:hAnsi="Calibri"/>
          <w:sz w:val="22"/>
          <w:szCs w:val="22"/>
          <w:highlight w:val="yellow"/>
          <w:lang w:eastAsia="en-US"/>
        </w:rPr>
        <w:t xml:space="preserve">2 = No </w:t>
      </w:r>
      <w:r w:rsidRPr="00A6176C">
        <w:rPr>
          <w:rFonts w:ascii="SutonnyMJ" w:hAnsi="SutonnyMJ" w:cs="SutonnyMJ"/>
          <w:highlight w:val="yellow"/>
        </w:rPr>
        <w:t>(</w:t>
      </w:r>
      <w:proofErr w:type="spellStart"/>
      <w:r w:rsidRPr="00A6176C">
        <w:rPr>
          <w:rFonts w:ascii="SutonnyMJ" w:hAnsi="SutonnyMJ" w:cs="SutonnyMJ"/>
          <w:highlight w:val="yellow"/>
        </w:rPr>
        <w:t>bv</w:t>
      </w:r>
      <w:proofErr w:type="spellEnd"/>
      <w:r w:rsidRPr="00A6176C">
        <w:rPr>
          <w:rFonts w:ascii="SutonnyMJ" w:hAnsi="SutonnyMJ" w:cs="SutonnyMJ"/>
          <w:highlight w:val="yellow"/>
        </w:rPr>
        <w:t xml:space="preserve">) </w:t>
      </w:r>
    </w:p>
    <w:p w14:paraId="16D78F91" w14:textId="77777777" w:rsidR="00FF0658" w:rsidRPr="00A6176C" w:rsidRDefault="00FF0658" w:rsidP="00FF0658">
      <w:pPr>
        <w:ind w:firstLine="360"/>
        <w:rPr>
          <w:rFonts w:ascii="Calibri" w:hAnsi="Calibri"/>
          <w:sz w:val="22"/>
          <w:szCs w:val="22"/>
          <w:highlight w:val="yellow"/>
          <w:lang w:eastAsia="en-US"/>
        </w:rPr>
      </w:pPr>
      <w:r w:rsidRPr="00A6176C">
        <w:rPr>
          <w:rFonts w:ascii="Calibri" w:hAnsi="Calibri"/>
          <w:sz w:val="22"/>
          <w:szCs w:val="22"/>
          <w:highlight w:val="yellow"/>
          <w:lang w:eastAsia="en-US"/>
        </w:rPr>
        <w:t xml:space="preserve">99 = </w:t>
      </w:r>
      <w:proofErr w:type="gramStart"/>
      <w:r w:rsidRPr="00A6176C">
        <w:rPr>
          <w:rFonts w:ascii="Calibri" w:hAnsi="Calibri"/>
          <w:sz w:val="22"/>
          <w:szCs w:val="22"/>
          <w:highlight w:val="yellow"/>
          <w:lang w:eastAsia="en-US"/>
        </w:rPr>
        <w:t>Could</w:t>
      </w:r>
      <w:proofErr w:type="gramEnd"/>
      <w:r w:rsidRPr="00A6176C">
        <w:rPr>
          <w:rFonts w:ascii="Calibri" w:hAnsi="Calibri"/>
          <w:sz w:val="22"/>
          <w:szCs w:val="22"/>
          <w:highlight w:val="yellow"/>
          <w:lang w:eastAsia="en-US"/>
        </w:rPr>
        <w:t xml:space="preserve"> not observe</w:t>
      </w:r>
      <w:r w:rsidR="004169EA" w:rsidRPr="00A6176C">
        <w:rPr>
          <w:rFonts w:ascii="Calibri" w:hAnsi="Calibri"/>
          <w:sz w:val="22"/>
          <w:szCs w:val="22"/>
          <w:highlight w:val="yellow"/>
          <w:lang w:eastAsia="en-US"/>
        </w:rPr>
        <w:t xml:space="preserve"> </w:t>
      </w:r>
      <w:r w:rsidR="004169EA" w:rsidRPr="00A6176C">
        <w:rPr>
          <w:rFonts w:ascii="SutonnyMJ" w:hAnsi="SutonnyMJ" w:cs="SutonnyMJ"/>
          <w:highlight w:val="yellow"/>
        </w:rPr>
        <w:t>(</w:t>
      </w:r>
      <w:proofErr w:type="spellStart"/>
      <w:r w:rsidR="004169EA" w:rsidRPr="00A6176C">
        <w:rPr>
          <w:rFonts w:ascii="SutonnyMJ" w:hAnsi="SutonnyMJ" w:cs="SutonnyMJ"/>
          <w:highlight w:val="yellow"/>
        </w:rPr>
        <w:t>ch</w:t>
      </w:r>
      <w:proofErr w:type="spellEnd"/>
      <w:r w:rsidR="004169EA" w:rsidRPr="00A6176C">
        <w:rPr>
          <w:rFonts w:ascii="SutonnyMJ" w:hAnsi="SutonnyMJ" w:cs="SutonnyMJ"/>
          <w:highlight w:val="yellow"/>
        </w:rPr>
        <w:t>©‡</w:t>
      </w:r>
      <w:proofErr w:type="spellStart"/>
      <w:r w:rsidR="004169EA" w:rsidRPr="00A6176C">
        <w:rPr>
          <w:rFonts w:ascii="SutonnyMJ" w:hAnsi="SutonnyMJ" w:cs="SutonnyMJ"/>
          <w:highlight w:val="yellow"/>
        </w:rPr>
        <w:t>eÿb</w:t>
      </w:r>
      <w:proofErr w:type="spellEnd"/>
      <w:r w:rsidR="004169EA" w:rsidRPr="00A6176C">
        <w:rPr>
          <w:rFonts w:ascii="SutonnyMJ" w:hAnsi="SutonnyMJ" w:cs="SutonnyMJ"/>
          <w:highlight w:val="yellow"/>
        </w:rPr>
        <w:t xml:space="preserve"> </w:t>
      </w:r>
      <w:proofErr w:type="spellStart"/>
      <w:r w:rsidR="004169EA" w:rsidRPr="00A6176C">
        <w:rPr>
          <w:rFonts w:ascii="SutonnyMJ" w:hAnsi="SutonnyMJ" w:cs="SutonnyMJ"/>
          <w:highlight w:val="yellow"/>
        </w:rPr>
        <w:t>Kiv</w:t>
      </w:r>
      <w:proofErr w:type="spellEnd"/>
      <w:r w:rsidR="004169EA" w:rsidRPr="00A6176C">
        <w:rPr>
          <w:rFonts w:ascii="SutonnyMJ" w:hAnsi="SutonnyMJ" w:cs="SutonnyMJ"/>
          <w:highlight w:val="yellow"/>
        </w:rPr>
        <w:t xml:space="preserve"> m¤¢e </w:t>
      </w:r>
      <w:proofErr w:type="spellStart"/>
      <w:r w:rsidR="004169EA" w:rsidRPr="00A6176C">
        <w:rPr>
          <w:rFonts w:ascii="SutonnyMJ" w:hAnsi="SutonnyMJ" w:cs="SutonnyMJ"/>
          <w:highlight w:val="yellow"/>
        </w:rPr>
        <w:t>nqwb</w:t>
      </w:r>
      <w:proofErr w:type="spellEnd"/>
      <w:r w:rsidR="004169EA" w:rsidRPr="00A6176C">
        <w:rPr>
          <w:rFonts w:ascii="SutonnyMJ" w:hAnsi="SutonnyMJ" w:cs="SutonnyMJ"/>
          <w:highlight w:val="yellow"/>
        </w:rPr>
        <w:t>)</w:t>
      </w:r>
    </w:p>
    <w:p w14:paraId="66AB5A68" w14:textId="77777777" w:rsidR="00254F97" w:rsidRPr="00A6176C" w:rsidRDefault="00254F97" w:rsidP="00254F97">
      <w:pPr>
        <w:rPr>
          <w:highlight w:val="yellow"/>
        </w:rPr>
      </w:pPr>
    </w:p>
    <w:p w14:paraId="56B8327A" w14:textId="0041E567" w:rsidR="00CF258A" w:rsidRPr="00A6176C" w:rsidRDefault="00CF258A" w:rsidP="00254F97">
      <w:pPr>
        <w:rPr>
          <w:rFonts w:ascii="Calibri" w:hAnsi="Calibri"/>
          <w:sz w:val="22"/>
        </w:rPr>
      </w:pPr>
      <w:r w:rsidRPr="00A6176C">
        <w:rPr>
          <w:rFonts w:ascii="Calibri" w:hAnsi="Calibri"/>
          <w:sz w:val="22"/>
          <w:highlight w:val="yellow"/>
        </w:rPr>
        <w:t xml:space="preserve">     [End if q</w:t>
      </w:r>
      <w:r w:rsidR="009E67AE" w:rsidRPr="00A6176C">
        <w:rPr>
          <w:rFonts w:ascii="Calibri" w:hAnsi="Calibri"/>
          <w:sz w:val="22"/>
          <w:highlight w:val="yellow"/>
        </w:rPr>
        <w:t>6</w:t>
      </w:r>
      <w:r w:rsidRPr="00A6176C">
        <w:rPr>
          <w:rFonts w:ascii="Calibri" w:hAnsi="Calibri"/>
          <w:sz w:val="22"/>
          <w:highlight w:val="yellow"/>
        </w:rPr>
        <w:t>=S1]</w:t>
      </w:r>
      <w:r w:rsidR="00B9350C" w:rsidRPr="00A6176C">
        <w:rPr>
          <w:rFonts w:ascii="Calibri" w:hAnsi="Calibri"/>
          <w:sz w:val="22"/>
          <w:highlight w:val="yellow"/>
        </w:rPr>
        <w:t xml:space="preserve"> </w:t>
      </w:r>
      <w:r w:rsidR="00A97235" w:rsidRPr="00A6176C">
        <w:rPr>
          <w:rFonts w:ascii="Calibri" w:hAnsi="Calibri"/>
          <w:sz w:val="22"/>
          <w:highlight w:val="yellow"/>
        </w:rPr>
        <w:t>[</w:t>
      </w:r>
      <w:proofErr w:type="spellStart"/>
      <w:proofErr w:type="gramStart"/>
      <w:r w:rsidR="00B9350C" w:rsidRPr="00A6176C">
        <w:rPr>
          <w:rFonts w:ascii="SutonnyMJ" w:hAnsi="SutonnyMJ" w:cs="SutonnyMJ"/>
          <w:highlight w:val="yellow"/>
        </w:rPr>
        <w:t>hw</w:t>
      </w:r>
      <w:proofErr w:type="spellEnd"/>
      <w:proofErr w:type="gramEnd"/>
      <w:r w:rsidR="00B9350C" w:rsidRPr="00A6176C">
        <w:rPr>
          <w:rFonts w:ascii="SutonnyMJ" w:hAnsi="SutonnyMJ" w:cs="SutonnyMJ"/>
          <w:highlight w:val="yellow"/>
        </w:rPr>
        <w:t xml:space="preserve">` </w:t>
      </w:r>
      <w:r w:rsidR="00B9350C" w:rsidRPr="00A6176C">
        <w:rPr>
          <w:rFonts w:ascii="Calibri" w:hAnsi="Calibri"/>
          <w:sz w:val="22"/>
          <w:szCs w:val="22"/>
          <w:highlight w:val="yellow"/>
          <w:lang w:eastAsia="en-US"/>
        </w:rPr>
        <w:t xml:space="preserve">q6 = S1 </w:t>
      </w:r>
      <w:proofErr w:type="spellStart"/>
      <w:r w:rsidR="00B9350C" w:rsidRPr="00A6176C">
        <w:rPr>
          <w:rFonts w:ascii="SutonnyMJ" w:hAnsi="SutonnyMJ" w:cs="SutonnyMJ"/>
          <w:highlight w:val="yellow"/>
        </w:rPr>
        <w:t>nq</w:t>
      </w:r>
      <w:proofErr w:type="spellEnd"/>
      <w:r w:rsidR="00B9350C" w:rsidRPr="00A6176C">
        <w:rPr>
          <w:rFonts w:ascii="SutonnyMJ" w:hAnsi="SutonnyMJ" w:cs="SutonnyMJ"/>
          <w:highlight w:val="yellow"/>
        </w:rPr>
        <w:t xml:space="preserve">, </w:t>
      </w:r>
      <w:proofErr w:type="spellStart"/>
      <w:r w:rsidR="00B9350C" w:rsidRPr="00A6176C">
        <w:rPr>
          <w:rFonts w:ascii="SutonnyMJ" w:hAnsi="SutonnyMJ" w:cs="SutonnyMJ"/>
          <w:highlight w:val="yellow"/>
        </w:rPr>
        <w:t>Zvn‡j</w:t>
      </w:r>
      <w:proofErr w:type="spellEnd"/>
      <w:r w:rsidR="00B9350C" w:rsidRPr="00A6176C">
        <w:rPr>
          <w:rFonts w:ascii="SutonnyMJ" w:hAnsi="SutonnyMJ" w:cs="SutonnyMJ"/>
          <w:highlight w:val="yellow"/>
        </w:rPr>
        <w:t xml:space="preserve"> </w:t>
      </w:r>
      <w:proofErr w:type="spellStart"/>
      <w:r w:rsidR="00B9350C" w:rsidRPr="00A6176C">
        <w:rPr>
          <w:rFonts w:ascii="SutonnyMJ" w:hAnsi="SutonnyMJ" w:cs="SutonnyMJ"/>
          <w:highlight w:val="yellow"/>
        </w:rPr>
        <w:t>cÖkœcÎwU</w:t>
      </w:r>
      <w:proofErr w:type="spellEnd"/>
      <w:r w:rsidR="00B9350C" w:rsidRPr="00A6176C">
        <w:rPr>
          <w:rFonts w:ascii="SutonnyMJ" w:hAnsi="SutonnyMJ" w:cs="SutonnyMJ"/>
          <w:highlight w:val="yellow"/>
        </w:rPr>
        <w:t xml:space="preserve"> </w:t>
      </w:r>
      <w:proofErr w:type="spellStart"/>
      <w:r w:rsidR="00B9350C" w:rsidRPr="00A6176C">
        <w:rPr>
          <w:rFonts w:ascii="SutonnyMJ" w:hAnsi="SutonnyMJ" w:cs="SutonnyMJ"/>
          <w:highlight w:val="yellow"/>
        </w:rPr>
        <w:t>GLv‡bB</w:t>
      </w:r>
      <w:proofErr w:type="spellEnd"/>
      <w:r w:rsidR="00B9350C" w:rsidRPr="00A6176C">
        <w:rPr>
          <w:rFonts w:ascii="SutonnyMJ" w:hAnsi="SutonnyMJ" w:cs="SutonnyMJ"/>
          <w:highlight w:val="yellow"/>
        </w:rPr>
        <w:t xml:space="preserve"> †kl </w:t>
      </w:r>
      <w:proofErr w:type="spellStart"/>
      <w:r w:rsidR="00B9350C" w:rsidRPr="00A6176C">
        <w:rPr>
          <w:rFonts w:ascii="SutonnyMJ" w:hAnsi="SutonnyMJ" w:cs="SutonnyMJ"/>
          <w:highlight w:val="yellow"/>
        </w:rPr>
        <w:t>Kiæb</w:t>
      </w:r>
      <w:proofErr w:type="spellEnd"/>
      <w:r w:rsidR="00B9350C" w:rsidRPr="00A6176C">
        <w:rPr>
          <w:rFonts w:ascii="SutonnyMJ" w:hAnsi="SutonnyMJ" w:cs="SutonnyMJ"/>
          <w:highlight w:val="yellow"/>
        </w:rPr>
        <w:t>|)</w:t>
      </w:r>
    </w:p>
    <w:p w14:paraId="73756555" w14:textId="77777777" w:rsidR="00CF258A" w:rsidRPr="00582B13" w:rsidRDefault="00CF258A" w:rsidP="00254F97">
      <w:pPr>
        <w:rPr>
          <w:highlight w:val="yellow"/>
        </w:rPr>
      </w:pPr>
    </w:p>
    <w:p w14:paraId="7229997A" w14:textId="33168199" w:rsidR="00A20B8E" w:rsidRPr="00A6176C" w:rsidRDefault="00912581" w:rsidP="00571CE3">
      <w:pPr>
        <w:pStyle w:val="ListParagraph"/>
        <w:rPr>
          <w:highlight w:val="yellow"/>
        </w:rPr>
      </w:pPr>
      <w:ins w:id="2" w:author="Jade Benjamin-Chung" w:date="2015-04-09T10:00:00Z">
        <w:r>
          <w:rPr>
            <w:highlight w:val="yellow"/>
          </w:rPr>
          <w:t xml:space="preserve">19b. </w:t>
        </w:r>
      </w:ins>
      <w:r w:rsidR="00A20B8E" w:rsidRPr="00D7601A">
        <w:rPr>
          <w:highlight w:val="yellow"/>
        </w:rPr>
        <w:t>[</w:t>
      </w:r>
      <w:r w:rsidR="00A20B8E" w:rsidRPr="00582B13">
        <w:rPr>
          <w:highlight w:val="yellow"/>
        </w:rPr>
        <w:t>If q</w:t>
      </w:r>
      <w:r w:rsidR="009E67AE">
        <w:rPr>
          <w:highlight w:val="yellow"/>
        </w:rPr>
        <w:t>6</w:t>
      </w:r>
      <w:r w:rsidR="00A20B8E" w:rsidRPr="00D7601A">
        <w:rPr>
          <w:highlight w:val="yellow"/>
        </w:rPr>
        <w:t xml:space="preserve"> is T1 or T2] </w:t>
      </w:r>
      <w:proofErr w:type="gramStart"/>
      <w:r w:rsidR="00A20B8E" w:rsidRPr="00D7601A">
        <w:rPr>
          <w:highlight w:val="yellow"/>
        </w:rPr>
        <w:t>Has</w:t>
      </w:r>
      <w:proofErr w:type="gramEnd"/>
      <w:r w:rsidR="00A20B8E" w:rsidRPr="00D7601A">
        <w:rPr>
          <w:highlight w:val="yellow"/>
        </w:rPr>
        <w:t xml:space="preserve"> a target child (and twin) blood sample already been collected </w:t>
      </w:r>
      <w:r w:rsidR="00A20B8E" w:rsidRPr="00A6176C">
        <w:rPr>
          <w:highlight w:val="yellow"/>
        </w:rPr>
        <w:t xml:space="preserve">by the EE </w:t>
      </w:r>
      <w:commentRangeStart w:id="3"/>
      <w:r w:rsidR="00A20B8E" w:rsidRPr="00A6176C">
        <w:rPr>
          <w:highlight w:val="yellow"/>
        </w:rPr>
        <w:t>team</w:t>
      </w:r>
      <w:commentRangeEnd w:id="3"/>
      <w:r w:rsidR="00A20B8E" w:rsidRPr="00A6176C">
        <w:rPr>
          <w:rStyle w:val="CommentReference"/>
          <w:highlight w:val="yellow"/>
        </w:rPr>
        <w:commentReference w:id="3"/>
      </w:r>
      <w:r w:rsidR="00A20B8E" w:rsidRPr="00A6176C">
        <w:rPr>
          <w:highlight w:val="yellow"/>
        </w:rPr>
        <w:t xml:space="preserve">? </w:t>
      </w:r>
      <w:r w:rsidR="008C5BF1" w:rsidRPr="00A6176C">
        <w:rPr>
          <w:highlight w:val="yellow"/>
        </w:rPr>
        <w:t>[</w:t>
      </w:r>
      <w:proofErr w:type="spellStart"/>
      <w:proofErr w:type="gramStart"/>
      <w:r w:rsidR="008C5BF1" w:rsidRPr="00A6176C">
        <w:rPr>
          <w:rFonts w:ascii="SutonnyMJ" w:hAnsi="SutonnyMJ" w:cs="SutonnyMJ"/>
          <w:highlight w:val="yellow"/>
        </w:rPr>
        <w:t>hw</w:t>
      </w:r>
      <w:proofErr w:type="spellEnd"/>
      <w:proofErr w:type="gramEnd"/>
      <w:r w:rsidR="008C5BF1" w:rsidRPr="00A6176C">
        <w:rPr>
          <w:rFonts w:ascii="SutonnyMJ" w:hAnsi="SutonnyMJ" w:cs="SutonnyMJ"/>
          <w:highlight w:val="yellow"/>
        </w:rPr>
        <w:t xml:space="preserve">` </w:t>
      </w:r>
      <w:r w:rsidR="008C5BF1" w:rsidRPr="00A6176C">
        <w:rPr>
          <w:highlight w:val="yellow"/>
        </w:rPr>
        <w:t xml:space="preserve">q6 = T1 </w:t>
      </w:r>
      <w:proofErr w:type="spellStart"/>
      <w:r w:rsidR="008C5BF1" w:rsidRPr="00A6176C">
        <w:rPr>
          <w:rFonts w:ascii="SutonnyMJ" w:hAnsi="SutonnyMJ" w:cs="SutonnyMJ"/>
          <w:highlight w:val="yellow"/>
        </w:rPr>
        <w:t>A_ev</w:t>
      </w:r>
      <w:proofErr w:type="spellEnd"/>
      <w:r w:rsidR="008C5BF1" w:rsidRPr="00A6176C">
        <w:rPr>
          <w:highlight w:val="yellow"/>
        </w:rPr>
        <w:t xml:space="preserve"> T2 </w:t>
      </w:r>
      <w:proofErr w:type="spellStart"/>
      <w:r w:rsidR="008C5BF1" w:rsidRPr="00A6176C">
        <w:rPr>
          <w:rFonts w:ascii="SutonnyMJ" w:hAnsi="SutonnyMJ" w:cs="SutonnyMJ"/>
          <w:highlight w:val="yellow"/>
        </w:rPr>
        <w:t>nq</w:t>
      </w:r>
      <w:proofErr w:type="spellEnd"/>
      <w:r w:rsidR="008C5BF1" w:rsidRPr="00A6176C">
        <w:rPr>
          <w:rFonts w:ascii="SutonnyMJ" w:hAnsi="SutonnyMJ" w:cs="SutonnyMJ"/>
          <w:highlight w:val="yellow"/>
        </w:rPr>
        <w:t>,</w:t>
      </w:r>
      <w:r w:rsidR="008C5BF1" w:rsidRPr="00A6176C" w:rsidDel="00A97235">
        <w:rPr>
          <w:highlight w:val="yellow"/>
        </w:rPr>
        <w:t xml:space="preserve"> </w:t>
      </w:r>
      <w:r w:rsidR="00A20B8E" w:rsidRPr="00A6176C">
        <w:rPr>
          <w:rFonts w:ascii="SutonnyMJ" w:hAnsi="SutonnyMJ" w:cs="SutonnyMJ"/>
          <w:highlight w:val="yellow"/>
        </w:rPr>
        <w:t xml:space="preserve">BB </w:t>
      </w:r>
      <w:proofErr w:type="spellStart"/>
      <w:r w:rsidR="00A20B8E" w:rsidRPr="00A6176C">
        <w:rPr>
          <w:rFonts w:ascii="SutonnyMJ" w:hAnsi="SutonnyMJ" w:cs="SutonnyMJ"/>
          <w:highlight w:val="yellow"/>
        </w:rPr>
        <w:t>wUg</w:t>
      </w:r>
      <w:proofErr w:type="spellEnd"/>
      <w:r w:rsidR="00A20B8E" w:rsidRPr="00A6176C">
        <w:rPr>
          <w:rFonts w:ascii="SutonnyMJ" w:hAnsi="SutonnyMJ" w:cs="SutonnyMJ"/>
          <w:highlight w:val="yellow"/>
        </w:rPr>
        <w:t xml:space="preserve"> D³ </w:t>
      </w:r>
      <w:proofErr w:type="spellStart"/>
      <w:r w:rsidR="00A20B8E" w:rsidRPr="00A6176C">
        <w:rPr>
          <w:rFonts w:ascii="SutonnyMJ" w:hAnsi="SutonnyMJ" w:cs="SutonnyMJ"/>
          <w:highlight w:val="yellow"/>
        </w:rPr>
        <w:t>Uv‡M©U</w:t>
      </w:r>
      <w:proofErr w:type="spellEnd"/>
      <w:r w:rsidR="00A97235" w:rsidRPr="00A6176C">
        <w:rPr>
          <w:rFonts w:ascii="SutonnyMJ" w:hAnsi="SutonnyMJ" w:cs="SutonnyMJ"/>
          <w:highlight w:val="yellow"/>
        </w:rPr>
        <w:t xml:space="preserve"> </w:t>
      </w:r>
      <w:proofErr w:type="spellStart"/>
      <w:r w:rsidR="00A20B8E" w:rsidRPr="00A6176C">
        <w:rPr>
          <w:rFonts w:ascii="SutonnyMJ" w:hAnsi="SutonnyMJ" w:cs="SutonnyMJ"/>
          <w:highlight w:val="yellow"/>
        </w:rPr>
        <w:t>wkï</w:t>
      </w:r>
      <w:proofErr w:type="spellEnd"/>
      <w:r w:rsidR="00A20B8E" w:rsidRPr="00A6176C">
        <w:rPr>
          <w:rFonts w:ascii="SutonnyMJ" w:hAnsi="SutonnyMJ" w:cs="SutonnyMJ"/>
          <w:highlight w:val="yellow"/>
        </w:rPr>
        <w:t xml:space="preserve"> (</w:t>
      </w:r>
      <w:proofErr w:type="spellStart"/>
      <w:r w:rsidR="00A20B8E" w:rsidRPr="00A6176C">
        <w:rPr>
          <w:rFonts w:ascii="SutonnyMJ" w:hAnsi="SutonnyMJ" w:cs="SutonnyMJ"/>
          <w:highlight w:val="yellow"/>
        </w:rPr>
        <w:t>Ges</w:t>
      </w:r>
      <w:proofErr w:type="spellEnd"/>
      <w:r w:rsidR="00A97235" w:rsidRPr="00A6176C">
        <w:rPr>
          <w:rFonts w:ascii="SutonnyMJ" w:hAnsi="SutonnyMJ" w:cs="SutonnyMJ"/>
          <w:highlight w:val="yellow"/>
        </w:rPr>
        <w:t xml:space="preserve"> </w:t>
      </w:r>
      <w:proofErr w:type="spellStart"/>
      <w:r w:rsidR="00A20B8E" w:rsidRPr="00A6176C">
        <w:rPr>
          <w:rFonts w:ascii="SutonnyMJ" w:hAnsi="SutonnyMJ" w:cs="SutonnyMJ"/>
          <w:highlight w:val="yellow"/>
        </w:rPr>
        <w:t>Uv‡M©U</w:t>
      </w:r>
      <w:proofErr w:type="spellEnd"/>
      <w:r w:rsidR="00A97235" w:rsidRPr="00A6176C">
        <w:rPr>
          <w:rFonts w:ascii="SutonnyMJ" w:hAnsi="SutonnyMJ" w:cs="SutonnyMJ"/>
          <w:highlight w:val="yellow"/>
        </w:rPr>
        <w:t xml:space="preserve"> </w:t>
      </w:r>
      <w:proofErr w:type="spellStart"/>
      <w:r w:rsidR="00A20B8E" w:rsidRPr="00A6176C">
        <w:rPr>
          <w:rFonts w:ascii="SutonnyMJ" w:hAnsi="SutonnyMJ" w:cs="SutonnyMJ"/>
          <w:highlight w:val="yellow"/>
        </w:rPr>
        <w:t>wkïi</w:t>
      </w:r>
      <w:proofErr w:type="spellEnd"/>
      <w:r w:rsidR="00A97235" w:rsidRPr="00A6176C">
        <w:rPr>
          <w:rFonts w:ascii="SutonnyMJ" w:hAnsi="SutonnyMJ" w:cs="SutonnyMJ"/>
          <w:highlight w:val="yellow"/>
        </w:rPr>
        <w:t xml:space="preserve"> </w:t>
      </w:r>
      <w:proofErr w:type="spellStart"/>
      <w:r w:rsidR="00A20B8E" w:rsidRPr="00A6176C">
        <w:rPr>
          <w:rFonts w:ascii="SutonnyMJ" w:hAnsi="SutonnyMJ" w:cs="SutonnyMJ"/>
          <w:highlight w:val="yellow"/>
        </w:rPr>
        <w:t>RgR</w:t>
      </w:r>
      <w:proofErr w:type="spellEnd"/>
      <w:r w:rsidR="00A20B8E" w:rsidRPr="00A6176C">
        <w:rPr>
          <w:rFonts w:ascii="SutonnyMJ" w:hAnsi="SutonnyMJ" w:cs="SutonnyMJ"/>
          <w:highlight w:val="yellow"/>
        </w:rPr>
        <w:t xml:space="preserve">) †_‡K i‡³i </w:t>
      </w:r>
      <w:proofErr w:type="spellStart"/>
      <w:r w:rsidR="00A20B8E" w:rsidRPr="00A6176C">
        <w:rPr>
          <w:rFonts w:ascii="SutonnyMJ" w:hAnsi="SutonnyMJ" w:cs="SutonnyMJ"/>
          <w:highlight w:val="yellow"/>
        </w:rPr>
        <w:t>bgybv</w:t>
      </w:r>
      <w:proofErr w:type="spellEnd"/>
      <w:r w:rsidR="00A97235" w:rsidRPr="00A6176C">
        <w:rPr>
          <w:rFonts w:ascii="SutonnyMJ" w:hAnsi="SutonnyMJ" w:cs="SutonnyMJ"/>
          <w:highlight w:val="yellow"/>
        </w:rPr>
        <w:t xml:space="preserve"> </w:t>
      </w:r>
      <w:proofErr w:type="spellStart"/>
      <w:r w:rsidR="00A20B8E" w:rsidRPr="00A6176C">
        <w:rPr>
          <w:rFonts w:ascii="SutonnyMJ" w:hAnsi="SutonnyMJ" w:cs="SutonnyMJ"/>
          <w:highlight w:val="yellow"/>
        </w:rPr>
        <w:t>msMÖn</w:t>
      </w:r>
      <w:proofErr w:type="spellEnd"/>
      <w:r w:rsidR="00A97235" w:rsidRPr="00A6176C">
        <w:rPr>
          <w:rFonts w:ascii="SutonnyMJ" w:hAnsi="SutonnyMJ" w:cs="SutonnyMJ"/>
          <w:highlight w:val="yellow"/>
        </w:rPr>
        <w:t xml:space="preserve"> </w:t>
      </w:r>
      <w:proofErr w:type="spellStart"/>
      <w:r w:rsidR="00A20B8E" w:rsidRPr="00A6176C">
        <w:rPr>
          <w:rFonts w:ascii="SutonnyMJ" w:hAnsi="SutonnyMJ" w:cs="SutonnyMJ"/>
          <w:highlight w:val="yellow"/>
        </w:rPr>
        <w:t>K‡i‡Q</w:t>
      </w:r>
      <w:proofErr w:type="spellEnd"/>
      <w:r w:rsidR="00A97235" w:rsidRPr="00A6176C">
        <w:rPr>
          <w:rFonts w:ascii="SutonnyMJ" w:hAnsi="SutonnyMJ" w:cs="SutonnyMJ"/>
          <w:highlight w:val="yellow"/>
        </w:rPr>
        <w:t xml:space="preserve"> </w:t>
      </w:r>
      <w:proofErr w:type="spellStart"/>
      <w:r w:rsidR="00A20B8E" w:rsidRPr="00A6176C">
        <w:rPr>
          <w:rFonts w:ascii="SutonnyMJ" w:hAnsi="SutonnyMJ" w:cs="SutonnyMJ"/>
          <w:highlight w:val="yellow"/>
        </w:rPr>
        <w:t>wK</w:t>
      </w:r>
      <w:proofErr w:type="spellEnd"/>
      <w:r w:rsidR="00A20B8E" w:rsidRPr="00A6176C">
        <w:rPr>
          <w:rFonts w:ascii="SutonnyMJ" w:hAnsi="SutonnyMJ" w:cs="SutonnyMJ"/>
          <w:highlight w:val="yellow"/>
        </w:rPr>
        <w:t>?</w:t>
      </w:r>
      <w:r w:rsidR="008C5BF1" w:rsidRPr="00A6176C">
        <w:rPr>
          <w:rFonts w:ascii="SutonnyMJ" w:hAnsi="SutonnyMJ" w:cs="SutonnyMJ"/>
          <w:highlight w:val="yellow"/>
        </w:rPr>
        <w:t>]</w:t>
      </w:r>
    </w:p>
    <w:p w14:paraId="40F1C459" w14:textId="77777777" w:rsidR="00A20B8E" w:rsidRPr="00D7601A" w:rsidRDefault="00A20B8E" w:rsidP="00A20B8E">
      <w:pPr>
        <w:ind w:firstLine="360"/>
        <w:rPr>
          <w:rFonts w:ascii="Calibri" w:hAnsi="Calibri"/>
          <w:sz w:val="22"/>
          <w:szCs w:val="22"/>
          <w:highlight w:val="yellow"/>
          <w:lang w:eastAsia="en-US"/>
        </w:rPr>
      </w:pPr>
      <w:r w:rsidRPr="00D7601A">
        <w:rPr>
          <w:rFonts w:ascii="Calibri" w:hAnsi="Calibri"/>
          <w:sz w:val="22"/>
          <w:szCs w:val="22"/>
          <w:highlight w:val="yellow"/>
          <w:lang w:eastAsia="en-US"/>
        </w:rPr>
        <w:t>1 = Yes</w:t>
      </w:r>
      <w:r w:rsidR="008C5BF1">
        <w:rPr>
          <w:rFonts w:ascii="Calibri" w:hAnsi="Calibri"/>
          <w:sz w:val="22"/>
          <w:szCs w:val="22"/>
          <w:highlight w:val="yellow"/>
          <w:lang w:eastAsia="en-US"/>
        </w:rPr>
        <w:t xml:space="preserve"> </w:t>
      </w:r>
      <w:r w:rsidRPr="00D7601A">
        <w:rPr>
          <w:rFonts w:ascii="SutonnyMJ" w:eastAsia="Calibri" w:hAnsi="SutonnyMJ"/>
          <w:szCs w:val="20"/>
          <w:highlight w:val="yellow"/>
        </w:rPr>
        <w:t>(</w:t>
      </w:r>
      <w:proofErr w:type="spellStart"/>
      <w:r w:rsidRPr="00D7601A">
        <w:rPr>
          <w:rFonts w:ascii="SutonnyMJ" w:eastAsia="Calibri" w:hAnsi="SutonnyMJ"/>
          <w:szCs w:val="20"/>
          <w:highlight w:val="yellow"/>
        </w:rPr>
        <w:t>n¨vu</w:t>
      </w:r>
      <w:proofErr w:type="spellEnd"/>
      <w:r w:rsidRPr="00D7601A">
        <w:rPr>
          <w:rFonts w:ascii="SutonnyMJ" w:eastAsia="Calibri" w:hAnsi="SutonnyMJ"/>
          <w:szCs w:val="20"/>
          <w:highlight w:val="yellow"/>
        </w:rPr>
        <w:t>)</w:t>
      </w:r>
    </w:p>
    <w:p w14:paraId="16065AE2" w14:textId="77777777" w:rsidR="00A20B8E" w:rsidRPr="00D7601A" w:rsidRDefault="00A20B8E" w:rsidP="00A20B8E">
      <w:pPr>
        <w:ind w:firstLine="360"/>
        <w:rPr>
          <w:rFonts w:ascii="Calibri" w:hAnsi="Calibri"/>
          <w:sz w:val="22"/>
          <w:szCs w:val="22"/>
          <w:highlight w:val="yellow"/>
          <w:lang w:eastAsia="en-US"/>
        </w:rPr>
      </w:pPr>
      <w:r w:rsidRPr="00D7601A">
        <w:rPr>
          <w:rFonts w:ascii="Calibri" w:hAnsi="Calibri"/>
          <w:sz w:val="22"/>
          <w:szCs w:val="22"/>
          <w:highlight w:val="yellow"/>
          <w:lang w:eastAsia="en-US"/>
        </w:rPr>
        <w:t>2 = No (</w:t>
      </w:r>
      <w:proofErr w:type="spellStart"/>
      <w:r w:rsidRPr="00EC62CE">
        <w:rPr>
          <w:rFonts w:ascii="SutonnyMJ" w:eastAsia="Calibri" w:hAnsi="SutonnyMJ"/>
          <w:szCs w:val="20"/>
          <w:highlight w:val="yellow"/>
        </w:rPr>
        <w:t>bv</w:t>
      </w:r>
      <w:proofErr w:type="spellEnd"/>
      <w:r w:rsidRPr="00EC62CE">
        <w:rPr>
          <w:rFonts w:ascii="SutonnyMJ" w:eastAsia="Calibri" w:hAnsi="SutonnyMJ"/>
          <w:szCs w:val="20"/>
          <w:highlight w:val="yellow"/>
        </w:rPr>
        <w:t>)</w:t>
      </w:r>
    </w:p>
    <w:p w14:paraId="0CD94DB2" w14:textId="77777777" w:rsidR="00A20B8E" w:rsidRPr="00D7601A" w:rsidRDefault="00A20B8E" w:rsidP="00A20B8E">
      <w:pPr>
        <w:ind w:firstLine="360"/>
        <w:rPr>
          <w:rFonts w:ascii="Calibri" w:hAnsi="Calibri"/>
          <w:sz w:val="22"/>
          <w:szCs w:val="22"/>
          <w:highlight w:val="yellow"/>
          <w:lang w:eastAsia="en-US"/>
        </w:rPr>
      </w:pPr>
    </w:p>
    <w:p w14:paraId="078664FB" w14:textId="3E8340EF" w:rsidR="00A20B8E" w:rsidRPr="00D7601A" w:rsidRDefault="00A20B8E" w:rsidP="00A20B8E">
      <w:pPr>
        <w:ind w:firstLine="360"/>
        <w:rPr>
          <w:rFonts w:ascii="Calibri" w:hAnsi="Calibri"/>
          <w:sz w:val="22"/>
          <w:szCs w:val="22"/>
          <w:highlight w:val="yellow"/>
          <w:lang w:eastAsia="en-US"/>
        </w:rPr>
      </w:pPr>
      <w:r w:rsidRPr="00D7601A">
        <w:rPr>
          <w:rFonts w:ascii="Calibri" w:hAnsi="Calibri"/>
          <w:sz w:val="22"/>
          <w:szCs w:val="22"/>
          <w:highlight w:val="yellow"/>
          <w:lang w:eastAsia="en-US"/>
        </w:rPr>
        <w:t xml:space="preserve">NOTE:  (if </w:t>
      </w:r>
      <w:del w:id="4" w:author="Jade Benjamin-Chung" w:date="2015-04-09T10:00:00Z">
        <w:r w:rsidR="009E67AE" w:rsidDel="00912581">
          <w:rPr>
            <w:rFonts w:ascii="Calibri" w:hAnsi="Calibri"/>
            <w:sz w:val="22"/>
            <w:szCs w:val="22"/>
            <w:highlight w:val="yellow"/>
            <w:lang w:eastAsia="en-US"/>
          </w:rPr>
          <w:delText>20</w:delText>
        </w:r>
      </w:del>
      <w:ins w:id="5" w:author="Jade Benjamin-Chung" w:date="2015-04-09T10:00:00Z">
        <w:r w:rsidR="00912581">
          <w:rPr>
            <w:rFonts w:ascii="Calibri" w:hAnsi="Calibri"/>
            <w:sz w:val="22"/>
            <w:szCs w:val="22"/>
            <w:highlight w:val="yellow"/>
            <w:lang w:eastAsia="en-US"/>
          </w:rPr>
          <w:t>19b</w:t>
        </w:r>
      </w:ins>
      <w:r w:rsidRPr="00D7601A">
        <w:rPr>
          <w:rFonts w:ascii="Calibri" w:hAnsi="Calibri"/>
          <w:sz w:val="22"/>
          <w:szCs w:val="22"/>
          <w:highlight w:val="yellow"/>
          <w:lang w:eastAsia="en-US"/>
        </w:rPr>
        <w:t xml:space="preserve"> is 1) Do not collect a blood sample from target child (and twin) in this household.</w:t>
      </w:r>
    </w:p>
    <w:p w14:paraId="49DCB751" w14:textId="73F41256" w:rsidR="00B14407" w:rsidRDefault="00A20B8E" w:rsidP="00A6176C">
      <w:pPr>
        <w:ind w:left="360"/>
        <w:rPr>
          <w:rFonts w:ascii="Calibri" w:hAnsi="Calibri"/>
          <w:sz w:val="22"/>
          <w:szCs w:val="22"/>
          <w:lang w:eastAsia="en-US"/>
        </w:rPr>
      </w:pPr>
      <w:r w:rsidRPr="00D7601A">
        <w:rPr>
          <w:rFonts w:ascii="Calibri" w:hAnsi="Calibri"/>
          <w:sz w:val="22"/>
          <w:szCs w:val="22"/>
          <w:highlight w:val="yellow"/>
          <w:lang w:eastAsia="en-US"/>
        </w:rPr>
        <w:t>(</w:t>
      </w:r>
      <w:proofErr w:type="gramStart"/>
      <w:r w:rsidR="008C5BF1">
        <w:rPr>
          <w:rFonts w:ascii="Calibri" w:hAnsi="Calibri"/>
          <w:sz w:val="22"/>
          <w:szCs w:val="22"/>
          <w:highlight w:val="yellow"/>
          <w:lang w:eastAsia="en-US"/>
        </w:rPr>
        <w:t>q</w:t>
      </w:r>
      <w:r w:rsidR="009E67AE">
        <w:rPr>
          <w:rFonts w:ascii="Calibri" w:hAnsi="Calibri"/>
          <w:sz w:val="22"/>
          <w:szCs w:val="22"/>
          <w:highlight w:val="yellow"/>
          <w:lang w:eastAsia="en-US"/>
        </w:rPr>
        <w:t>20</w:t>
      </w:r>
      <w:proofErr w:type="gramEnd"/>
      <w:r w:rsidR="008C5BF1">
        <w:rPr>
          <w:rFonts w:ascii="Calibri" w:hAnsi="Calibri"/>
          <w:sz w:val="22"/>
          <w:szCs w:val="22"/>
          <w:highlight w:val="yellow"/>
          <w:lang w:eastAsia="en-US"/>
        </w:rPr>
        <w:t>=</w:t>
      </w:r>
      <w:r w:rsidRPr="00D7601A">
        <w:rPr>
          <w:rFonts w:ascii="Calibri" w:hAnsi="Calibri"/>
          <w:sz w:val="22"/>
          <w:szCs w:val="22"/>
          <w:highlight w:val="yellow"/>
          <w:lang w:eastAsia="en-US"/>
        </w:rPr>
        <w:t>1</w:t>
      </w:r>
      <w:r w:rsidR="008C5BF1">
        <w:rPr>
          <w:rFonts w:ascii="Calibri" w:hAnsi="Calibri"/>
          <w:sz w:val="22"/>
          <w:szCs w:val="22"/>
          <w:highlight w:val="yellow"/>
          <w:lang w:eastAsia="en-US"/>
        </w:rPr>
        <w:t xml:space="preserve"> </w:t>
      </w:r>
      <w:proofErr w:type="spellStart"/>
      <w:r w:rsidRPr="00D7601A">
        <w:rPr>
          <w:rFonts w:ascii="SutonnyMJ" w:eastAsia="Calibri" w:hAnsi="SutonnyMJ"/>
          <w:szCs w:val="20"/>
          <w:highlight w:val="yellow"/>
        </w:rPr>
        <w:t>n‡j</w:t>
      </w:r>
      <w:proofErr w:type="spellEnd"/>
      <w:r w:rsidRPr="00D7601A">
        <w:rPr>
          <w:rFonts w:ascii="SutonnyMJ" w:eastAsia="Calibri" w:hAnsi="SutonnyMJ"/>
          <w:szCs w:val="20"/>
          <w:highlight w:val="yellow"/>
        </w:rPr>
        <w:t xml:space="preserve">) </w:t>
      </w:r>
      <w:r w:rsidRPr="00D7601A">
        <w:rPr>
          <w:rFonts w:ascii="SutonnyMJ" w:hAnsi="SutonnyMJ" w:cs="SutonnyMJ"/>
          <w:highlight w:val="yellow"/>
        </w:rPr>
        <w:t xml:space="preserve">D³ </w:t>
      </w:r>
      <w:proofErr w:type="spellStart"/>
      <w:r w:rsidRPr="00D7601A">
        <w:rPr>
          <w:rFonts w:ascii="SutonnyMJ" w:hAnsi="SutonnyMJ" w:cs="SutonnyMJ"/>
          <w:highlight w:val="yellow"/>
        </w:rPr>
        <w:t>Lvbvi</w:t>
      </w:r>
      <w:proofErr w:type="spellEnd"/>
      <w:r w:rsidR="008C5BF1">
        <w:rPr>
          <w:rFonts w:ascii="SutonnyMJ" w:hAnsi="SutonnyMJ" w:cs="SutonnyMJ"/>
          <w:highlight w:val="yellow"/>
        </w:rPr>
        <w:t xml:space="preserve"> </w:t>
      </w:r>
      <w:proofErr w:type="spellStart"/>
      <w:r w:rsidRPr="00D7601A">
        <w:rPr>
          <w:rFonts w:ascii="SutonnyMJ" w:hAnsi="SutonnyMJ" w:cs="SutonnyMJ"/>
          <w:highlight w:val="yellow"/>
        </w:rPr>
        <w:t>Uv‡M©U</w:t>
      </w:r>
      <w:proofErr w:type="spellEnd"/>
      <w:r w:rsidR="008C5BF1">
        <w:rPr>
          <w:rFonts w:ascii="SutonnyMJ" w:hAnsi="SutonnyMJ" w:cs="SutonnyMJ"/>
          <w:highlight w:val="yellow"/>
        </w:rPr>
        <w:t xml:space="preserve"> </w:t>
      </w:r>
      <w:proofErr w:type="spellStart"/>
      <w:r w:rsidRPr="00D7601A">
        <w:rPr>
          <w:rFonts w:ascii="SutonnyMJ" w:hAnsi="SutonnyMJ" w:cs="SutonnyMJ"/>
          <w:highlight w:val="yellow"/>
        </w:rPr>
        <w:t>wkï</w:t>
      </w:r>
      <w:proofErr w:type="spellEnd"/>
      <w:r w:rsidR="008C5BF1">
        <w:rPr>
          <w:rFonts w:ascii="SutonnyMJ" w:hAnsi="SutonnyMJ" w:cs="SutonnyMJ"/>
          <w:highlight w:val="yellow"/>
        </w:rPr>
        <w:t xml:space="preserve"> </w:t>
      </w:r>
      <w:proofErr w:type="spellStart"/>
      <w:r w:rsidRPr="00D7601A">
        <w:rPr>
          <w:rFonts w:ascii="SutonnyMJ" w:hAnsi="SutonnyMJ" w:cs="SutonnyMJ"/>
          <w:highlight w:val="yellow"/>
        </w:rPr>
        <w:t>Ges</w:t>
      </w:r>
      <w:proofErr w:type="spellEnd"/>
      <w:r w:rsidR="008C5BF1">
        <w:rPr>
          <w:rFonts w:ascii="SutonnyMJ" w:hAnsi="SutonnyMJ" w:cs="SutonnyMJ"/>
          <w:highlight w:val="yellow"/>
        </w:rPr>
        <w:t xml:space="preserve"> </w:t>
      </w:r>
      <w:proofErr w:type="spellStart"/>
      <w:r w:rsidRPr="00D7601A">
        <w:rPr>
          <w:rFonts w:ascii="SutonnyMJ" w:hAnsi="SutonnyMJ" w:cs="SutonnyMJ"/>
          <w:highlight w:val="yellow"/>
        </w:rPr>
        <w:t>Uv‡M©U</w:t>
      </w:r>
      <w:proofErr w:type="spellEnd"/>
      <w:r w:rsidR="008C5BF1">
        <w:rPr>
          <w:rFonts w:ascii="SutonnyMJ" w:hAnsi="SutonnyMJ" w:cs="SutonnyMJ"/>
          <w:highlight w:val="yellow"/>
        </w:rPr>
        <w:t xml:space="preserve"> </w:t>
      </w:r>
      <w:proofErr w:type="spellStart"/>
      <w:r w:rsidRPr="00D7601A">
        <w:rPr>
          <w:rFonts w:ascii="SutonnyMJ" w:hAnsi="SutonnyMJ" w:cs="SutonnyMJ"/>
          <w:highlight w:val="yellow"/>
        </w:rPr>
        <w:t>wkïi</w:t>
      </w:r>
      <w:proofErr w:type="spellEnd"/>
      <w:r w:rsidR="008C5BF1">
        <w:rPr>
          <w:rFonts w:ascii="SutonnyMJ" w:hAnsi="SutonnyMJ" w:cs="SutonnyMJ"/>
          <w:highlight w:val="yellow"/>
        </w:rPr>
        <w:t xml:space="preserve"> </w:t>
      </w:r>
      <w:proofErr w:type="spellStart"/>
      <w:r w:rsidRPr="00D7601A">
        <w:rPr>
          <w:rFonts w:ascii="SutonnyMJ" w:hAnsi="SutonnyMJ" w:cs="SutonnyMJ"/>
          <w:highlight w:val="yellow"/>
        </w:rPr>
        <w:t>RgR</w:t>
      </w:r>
      <w:proofErr w:type="spellEnd"/>
      <w:r w:rsidRPr="00D7601A">
        <w:rPr>
          <w:rFonts w:ascii="SutonnyMJ" w:hAnsi="SutonnyMJ" w:cs="SutonnyMJ"/>
          <w:highlight w:val="yellow"/>
        </w:rPr>
        <w:t xml:space="preserve"> †_‡K i‡³i </w:t>
      </w:r>
      <w:proofErr w:type="spellStart"/>
      <w:r w:rsidRPr="00D7601A">
        <w:rPr>
          <w:rFonts w:ascii="SutonnyMJ" w:hAnsi="SutonnyMJ" w:cs="SutonnyMJ"/>
          <w:highlight w:val="yellow"/>
        </w:rPr>
        <w:t>bgybv</w:t>
      </w:r>
      <w:proofErr w:type="spellEnd"/>
      <w:r w:rsidR="008C5BF1">
        <w:rPr>
          <w:rFonts w:ascii="SutonnyMJ" w:hAnsi="SutonnyMJ" w:cs="SutonnyMJ"/>
          <w:highlight w:val="yellow"/>
        </w:rPr>
        <w:t xml:space="preserve"> </w:t>
      </w:r>
      <w:proofErr w:type="spellStart"/>
      <w:r w:rsidRPr="00D7601A">
        <w:rPr>
          <w:rFonts w:ascii="SutonnyMJ" w:hAnsi="SutonnyMJ" w:cs="SutonnyMJ"/>
          <w:highlight w:val="yellow"/>
        </w:rPr>
        <w:t>msMÖn</w:t>
      </w:r>
      <w:proofErr w:type="spellEnd"/>
      <w:r w:rsidR="008C5BF1">
        <w:rPr>
          <w:rFonts w:ascii="SutonnyMJ" w:hAnsi="SutonnyMJ" w:cs="SutonnyMJ"/>
          <w:highlight w:val="yellow"/>
        </w:rPr>
        <w:t xml:space="preserve"> </w:t>
      </w:r>
      <w:proofErr w:type="spellStart"/>
      <w:r w:rsidRPr="00D7601A">
        <w:rPr>
          <w:rFonts w:ascii="SutonnyMJ" w:hAnsi="SutonnyMJ" w:cs="SutonnyMJ"/>
          <w:highlight w:val="yellow"/>
        </w:rPr>
        <w:t>Ki‡Z</w:t>
      </w:r>
      <w:proofErr w:type="spellEnd"/>
      <w:r w:rsidR="008C5BF1">
        <w:rPr>
          <w:rFonts w:ascii="SutonnyMJ" w:hAnsi="SutonnyMJ" w:cs="SutonnyMJ"/>
          <w:highlight w:val="yellow"/>
        </w:rPr>
        <w:t xml:space="preserve"> </w:t>
      </w:r>
      <w:proofErr w:type="spellStart"/>
      <w:r w:rsidRPr="00D7601A">
        <w:rPr>
          <w:rFonts w:ascii="SutonnyMJ" w:hAnsi="SutonnyMJ" w:cs="SutonnyMJ"/>
          <w:highlight w:val="yellow"/>
        </w:rPr>
        <w:t>n‡ebv</w:t>
      </w:r>
      <w:proofErr w:type="spellEnd"/>
      <w:r w:rsidRPr="00D7601A">
        <w:rPr>
          <w:rFonts w:ascii="SutonnyMJ" w:hAnsi="SutonnyMJ" w:cs="SutonnyMJ"/>
          <w:highlight w:val="yellow"/>
        </w:rPr>
        <w:t>|</w:t>
      </w:r>
    </w:p>
    <w:p w14:paraId="337178DE" w14:textId="77777777" w:rsidR="009E67AE" w:rsidRDefault="009E67AE" w:rsidP="00FE1127">
      <w:pPr>
        <w:ind w:firstLine="360"/>
        <w:rPr>
          <w:rFonts w:ascii="Calibri" w:hAnsi="Calibri"/>
          <w:sz w:val="22"/>
          <w:szCs w:val="22"/>
          <w:highlight w:val="yellow"/>
          <w:lang w:eastAsia="en-US"/>
        </w:rPr>
      </w:pPr>
    </w:p>
    <w:p w14:paraId="23369958" w14:textId="77777777" w:rsidR="00A20B8E" w:rsidRDefault="0016517C" w:rsidP="00FE1127">
      <w:pPr>
        <w:ind w:firstLine="360"/>
        <w:rPr>
          <w:rFonts w:ascii="Calibri" w:hAnsi="Calibri"/>
          <w:sz w:val="22"/>
          <w:szCs w:val="22"/>
          <w:lang w:eastAsia="en-US"/>
        </w:rPr>
      </w:pPr>
      <w:r w:rsidRPr="00FE1127">
        <w:rPr>
          <w:rFonts w:ascii="Calibri" w:hAnsi="Calibri"/>
          <w:sz w:val="22"/>
          <w:szCs w:val="22"/>
          <w:highlight w:val="yellow"/>
          <w:lang w:eastAsia="en-US"/>
        </w:rPr>
        <w:t>[Programmer: go to next child if T1, T2]</w:t>
      </w:r>
    </w:p>
    <w:p w14:paraId="00A57D65" w14:textId="77777777" w:rsidR="00254F97" w:rsidRDefault="00254F97" w:rsidP="00254F97">
      <w:pPr>
        <w:tabs>
          <w:tab w:val="left" w:pos="360"/>
        </w:tabs>
        <w:rPr>
          <w:rFonts w:ascii="Calibri" w:hAnsi="Calibri"/>
          <w:sz w:val="22"/>
          <w:szCs w:val="22"/>
          <w:lang w:eastAsia="en-US"/>
        </w:rPr>
      </w:pPr>
    </w:p>
    <w:p w14:paraId="67C8368C" w14:textId="0B218DC5" w:rsidR="001A663A" w:rsidRPr="0097485B" w:rsidRDefault="001A663A" w:rsidP="00762CBA">
      <w:pPr>
        <w:numPr>
          <w:ilvl w:val="0"/>
          <w:numId w:val="4"/>
        </w:numPr>
        <w:tabs>
          <w:tab w:val="left" w:pos="360"/>
        </w:tabs>
        <w:rPr>
          <w:rFonts w:ascii="Calibri" w:hAnsi="Calibri"/>
          <w:sz w:val="22"/>
          <w:szCs w:val="22"/>
          <w:lang w:eastAsia="en-US"/>
        </w:rPr>
      </w:pPr>
      <w:r w:rsidRPr="00A6176C">
        <w:rPr>
          <w:rFonts w:ascii="Calibri" w:hAnsi="Calibri"/>
          <w:sz w:val="22"/>
          <w:szCs w:val="22"/>
          <w:highlight w:val="yellow"/>
          <w:lang w:eastAsia="en-US"/>
        </w:rPr>
        <w:t>(</w:t>
      </w:r>
      <w:r w:rsidR="008031CF" w:rsidRPr="00A6176C">
        <w:rPr>
          <w:rFonts w:ascii="Calibri" w:hAnsi="Calibri"/>
          <w:sz w:val="22"/>
          <w:szCs w:val="22"/>
          <w:highlight w:val="yellow"/>
          <w:lang w:eastAsia="en-US"/>
        </w:rPr>
        <w:t>(</w:t>
      </w:r>
      <w:proofErr w:type="gramStart"/>
      <w:r w:rsidRPr="00A6176C">
        <w:rPr>
          <w:rFonts w:ascii="Calibri" w:hAnsi="Calibri"/>
          <w:sz w:val="22"/>
          <w:szCs w:val="22"/>
          <w:highlight w:val="yellow"/>
          <w:lang w:eastAsia="en-US"/>
        </w:rPr>
        <w:t>if</w:t>
      </w:r>
      <w:proofErr w:type="gramEnd"/>
      <w:r w:rsidR="008031CF" w:rsidRPr="00A6176C">
        <w:rPr>
          <w:rFonts w:ascii="Calibri" w:hAnsi="Calibri"/>
          <w:sz w:val="22"/>
          <w:szCs w:val="22"/>
          <w:highlight w:val="yellow"/>
          <w:lang w:eastAsia="en-US"/>
        </w:rPr>
        <w:t xml:space="preserve"> 6 is T1 or T2 and</w:t>
      </w:r>
      <w:ins w:id="6" w:author="Jade Benjamin-Chung" w:date="2015-04-09T10:00:00Z">
        <w:r w:rsidR="00912581">
          <w:rPr>
            <w:rFonts w:ascii="Calibri" w:hAnsi="Calibri"/>
            <w:sz w:val="22"/>
            <w:szCs w:val="22"/>
            <w:highlight w:val="yellow"/>
            <w:lang w:eastAsia="en-US"/>
          </w:rPr>
          <w:t xml:space="preserve"> 19b</w:t>
        </w:r>
      </w:ins>
      <w:del w:id="7" w:author="Jade Benjamin-Chung" w:date="2015-04-09T10:00:00Z">
        <w:r w:rsidR="009E67AE" w:rsidRPr="00A6176C" w:rsidDel="00912581">
          <w:rPr>
            <w:rFonts w:ascii="Calibri" w:hAnsi="Calibri"/>
            <w:sz w:val="22"/>
            <w:szCs w:val="22"/>
            <w:highlight w:val="yellow"/>
            <w:lang w:eastAsia="en-US"/>
          </w:rPr>
          <w:delText>20</w:delText>
        </w:r>
      </w:del>
      <w:r w:rsidRPr="00A6176C">
        <w:rPr>
          <w:rFonts w:ascii="Calibri" w:hAnsi="Calibri"/>
          <w:sz w:val="22"/>
          <w:szCs w:val="22"/>
          <w:highlight w:val="yellow"/>
          <w:lang w:eastAsia="en-US"/>
        </w:rPr>
        <w:t xml:space="preserve"> answer is 2</w:t>
      </w:r>
      <w:r w:rsidR="008031CF" w:rsidRPr="00A6176C">
        <w:rPr>
          <w:rFonts w:ascii="Calibri" w:hAnsi="Calibri"/>
          <w:sz w:val="22"/>
          <w:szCs w:val="22"/>
          <w:highlight w:val="yellow"/>
          <w:lang w:eastAsia="en-US"/>
        </w:rPr>
        <w:t>)OR (</w:t>
      </w:r>
      <w:r w:rsidR="009E67AE" w:rsidRPr="00A6176C">
        <w:rPr>
          <w:rFonts w:ascii="Calibri" w:hAnsi="Calibri"/>
          <w:sz w:val="22"/>
          <w:szCs w:val="22"/>
          <w:highlight w:val="yellow"/>
          <w:lang w:eastAsia="en-US"/>
        </w:rPr>
        <w:t xml:space="preserve">6 </w:t>
      </w:r>
      <w:r w:rsidR="008D7762" w:rsidRPr="00A6176C">
        <w:rPr>
          <w:rFonts w:ascii="Calibri" w:hAnsi="Calibri"/>
          <w:sz w:val="22"/>
          <w:szCs w:val="22"/>
          <w:highlight w:val="yellow"/>
          <w:lang w:eastAsia="en-US"/>
        </w:rPr>
        <w:t>answer</w:t>
      </w:r>
      <w:r w:rsidRPr="00A6176C">
        <w:rPr>
          <w:rFonts w:ascii="Calibri" w:hAnsi="Calibri"/>
          <w:sz w:val="22"/>
          <w:szCs w:val="22"/>
          <w:highlight w:val="yellow"/>
          <w:lang w:eastAsia="en-US"/>
        </w:rPr>
        <w:t xml:space="preserve"> is C1 or O1)</w:t>
      </w:r>
      <w:r w:rsidR="00794DD3" w:rsidRPr="00A6176C">
        <w:rPr>
          <w:rFonts w:ascii="Calibri" w:hAnsi="Calibri"/>
          <w:sz w:val="22"/>
          <w:szCs w:val="22"/>
          <w:highlight w:val="yellow"/>
          <w:lang w:eastAsia="en-US"/>
        </w:rPr>
        <w:t>)</w:t>
      </w:r>
      <w:r>
        <w:rPr>
          <w:rFonts w:ascii="Calibri" w:hAnsi="Calibri"/>
          <w:sz w:val="22"/>
          <w:szCs w:val="22"/>
          <w:lang w:eastAsia="en-US"/>
        </w:rPr>
        <w:t xml:space="preserve"> Has a blood sample been collected</w:t>
      </w:r>
      <w:r w:rsidR="00FD429E">
        <w:rPr>
          <w:rFonts w:ascii="Calibri" w:hAnsi="Calibri"/>
          <w:sz w:val="22"/>
          <w:szCs w:val="22"/>
          <w:lang w:eastAsia="en-US"/>
        </w:rPr>
        <w:t xml:space="preserve"> from this individual</w:t>
      </w:r>
      <w:r w:rsidRPr="00A6176C">
        <w:rPr>
          <w:rFonts w:ascii="Calibri" w:hAnsi="Calibri"/>
          <w:sz w:val="22"/>
          <w:szCs w:val="22"/>
          <w:highlight w:val="yellow"/>
          <w:lang w:eastAsia="en-US"/>
        </w:rPr>
        <w:t xml:space="preserve">? </w:t>
      </w:r>
      <w:r w:rsidR="00C8527E" w:rsidRPr="00A6176C">
        <w:rPr>
          <w:highlight w:val="yellow"/>
        </w:rPr>
        <w:t>(</w:t>
      </w:r>
      <w:r w:rsidR="002647F8" w:rsidRPr="00A6176C">
        <w:rPr>
          <w:highlight w:val="yellow"/>
        </w:rPr>
        <w:t>[</w:t>
      </w:r>
      <w:proofErr w:type="spellStart"/>
      <w:proofErr w:type="gramStart"/>
      <w:r w:rsidR="002647F8" w:rsidRPr="00A6176C">
        <w:rPr>
          <w:rFonts w:ascii="SutonnyMJ" w:hAnsi="SutonnyMJ" w:cs="SutonnyMJ"/>
          <w:highlight w:val="yellow"/>
        </w:rPr>
        <w:t>hw</w:t>
      </w:r>
      <w:proofErr w:type="spellEnd"/>
      <w:proofErr w:type="gramEnd"/>
      <w:r w:rsidR="002647F8" w:rsidRPr="00A6176C">
        <w:rPr>
          <w:rFonts w:ascii="SutonnyMJ" w:hAnsi="SutonnyMJ" w:cs="SutonnyMJ"/>
          <w:highlight w:val="yellow"/>
        </w:rPr>
        <w:t xml:space="preserve">` </w:t>
      </w:r>
      <w:r w:rsidR="002647F8" w:rsidRPr="00A6176C">
        <w:rPr>
          <w:rFonts w:ascii="Calibri" w:hAnsi="Calibri"/>
          <w:sz w:val="22"/>
          <w:szCs w:val="22"/>
          <w:highlight w:val="yellow"/>
          <w:lang w:eastAsia="en-US"/>
        </w:rPr>
        <w:t xml:space="preserve">q6 = T1 </w:t>
      </w:r>
      <w:proofErr w:type="spellStart"/>
      <w:r w:rsidR="002647F8" w:rsidRPr="00A6176C">
        <w:rPr>
          <w:rFonts w:ascii="SutonnyMJ" w:hAnsi="SutonnyMJ" w:cs="SutonnyMJ"/>
          <w:highlight w:val="yellow"/>
        </w:rPr>
        <w:t>A_ev</w:t>
      </w:r>
      <w:proofErr w:type="spellEnd"/>
      <w:r w:rsidR="002647F8" w:rsidRPr="00A6176C">
        <w:rPr>
          <w:rFonts w:ascii="Calibri" w:hAnsi="Calibri"/>
          <w:sz w:val="22"/>
          <w:szCs w:val="22"/>
          <w:highlight w:val="yellow"/>
          <w:lang w:eastAsia="en-US"/>
        </w:rPr>
        <w:t xml:space="preserve"> T2 </w:t>
      </w:r>
      <w:proofErr w:type="spellStart"/>
      <w:r w:rsidR="002647F8" w:rsidRPr="00A6176C">
        <w:rPr>
          <w:rFonts w:ascii="SutonnyMJ" w:hAnsi="SutonnyMJ" w:cs="SutonnyMJ"/>
          <w:highlight w:val="yellow"/>
        </w:rPr>
        <w:t>nq</w:t>
      </w:r>
      <w:proofErr w:type="spellEnd"/>
      <w:r w:rsidR="002647F8" w:rsidRPr="00A6176C">
        <w:rPr>
          <w:rFonts w:ascii="SutonnyMJ" w:hAnsi="SutonnyMJ" w:cs="SutonnyMJ"/>
          <w:highlight w:val="yellow"/>
        </w:rPr>
        <w:t xml:space="preserve"> </w:t>
      </w:r>
      <w:proofErr w:type="spellStart"/>
      <w:r w:rsidR="002647F8" w:rsidRPr="00A6176C">
        <w:rPr>
          <w:rFonts w:ascii="SutonnyMJ" w:hAnsi="SutonnyMJ" w:cs="SutonnyMJ"/>
          <w:highlight w:val="yellow"/>
        </w:rPr>
        <w:t>Ges</w:t>
      </w:r>
      <w:proofErr w:type="spellEnd"/>
      <w:r w:rsidR="002647F8" w:rsidRPr="00A6176C">
        <w:rPr>
          <w:highlight w:val="yellow"/>
        </w:rPr>
        <w:t xml:space="preserve"> </w:t>
      </w:r>
      <w:del w:id="8" w:author="Jade Benjamin-Chung" w:date="2015-04-09T10:00:00Z">
        <w:r w:rsidR="009315A7" w:rsidRPr="00A6176C" w:rsidDel="00912581">
          <w:rPr>
            <w:highlight w:val="yellow"/>
          </w:rPr>
          <w:delText>2</w:delText>
        </w:r>
        <w:r w:rsidR="009E67AE" w:rsidRPr="00A6176C" w:rsidDel="00912581">
          <w:rPr>
            <w:highlight w:val="yellow"/>
          </w:rPr>
          <w:delText>0</w:delText>
        </w:r>
      </w:del>
      <w:ins w:id="9" w:author="Jade Benjamin-Chung" w:date="2015-04-09T10:00:00Z">
        <w:r w:rsidR="00912581">
          <w:t xml:space="preserve">19b </w:t>
        </w:r>
      </w:ins>
      <w:bookmarkStart w:id="10" w:name="_GoBack"/>
      <w:bookmarkEnd w:id="10"/>
      <w:r w:rsidR="00C8527E">
        <w:rPr>
          <w:rFonts w:ascii="SutonnyMJ" w:hAnsi="SutonnyMJ" w:cs="SutonnyMJ"/>
        </w:rPr>
        <w:t>GiDËi</w:t>
      </w:r>
      <w:r w:rsidR="00222463">
        <w:t>2</w:t>
      </w:r>
      <w:r w:rsidR="00222463">
        <w:rPr>
          <w:rFonts w:ascii="SutonnyMJ" w:hAnsi="SutonnyMJ" w:cs="SutonnyMJ"/>
        </w:rPr>
        <w:t>Ges</w:t>
      </w:r>
      <w:r w:rsidR="00222463">
        <w:t xml:space="preserve">7 </w:t>
      </w:r>
      <w:r w:rsidR="00222463">
        <w:rPr>
          <w:rFonts w:ascii="SutonnyMJ" w:hAnsi="SutonnyMJ" w:cs="SutonnyMJ"/>
        </w:rPr>
        <w:t>GiDËi</w:t>
      </w:r>
      <w:r w:rsidR="00C8527E">
        <w:t>T1, T2, C1</w:t>
      </w:r>
      <w:r w:rsidR="00222463">
        <w:rPr>
          <w:rFonts w:ascii="SutonnyMJ" w:hAnsi="SutonnyMJ" w:cs="SutonnyMJ"/>
        </w:rPr>
        <w:t>A_ev</w:t>
      </w:r>
      <w:r w:rsidR="00C8527E">
        <w:t xml:space="preserve">O1 </w:t>
      </w:r>
      <w:proofErr w:type="spellStart"/>
      <w:r w:rsidR="00C8527E">
        <w:rPr>
          <w:rFonts w:ascii="SutonnyMJ" w:hAnsi="SutonnyMJ" w:cs="SutonnyMJ"/>
        </w:rPr>
        <w:t>n‡j</w:t>
      </w:r>
      <w:proofErr w:type="spellEnd"/>
      <w:r w:rsidR="00C8527E">
        <w:t>)</w:t>
      </w:r>
      <w:r w:rsidR="00DD562D">
        <w:rPr>
          <w:rFonts w:ascii="SutonnyMJ" w:hAnsi="SutonnyMJ" w:cs="SutonnyMJ"/>
        </w:rPr>
        <w:t xml:space="preserve">D³ e¨w³/ </w:t>
      </w:r>
      <w:proofErr w:type="spellStart"/>
      <w:r w:rsidR="00DD562D">
        <w:rPr>
          <w:rFonts w:ascii="SutonnyMJ" w:hAnsi="SutonnyMJ" w:cs="SutonnyMJ"/>
        </w:rPr>
        <w:t>wkï</w:t>
      </w:r>
      <w:proofErr w:type="spellEnd"/>
      <w:r w:rsidR="00DD562D">
        <w:rPr>
          <w:rFonts w:ascii="SutonnyMJ" w:hAnsi="SutonnyMJ" w:cs="SutonnyMJ"/>
        </w:rPr>
        <w:t xml:space="preserve"> †_‡K i‡³i </w:t>
      </w:r>
      <w:proofErr w:type="spellStart"/>
      <w:r w:rsidR="00DD562D">
        <w:rPr>
          <w:rFonts w:ascii="SutonnyMJ" w:hAnsi="SutonnyMJ" w:cs="SutonnyMJ"/>
        </w:rPr>
        <w:t>bgybvmsMÖnKivn‡q‡QwK</w:t>
      </w:r>
      <w:proofErr w:type="spellEnd"/>
      <w:r w:rsidR="00DD562D">
        <w:rPr>
          <w:rFonts w:ascii="SutonnyMJ" w:hAnsi="SutonnyMJ" w:cs="SutonnyMJ"/>
        </w:rPr>
        <w:t>?</w:t>
      </w:r>
    </w:p>
    <w:p w14:paraId="06E1952C" w14:textId="6D0C840F" w:rsidR="001A663A" w:rsidRDefault="001A663A" w:rsidP="001A663A">
      <w:pPr>
        <w:ind w:firstLine="360"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 xml:space="preserve">1 = Yes </w:t>
      </w:r>
      <w:r w:rsidRPr="0097485B">
        <w:rPr>
          <w:rFonts w:ascii="Calibri" w:hAnsi="Calibri"/>
          <w:sz w:val="22"/>
          <w:szCs w:val="22"/>
          <w:lang w:eastAsia="en-US"/>
        </w:rPr>
        <w:sym w:font="Wingdings" w:char="F0E0"/>
      </w:r>
      <w:r w:rsidR="00A24DF4">
        <w:rPr>
          <w:rFonts w:ascii="Calibri" w:hAnsi="Calibri"/>
          <w:sz w:val="22"/>
          <w:szCs w:val="22"/>
          <w:lang w:eastAsia="en-US"/>
        </w:rPr>
        <w:t xml:space="preserve"> </w:t>
      </w:r>
      <w:r w:rsidR="00A24DF4" w:rsidRPr="00A6176C">
        <w:rPr>
          <w:rFonts w:ascii="Calibri" w:hAnsi="Calibri"/>
          <w:sz w:val="22"/>
          <w:szCs w:val="22"/>
          <w:highlight w:val="yellow"/>
          <w:lang w:eastAsia="en-US"/>
        </w:rPr>
        <w:t>SKIP to 2</w:t>
      </w:r>
      <w:r w:rsidR="009E67AE" w:rsidRPr="00A6176C">
        <w:rPr>
          <w:rFonts w:ascii="Calibri" w:hAnsi="Calibri"/>
          <w:sz w:val="22"/>
          <w:szCs w:val="22"/>
          <w:highlight w:val="yellow"/>
          <w:lang w:eastAsia="en-US"/>
        </w:rPr>
        <w:t>3</w:t>
      </w:r>
      <w:r w:rsidR="00DD562D" w:rsidRPr="00A6176C">
        <w:rPr>
          <w:rFonts w:ascii="SutonnyMJ" w:hAnsi="SutonnyMJ" w:cs="SutonnyMJ"/>
          <w:highlight w:val="yellow"/>
        </w:rPr>
        <w:t>(</w:t>
      </w:r>
      <w:proofErr w:type="spellStart"/>
      <w:r w:rsidR="0017111E" w:rsidRPr="00A6176C">
        <w:rPr>
          <w:rFonts w:ascii="SutonnyMJ" w:hAnsi="SutonnyMJ" w:cs="SutonnyMJ"/>
          <w:highlight w:val="yellow"/>
        </w:rPr>
        <w:t>n¨vu</w:t>
      </w:r>
      <w:proofErr w:type="spellEnd"/>
      <w:r w:rsidR="00DD562D" w:rsidRPr="00A6176C">
        <w:rPr>
          <w:rFonts w:ascii="Calibri" w:hAnsi="Calibri"/>
          <w:sz w:val="22"/>
          <w:szCs w:val="22"/>
          <w:highlight w:val="yellow"/>
          <w:lang w:eastAsia="en-US"/>
        </w:rPr>
        <w:sym w:font="Wingdings" w:char="F0E0"/>
      </w:r>
      <w:r w:rsidR="00DD562D" w:rsidRPr="00A6176C">
        <w:rPr>
          <w:rFonts w:ascii="Calibri" w:hAnsi="Calibri"/>
          <w:sz w:val="22"/>
          <w:szCs w:val="22"/>
          <w:highlight w:val="yellow"/>
          <w:lang w:eastAsia="en-US"/>
        </w:rPr>
        <w:t>2</w:t>
      </w:r>
      <w:r w:rsidR="009E67AE" w:rsidRPr="00A6176C">
        <w:rPr>
          <w:rFonts w:ascii="Calibri" w:hAnsi="Calibri"/>
          <w:sz w:val="22"/>
          <w:szCs w:val="22"/>
          <w:highlight w:val="yellow"/>
          <w:lang w:eastAsia="en-US"/>
        </w:rPr>
        <w:t>3</w:t>
      </w:r>
      <w:r w:rsidR="00DD562D" w:rsidRPr="00A6176C">
        <w:rPr>
          <w:rFonts w:ascii="SutonnyMJ" w:hAnsi="SutonnyMJ" w:cs="SutonnyMJ"/>
          <w:highlight w:val="yellow"/>
        </w:rPr>
        <w:t>bscÖ‡kœP‡jhvb)</w:t>
      </w:r>
    </w:p>
    <w:p w14:paraId="17245EAD" w14:textId="3547F04B" w:rsidR="001A663A" w:rsidRDefault="001A663A" w:rsidP="001A663A">
      <w:pPr>
        <w:ind w:firstLine="360"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lastRenderedPageBreak/>
        <w:t>2 = No</w:t>
      </w:r>
    </w:p>
    <w:p w14:paraId="6950D455" w14:textId="77777777" w:rsidR="00A24DF4" w:rsidRDefault="00A24DF4" w:rsidP="001A663A">
      <w:pPr>
        <w:ind w:firstLine="360"/>
        <w:rPr>
          <w:rFonts w:ascii="Calibri" w:hAnsi="Calibri"/>
          <w:sz w:val="22"/>
          <w:szCs w:val="22"/>
          <w:lang w:eastAsia="en-US"/>
        </w:rPr>
      </w:pPr>
    </w:p>
    <w:p w14:paraId="5CEEB7A4" w14:textId="77777777" w:rsidR="00A24DF4" w:rsidRPr="00A23935" w:rsidRDefault="00A24DF4" w:rsidP="00762CBA">
      <w:pPr>
        <w:pStyle w:val="ListParagraph"/>
        <w:numPr>
          <w:ilvl w:val="0"/>
          <w:numId w:val="4"/>
        </w:numPr>
        <w:spacing w:after="0" w:line="240" w:lineRule="auto"/>
      </w:pPr>
      <w:r w:rsidRPr="00A23935">
        <w:t xml:space="preserve">Why has a </w:t>
      </w:r>
      <w:r>
        <w:t xml:space="preserve">blood </w:t>
      </w:r>
      <w:r w:rsidRPr="00A23935">
        <w:t>sample not been collected</w:t>
      </w:r>
      <w:proofErr w:type="gramStart"/>
      <w:r w:rsidRPr="00A23935">
        <w:t>?</w:t>
      </w:r>
      <w:r w:rsidR="00D71866">
        <w:rPr>
          <w:rFonts w:ascii="SutonnyMJ" w:hAnsi="SutonnyMJ" w:cs="SutonnyMJ"/>
        </w:rPr>
        <w:t>(</w:t>
      </w:r>
      <w:proofErr w:type="gramEnd"/>
      <w:r w:rsidR="00D71866">
        <w:rPr>
          <w:rFonts w:ascii="SutonnyMJ" w:hAnsi="SutonnyMJ" w:cs="SutonnyMJ"/>
        </w:rPr>
        <w:t xml:space="preserve">‡Kb i‡³i </w:t>
      </w:r>
      <w:proofErr w:type="spellStart"/>
      <w:r w:rsidR="00D71866">
        <w:rPr>
          <w:rFonts w:ascii="SutonnyMJ" w:hAnsi="SutonnyMJ" w:cs="SutonnyMJ"/>
        </w:rPr>
        <w:t>bgybvmsMÖnKiv</w:t>
      </w:r>
      <w:r w:rsidR="005F41BD">
        <w:rPr>
          <w:rFonts w:ascii="SutonnyMJ" w:hAnsi="SutonnyMJ" w:cs="SutonnyMJ"/>
        </w:rPr>
        <w:t>hv</w:t>
      </w:r>
      <w:r w:rsidR="00D71866">
        <w:rPr>
          <w:rFonts w:ascii="SutonnyMJ" w:hAnsi="SutonnyMJ" w:cs="SutonnyMJ"/>
        </w:rPr>
        <w:t>qwb</w:t>
      </w:r>
      <w:proofErr w:type="spellEnd"/>
      <w:r w:rsidR="00D71866">
        <w:rPr>
          <w:rFonts w:ascii="SutonnyMJ" w:hAnsi="SutonnyMJ" w:cs="SutonnyMJ"/>
        </w:rPr>
        <w:t>?)</w:t>
      </w:r>
    </w:p>
    <w:p w14:paraId="4D07E498" w14:textId="77777777" w:rsidR="00A24DF4" w:rsidRDefault="00A24DF4" w:rsidP="0002092F">
      <w:pPr>
        <w:ind w:left="360"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 xml:space="preserve">1 = Subject not available </w:t>
      </w:r>
      <w:r w:rsidRPr="003D7B3A">
        <w:rPr>
          <w:rFonts w:ascii="Calibri" w:hAnsi="Calibri"/>
          <w:sz w:val="22"/>
          <w:szCs w:val="22"/>
          <w:lang w:eastAsia="en-US"/>
        </w:rPr>
        <w:sym w:font="Wingdings" w:char="F0E0"/>
      </w:r>
      <w:r>
        <w:rPr>
          <w:rFonts w:ascii="Calibri" w:hAnsi="Calibri"/>
          <w:sz w:val="22"/>
          <w:szCs w:val="22"/>
          <w:lang w:eastAsia="en-US"/>
        </w:rPr>
        <w:t xml:space="preserve"> BACK to BEGINNING OF </w:t>
      </w:r>
      <w:proofErr w:type="gramStart"/>
      <w:r>
        <w:rPr>
          <w:rFonts w:ascii="Calibri" w:hAnsi="Calibri"/>
          <w:sz w:val="22"/>
          <w:szCs w:val="22"/>
          <w:lang w:eastAsia="en-US"/>
        </w:rPr>
        <w:t>LOOP</w:t>
      </w:r>
      <w:r w:rsidR="000D271A">
        <w:rPr>
          <w:rFonts w:ascii="SutonnyMJ" w:hAnsi="SutonnyMJ" w:cs="SutonnyMJ"/>
        </w:rPr>
        <w:t>(</w:t>
      </w:r>
      <w:proofErr w:type="gramEnd"/>
      <w:r w:rsidR="000D271A">
        <w:rPr>
          <w:rFonts w:ascii="SutonnyMJ" w:hAnsi="SutonnyMJ" w:cs="SutonnyMJ"/>
        </w:rPr>
        <w:t xml:space="preserve">D³ e¨w³ </w:t>
      </w:r>
      <w:proofErr w:type="spellStart"/>
      <w:r w:rsidR="000D271A">
        <w:rPr>
          <w:rFonts w:ascii="SutonnyMJ" w:hAnsi="SutonnyMJ" w:cs="SutonnyMJ"/>
        </w:rPr>
        <w:t>Dcw</w:t>
      </w:r>
      <w:proofErr w:type="spellEnd"/>
      <w:r w:rsidR="000D271A">
        <w:rPr>
          <w:rFonts w:ascii="SutonnyMJ" w:hAnsi="SutonnyMJ" w:cs="SutonnyMJ"/>
        </w:rPr>
        <w:t xml:space="preserve">¯’Z </w:t>
      </w:r>
      <w:proofErr w:type="spellStart"/>
      <w:r w:rsidR="000D271A">
        <w:rPr>
          <w:rFonts w:ascii="SutonnyMJ" w:hAnsi="SutonnyMJ" w:cs="SutonnyMJ"/>
        </w:rPr>
        <w:t>wQjbv</w:t>
      </w:r>
      <w:proofErr w:type="spellEnd"/>
      <w:r w:rsidR="000D271A" w:rsidRPr="003D7B3A">
        <w:rPr>
          <w:rFonts w:ascii="Calibri" w:hAnsi="Calibri"/>
          <w:sz w:val="22"/>
          <w:szCs w:val="22"/>
          <w:lang w:eastAsia="en-US"/>
        </w:rPr>
        <w:sym w:font="Wingdings" w:char="F0E0"/>
      </w:r>
      <w:r w:rsidR="0003450B">
        <w:rPr>
          <w:rFonts w:ascii="SutonnyMJ" w:hAnsi="SutonnyMJ" w:cs="SutonnyMJ"/>
        </w:rPr>
        <w:t>B›</w:t>
      </w:r>
      <w:proofErr w:type="spellStart"/>
      <w:r w:rsidR="0003450B">
        <w:rPr>
          <w:rFonts w:ascii="SutonnyMJ" w:hAnsi="SutonnyMJ" w:cs="SutonnyMJ"/>
        </w:rPr>
        <w:t>UviwfD</w:t>
      </w:r>
      <w:proofErr w:type="spellEnd"/>
      <w:r w:rsidR="0003450B">
        <w:rPr>
          <w:rFonts w:ascii="SutonnyMJ" w:hAnsi="SutonnyMJ" w:cs="SutonnyMJ"/>
        </w:rPr>
        <w:t xml:space="preserve">/ </w:t>
      </w:r>
      <w:proofErr w:type="spellStart"/>
      <w:r w:rsidR="000D271A">
        <w:rPr>
          <w:rFonts w:ascii="SutonnyMJ" w:hAnsi="SutonnyMJ" w:cs="SutonnyMJ"/>
        </w:rPr>
        <w:t>cÖkœc‡Îiïiæ‡ZP‡jhvb</w:t>
      </w:r>
      <w:proofErr w:type="spellEnd"/>
      <w:r w:rsidR="000D271A">
        <w:rPr>
          <w:rFonts w:ascii="SutonnyMJ" w:hAnsi="SutonnyMJ" w:cs="SutonnyMJ"/>
        </w:rPr>
        <w:t>)</w:t>
      </w:r>
    </w:p>
    <w:p w14:paraId="42D98924" w14:textId="77777777" w:rsidR="00A24DF4" w:rsidRDefault="00A24DF4" w:rsidP="0002092F">
      <w:pPr>
        <w:ind w:left="360"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 xml:space="preserve">2 = Subject not cooperative </w:t>
      </w:r>
      <w:r w:rsidRPr="003D7B3A">
        <w:rPr>
          <w:rFonts w:ascii="Calibri" w:hAnsi="Calibri"/>
          <w:sz w:val="22"/>
          <w:szCs w:val="22"/>
          <w:lang w:eastAsia="en-US"/>
        </w:rPr>
        <w:sym w:font="Wingdings" w:char="F0E0"/>
      </w:r>
      <w:r>
        <w:rPr>
          <w:rFonts w:ascii="Calibri" w:hAnsi="Calibri"/>
          <w:sz w:val="22"/>
          <w:szCs w:val="22"/>
          <w:lang w:eastAsia="en-US"/>
        </w:rPr>
        <w:t xml:space="preserve"> BACK to BEGINNING OF </w:t>
      </w:r>
      <w:proofErr w:type="gramStart"/>
      <w:r>
        <w:rPr>
          <w:rFonts w:ascii="Calibri" w:hAnsi="Calibri"/>
          <w:sz w:val="22"/>
          <w:szCs w:val="22"/>
          <w:lang w:eastAsia="en-US"/>
        </w:rPr>
        <w:t>LOOP</w:t>
      </w:r>
      <w:r w:rsidR="000D271A">
        <w:rPr>
          <w:rFonts w:ascii="SutonnyMJ" w:hAnsi="SutonnyMJ" w:cs="SutonnyMJ"/>
        </w:rPr>
        <w:t>(</w:t>
      </w:r>
      <w:proofErr w:type="gramEnd"/>
      <w:r w:rsidR="000D271A">
        <w:rPr>
          <w:rFonts w:ascii="SutonnyMJ" w:hAnsi="SutonnyMJ" w:cs="SutonnyMJ"/>
        </w:rPr>
        <w:t xml:space="preserve">D³ e¨w³ </w:t>
      </w:r>
      <w:proofErr w:type="spellStart"/>
      <w:r w:rsidR="000D271A">
        <w:rPr>
          <w:rFonts w:ascii="SutonnyMJ" w:hAnsi="SutonnyMJ" w:cs="SutonnyMJ"/>
        </w:rPr>
        <w:t>mn‡hvwMZvK‡iwb</w:t>
      </w:r>
      <w:proofErr w:type="spellEnd"/>
      <w:r w:rsidR="000D271A" w:rsidRPr="003D7B3A">
        <w:rPr>
          <w:rFonts w:ascii="Calibri" w:hAnsi="Calibri"/>
          <w:sz w:val="22"/>
          <w:szCs w:val="22"/>
          <w:lang w:eastAsia="en-US"/>
        </w:rPr>
        <w:sym w:font="Wingdings" w:char="F0E0"/>
      </w:r>
      <w:r w:rsidR="0003450B">
        <w:rPr>
          <w:rFonts w:ascii="SutonnyMJ" w:hAnsi="SutonnyMJ" w:cs="SutonnyMJ"/>
        </w:rPr>
        <w:t>B›</w:t>
      </w:r>
      <w:proofErr w:type="spellStart"/>
      <w:r w:rsidR="0003450B">
        <w:rPr>
          <w:rFonts w:ascii="SutonnyMJ" w:hAnsi="SutonnyMJ" w:cs="SutonnyMJ"/>
        </w:rPr>
        <w:t>UviwfD</w:t>
      </w:r>
      <w:proofErr w:type="spellEnd"/>
      <w:r w:rsidR="0003450B">
        <w:rPr>
          <w:rFonts w:ascii="SutonnyMJ" w:hAnsi="SutonnyMJ" w:cs="SutonnyMJ"/>
        </w:rPr>
        <w:t xml:space="preserve">/ </w:t>
      </w:r>
      <w:proofErr w:type="spellStart"/>
      <w:r w:rsidR="000D271A">
        <w:rPr>
          <w:rFonts w:ascii="SutonnyMJ" w:hAnsi="SutonnyMJ" w:cs="SutonnyMJ"/>
        </w:rPr>
        <w:t>cÖkœc‡Îiïiæ‡ZP‡jhvb</w:t>
      </w:r>
      <w:proofErr w:type="spellEnd"/>
      <w:r w:rsidR="000D271A">
        <w:rPr>
          <w:rFonts w:ascii="SutonnyMJ" w:hAnsi="SutonnyMJ" w:cs="SutonnyMJ"/>
        </w:rPr>
        <w:t>)</w:t>
      </w:r>
    </w:p>
    <w:p w14:paraId="2E6EEF77" w14:textId="77777777" w:rsidR="00A24DF4" w:rsidRDefault="00A24DF4" w:rsidP="0002092F">
      <w:pPr>
        <w:tabs>
          <w:tab w:val="left" w:pos="270"/>
        </w:tabs>
        <w:ind w:left="360"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 xml:space="preserve">3 = Sample not available </w:t>
      </w:r>
      <w:r w:rsidRPr="003D7B3A">
        <w:rPr>
          <w:rFonts w:ascii="Calibri" w:hAnsi="Calibri"/>
          <w:sz w:val="22"/>
          <w:szCs w:val="22"/>
          <w:lang w:eastAsia="en-US"/>
        </w:rPr>
        <w:sym w:font="Wingdings" w:char="F0E0"/>
      </w:r>
      <w:r>
        <w:rPr>
          <w:rFonts w:ascii="Calibri" w:hAnsi="Calibri"/>
          <w:sz w:val="22"/>
          <w:szCs w:val="22"/>
          <w:lang w:eastAsia="en-US"/>
        </w:rPr>
        <w:t xml:space="preserve"> BACK to BEGINNING OF </w:t>
      </w:r>
      <w:proofErr w:type="gramStart"/>
      <w:r>
        <w:rPr>
          <w:rFonts w:ascii="Calibri" w:hAnsi="Calibri"/>
          <w:sz w:val="22"/>
          <w:szCs w:val="22"/>
          <w:lang w:eastAsia="en-US"/>
        </w:rPr>
        <w:t>LOOP</w:t>
      </w:r>
      <w:r w:rsidR="005A7E23">
        <w:rPr>
          <w:rFonts w:ascii="SutonnyMJ" w:hAnsi="SutonnyMJ" w:cs="SutonnyMJ"/>
        </w:rPr>
        <w:t>(</w:t>
      </w:r>
      <w:proofErr w:type="spellStart"/>
      <w:proofErr w:type="gramEnd"/>
      <w:r w:rsidR="005A7E23">
        <w:rPr>
          <w:rFonts w:ascii="SutonnyMJ" w:hAnsi="SutonnyMJ" w:cs="SutonnyMJ"/>
        </w:rPr>
        <w:t>bgybvcvIqvhvqwb</w:t>
      </w:r>
      <w:proofErr w:type="spellEnd"/>
      <w:r w:rsidR="005A7E23" w:rsidRPr="003D7B3A">
        <w:rPr>
          <w:rFonts w:ascii="Calibri" w:hAnsi="Calibri"/>
          <w:sz w:val="22"/>
          <w:szCs w:val="22"/>
          <w:lang w:eastAsia="en-US"/>
        </w:rPr>
        <w:sym w:font="Wingdings" w:char="F0E0"/>
      </w:r>
      <w:r w:rsidR="0003450B">
        <w:rPr>
          <w:rFonts w:ascii="SutonnyMJ" w:hAnsi="SutonnyMJ" w:cs="SutonnyMJ"/>
        </w:rPr>
        <w:t>B›</w:t>
      </w:r>
      <w:proofErr w:type="spellStart"/>
      <w:r w:rsidR="0003450B">
        <w:rPr>
          <w:rFonts w:ascii="SutonnyMJ" w:hAnsi="SutonnyMJ" w:cs="SutonnyMJ"/>
        </w:rPr>
        <w:t>UviwfD</w:t>
      </w:r>
      <w:proofErr w:type="spellEnd"/>
      <w:r w:rsidR="0003450B">
        <w:rPr>
          <w:rFonts w:ascii="SutonnyMJ" w:hAnsi="SutonnyMJ" w:cs="SutonnyMJ"/>
        </w:rPr>
        <w:t xml:space="preserve">/ </w:t>
      </w:r>
      <w:proofErr w:type="spellStart"/>
      <w:r w:rsidR="005A7E23">
        <w:rPr>
          <w:rFonts w:ascii="SutonnyMJ" w:hAnsi="SutonnyMJ" w:cs="SutonnyMJ"/>
        </w:rPr>
        <w:t>cÖkœc‡Îiïiæ‡ZP‡jhvb</w:t>
      </w:r>
      <w:proofErr w:type="spellEnd"/>
      <w:r w:rsidR="005A7E23">
        <w:rPr>
          <w:rFonts w:ascii="SutonnyMJ" w:hAnsi="SutonnyMJ" w:cs="SutonnyMJ"/>
        </w:rPr>
        <w:t>)</w:t>
      </w:r>
    </w:p>
    <w:p w14:paraId="70E56359" w14:textId="77777777" w:rsidR="00A24DF4" w:rsidRDefault="00A24DF4" w:rsidP="00A24DF4">
      <w:pPr>
        <w:ind w:firstLine="360"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>4 = Other</w:t>
      </w:r>
      <w:r w:rsidRPr="003D7B3A">
        <w:rPr>
          <w:rFonts w:ascii="Calibri" w:hAnsi="Calibri"/>
          <w:sz w:val="22"/>
          <w:szCs w:val="22"/>
          <w:lang w:eastAsia="en-US"/>
        </w:rPr>
        <w:sym w:font="Wingdings" w:char="F0E0"/>
      </w:r>
      <w:r>
        <w:rPr>
          <w:rFonts w:ascii="Calibri" w:hAnsi="Calibri"/>
          <w:sz w:val="22"/>
          <w:szCs w:val="22"/>
          <w:lang w:eastAsia="en-US"/>
        </w:rPr>
        <w:t xml:space="preserve"> BACK to BEGINNING OF </w:t>
      </w:r>
      <w:proofErr w:type="gramStart"/>
      <w:r>
        <w:rPr>
          <w:rFonts w:ascii="Calibri" w:hAnsi="Calibri"/>
          <w:sz w:val="22"/>
          <w:szCs w:val="22"/>
          <w:lang w:eastAsia="en-US"/>
        </w:rPr>
        <w:t>LOOP</w:t>
      </w:r>
      <w:r w:rsidR="005A7E23">
        <w:rPr>
          <w:rFonts w:ascii="SutonnyMJ" w:hAnsi="SutonnyMJ" w:cs="SutonnyMJ"/>
        </w:rPr>
        <w:t>(</w:t>
      </w:r>
      <w:proofErr w:type="spellStart"/>
      <w:proofErr w:type="gramEnd"/>
      <w:r w:rsidR="005A7E23">
        <w:rPr>
          <w:rFonts w:ascii="SutonnyMJ" w:hAnsi="SutonnyMJ" w:cs="SutonnyMJ"/>
        </w:rPr>
        <w:t>Ab¨vb</w:t>
      </w:r>
      <w:proofErr w:type="spellEnd"/>
      <w:r w:rsidR="005A7E23">
        <w:rPr>
          <w:rFonts w:ascii="SutonnyMJ" w:hAnsi="SutonnyMJ" w:cs="SutonnyMJ"/>
        </w:rPr>
        <w:t>¨</w:t>
      </w:r>
      <w:r w:rsidR="005A7E23" w:rsidRPr="003D7B3A">
        <w:rPr>
          <w:rFonts w:ascii="Calibri" w:hAnsi="Calibri"/>
          <w:sz w:val="22"/>
          <w:szCs w:val="22"/>
          <w:lang w:eastAsia="en-US"/>
        </w:rPr>
        <w:sym w:font="Wingdings" w:char="F0E0"/>
      </w:r>
      <w:r w:rsidR="0003450B">
        <w:rPr>
          <w:rFonts w:ascii="SutonnyMJ" w:hAnsi="SutonnyMJ" w:cs="SutonnyMJ"/>
        </w:rPr>
        <w:t>B›</w:t>
      </w:r>
      <w:proofErr w:type="spellStart"/>
      <w:r w:rsidR="0003450B">
        <w:rPr>
          <w:rFonts w:ascii="SutonnyMJ" w:hAnsi="SutonnyMJ" w:cs="SutonnyMJ"/>
        </w:rPr>
        <w:t>UviwfD</w:t>
      </w:r>
      <w:proofErr w:type="spellEnd"/>
      <w:r w:rsidR="0003450B">
        <w:rPr>
          <w:rFonts w:ascii="SutonnyMJ" w:hAnsi="SutonnyMJ" w:cs="SutonnyMJ"/>
        </w:rPr>
        <w:t xml:space="preserve">/ </w:t>
      </w:r>
      <w:proofErr w:type="spellStart"/>
      <w:r w:rsidR="005A7E23">
        <w:rPr>
          <w:rFonts w:ascii="SutonnyMJ" w:hAnsi="SutonnyMJ" w:cs="SutonnyMJ"/>
        </w:rPr>
        <w:t>cÖkœc‡Îiïiæ‡ZP‡jhvb</w:t>
      </w:r>
      <w:proofErr w:type="spellEnd"/>
      <w:r w:rsidR="005A7E23">
        <w:rPr>
          <w:rFonts w:ascii="SutonnyMJ" w:hAnsi="SutonnyMJ" w:cs="SutonnyMJ"/>
        </w:rPr>
        <w:t>)</w:t>
      </w:r>
    </w:p>
    <w:p w14:paraId="2B21333C" w14:textId="77777777" w:rsidR="00A24DF4" w:rsidRDefault="00A24DF4" w:rsidP="00A24DF4">
      <w:pPr>
        <w:ind w:firstLine="360"/>
        <w:rPr>
          <w:rFonts w:ascii="Calibri" w:hAnsi="Calibri"/>
          <w:sz w:val="22"/>
          <w:szCs w:val="22"/>
          <w:lang w:eastAsia="en-US"/>
        </w:rPr>
      </w:pPr>
    </w:p>
    <w:p w14:paraId="33B75FD6" w14:textId="593123EB" w:rsidR="00036E3F" w:rsidRPr="00036E3F" w:rsidRDefault="00036E3F" w:rsidP="00036E3F">
      <w:pPr>
        <w:pStyle w:val="ListParagraph"/>
        <w:numPr>
          <w:ilvl w:val="0"/>
          <w:numId w:val="4"/>
        </w:numPr>
        <w:rPr>
          <w:highlight w:val="yellow"/>
        </w:rPr>
      </w:pPr>
      <w:r w:rsidRPr="009E67AE">
        <w:rPr>
          <w:highlight w:val="yellow"/>
        </w:rPr>
        <w:t>(</w:t>
      </w:r>
      <w:proofErr w:type="gramStart"/>
      <w:r w:rsidRPr="009E67AE">
        <w:rPr>
          <w:highlight w:val="yellow"/>
        </w:rPr>
        <w:t>if</w:t>
      </w:r>
      <w:r w:rsidR="009E67AE">
        <w:rPr>
          <w:highlight w:val="yellow"/>
        </w:rPr>
        <w:t>6</w:t>
      </w:r>
      <w:proofErr w:type="gramEnd"/>
      <w:r w:rsidRPr="009E67AE">
        <w:rPr>
          <w:highlight w:val="yellow"/>
        </w:rPr>
        <w:t xml:space="preserve"> answer is T1 or T2) Enter </w:t>
      </w:r>
      <w:r w:rsidRPr="00036E3F">
        <w:rPr>
          <w:highlight w:val="yellow"/>
        </w:rPr>
        <w:t xml:space="preserve">the result of the anemia test. __ __. __ </w:t>
      </w:r>
      <w:proofErr w:type="gramStart"/>
      <w:r w:rsidRPr="00036E3F">
        <w:rPr>
          <w:highlight w:val="yellow"/>
        </w:rPr>
        <w:t>g</w:t>
      </w:r>
      <w:proofErr w:type="gramEnd"/>
      <w:r w:rsidRPr="00036E3F">
        <w:rPr>
          <w:highlight w:val="yellow"/>
        </w:rPr>
        <w:t>/</w:t>
      </w:r>
      <w:proofErr w:type="spellStart"/>
      <w:r w:rsidRPr="00036E3F">
        <w:rPr>
          <w:highlight w:val="yellow"/>
        </w:rPr>
        <w:t>dL</w:t>
      </w:r>
      <w:proofErr w:type="spellEnd"/>
      <w:r w:rsidRPr="00036E3F">
        <w:rPr>
          <w:highlight w:val="yellow"/>
        </w:rPr>
        <w:br/>
        <w:t>(</w:t>
      </w:r>
      <w:r w:rsidR="009E67AE">
        <w:rPr>
          <w:highlight w:val="yellow"/>
        </w:rPr>
        <w:t>6</w:t>
      </w:r>
      <w:r w:rsidRPr="00036E3F">
        <w:rPr>
          <w:rFonts w:ascii="SutonnyMJ" w:hAnsi="SutonnyMJ" w:cs="SutonnyMJ"/>
          <w:highlight w:val="yellow"/>
        </w:rPr>
        <w:t>Gi</w:t>
      </w:r>
      <w:r w:rsidR="008B0BA4">
        <w:rPr>
          <w:rFonts w:ascii="SutonnyMJ" w:hAnsi="SutonnyMJ" w:cs="SutonnyMJ"/>
          <w:highlight w:val="yellow"/>
        </w:rPr>
        <w:t xml:space="preserve"> </w:t>
      </w:r>
      <w:proofErr w:type="spellStart"/>
      <w:r w:rsidRPr="00036E3F">
        <w:rPr>
          <w:rFonts w:ascii="SutonnyMJ" w:hAnsi="SutonnyMJ" w:cs="SutonnyMJ"/>
          <w:highlight w:val="yellow"/>
        </w:rPr>
        <w:t>DËi</w:t>
      </w:r>
      <w:proofErr w:type="spellEnd"/>
      <w:r w:rsidR="008B0BA4">
        <w:rPr>
          <w:rFonts w:ascii="SutonnyMJ" w:hAnsi="SutonnyMJ" w:cs="SutonnyMJ"/>
          <w:highlight w:val="yellow"/>
        </w:rPr>
        <w:t xml:space="preserve"> </w:t>
      </w:r>
      <w:r w:rsidRPr="00036E3F">
        <w:rPr>
          <w:highlight w:val="yellow"/>
        </w:rPr>
        <w:t xml:space="preserve">T1 </w:t>
      </w:r>
      <w:proofErr w:type="spellStart"/>
      <w:r w:rsidRPr="00036E3F">
        <w:rPr>
          <w:rFonts w:ascii="SutonnyMJ" w:hAnsi="SutonnyMJ" w:cs="SutonnyMJ"/>
          <w:highlight w:val="yellow"/>
        </w:rPr>
        <w:t>A_ev</w:t>
      </w:r>
      <w:proofErr w:type="spellEnd"/>
      <w:r w:rsidRPr="00036E3F">
        <w:rPr>
          <w:highlight w:val="yellow"/>
        </w:rPr>
        <w:t xml:space="preserve"> T2 </w:t>
      </w:r>
      <w:proofErr w:type="spellStart"/>
      <w:r w:rsidRPr="00036E3F">
        <w:rPr>
          <w:rFonts w:ascii="SutonnyMJ" w:hAnsi="SutonnyMJ" w:cs="SutonnyMJ"/>
          <w:highlight w:val="yellow"/>
        </w:rPr>
        <w:t>n‡j</w:t>
      </w:r>
      <w:proofErr w:type="spellEnd"/>
      <w:r w:rsidRPr="00036E3F">
        <w:rPr>
          <w:highlight w:val="yellow"/>
        </w:rPr>
        <w:t xml:space="preserve">) </w:t>
      </w:r>
      <w:proofErr w:type="spellStart"/>
      <w:r w:rsidRPr="00036E3F">
        <w:rPr>
          <w:rFonts w:ascii="SutonnyMJ" w:hAnsi="SutonnyMJ" w:cs="SutonnyMJ"/>
          <w:highlight w:val="yellow"/>
        </w:rPr>
        <w:t>A¨vwbwgqv</w:t>
      </w:r>
      <w:proofErr w:type="spellEnd"/>
      <w:r w:rsidRPr="00036E3F">
        <w:rPr>
          <w:rFonts w:ascii="SutonnyMJ" w:hAnsi="SutonnyMJ" w:cs="SutonnyMJ"/>
          <w:highlight w:val="yellow"/>
        </w:rPr>
        <w:t xml:space="preserve"> †U‡÷</w:t>
      </w:r>
      <w:r w:rsidR="008B0BA4">
        <w:rPr>
          <w:rFonts w:ascii="SutonnyMJ" w:hAnsi="SutonnyMJ" w:cs="SutonnyMJ"/>
          <w:highlight w:val="yellow"/>
        </w:rPr>
        <w:t xml:space="preserve">I </w:t>
      </w:r>
      <w:proofErr w:type="spellStart"/>
      <w:r w:rsidRPr="00036E3F">
        <w:rPr>
          <w:rFonts w:ascii="SutonnyMJ" w:hAnsi="SutonnyMJ" w:cs="SutonnyMJ"/>
          <w:highlight w:val="yellow"/>
        </w:rPr>
        <w:t>djvdj</w:t>
      </w:r>
      <w:proofErr w:type="spellEnd"/>
      <w:r w:rsidR="008B0BA4">
        <w:rPr>
          <w:rFonts w:ascii="SutonnyMJ" w:hAnsi="SutonnyMJ" w:cs="SutonnyMJ"/>
          <w:highlight w:val="yellow"/>
        </w:rPr>
        <w:t xml:space="preserve"> </w:t>
      </w:r>
      <w:proofErr w:type="spellStart"/>
      <w:r w:rsidRPr="00036E3F">
        <w:rPr>
          <w:rFonts w:ascii="SutonnyMJ" w:hAnsi="SutonnyMJ" w:cs="SutonnyMJ"/>
          <w:highlight w:val="yellow"/>
        </w:rPr>
        <w:t>wjLyb</w:t>
      </w:r>
      <w:proofErr w:type="spellEnd"/>
      <w:r w:rsidR="008B0BA4">
        <w:rPr>
          <w:rFonts w:ascii="SutonnyMJ" w:hAnsi="SutonnyMJ" w:cs="SutonnyMJ"/>
          <w:highlight w:val="yellow"/>
        </w:rPr>
        <w:t xml:space="preserve"> </w:t>
      </w:r>
      <w:r w:rsidR="008B0BA4" w:rsidRPr="00036E3F">
        <w:rPr>
          <w:highlight w:val="yellow"/>
        </w:rPr>
        <w:t xml:space="preserve">__ __. __ </w:t>
      </w:r>
      <w:proofErr w:type="gramStart"/>
      <w:r w:rsidR="008B0BA4" w:rsidRPr="00036E3F">
        <w:rPr>
          <w:highlight w:val="yellow"/>
        </w:rPr>
        <w:t>g</w:t>
      </w:r>
      <w:proofErr w:type="gramEnd"/>
      <w:r w:rsidR="008B0BA4" w:rsidRPr="00036E3F">
        <w:rPr>
          <w:highlight w:val="yellow"/>
        </w:rPr>
        <w:t>/</w:t>
      </w:r>
      <w:proofErr w:type="spellStart"/>
      <w:r w:rsidR="008B0BA4" w:rsidRPr="00036E3F">
        <w:rPr>
          <w:highlight w:val="yellow"/>
        </w:rPr>
        <w:t>dL</w:t>
      </w:r>
      <w:proofErr w:type="spellEnd"/>
    </w:p>
    <w:p w14:paraId="1CE462D2" w14:textId="77777777" w:rsidR="00B14407" w:rsidRDefault="008D7762" w:rsidP="003C3892">
      <w:pPr>
        <w:ind w:left="360"/>
      </w:pPr>
      <w:r>
        <w:t xml:space="preserve">Make sure that the sample ID and random </w:t>
      </w:r>
      <w:r w:rsidRPr="00BC2E7A">
        <w:t xml:space="preserve">ID of the barcode on the </w:t>
      </w:r>
      <w:r>
        <w:t>blood spot filter paper match</w:t>
      </w:r>
      <w:r w:rsidRPr="00BC2E7A">
        <w:t xml:space="preserve"> the following:</w:t>
      </w:r>
      <w:r w:rsidR="004221F0">
        <w:br/>
      </w:r>
      <w:proofErr w:type="spellStart"/>
      <w:r w:rsidR="00176BE4" w:rsidRPr="003C3892">
        <w:rPr>
          <w:rFonts w:ascii="SutonnyMJ" w:hAnsi="SutonnyMJ" w:cs="SutonnyMJ"/>
        </w:rPr>
        <w:t>wbwðZKiæbeøvW</w:t>
      </w:r>
      <w:proofErr w:type="spellEnd"/>
      <w:r w:rsidR="00176BE4" w:rsidRPr="003C3892">
        <w:rPr>
          <w:rFonts w:ascii="SutonnyMJ" w:hAnsi="SutonnyMJ" w:cs="SutonnyMJ"/>
        </w:rPr>
        <w:t xml:space="preserve"> ¯</w:t>
      </w:r>
      <w:proofErr w:type="spellStart"/>
      <w:r w:rsidR="00176BE4" w:rsidRPr="003C3892">
        <w:rPr>
          <w:rFonts w:ascii="SutonnyMJ" w:hAnsi="SutonnyMJ" w:cs="SutonnyMJ"/>
        </w:rPr>
        <w:t>úUwdëvi</w:t>
      </w:r>
      <w:proofErr w:type="spellEnd"/>
      <w:r w:rsidR="00176BE4" w:rsidRPr="003C3892">
        <w:rPr>
          <w:rFonts w:ascii="SutonnyMJ" w:hAnsi="SutonnyMJ" w:cs="SutonnyMJ"/>
        </w:rPr>
        <w:t xml:space="preserve"> †</w:t>
      </w:r>
      <w:proofErr w:type="spellStart"/>
      <w:r w:rsidR="00176BE4" w:rsidRPr="003C3892">
        <w:rPr>
          <w:rFonts w:ascii="SutonnyMJ" w:hAnsi="SutonnyMJ" w:cs="SutonnyMJ"/>
        </w:rPr>
        <w:t>ccv‡iiMv‡qjvMv‡bvevi‡Kv‡Wim¨v¤újAvBwW</w:t>
      </w:r>
      <w:proofErr w:type="spellEnd"/>
      <w:r w:rsidR="00176BE4" w:rsidRPr="003C3892">
        <w:rPr>
          <w:rFonts w:ascii="SutonnyMJ" w:hAnsi="SutonnyMJ" w:cs="SutonnyMJ"/>
        </w:rPr>
        <w:t xml:space="preserve"> I †</w:t>
      </w:r>
      <w:proofErr w:type="spellStart"/>
      <w:r w:rsidR="00176BE4" w:rsidRPr="003C3892">
        <w:rPr>
          <w:rFonts w:ascii="SutonnyMJ" w:hAnsi="SutonnyMJ" w:cs="SutonnyMJ"/>
        </w:rPr>
        <w:t>ibWgAvBwW</w:t>
      </w:r>
      <w:proofErr w:type="spellEnd"/>
      <w:r w:rsidR="00176BE4" w:rsidRPr="003C3892">
        <w:rPr>
          <w:rFonts w:ascii="SutonnyMJ" w:hAnsi="SutonnyMJ" w:cs="SutonnyMJ"/>
        </w:rPr>
        <w:t xml:space="preserve"> mv‡_ wb‡b¥v³ </w:t>
      </w:r>
      <w:proofErr w:type="spellStart"/>
      <w:r w:rsidR="00176BE4" w:rsidRPr="003C3892">
        <w:rPr>
          <w:rFonts w:ascii="SutonnyMJ" w:hAnsi="SutonnyMJ" w:cs="SutonnyMJ"/>
        </w:rPr>
        <w:t>m¨v¤újAvBwW</w:t>
      </w:r>
      <w:proofErr w:type="spellEnd"/>
      <w:r w:rsidR="00176BE4" w:rsidRPr="003C3892">
        <w:rPr>
          <w:rFonts w:ascii="SutonnyMJ" w:hAnsi="SutonnyMJ" w:cs="SutonnyMJ"/>
        </w:rPr>
        <w:t xml:space="preserve"> I ‡</w:t>
      </w:r>
      <w:proofErr w:type="spellStart"/>
      <w:r w:rsidR="00176BE4" w:rsidRPr="003C3892">
        <w:rPr>
          <w:rFonts w:ascii="SutonnyMJ" w:hAnsi="SutonnyMJ" w:cs="SutonnyMJ"/>
        </w:rPr>
        <w:t>ibWgAvBwWûeûwgjAv‡Q</w:t>
      </w:r>
      <w:proofErr w:type="spellEnd"/>
      <w:r w:rsidR="00176BE4" w:rsidRPr="003C3892">
        <w:rPr>
          <w:rFonts w:ascii="SutonnyMJ" w:hAnsi="SutonnyMJ" w:cs="SutonnyMJ"/>
        </w:rPr>
        <w:t>|</w:t>
      </w:r>
      <w:r w:rsidR="004221F0">
        <w:br/>
      </w:r>
    </w:p>
    <w:p w14:paraId="00AFD01C" w14:textId="730A5E55" w:rsidR="00B14407" w:rsidRDefault="00147A1B" w:rsidP="003C3892">
      <w:r w:rsidRPr="009E67AE">
        <w:rPr>
          <w:highlight w:val="yellow"/>
        </w:rPr>
        <w:t xml:space="preserve">[Programmer: please </w:t>
      </w:r>
      <w:proofErr w:type="spellStart"/>
      <w:r w:rsidRPr="009E67AE">
        <w:rPr>
          <w:highlight w:val="yellow"/>
        </w:rPr>
        <w:t>autofill</w:t>
      </w:r>
      <w:proofErr w:type="spellEnd"/>
      <w:r w:rsidRPr="009E67AE">
        <w:rPr>
          <w:highlight w:val="yellow"/>
        </w:rPr>
        <w:t xml:space="preserve"> the sample ID. If q</w:t>
      </w:r>
      <w:r w:rsidR="009E67AE">
        <w:rPr>
          <w:highlight w:val="yellow"/>
        </w:rPr>
        <w:t>6</w:t>
      </w:r>
      <w:r w:rsidRPr="009E67AE">
        <w:rPr>
          <w:highlight w:val="yellow"/>
        </w:rPr>
        <w:t xml:space="preserve"> is not S1, use the 3-digit cluster id, 2-digit mother </w:t>
      </w:r>
      <w:proofErr w:type="gramStart"/>
      <w:r w:rsidRPr="009E67AE">
        <w:rPr>
          <w:highlight w:val="yellow"/>
        </w:rPr>
        <w:t>id,</w:t>
      </w:r>
      <w:proofErr w:type="gramEnd"/>
      <w:r w:rsidRPr="009E67AE">
        <w:rPr>
          <w:highlight w:val="yellow"/>
        </w:rPr>
        <w:t xml:space="preserve"> “E” for </w:t>
      </w:r>
      <w:proofErr w:type="spellStart"/>
      <w:r w:rsidRPr="009E67AE">
        <w:rPr>
          <w:highlight w:val="yellow"/>
        </w:rPr>
        <w:t>endline</w:t>
      </w:r>
      <w:proofErr w:type="spellEnd"/>
      <w:r w:rsidRPr="009E67AE">
        <w:rPr>
          <w:highlight w:val="yellow"/>
        </w:rPr>
        <w:t xml:space="preserve">, followed by the id selected in question </w:t>
      </w:r>
      <w:r w:rsidR="009E67AE">
        <w:rPr>
          <w:highlight w:val="yellow"/>
        </w:rPr>
        <w:t>6</w:t>
      </w:r>
      <w:r w:rsidRPr="009E67AE">
        <w:rPr>
          <w:highlight w:val="yellow"/>
        </w:rPr>
        <w:t>, then “</w:t>
      </w:r>
      <w:r w:rsidR="00224CEB" w:rsidRPr="009E67AE">
        <w:rPr>
          <w:highlight w:val="yellow"/>
        </w:rPr>
        <w:t>P1</w:t>
      </w:r>
      <w:r w:rsidRPr="009E67AE">
        <w:rPr>
          <w:highlight w:val="yellow"/>
        </w:rPr>
        <w:t>”. If q</w:t>
      </w:r>
      <w:r w:rsidR="009E67AE">
        <w:rPr>
          <w:highlight w:val="yellow"/>
        </w:rPr>
        <w:t>6</w:t>
      </w:r>
      <w:r w:rsidRPr="009E67AE">
        <w:rPr>
          <w:highlight w:val="yellow"/>
        </w:rPr>
        <w:t xml:space="preserve"> is S1, use the 3-digit cluster id, 2-digit mother id, 1-digit spillover id, “E” for </w:t>
      </w:r>
      <w:proofErr w:type="spellStart"/>
      <w:r w:rsidRPr="009E67AE">
        <w:rPr>
          <w:highlight w:val="yellow"/>
        </w:rPr>
        <w:t>endline</w:t>
      </w:r>
      <w:proofErr w:type="spellEnd"/>
      <w:r w:rsidRPr="009E67AE">
        <w:rPr>
          <w:highlight w:val="yellow"/>
        </w:rPr>
        <w:t xml:space="preserve">, followed by the id selected in question </w:t>
      </w:r>
      <w:r w:rsidR="009E67AE">
        <w:rPr>
          <w:highlight w:val="yellow"/>
        </w:rPr>
        <w:t>6</w:t>
      </w:r>
      <w:r w:rsidRPr="009E67AE">
        <w:rPr>
          <w:highlight w:val="yellow"/>
        </w:rPr>
        <w:t>,</w:t>
      </w:r>
      <w:r w:rsidR="00224CEB" w:rsidRPr="009E67AE">
        <w:rPr>
          <w:highlight w:val="yellow"/>
        </w:rPr>
        <w:t xml:space="preserve"> then “P1</w:t>
      </w:r>
      <w:r w:rsidRPr="009E67AE">
        <w:rPr>
          <w:highlight w:val="yellow"/>
        </w:rPr>
        <w:t xml:space="preserve">”. </w:t>
      </w:r>
      <w:proofErr w:type="spellStart"/>
      <w:r w:rsidRPr="009E67AE">
        <w:rPr>
          <w:highlight w:val="yellow"/>
        </w:rPr>
        <w:t>Autofill</w:t>
      </w:r>
      <w:proofErr w:type="spellEnd"/>
      <w:r w:rsidRPr="009E67AE">
        <w:rPr>
          <w:highlight w:val="yellow"/>
        </w:rPr>
        <w:t xml:space="preserve"> the random ID that m</w:t>
      </w:r>
      <w:r w:rsidRPr="004F512D">
        <w:rPr>
          <w:highlight w:val="yellow"/>
        </w:rPr>
        <w:t>atches that sample ID using the provided database:]</w:t>
      </w:r>
    </w:p>
    <w:p w14:paraId="73CF7006" w14:textId="77777777" w:rsidR="00147A1B" w:rsidRDefault="00147A1B" w:rsidP="00147A1B"/>
    <w:p w14:paraId="78099CAD" w14:textId="0A12F088" w:rsidR="008D7762" w:rsidRPr="00224CEB" w:rsidRDefault="008D7762" w:rsidP="008D7762">
      <w:pPr>
        <w:pStyle w:val="CommentText"/>
        <w:spacing w:after="0" w:line="240" w:lineRule="auto"/>
        <w:ind w:firstLine="360"/>
        <w:rPr>
          <w:sz w:val="22"/>
          <w:szCs w:val="22"/>
          <w:highlight w:val="yellow"/>
        </w:rPr>
      </w:pPr>
      <w:r w:rsidRPr="00224CEB">
        <w:rPr>
          <w:sz w:val="22"/>
          <w:szCs w:val="22"/>
          <w:highlight w:val="yellow"/>
        </w:rPr>
        <w:t xml:space="preserve">Sample ID:  </w:t>
      </w:r>
      <w:r w:rsidR="00224CEB" w:rsidRPr="00224CEB">
        <w:rPr>
          <w:sz w:val="22"/>
          <w:szCs w:val="22"/>
          <w:highlight w:val="yellow"/>
        </w:rPr>
        <w:t>__ __ __ __ __ __ __ __ __ __</w:t>
      </w:r>
    </w:p>
    <w:p w14:paraId="23CC8007" w14:textId="77777777" w:rsidR="008D7762" w:rsidRPr="00AD06EA" w:rsidRDefault="008D7762" w:rsidP="008D7762">
      <w:pPr>
        <w:pStyle w:val="CommentText"/>
        <w:spacing w:after="0" w:line="240" w:lineRule="auto"/>
        <w:ind w:firstLine="360"/>
        <w:rPr>
          <w:sz w:val="22"/>
          <w:szCs w:val="22"/>
        </w:rPr>
      </w:pPr>
      <w:r w:rsidRPr="00224CEB">
        <w:rPr>
          <w:sz w:val="22"/>
          <w:szCs w:val="22"/>
          <w:highlight w:val="yellow"/>
        </w:rPr>
        <w:t>Random ID: __ __ __ __ __ __</w:t>
      </w:r>
    </w:p>
    <w:p w14:paraId="775844A9" w14:textId="77777777" w:rsidR="00AD06EA" w:rsidRDefault="00AD06EA" w:rsidP="008D7762">
      <w:pPr>
        <w:rPr>
          <w:rFonts w:ascii="Calibri" w:hAnsi="Calibri"/>
          <w:sz w:val="22"/>
          <w:szCs w:val="22"/>
          <w:lang w:eastAsia="en-US"/>
        </w:rPr>
      </w:pPr>
    </w:p>
    <w:p w14:paraId="104F0979" w14:textId="77777777" w:rsidR="001A663A" w:rsidRDefault="00A24DF4" w:rsidP="00762CBA">
      <w:pPr>
        <w:pStyle w:val="ListParagraph"/>
        <w:numPr>
          <w:ilvl w:val="0"/>
          <w:numId w:val="4"/>
        </w:numPr>
      </w:pPr>
      <w:r>
        <w:t>Enter the number of spots filled (has to be between 1 and 6)</w:t>
      </w:r>
      <w:r w:rsidR="00E444C0">
        <w:br/>
      </w:r>
      <w:proofErr w:type="spellStart"/>
      <w:r w:rsidR="00E444C0">
        <w:rPr>
          <w:rFonts w:ascii="SutonnyMJ" w:hAnsi="SutonnyMJ" w:cs="SutonnyMJ"/>
        </w:rPr>
        <w:t>wdëvi</w:t>
      </w:r>
      <w:proofErr w:type="spellEnd"/>
      <w:r w:rsidR="00E444C0">
        <w:rPr>
          <w:rFonts w:ascii="SutonnyMJ" w:hAnsi="SutonnyMJ" w:cs="SutonnyMJ"/>
        </w:rPr>
        <w:t xml:space="preserve"> †</w:t>
      </w:r>
      <w:proofErr w:type="spellStart"/>
      <w:r w:rsidR="00E444C0">
        <w:rPr>
          <w:rFonts w:ascii="SutonnyMJ" w:hAnsi="SutonnyMJ" w:cs="SutonnyMJ"/>
        </w:rPr>
        <w:t>ccv‡i</w:t>
      </w:r>
      <w:proofErr w:type="spellEnd"/>
      <w:r w:rsidR="00E444C0">
        <w:rPr>
          <w:rFonts w:ascii="SutonnyMJ" w:hAnsi="SutonnyMJ" w:cs="SutonnyMJ"/>
        </w:rPr>
        <w:t xml:space="preserve"> i‡³i </w:t>
      </w:r>
      <w:proofErr w:type="spellStart"/>
      <w:r w:rsidR="00E444C0">
        <w:rPr>
          <w:rFonts w:ascii="SutonnyMJ" w:hAnsi="SutonnyMJ" w:cs="SutonnyMJ"/>
        </w:rPr>
        <w:t>Kq‡dvUvbgybvmsMÖnKivn‡q‡QZvimsL¨vwjLyb</w:t>
      </w:r>
      <w:proofErr w:type="spellEnd"/>
      <w:r w:rsidR="00E444C0">
        <w:rPr>
          <w:rFonts w:ascii="SutonnyMJ" w:hAnsi="SutonnyMJ" w:cs="SutonnyMJ"/>
        </w:rPr>
        <w:t xml:space="preserve"> (</w:t>
      </w:r>
      <w:proofErr w:type="spellStart"/>
      <w:r w:rsidR="00E444C0">
        <w:rPr>
          <w:rFonts w:ascii="SutonnyMJ" w:hAnsi="SutonnyMJ" w:cs="SutonnyMJ"/>
        </w:rPr>
        <w:t>msL¨v</w:t>
      </w:r>
      <w:proofErr w:type="spellEnd"/>
      <w:r w:rsidR="00E444C0">
        <w:rPr>
          <w:rFonts w:ascii="SutonnyMJ" w:hAnsi="SutonnyMJ" w:cs="SutonnyMJ"/>
        </w:rPr>
        <w:t xml:space="preserve"> 1 †_‡K 6 </w:t>
      </w:r>
      <w:proofErr w:type="spellStart"/>
      <w:r w:rsidR="00E444C0">
        <w:rPr>
          <w:rFonts w:ascii="SutonnyMJ" w:hAnsi="SutonnyMJ" w:cs="SutonnyMJ"/>
        </w:rPr>
        <w:t>Gig‡a</w:t>
      </w:r>
      <w:proofErr w:type="spellEnd"/>
      <w:r w:rsidR="00E444C0">
        <w:rPr>
          <w:rFonts w:ascii="SutonnyMJ" w:hAnsi="SutonnyMJ" w:cs="SutonnyMJ"/>
        </w:rPr>
        <w:t xml:space="preserve">¨ </w:t>
      </w:r>
      <w:proofErr w:type="spellStart"/>
      <w:r w:rsidR="00E444C0">
        <w:rPr>
          <w:rFonts w:ascii="SutonnyMJ" w:hAnsi="SutonnyMJ" w:cs="SutonnyMJ"/>
        </w:rPr>
        <w:t>n‡e</w:t>
      </w:r>
      <w:proofErr w:type="spellEnd"/>
      <w:r w:rsidR="00E444C0">
        <w:rPr>
          <w:rFonts w:ascii="SutonnyMJ" w:hAnsi="SutonnyMJ" w:cs="SutonnyMJ"/>
        </w:rPr>
        <w:t>)</w:t>
      </w:r>
    </w:p>
    <w:p w14:paraId="6984D044" w14:textId="77777777" w:rsidR="00B14407" w:rsidRDefault="0047065C" w:rsidP="003C3892">
      <w:pPr>
        <w:ind w:firstLine="360"/>
        <w:rPr>
          <w:b/>
          <w:u w:val="single"/>
        </w:rPr>
      </w:pPr>
      <w:r w:rsidRPr="0047065C">
        <w:rPr>
          <w:b/>
          <w:u w:val="single"/>
        </w:rPr>
        <w:t>END OF LOOP</w:t>
      </w:r>
    </w:p>
    <w:p w14:paraId="2736BEA9" w14:textId="77777777" w:rsidR="00D71866" w:rsidRDefault="0003450B" w:rsidP="0047065C">
      <w:pPr>
        <w:ind w:left="360"/>
      </w:pPr>
      <w:r>
        <w:rPr>
          <w:rFonts w:ascii="SutonnyMJ" w:hAnsi="SutonnyMJ" w:cs="SutonnyMJ"/>
        </w:rPr>
        <w:t>B›</w:t>
      </w:r>
      <w:proofErr w:type="spellStart"/>
      <w:r>
        <w:rPr>
          <w:rFonts w:ascii="SutonnyMJ" w:hAnsi="SutonnyMJ" w:cs="SutonnyMJ"/>
        </w:rPr>
        <w:t>UviwfD</w:t>
      </w:r>
      <w:proofErr w:type="spellEnd"/>
      <w:r>
        <w:rPr>
          <w:rFonts w:ascii="SutonnyMJ" w:hAnsi="SutonnyMJ" w:cs="SutonnyMJ"/>
        </w:rPr>
        <w:t>/</w:t>
      </w:r>
      <w:proofErr w:type="spellStart"/>
      <w:r w:rsidR="002E5460">
        <w:rPr>
          <w:rFonts w:ascii="SutonnyMJ" w:hAnsi="SutonnyMJ" w:cs="SutonnyMJ"/>
        </w:rPr>
        <w:t>cÖkœcÎ</w:t>
      </w:r>
      <w:proofErr w:type="spellEnd"/>
      <w:r w:rsidR="002E5460">
        <w:rPr>
          <w:rFonts w:ascii="SutonnyMJ" w:hAnsi="SutonnyMJ" w:cs="SutonnyMJ"/>
        </w:rPr>
        <w:t xml:space="preserve"> †kl</w:t>
      </w:r>
    </w:p>
    <w:p w14:paraId="7A3D19D4" w14:textId="77777777" w:rsidR="00AD77E2" w:rsidRDefault="00AD77E2" w:rsidP="0002092F">
      <w:pPr>
        <w:ind w:left="360" w:hanging="360"/>
      </w:pPr>
    </w:p>
    <w:p w14:paraId="1514E250" w14:textId="77777777" w:rsidR="004F512D" w:rsidRDefault="004F512D" w:rsidP="00254F97">
      <w:pPr>
        <w:ind w:left="360"/>
        <w:rPr>
          <w:b/>
          <w:u w:val="single"/>
        </w:rPr>
      </w:pPr>
    </w:p>
    <w:p w14:paraId="5D3ADA1F" w14:textId="77777777" w:rsidR="004F512D" w:rsidRDefault="004F512D" w:rsidP="00254F97">
      <w:pPr>
        <w:ind w:left="360"/>
        <w:rPr>
          <w:b/>
          <w:u w:val="single"/>
        </w:rPr>
      </w:pPr>
    </w:p>
    <w:p w14:paraId="35CEC6E8" w14:textId="77777777" w:rsidR="004F512D" w:rsidRDefault="004F512D" w:rsidP="00254F97">
      <w:pPr>
        <w:ind w:left="360"/>
        <w:rPr>
          <w:b/>
          <w:u w:val="single"/>
        </w:rPr>
      </w:pPr>
    </w:p>
    <w:p w14:paraId="58B17E7B" w14:textId="77777777" w:rsidR="004F512D" w:rsidRDefault="004F512D" w:rsidP="00254F97">
      <w:pPr>
        <w:ind w:left="360"/>
        <w:rPr>
          <w:b/>
          <w:u w:val="single"/>
        </w:rPr>
      </w:pPr>
    </w:p>
    <w:p w14:paraId="2C4E2A79" w14:textId="77777777" w:rsidR="004F512D" w:rsidRDefault="004F512D" w:rsidP="00254F97">
      <w:pPr>
        <w:ind w:left="360"/>
        <w:rPr>
          <w:b/>
          <w:u w:val="single"/>
        </w:rPr>
      </w:pPr>
    </w:p>
    <w:p w14:paraId="4DC02C1D" w14:textId="77777777" w:rsidR="004F512D" w:rsidRDefault="004F512D" w:rsidP="00254F97">
      <w:pPr>
        <w:ind w:left="360"/>
        <w:rPr>
          <w:b/>
          <w:u w:val="single"/>
        </w:rPr>
      </w:pPr>
    </w:p>
    <w:p w14:paraId="60692B4D" w14:textId="77777777" w:rsidR="0098449F" w:rsidRPr="00254F97" w:rsidRDefault="00023BB2" w:rsidP="00254F97">
      <w:pPr>
        <w:ind w:left="360"/>
        <w:rPr>
          <w:b/>
          <w:u w:val="single"/>
        </w:rPr>
      </w:pPr>
      <w:r>
        <w:rPr>
          <w:b/>
          <w:u w:val="single"/>
        </w:rPr>
        <w:t xml:space="preserve">Key </w:t>
      </w:r>
      <w:r w:rsidR="0098449F" w:rsidRPr="009D6031">
        <w:rPr>
          <w:b/>
          <w:u w:val="single"/>
        </w:rPr>
        <w:t xml:space="preserve">for sample </w:t>
      </w:r>
      <w:proofErr w:type="gramStart"/>
      <w:r w:rsidR="0098449F" w:rsidRPr="009D6031">
        <w:rPr>
          <w:b/>
          <w:u w:val="single"/>
        </w:rPr>
        <w:t>IDs</w:t>
      </w:r>
      <w:r w:rsidR="00424A6D" w:rsidRPr="00852AA3">
        <w:rPr>
          <w:rFonts w:ascii="SutonnyMJ" w:hAnsi="SutonnyMJ" w:cs="SutonnyMJ"/>
          <w:b/>
          <w:u w:val="single"/>
        </w:rPr>
        <w:t>(</w:t>
      </w:r>
      <w:proofErr w:type="spellStart"/>
      <w:proofErr w:type="gramEnd"/>
      <w:r w:rsidR="00424A6D" w:rsidRPr="00852AA3">
        <w:rPr>
          <w:rFonts w:ascii="SutonnyMJ" w:hAnsi="SutonnyMJ" w:cs="SutonnyMJ"/>
        </w:rPr>
        <w:t>bgybvAvBwWicÖavbwelqt</w:t>
      </w:r>
      <w:proofErr w:type="spellEnd"/>
      <w:r w:rsidR="00424A6D" w:rsidRPr="00852AA3">
        <w:rPr>
          <w:rFonts w:ascii="SutonnyMJ" w:hAnsi="SutonnyMJ" w:cs="SutonnyMJ"/>
          <w:b/>
          <w:u w:val="single"/>
        </w:rPr>
        <w:t>)</w:t>
      </w:r>
    </w:p>
    <w:p w14:paraId="3DAF0FDA" w14:textId="77777777" w:rsidR="00023BB2" w:rsidRPr="00D20E04" w:rsidRDefault="00023BB2" w:rsidP="00232D2F">
      <w:pPr>
        <w:rPr>
          <w:sz w:val="8"/>
          <w:szCs w:val="8"/>
        </w:rPr>
      </w:pPr>
    </w:p>
    <w:p w14:paraId="7FFFE0BA" w14:textId="77777777" w:rsidR="00CF05F8" w:rsidRDefault="00CF05F8" w:rsidP="00CF05F8">
      <w:pPr>
        <w:ind w:left="360"/>
        <w:rPr>
          <w:sz w:val="20"/>
          <w:szCs w:val="20"/>
        </w:rPr>
      </w:pPr>
    </w:p>
    <w:p w14:paraId="165D4B2A" w14:textId="77777777" w:rsidR="00CF05F8" w:rsidRDefault="00023BB2" w:rsidP="00CF05F8">
      <w:pPr>
        <w:ind w:left="360"/>
        <w:rPr>
          <w:sz w:val="20"/>
          <w:szCs w:val="20"/>
        </w:rPr>
      </w:pPr>
      <w:r w:rsidRPr="00CF05F8">
        <w:rPr>
          <w:sz w:val="20"/>
          <w:szCs w:val="20"/>
        </w:rPr>
        <w:t>CCC: 3-digit cluster ID (1-720)</w:t>
      </w:r>
    </w:p>
    <w:p w14:paraId="14194D06" w14:textId="77777777" w:rsidR="00023BB2" w:rsidRPr="00CF05F8" w:rsidRDefault="00852AA3" w:rsidP="00CF05F8">
      <w:pPr>
        <w:ind w:left="360"/>
        <w:rPr>
          <w:sz w:val="20"/>
          <w:szCs w:val="20"/>
        </w:rPr>
      </w:pPr>
      <w:r w:rsidRPr="00CF05F8">
        <w:rPr>
          <w:rFonts w:ascii="SutonnyMJ" w:hAnsi="SutonnyMJ" w:cs="SutonnyMJ"/>
          <w:b/>
          <w:sz w:val="20"/>
          <w:szCs w:val="20"/>
          <w:u w:val="single"/>
        </w:rPr>
        <w:t xml:space="preserve">(3 </w:t>
      </w:r>
      <w:proofErr w:type="spellStart"/>
      <w:r w:rsidRPr="00CF05F8">
        <w:rPr>
          <w:rFonts w:ascii="SutonnyMJ" w:hAnsi="SutonnyMJ" w:cs="SutonnyMJ"/>
          <w:b/>
          <w:sz w:val="20"/>
          <w:szCs w:val="20"/>
          <w:u w:val="single"/>
        </w:rPr>
        <w:t>msL¨viK¬v÷viAvBwW</w:t>
      </w:r>
      <w:proofErr w:type="spellEnd"/>
      <w:r w:rsidRPr="00CF05F8">
        <w:rPr>
          <w:rFonts w:ascii="SutonnyMJ" w:hAnsi="SutonnyMJ" w:cs="SutonnyMJ"/>
          <w:b/>
          <w:sz w:val="20"/>
          <w:szCs w:val="20"/>
          <w:u w:val="single"/>
        </w:rPr>
        <w:t>)</w:t>
      </w:r>
    </w:p>
    <w:p w14:paraId="29AC8C97" w14:textId="77777777" w:rsidR="00140F8C" w:rsidRPr="00CF05F8" w:rsidRDefault="00140F8C" w:rsidP="00CF05F8">
      <w:pPr>
        <w:ind w:left="360"/>
        <w:rPr>
          <w:sz w:val="20"/>
          <w:szCs w:val="20"/>
        </w:rPr>
      </w:pPr>
    </w:p>
    <w:p w14:paraId="5B9A332D" w14:textId="77777777" w:rsidR="00CF05F8" w:rsidRDefault="00CB7FD8" w:rsidP="00CF05F8">
      <w:pPr>
        <w:ind w:left="360"/>
        <w:rPr>
          <w:rFonts w:ascii="SutonnyMJ" w:hAnsi="SutonnyMJ" w:cs="SutonnyMJ"/>
          <w:b/>
          <w:sz w:val="20"/>
          <w:szCs w:val="20"/>
          <w:u w:val="single"/>
        </w:rPr>
      </w:pPr>
      <w:r w:rsidRPr="00CF05F8">
        <w:rPr>
          <w:sz w:val="20"/>
          <w:szCs w:val="20"/>
        </w:rPr>
        <w:t>MM: 2-</w:t>
      </w:r>
      <w:r w:rsidR="00023BB2" w:rsidRPr="00CF05F8">
        <w:rPr>
          <w:sz w:val="20"/>
          <w:szCs w:val="20"/>
        </w:rPr>
        <w:t>digit mother ID (01-08)</w:t>
      </w:r>
    </w:p>
    <w:p w14:paraId="45AA39A3" w14:textId="77777777" w:rsidR="0098449F" w:rsidRPr="00CF05F8" w:rsidRDefault="00CF05F8" w:rsidP="00CF05F8">
      <w:pPr>
        <w:ind w:left="360"/>
        <w:rPr>
          <w:rFonts w:ascii="SutonnyMJ" w:hAnsi="SutonnyMJ" w:cs="SutonnyMJ"/>
          <w:b/>
          <w:sz w:val="20"/>
          <w:szCs w:val="20"/>
          <w:u w:val="single"/>
        </w:rPr>
      </w:pPr>
      <w:r>
        <w:rPr>
          <w:rFonts w:ascii="SutonnyMJ" w:hAnsi="SutonnyMJ" w:cs="SutonnyMJ"/>
          <w:b/>
          <w:sz w:val="20"/>
          <w:szCs w:val="20"/>
          <w:u w:val="single"/>
        </w:rPr>
        <w:t>(</w:t>
      </w:r>
      <w:proofErr w:type="gramStart"/>
      <w:r w:rsidR="00B5199C" w:rsidRPr="00CF05F8">
        <w:rPr>
          <w:rFonts w:ascii="SutonnyMJ" w:hAnsi="SutonnyMJ" w:cs="SutonnyMJ"/>
          <w:b/>
          <w:sz w:val="20"/>
          <w:szCs w:val="20"/>
          <w:u w:val="single"/>
        </w:rPr>
        <w:t>gv</w:t>
      </w:r>
      <w:proofErr w:type="gramEnd"/>
      <w:r w:rsidR="00B5199C" w:rsidRPr="00CF05F8">
        <w:rPr>
          <w:rFonts w:ascii="SutonnyMJ" w:hAnsi="SutonnyMJ" w:cs="SutonnyMJ"/>
          <w:b/>
          <w:sz w:val="20"/>
          <w:szCs w:val="20"/>
          <w:u w:val="single"/>
        </w:rPr>
        <w:t>‡qi</w:t>
      </w:r>
      <w:r w:rsidR="00F56C97" w:rsidRPr="00CF05F8">
        <w:rPr>
          <w:rFonts w:ascii="SutonnyMJ" w:hAnsi="SutonnyMJ" w:cs="SutonnyMJ"/>
          <w:b/>
          <w:sz w:val="20"/>
          <w:szCs w:val="20"/>
          <w:u w:val="single"/>
        </w:rPr>
        <w:t xml:space="preserve">2 </w:t>
      </w:r>
      <w:proofErr w:type="spellStart"/>
      <w:r w:rsidR="00F56C97" w:rsidRPr="00CF05F8">
        <w:rPr>
          <w:rFonts w:ascii="SutonnyMJ" w:hAnsi="SutonnyMJ" w:cs="SutonnyMJ"/>
          <w:b/>
          <w:sz w:val="20"/>
          <w:szCs w:val="20"/>
          <w:u w:val="single"/>
        </w:rPr>
        <w:t>msL¨viAvBwW</w:t>
      </w:r>
      <w:proofErr w:type="spellEnd"/>
      <w:r w:rsidR="00B5199C" w:rsidRPr="00CF05F8">
        <w:rPr>
          <w:rFonts w:ascii="SutonnyMJ" w:hAnsi="SutonnyMJ" w:cs="SutonnyMJ"/>
          <w:b/>
          <w:sz w:val="20"/>
          <w:szCs w:val="20"/>
          <w:u w:val="single"/>
        </w:rPr>
        <w:t xml:space="preserve"> (</w:t>
      </w:r>
      <w:r w:rsidR="00E2768A" w:rsidRPr="00CF05F8">
        <w:rPr>
          <w:sz w:val="20"/>
          <w:szCs w:val="20"/>
        </w:rPr>
        <w:t>01-08</w:t>
      </w:r>
      <w:r w:rsidR="00F56C97" w:rsidRPr="00CF05F8">
        <w:rPr>
          <w:rFonts w:ascii="SutonnyMJ" w:hAnsi="SutonnyMJ" w:cs="SutonnyMJ"/>
          <w:b/>
          <w:sz w:val="20"/>
          <w:szCs w:val="20"/>
          <w:u w:val="single"/>
        </w:rPr>
        <w:t>)</w:t>
      </w:r>
    </w:p>
    <w:p w14:paraId="2E71F875" w14:textId="77777777" w:rsidR="00CF05F8" w:rsidRDefault="00CF05F8" w:rsidP="00CF05F8">
      <w:pPr>
        <w:ind w:left="360"/>
        <w:rPr>
          <w:sz w:val="20"/>
          <w:szCs w:val="20"/>
        </w:rPr>
      </w:pPr>
    </w:p>
    <w:p w14:paraId="65557CF7" w14:textId="77777777" w:rsidR="004175B2" w:rsidRPr="00CF05F8" w:rsidRDefault="004175B2" w:rsidP="00CF05F8">
      <w:pPr>
        <w:ind w:left="360"/>
        <w:rPr>
          <w:sz w:val="20"/>
          <w:szCs w:val="20"/>
        </w:rPr>
      </w:pPr>
      <w:r w:rsidRPr="00CF05F8">
        <w:rPr>
          <w:sz w:val="20"/>
          <w:szCs w:val="20"/>
        </w:rPr>
        <w:t>S: 1-digit spillover ID (Spillover cohort only)</w:t>
      </w:r>
    </w:p>
    <w:p w14:paraId="1BA7EF1E" w14:textId="77777777" w:rsidR="0014736E" w:rsidRPr="00CF05F8" w:rsidRDefault="0014736E" w:rsidP="00CF05F8">
      <w:pPr>
        <w:ind w:left="360"/>
        <w:rPr>
          <w:sz w:val="20"/>
          <w:szCs w:val="20"/>
        </w:rPr>
      </w:pPr>
    </w:p>
    <w:p w14:paraId="148D0E25" w14:textId="77777777" w:rsidR="0098449F" w:rsidRPr="00CF05F8" w:rsidRDefault="0098449F" w:rsidP="00CF05F8">
      <w:pPr>
        <w:ind w:left="360"/>
        <w:rPr>
          <w:sz w:val="20"/>
          <w:szCs w:val="20"/>
        </w:rPr>
      </w:pPr>
      <w:r w:rsidRPr="00CF05F8">
        <w:rPr>
          <w:sz w:val="20"/>
          <w:szCs w:val="20"/>
        </w:rPr>
        <w:t xml:space="preserve">E: </w:t>
      </w:r>
      <w:proofErr w:type="spellStart"/>
      <w:r w:rsidRPr="00CF05F8">
        <w:rPr>
          <w:sz w:val="20"/>
          <w:szCs w:val="20"/>
        </w:rPr>
        <w:t>Endline</w:t>
      </w:r>
      <w:proofErr w:type="spellEnd"/>
    </w:p>
    <w:p w14:paraId="0264566B" w14:textId="77777777" w:rsidR="0014736E" w:rsidRPr="00CF05F8" w:rsidRDefault="0014736E" w:rsidP="00CF05F8">
      <w:pPr>
        <w:ind w:left="360"/>
        <w:rPr>
          <w:sz w:val="20"/>
          <w:szCs w:val="20"/>
        </w:rPr>
      </w:pPr>
    </w:p>
    <w:p w14:paraId="5E540A74" w14:textId="77777777" w:rsidR="00CF05F8" w:rsidRDefault="009D6031" w:rsidP="00CF05F8">
      <w:pPr>
        <w:ind w:left="360"/>
        <w:rPr>
          <w:rFonts w:ascii="SutonnyMJ" w:hAnsi="SutonnyMJ" w:cs="SutonnyMJ"/>
          <w:b/>
          <w:sz w:val="20"/>
          <w:szCs w:val="20"/>
          <w:u w:val="single"/>
        </w:rPr>
      </w:pPr>
      <w:r w:rsidRPr="00CF05F8">
        <w:rPr>
          <w:sz w:val="20"/>
          <w:szCs w:val="20"/>
        </w:rPr>
        <w:t xml:space="preserve">T1, T2, C1, </w:t>
      </w:r>
      <w:r w:rsidR="00767DBB" w:rsidRPr="00CF05F8">
        <w:rPr>
          <w:sz w:val="20"/>
          <w:szCs w:val="20"/>
        </w:rPr>
        <w:t xml:space="preserve">O1: Subject ID for </w:t>
      </w:r>
      <w:proofErr w:type="spellStart"/>
      <w:r w:rsidR="00767DBB" w:rsidRPr="00CF05F8">
        <w:rPr>
          <w:sz w:val="20"/>
          <w:szCs w:val="20"/>
        </w:rPr>
        <w:t>endline</w:t>
      </w:r>
      <w:proofErr w:type="spellEnd"/>
      <w:r w:rsidR="00767DBB" w:rsidRPr="00CF05F8">
        <w:rPr>
          <w:sz w:val="20"/>
          <w:szCs w:val="20"/>
        </w:rPr>
        <w:t xml:space="preserve"> parasite cohort</w:t>
      </w:r>
    </w:p>
    <w:p w14:paraId="5921FE33" w14:textId="77777777" w:rsidR="00767DBB" w:rsidRPr="00CF05F8" w:rsidRDefault="00246BDE" w:rsidP="00CF05F8">
      <w:pPr>
        <w:ind w:left="360"/>
        <w:rPr>
          <w:sz w:val="20"/>
          <w:szCs w:val="20"/>
        </w:rPr>
      </w:pPr>
      <w:r w:rsidRPr="00CF05F8">
        <w:rPr>
          <w:rFonts w:ascii="SutonnyMJ" w:hAnsi="SutonnyMJ" w:cs="SutonnyMJ"/>
          <w:b/>
          <w:sz w:val="20"/>
          <w:szCs w:val="20"/>
          <w:u w:val="single"/>
        </w:rPr>
        <w:t>(</w:t>
      </w:r>
      <w:proofErr w:type="spellStart"/>
      <w:r w:rsidR="0006302D" w:rsidRPr="00CF05F8">
        <w:rPr>
          <w:rFonts w:ascii="SutonnyMJ" w:hAnsi="SutonnyMJ" w:cs="SutonnyMJ"/>
          <w:b/>
          <w:sz w:val="20"/>
          <w:szCs w:val="20"/>
          <w:u w:val="single"/>
        </w:rPr>
        <w:t>GÛjvBbc¨vivmvBU</w:t>
      </w:r>
      <w:r w:rsidR="0055268E" w:rsidRPr="00CF05F8">
        <w:rPr>
          <w:rFonts w:ascii="SutonnyMJ" w:hAnsi="SutonnyMJ" w:cs="SutonnyMJ"/>
          <w:b/>
          <w:sz w:val="20"/>
          <w:szCs w:val="20"/>
          <w:u w:val="single"/>
        </w:rPr>
        <w:t>†Kvn‡U©i</w:t>
      </w:r>
      <w:r w:rsidRPr="00CF05F8">
        <w:rPr>
          <w:rFonts w:ascii="SutonnyMJ" w:hAnsi="SutonnyMJ" w:cs="SutonnyMJ"/>
          <w:b/>
          <w:sz w:val="20"/>
          <w:szCs w:val="20"/>
          <w:u w:val="single"/>
        </w:rPr>
        <w:t>Rb</w:t>
      </w:r>
      <w:proofErr w:type="spellEnd"/>
      <w:r w:rsidRPr="00CF05F8">
        <w:rPr>
          <w:rFonts w:ascii="SutonnyMJ" w:hAnsi="SutonnyMJ" w:cs="SutonnyMJ"/>
          <w:b/>
          <w:sz w:val="20"/>
          <w:szCs w:val="20"/>
          <w:u w:val="single"/>
        </w:rPr>
        <w:t xml:space="preserve">¨ </w:t>
      </w:r>
      <w:proofErr w:type="spellStart"/>
      <w:r w:rsidRPr="00CF05F8">
        <w:rPr>
          <w:rFonts w:ascii="SutonnyMJ" w:hAnsi="SutonnyMJ" w:cs="SutonnyMJ"/>
          <w:b/>
          <w:sz w:val="20"/>
          <w:szCs w:val="20"/>
          <w:u w:val="single"/>
        </w:rPr>
        <w:t>mve‡R</w:t>
      </w:r>
      <w:proofErr w:type="spellEnd"/>
      <w:r w:rsidRPr="00CF05F8">
        <w:rPr>
          <w:rFonts w:ascii="SutonnyMJ" w:hAnsi="SutonnyMJ" w:cs="SutonnyMJ"/>
          <w:b/>
          <w:sz w:val="20"/>
          <w:szCs w:val="20"/>
          <w:u w:val="single"/>
        </w:rPr>
        <w:t xml:space="preserve">± </w:t>
      </w:r>
      <w:proofErr w:type="spellStart"/>
      <w:r w:rsidRPr="00CF05F8">
        <w:rPr>
          <w:rFonts w:ascii="SutonnyMJ" w:hAnsi="SutonnyMJ" w:cs="SutonnyMJ"/>
          <w:b/>
          <w:sz w:val="20"/>
          <w:szCs w:val="20"/>
          <w:u w:val="single"/>
        </w:rPr>
        <w:t>AvBwW</w:t>
      </w:r>
      <w:proofErr w:type="spellEnd"/>
      <w:r w:rsidRPr="00CF05F8">
        <w:rPr>
          <w:rFonts w:ascii="SutonnyMJ" w:hAnsi="SutonnyMJ" w:cs="SutonnyMJ"/>
          <w:b/>
          <w:sz w:val="20"/>
          <w:szCs w:val="20"/>
          <w:u w:val="single"/>
        </w:rPr>
        <w:t>)</w:t>
      </w:r>
    </w:p>
    <w:p w14:paraId="0821D741" w14:textId="77777777" w:rsidR="0014736E" w:rsidRPr="00CF05F8" w:rsidRDefault="0014736E" w:rsidP="00CF05F8">
      <w:pPr>
        <w:ind w:left="360"/>
        <w:rPr>
          <w:sz w:val="20"/>
          <w:szCs w:val="20"/>
        </w:rPr>
      </w:pPr>
    </w:p>
    <w:p w14:paraId="154B7B3C" w14:textId="77777777" w:rsidR="00CF05F8" w:rsidRDefault="00455EFC" w:rsidP="00CF05F8">
      <w:pPr>
        <w:ind w:left="360"/>
        <w:rPr>
          <w:sz w:val="20"/>
          <w:szCs w:val="20"/>
        </w:rPr>
      </w:pPr>
      <w:r w:rsidRPr="00CF05F8">
        <w:rPr>
          <w:sz w:val="20"/>
          <w:szCs w:val="20"/>
        </w:rPr>
        <w:t>A1</w:t>
      </w:r>
      <w:r w:rsidR="00767DBB" w:rsidRPr="00CF05F8">
        <w:rPr>
          <w:sz w:val="20"/>
          <w:szCs w:val="20"/>
        </w:rPr>
        <w:t>: Subject ID for STH add-on cohort</w:t>
      </w:r>
    </w:p>
    <w:p w14:paraId="0BC35D21" w14:textId="77777777" w:rsidR="00767DBB" w:rsidRPr="00CF05F8" w:rsidRDefault="00246BDE" w:rsidP="00CF05F8">
      <w:pPr>
        <w:ind w:left="360"/>
        <w:rPr>
          <w:sz w:val="20"/>
          <w:szCs w:val="20"/>
        </w:rPr>
      </w:pPr>
      <w:r w:rsidRPr="00CF05F8">
        <w:rPr>
          <w:rFonts w:ascii="SutonnyMJ" w:hAnsi="SutonnyMJ" w:cs="SutonnyMJ"/>
          <w:b/>
          <w:sz w:val="20"/>
          <w:szCs w:val="20"/>
          <w:u w:val="single"/>
        </w:rPr>
        <w:t>(</w:t>
      </w:r>
      <w:proofErr w:type="spellStart"/>
      <w:r w:rsidR="0055268E" w:rsidRPr="00CF05F8">
        <w:rPr>
          <w:rFonts w:ascii="SutonnyMJ" w:hAnsi="SutonnyMJ" w:cs="SutonnyMJ"/>
          <w:b/>
          <w:sz w:val="20"/>
          <w:szCs w:val="20"/>
          <w:u w:val="single"/>
        </w:rPr>
        <w:t>GmwUGBPGW-Ab†Kvn‡U©i</w:t>
      </w:r>
      <w:r w:rsidRPr="00CF05F8">
        <w:rPr>
          <w:rFonts w:ascii="SutonnyMJ" w:hAnsi="SutonnyMJ" w:cs="SutonnyMJ"/>
          <w:b/>
          <w:sz w:val="20"/>
          <w:szCs w:val="20"/>
          <w:u w:val="single"/>
        </w:rPr>
        <w:t>Rb</w:t>
      </w:r>
      <w:proofErr w:type="spellEnd"/>
      <w:r w:rsidRPr="00CF05F8">
        <w:rPr>
          <w:rFonts w:ascii="SutonnyMJ" w:hAnsi="SutonnyMJ" w:cs="SutonnyMJ"/>
          <w:b/>
          <w:sz w:val="20"/>
          <w:szCs w:val="20"/>
          <w:u w:val="single"/>
        </w:rPr>
        <w:t xml:space="preserve">¨ </w:t>
      </w:r>
      <w:proofErr w:type="spellStart"/>
      <w:r w:rsidRPr="00CF05F8">
        <w:rPr>
          <w:rFonts w:ascii="SutonnyMJ" w:hAnsi="SutonnyMJ" w:cs="SutonnyMJ"/>
          <w:b/>
          <w:sz w:val="20"/>
          <w:szCs w:val="20"/>
          <w:u w:val="single"/>
        </w:rPr>
        <w:t>mve‡R</w:t>
      </w:r>
      <w:proofErr w:type="spellEnd"/>
      <w:r w:rsidRPr="00CF05F8">
        <w:rPr>
          <w:rFonts w:ascii="SutonnyMJ" w:hAnsi="SutonnyMJ" w:cs="SutonnyMJ"/>
          <w:b/>
          <w:sz w:val="20"/>
          <w:szCs w:val="20"/>
          <w:u w:val="single"/>
        </w:rPr>
        <w:t xml:space="preserve">± </w:t>
      </w:r>
      <w:proofErr w:type="spellStart"/>
      <w:r w:rsidRPr="00CF05F8">
        <w:rPr>
          <w:rFonts w:ascii="SutonnyMJ" w:hAnsi="SutonnyMJ" w:cs="SutonnyMJ"/>
          <w:b/>
          <w:sz w:val="20"/>
          <w:szCs w:val="20"/>
          <w:u w:val="single"/>
        </w:rPr>
        <w:t>AvBwW</w:t>
      </w:r>
      <w:proofErr w:type="spellEnd"/>
      <w:r w:rsidRPr="00CF05F8">
        <w:rPr>
          <w:rFonts w:ascii="SutonnyMJ" w:hAnsi="SutonnyMJ" w:cs="SutonnyMJ"/>
          <w:b/>
          <w:sz w:val="20"/>
          <w:szCs w:val="20"/>
          <w:u w:val="single"/>
        </w:rPr>
        <w:t>)</w:t>
      </w:r>
    </w:p>
    <w:p w14:paraId="60D87488" w14:textId="77777777" w:rsidR="0014736E" w:rsidRPr="00CF05F8" w:rsidRDefault="0014736E" w:rsidP="00CF05F8">
      <w:pPr>
        <w:ind w:left="360"/>
        <w:rPr>
          <w:sz w:val="20"/>
          <w:szCs w:val="20"/>
        </w:rPr>
      </w:pPr>
    </w:p>
    <w:p w14:paraId="6AFB726D" w14:textId="77777777" w:rsidR="00CF05F8" w:rsidRDefault="009D6031" w:rsidP="00CF05F8">
      <w:pPr>
        <w:ind w:left="360"/>
        <w:rPr>
          <w:sz w:val="20"/>
          <w:szCs w:val="20"/>
        </w:rPr>
      </w:pPr>
      <w:r w:rsidRPr="00CF05F8">
        <w:rPr>
          <w:sz w:val="20"/>
          <w:szCs w:val="20"/>
        </w:rPr>
        <w:t xml:space="preserve">S1: </w:t>
      </w:r>
      <w:r w:rsidR="00767DBB" w:rsidRPr="00CF05F8">
        <w:rPr>
          <w:sz w:val="20"/>
          <w:szCs w:val="20"/>
        </w:rPr>
        <w:t xml:space="preserve">Subject ID for </w:t>
      </w:r>
      <w:r w:rsidR="00477281" w:rsidRPr="00CF05F8">
        <w:rPr>
          <w:sz w:val="20"/>
          <w:szCs w:val="20"/>
        </w:rPr>
        <w:t>s</w:t>
      </w:r>
      <w:r w:rsidR="00767DBB" w:rsidRPr="00CF05F8">
        <w:rPr>
          <w:sz w:val="20"/>
          <w:szCs w:val="20"/>
        </w:rPr>
        <w:t>pillover cohort</w:t>
      </w:r>
    </w:p>
    <w:p w14:paraId="4B61A473" w14:textId="77777777" w:rsidR="009D6031" w:rsidRPr="00CF05F8" w:rsidRDefault="0055268E" w:rsidP="00CF05F8">
      <w:pPr>
        <w:ind w:left="360"/>
        <w:rPr>
          <w:sz w:val="20"/>
          <w:szCs w:val="20"/>
        </w:rPr>
      </w:pPr>
      <w:r w:rsidRPr="00CF05F8">
        <w:rPr>
          <w:rFonts w:ascii="SutonnyMJ" w:hAnsi="SutonnyMJ" w:cs="SutonnyMJ"/>
          <w:b/>
          <w:sz w:val="20"/>
          <w:szCs w:val="20"/>
          <w:u w:val="single"/>
        </w:rPr>
        <w:t>(</w:t>
      </w:r>
      <w:proofErr w:type="spellStart"/>
      <w:r w:rsidRPr="00CF05F8">
        <w:rPr>
          <w:rFonts w:ascii="SutonnyMJ" w:hAnsi="SutonnyMJ" w:cs="SutonnyMJ"/>
          <w:b/>
          <w:sz w:val="20"/>
          <w:szCs w:val="20"/>
          <w:u w:val="single"/>
        </w:rPr>
        <w:t>GmwUGBPGW-Ab</w:t>
      </w:r>
      <w:proofErr w:type="spellEnd"/>
      <w:r w:rsidRPr="00CF05F8">
        <w:rPr>
          <w:rFonts w:ascii="SutonnyMJ" w:hAnsi="SutonnyMJ" w:cs="SutonnyMJ"/>
          <w:b/>
          <w:sz w:val="20"/>
          <w:szCs w:val="20"/>
          <w:u w:val="single"/>
        </w:rPr>
        <w:t xml:space="preserve"> †</w:t>
      </w:r>
      <w:proofErr w:type="spellStart"/>
      <w:r w:rsidRPr="00CF05F8">
        <w:rPr>
          <w:rFonts w:ascii="SutonnyMJ" w:hAnsi="SutonnyMJ" w:cs="SutonnyMJ"/>
          <w:b/>
          <w:sz w:val="20"/>
          <w:szCs w:val="20"/>
          <w:u w:val="single"/>
        </w:rPr>
        <w:t>Kvn‡U©iRb</w:t>
      </w:r>
      <w:proofErr w:type="spellEnd"/>
      <w:r w:rsidRPr="00CF05F8">
        <w:rPr>
          <w:rFonts w:ascii="SutonnyMJ" w:hAnsi="SutonnyMJ" w:cs="SutonnyMJ"/>
          <w:b/>
          <w:sz w:val="20"/>
          <w:szCs w:val="20"/>
          <w:u w:val="single"/>
        </w:rPr>
        <w:t xml:space="preserve">¨ </w:t>
      </w:r>
      <w:proofErr w:type="spellStart"/>
      <w:r w:rsidRPr="00CF05F8">
        <w:rPr>
          <w:rFonts w:ascii="SutonnyMJ" w:hAnsi="SutonnyMJ" w:cs="SutonnyMJ"/>
          <w:b/>
          <w:sz w:val="20"/>
          <w:szCs w:val="20"/>
          <w:u w:val="single"/>
        </w:rPr>
        <w:t>mve‡R</w:t>
      </w:r>
      <w:proofErr w:type="spellEnd"/>
      <w:r w:rsidRPr="00CF05F8">
        <w:rPr>
          <w:rFonts w:ascii="SutonnyMJ" w:hAnsi="SutonnyMJ" w:cs="SutonnyMJ"/>
          <w:b/>
          <w:sz w:val="20"/>
          <w:szCs w:val="20"/>
          <w:u w:val="single"/>
        </w:rPr>
        <w:t xml:space="preserve">± </w:t>
      </w:r>
      <w:proofErr w:type="spellStart"/>
      <w:r w:rsidRPr="00CF05F8">
        <w:rPr>
          <w:rFonts w:ascii="SutonnyMJ" w:hAnsi="SutonnyMJ" w:cs="SutonnyMJ"/>
          <w:b/>
          <w:sz w:val="20"/>
          <w:szCs w:val="20"/>
          <w:u w:val="single"/>
        </w:rPr>
        <w:t>AvBwW</w:t>
      </w:r>
      <w:proofErr w:type="spellEnd"/>
      <w:r w:rsidRPr="00CF05F8">
        <w:rPr>
          <w:rFonts w:ascii="SutonnyMJ" w:hAnsi="SutonnyMJ" w:cs="SutonnyMJ"/>
          <w:b/>
          <w:sz w:val="20"/>
          <w:szCs w:val="20"/>
          <w:u w:val="single"/>
        </w:rPr>
        <w:t>)</w:t>
      </w:r>
    </w:p>
    <w:p w14:paraId="7BEEBC7F" w14:textId="77777777" w:rsidR="0014736E" w:rsidRPr="00CF05F8" w:rsidRDefault="0014736E" w:rsidP="00CF05F8">
      <w:pPr>
        <w:ind w:left="360"/>
        <w:rPr>
          <w:sz w:val="20"/>
          <w:szCs w:val="20"/>
        </w:rPr>
      </w:pPr>
    </w:p>
    <w:p w14:paraId="10C2437C" w14:textId="77777777" w:rsidR="00CF05F8" w:rsidRDefault="00D20E04" w:rsidP="00CF05F8">
      <w:pPr>
        <w:ind w:left="360"/>
        <w:rPr>
          <w:sz w:val="20"/>
          <w:szCs w:val="20"/>
        </w:rPr>
      </w:pPr>
      <w:r w:rsidRPr="00CF05F8">
        <w:rPr>
          <w:sz w:val="20"/>
          <w:szCs w:val="20"/>
        </w:rPr>
        <w:t>E1</w:t>
      </w:r>
      <w:r w:rsidR="009C367F" w:rsidRPr="00CF05F8">
        <w:rPr>
          <w:sz w:val="20"/>
          <w:szCs w:val="20"/>
        </w:rPr>
        <w:t>, E2</w:t>
      </w:r>
      <w:r w:rsidRPr="00CF05F8">
        <w:rPr>
          <w:sz w:val="20"/>
          <w:szCs w:val="20"/>
        </w:rPr>
        <w:t>: Subject ID for single arm EE cohort</w:t>
      </w:r>
    </w:p>
    <w:p w14:paraId="07A39C87" w14:textId="77777777" w:rsidR="00D20E04" w:rsidRPr="00CF05F8" w:rsidRDefault="00EC29E4" w:rsidP="00CF05F8">
      <w:pPr>
        <w:ind w:left="360"/>
        <w:rPr>
          <w:sz w:val="20"/>
          <w:szCs w:val="20"/>
        </w:rPr>
      </w:pPr>
      <w:r w:rsidRPr="00CF05F8">
        <w:rPr>
          <w:rFonts w:ascii="SutonnyMJ" w:hAnsi="SutonnyMJ" w:cs="SutonnyMJ"/>
          <w:b/>
          <w:sz w:val="20"/>
          <w:szCs w:val="20"/>
          <w:u w:val="single"/>
        </w:rPr>
        <w:t>(</w:t>
      </w:r>
      <w:proofErr w:type="gramStart"/>
      <w:r w:rsidRPr="00CF05F8">
        <w:rPr>
          <w:rFonts w:ascii="SutonnyMJ" w:hAnsi="SutonnyMJ" w:cs="SutonnyMJ"/>
          <w:b/>
          <w:sz w:val="20"/>
          <w:szCs w:val="20"/>
          <w:u w:val="single"/>
        </w:rPr>
        <w:t>wm</w:t>
      </w:r>
      <w:proofErr w:type="gramEnd"/>
      <w:r w:rsidRPr="00CF05F8">
        <w:rPr>
          <w:rFonts w:ascii="SutonnyMJ" w:hAnsi="SutonnyMJ" w:cs="SutonnyMJ"/>
          <w:b/>
          <w:sz w:val="20"/>
          <w:szCs w:val="20"/>
          <w:u w:val="single"/>
        </w:rPr>
        <w:t xml:space="preserve">‡½j </w:t>
      </w:r>
      <w:proofErr w:type="spellStart"/>
      <w:r w:rsidRPr="00CF05F8">
        <w:rPr>
          <w:rFonts w:ascii="SutonnyMJ" w:hAnsi="SutonnyMJ" w:cs="SutonnyMJ"/>
          <w:b/>
          <w:sz w:val="20"/>
          <w:szCs w:val="20"/>
          <w:u w:val="single"/>
        </w:rPr>
        <w:t>Avg</w:t>
      </w:r>
      <w:proofErr w:type="spellEnd"/>
      <w:r w:rsidRPr="00CF05F8">
        <w:rPr>
          <w:rFonts w:ascii="SutonnyMJ" w:hAnsi="SutonnyMJ" w:cs="SutonnyMJ"/>
          <w:b/>
          <w:sz w:val="20"/>
          <w:szCs w:val="20"/>
          <w:u w:val="single"/>
        </w:rPr>
        <w:t>© BB †</w:t>
      </w:r>
      <w:proofErr w:type="spellStart"/>
      <w:r w:rsidRPr="00CF05F8">
        <w:rPr>
          <w:rFonts w:ascii="SutonnyMJ" w:hAnsi="SutonnyMJ" w:cs="SutonnyMJ"/>
          <w:b/>
          <w:sz w:val="20"/>
          <w:szCs w:val="20"/>
          <w:u w:val="single"/>
        </w:rPr>
        <w:t>Kvn‡U©iRb</w:t>
      </w:r>
      <w:proofErr w:type="spellEnd"/>
      <w:r w:rsidRPr="00CF05F8">
        <w:rPr>
          <w:rFonts w:ascii="SutonnyMJ" w:hAnsi="SutonnyMJ" w:cs="SutonnyMJ"/>
          <w:b/>
          <w:sz w:val="20"/>
          <w:szCs w:val="20"/>
          <w:u w:val="single"/>
        </w:rPr>
        <w:t xml:space="preserve">¨ </w:t>
      </w:r>
      <w:proofErr w:type="spellStart"/>
      <w:r w:rsidRPr="00CF05F8">
        <w:rPr>
          <w:rFonts w:ascii="SutonnyMJ" w:hAnsi="SutonnyMJ" w:cs="SutonnyMJ"/>
          <w:b/>
          <w:sz w:val="20"/>
          <w:szCs w:val="20"/>
          <w:u w:val="single"/>
        </w:rPr>
        <w:t>mve‡R</w:t>
      </w:r>
      <w:proofErr w:type="spellEnd"/>
      <w:r w:rsidRPr="00CF05F8">
        <w:rPr>
          <w:rFonts w:ascii="SutonnyMJ" w:hAnsi="SutonnyMJ" w:cs="SutonnyMJ"/>
          <w:b/>
          <w:sz w:val="20"/>
          <w:szCs w:val="20"/>
          <w:u w:val="single"/>
        </w:rPr>
        <w:t xml:space="preserve">± </w:t>
      </w:r>
      <w:proofErr w:type="spellStart"/>
      <w:r w:rsidRPr="00CF05F8">
        <w:rPr>
          <w:rFonts w:ascii="SutonnyMJ" w:hAnsi="SutonnyMJ" w:cs="SutonnyMJ"/>
          <w:b/>
          <w:sz w:val="20"/>
          <w:szCs w:val="20"/>
          <w:u w:val="single"/>
        </w:rPr>
        <w:t>AvBwW</w:t>
      </w:r>
      <w:proofErr w:type="spellEnd"/>
      <w:r w:rsidRPr="00CF05F8">
        <w:rPr>
          <w:rFonts w:ascii="SutonnyMJ" w:hAnsi="SutonnyMJ" w:cs="SutonnyMJ"/>
          <w:b/>
          <w:sz w:val="20"/>
          <w:szCs w:val="20"/>
          <w:u w:val="single"/>
        </w:rPr>
        <w:t>)</w:t>
      </w:r>
    </w:p>
    <w:p w14:paraId="2AB8AE87" w14:textId="77777777" w:rsidR="00D20E04" w:rsidRPr="00CF05F8" w:rsidRDefault="00D20E04" w:rsidP="00CF05F8">
      <w:pPr>
        <w:ind w:left="360"/>
        <w:rPr>
          <w:sz w:val="20"/>
          <w:szCs w:val="20"/>
        </w:rPr>
      </w:pPr>
    </w:p>
    <w:p w14:paraId="0A0C2F76" w14:textId="77777777" w:rsidR="00CF05F8" w:rsidRDefault="00455EFC" w:rsidP="00CF05F8">
      <w:pPr>
        <w:ind w:left="360"/>
        <w:rPr>
          <w:sz w:val="20"/>
          <w:szCs w:val="20"/>
        </w:rPr>
      </w:pPr>
      <w:r w:rsidRPr="00CF05F8">
        <w:rPr>
          <w:sz w:val="20"/>
          <w:szCs w:val="20"/>
        </w:rPr>
        <w:t>S0-S</w:t>
      </w:r>
      <w:r w:rsidR="00232D2F" w:rsidRPr="00CF05F8">
        <w:rPr>
          <w:sz w:val="20"/>
          <w:szCs w:val="20"/>
        </w:rPr>
        <w:t>5</w:t>
      </w:r>
      <w:r w:rsidR="009D6031" w:rsidRPr="00CF05F8">
        <w:rPr>
          <w:sz w:val="20"/>
          <w:szCs w:val="20"/>
        </w:rPr>
        <w:t>: Stool aliquot</w:t>
      </w:r>
      <w:r w:rsidR="00392F14" w:rsidRPr="00CF05F8">
        <w:rPr>
          <w:sz w:val="20"/>
          <w:szCs w:val="20"/>
        </w:rPr>
        <w:t xml:space="preserve"> number</w:t>
      </w:r>
      <w:r w:rsidRPr="00CF05F8">
        <w:rPr>
          <w:sz w:val="20"/>
          <w:szCs w:val="20"/>
        </w:rPr>
        <w:t xml:space="preserve"> for </w:t>
      </w:r>
      <w:proofErr w:type="spellStart"/>
      <w:r w:rsidRPr="00CF05F8">
        <w:rPr>
          <w:sz w:val="20"/>
          <w:szCs w:val="20"/>
        </w:rPr>
        <w:t>endline</w:t>
      </w:r>
      <w:proofErr w:type="spellEnd"/>
      <w:r w:rsidRPr="00CF05F8">
        <w:rPr>
          <w:sz w:val="20"/>
          <w:szCs w:val="20"/>
        </w:rPr>
        <w:t xml:space="preserve"> parasite, STH and spillover cohorts</w:t>
      </w:r>
    </w:p>
    <w:p w14:paraId="1085811C" w14:textId="77777777" w:rsidR="00767DBB" w:rsidRPr="00CF05F8" w:rsidRDefault="009F07F9" w:rsidP="00CF05F8">
      <w:pPr>
        <w:ind w:left="360"/>
        <w:rPr>
          <w:sz w:val="20"/>
          <w:szCs w:val="20"/>
        </w:rPr>
      </w:pPr>
      <w:r w:rsidRPr="00CF05F8">
        <w:rPr>
          <w:rFonts w:ascii="SutonnyMJ" w:hAnsi="SutonnyMJ" w:cs="SutonnyMJ"/>
          <w:b/>
          <w:sz w:val="20"/>
          <w:szCs w:val="20"/>
          <w:u w:val="single"/>
        </w:rPr>
        <w:t>(</w:t>
      </w:r>
      <w:proofErr w:type="spellStart"/>
      <w:r w:rsidRPr="00CF05F8">
        <w:rPr>
          <w:rFonts w:ascii="SutonnyMJ" w:hAnsi="SutonnyMJ" w:cs="SutonnyMJ"/>
          <w:b/>
          <w:sz w:val="20"/>
          <w:szCs w:val="20"/>
          <w:u w:val="single"/>
        </w:rPr>
        <w:t>GÛjvBbc¨vivmvBU</w:t>
      </w:r>
      <w:proofErr w:type="spellEnd"/>
      <w:r w:rsidRPr="00CF05F8">
        <w:rPr>
          <w:rFonts w:ascii="SutonnyMJ" w:hAnsi="SutonnyMJ" w:cs="SutonnyMJ"/>
          <w:b/>
          <w:sz w:val="20"/>
          <w:szCs w:val="20"/>
          <w:u w:val="single"/>
        </w:rPr>
        <w:t xml:space="preserve">, </w:t>
      </w:r>
      <w:proofErr w:type="spellStart"/>
      <w:r w:rsidRPr="00CF05F8">
        <w:rPr>
          <w:rFonts w:ascii="SutonnyMJ" w:hAnsi="SutonnyMJ" w:cs="SutonnyMJ"/>
          <w:b/>
          <w:sz w:val="20"/>
          <w:szCs w:val="20"/>
          <w:u w:val="single"/>
        </w:rPr>
        <w:t>GmwUGBP</w:t>
      </w:r>
      <w:proofErr w:type="spellEnd"/>
      <w:r w:rsidRPr="00CF05F8">
        <w:rPr>
          <w:rFonts w:ascii="SutonnyMJ" w:hAnsi="SutonnyMJ" w:cs="SutonnyMJ"/>
          <w:b/>
          <w:sz w:val="20"/>
          <w:szCs w:val="20"/>
          <w:u w:val="single"/>
        </w:rPr>
        <w:t xml:space="preserve"> I </w:t>
      </w:r>
      <w:proofErr w:type="spellStart"/>
      <w:r w:rsidRPr="00CF05F8">
        <w:rPr>
          <w:rFonts w:ascii="SutonnyMJ" w:hAnsi="SutonnyMJ" w:cs="SutonnyMJ"/>
          <w:b/>
          <w:sz w:val="20"/>
          <w:szCs w:val="20"/>
          <w:u w:val="single"/>
        </w:rPr>
        <w:t>w¯újIfvi</w:t>
      </w:r>
      <w:proofErr w:type="spellEnd"/>
      <w:r w:rsidRPr="00CF05F8">
        <w:rPr>
          <w:rFonts w:ascii="SutonnyMJ" w:hAnsi="SutonnyMJ" w:cs="SutonnyMJ"/>
          <w:b/>
          <w:sz w:val="20"/>
          <w:szCs w:val="20"/>
          <w:u w:val="single"/>
        </w:rPr>
        <w:t xml:space="preserve"> †</w:t>
      </w:r>
      <w:proofErr w:type="spellStart"/>
      <w:r w:rsidRPr="00CF05F8">
        <w:rPr>
          <w:rFonts w:ascii="SutonnyMJ" w:hAnsi="SutonnyMJ" w:cs="SutonnyMJ"/>
          <w:b/>
          <w:sz w:val="20"/>
          <w:szCs w:val="20"/>
          <w:u w:val="single"/>
        </w:rPr>
        <w:t>Kvn‡U©iRb</w:t>
      </w:r>
      <w:proofErr w:type="spellEnd"/>
      <w:r w:rsidRPr="00CF05F8">
        <w:rPr>
          <w:rFonts w:ascii="SutonnyMJ" w:hAnsi="SutonnyMJ" w:cs="SutonnyMJ"/>
          <w:b/>
          <w:sz w:val="20"/>
          <w:szCs w:val="20"/>
          <w:u w:val="single"/>
        </w:rPr>
        <w:t>¨ ÷</w:t>
      </w:r>
      <w:proofErr w:type="spellStart"/>
      <w:r w:rsidRPr="00CF05F8">
        <w:rPr>
          <w:rFonts w:ascii="SutonnyMJ" w:hAnsi="SutonnyMJ" w:cs="SutonnyMJ"/>
          <w:b/>
          <w:sz w:val="20"/>
          <w:szCs w:val="20"/>
          <w:u w:val="single"/>
        </w:rPr>
        <w:t>zjGwjKU</w:t>
      </w:r>
      <w:proofErr w:type="spellEnd"/>
      <w:r w:rsidRPr="00CF05F8">
        <w:rPr>
          <w:rFonts w:ascii="SutonnyMJ" w:hAnsi="SutonnyMJ" w:cs="SutonnyMJ"/>
          <w:b/>
          <w:sz w:val="20"/>
          <w:szCs w:val="20"/>
          <w:u w:val="single"/>
        </w:rPr>
        <w:t xml:space="preserve"> b¤^</w:t>
      </w:r>
      <w:proofErr w:type="spellStart"/>
      <w:r w:rsidRPr="00CF05F8">
        <w:rPr>
          <w:rFonts w:ascii="SutonnyMJ" w:hAnsi="SutonnyMJ" w:cs="SutonnyMJ"/>
          <w:b/>
          <w:sz w:val="20"/>
          <w:szCs w:val="20"/>
          <w:u w:val="single"/>
        </w:rPr>
        <w:t>i</w:t>
      </w:r>
      <w:proofErr w:type="spellEnd"/>
      <w:r w:rsidRPr="00CF05F8">
        <w:rPr>
          <w:rFonts w:ascii="SutonnyMJ" w:hAnsi="SutonnyMJ" w:cs="SutonnyMJ"/>
          <w:b/>
          <w:sz w:val="20"/>
          <w:szCs w:val="20"/>
          <w:u w:val="single"/>
        </w:rPr>
        <w:t>)</w:t>
      </w:r>
    </w:p>
    <w:p w14:paraId="6CB6CE56" w14:textId="77777777" w:rsidR="00455EFC" w:rsidRPr="00CF05F8" w:rsidRDefault="00455EFC" w:rsidP="00CF05F8">
      <w:pPr>
        <w:ind w:left="360"/>
        <w:rPr>
          <w:sz w:val="20"/>
          <w:szCs w:val="20"/>
        </w:rPr>
      </w:pPr>
    </w:p>
    <w:p w14:paraId="3C1697CD" w14:textId="77777777" w:rsidR="00CF05F8" w:rsidRDefault="00455EFC" w:rsidP="00CF05F8">
      <w:pPr>
        <w:ind w:left="360"/>
        <w:rPr>
          <w:sz w:val="20"/>
          <w:szCs w:val="20"/>
        </w:rPr>
      </w:pPr>
      <w:r w:rsidRPr="00CF05F8">
        <w:rPr>
          <w:sz w:val="20"/>
          <w:szCs w:val="20"/>
        </w:rPr>
        <w:t>S01-S05: Stool aliquot number for single arm EE cohort</w:t>
      </w:r>
    </w:p>
    <w:p w14:paraId="49CA764E" w14:textId="77777777" w:rsidR="00455EFC" w:rsidRPr="00CF05F8" w:rsidRDefault="009F07F9" w:rsidP="00CF05F8">
      <w:pPr>
        <w:ind w:left="360"/>
        <w:rPr>
          <w:sz w:val="20"/>
          <w:szCs w:val="20"/>
        </w:rPr>
      </w:pPr>
      <w:r w:rsidRPr="00CF05F8">
        <w:rPr>
          <w:rFonts w:ascii="SutonnyMJ" w:hAnsi="SutonnyMJ" w:cs="SutonnyMJ"/>
          <w:b/>
          <w:sz w:val="20"/>
          <w:szCs w:val="20"/>
          <w:u w:val="single"/>
        </w:rPr>
        <w:t>(</w:t>
      </w:r>
      <w:proofErr w:type="gramStart"/>
      <w:r w:rsidRPr="00CF05F8">
        <w:rPr>
          <w:rFonts w:ascii="SutonnyMJ" w:hAnsi="SutonnyMJ" w:cs="SutonnyMJ"/>
          <w:b/>
          <w:sz w:val="20"/>
          <w:szCs w:val="20"/>
          <w:u w:val="single"/>
        </w:rPr>
        <w:t>wm</w:t>
      </w:r>
      <w:proofErr w:type="gramEnd"/>
      <w:r w:rsidRPr="00CF05F8">
        <w:rPr>
          <w:rFonts w:ascii="SutonnyMJ" w:hAnsi="SutonnyMJ" w:cs="SutonnyMJ"/>
          <w:b/>
          <w:sz w:val="20"/>
          <w:szCs w:val="20"/>
          <w:u w:val="single"/>
        </w:rPr>
        <w:t xml:space="preserve">‡½j </w:t>
      </w:r>
      <w:proofErr w:type="spellStart"/>
      <w:r w:rsidRPr="00CF05F8">
        <w:rPr>
          <w:rFonts w:ascii="SutonnyMJ" w:hAnsi="SutonnyMJ" w:cs="SutonnyMJ"/>
          <w:b/>
          <w:sz w:val="20"/>
          <w:szCs w:val="20"/>
          <w:u w:val="single"/>
        </w:rPr>
        <w:t>Avg</w:t>
      </w:r>
      <w:proofErr w:type="spellEnd"/>
      <w:r w:rsidRPr="00CF05F8">
        <w:rPr>
          <w:rFonts w:ascii="SutonnyMJ" w:hAnsi="SutonnyMJ" w:cs="SutonnyMJ"/>
          <w:b/>
          <w:sz w:val="20"/>
          <w:szCs w:val="20"/>
          <w:u w:val="single"/>
        </w:rPr>
        <w:t>© BB †</w:t>
      </w:r>
      <w:proofErr w:type="spellStart"/>
      <w:r w:rsidRPr="00CF05F8">
        <w:rPr>
          <w:rFonts w:ascii="SutonnyMJ" w:hAnsi="SutonnyMJ" w:cs="SutonnyMJ"/>
          <w:b/>
          <w:sz w:val="20"/>
          <w:szCs w:val="20"/>
          <w:u w:val="single"/>
        </w:rPr>
        <w:t>Kvn‡U©iRb</w:t>
      </w:r>
      <w:proofErr w:type="spellEnd"/>
      <w:r w:rsidRPr="00CF05F8">
        <w:rPr>
          <w:rFonts w:ascii="SutonnyMJ" w:hAnsi="SutonnyMJ" w:cs="SutonnyMJ"/>
          <w:b/>
          <w:sz w:val="20"/>
          <w:szCs w:val="20"/>
          <w:u w:val="single"/>
        </w:rPr>
        <w:t>¨ ÷</w:t>
      </w:r>
      <w:proofErr w:type="spellStart"/>
      <w:r w:rsidRPr="00CF05F8">
        <w:rPr>
          <w:rFonts w:ascii="SutonnyMJ" w:hAnsi="SutonnyMJ" w:cs="SutonnyMJ"/>
          <w:b/>
          <w:sz w:val="20"/>
          <w:szCs w:val="20"/>
          <w:u w:val="single"/>
        </w:rPr>
        <w:t>zjGwjKU</w:t>
      </w:r>
      <w:proofErr w:type="spellEnd"/>
      <w:r w:rsidRPr="00CF05F8">
        <w:rPr>
          <w:rFonts w:ascii="SutonnyMJ" w:hAnsi="SutonnyMJ" w:cs="SutonnyMJ"/>
          <w:b/>
          <w:sz w:val="20"/>
          <w:szCs w:val="20"/>
          <w:u w:val="single"/>
        </w:rPr>
        <w:t xml:space="preserve"> b¤^</w:t>
      </w:r>
      <w:proofErr w:type="spellStart"/>
      <w:r w:rsidRPr="00CF05F8">
        <w:rPr>
          <w:rFonts w:ascii="SutonnyMJ" w:hAnsi="SutonnyMJ" w:cs="SutonnyMJ"/>
          <w:b/>
          <w:sz w:val="20"/>
          <w:szCs w:val="20"/>
          <w:u w:val="single"/>
        </w:rPr>
        <w:t>i</w:t>
      </w:r>
      <w:proofErr w:type="spellEnd"/>
      <w:r w:rsidRPr="00CF05F8">
        <w:rPr>
          <w:rFonts w:ascii="SutonnyMJ" w:hAnsi="SutonnyMJ" w:cs="SutonnyMJ"/>
          <w:b/>
          <w:sz w:val="20"/>
          <w:szCs w:val="20"/>
          <w:u w:val="single"/>
        </w:rPr>
        <w:t>)</w:t>
      </w:r>
    </w:p>
    <w:p w14:paraId="77295836" w14:textId="77777777" w:rsidR="00D20E04" w:rsidRPr="00D20E04" w:rsidRDefault="00D20E04" w:rsidP="00232D2F">
      <w:pPr>
        <w:rPr>
          <w:sz w:val="8"/>
          <w:szCs w:val="8"/>
          <w:u w:val="single"/>
        </w:rPr>
      </w:pPr>
    </w:p>
    <w:bookmarkEnd w:id="0"/>
    <w:p w14:paraId="082A1392" w14:textId="77777777" w:rsidR="00401C60" w:rsidRDefault="00401C60" w:rsidP="00232D2F"/>
    <w:sectPr w:rsidR="00401C60" w:rsidSect="005501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yse Ercumen" w:date="2015-04-07T11:43:00Z" w:initials="AE">
    <w:p w14:paraId="513D7692" w14:textId="77777777" w:rsidR="008031CF" w:rsidRDefault="008031CF" w:rsidP="0097405E">
      <w:pPr>
        <w:pStyle w:val="CommentText"/>
      </w:pPr>
      <w:r>
        <w:rPr>
          <w:rStyle w:val="CommentReference"/>
        </w:rPr>
        <w:annotationRef/>
      </w:r>
      <w:r w:rsidRPr="00FF0658">
        <w:rPr>
          <w:highlight w:val="yellow"/>
        </w:rPr>
        <w:t>Will add the names and IDs</w:t>
      </w:r>
    </w:p>
  </w:comment>
  <w:comment w:id="3" w:author="Jade Benjamin-Chung" w:date="2015-04-07T11:43:00Z" w:initials="JB">
    <w:p w14:paraId="6FF6AE8D" w14:textId="77777777" w:rsidR="008031CF" w:rsidRDefault="008031CF" w:rsidP="00A20B8E">
      <w:pPr>
        <w:pStyle w:val="CommentText"/>
      </w:pPr>
      <w:r>
        <w:rPr>
          <w:rStyle w:val="CommentReference"/>
        </w:rPr>
        <w:annotationRef/>
      </w:r>
      <w:r>
        <w:t xml:space="preserve">We will provide a paper list to the team. 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8DFCEF" w14:textId="77777777" w:rsidR="005A2004" w:rsidRDefault="005A2004">
      <w:r>
        <w:separator/>
      </w:r>
    </w:p>
  </w:endnote>
  <w:endnote w:type="continuationSeparator" w:id="0">
    <w:p w14:paraId="0406565A" w14:textId="77777777" w:rsidR="005A2004" w:rsidRDefault="005A2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SutonnyMJ">
    <w:altName w:val="Geneva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051775" w14:textId="77777777" w:rsidR="005A2004" w:rsidRDefault="005A2004">
      <w:r>
        <w:separator/>
      </w:r>
    </w:p>
  </w:footnote>
  <w:footnote w:type="continuationSeparator" w:id="0">
    <w:p w14:paraId="595BB71C" w14:textId="77777777" w:rsidR="005A2004" w:rsidRDefault="005A20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EBA16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A6F0703"/>
    <w:multiLevelType w:val="hybridMultilevel"/>
    <w:tmpl w:val="DBF6F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CF4366"/>
    <w:multiLevelType w:val="hybridMultilevel"/>
    <w:tmpl w:val="E410E5A6"/>
    <w:lvl w:ilvl="0" w:tplc="D826A2E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11A5D55"/>
    <w:multiLevelType w:val="hybridMultilevel"/>
    <w:tmpl w:val="679E987A"/>
    <w:lvl w:ilvl="0" w:tplc="D826A2E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709C6D1F"/>
    <w:multiLevelType w:val="hybridMultilevel"/>
    <w:tmpl w:val="0D2A41C8"/>
    <w:lvl w:ilvl="0" w:tplc="95DA35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0850CB"/>
    <w:multiLevelType w:val="hybridMultilevel"/>
    <w:tmpl w:val="FCFAC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536"/>
    <w:rsid w:val="0001149A"/>
    <w:rsid w:val="0002092F"/>
    <w:rsid w:val="00023BB2"/>
    <w:rsid w:val="000258EC"/>
    <w:rsid w:val="00026B9C"/>
    <w:rsid w:val="00030123"/>
    <w:rsid w:val="00032636"/>
    <w:rsid w:val="0003450B"/>
    <w:rsid w:val="00036E3F"/>
    <w:rsid w:val="000431E9"/>
    <w:rsid w:val="000614E3"/>
    <w:rsid w:val="0006302D"/>
    <w:rsid w:val="00074E6A"/>
    <w:rsid w:val="00082991"/>
    <w:rsid w:val="00093882"/>
    <w:rsid w:val="000C29D6"/>
    <w:rsid w:val="000D271A"/>
    <w:rsid w:val="000D3479"/>
    <w:rsid w:val="000E12DA"/>
    <w:rsid w:val="000F2A01"/>
    <w:rsid w:val="00112D1F"/>
    <w:rsid w:val="00126533"/>
    <w:rsid w:val="00140F8C"/>
    <w:rsid w:val="00147149"/>
    <w:rsid w:val="0014736E"/>
    <w:rsid w:val="00147A1B"/>
    <w:rsid w:val="00156576"/>
    <w:rsid w:val="0016517C"/>
    <w:rsid w:val="0017111E"/>
    <w:rsid w:val="00172795"/>
    <w:rsid w:val="00172B4D"/>
    <w:rsid w:val="00175820"/>
    <w:rsid w:val="00176BE4"/>
    <w:rsid w:val="00180980"/>
    <w:rsid w:val="001902AF"/>
    <w:rsid w:val="001A663A"/>
    <w:rsid w:val="001B08C4"/>
    <w:rsid w:val="001D395D"/>
    <w:rsid w:val="001E5890"/>
    <w:rsid w:val="00222463"/>
    <w:rsid w:val="00224CEB"/>
    <w:rsid w:val="002252FB"/>
    <w:rsid w:val="00231DA6"/>
    <w:rsid w:val="00232D2F"/>
    <w:rsid w:val="00235020"/>
    <w:rsid w:val="002445F3"/>
    <w:rsid w:val="00246BDE"/>
    <w:rsid w:val="00254F97"/>
    <w:rsid w:val="00260592"/>
    <w:rsid w:val="002647F8"/>
    <w:rsid w:val="002650EB"/>
    <w:rsid w:val="00272672"/>
    <w:rsid w:val="00283AC1"/>
    <w:rsid w:val="00285F20"/>
    <w:rsid w:val="002C630B"/>
    <w:rsid w:val="002C79ED"/>
    <w:rsid w:val="002E074F"/>
    <w:rsid w:val="002E5460"/>
    <w:rsid w:val="002E5F9F"/>
    <w:rsid w:val="002E6266"/>
    <w:rsid w:val="002E6FB7"/>
    <w:rsid w:val="002F5F41"/>
    <w:rsid w:val="00306216"/>
    <w:rsid w:val="00323C90"/>
    <w:rsid w:val="00356AB1"/>
    <w:rsid w:val="00373A79"/>
    <w:rsid w:val="00381611"/>
    <w:rsid w:val="00392F14"/>
    <w:rsid w:val="0039749D"/>
    <w:rsid w:val="003A0C62"/>
    <w:rsid w:val="003A4B6D"/>
    <w:rsid w:val="003C3892"/>
    <w:rsid w:val="003D0D22"/>
    <w:rsid w:val="003D1DA0"/>
    <w:rsid w:val="003D7B3A"/>
    <w:rsid w:val="003E31E5"/>
    <w:rsid w:val="003F1972"/>
    <w:rsid w:val="003F6D51"/>
    <w:rsid w:val="00401C60"/>
    <w:rsid w:val="004107D5"/>
    <w:rsid w:val="00411BA4"/>
    <w:rsid w:val="004169EA"/>
    <w:rsid w:val="004175B2"/>
    <w:rsid w:val="004221F0"/>
    <w:rsid w:val="00424A6D"/>
    <w:rsid w:val="00425405"/>
    <w:rsid w:val="00425C87"/>
    <w:rsid w:val="00432471"/>
    <w:rsid w:val="0044439E"/>
    <w:rsid w:val="00455EFC"/>
    <w:rsid w:val="00463F3A"/>
    <w:rsid w:val="00464E08"/>
    <w:rsid w:val="00465E0A"/>
    <w:rsid w:val="0046642A"/>
    <w:rsid w:val="00466C58"/>
    <w:rsid w:val="004676AA"/>
    <w:rsid w:val="0047065C"/>
    <w:rsid w:val="00477281"/>
    <w:rsid w:val="004A0DD4"/>
    <w:rsid w:val="004A5919"/>
    <w:rsid w:val="004A631E"/>
    <w:rsid w:val="004B5B74"/>
    <w:rsid w:val="004C7C77"/>
    <w:rsid w:val="004D2F7F"/>
    <w:rsid w:val="004D782E"/>
    <w:rsid w:val="004E01CA"/>
    <w:rsid w:val="004E03EC"/>
    <w:rsid w:val="004F512D"/>
    <w:rsid w:val="00500672"/>
    <w:rsid w:val="00515F34"/>
    <w:rsid w:val="0053319E"/>
    <w:rsid w:val="0055013D"/>
    <w:rsid w:val="0055268E"/>
    <w:rsid w:val="005660FF"/>
    <w:rsid w:val="00571CE3"/>
    <w:rsid w:val="00581A83"/>
    <w:rsid w:val="00582B13"/>
    <w:rsid w:val="00585556"/>
    <w:rsid w:val="00590B55"/>
    <w:rsid w:val="00595174"/>
    <w:rsid w:val="005A2004"/>
    <w:rsid w:val="005A6BCF"/>
    <w:rsid w:val="005A7E23"/>
    <w:rsid w:val="005B606C"/>
    <w:rsid w:val="005B65AF"/>
    <w:rsid w:val="005C2F41"/>
    <w:rsid w:val="005C3CBB"/>
    <w:rsid w:val="005E2750"/>
    <w:rsid w:val="005F2991"/>
    <w:rsid w:val="005F41BD"/>
    <w:rsid w:val="005F6CD6"/>
    <w:rsid w:val="005F752A"/>
    <w:rsid w:val="00600873"/>
    <w:rsid w:val="00611290"/>
    <w:rsid w:val="00613949"/>
    <w:rsid w:val="00622428"/>
    <w:rsid w:val="006270AB"/>
    <w:rsid w:val="00627CA5"/>
    <w:rsid w:val="0063635D"/>
    <w:rsid w:val="0065355B"/>
    <w:rsid w:val="00655D59"/>
    <w:rsid w:val="006605BE"/>
    <w:rsid w:val="006636BB"/>
    <w:rsid w:val="00666B8F"/>
    <w:rsid w:val="0068046F"/>
    <w:rsid w:val="006A025E"/>
    <w:rsid w:val="006A2BDB"/>
    <w:rsid w:val="006A485E"/>
    <w:rsid w:val="006B5E0E"/>
    <w:rsid w:val="006D5135"/>
    <w:rsid w:val="006D5536"/>
    <w:rsid w:val="006D683C"/>
    <w:rsid w:val="00702D59"/>
    <w:rsid w:val="00711240"/>
    <w:rsid w:val="007200CC"/>
    <w:rsid w:val="00742E58"/>
    <w:rsid w:val="00751CFC"/>
    <w:rsid w:val="007521AC"/>
    <w:rsid w:val="00762CBA"/>
    <w:rsid w:val="007643B1"/>
    <w:rsid w:val="00767DBB"/>
    <w:rsid w:val="0079036A"/>
    <w:rsid w:val="00794DD3"/>
    <w:rsid w:val="007957D7"/>
    <w:rsid w:val="007C07BB"/>
    <w:rsid w:val="007C22D7"/>
    <w:rsid w:val="007C5BFE"/>
    <w:rsid w:val="007C5E45"/>
    <w:rsid w:val="007E5C2B"/>
    <w:rsid w:val="008031CF"/>
    <w:rsid w:val="008106EC"/>
    <w:rsid w:val="0081639B"/>
    <w:rsid w:val="00820B23"/>
    <w:rsid w:val="00821692"/>
    <w:rsid w:val="0083128A"/>
    <w:rsid w:val="00840476"/>
    <w:rsid w:val="008524E5"/>
    <w:rsid w:val="00852AA3"/>
    <w:rsid w:val="00857B94"/>
    <w:rsid w:val="00857F20"/>
    <w:rsid w:val="008600A1"/>
    <w:rsid w:val="0086020C"/>
    <w:rsid w:val="00862A70"/>
    <w:rsid w:val="008751CA"/>
    <w:rsid w:val="00894F81"/>
    <w:rsid w:val="00896312"/>
    <w:rsid w:val="00896FB2"/>
    <w:rsid w:val="008A0CCD"/>
    <w:rsid w:val="008A3F32"/>
    <w:rsid w:val="008A4CCA"/>
    <w:rsid w:val="008A59A7"/>
    <w:rsid w:val="008B0751"/>
    <w:rsid w:val="008B0BA4"/>
    <w:rsid w:val="008B0C11"/>
    <w:rsid w:val="008C4B0D"/>
    <w:rsid w:val="008C5BF1"/>
    <w:rsid w:val="008D0F66"/>
    <w:rsid w:val="008D24C6"/>
    <w:rsid w:val="008D2BAB"/>
    <w:rsid w:val="008D3B69"/>
    <w:rsid w:val="008D6631"/>
    <w:rsid w:val="008D7480"/>
    <w:rsid w:val="008D7762"/>
    <w:rsid w:val="008E1E9B"/>
    <w:rsid w:val="008E4649"/>
    <w:rsid w:val="008F30B8"/>
    <w:rsid w:val="008F3E13"/>
    <w:rsid w:val="008F5F9A"/>
    <w:rsid w:val="009069F3"/>
    <w:rsid w:val="00912581"/>
    <w:rsid w:val="00922287"/>
    <w:rsid w:val="009237C6"/>
    <w:rsid w:val="009241B5"/>
    <w:rsid w:val="009315A7"/>
    <w:rsid w:val="009346DA"/>
    <w:rsid w:val="009673F0"/>
    <w:rsid w:val="009710A2"/>
    <w:rsid w:val="0097405E"/>
    <w:rsid w:val="0097485B"/>
    <w:rsid w:val="009775BA"/>
    <w:rsid w:val="0098449F"/>
    <w:rsid w:val="009A3F9F"/>
    <w:rsid w:val="009C367F"/>
    <w:rsid w:val="009C3856"/>
    <w:rsid w:val="009C63F3"/>
    <w:rsid w:val="009D6031"/>
    <w:rsid w:val="009E0E4B"/>
    <w:rsid w:val="009E67AE"/>
    <w:rsid w:val="009F07F9"/>
    <w:rsid w:val="00A12DCB"/>
    <w:rsid w:val="00A17942"/>
    <w:rsid w:val="00A20B8E"/>
    <w:rsid w:val="00A20E6D"/>
    <w:rsid w:val="00A23935"/>
    <w:rsid w:val="00A24B39"/>
    <w:rsid w:val="00A24DF4"/>
    <w:rsid w:val="00A329D4"/>
    <w:rsid w:val="00A36E9B"/>
    <w:rsid w:val="00A50612"/>
    <w:rsid w:val="00A6176C"/>
    <w:rsid w:val="00A90643"/>
    <w:rsid w:val="00A90BDE"/>
    <w:rsid w:val="00A954D0"/>
    <w:rsid w:val="00A963B5"/>
    <w:rsid w:val="00A97235"/>
    <w:rsid w:val="00AC1BCD"/>
    <w:rsid w:val="00AC4A5E"/>
    <w:rsid w:val="00AD06EA"/>
    <w:rsid w:val="00AD77E2"/>
    <w:rsid w:val="00AD7CF0"/>
    <w:rsid w:val="00AE6BB0"/>
    <w:rsid w:val="00AE6DB6"/>
    <w:rsid w:val="00B00B4A"/>
    <w:rsid w:val="00B06495"/>
    <w:rsid w:val="00B07866"/>
    <w:rsid w:val="00B11139"/>
    <w:rsid w:val="00B14407"/>
    <w:rsid w:val="00B1675D"/>
    <w:rsid w:val="00B23321"/>
    <w:rsid w:val="00B25EBE"/>
    <w:rsid w:val="00B5199C"/>
    <w:rsid w:val="00B5648E"/>
    <w:rsid w:val="00B62528"/>
    <w:rsid w:val="00B663A7"/>
    <w:rsid w:val="00B678D7"/>
    <w:rsid w:val="00B92250"/>
    <w:rsid w:val="00B9350C"/>
    <w:rsid w:val="00B93971"/>
    <w:rsid w:val="00B96DAF"/>
    <w:rsid w:val="00BA5D70"/>
    <w:rsid w:val="00BA74F4"/>
    <w:rsid w:val="00BB00C2"/>
    <w:rsid w:val="00BB591C"/>
    <w:rsid w:val="00BC2E7A"/>
    <w:rsid w:val="00BD5AB8"/>
    <w:rsid w:val="00BE6BC0"/>
    <w:rsid w:val="00C00529"/>
    <w:rsid w:val="00C1681D"/>
    <w:rsid w:val="00C3305D"/>
    <w:rsid w:val="00C40902"/>
    <w:rsid w:val="00C57E10"/>
    <w:rsid w:val="00C77E5F"/>
    <w:rsid w:val="00C8527E"/>
    <w:rsid w:val="00C856E1"/>
    <w:rsid w:val="00C86E2F"/>
    <w:rsid w:val="00C92F27"/>
    <w:rsid w:val="00C956A2"/>
    <w:rsid w:val="00C97224"/>
    <w:rsid w:val="00CB6A5D"/>
    <w:rsid w:val="00CB7FD8"/>
    <w:rsid w:val="00CC4F8F"/>
    <w:rsid w:val="00CD4AE1"/>
    <w:rsid w:val="00CD7B01"/>
    <w:rsid w:val="00CE3473"/>
    <w:rsid w:val="00CE733F"/>
    <w:rsid w:val="00CF05F8"/>
    <w:rsid w:val="00CF258A"/>
    <w:rsid w:val="00CF55FF"/>
    <w:rsid w:val="00D20E04"/>
    <w:rsid w:val="00D2319A"/>
    <w:rsid w:val="00D3121D"/>
    <w:rsid w:val="00D3225B"/>
    <w:rsid w:val="00D42CF7"/>
    <w:rsid w:val="00D43107"/>
    <w:rsid w:val="00D44477"/>
    <w:rsid w:val="00D473BA"/>
    <w:rsid w:val="00D52E17"/>
    <w:rsid w:val="00D630C8"/>
    <w:rsid w:val="00D66C3D"/>
    <w:rsid w:val="00D71866"/>
    <w:rsid w:val="00D732F2"/>
    <w:rsid w:val="00D7601A"/>
    <w:rsid w:val="00D8016E"/>
    <w:rsid w:val="00D8331E"/>
    <w:rsid w:val="00D83EC8"/>
    <w:rsid w:val="00D84EA0"/>
    <w:rsid w:val="00DA0CA5"/>
    <w:rsid w:val="00DA21A2"/>
    <w:rsid w:val="00DB2A7C"/>
    <w:rsid w:val="00DD46DD"/>
    <w:rsid w:val="00DD562D"/>
    <w:rsid w:val="00DE271B"/>
    <w:rsid w:val="00DF2BA8"/>
    <w:rsid w:val="00DF68CD"/>
    <w:rsid w:val="00E211ED"/>
    <w:rsid w:val="00E22426"/>
    <w:rsid w:val="00E2768A"/>
    <w:rsid w:val="00E31FFB"/>
    <w:rsid w:val="00E413F7"/>
    <w:rsid w:val="00E44003"/>
    <w:rsid w:val="00E444C0"/>
    <w:rsid w:val="00E47630"/>
    <w:rsid w:val="00E54E0B"/>
    <w:rsid w:val="00E57D93"/>
    <w:rsid w:val="00E70DAA"/>
    <w:rsid w:val="00E766CE"/>
    <w:rsid w:val="00E9750B"/>
    <w:rsid w:val="00EA2BEA"/>
    <w:rsid w:val="00EA65FE"/>
    <w:rsid w:val="00EB5C16"/>
    <w:rsid w:val="00EC29E4"/>
    <w:rsid w:val="00EC62CE"/>
    <w:rsid w:val="00ED5B8A"/>
    <w:rsid w:val="00EE2B41"/>
    <w:rsid w:val="00EE4811"/>
    <w:rsid w:val="00EF0512"/>
    <w:rsid w:val="00EF0D25"/>
    <w:rsid w:val="00EF0E7D"/>
    <w:rsid w:val="00EF0EA8"/>
    <w:rsid w:val="00EF114B"/>
    <w:rsid w:val="00EF574B"/>
    <w:rsid w:val="00EF7889"/>
    <w:rsid w:val="00F07153"/>
    <w:rsid w:val="00F1012F"/>
    <w:rsid w:val="00F27227"/>
    <w:rsid w:val="00F3283E"/>
    <w:rsid w:val="00F43B97"/>
    <w:rsid w:val="00F54C40"/>
    <w:rsid w:val="00F56C97"/>
    <w:rsid w:val="00F85907"/>
    <w:rsid w:val="00FB30F5"/>
    <w:rsid w:val="00FD429E"/>
    <w:rsid w:val="00FE1127"/>
    <w:rsid w:val="00FE134E"/>
    <w:rsid w:val="00FF0658"/>
    <w:rsid w:val="00FF06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0B1BB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536"/>
    <w:rPr>
      <w:sz w:val="24"/>
      <w:szCs w:val="24"/>
      <w:lang w:eastAsia="ja-JP"/>
    </w:rPr>
  </w:style>
  <w:style w:type="paragraph" w:styleId="Heading3">
    <w:name w:val="heading 3"/>
    <w:basedOn w:val="Normal"/>
    <w:next w:val="Normal"/>
    <w:link w:val="Heading3Char"/>
    <w:qFormat/>
    <w:rsid w:val="006D5536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semiHidden/>
    <w:rsid w:val="006D5536"/>
    <w:rPr>
      <w:rFonts w:ascii="Arial" w:eastAsia="MS Mincho" w:hAnsi="Arial"/>
      <w:b/>
      <w:bCs/>
      <w:sz w:val="26"/>
      <w:szCs w:val="26"/>
      <w:lang w:val="en-US" w:eastAsia="ja-JP" w:bidi="ar-SA"/>
    </w:rPr>
  </w:style>
  <w:style w:type="paragraph" w:styleId="ListParagraph">
    <w:name w:val="List Paragraph"/>
    <w:basedOn w:val="Normal"/>
    <w:uiPriority w:val="99"/>
    <w:qFormat/>
    <w:rsid w:val="006D5536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CommentText">
    <w:name w:val="annotation text"/>
    <w:basedOn w:val="Normal"/>
    <w:link w:val="CommentTextChar"/>
    <w:uiPriority w:val="99"/>
    <w:semiHidden/>
    <w:rsid w:val="006D5536"/>
    <w:pPr>
      <w:spacing w:after="200" w:line="276" w:lineRule="auto"/>
    </w:pPr>
    <w:rPr>
      <w:rFonts w:ascii="Calibri" w:hAnsi="Calibri"/>
      <w:sz w:val="20"/>
      <w:szCs w:val="20"/>
      <w:lang w:eastAsia="en-US"/>
    </w:rPr>
  </w:style>
  <w:style w:type="character" w:customStyle="1" w:styleId="CommentTextChar">
    <w:name w:val="Comment Text Char"/>
    <w:link w:val="CommentText"/>
    <w:uiPriority w:val="99"/>
    <w:semiHidden/>
    <w:locked/>
    <w:rsid w:val="006D5536"/>
    <w:rPr>
      <w:rFonts w:ascii="Calibri" w:eastAsia="MS Mincho" w:hAnsi="Calibri"/>
      <w:lang w:val="en-US" w:eastAsia="en-US" w:bidi="ar-SA"/>
    </w:rPr>
  </w:style>
  <w:style w:type="paragraph" w:styleId="Footer">
    <w:name w:val="footer"/>
    <w:basedOn w:val="Normal"/>
    <w:link w:val="FooterChar"/>
    <w:rsid w:val="006D553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semiHidden/>
    <w:rsid w:val="006D5536"/>
    <w:rPr>
      <w:rFonts w:eastAsia="MS Mincho"/>
      <w:sz w:val="24"/>
      <w:szCs w:val="24"/>
      <w:lang w:val="en-US" w:eastAsia="ja-JP" w:bidi="ar-SA"/>
    </w:rPr>
  </w:style>
  <w:style w:type="character" w:styleId="PageNumber">
    <w:name w:val="page number"/>
    <w:rsid w:val="006D5536"/>
    <w:rPr>
      <w:rFonts w:cs="Times New Roman"/>
    </w:rPr>
  </w:style>
  <w:style w:type="character" w:styleId="CommentReference">
    <w:name w:val="annotation reference"/>
    <w:uiPriority w:val="99"/>
    <w:semiHidden/>
    <w:rsid w:val="000316D0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0316D0"/>
    <w:pPr>
      <w:spacing w:after="0" w:line="240" w:lineRule="auto"/>
    </w:pPr>
    <w:rPr>
      <w:rFonts w:ascii="Times New Roman" w:hAnsi="Times New Roman"/>
      <w:b/>
      <w:bCs/>
      <w:lang w:eastAsia="ja-JP"/>
    </w:rPr>
  </w:style>
  <w:style w:type="paragraph" w:styleId="BalloonText">
    <w:name w:val="Balloon Text"/>
    <w:basedOn w:val="Normal"/>
    <w:semiHidden/>
    <w:rsid w:val="000316D0"/>
    <w:rPr>
      <w:rFonts w:ascii="Tahoma" w:hAnsi="Tahoma"/>
      <w:sz w:val="16"/>
      <w:szCs w:val="16"/>
    </w:rPr>
  </w:style>
  <w:style w:type="paragraph" w:styleId="Header">
    <w:name w:val="header"/>
    <w:basedOn w:val="Normal"/>
    <w:rsid w:val="009110C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5F29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71"/>
    <w:rsid w:val="002647F8"/>
    <w:rPr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536"/>
    <w:rPr>
      <w:sz w:val="24"/>
      <w:szCs w:val="24"/>
      <w:lang w:eastAsia="ja-JP"/>
    </w:rPr>
  </w:style>
  <w:style w:type="paragraph" w:styleId="Heading3">
    <w:name w:val="heading 3"/>
    <w:basedOn w:val="Normal"/>
    <w:next w:val="Normal"/>
    <w:link w:val="Heading3Char"/>
    <w:qFormat/>
    <w:rsid w:val="006D5536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semiHidden/>
    <w:rsid w:val="006D5536"/>
    <w:rPr>
      <w:rFonts w:ascii="Arial" w:eastAsia="MS Mincho" w:hAnsi="Arial"/>
      <w:b/>
      <w:bCs/>
      <w:sz w:val="26"/>
      <w:szCs w:val="26"/>
      <w:lang w:val="en-US" w:eastAsia="ja-JP" w:bidi="ar-SA"/>
    </w:rPr>
  </w:style>
  <w:style w:type="paragraph" w:styleId="ListParagraph">
    <w:name w:val="List Paragraph"/>
    <w:basedOn w:val="Normal"/>
    <w:uiPriority w:val="99"/>
    <w:qFormat/>
    <w:rsid w:val="006D5536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CommentText">
    <w:name w:val="annotation text"/>
    <w:basedOn w:val="Normal"/>
    <w:link w:val="CommentTextChar"/>
    <w:uiPriority w:val="99"/>
    <w:semiHidden/>
    <w:rsid w:val="006D5536"/>
    <w:pPr>
      <w:spacing w:after="200" w:line="276" w:lineRule="auto"/>
    </w:pPr>
    <w:rPr>
      <w:rFonts w:ascii="Calibri" w:hAnsi="Calibri"/>
      <w:sz w:val="20"/>
      <w:szCs w:val="20"/>
      <w:lang w:eastAsia="en-US"/>
    </w:rPr>
  </w:style>
  <w:style w:type="character" w:customStyle="1" w:styleId="CommentTextChar">
    <w:name w:val="Comment Text Char"/>
    <w:link w:val="CommentText"/>
    <w:uiPriority w:val="99"/>
    <w:semiHidden/>
    <w:locked/>
    <w:rsid w:val="006D5536"/>
    <w:rPr>
      <w:rFonts w:ascii="Calibri" w:eastAsia="MS Mincho" w:hAnsi="Calibri"/>
      <w:lang w:val="en-US" w:eastAsia="en-US" w:bidi="ar-SA"/>
    </w:rPr>
  </w:style>
  <w:style w:type="paragraph" w:styleId="Footer">
    <w:name w:val="footer"/>
    <w:basedOn w:val="Normal"/>
    <w:link w:val="FooterChar"/>
    <w:rsid w:val="006D553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semiHidden/>
    <w:rsid w:val="006D5536"/>
    <w:rPr>
      <w:rFonts w:eastAsia="MS Mincho"/>
      <w:sz w:val="24"/>
      <w:szCs w:val="24"/>
      <w:lang w:val="en-US" w:eastAsia="ja-JP" w:bidi="ar-SA"/>
    </w:rPr>
  </w:style>
  <w:style w:type="character" w:styleId="PageNumber">
    <w:name w:val="page number"/>
    <w:rsid w:val="006D5536"/>
    <w:rPr>
      <w:rFonts w:cs="Times New Roman"/>
    </w:rPr>
  </w:style>
  <w:style w:type="character" w:styleId="CommentReference">
    <w:name w:val="annotation reference"/>
    <w:uiPriority w:val="99"/>
    <w:semiHidden/>
    <w:rsid w:val="000316D0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0316D0"/>
    <w:pPr>
      <w:spacing w:after="0" w:line="240" w:lineRule="auto"/>
    </w:pPr>
    <w:rPr>
      <w:rFonts w:ascii="Times New Roman" w:hAnsi="Times New Roman"/>
      <w:b/>
      <w:bCs/>
      <w:lang w:eastAsia="ja-JP"/>
    </w:rPr>
  </w:style>
  <w:style w:type="paragraph" w:styleId="BalloonText">
    <w:name w:val="Balloon Text"/>
    <w:basedOn w:val="Normal"/>
    <w:semiHidden/>
    <w:rsid w:val="000316D0"/>
    <w:rPr>
      <w:rFonts w:ascii="Tahoma" w:hAnsi="Tahoma"/>
      <w:sz w:val="16"/>
      <w:szCs w:val="16"/>
    </w:rPr>
  </w:style>
  <w:style w:type="paragraph" w:styleId="Header">
    <w:name w:val="header"/>
    <w:basedOn w:val="Normal"/>
    <w:rsid w:val="009110C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5F29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71"/>
    <w:rsid w:val="002647F8"/>
    <w:rPr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1475</Words>
  <Characters>8409</Characters>
  <Application>Microsoft Macintosh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Collection Form for Stool Collection Team</vt:lpstr>
    </vt:vector>
  </TitlesOfParts>
  <Company/>
  <LinksUpToDate>false</LinksUpToDate>
  <CharactersWithSpaces>9865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Collection Form for Stool Collection Team</dc:title>
  <dc:creator>Ayse Ercumen</dc:creator>
  <cp:lastModifiedBy>Jade Benjamin-Chung</cp:lastModifiedBy>
  <cp:revision>9</cp:revision>
  <cp:lastPrinted>2012-09-27T22:15:00Z</cp:lastPrinted>
  <dcterms:created xsi:type="dcterms:W3CDTF">2015-04-07T06:25:00Z</dcterms:created>
  <dcterms:modified xsi:type="dcterms:W3CDTF">2015-04-09T04:01:00Z</dcterms:modified>
</cp:coreProperties>
</file>