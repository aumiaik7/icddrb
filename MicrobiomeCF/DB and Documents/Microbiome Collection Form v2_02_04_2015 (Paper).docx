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0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68"/>
        <w:gridCol w:w="3510"/>
        <w:gridCol w:w="5040"/>
      </w:tblGrid>
      <w:tr w:rsidR="00A81D42" w:rsidRPr="00196F5D" w:rsidTr="00616E60">
        <w:trPr>
          <w:trHeight w:val="531"/>
        </w:trPr>
        <w:tc>
          <w:tcPr>
            <w:tcW w:w="5868" w:type="dxa"/>
          </w:tcPr>
          <w:p w:rsidR="00A81D42" w:rsidRPr="00196F5D" w:rsidRDefault="006747F9" w:rsidP="006747F9">
            <w:pPr>
              <w:pStyle w:val="ColorfulList-Accent11"/>
              <w:spacing w:before="40" w:after="40" w:line="240" w:lineRule="auto"/>
              <w:ind w:left="0"/>
            </w:pPr>
            <w:bookmarkStart w:id="0" w:name="_Toc327879049"/>
            <w:r w:rsidRPr="00196F5D">
              <w:t xml:space="preserve">1.  </w:t>
            </w:r>
            <w:r w:rsidR="00A81D42" w:rsidRPr="00196F5D">
              <w:t>Cluster ID and Mother ID</w:t>
            </w:r>
          </w:p>
        </w:tc>
        <w:tc>
          <w:tcPr>
            <w:tcW w:w="3510" w:type="dxa"/>
          </w:tcPr>
          <w:p w:rsidR="00A81D42" w:rsidRPr="00196F5D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###   and   ##</w:t>
            </w:r>
          </w:p>
        </w:tc>
        <w:tc>
          <w:tcPr>
            <w:tcW w:w="5040" w:type="dxa"/>
          </w:tcPr>
          <w:p w:rsidR="00C50D99" w:rsidRPr="00196F5D" w:rsidRDefault="00A81D42" w:rsidP="00A81D42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|__|__|__|  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</w:tc>
      </w:tr>
      <w:tr w:rsidR="00A81D42" w:rsidRPr="00196F5D" w:rsidTr="00C50D99">
        <w:trPr>
          <w:trHeight w:val="617"/>
        </w:trPr>
        <w:tc>
          <w:tcPr>
            <w:tcW w:w="5868" w:type="dxa"/>
          </w:tcPr>
          <w:p w:rsidR="00A81D42" w:rsidRPr="00196F5D" w:rsidRDefault="006747F9" w:rsidP="000848B1">
            <w:pPr>
              <w:pStyle w:val="ColorfulList-Accent11"/>
              <w:spacing w:before="40" w:after="40" w:line="240" w:lineRule="auto"/>
              <w:ind w:left="0"/>
            </w:pPr>
            <w:r w:rsidRPr="00196F5D">
              <w:t xml:space="preserve">2.  </w:t>
            </w:r>
            <w:r w:rsidR="00A81D42" w:rsidRPr="00196F5D">
              <w:t>ID</w:t>
            </w:r>
            <w:r w:rsidR="000848B1">
              <w:t>/NAME</w:t>
            </w:r>
            <w:r w:rsidR="00A81D42" w:rsidRPr="00196F5D">
              <w:t xml:space="preserve"> of FRA</w:t>
            </w:r>
          </w:p>
        </w:tc>
        <w:tc>
          <w:tcPr>
            <w:tcW w:w="3510" w:type="dxa"/>
          </w:tcPr>
          <w:p w:rsidR="00A81D42" w:rsidRPr="00196F5D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5040" w:type="dxa"/>
          </w:tcPr>
          <w:p w:rsidR="004B6066" w:rsidRDefault="004B6066" w:rsidP="00A81D42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:rsidR="000848B1" w:rsidRPr="00196F5D" w:rsidRDefault="000848B1" w:rsidP="00A81D42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sz w:val="28"/>
                <w:szCs w:val="28"/>
                <w:lang w:eastAsia="en-US"/>
              </w:rPr>
              <w:t>_________________________________</w:t>
            </w:r>
          </w:p>
        </w:tc>
      </w:tr>
      <w:tr w:rsidR="00A81D42" w:rsidRPr="00196F5D" w:rsidTr="00A81D42">
        <w:tc>
          <w:tcPr>
            <w:tcW w:w="5868" w:type="dxa"/>
          </w:tcPr>
          <w:p w:rsidR="00A81D42" w:rsidRPr="00886CA3" w:rsidRDefault="006747F9" w:rsidP="000848B1">
            <w:pPr>
              <w:pStyle w:val="ColorfulList-Accent11"/>
              <w:spacing w:after="0" w:line="240" w:lineRule="auto"/>
              <w:ind w:left="0"/>
            </w:pPr>
            <w:r w:rsidRPr="00886CA3">
              <w:t xml:space="preserve">3.  </w:t>
            </w:r>
            <w:r w:rsidR="004B6066" w:rsidRPr="00886CA3">
              <w:t xml:space="preserve">Is this a Daily, </w:t>
            </w:r>
            <w:r w:rsidR="000848B1" w:rsidRPr="00886CA3">
              <w:t>Weekly or a Monthly visit?</w:t>
            </w:r>
          </w:p>
          <w:p w:rsidR="004B6066" w:rsidRPr="00886CA3" w:rsidRDefault="004B6066" w:rsidP="000848B1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</w:p>
          <w:p w:rsidR="000848B1" w:rsidRPr="00886CA3" w:rsidRDefault="000848B1" w:rsidP="000848B1">
            <w:pPr>
              <w:pStyle w:val="ColorfulList-Accent11"/>
              <w:spacing w:after="0" w:line="240" w:lineRule="auto"/>
              <w:ind w:left="0"/>
            </w:pPr>
            <w:r w:rsidRPr="00886CA3">
              <w:rPr>
                <w:sz w:val="16"/>
                <w:szCs w:val="16"/>
                <w:u w:val="single"/>
              </w:rPr>
              <w:t>Note</w:t>
            </w:r>
            <w:r w:rsidRPr="00886CA3">
              <w:rPr>
                <w:sz w:val="16"/>
                <w:szCs w:val="16"/>
              </w:rPr>
              <w:t>: If Q3 is 1, then skip Q20-22, Q26-29, and Q30-41 b-e (keep 31a, 32a, 33a, etc).</w:t>
            </w:r>
          </w:p>
        </w:tc>
        <w:tc>
          <w:tcPr>
            <w:tcW w:w="3510" w:type="dxa"/>
          </w:tcPr>
          <w:p w:rsidR="000848B1" w:rsidRPr="000848B1" w:rsidRDefault="000848B1" w:rsidP="000848B1">
            <w:pPr>
              <w:rPr>
                <w:rFonts w:asciiTheme="minorHAnsi" w:hAnsiTheme="minorHAnsi"/>
                <w:sz w:val="22"/>
                <w:szCs w:val="22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1. Daily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(V2-V6)</w:t>
            </w:r>
          </w:p>
          <w:p w:rsidR="000848B1" w:rsidRPr="000848B1" w:rsidRDefault="000848B1" w:rsidP="000848B1">
            <w:pPr>
              <w:rPr>
                <w:rFonts w:asciiTheme="minorHAnsi" w:hAnsiTheme="minorHAnsi"/>
                <w:sz w:val="22"/>
                <w:szCs w:val="22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2. Weekly (V</w:t>
            </w:r>
            <w:r>
              <w:rPr>
                <w:rFonts w:asciiTheme="minorHAnsi" w:hAnsiTheme="minorHAnsi"/>
                <w:sz w:val="22"/>
                <w:szCs w:val="22"/>
              </w:rPr>
              <w:t>1, V7, V8</w:t>
            </w:r>
            <w:r w:rsidRPr="000848B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81D42" w:rsidRPr="000848B1" w:rsidRDefault="000848B1" w:rsidP="000848B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848B1">
              <w:rPr>
                <w:rFonts w:asciiTheme="minorHAnsi" w:hAnsiTheme="minorHAnsi"/>
                <w:sz w:val="22"/>
                <w:szCs w:val="22"/>
              </w:rPr>
              <w:t>3. Monthly (P)</w:t>
            </w:r>
          </w:p>
        </w:tc>
        <w:tc>
          <w:tcPr>
            <w:tcW w:w="5040" w:type="dxa"/>
          </w:tcPr>
          <w:p w:rsidR="000848B1" w:rsidRPr="00196F5D" w:rsidRDefault="000848B1" w:rsidP="000848B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:rsidR="00A81D42" w:rsidRPr="00196F5D" w:rsidRDefault="00A81D42" w:rsidP="005928D7">
            <w:pPr>
              <w:spacing w:before="40" w:after="40"/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</w:tr>
      <w:tr w:rsidR="00616E60" w:rsidRPr="00196F5D" w:rsidTr="00F37F27">
        <w:trPr>
          <w:trHeight w:val="779"/>
        </w:trPr>
        <w:tc>
          <w:tcPr>
            <w:tcW w:w="5868" w:type="dxa"/>
          </w:tcPr>
          <w:p w:rsidR="00616E60" w:rsidRPr="00886CA3" w:rsidRDefault="00F37F27" w:rsidP="000848B1">
            <w:pPr>
              <w:pStyle w:val="ColorfulList-Accent11"/>
              <w:spacing w:after="0" w:line="240" w:lineRule="auto"/>
              <w:ind w:left="0"/>
            </w:pPr>
            <w:r w:rsidRPr="00886CA3">
              <w:t>4</w:t>
            </w:r>
            <w:r w:rsidR="00616E60" w:rsidRPr="00886CA3">
              <w:t>. What is the sample number?</w:t>
            </w:r>
          </w:p>
        </w:tc>
        <w:tc>
          <w:tcPr>
            <w:tcW w:w="3510" w:type="dxa"/>
          </w:tcPr>
          <w:p w:rsidR="00616E60" w:rsidRDefault="00616E60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(from 00 to 13)</w:t>
            </w:r>
          </w:p>
        </w:tc>
        <w:tc>
          <w:tcPr>
            <w:tcW w:w="5040" w:type="dxa"/>
          </w:tcPr>
          <w:p w:rsidR="00616E60" w:rsidRDefault="00616E60" w:rsidP="004B606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4B6066" w:rsidRPr="00196F5D" w:rsidTr="00F37F27">
        <w:trPr>
          <w:trHeight w:hRule="exact" w:val="736"/>
        </w:trPr>
        <w:tc>
          <w:tcPr>
            <w:tcW w:w="5868" w:type="dxa"/>
          </w:tcPr>
          <w:p w:rsidR="004B6066" w:rsidRPr="00886CA3" w:rsidRDefault="00F37F27" w:rsidP="004B606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886CA3">
              <w:rPr>
                <w:rFonts w:asciiTheme="minorHAnsi" w:hAnsiTheme="minorHAnsi"/>
                <w:sz w:val="22"/>
                <w:szCs w:val="22"/>
              </w:rPr>
              <w:t>5</w:t>
            </w:r>
            <w:r w:rsidR="004B6066" w:rsidRPr="00886CA3">
              <w:rPr>
                <w:rFonts w:asciiTheme="minorHAnsi" w:hAnsiTheme="minorHAnsi"/>
                <w:sz w:val="22"/>
                <w:szCs w:val="22"/>
              </w:rPr>
              <w:t>.   Date of Sample (when FRA picks up tube)</w:t>
            </w:r>
          </w:p>
          <w:p w:rsidR="004B6066" w:rsidRPr="00886CA3" w:rsidRDefault="004B6066" w:rsidP="004B606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</w:tcPr>
          <w:p w:rsidR="004B6066" w:rsidRPr="00196F5D" w:rsidRDefault="004B6066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5040" w:type="dxa"/>
          </w:tcPr>
          <w:p w:rsidR="004B6066" w:rsidRPr="00196F5D" w:rsidRDefault="004B6066" w:rsidP="004B606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</w:tc>
      </w:tr>
      <w:tr w:rsidR="00F37F27" w:rsidRPr="00196F5D" w:rsidTr="00F37F27">
        <w:trPr>
          <w:trHeight w:val="968"/>
        </w:trPr>
        <w:tc>
          <w:tcPr>
            <w:tcW w:w="5868" w:type="dxa"/>
          </w:tcPr>
          <w:p w:rsidR="00F37F27" w:rsidRPr="004C79A7" w:rsidRDefault="00F37F27" w:rsidP="004B6066">
            <w:pPr>
              <w:pStyle w:val="ColorfulList-Accent11"/>
              <w:spacing w:after="0" w:line="240" w:lineRule="auto"/>
              <w:ind w:left="0"/>
              <w:rPr>
                <w:highlight w:val="yellow"/>
              </w:rPr>
            </w:pPr>
            <w:r w:rsidRPr="00196F5D">
              <w:t>6.  Child Full Name</w:t>
            </w:r>
          </w:p>
        </w:tc>
        <w:tc>
          <w:tcPr>
            <w:tcW w:w="3510" w:type="dxa"/>
          </w:tcPr>
          <w:p w:rsidR="00F37F27" w:rsidRPr="00196F5D" w:rsidRDefault="00F37F27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</w:tcPr>
          <w:p w:rsidR="00F37F27" w:rsidRPr="00196F5D" w:rsidRDefault="00F37F27" w:rsidP="004B606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:rsidR="006D65B8" w:rsidRPr="004B6066" w:rsidRDefault="006D65B8" w:rsidP="006D65B8">
      <w:pPr>
        <w:rPr>
          <w:rFonts w:ascii="Calibri" w:hAnsi="Calibri"/>
          <w:sz w:val="12"/>
          <w:szCs w:val="12"/>
        </w:rPr>
      </w:pPr>
    </w:p>
    <w:p w:rsidR="004B6066" w:rsidRPr="00196F5D" w:rsidRDefault="004B6066" w:rsidP="006D65B8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78"/>
        <w:gridCol w:w="2880"/>
        <w:gridCol w:w="3060"/>
        <w:gridCol w:w="4500"/>
      </w:tblGrid>
      <w:tr w:rsidR="00FF745F" w:rsidRPr="00196F5D" w:rsidTr="0092222E">
        <w:trPr>
          <w:trHeight w:val="258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:rsidR="00FF745F" w:rsidRPr="00196F5D" w:rsidRDefault="00FF745F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C92F10" w:rsidRPr="00196F5D" w:rsidTr="00616E60">
        <w:trPr>
          <w:trHeight w:val="407"/>
        </w:trPr>
        <w:tc>
          <w:tcPr>
            <w:tcW w:w="3978" w:type="dxa"/>
            <w:tcBorders>
              <w:bottom w:val="nil"/>
            </w:tcBorders>
          </w:tcPr>
          <w:p w:rsidR="00C92F10" w:rsidRPr="00196F5D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196F5D">
              <w:rPr>
                <w:rFonts w:eastAsia="Times New Roman"/>
                <w:sz w:val="22"/>
                <w:szCs w:val="22"/>
              </w:rPr>
              <w:t>7</w:t>
            </w:r>
            <w:r w:rsidR="00C92F10" w:rsidRPr="00196F5D">
              <w:rPr>
                <w:rFonts w:eastAsia="Times New Roman"/>
                <w:sz w:val="22"/>
                <w:szCs w:val="22"/>
              </w:rPr>
              <w:t>. Sample ID</w:t>
            </w:r>
          </w:p>
        </w:tc>
        <w:tc>
          <w:tcPr>
            <w:tcW w:w="2880" w:type="dxa"/>
            <w:tcBorders>
              <w:bottom w:val="nil"/>
            </w:tcBorders>
          </w:tcPr>
          <w:p w:rsidR="00C92F10" w:rsidRPr="00196F5D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196F5D">
              <w:rPr>
                <w:rFonts w:eastAsia="Times New Roman"/>
                <w:sz w:val="22"/>
                <w:szCs w:val="22"/>
              </w:rPr>
              <w:t>8</w:t>
            </w:r>
            <w:r w:rsidR="00C92F10" w:rsidRPr="00196F5D">
              <w:rPr>
                <w:rFonts w:eastAsia="Times New Roman"/>
                <w:sz w:val="22"/>
                <w:szCs w:val="22"/>
              </w:rPr>
              <w:t>. Random ID</w:t>
            </w:r>
          </w:p>
        </w:tc>
        <w:tc>
          <w:tcPr>
            <w:tcW w:w="3060" w:type="dxa"/>
            <w:tcBorders>
              <w:bottom w:val="nil"/>
            </w:tcBorders>
          </w:tcPr>
          <w:p w:rsidR="00140A56" w:rsidRPr="00196F5D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  <w:p w:rsidR="00140A56" w:rsidRPr="00196F5D" w:rsidRDefault="00140A56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C92F10" w:rsidRPr="00196F5D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</w:tr>
      <w:tr w:rsidR="00C92F10" w:rsidRPr="00196F5D" w:rsidTr="00616E60">
        <w:trPr>
          <w:trHeight w:val="738"/>
        </w:trPr>
        <w:tc>
          <w:tcPr>
            <w:tcW w:w="3978" w:type="dxa"/>
            <w:tcBorders>
              <w:top w:val="nil"/>
              <w:bottom w:val="single" w:sz="4" w:space="0" w:color="auto"/>
            </w:tcBorders>
          </w:tcPr>
          <w:p w:rsidR="00C92F10" w:rsidRPr="00196F5D" w:rsidRDefault="008B4BD4" w:rsidP="00616E60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4C79A7">
              <w:rPr>
                <w:rFonts w:eastAsia="Times New Roman"/>
                <w:highlight w:val="yellow"/>
              </w:rPr>
              <w:t xml:space="preserve">Cluster (###) + Mother ID (##) + </w:t>
            </w:r>
            <w:r w:rsidR="00533768" w:rsidRPr="004C79A7">
              <w:rPr>
                <w:rFonts w:eastAsia="Times New Roman"/>
                <w:highlight w:val="yellow"/>
              </w:rPr>
              <w:t>Microbiome</w:t>
            </w:r>
            <w:r w:rsidR="00616E60" w:rsidRPr="004C79A7">
              <w:rPr>
                <w:rFonts w:eastAsia="Times New Roman"/>
                <w:highlight w:val="yellow"/>
              </w:rPr>
              <w:t>Daily/Weekly (V)</w:t>
            </w:r>
            <w:r w:rsidR="00616E60" w:rsidRPr="004F57BC">
              <w:rPr>
                <w:rFonts w:eastAsia="Times New Roman"/>
                <w:highlight w:val="yellow"/>
                <w:u w:val="single"/>
              </w:rPr>
              <w:t xml:space="preserve"> or </w:t>
            </w:r>
            <w:r w:rsidR="00616E60" w:rsidRPr="004C79A7">
              <w:rPr>
                <w:rFonts w:eastAsia="Times New Roman"/>
                <w:highlight w:val="yellow"/>
              </w:rPr>
              <w:t>(Monthly (P)</w:t>
            </w:r>
            <w:r w:rsidRPr="004C79A7">
              <w:rPr>
                <w:rFonts w:eastAsia="Times New Roman"/>
                <w:highlight w:val="yellow"/>
              </w:rPr>
              <w:t xml:space="preserve"> + </w:t>
            </w:r>
            <w:r w:rsidR="0000290F" w:rsidRPr="004C79A7">
              <w:rPr>
                <w:rFonts w:eastAsia="Times New Roman"/>
                <w:highlight w:val="yellow"/>
              </w:rPr>
              <w:t xml:space="preserve">Sample </w:t>
            </w:r>
            <w:r w:rsidR="00616E60" w:rsidRPr="004C79A7">
              <w:rPr>
                <w:rFonts w:eastAsia="Times New Roman"/>
                <w:highlight w:val="yellow"/>
              </w:rPr>
              <w:t xml:space="preserve">Number </w:t>
            </w:r>
            <w:r w:rsidRPr="004C79A7">
              <w:rPr>
                <w:rFonts w:eastAsia="Times New Roman"/>
                <w:highlight w:val="yellow"/>
              </w:rPr>
              <w:t>(#</w:t>
            </w:r>
            <w:r w:rsidR="00616E60" w:rsidRPr="004C79A7">
              <w:rPr>
                <w:rFonts w:eastAsia="Times New Roman"/>
                <w:highlight w:val="yellow"/>
              </w:rPr>
              <w:t>#</w:t>
            </w:r>
            <w:r w:rsidRPr="004C79A7">
              <w:rPr>
                <w:rFonts w:eastAsia="Times New Roman"/>
                <w:highlight w:val="yellow"/>
              </w:rPr>
              <w:t>) + Sample Type + Aliquot (#)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C92F10" w:rsidRPr="00196F5D" w:rsidTr="00616E60">
        <w:tc>
          <w:tcPr>
            <w:tcW w:w="3978" w:type="dxa"/>
            <w:tcBorders>
              <w:bottom w:val="single" w:sz="4" w:space="0" w:color="auto"/>
            </w:tcBorders>
          </w:tcPr>
          <w:p w:rsidR="00C92F10" w:rsidRPr="00196F5D" w:rsidRDefault="00205D4D" w:rsidP="00422710">
            <w:pPr>
              <w:pStyle w:val="CommentText"/>
              <w:tabs>
                <w:tab w:val="left" w:pos="2700"/>
              </w:tabs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196F5D">
              <w:rPr>
                <w:sz w:val="22"/>
                <w:szCs w:val="22"/>
              </w:rPr>
              <w:t>|__|__|__|__|__|</w:t>
            </w:r>
            <w:r w:rsidR="00422710">
              <w:rPr>
                <w:rFonts w:eastAsia="Times New Roman"/>
                <w:sz w:val="22"/>
                <w:szCs w:val="22"/>
              </w:rPr>
              <w:t>V</w:t>
            </w:r>
            <w:r w:rsidR="00522082" w:rsidRPr="00196F5D">
              <w:rPr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bookmarkStart w:id="1" w:name="_GoBack"/>
            <w:bookmarkEnd w:id="1"/>
            <w:r w:rsidR="00C92F10" w:rsidRPr="00196F5D">
              <w:rPr>
                <w:rFonts w:eastAsia="Times New Roman"/>
                <w:sz w:val="22"/>
                <w:szCs w:val="22"/>
              </w:rPr>
              <w:t>S</w:t>
            </w:r>
            <w:r w:rsidR="001F56B8">
              <w:rPr>
                <w:rFonts w:eastAsia="Times New Roman"/>
                <w:sz w:val="22"/>
                <w:szCs w:val="22"/>
              </w:rPr>
              <w:t>0</w:t>
            </w:r>
            <w:r w:rsidR="00C92F10" w:rsidRPr="00196F5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92F10" w:rsidRPr="004D166B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4D166B">
              <w:rPr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196F5D">
              <w:rPr>
                <w:sz w:val="22"/>
                <w:szCs w:val="22"/>
              </w:rPr>
              <w:t>|__|__|__|__|__|</w:t>
            </w:r>
            <w:r w:rsidR="00422710">
              <w:rPr>
                <w:rFonts w:eastAsia="Times New Roman"/>
                <w:sz w:val="22"/>
                <w:szCs w:val="22"/>
              </w:rPr>
              <w:t>V</w:t>
            </w:r>
            <w:r w:rsidR="00522082" w:rsidRPr="00196F5D">
              <w:rPr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eastAsia="Times New Roman"/>
                <w:sz w:val="22"/>
                <w:szCs w:val="22"/>
              </w:rPr>
              <w:t>S</w:t>
            </w:r>
            <w:r w:rsidR="001F56B8">
              <w:rPr>
                <w:rFonts w:eastAsia="Times New Roman"/>
                <w:sz w:val="22"/>
                <w:szCs w:val="22"/>
              </w:rPr>
              <w:t>0</w:t>
            </w:r>
            <w:r w:rsidR="00C92F10" w:rsidRPr="00196F5D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4D166B">
              <w:rPr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</w:t>
            </w:r>
            <w:r w:rsidR="00522082" w:rsidRPr="0092222E">
              <w:rPr>
                <w:rFonts w:asciiTheme="minorHAnsi" w:hAnsiTheme="minorHAnsi"/>
                <w:sz w:val="22"/>
                <w:szCs w:val="22"/>
              </w:rPr>
              <w:t>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422710">
              <w:rPr>
                <w:rFonts w:ascii="Calibri" w:hAnsi="Calibri"/>
                <w:sz w:val="22"/>
                <w:szCs w:val="22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196F5D" w:rsidTr="00616E60">
        <w:tc>
          <w:tcPr>
            <w:tcW w:w="3978" w:type="dxa"/>
            <w:tcBorders>
              <w:top w:val="single" w:sz="4" w:space="0" w:color="auto"/>
            </w:tcBorders>
          </w:tcPr>
          <w:p w:rsidR="00C92F10" w:rsidRPr="00196F5D" w:rsidRDefault="00205D4D" w:rsidP="004227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="00522082"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196F5D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C92F10" w:rsidRPr="004D166B" w:rsidRDefault="00920FCA" w:rsidP="00770531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C92F10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666F46" w:rsidRPr="00196F5D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C92F10" w:rsidRPr="00196F5D" w:rsidRDefault="00C92F10" w:rsidP="00770531">
            <w:pPr>
              <w:rPr>
                <w:rFonts w:ascii="Calibri" w:hAnsi="Calibri"/>
                <w:bCs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92222E" w:rsidRPr="00196F5D" w:rsidTr="00616E60">
        <w:tc>
          <w:tcPr>
            <w:tcW w:w="3978" w:type="dxa"/>
            <w:tcBorders>
              <w:top w:val="single" w:sz="4" w:space="0" w:color="auto"/>
            </w:tcBorders>
          </w:tcPr>
          <w:p w:rsidR="0092222E" w:rsidRPr="00196F5D" w:rsidRDefault="0092222E" w:rsidP="00422710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|__|__|__|__|__|</w:t>
            </w:r>
            <w:r w:rsidR="00422710">
              <w:rPr>
                <w:rFonts w:ascii="Calibri" w:hAnsi="Calibri"/>
                <w:sz w:val="22"/>
                <w:szCs w:val="22"/>
                <w:lang w:eastAsia="en-US"/>
              </w:rPr>
              <w:t>V</w:t>
            </w:r>
            <w:r w:rsidRPr="00196F5D">
              <w:rPr>
                <w:rFonts w:ascii="Calibri" w:hAnsi="Calibri"/>
                <w:sz w:val="22"/>
                <w:szCs w:val="22"/>
              </w:rPr>
              <w:t>|__|</w:t>
            </w:r>
            <w:r w:rsidR="00616E60">
              <w:rPr>
                <w:sz w:val="22"/>
                <w:szCs w:val="22"/>
              </w:rPr>
              <w:t>__|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T01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2222E" w:rsidRPr="004D166B" w:rsidRDefault="0092222E" w:rsidP="0092222E">
            <w:pPr>
              <w:rPr>
                <w:rFonts w:ascii="Calibri" w:hAnsi="Calibri"/>
                <w:sz w:val="22"/>
                <w:szCs w:val="22"/>
              </w:rPr>
            </w:pPr>
            <w:r w:rsidRPr="004D166B">
              <w:rPr>
                <w:rFonts w:ascii="Calibri" w:hAnsi="Calibri"/>
                <w:sz w:val="22"/>
                <w:szCs w:val="22"/>
              </w:rPr>
              <w:t>|__|__|__|__|__|__|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92222E" w:rsidRPr="00196F5D" w:rsidRDefault="0000290F" w:rsidP="0092222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92222E" w:rsidRPr="00196F5D" w:rsidRDefault="0092222E" w:rsidP="0092222E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196F5D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8"/>
        <w:gridCol w:w="3330"/>
        <w:gridCol w:w="4500"/>
      </w:tblGrid>
      <w:tr w:rsidR="00C04449" w:rsidRPr="00196F5D" w:rsidTr="005074CC">
        <w:tc>
          <w:tcPr>
            <w:tcW w:w="6498" w:type="dxa"/>
          </w:tcPr>
          <w:p w:rsidR="00EA029F" w:rsidRPr="00196F5D" w:rsidRDefault="00EA029F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lastRenderedPageBreak/>
              <w:t>11</w:t>
            </w:r>
            <w:r w:rsidR="005A0A29" w:rsidRPr="00196F5D">
              <w:rPr>
                <w:rFonts w:ascii="Calibri" w:hAnsi="Calibri"/>
                <w:sz w:val="22"/>
                <w:szCs w:val="22"/>
                <w:lang w:eastAsia="en-US"/>
              </w:rPr>
              <w:t>. Why Was It Not Fully C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ollected?</w:t>
            </w:r>
          </w:p>
          <w:p w:rsidR="001B3BAD" w:rsidRPr="00196F5D" w:rsidRDefault="001B3BAD" w:rsidP="003D38D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FF730F" w:rsidRPr="00196F5D" w:rsidRDefault="00BA2B82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In Q10, If 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Partial A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liquot collected, Q11 is asked. 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I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>n Q10, i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f </w:t>
            </w:r>
            <w:r w:rsidR="00ED3844" w:rsidRPr="00196F5D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  <w:r w:rsidR="00706416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collected</w:t>
            </w:r>
            <w:r w:rsidR="00ED3844" w:rsidRPr="00196F5D">
              <w:rPr>
                <w:rFonts w:ascii="Calibri" w:hAnsi="Calibri"/>
                <w:sz w:val="16"/>
                <w:szCs w:val="16"/>
                <w:lang w:eastAsia="en-US"/>
              </w:rPr>
              <w:t>,</w:t>
            </w:r>
            <w:r w:rsidR="00706416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3D38D2" w:rsidRPr="00196F5D">
              <w:rPr>
                <w:rFonts w:ascii="Calibri" w:hAnsi="Calibri"/>
                <w:sz w:val="16"/>
                <w:szCs w:val="16"/>
                <w:lang w:eastAsia="en-US"/>
              </w:rPr>
              <w:t>then</w:t>
            </w:r>
          </w:p>
          <w:p w:rsidR="00C04449" w:rsidRPr="00196F5D" w:rsidRDefault="00EA029F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Q11 </w:t>
            </w:r>
            <w:r w:rsidR="00BA2B82" w:rsidRPr="00196F5D">
              <w:rPr>
                <w:rFonts w:ascii="Calibri" w:hAnsi="Calibri"/>
                <w:sz w:val="16"/>
                <w:szCs w:val="16"/>
                <w:lang w:eastAsia="en-US"/>
              </w:rPr>
              <w:t>is as</w:t>
            </w:r>
            <w:r w:rsidR="00FF730F" w:rsidRPr="00196F5D">
              <w:rPr>
                <w:rFonts w:ascii="Calibri" w:hAnsi="Calibri"/>
                <w:sz w:val="16"/>
                <w:szCs w:val="16"/>
                <w:lang w:eastAsia="en-US"/>
              </w:rPr>
              <w:t>ked and skip to end</w:t>
            </w:r>
            <w:r w:rsidR="00BA2B82"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330" w:type="dxa"/>
          </w:tcPr>
          <w:p w:rsidR="00C04449" w:rsidRPr="00196F5D" w:rsidRDefault="00F37F27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1. Parents 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not available</w:t>
            </w:r>
          </w:p>
          <w:p w:rsidR="00C04449" w:rsidRPr="00196F5D" w:rsidRDefault="00EA029F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 w:rsidR="00F37F27">
              <w:rPr>
                <w:rFonts w:ascii="Calibri" w:hAnsi="Calibri"/>
                <w:sz w:val="22"/>
                <w:szCs w:val="22"/>
                <w:lang w:eastAsia="en-US"/>
              </w:rPr>
              <w:t xml:space="preserve">Parents </w:t>
            </w:r>
            <w:r w:rsidR="00C04449" w:rsidRPr="00196F5D">
              <w:rPr>
                <w:rFonts w:ascii="Calibri" w:hAnsi="Calibri"/>
                <w:sz w:val="22"/>
                <w:szCs w:val="22"/>
                <w:lang w:eastAsia="en-US"/>
              </w:rPr>
              <w:t>refused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Subject not available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Child did not defecate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Defecation volume insufficient</w:t>
            </w:r>
          </w:p>
          <w:p w:rsidR="00C04449" w:rsidRPr="00196F5D" w:rsidRDefault="00C04449" w:rsidP="00C04449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6. Other: Specify</w:t>
            </w:r>
          </w:p>
        </w:tc>
        <w:tc>
          <w:tcPr>
            <w:tcW w:w="4500" w:type="dxa"/>
          </w:tcPr>
          <w:p w:rsidR="00C04449" w:rsidRPr="00196F5D" w:rsidRDefault="00967F6B" w:rsidP="006D65B8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7701A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12</w:t>
            </w:r>
            <w:r w:rsidR="00CF595C" w:rsidRPr="00196F5D">
              <w:rPr>
                <w:rFonts w:ascii="Calibri" w:hAnsi="Calibri"/>
                <w:sz w:val="22"/>
                <w:szCs w:val="22"/>
                <w:lang w:eastAsia="en-US"/>
              </w:rPr>
              <w:t>. Date of D</w:t>
            </w:r>
            <w:r w:rsidR="00BA2B82" w:rsidRPr="00196F5D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</w:p>
          <w:p w:rsidR="001B3BAD" w:rsidRPr="00196F5D" w:rsidRDefault="001B3BAD" w:rsidP="007701A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CF595C" w:rsidRPr="00196F5D" w:rsidRDefault="007701AD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:This is only applicable for stool samples as stool coll</w:t>
            </w:r>
            <w:r w:rsidR="00E3064D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ection containers are left in </w:t>
            </w:r>
          </w:p>
          <w:p w:rsidR="00BA2B82" w:rsidRPr="00196F5D" w:rsidRDefault="00E3064D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household</w:t>
            </w:r>
            <w:r w:rsidR="00CF595C" w:rsidRPr="00196F5D">
              <w:rPr>
                <w:rFonts w:ascii="Calibri" w:hAnsi="Calibri"/>
                <w:sz w:val="16"/>
                <w:szCs w:val="16"/>
                <w:lang w:eastAsia="en-US"/>
              </w:rPr>
              <w:t>s</w:t>
            </w:r>
            <w:r w:rsidR="007701AD" w:rsidRPr="00196F5D">
              <w:rPr>
                <w:rFonts w:ascii="Calibri" w:hAnsi="Calibri"/>
                <w:sz w:val="16"/>
                <w:szCs w:val="16"/>
                <w:lang w:eastAsia="en-US"/>
              </w:rPr>
              <w:t>the day before sample collection.</w:t>
            </w:r>
          </w:p>
        </w:tc>
        <w:tc>
          <w:tcPr>
            <w:tcW w:w="3330" w:type="dxa"/>
          </w:tcPr>
          <w:p w:rsidR="00BA2B82" w:rsidRPr="00196F5D" w:rsidRDefault="00BA2B82" w:rsidP="00BA2B82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500" w:type="dxa"/>
          </w:tcPr>
          <w:p w:rsidR="003355CD" w:rsidRPr="00196F5D" w:rsidRDefault="003355CD" w:rsidP="003355C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196F5D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:rsidR="00BA2B82" w:rsidRPr="00196F5D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4A7C9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13</w:t>
            </w:r>
            <w:r w:rsidR="00CF595C" w:rsidRPr="00196F5D">
              <w:rPr>
                <w:rFonts w:ascii="Calibri" w:hAnsi="Calibri"/>
                <w:sz w:val="22"/>
                <w:szCs w:val="22"/>
                <w:lang w:eastAsia="en-US"/>
              </w:rPr>
              <w:t>. Time of D</w:t>
            </w:r>
            <w:r w:rsidR="00BA2B82" w:rsidRPr="00196F5D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</w:p>
          <w:p w:rsidR="001B3BAD" w:rsidRPr="00196F5D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BA2B82" w:rsidRPr="00196F5D" w:rsidRDefault="004A7C9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:Exact or approximate time is entered.</w:t>
            </w:r>
          </w:p>
        </w:tc>
        <w:tc>
          <w:tcPr>
            <w:tcW w:w="3330" w:type="dxa"/>
          </w:tcPr>
          <w:p w:rsidR="00BA2B82" w:rsidRPr="00196F5D" w:rsidRDefault="00BA2B82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 xml:space="preserve">24-hour scale </w:t>
            </w:r>
          </w:p>
          <w:p w:rsidR="00BA2B82" w:rsidRPr="00196F5D" w:rsidRDefault="003355CD" w:rsidP="00BA2B82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Hours: Minutes</w:t>
            </w:r>
          </w:p>
        </w:tc>
        <w:tc>
          <w:tcPr>
            <w:tcW w:w="4500" w:type="dxa"/>
          </w:tcPr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196F5D">
              <w:rPr>
                <w:sz w:val="28"/>
                <w:szCs w:val="28"/>
              </w:rPr>
              <w:t>|__|__|</w:t>
            </w:r>
            <w:r w:rsidRPr="00196F5D">
              <w:rPr>
                <w:b/>
                <w:sz w:val="28"/>
                <w:szCs w:val="28"/>
              </w:rPr>
              <w:t>:</w:t>
            </w:r>
            <w:r w:rsidRPr="00196F5D">
              <w:rPr>
                <w:sz w:val="28"/>
                <w:szCs w:val="28"/>
              </w:rPr>
              <w:t>|__|__|</w:t>
            </w:r>
          </w:p>
          <w:p w:rsidR="00BA2B82" w:rsidRPr="00196F5D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196F5D" w:rsidTr="005074CC">
        <w:tc>
          <w:tcPr>
            <w:tcW w:w="6498" w:type="dxa"/>
          </w:tcPr>
          <w:p w:rsidR="00263A5A" w:rsidRPr="00196F5D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14</w:t>
            </w:r>
            <w:r w:rsidR="00CF595C" w:rsidRPr="00196F5D">
              <w:rPr>
                <w:rFonts w:ascii="Calibri" w:hAnsi="Calibri"/>
                <w:sz w:val="22"/>
                <w:szCs w:val="22"/>
              </w:rPr>
              <w:t>. FRA Present During D</w:t>
            </w:r>
            <w:r w:rsidR="00BA2B82" w:rsidRPr="00196F5D">
              <w:rPr>
                <w:rFonts w:ascii="Calibri" w:hAnsi="Calibri"/>
                <w:sz w:val="22"/>
                <w:szCs w:val="22"/>
              </w:rPr>
              <w:t>efecation?</w:t>
            </w:r>
          </w:p>
          <w:p w:rsidR="001B3BAD" w:rsidRPr="00196F5D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BA2B82" w:rsidRPr="00196F5D" w:rsidRDefault="004A7C9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:FRA presence or absence during defecation is indicated.</w:t>
            </w:r>
          </w:p>
        </w:tc>
        <w:tc>
          <w:tcPr>
            <w:tcW w:w="3330" w:type="dxa"/>
          </w:tcPr>
          <w:p w:rsidR="00BA2B82" w:rsidRPr="00196F5D" w:rsidRDefault="00BA2B82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>1. Yes</w:t>
            </w:r>
          </w:p>
          <w:p w:rsidR="00BA2B82" w:rsidRPr="00196F5D" w:rsidRDefault="00BA2B82" w:rsidP="00BA2B82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2. No</w:t>
            </w:r>
          </w:p>
        </w:tc>
        <w:tc>
          <w:tcPr>
            <w:tcW w:w="4500" w:type="dxa"/>
          </w:tcPr>
          <w:p w:rsidR="00BA2B82" w:rsidRPr="00196F5D" w:rsidRDefault="00870639" w:rsidP="00BA2B82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3355CD" w:rsidRPr="00196F5D" w:rsidTr="005074CC">
        <w:tc>
          <w:tcPr>
            <w:tcW w:w="6498" w:type="dxa"/>
          </w:tcPr>
          <w:p w:rsidR="003355CD" w:rsidRPr="00196F5D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15</w:t>
            </w:r>
            <w:r w:rsidR="00CF595C" w:rsidRPr="00196F5D">
              <w:rPr>
                <w:rFonts w:ascii="Calibri" w:hAnsi="Calibri"/>
                <w:sz w:val="22"/>
                <w:szCs w:val="22"/>
              </w:rPr>
              <w:t>. Cold Chain Start T</w:t>
            </w:r>
            <w:r w:rsidR="003355CD" w:rsidRPr="00196F5D">
              <w:rPr>
                <w:rFonts w:ascii="Calibri" w:hAnsi="Calibri"/>
                <w:sz w:val="22"/>
                <w:szCs w:val="22"/>
              </w:rPr>
              <w:t xml:space="preserve">ime </w:t>
            </w:r>
          </w:p>
          <w:p w:rsidR="001B3BAD" w:rsidRPr="00196F5D" w:rsidRDefault="001B3BAD" w:rsidP="004A7C9D">
            <w:pPr>
              <w:rPr>
                <w:rFonts w:ascii="Calibri" w:hAnsi="Calibri"/>
                <w:sz w:val="22"/>
                <w:szCs w:val="22"/>
              </w:rPr>
            </w:pPr>
          </w:p>
          <w:p w:rsidR="003355CD" w:rsidRPr="00196F5D" w:rsidRDefault="003355C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This is the time when sample has been placed in cold box.</w:t>
            </w:r>
          </w:p>
        </w:tc>
        <w:tc>
          <w:tcPr>
            <w:tcW w:w="3330" w:type="dxa"/>
          </w:tcPr>
          <w:p w:rsidR="003355CD" w:rsidRPr="00196F5D" w:rsidRDefault="003355CD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</w:pPr>
            <w:r w:rsidRPr="00196F5D">
              <w:t>Hours : Minutes</w:t>
            </w:r>
          </w:p>
        </w:tc>
        <w:tc>
          <w:tcPr>
            <w:tcW w:w="4500" w:type="dxa"/>
          </w:tcPr>
          <w:p w:rsidR="003355CD" w:rsidRPr="00196F5D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196F5D">
              <w:rPr>
                <w:sz w:val="28"/>
                <w:szCs w:val="28"/>
              </w:rPr>
              <w:t>|__|__|</w:t>
            </w:r>
            <w:r w:rsidRPr="00196F5D">
              <w:rPr>
                <w:b/>
                <w:sz w:val="28"/>
                <w:szCs w:val="28"/>
              </w:rPr>
              <w:t>:</w:t>
            </w:r>
            <w:r w:rsidRPr="00196F5D">
              <w:rPr>
                <w:sz w:val="28"/>
                <w:szCs w:val="28"/>
              </w:rPr>
              <w:t>|__|__|</w:t>
            </w:r>
          </w:p>
          <w:p w:rsidR="003355CD" w:rsidRPr="00196F5D" w:rsidRDefault="003355CD" w:rsidP="00770531">
            <w:pPr>
              <w:rPr>
                <w:rFonts w:ascii="Calibri" w:hAnsi="Calibri"/>
              </w:rPr>
            </w:pPr>
          </w:p>
        </w:tc>
      </w:tr>
      <w:tr w:rsidR="007E146A" w:rsidRPr="00196F5D" w:rsidTr="005074CC">
        <w:tc>
          <w:tcPr>
            <w:tcW w:w="6498" w:type="dxa"/>
          </w:tcPr>
          <w:p w:rsidR="007E146A" w:rsidRPr="00196F5D" w:rsidRDefault="00E3064D" w:rsidP="00C40E49">
            <w:pPr>
              <w:pStyle w:val="ColorfulList-Accent11"/>
              <w:spacing w:before="40" w:after="40" w:line="240" w:lineRule="auto"/>
              <w:ind w:left="0"/>
            </w:pPr>
            <w:r w:rsidRPr="00196F5D">
              <w:t>16</w:t>
            </w:r>
            <w:r w:rsidR="007E146A" w:rsidRPr="00196F5D">
              <w:t>. OBSERVE:  Consistency of Collected Stool Sample</w:t>
            </w:r>
          </w:p>
        </w:tc>
        <w:tc>
          <w:tcPr>
            <w:tcW w:w="3330" w:type="dxa"/>
          </w:tcPr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Normal stool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(Formed, soft, semi-solid, moist)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Diarrheal stool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(Unformed, watery)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3. Constipated stool </w:t>
            </w:r>
          </w:p>
          <w:p w:rsidR="007E146A" w:rsidRPr="00196F5D" w:rsidRDefault="007E146A" w:rsidP="00C40E49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(Formed, hard, dry)</w:t>
            </w:r>
          </w:p>
        </w:tc>
        <w:tc>
          <w:tcPr>
            <w:tcW w:w="4500" w:type="dxa"/>
          </w:tcPr>
          <w:p w:rsidR="007E146A" w:rsidRPr="00196F5D" w:rsidRDefault="00870639" w:rsidP="007E146A">
            <w:pPr>
              <w:rPr>
                <w:rFonts w:ascii="Calibri" w:hAnsi="Calibri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8716B" w:rsidRPr="00196F5D" w:rsidTr="005074CC">
        <w:trPr>
          <w:trHeight w:val="2267"/>
        </w:trPr>
        <w:tc>
          <w:tcPr>
            <w:tcW w:w="6498" w:type="dxa"/>
          </w:tcPr>
          <w:p w:rsidR="0008716B" w:rsidRPr="00196F5D" w:rsidRDefault="0008716B" w:rsidP="0008716B">
            <w:pPr>
              <w:pStyle w:val="ColorfulList-Accent11"/>
              <w:spacing w:before="40" w:after="40" w:line="240" w:lineRule="auto"/>
              <w:ind w:left="0"/>
            </w:pPr>
            <w:r w:rsidRPr="00196F5D">
              <w:t>17. OBSERVE:  Color of Collected Stool Sample</w:t>
            </w:r>
          </w:p>
        </w:tc>
        <w:tc>
          <w:tcPr>
            <w:tcW w:w="3330" w:type="dxa"/>
          </w:tcPr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Yellow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Brown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Black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Green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White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6. Red</w:t>
            </w:r>
          </w:p>
          <w:p w:rsidR="0008716B" w:rsidRPr="00196F5D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7. Other: Specify</w:t>
            </w:r>
          </w:p>
        </w:tc>
        <w:tc>
          <w:tcPr>
            <w:tcW w:w="4500" w:type="dxa"/>
          </w:tcPr>
          <w:p w:rsidR="0008716B" w:rsidRPr="00196F5D" w:rsidRDefault="0008716B" w:rsidP="0008716B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4C79A7" w:rsidRPr="00196F5D" w:rsidTr="005074CC">
        <w:tc>
          <w:tcPr>
            <w:tcW w:w="6498" w:type="dxa"/>
          </w:tcPr>
          <w:p w:rsidR="004C79A7" w:rsidRPr="00196F5D" w:rsidRDefault="004C79A7" w:rsidP="004C79A7">
            <w:pPr>
              <w:pStyle w:val="ColorfulList-Accent11"/>
              <w:spacing w:before="40" w:after="40" w:line="240" w:lineRule="auto"/>
              <w:ind w:left="0"/>
            </w:pPr>
            <w:r w:rsidRPr="00196F5D">
              <w:t>18. OBSERVE: Any Abnormal Characteristics of Collected Stool Sample</w:t>
            </w:r>
          </w:p>
        </w:tc>
        <w:tc>
          <w:tcPr>
            <w:tcW w:w="3330" w:type="dxa"/>
          </w:tcPr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Yes, Mucus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Yes, Blood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Yes, Worms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Yes, Other: Specify</w:t>
            </w:r>
          </w:p>
          <w:p w:rsidR="004C79A7" w:rsidRPr="00196F5D" w:rsidRDefault="004C79A7" w:rsidP="004C79A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5. No</w:t>
            </w:r>
          </w:p>
        </w:tc>
        <w:tc>
          <w:tcPr>
            <w:tcW w:w="4500" w:type="dxa"/>
          </w:tcPr>
          <w:p w:rsidR="004C79A7" w:rsidRPr="00196F5D" w:rsidRDefault="004C79A7" w:rsidP="004C79A7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</w:tbl>
    <w:p w:rsidR="000751A2" w:rsidRPr="00196F5D" w:rsidRDefault="000751A2" w:rsidP="001E02B4">
      <w:pPr>
        <w:rPr>
          <w:rFonts w:ascii="Calibri" w:hAnsi="Calibri"/>
          <w:b/>
          <w:sz w:val="26"/>
          <w:szCs w:val="26"/>
        </w:rPr>
      </w:pPr>
    </w:p>
    <w:p w:rsidR="00B1093C" w:rsidRPr="00196F5D" w:rsidRDefault="00B1093C" w:rsidP="001E02B4">
      <w:pPr>
        <w:rPr>
          <w:rFonts w:ascii="Calibri" w:hAnsi="Calibri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2520"/>
        <w:gridCol w:w="3060"/>
      </w:tblGrid>
      <w:tr w:rsidR="00A45882" w:rsidRPr="00196F5D" w:rsidTr="004F57BC">
        <w:tc>
          <w:tcPr>
            <w:tcW w:w="8748" w:type="dxa"/>
          </w:tcPr>
          <w:p w:rsidR="00A45882" w:rsidRPr="00196F5D" w:rsidRDefault="00F36A27" w:rsidP="00E3064D">
            <w:pPr>
              <w:pStyle w:val="ColorfulList-Accent11"/>
              <w:spacing w:before="40" w:after="40" w:line="240" w:lineRule="auto"/>
              <w:ind w:left="0"/>
            </w:pPr>
            <w:r w:rsidRPr="00196F5D">
              <w:lastRenderedPageBreak/>
              <w:t xml:space="preserve">19. </w:t>
            </w:r>
            <w:r w:rsidR="00A45882" w:rsidRPr="00196F5D">
              <w:t>ASK: “Does [CHILD NAME] currently have diarrhea?”</w:t>
            </w:r>
          </w:p>
          <w:p w:rsidR="00A45882" w:rsidRPr="00196F5D" w:rsidRDefault="00A45882" w:rsidP="00457D48">
            <w:pPr>
              <w:pStyle w:val="ColorfulList-Accent11"/>
              <w:spacing w:before="40" w:after="40" w:line="240" w:lineRule="auto"/>
              <w:ind w:left="360"/>
            </w:pPr>
            <w:r w:rsidRPr="00196F5D">
              <w:t>(Diarrhea  = 3 or more unformed stools in a 24-hour period)</w:t>
            </w:r>
          </w:p>
          <w:p w:rsidR="00BC73BF" w:rsidRPr="00196F5D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0848B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>: If Q19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is 1, then ask next 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question and skip to </w:t>
            </w:r>
            <w:r w:rsidR="000848B1">
              <w:rPr>
                <w:rFonts w:ascii="Calibri" w:hAnsi="Calibri"/>
                <w:sz w:val="16"/>
                <w:szCs w:val="16"/>
                <w:lang w:eastAsia="en-US"/>
              </w:rPr>
              <w:t>Q23</w:t>
            </w:r>
            <w:r w:rsidR="00BC73BF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If Q19 is 2 or 99, then skip to Q21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A45882" w:rsidRPr="00196F5D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pStyle w:val="ColorfulList-Accent11"/>
              <w:spacing w:before="40" w:after="40" w:line="240" w:lineRule="auto"/>
              <w:ind w:left="0"/>
            </w:pPr>
            <w:r w:rsidRPr="00196F5D">
              <w:t>20</w:t>
            </w:r>
            <w:r w:rsidR="00E036BB" w:rsidRPr="00196F5D">
              <w:t xml:space="preserve">. </w:t>
            </w:r>
            <w:r w:rsidRPr="00196F5D">
              <w:t>ASK: How many consecutive days has this child had diarrhea?”</w:t>
            </w:r>
          </w:p>
          <w:p w:rsidR="00BC73BF" w:rsidRPr="00196F5D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21. ASK: “How long ago did [CHILD NAME] have diarrhea?”</w:t>
            </w:r>
          </w:p>
          <w:p w:rsidR="00BC73BF" w:rsidRPr="00196F5D" w:rsidRDefault="00BC73BF" w:rsidP="008716E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A45882" w:rsidRPr="00196F5D" w:rsidRDefault="00A45882" w:rsidP="008716E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</w:t>
            </w:r>
            <w:r w:rsidR="00151687" w:rsidRPr="00196F5D">
              <w:rPr>
                <w:rFonts w:ascii="Calibri" w:hAnsi="Calibri"/>
                <w:sz w:val="16"/>
                <w:szCs w:val="16"/>
                <w:lang w:eastAsia="en-US"/>
              </w:rPr>
              <w:t>mber of days is entered.  If Q21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answer is &gt;</w:t>
            </w:r>
            <w:r w:rsidR="00AA1849" w:rsidRPr="00196F5D">
              <w:rPr>
                <w:rFonts w:ascii="Calibri" w:hAnsi="Calibri"/>
                <w:sz w:val="16"/>
                <w:szCs w:val="16"/>
                <w:lang w:eastAsia="en-US"/>
              </w:rPr>
              <w:t>0 and NOT 88 or 99, then Q22</w:t>
            </w:r>
            <w:r w:rsidR="00151687"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 is asked.  If Q21</w:t>
            </w:r>
          </w:p>
          <w:p w:rsidR="00A45882" w:rsidRPr="00196F5D" w:rsidRDefault="00A45882" w:rsidP="000848B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 xml:space="preserve">answer is 0, 88, or 99, then skip to </w:t>
            </w:r>
            <w:r w:rsidR="000848B1">
              <w:rPr>
                <w:rFonts w:ascii="Calibri" w:hAnsi="Calibri"/>
                <w:sz w:val="16"/>
                <w:szCs w:val="16"/>
                <w:lang w:eastAsia="en-US"/>
              </w:rPr>
              <w:t>Q23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52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A45882" w:rsidRPr="00196F5D" w:rsidTr="004F57BC">
        <w:tc>
          <w:tcPr>
            <w:tcW w:w="8748" w:type="dxa"/>
          </w:tcPr>
          <w:p w:rsidR="00A45882" w:rsidRPr="00196F5D" w:rsidRDefault="00A45882" w:rsidP="00E3064D">
            <w:pPr>
              <w:pStyle w:val="ColorfulList-Accent11"/>
              <w:spacing w:after="0" w:line="240" w:lineRule="auto"/>
              <w:ind w:left="0"/>
            </w:pPr>
            <w:r w:rsidRPr="00196F5D">
              <w:t>22</w:t>
            </w:r>
            <w:r w:rsidR="00E036BB" w:rsidRPr="00196F5D">
              <w:t>.</w:t>
            </w:r>
            <w:r w:rsidRPr="00196F5D">
              <w:t xml:space="preserve"> ASK: “During that specific episode of diarrhea, how many consecutive days did it last?”</w:t>
            </w:r>
          </w:p>
          <w:p w:rsidR="00AA1849" w:rsidRPr="00196F5D" w:rsidRDefault="00AA1849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A45882" w:rsidRPr="00196F5D" w:rsidRDefault="00A45882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196F5D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:rsidR="00A45882" w:rsidRPr="00196F5D" w:rsidRDefault="00A45882" w:rsidP="001826BC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</w:tcPr>
          <w:p w:rsidR="00A45882" w:rsidRPr="00196F5D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  Days</w:t>
            </w:r>
          </w:p>
        </w:tc>
      </w:tr>
      <w:tr w:rsidR="007B6045" w:rsidRPr="00196F5D" w:rsidTr="004F57BC">
        <w:tc>
          <w:tcPr>
            <w:tcW w:w="8748" w:type="dxa"/>
          </w:tcPr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23. ASK: Where was stool sample collected from?</w:t>
            </w:r>
          </w:p>
        </w:tc>
        <w:tc>
          <w:tcPr>
            <w:tcW w:w="2520" w:type="dxa"/>
          </w:tcPr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1. Diaper provided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2. Katha (blanket/cloth)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3. Bed sheet</w:t>
            </w:r>
          </w:p>
          <w:p w:rsidR="007B6045" w:rsidRPr="007B6045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>4. Potty</w:t>
            </w:r>
          </w:p>
          <w:p w:rsidR="004C79A7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7B6045">
              <w:rPr>
                <w:rFonts w:asciiTheme="minorHAnsi" w:hAnsiTheme="minorHAnsi"/>
                <w:sz w:val="22"/>
                <w:szCs w:val="22"/>
              </w:rPr>
              <w:t xml:space="preserve">5. </w:t>
            </w:r>
            <w:r w:rsidR="00F37F27" w:rsidRPr="007B6045">
              <w:rPr>
                <w:rFonts w:asciiTheme="minorHAnsi" w:hAnsiTheme="minorHAnsi"/>
                <w:sz w:val="22"/>
                <w:szCs w:val="22"/>
              </w:rPr>
              <w:t xml:space="preserve"> Other: Specify</w:t>
            </w:r>
          </w:p>
          <w:p w:rsidR="007B6045" w:rsidRPr="007B6045" w:rsidRDefault="00501897" w:rsidP="00F37F2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 Foil</w:t>
            </w:r>
          </w:p>
        </w:tc>
        <w:tc>
          <w:tcPr>
            <w:tcW w:w="3060" w:type="dxa"/>
          </w:tcPr>
          <w:p w:rsidR="007B6045" w:rsidRPr="00196F5D" w:rsidRDefault="007B6045" w:rsidP="00457D4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C7367" w:rsidRPr="00196F5D" w:rsidTr="004F57BC">
        <w:tc>
          <w:tcPr>
            <w:tcW w:w="8748" w:type="dxa"/>
            <w:shd w:val="clear" w:color="auto" w:fill="FFFFFF" w:themeFill="background1"/>
          </w:tcPr>
          <w:p w:rsidR="000C7367" w:rsidRPr="007B6045" w:rsidRDefault="000C7367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24. ASK: Was the stool in contact with urine (in the diaper/potty/katha/</w:t>
            </w:r>
            <w:r w:rsidR="00F37F27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foil/</w:t>
            </w:r>
            <w: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etc.)?</w:t>
            </w:r>
          </w:p>
        </w:tc>
        <w:tc>
          <w:tcPr>
            <w:tcW w:w="2520" w:type="dxa"/>
            <w:shd w:val="clear" w:color="auto" w:fill="FFFFFF" w:themeFill="background1"/>
          </w:tcPr>
          <w:p w:rsidR="000C7367" w:rsidRPr="00196F5D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0C7367" w:rsidRPr="00196F5D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0C7367" w:rsidRPr="007B6045" w:rsidRDefault="000C7367" w:rsidP="000C7367">
            <w:pPr>
              <w:rPr>
                <w:rFonts w:asciiTheme="minorHAnsi" w:hAnsiTheme="minorHAns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060" w:type="dxa"/>
            <w:shd w:val="clear" w:color="auto" w:fill="FFFFFF" w:themeFill="background1"/>
          </w:tcPr>
          <w:p w:rsidR="000C7367" w:rsidRPr="00196F5D" w:rsidRDefault="000C7367" w:rsidP="000C7367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08716B" w:rsidRPr="00196F5D" w:rsidTr="004F57BC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08716B" w:rsidRDefault="0008716B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25. Cooler box Temperature Data Logger ID</w:t>
            </w:r>
          </w:p>
        </w:tc>
        <w:tc>
          <w:tcPr>
            <w:tcW w:w="2520" w:type="dxa"/>
            <w:shd w:val="clear" w:color="auto" w:fill="FFFFFF" w:themeFill="background1"/>
          </w:tcPr>
          <w:p w:rsidR="0008716B" w:rsidRPr="00196F5D" w:rsidRDefault="0008716B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####</w:t>
            </w:r>
          </w:p>
        </w:tc>
        <w:tc>
          <w:tcPr>
            <w:tcW w:w="3060" w:type="dxa"/>
            <w:shd w:val="clear" w:color="auto" w:fill="FFFFFF" w:themeFill="background1"/>
          </w:tcPr>
          <w:p w:rsidR="0008716B" w:rsidRDefault="0008716B" w:rsidP="000C7367">
            <w:pPr>
              <w:rPr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|__|__|__|__|</w:t>
            </w:r>
          </w:p>
          <w:p w:rsidR="0008716B" w:rsidRPr="0008716B" w:rsidRDefault="0008716B" w:rsidP="000C7367">
            <w:pPr>
              <w:rPr>
                <w:sz w:val="28"/>
                <w:szCs w:val="28"/>
              </w:rPr>
            </w:pPr>
          </w:p>
        </w:tc>
      </w:tr>
    </w:tbl>
    <w:p w:rsidR="0092222E" w:rsidRDefault="0092222E">
      <w:r>
        <w:br w:type="page"/>
      </w:r>
    </w:p>
    <w:tbl>
      <w:tblPr>
        <w:tblpPr w:leftFromText="180" w:rightFromText="180"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8"/>
        <w:gridCol w:w="2520"/>
        <w:gridCol w:w="3330"/>
      </w:tblGrid>
      <w:tr w:rsidR="009F7586" w:rsidRPr="00196F5D" w:rsidTr="008675B3">
        <w:trPr>
          <w:trHeight w:val="1071"/>
        </w:trPr>
        <w:tc>
          <w:tcPr>
            <w:tcW w:w="8748" w:type="dxa"/>
            <w:shd w:val="clear" w:color="auto" w:fill="FFFFFF" w:themeFill="background1"/>
          </w:tcPr>
          <w:p w:rsidR="009F7586" w:rsidRPr="0092222E" w:rsidRDefault="0092222E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6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. ASK: “Can you tell us how many times in the last </w:t>
            </w:r>
            <w:ins w:id="2" w:author="J Grembi" w:date="2015-02-12T09:22:00Z">
              <w:r w:rsidRPr="0092222E">
                <w:rPr>
                  <w:rFonts w:ascii="Calibri" w:hAnsi="Calibri"/>
                  <w:sz w:val="22"/>
                  <w:szCs w:val="22"/>
                </w:rPr>
                <w:t>1</w:t>
              </w:r>
            </w:ins>
          </w:p>
          <w:p w:rsidR="009F7586" w:rsidRPr="00196F5D" w:rsidRDefault="00EF5DDC" w:rsidP="009F7586">
            <w:pPr>
              <w:spacing w:before="40" w:after="40"/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month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 this child has used antibiotics</w:t>
            </w:r>
            <w:r w:rsidR="00224F47">
              <w:rPr>
                <w:rFonts w:ascii="Calibri" w:hAnsi="Calibri"/>
                <w:sz w:val="22"/>
                <w:szCs w:val="22"/>
              </w:rPr>
              <w:t xml:space="preserve"> that you didn’t already tell us about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 xml:space="preserve">?”                   </w:t>
            </w:r>
          </w:p>
          <w:p w:rsidR="009F7586" w:rsidRDefault="009F7586" w:rsidP="00E50BC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 xml:space="preserve"> If answer to Q26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is 0, 88, or 99, then skip to Q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29.  If answer to Q26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 is&gt; 0, then answer Q2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7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and Q2</w:t>
            </w:r>
            <w:r w:rsidR="00E50BC1">
              <w:rPr>
                <w:rFonts w:ascii="Calibri" w:hAnsi="Calibri"/>
                <w:sz w:val="16"/>
                <w:szCs w:val="22"/>
                <w:lang w:eastAsia="en-US"/>
              </w:rPr>
              <w:t>8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Times</w:t>
            </w:r>
          </w:p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:rsidR="009F7586" w:rsidRDefault="009F7586" w:rsidP="009F7586">
            <w:pPr>
              <w:rPr>
                <w:rFonts w:asciiTheme="minorHAnsi" w:hAnsiTheme="minorHAns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 Times</w:t>
            </w:r>
          </w:p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9F7586" w:rsidRPr="00196F5D" w:rsidTr="00C321B9">
        <w:trPr>
          <w:trHeight w:val="1917"/>
        </w:trPr>
        <w:tc>
          <w:tcPr>
            <w:tcW w:w="8748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7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.  ASK: “Please try and recall the name of 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each antibiotic this child used in the last </w:t>
            </w:r>
            <w:r w:rsidR="0092222E">
              <w:rPr>
                <w:rFonts w:ascii="Calibri" w:hAnsi="Calibri"/>
                <w:sz w:val="22"/>
                <w:szCs w:val="22"/>
              </w:rPr>
              <w:t>1</w:t>
            </w:r>
          </w:p>
          <w:p w:rsidR="009F7586" w:rsidRPr="00196F5D" w:rsidRDefault="00224F47" w:rsidP="00224F47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month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>(</w:t>
            </w:r>
            <w:r w:rsidR="0092222E">
              <w:rPr>
                <w:rFonts w:ascii="Calibri" w:hAnsi="Calibri"/>
                <w:sz w:val="22"/>
                <w:szCs w:val="22"/>
              </w:rPr>
              <w:t>3</w:t>
            </w:r>
            <w:r w:rsidR="0092222E" w:rsidRPr="00196F5D">
              <w:rPr>
                <w:rFonts w:ascii="Calibri" w:hAnsi="Calibri"/>
                <w:sz w:val="22"/>
                <w:szCs w:val="22"/>
              </w:rPr>
              <w:t xml:space="preserve">0 </w:t>
            </w:r>
            <w:r w:rsidR="009F7586" w:rsidRPr="00196F5D">
              <w:rPr>
                <w:rFonts w:ascii="Calibri" w:hAnsi="Calibri"/>
                <w:sz w:val="22"/>
                <w:szCs w:val="22"/>
              </w:rPr>
              <w:t>days before collection date)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2</w:t>
            </w:r>
            <w:r w:rsidR="00E50BC1">
              <w:rPr>
                <w:rFonts w:ascii="Calibri" w:hAnsi="Calibri"/>
                <w:sz w:val="22"/>
                <w:szCs w:val="22"/>
              </w:rPr>
              <w:t>8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. Ask: “How many total days did this child use this antibiotic?” 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                (For Each Episode)</w:t>
            </w: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196F5D" w:rsidRDefault="009F7586" w:rsidP="009F7586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1. Cotrimoxazole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2. Amoxycillin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3. Flucloxacillin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4. Ciprofloxacin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5. Erythromycin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6. Azythromycin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7. Nalidixic acid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8. Doxycycline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9. Betapen (Penicillin)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10. Chloramphenicol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11. Metronidazole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12. Other: Specify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0"/>
                <w:szCs w:val="20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1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2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F7586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F7586" w:rsidRPr="00EF5DDC" w:rsidRDefault="009F7586" w:rsidP="009F7586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 xml:space="preserve">                 Episode 3</w:t>
            </w:r>
          </w:p>
        </w:tc>
        <w:tc>
          <w:tcPr>
            <w:tcW w:w="252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(choose from list above)</w:t>
            </w:r>
          </w:p>
        </w:tc>
        <w:tc>
          <w:tcPr>
            <w:tcW w:w="3330" w:type="dxa"/>
            <w:shd w:val="clear" w:color="auto" w:fill="FFFFFF" w:themeFill="background1"/>
          </w:tcPr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F5DDC">
              <w:rPr>
                <w:rFonts w:ascii="Calibri" w:hAnsi="Calibri"/>
                <w:sz w:val="22"/>
                <w:szCs w:val="22"/>
                <w:lang w:eastAsia="en-US"/>
              </w:rPr>
              <w:t>|__|__| Days</w:t>
            </w:r>
          </w:p>
          <w:p w:rsidR="009F7586" w:rsidRPr="00EF5DDC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92222E" w:rsidRPr="00196F5D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:rsidR="0092222E" w:rsidRPr="00EF5DDC" w:rsidRDefault="0092222E" w:rsidP="00EF5DDC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EF5DDC">
              <w:rPr>
                <w:rFonts w:asciiTheme="minorHAnsi" w:hAnsiTheme="minorHAnsi"/>
                <w:sz w:val="22"/>
                <w:szCs w:val="22"/>
              </w:rPr>
              <w:t>2</w:t>
            </w:r>
            <w:r w:rsidR="00C321B9" w:rsidRPr="00EF5DDC">
              <w:rPr>
                <w:rFonts w:asciiTheme="minorHAnsi" w:hAnsiTheme="minorHAnsi"/>
                <w:sz w:val="22"/>
                <w:szCs w:val="22"/>
              </w:rPr>
              <w:t>9</w:t>
            </w:r>
            <w:r w:rsidRPr="00EF5DDC">
              <w:rPr>
                <w:rFonts w:asciiTheme="minorHAnsi" w:hAnsiTheme="minorHAnsi"/>
                <w:sz w:val="22"/>
                <w:szCs w:val="22"/>
              </w:rPr>
              <w:t>. ASK: “Has this child had malaria in the last 1 month</w:t>
            </w:r>
            <w:r w:rsidR="00EF5DDC" w:rsidRPr="00EF5DDC">
              <w:rPr>
                <w:rFonts w:asciiTheme="minorHAnsi" w:hAnsiTheme="minorHAnsi"/>
                <w:sz w:val="22"/>
                <w:szCs w:val="22"/>
              </w:rPr>
              <w:t xml:space="preserve"> that you didn’t already tell us about</w:t>
            </w:r>
            <w:r w:rsidRPr="00EF5DDC">
              <w:rPr>
                <w:rFonts w:asciiTheme="minorHAnsi" w:hAnsiTheme="minorHAnsi"/>
                <w:sz w:val="22"/>
                <w:szCs w:val="22"/>
              </w:rPr>
              <w:t>?”</w:t>
            </w:r>
          </w:p>
        </w:tc>
        <w:tc>
          <w:tcPr>
            <w:tcW w:w="2520" w:type="dxa"/>
            <w:shd w:val="clear" w:color="auto" w:fill="FFFFFF" w:themeFill="background1"/>
          </w:tcPr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Yes, diagnosed in a clinic/by a physician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Yes, not diagnosed in a clinic/ by a physician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3. No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4. Not applicable</w:t>
            </w:r>
          </w:p>
          <w:p w:rsidR="0092222E" w:rsidRPr="00196F5D" w:rsidRDefault="0092222E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:rsidR="0092222E" w:rsidRPr="00196F5D" w:rsidRDefault="0092222E" w:rsidP="009F758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:rsidR="009F7586" w:rsidRPr="009F7586" w:rsidRDefault="009F7586" w:rsidP="009F7586"/>
    <w:tbl>
      <w:tblPr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08"/>
        <w:gridCol w:w="1620"/>
        <w:gridCol w:w="1620"/>
        <w:gridCol w:w="1710"/>
        <w:gridCol w:w="2340"/>
        <w:gridCol w:w="2700"/>
      </w:tblGrid>
      <w:tr w:rsidR="009F7586" w:rsidRPr="00196F5D" w:rsidTr="009F7586">
        <w:tc>
          <w:tcPr>
            <w:tcW w:w="14598" w:type="dxa"/>
            <w:gridSpan w:val="6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  <w:lastRenderedPageBreak/>
              <w:t>ASK: “Thank you. Now I am going to ask you some questions about the health of your [child/children]. Please answer each question as accurately as you can. If you don’t know the answer to a question, say “I don’t know”. We will begin with [NAME OF CHILD].”</w:t>
            </w: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vMerge w:val="restart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  <w:r w:rsidRPr="00196F5D">
              <w:rPr>
                <w:rFonts w:ascii="Calibri" w:hAnsi="Calibri" w:cs="Helvetica"/>
                <w:bCs w:val="0"/>
                <w:color w:val="1A1A1A"/>
                <w:sz w:val="22"/>
                <w:szCs w:val="22"/>
                <w:lang w:eastAsia="en-US"/>
              </w:rPr>
              <w:t>ASK: “Did [NAME OF CHILD] have [SYMPTOM]: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</w:t>
            </w:r>
          </w:p>
        </w:tc>
      </w:tr>
      <w:tr w:rsidR="009F7586" w:rsidRPr="00196F5D" w:rsidTr="009F7586">
        <w:trPr>
          <w:trHeight w:val="1124"/>
        </w:trPr>
        <w:tc>
          <w:tcPr>
            <w:tcW w:w="4608" w:type="dxa"/>
            <w:vMerge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Today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620" w:type="dxa"/>
            <w:shd w:val="clear" w:color="auto" w:fill="auto"/>
          </w:tcPr>
          <w:p w:rsidR="009F7586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Yesterday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Day before Yesterday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7 days 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last week)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700" w:type="dxa"/>
          </w:tcPr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196F5D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</w:t>
            </w:r>
            <w:r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2 weeks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 xml:space="preserve">(since this day </w:t>
            </w:r>
            <w:r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2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 xml:space="preserve"> week</w:t>
            </w:r>
            <w:r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s ago</w:t>
            </w:r>
            <w:r w:rsidRPr="00196F5D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)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9F7586" w:rsidRPr="00196F5D" w:rsidRDefault="009F7586" w:rsidP="009F758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9F7586" w:rsidRPr="00196F5D" w:rsidRDefault="009F7586" w:rsidP="009F75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9F7586" w:rsidRPr="00196F5D" w:rsidTr="009F7586">
        <w:trPr>
          <w:trHeight w:hRule="exact" w:val="496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>30. Fever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>31. Diarrhea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32.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 or more bowel movements in 24 hours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spacing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33.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Number of bowl movements each day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7586" w:rsidRPr="00270C1C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9F7586" w:rsidRPr="00196F5D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F7586" w:rsidRPr="00196F5D" w:rsidRDefault="009F7586" w:rsidP="009F7586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270C1C">
              <w:rPr>
                <w:rFonts w:ascii="Calibri" w:hAnsi="Calibri"/>
                <w:sz w:val="24"/>
                <w:szCs w:val="24"/>
              </w:rPr>
              <w:t>|__|__|</w:t>
            </w:r>
            <w:r>
              <w:rPr>
                <w:rFonts w:ascii="Calibri" w:hAnsi="Calibri"/>
                <w:sz w:val="18"/>
                <w:szCs w:val="18"/>
              </w:rPr>
              <w:t>times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9F7586" w:rsidRPr="00196F5D" w:rsidRDefault="009F7586" w:rsidP="009F7586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  <w:tc>
          <w:tcPr>
            <w:tcW w:w="2700" w:type="dxa"/>
            <w:shd w:val="clear" w:color="auto" w:fill="A6A6A6" w:themeFill="background1" w:themeFillShade="A6"/>
          </w:tcPr>
          <w:p w:rsidR="009F7586" w:rsidRPr="00196F5D" w:rsidRDefault="009F7586" w:rsidP="009F7586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34.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Watery or soft stool (unformed)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/>
                <w:b w:val="0"/>
                <w:sz w:val="22"/>
                <w:szCs w:val="22"/>
              </w:rPr>
              <w:t xml:space="preserve">35. </w:t>
            </w: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Blood in the stool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36. Skin rash (anywhere on the body)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37. Constant cough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41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38. Congestion / runny nose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39. Panting / wheezing / difficulty breathing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50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40. Bruising, scrapes or cuts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tr w:rsidR="009F7586" w:rsidRPr="00196F5D" w:rsidTr="009F7586">
        <w:trPr>
          <w:trHeight w:hRule="exact" w:val="532"/>
        </w:trPr>
        <w:tc>
          <w:tcPr>
            <w:tcW w:w="4608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196F5D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41. Toothache / teething</w:t>
            </w: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:rsidR="009F7586" w:rsidRPr="00196F5D" w:rsidRDefault="009F7586" w:rsidP="009F7586">
            <w:pPr>
              <w:pStyle w:val="Heading3"/>
              <w:rPr>
                <w:rFonts w:ascii="Calibri" w:hAnsi="Calibri"/>
              </w:rPr>
            </w:pPr>
          </w:p>
        </w:tc>
      </w:tr>
      <w:bookmarkEnd w:id="0"/>
    </w:tbl>
    <w:p w:rsidR="002205A8" w:rsidRDefault="002205A8" w:rsidP="009F7586">
      <w:pPr>
        <w:pStyle w:val="Heading3"/>
        <w:rPr>
          <w:rFonts w:ascii="Calibri" w:hAnsi="Calibri"/>
          <w:b w:val="0"/>
          <w:sz w:val="12"/>
          <w:szCs w:val="12"/>
        </w:rPr>
      </w:pPr>
      <w:r>
        <w:rPr>
          <w:rFonts w:ascii="Calibri" w:hAnsi="Calibri"/>
          <w:b w:val="0"/>
          <w:sz w:val="12"/>
          <w:szCs w:val="12"/>
        </w:rPr>
        <w:br w:type="page"/>
      </w:r>
    </w:p>
    <w:tbl>
      <w:tblPr>
        <w:tblpPr w:leftFromText="180" w:rightFromText="180" w:vertAnchor="text" w:tblpY="1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  <w:gridCol w:w="2250"/>
        <w:gridCol w:w="2520"/>
        <w:gridCol w:w="2880"/>
      </w:tblGrid>
      <w:tr w:rsidR="005B2F36" w:rsidRPr="00196F5D" w:rsidTr="005B2F36">
        <w:tc>
          <w:tcPr>
            <w:tcW w:w="6138" w:type="dxa"/>
          </w:tcPr>
          <w:p w:rsidR="005B2F36" w:rsidRPr="00196F5D" w:rsidRDefault="005B2F36" w:rsidP="00DC2125">
            <w:pPr>
              <w:pStyle w:val="ColorfulList-Accent11"/>
              <w:spacing w:before="40" w:after="4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5B2F36" w:rsidRDefault="005B2F36" w:rsidP="005B2F36">
            <w:pPr>
              <w:pStyle w:val="ColorfulList-Accent11"/>
              <w:spacing w:before="40" w:after="40" w:line="240" w:lineRule="auto"/>
              <w:ind w:left="0"/>
            </w:pPr>
            <w:r>
              <w:t>42</w:t>
            </w:r>
            <w:r w:rsidRPr="00196F5D">
              <w:t>. ASK: “</w:t>
            </w:r>
            <w:r>
              <w:t>What places does the child go?”</w:t>
            </w:r>
          </w:p>
          <w:p w:rsidR="005B2F36" w:rsidRDefault="005B2F36" w:rsidP="005B2F36">
            <w:pPr>
              <w:pStyle w:val="ColorfulList-Accent11"/>
              <w:spacing w:before="40" w:after="40" w:line="240" w:lineRule="auto"/>
              <w:ind w:left="0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</w:p>
          <w:p w:rsidR="005B2F36" w:rsidRDefault="005B2F36" w:rsidP="004D0BD5">
            <w:pPr>
              <w:pStyle w:val="ColorfulList-Accent11"/>
              <w:spacing w:before="40" w:after="40" w:line="240" w:lineRule="auto"/>
              <w:ind w:left="0"/>
              <w:jc w:val="center"/>
            </w:pPr>
            <w:r w:rsidRPr="00196F5D">
              <w:t>(</w:t>
            </w:r>
            <w:r>
              <w:t>Multiple Answers – Check all that apply</w:t>
            </w:r>
            <w:r w:rsidRPr="00196F5D">
              <w:t>)</w:t>
            </w:r>
          </w:p>
          <w:p w:rsidR="00F91D6F" w:rsidRDefault="00F91D6F" w:rsidP="005B2F36">
            <w:pPr>
              <w:pStyle w:val="ColorfulList-Accent11"/>
              <w:spacing w:before="40" w:after="40" w:line="240" w:lineRule="auto"/>
              <w:ind w:left="0"/>
              <w:rPr>
                <w:rFonts w:asciiTheme="minorHAnsi" w:hAnsiTheme="minorHAnsi"/>
              </w:rPr>
            </w:pPr>
          </w:p>
          <w:p w:rsidR="005B2F36" w:rsidRPr="00196F5D" w:rsidRDefault="005B2F36" w:rsidP="005B2F36">
            <w:pPr>
              <w:pStyle w:val="ColorfulList-Accent11"/>
              <w:spacing w:before="40" w:after="40" w:line="240" w:lineRule="auto"/>
              <w:ind w:left="0"/>
            </w:pPr>
            <w:r w:rsidRPr="005B2F36">
              <w:rPr>
                <w:rFonts w:asciiTheme="minorHAnsi" w:hAnsiTheme="minorHAnsi"/>
              </w:rPr>
              <w:t>Note: FRA prompt</w:t>
            </w:r>
          </w:p>
        </w:tc>
        <w:tc>
          <w:tcPr>
            <w:tcW w:w="2520" w:type="dxa"/>
          </w:tcPr>
          <w:p w:rsidR="005B2F36" w:rsidRDefault="005B2F36" w:rsidP="008F5F6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43.  ASK: “On average, h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ow </w:t>
            </w:r>
            <w:r>
              <w:rPr>
                <w:rFonts w:ascii="Calibri" w:hAnsi="Calibri"/>
                <w:sz w:val="22"/>
                <w:szCs w:val="22"/>
              </w:rPr>
              <w:t>many days per week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 does the child </w:t>
            </w:r>
            <w:r>
              <w:rPr>
                <w:rFonts w:ascii="Calibri" w:hAnsi="Calibri"/>
                <w:sz w:val="22"/>
                <w:szCs w:val="22"/>
              </w:rPr>
              <w:t>go to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 this location?”</w:t>
            </w:r>
          </w:p>
          <w:p w:rsidR="00F91D6F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F91D6F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(days per week) </w:t>
            </w: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Only ask Q43 for places checked in Q42</w:t>
            </w:r>
          </w:p>
          <w:p w:rsidR="00F91D6F" w:rsidRPr="005B2F36" w:rsidRDefault="00F91D6F" w:rsidP="005B2F3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80" w:type="dxa"/>
          </w:tcPr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44.  ASK</w:t>
            </w:r>
            <w:r w:rsidRPr="008F5F6A">
              <w:rPr>
                <w:rFonts w:ascii="Calibri" w:hAnsi="Calibri"/>
                <w:sz w:val="22"/>
                <w:szCs w:val="22"/>
              </w:rPr>
              <w:t>: “</w:t>
            </w:r>
            <w:r>
              <w:rPr>
                <w:rFonts w:ascii="Calibri" w:hAnsi="Calibri"/>
                <w:sz w:val="22"/>
                <w:szCs w:val="22"/>
              </w:rPr>
              <w:t xml:space="preserve">When the child goes to this location, how many hours </w:t>
            </w:r>
            <w:r w:rsidRPr="008F5F6A">
              <w:rPr>
                <w:rFonts w:ascii="Calibri" w:hAnsi="Calibri"/>
                <w:sz w:val="22"/>
                <w:szCs w:val="22"/>
              </w:rPr>
              <w:t xml:space="preserve">does the child spend </w:t>
            </w:r>
            <w:r>
              <w:rPr>
                <w:rFonts w:ascii="Calibri" w:hAnsi="Calibri"/>
                <w:sz w:val="22"/>
                <w:szCs w:val="22"/>
              </w:rPr>
              <w:t>there, including transit to and from the location</w:t>
            </w:r>
            <w:r w:rsidRPr="008F5F6A">
              <w:rPr>
                <w:rFonts w:ascii="Calibri" w:hAnsi="Calibri"/>
                <w:sz w:val="22"/>
                <w:szCs w:val="22"/>
              </w:rPr>
              <w:t>?”</w:t>
            </w:r>
          </w:p>
          <w:p w:rsidR="005B2F36" w:rsidRPr="008F5F6A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5B2F36" w:rsidRPr="008F5F6A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(hours)</w:t>
            </w: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F91D6F" w:rsidRDefault="00F91D6F" w:rsidP="00F91D6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Only ask Q43 for places checked in Q42</w:t>
            </w:r>
          </w:p>
          <w:p w:rsidR="00F91D6F" w:rsidRPr="008F5F6A" w:rsidRDefault="00F91D6F" w:rsidP="005B2F36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In this compound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15"/>
              <w:gridCol w:w="410"/>
            </w:tblGrid>
            <w:tr w:rsidR="00F91D6F">
              <w:tc>
                <w:tcPr>
                  <w:tcW w:w="415" w:type="dxa"/>
                </w:tcPr>
                <w:p w:rsidR="00F91D6F" w:rsidRDefault="00F91D6F" w:rsidP="00F91D6F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sz w:val="28"/>
                      <w:szCs w:val="28"/>
                    </w:rPr>
                  </w:pPr>
                </w:p>
              </w:tc>
              <w:tc>
                <w:tcPr>
                  <w:tcW w:w="410" w:type="dxa"/>
                </w:tcPr>
                <w:p w:rsidR="00F91D6F" w:rsidRDefault="00F91D6F" w:rsidP="00F91D6F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sz w:val="28"/>
                      <w:szCs w:val="28"/>
                    </w:rPr>
                  </w:pPr>
                </w:p>
              </w:tc>
            </w:tr>
          </w:tbl>
          <w:p w:rsidR="00F91D6F" w:rsidRPr="00196F5D" w:rsidRDefault="00F91D6F" w:rsidP="005B2F36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At neighboring compounds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3. At a relative’s compound; Specify relative and approximate distance from home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Pr="009B7168" w:rsidRDefault="005B2F36" w:rsidP="003B122C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4. At the market/shop/tea stall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5. In the fields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6. To the mosque</w:t>
            </w:r>
          </w:p>
        </w:tc>
        <w:tc>
          <w:tcPr>
            <w:tcW w:w="2250" w:type="dxa"/>
            <w:vAlign w:val="center"/>
          </w:tcPr>
          <w:p w:rsidR="005B2F36" w:rsidRPr="00AD0E09" w:rsidRDefault="005B2F36" w:rsidP="003B122C">
            <w:pPr>
              <w:rPr>
                <w:rFonts w:ascii="Calibri" w:hAnsi="Calibri"/>
                <w:sz w:val="28"/>
                <w:szCs w:val="28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  <w:vAlign w:val="center"/>
          </w:tcPr>
          <w:p w:rsidR="005B2F36" w:rsidRDefault="005B2F36" w:rsidP="003B122C">
            <w:pPr>
              <w:pStyle w:val="ColorfulList-Accent11"/>
              <w:spacing w:before="40" w:after="40" w:line="240" w:lineRule="auto"/>
              <w:ind w:left="0"/>
              <w:jc w:val="right"/>
            </w:pPr>
            <w:r>
              <w:t>7. Other: Specify place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3B122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AD0E09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520" w:type="dxa"/>
          </w:tcPr>
          <w:p w:rsidR="005B2F36" w:rsidRPr="00196F5D" w:rsidRDefault="005B2F36" w:rsidP="009B716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2880" w:type="dxa"/>
          </w:tcPr>
          <w:p w:rsidR="005B2F36" w:rsidRPr="00196F5D" w:rsidRDefault="005B2F36" w:rsidP="009B7168">
            <w:pPr>
              <w:rPr>
                <w:rFonts w:ascii="Calibri" w:hAnsi="Calibri"/>
                <w:sz w:val="28"/>
                <w:szCs w:val="28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c>
          <w:tcPr>
            <w:tcW w:w="6138" w:type="dxa"/>
          </w:tcPr>
          <w:p w:rsidR="002A4E50" w:rsidRPr="00196F5D" w:rsidRDefault="002A4E50" w:rsidP="002A4E50">
            <w:pPr>
              <w:pStyle w:val="ColorfulList-Accent11"/>
              <w:spacing w:before="40" w:after="40" w:line="240" w:lineRule="auto"/>
              <w:ind w:left="0"/>
            </w:pPr>
            <w:r>
              <w:t>4</w:t>
            </w:r>
            <w:r w:rsidR="005B2F36">
              <w:t>5</w:t>
            </w:r>
            <w:r w:rsidRPr="00196F5D">
              <w:t xml:space="preserve">. ASK: </w:t>
            </w:r>
            <w:r>
              <w:t xml:space="preserve">“Has the child been to any </w:t>
            </w:r>
            <w:r w:rsidRPr="001C6EB8">
              <w:rPr>
                <w:i/>
              </w:rPr>
              <w:t>other</w:t>
            </w:r>
            <w:r>
              <w:t xml:space="preserve"> locations in the past day</w:t>
            </w:r>
            <w:r w:rsidRPr="00196F5D">
              <w:t>?”</w:t>
            </w:r>
          </w:p>
          <w:p w:rsidR="002A4E50" w:rsidRPr="00196F5D" w:rsidRDefault="002A4E50" w:rsidP="002A4E50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:rsidR="002A4E50" w:rsidRPr="00196F5D" w:rsidRDefault="001C6EB8" w:rsidP="005B2F36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196F5D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If answer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5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is 2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 xml:space="preserve"> or 99, then skip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7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.  If answer to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5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 xml:space="preserve"> is 1</w:t>
            </w:r>
            <w:r w:rsidRPr="00196F5D">
              <w:rPr>
                <w:rFonts w:ascii="Calibri" w:hAnsi="Calibri"/>
                <w:sz w:val="16"/>
                <w:szCs w:val="22"/>
                <w:lang w:eastAsia="en-US"/>
              </w:rPr>
              <w:t>, then answer Q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4</w:t>
            </w:r>
            <w:r w:rsidR="005B2F36">
              <w:rPr>
                <w:rFonts w:ascii="Calibri" w:hAnsi="Calibri"/>
                <w:sz w:val="16"/>
                <w:szCs w:val="22"/>
                <w:lang w:eastAsia="en-US"/>
              </w:rPr>
              <w:t>6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2250" w:type="dxa"/>
          </w:tcPr>
          <w:p w:rsidR="002A4E50" w:rsidRPr="00196F5D" w:rsidRDefault="002A4E50" w:rsidP="002A4E5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:rsidR="002A4E50" w:rsidRPr="00196F5D" w:rsidRDefault="002A4E50" w:rsidP="002A4E5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:rsidR="002A4E50" w:rsidRPr="002A4E50" w:rsidRDefault="002A4E50" w:rsidP="002A4E50">
            <w:pPr>
              <w:rPr>
                <w:lang w:eastAsia="en-US"/>
              </w:rPr>
            </w:pPr>
            <w:r w:rsidRPr="00196F5D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5400" w:type="dxa"/>
            <w:gridSpan w:val="2"/>
          </w:tcPr>
          <w:p w:rsidR="002A4E50" w:rsidRPr="00196F5D" w:rsidRDefault="002A4E50" w:rsidP="002A4E50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196F5D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59"/>
        </w:trPr>
        <w:tc>
          <w:tcPr>
            <w:tcW w:w="6138" w:type="dxa"/>
          </w:tcPr>
          <w:p w:rsidR="002205A8" w:rsidRPr="00196F5D" w:rsidRDefault="001C6EB8" w:rsidP="002205A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5B2F36">
              <w:rPr>
                <w:rFonts w:ascii="Calibri" w:hAnsi="Calibri"/>
                <w:sz w:val="22"/>
                <w:szCs w:val="22"/>
              </w:rPr>
              <w:t>6</w:t>
            </w:r>
            <w:r w:rsidR="002205A8" w:rsidRPr="00196F5D">
              <w:rPr>
                <w:rFonts w:ascii="Calibri" w:hAnsi="Calibri"/>
                <w:sz w:val="22"/>
                <w:szCs w:val="22"/>
              </w:rPr>
              <w:t>. ASK: “</w:t>
            </w:r>
            <w:r>
              <w:rPr>
                <w:rFonts w:ascii="Calibri" w:hAnsi="Calibri"/>
                <w:sz w:val="22"/>
                <w:szCs w:val="22"/>
              </w:rPr>
              <w:t>Please tell me the other locations.</w:t>
            </w:r>
            <w:r w:rsidR="002205A8" w:rsidRPr="00196F5D">
              <w:rPr>
                <w:rFonts w:ascii="Calibri" w:hAnsi="Calibri"/>
                <w:sz w:val="22"/>
                <w:szCs w:val="22"/>
              </w:rPr>
              <w:t>”</w:t>
            </w:r>
          </w:p>
          <w:p w:rsidR="002205A8" w:rsidRPr="00196F5D" w:rsidRDefault="002205A8" w:rsidP="002205A8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250" w:type="dxa"/>
          </w:tcPr>
          <w:p w:rsidR="002205A8" w:rsidRPr="00196F5D" w:rsidRDefault="002205A8" w:rsidP="002205A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5400" w:type="dxa"/>
            <w:gridSpan w:val="2"/>
          </w:tcPr>
          <w:p w:rsidR="002205A8" w:rsidRPr="00196F5D" w:rsidRDefault="002205A8" w:rsidP="002205A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</w:tbl>
    <w:p w:rsidR="005B2F36" w:rsidRDefault="005B2F36">
      <w:r>
        <w:br w:type="page"/>
      </w:r>
    </w:p>
    <w:tbl>
      <w:tblPr>
        <w:tblpPr w:leftFromText="180" w:rightFromText="180" w:vertAnchor="text" w:tblpY="1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38"/>
        <w:gridCol w:w="2250"/>
        <w:gridCol w:w="5400"/>
      </w:tblGrid>
      <w:tr w:rsidR="005B2F36" w:rsidRPr="00196F5D" w:rsidTr="005B2F36">
        <w:trPr>
          <w:trHeight w:val="1431"/>
        </w:trPr>
        <w:tc>
          <w:tcPr>
            <w:tcW w:w="6138" w:type="dxa"/>
          </w:tcPr>
          <w:p w:rsidR="002205A8" w:rsidRPr="00196F5D" w:rsidRDefault="002205A8" w:rsidP="00DC2125">
            <w:pPr>
              <w:pStyle w:val="ColorfulList-Accent11"/>
              <w:spacing w:before="40" w:after="4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5B2F36" w:rsidRDefault="00DC2125" w:rsidP="005B2F3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5B2F36">
              <w:rPr>
                <w:rFonts w:asciiTheme="minorHAnsi" w:hAnsiTheme="minorHAnsi"/>
                <w:sz w:val="22"/>
                <w:szCs w:val="22"/>
              </w:rPr>
              <w:t>7</w:t>
            </w:r>
            <w:r w:rsidRPr="001C6EB8">
              <w:rPr>
                <w:rFonts w:asciiTheme="minorHAnsi" w:hAnsiTheme="minorHAnsi"/>
                <w:sz w:val="22"/>
                <w:szCs w:val="22"/>
              </w:rPr>
              <w:t>. ASK: “</w:t>
            </w:r>
            <w:r w:rsidRPr="001C6EB8">
              <w:rPr>
                <w:rFonts w:ascii="Calibri" w:hAnsi="Calibri"/>
                <w:sz w:val="22"/>
                <w:szCs w:val="22"/>
              </w:rPr>
              <w:t xml:space="preserve">Who </w:t>
            </w:r>
            <w:r w:rsidR="00807EDC">
              <w:rPr>
                <w:rFonts w:ascii="Calibri" w:hAnsi="Calibri"/>
                <w:sz w:val="22"/>
                <w:szCs w:val="22"/>
              </w:rPr>
              <w:t>is taking care of</w:t>
            </w:r>
            <w:r w:rsidRPr="001C6EB8">
              <w:rPr>
                <w:rFonts w:ascii="Calibri" w:hAnsi="Calibri"/>
                <w:sz w:val="22"/>
                <w:szCs w:val="22"/>
              </w:rPr>
              <w:t xml:space="preserve"> the child in the past day?”</w:t>
            </w:r>
          </w:p>
          <w:p w:rsidR="005B2F36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</w:p>
          <w:p w:rsidR="00DC2125" w:rsidRPr="005B2F36" w:rsidRDefault="00DC2125" w:rsidP="005B2F36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5B2F36">
              <w:rPr>
                <w:rFonts w:asciiTheme="minorHAnsi" w:hAnsiTheme="minorHAnsi"/>
              </w:rPr>
              <w:t>(Multiple Answers – Check all that apply)</w:t>
            </w:r>
          </w:p>
          <w:p w:rsidR="00BD641F" w:rsidRDefault="00BD641F" w:rsidP="001C6EB8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2205A8" w:rsidRPr="00196F5D" w:rsidRDefault="00807EDC" w:rsidP="001C6EB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5B2F36">
              <w:rPr>
                <w:rFonts w:asciiTheme="minorHAnsi" w:hAnsiTheme="minorHAnsi"/>
                <w:sz w:val="22"/>
                <w:szCs w:val="22"/>
                <w:lang w:eastAsia="en-US"/>
              </w:rPr>
              <w:t>Note: FRA prompt</w:t>
            </w:r>
            <w:r w:rsidR="00BD641F">
              <w:rPr>
                <w:rFonts w:asciiTheme="minorHAnsi" w:hAnsiTheme="minorHAnsi"/>
                <w:sz w:val="22"/>
                <w:szCs w:val="22"/>
                <w:lang w:eastAsia="en-US"/>
              </w:rPr>
              <w:t xml:space="preserve"> by asking what happened in the last day and what the child was doing each time and who was watching/caring for the child.</w:t>
            </w:r>
          </w:p>
        </w:tc>
        <w:tc>
          <w:tcPr>
            <w:tcW w:w="5400" w:type="dxa"/>
          </w:tcPr>
          <w:p w:rsidR="007A37F8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DC2125">
              <w:rPr>
                <w:rFonts w:ascii="Calibri" w:hAnsi="Calibri"/>
                <w:sz w:val="22"/>
                <w:szCs w:val="22"/>
              </w:rPr>
              <w:t>4</w:t>
            </w:r>
            <w:r w:rsidR="005B2F36">
              <w:rPr>
                <w:rFonts w:ascii="Calibri" w:hAnsi="Calibri"/>
                <w:sz w:val="22"/>
                <w:szCs w:val="22"/>
              </w:rPr>
              <w:t>8</w:t>
            </w:r>
            <w:r w:rsidRPr="00DC2125">
              <w:rPr>
                <w:rFonts w:ascii="Calibri" w:hAnsi="Calibri"/>
                <w:sz w:val="22"/>
                <w:szCs w:val="22"/>
              </w:rPr>
              <w:t>. ASK: “How much of the day was this person caring for the child?”</w:t>
            </w:r>
          </w:p>
          <w:p w:rsidR="00807EDC" w:rsidRDefault="00807EDC" w:rsidP="001C6EB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Note: FRA prompt with times of day.</w:t>
            </w:r>
            <w:r w:rsidR="00F91D6F">
              <w:rPr>
                <w:rFonts w:ascii="Calibri" w:hAnsi="Calibri"/>
                <w:sz w:val="22"/>
                <w:szCs w:val="22"/>
              </w:rPr>
              <w:t xml:space="preserve">  Only ask Q48 for the persons that were checked in Q47.</w:t>
            </w: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5B2F36" w:rsidRDefault="005B2F36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BD641F" w:rsidRDefault="00BD641F" w:rsidP="001C6EB8">
            <w:pPr>
              <w:rPr>
                <w:rFonts w:ascii="Calibri" w:hAnsi="Calibri"/>
                <w:sz w:val="22"/>
                <w:szCs w:val="22"/>
              </w:rPr>
            </w:pPr>
          </w:p>
          <w:p w:rsidR="00807EDC" w:rsidRPr="00DC2125" w:rsidRDefault="00807EDC" w:rsidP="001C6EB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</w:rPr>
              <w:t>(Hours)</w:t>
            </w:r>
          </w:p>
        </w:tc>
      </w:tr>
      <w:tr w:rsidR="005B2F36" w:rsidRPr="00196F5D" w:rsidTr="005B2F36">
        <w:trPr>
          <w:trHeight w:val="378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>1. Child’s 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07EDC">
              <w:rPr>
                <w:rFonts w:ascii="Calibri" w:hAnsi="Calibri"/>
                <w:sz w:val="22"/>
                <w:szCs w:val="22"/>
              </w:rPr>
              <w:t xml:space="preserve"> Older Sister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196F5D" w:rsidRDefault="00DC2125" w:rsidP="00807EDC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807EDC">
              <w:rPr>
                <w:rFonts w:ascii="Calibri" w:hAnsi="Calibri"/>
                <w:sz w:val="22"/>
                <w:szCs w:val="22"/>
              </w:rPr>
              <w:t xml:space="preserve"> Older Brother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4.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</w:t>
            </w:r>
            <w:r w:rsidR="005B2F36">
              <w:rPr>
                <w:rFonts w:ascii="Calibri" w:hAnsi="Calibri"/>
                <w:sz w:val="22"/>
                <w:szCs w:val="22"/>
              </w:rPr>
              <w:t>P</w:t>
            </w:r>
            <w:r w:rsidR="005B2F36" w:rsidRPr="00196F5D">
              <w:rPr>
                <w:rFonts w:ascii="Calibri" w:hAnsi="Calibri"/>
                <w:sz w:val="22"/>
                <w:szCs w:val="22"/>
              </w:rPr>
              <w:t xml:space="preserve">aternal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>Grand</w:t>
            </w:r>
            <w:r w:rsidR="005B2F36">
              <w:rPr>
                <w:rFonts w:ascii="Calibri" w:hAnsi="Calibri"/>
                <w:sz w:val="22"/>
                <w:szCs w:val="22"/>
              </w:rPr>
              <w:t>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59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5.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</w:t>
            </w:r>
            <w:r w:rsidR="005B2F36">
              <w:rPr>
                <w:rFonts w:ascii="Calibri" w:hAnsi="Calibri"/>
                <w:sz w:val="22"/>
                <w:szCs w:val="22"/>
              </w:rPr>
              <w:t>M</w:t>
            </w:r>
            <w:r w:rsidR="005B2F36" w:rsidRPr="00196F5D">
              <w:rPr>
                <w:rFonts w:ascii="Calibri" w:hAnsi="Calibri"/>
                <w:sz w:val="22"/>
                <w:szCs w:val="22"/>
              </w:rPr>
              <w:t xml:space="preserve">aternal </w:t>
            </w:r>
            <w:r w:rsidR="005B2F36">
              <w:rPr>
                <w:rFonts w:ascii="Calibri" w:hAnsi="Calibri"/>
                <w:sz w:val="22"/>
                <w:szCs w:val="22"/>
              </w:rPr>
              <w:t>Grandmother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77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6. Child’s </w:t>
            </w:r>
            <w:r w:rsidR="00807EDC">
              <w:rPr>
                <w:rFonts w:ascii="Calibri" w:hAnsi="Calibri"/>
                <w:sz w:val="22"/>
                <w:szCs w:val="22"/>
              </w:rPr>
              <w:t>Maternal</w:t>
            </w:r>
            <w:r w:rsidRPr="00196F5D">
              <w:rPr>
                <w:rFonts w:ascii="Calibri" w:hAnsi="Calibri"/>
                <w:sz w:val="22"/>
                <w:szCs w:val="22"/>
              </w:rPr>
              <w:t xml:space="preserve"> Aunt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4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96F5D">
              <w:rPr>
                <w:rFonts w:ascii="Calibri" w:hAnsi="Calibri"/>
                <w:sz w:val="22"/>
                <w:szCs w:val="22"/>
              </w:rPr>
              <w:t xml:space="preserve">7.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Paternal Aunt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DC2125" w:rsidRPr="00DC2125" w:rsidRDefault="00DC2125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8. </w:t>
            </w:r>
            <w:r w:rsidR="00807EDC" w:rsidRPr="00196F5D">
              <w:rPr>
                <w:rFonts w:ascii="Calibri" w:hAnsi="Calibri"/>
                <w:sz w:val="22"/>
                <w:szCs w:val="22"/>
              </w:rPr>
              <w:t xml:space="preserve"> Child’s Father</w:t>
            </w:r>
          </w:p>
        </w:tc>
        <w:tc>
          <w:tcPr>
            <w:tcW w:w="2250" w:type="dxa"/>
          </w:tcPr>
          <w:p w:rsidR="00DC2125" w:rsidRPr="00196F5D" w:rsidRDefault="00DC2125" w:rsidP="001C6EB8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DC2125" w:rsidRPr="00196F5D" w:rsidRDefault="005B2F36" w:rsidP="001C6EB8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 Child’s Paternal Uncle</w:t>
            </w:r>
          </w:p>
        </w:tc>
        <w:tc>
          <w:tcPr>
            <w:tcW w:w="225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261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10. Child’s Maternal Uncle</w:t>
            </w:r>
          </w:p>
        </w:tc>
        <w:tc>
          <w:tcPr>
            <w:tcW w:w="225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B20DEE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B2F36" w:rsidRPr="00196F5D" w:rsidTr="005B2F36">
        <w:trPr>
          <w:trHeight w:val="477"/>
        </w:trPr>
        <w:tc>
          <w:tcPr>
            <w:tcW w:w="6138" w:type="dxa"/>
            <w:vAlign w:val="center"/>
          </w:tcPr>
          <w:p w:rsidR="005B2F36" w:rsidRDefault="005B2F36" w:rsidP="005B2F36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11. </w:t>
            </w:r>
            <w:r w:rsidRPr="00196F5D">
              <w:rPr>
                <w:rFonts w:ascii="Calibri" w:hAnsi="Calibri"/>
                <w:sz w:val="22"/>
                <w:szCs w:val="22"/>
              </w:rPr>
              <w:t>Other: Specif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  <w:tc>
          <w:tcPr>
            <w:tcW w:w="2250" w:type="dxa"/>
            <w:vAlign w:val="center"/>
          </w:tcPr>
          <w:p w:rsidR="005B2F36" w:rsidRPr="00196F5D" w:rsidRDefault="005B2F36" w:rsidP="005B2F36">
            <w:pPr>
              <w:rPr>
                <w:rFonts w:ascii="Calibri" w:hAnsi="Calibri"/>
                <w:sz w:val="22"/>
                <w:szCs w:val="22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</w:t>
            </w:r>
          </w:p>
        </w:tc>
        <w:tc>
          <w:tcPr>
            <w:tcW w:w="5400" w:type="dxa"/>
          </w:tcPr>
          <w:p w:rsidR="005B2F36" w:rsidRPr="00196F5D" w:rsidRDefault="005B2F36" w:rsidP="005B2F36">
            <w:pPr>
              <w:rPr>
                <w:rFonts w:ascii="Calibri" w:hAnsi="Calibri"/>
                <w:sz w:val="28"/>
                <w:szCs w:val="28"/>
              </w:rPr>
            </w:pPr>
            <w:r w:rsidRPr="00B20DEE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</w:tbl>
    <w:p w:rsidR="009010EA" w:rsidRDefault="009010EA" w:rsidP="009F7586">
      <w:pPr>
        <w:pStyle w:val="Heading3"/>
        <w:rPr>
          <w:rFonts w:ascii="Calibri" w:hAnsi="Calibri"/>
          <w:b w:val="0"/>
          <w:sz w:val="12"/>
          <w:szCs w:val="12"/>
        </w:rPr>
      </w:pPr>
    </w:p>
    <w:sectPr w:rsidR="009010EA" w:rsidSect="00B6702D">
      <w:headerReference w:type="default" r:id="rId7"/>
      <w:footerReference w:type="default" r:id="rId8"/>
      <w:pgSz w:w="15840" w:h="12240" w:orient="landscape"/>
      <w:pgMar w:top="288" w:right="720" w:bottom="288" w:left="720" w:header="31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EB1" w:rsidRDefault="00F34EB1">
      <w:r>
        <w:separator/>
      </w:r>
    </w:p>
  </w:endnote>
  <w:endnote w:type="continuationSeparator" w:id="1">
    <w:p w:rsidR="00F34EB1" w:rsidRDefault="00F34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A3" w:rsidRDefault="00886CA3" w:rsidP="004A04C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EB1" w:rsidRDefault="00F34EB1">
      <w:r>
        <w:separator/>
      </w:r>
    </w:p>
  </w:footnote>
  <w:footnote w:type="continuationSeparator" w:id="1">
    <w:p w:rsidR="00F34EB1" w:rsidRDefault="00F34E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A3" w:rsidRPr="00DB1C4C" w:rsidRDefault="00F2259C" w:rsidP="003A035E">
    <w:pPr>
      <w:pStyle w:val="Header"/>
      <w:tabs>
        <w:tab w:val="clear" w:pos="8640"/>
        <w:tab w:val="right" w:pos="14400"/>
      </w:tabs>
      <w:rPr>
        <w:rFonts w:ascii="Calibri" w:hAnsi="Calibri"/>
        <w:noProof/>
        <w:sz w:val="16"/>
        <w:szCs w:val="16"/>
      </w:rPr>
    </w:pPr>
    <w:r>
      <w:rPr>
        <w:rFonts w:ascii="Calibri" w:hAnsi="Calibri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6145" type="#_x0000_t202" style="position:absolute;margin-left:498pt;margin-top:4.55pt;width:212.3pt;height:21.4pt;z-index:251659264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">
          <v:textbox style="mso-next-textbox:#Text Box 14;mso-fit-shape-to-text:t">
            <w:txbxContent>
              <w:p w:rsidR="00886CA3" w:rsidRPr="00BD49F1" w:rsidRDefault="00886CA3" w:rsidP="009010EA">
                <w:pPr>
                  <w:jc w:val="center"/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BD49F1">
                  <w:rPr>
                    <w:rFonts w:ascii="Calibri" w:hAnsi="Calibri"/>
                    <w:b/>
                    <w:sz w:val="22"/>
                    <w:szCs w:val="22"/>
                  </w:rPr>
                  <w:t xml:space="preserve">Cluster ID 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  <w:lang w:eastAsia="en-US"/>
                  </w:rPr>
                  <w:t>|__|__|__|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</w:rPr>
                  <w:t xml:space="preserve">   Mother ID </w:t>
                </w:r>
                <w:r w:rsidRPr="00BD49F1">
                  <w:rPr>
                    <w:rFonts w:ascii="Calibri" w:hAnsi="Calibri"/>
                    <w:b/>
                    <w:sz w:val="22"/>
                    <w:szCs w:val="22"/>
                    <w:lang w:eastAsia="en-US"/>
                  </w:rPr>
                  <w:t>|__|__|</w:t>
                </w:r>
              </w:p>
            </w:txbxContent>
          </v:textbox>
        </v:shape>
      </w:pict>
    </w:r>
    <w:fldSimple w:instr=" FILENAME   \* MERGEFORMAT ">
      <w:r w:rsidR="002179B9" w:rsidRPr="002179B9">
        <w:rPr>
          <w:rFonts w:ascii="Calibri" w:hAnsi="Calibri"/>
          <w:noProof/>
          <w:sz w:val="16"/>
          <w:szCs w:val="16"/>
        </w:rPr>
        <w:t>Microbiome Collection Form v2_02_04_2015 (Paper).docx</w:t>
      </w:r>
    </w:fldSimple>
  </w:p>
  <w:p w:rsidR="00886CA3" w:rsidRDefault="00886CA3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  <w:r w:rsidRPr="00196F5D">
      <w:rPr>
        <w:rFonts w:ascii="Calibri" w:hAnsi="Calibri"/>
        <w:b/>
        <w:sz w:val="26"/>
        <w:szCs w:val="26"/>
      </w:rPr>
      <w:t xml:space="preserve">EE </w:t>
    </w:r>
    <w:r>
      <w:rPr>
        <w:rFonts w:ascii="Calibri" w:hAnsi="Calibri"/>
        <w:b/>
        <w:sz w:val="26"/>
        <w:szCs w:val="26"/>
      </w:rPr>
      <w:t>Microbiome</w:t>
    </w:r>
    <w:r w:rsidR="001A2070">
      <w:rPr>
        <w:rFonts w:ascii="Calibri" w:hAnsi="Calibri"/>
        <w:b/>
        <w:sz w:val="26"/>
        <w:szCs w:val="26"/>
      </w:rPr>
      <w:t xml:space="preserve"> </w:t>
    </w:r>
    <w:r w:rsidRPr="00196F5D">
      <w:rPr>
        <w:rFonts w:ascii="Calibri" w:hAnsi="Calibri"/>
        <w:b/>
        <w:sz w:val="26"/>
        <w:szCs w:val="26"/>
      </w:rPr>
      <w:t>Collection Form</w:t>
    </w:r>
    <w:r>
      <w:rPr>
        <w:rFonts w:ascii="Calibri" w:hAnsi="Calibri"/>
        <w:b/>
        <w:sz w:val="26"/>
        <w:szCs w:val="26"/>
      </w:rPr>
      <w:t>: Nutrition Daily/Weekly Stool Sample</w:t>
    </w:r>
  </w:p>
  <w:p w:rsidR="00886CA3" w:rsidRPr="003A035E" w:rsidRDefault="00886CA3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="00F2259C" w:rsidRPr="00586CFA">
      <w:rPr>
        <w:rFonts w:ascii="Calibri" w:hAnsi="Calibri"/>
        <w:sz w:val="16"/>
        <w:szCs w:val="16"/>
      </w:rPr>
      <w:fldChar w:fldCharType="begin"/>
    </w:r>
    <w:r w:rsidRPr="00586CFA">
      <w:rPr>
        <w:rFonts w:ascii="Calibri" w:hAnsi="Calibri"/>
        <w:sz w:val="16"/>
        <w:szCs w:val="16"/>
      </w:rPr>
      <w:instrText xml:space="preserve"> PAGE   \* MERGEFORMAT </w:instrText>
    </w:r>
    <w:r w:rsidR="00F2259C" w:rsidRPr="00586CFA">
      <w:rPr>
        <w:rFonts w:ascii="Calibri" w:hAnsi="Calibri"/>
        <w:sz w:val="16"/>
        <w:szCs w:val="16"/>
      </w:rPr>
      <w:fldChar w:fldCharType="separate"/>
    </w:r>
    <w:r w:rsidR="00673B2B">
      <w:rPr>
        <w:rFonts w:ascii="Calibri" w:hAnsi="Calibri"/>
        <w:noProof/>
        <w:sz w:val="16"/>
        <w:szCs w:val="16"/>
      </w:rPr>
      <w:t>1</w:t>
    </w:r>
    <w:r w:rsidR="00F2259C" w:rsidRPr="00586CFA">
      <w:rPr>
        <w:rFonts w:ascii="Calibri" w:hAnsi="Calibri"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EC6A3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EF04A5"/>
    <w:multiLevelType w:val="hybridMultilevel"/>
    <w:tmpl w:val="CDB0959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6D327C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254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C72608"/>
    <w:multiLevelType w:val="hybridMultilevel"/>
    <w:tmpl w:val="F46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609B3"/>
    <w:multiLevelType w:val="hybridMultilevel"/>
    <w:tmpl w:val="86C81014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F5938"/>
    <w:multiLevelType w:val="hybridMultilevel"/>
    <w:tmpl w:val="0196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21518C"/>
    <w:multiLevelType w:val="hybridMultilevel"/>
    <w:tmpl w:val="A25C448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8C0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2B05A1"/>
    <w:multiLevelType w:val="hybridMultilevel"/>
    <w:tmpl w:val="B96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150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00E70"/>
    <w:rsid w:val="0000290F"/>
    <w:rsid w:val="000053A0"/>
    <w:rsid w:val="0001333B"/>
    <w:rsid w:val="00017949"/>
    <w:rsid w:val="00025005"/>
    <w:rsid w:val="00030F21"/>
    <w:rsid w:val="000331D2"/>
    <w:rsid w:val="000406C6"/>
    <w:rsid w:val="00042602"/>
    <w:rsid w:val="00050AE0"/>
    <w:rsid w:val="00052C54"/>
    <w:rsid w:val="00056F65"/>
    <w:rsid w:val="000604F6"/>
    <w:rsid w:val="00062137"/>
    <w:rsid w:val="00065001"/>
    <w:rsid w:val="00071261"/>
    <w:rsid w:val="00072C51"/>
    <w:rsid w:val="000751A2"/>
    <w:rsid w:val="000827D0"/>
    <w:rsid w:val="000834A0"/>
    <w:rsid w:val="000848B1"/>
    <w:rsid w:val="00086A6C"/>
    <w:rsid w:val="0008716B"/>
    <w:rsid w:val="00087597"/>
    <w:rsid w:val="0009759E"/>
    <w:rsid w:val="000B279F"/>
    <w:rsid w:val="000B41C9"/>
    <w:rsid w:val="000C078C"/>
    <w:rsid w:val="000C0CD9"/>
    <w:rsid w:val="000C7367"/>
    <w:rsid w:val="000D3225"/>
    <w:rsid w:val="000D5999"/>
    <w:rsid w:val="000D67FF"/>
    <w:rsid w:val="000F4775"/>
    <w:rsid w:val="000F4C0A"/>
    <w:rsid w:val="00102AAC"/>
    <w:rsid w:val="00113831"/>
    <w:rsid w:val="00114095"/>
    <w:rsid w:val="00114BF6"/>
    <w:rsid w:val="00120DB0"/>
    <w:rsid w:val="0012592A"/>
    <w:rsid w:val="00125F52"/>
    <w:rsid w:val="00132BE1"/>
    <w:rsid w:val="001404C5"/>
    <w:rsid w:val="00140645"/>
    <w:rsid w:val="00140A56"/>
    <w:rsid w:val="00141282"/>
    <w:rsid w:val="001438A5"/>
    <w:rsid w:val="00151687"/>
    <w:rsid w:val="001535D9"/>
    <w:rsid w:val="00153D9F"/>
    <w:rsid w:val="0015563C"/>
    <w:rsid w:val="001560EB"/>
    <w:rsid w:val="00156509"/>
    <w:rsid w:val="00162770"/>
    <w:rsid w:val="00162E04"/>
    <w:rsid w:val="00163573"/>
    <w:rsid w:val="00164106"/>
    <w:rsid w:val="00164214"/>
    <w:rsid w:val="00167C86"/>
    <w:rsid w:val="0017120C"/>
    <w:rsid w:val="00180B2A"/>
    <w:rsid w:val="001826BC"/>
    <w:rsid w:val="00186907"/>
    <w:rsid w:val="0018702F"/>
    <w:rsid w:val="00196F5D"/>
    <w:rsid w:val="001A0215"/>
    <w:rsid w:val="001A0BD8"/>
    <w:rsid w:val="001A2070"/>
    <w:rsid w:val="001A40DA"/>
    <w:rsid w:val="001A5202"/>
    <w:rsid w:val="001B0301"/>
    <w:rsid w:val="001B053D"/>
    <w:rsid w:val="001B26B6"/>
    <w:rsid w:val="001B3AA2"/>
    <w:rsid w:val="001B3BAD"/>
    <w:rsid w:val="001C3400"/>
    <w:rsid w:val="001C61B2"/>
    <w:rsid w:val="001C6EB8"/>
    <w:rsid w:val="001E02B4"/>
    <w:rsid w:val="001E1F5A"/>
    <w:rsid w:val="001E4C45"/>
    <w:rsid w:val="001E503C"/>
    <w:rsid w:val="001F2AD5"/>
    <w:rsid w:val="001F56B8"/>
    <w:rsid w:val="00201767"/>
    <w:rsid w:val="00201F37"/>
    <w:rsid w:val="00205738"/>
    <w:rsid w:val="00205D4D"/>
    <w:rsid w:val="00206948"/>
    <w:rsid w:val="00212188"/>
    <w:rsid w:val="0021553D"/>
    <w:rsid w:val="002179B9"/>
    <w:rsid w:val="002205A8"/>
    <w:rsid w:val="00221659"/>
    <w:rsid w:val="00221B0E"/>
    <w:rsid w:val="002221CB"/>
    <w:rsid w:val="002232FC"/>
    <w:rsid w:val="00224F47"/>
    <w:rsid w:val="002263DD"/>
    <w:rsid w:val="002271CD"/>
    <w:rsid w:val="00234C2B"/>
    <w:rsid w:val="00235382"/>
    <w:rsid w:val="00236A1A"/>
    <w:rsid w:val="00240ECA"/>
    <w:rsid w:val="00240F96"/>
    <w:rsid w:val="00246989"/>
    <w:rsid w:val="0025283E"/>
    <w:rsid w:val="00257772"/>
    <w:rsid w:val="00263A5A"/>
    <w:rsid w:val="00265ADE"/>
    <w:rsid w:val="00270C1C"/>
    <w:rsid w:val="00270CC4"/>
    <w:rsid w:val="00271B1C"/>
    <w:rsid w:val="002722E0"/>
    <w:rsid w:val="00275637"/>
    <w:rsid w:val="00276630"/>
    <w:rsid w:val="002816BF"/>
    <w:rsid w:val="002827AA"/>
    <w:rsid w:val="002837EA"/>
    <w:rsid w:val="002A2A07"/>
    <w:rsid w:val="002A4E50"/>
    <w:rsid w:val="002A70F0"/>
    <w:rsid w:val="002B34CA"/>
    <w:rsid w:val="002B52B1"/>
    <w:rsid w:val="002B6678"/>
    <w:rsid w:val="002C505C"/>
    <w:rsid w:val="002C7F93"/>
    <w:rsid w:val="002D3B88"/>
    <w:rsid w:val="002E1CAE"/>
    <w:rsid w:val="002E30BF"/>
    <w:rsid w:val="002E38A7"/>
    <w:rsid w:val="002F380E"/>
    <w:rsid w:val="002F383A"/>
    <w:rsid w:val="003003B0"/>
    <w:rsid w:val="00302BD7"/>
    <w:rsid w:val="00303974"/>
    <w:rsid w:val="00315F5B"/>
    <w:rsid w:val="00317690"/>
    <w:rsid w:val="00321AED"/>
    <w:rsid w:val="00324698"/>
    <w:rsid w:val="0032628D"/>
    <w:rsid w:val="003276DB"/>
    <w:rsid w:val="00332933"/>
    <w:rsid w:val="003355CD"/>
    <w:rsid w:val="003364A9"/>
    <w:rsid w:val="00340A31"/>
    <w:rsid w:val="003420F8"/>
    <w:rsid w:val="0034576A"/>
    <w:rsid w:val="00353A10"/>
    <w:rsid w:val="00364180"/>
    <w:rsid w:val="00366F8D"/>
    <w:rsid w:val="0037061F"/>
    <w:rsid w:val="0037166C"/>
    <w:rsid w:val="003775A3"/>
    <w:rsid w:val="00380F95"/>
    <w:rsid w:val="00382B67"/>
    <w:rsid w:val="00384887"/>
    <w:rsid w:val="00384F36"/>
    <w:rsid w:val="0039053D"/>
    <w:rsid w:val="00390D32"/>
    <w:rsid w:val="003953CC"/>
    <w:rsid w:val="003962CF"/>
    <w:rsid w:val="0039741C"/>
    <w:rsid w:val="003A035E"/>
    <w:rsid w:val="003A08E2"/>
    <w:rsid w:val="003B122C"/>
    <w:rsid w:val="003B4128"/>
    <w:rsid w:val="003B4B22"/>
    <w:rsid w:val="003B747E"/>
    <w:rsid w:val="003B7B40"/>
    <w:rsid w:val="003C07AB"/>
    <w:rsid w:val="003C3D24"/>
    <w:rsid w:val="003C59A5"/>
    <w:rsid w:val="003D0323"/>
    <w:rsid w:val="003D15ED"/>
    <w:rsid w:val="003D38D2"/>
    <w:rsid w:val="003E2855"/>
    <w:rsid w:val="003E3EF7"/>
    <w:rsid w:val="003F5CBE"/>
    <w:rsid w:val="003F6ABC"/>
    <w:rsid w:val="004006DE"/>
    <w:rsid w:val="004007AD"/>
    <w:rsid w:val="0040298D"/>
    <w:rsid w:val="00410882"/>
    <w:rsid w:val="004118F8"/>
    <w:rsid w:val="00416E14"/>
    <w:rsid w:val="0041713C"/>
    <w:rsid w:val="00422710"/>
    <w:rsid w:val="0042285E"/>
    <w:rsid w:val="00423152"/>
    <w:rsid w:val="00424879"/>
    <w:rsid w:val="00431B4D"/>
    <w:rsid w:val="0043401B"/>
    <w:rsid w:val="00435D97"/>
    <w:rsid w:val="00441DFB"/>
    <w:rsid w:val="004446F9"/>
    <w:rsid w:val="00451BA0"/>
    <w:rsid w:val="00453539"/>
    <w:rsid w:val="00457D48"/>
    <w:rsid w:val="004617EB"/>
    <w:rsid w:val="0046231C"/>
    <w:rsid w:val="0046248B"/>
    <w:rsid w:val="004723C5"/>
    <w:rsid w:val="00474090"/>
    <w:rsid w:val="00474EFA"/>
    <w:rsid w:val="004750D7"/>
    <w:rsid w:val="004756BF"/>
    <w:rsid w:val="004777F8"/>
    <w:rsid w:val="00477CAB"/>
    <w:rsid w:val="004810A3"/>
    <w:rsid w:val="0048599C"/>
    <w:rsid w:val="0049133D"/>
    <w:rsid w:val="00491E4B"/>
    <w:rsid w:val="004A04C3"/>
    <w:rsid w:val="004A0898"/>
    <w:rsid w:val="004A2404"/>
    <w:rsid w:val="004A7C9D"/>
    <w:rsid w:val="004B07E4"/>
    <w:rsid w:val="004B254E"/>
    <w:rsid w:val="004B6066"/>
    <w:rsid w:val="004C2E8D"/>
    <w:rsid w:val="004C4093"/>
    <w:rsid w:val="004C58A8"/>
    <w:rsid w:val="004C6EE8"/>
    <w:rsid w:val="004C79A7"/>
    <w:rsid w:val="004D0BD5"/>
    <w:rsid w:val="004D0BEA"/>
    <w:rsid w:val="004D166B"/>
    <w:rsid w:val="004D4B8C"/>
    <w:rsid w:val="004E1E68"/>
    <w:rsid w:val="004E5D11"/>
    <w:rsid w:val="004E5E1B"/>
    <w:rsid w:val="004F1680"/>
    <w:rsid w:val="004F17F1"/>
    <w:rsid w:val="004F4C2C"/>
    <w:rsid w:val="004F57BC"/>
    <w:rsid w:val="004F65C4"/>
    <w:rsid w:val="004F715F"/>
    <w:rsid w:val="00501897"/>
    <w:rsid w:val="0050244B"/>
    <w:rsid w:val="0050283A"/>
    <w:rsid w:val="00504D20"/>
    <w:rsid w:val="005071A2"/>
    <w:rsid w:val="005074CC"/>
    <w:rsid w:val="0051017A"/>
    <w:rsid w:val="005103FA"/>
    <w:rsid w:val="00511288"/>
    <w:rsid w:val="005124A9"/>
    <w:rsid w:val="00512663"/>
    <w:rsid w:val="00516FBC"/>
    <w:rsid w:val="00520B20"/>
    <w:rsid w:val="005215A1"/>
    <w:rsid w:val="00522082"/>
    <w:rsid w:val="0053103F"/>
    <w:rsid w:val="00533768"/>
    <w:rsid w:val="00537DA6"/>
    <w:rsid w:val="00541B23"/>
    <w:rsid w:val="00544F22"/>
    <w:rsid w:val="00545329"/>
    <w:rsid w:val="00562DC4"/>
    <w:rsid w:val="00563489"/>
    <w:rsid w:val="005634B3"/>
    <w:rsid w:val="00565D69"/>
    <w:rsid w:val="0056720F"/>
    <w:rsid w:val="00571D99"/>
    <w:rsid w:val="005742CB"/>
    <w:rsid w:val="005812E0"/>
    <w:rsid w:val="00583930"/>
    <w:rsid w:val="00584E32"/>
    <w:rsid w:val="005859B3"/>
    <w:rsid w:val="00586CFA"/>
    <w:rsid w:val="005928D7"/>
    <w:rsid w:val="00596AE5"/>
    <w:rsid w:val="005A0A29"/>
    <w:rsid w:val="005A2B45"/>
    <w:rsid w:val="005A7E9A"/>
    <w:rsid w:val="005B2F36"/>
    <w:rsid w:val="005C30DE"/>
    <w:rsid w:val="005C3B58"/>
    <w:rsid w:val="005C7451"/>
    <w:rsid w:val="005D0F57"/>
    <w:rsid w:val="005D1F1B"/>
    <w:rsid w:val="005F19B3"/>
    <w:rsid w:val="005F4BB3"/>
    <w:rsid w:val="006042F9"/>
    <w:rsid w:val="00607B39"/>
    <w:rsid w:val="006132B1"/>
    <w:rsid w:val="00616E60"/>
    <w:rsid w:val="00620A3D"/>
    <w:rsid w:val="00625146"/>
    <w:rsid w:val="00631DBE"/>
    <w:rsid w:val="00632A76"/>
    <w:rsid w:val="00634A4E"/>
    <w:rsid w:val="00641694"/>
    <w:rsid w:val="006417F7"/>
    <w:rsid w:val="0064203F"/>
    <w:rsid w:val="006421E0"/>
    <w:rsid w:val="00651118"/>
    <w:rsid w:val="006524E1"/>
    <w:rsid w:val="00655608"/>
    <w:rsid w:val="0065766A"/>
    <w:rsid w:val="00663536"/>
    <w:rsid w:val="00666F46"/>
    <w:rsid w:val="00671B6C"/>
    <w:rsid w:val="00673B2B"/>
    <w:rsid w:val="006747F9"/>
    <w:rsid w:val="006750F1"/>
    <w:rsid w:val="0068192E"/>
    <w:rsid w:val="00691998"/>
    <w:rsid w:val="00692E27"/>
    <w:rsid w:val="00695C89"/>
    <w:rsid w:val="006A00E6"/>
    <w:rsid w:val="006A01F5"/>
    <w:rsid w:val="006A7242"/>
    <w:rsid w:val="006C0675"/>
    <w:rsid w:val="006C304A"/>
    <w:rsid w:val="006D25EB"/>
    <w:rsid w:val="006D2AE1"/>
    <w:rsid w:val="006D5536"/>
    <w:rsid w:val="006D65B8"/>
    <w:rsid w:val="006D7628"/>
    <w:rsid w:val="006E021A"/>
    <w:rsid w:val="006E4096"/>
    <w:rsid w:val="006E7A85"/>
    <w:rsid w:val="00700B8E"/>
    <w:rsid w:val="00704D03"/>
    <w:rsid w:val="0070557D"/>
    <w:rsid w:val="00706416"/>
    <w:rsid w:val="00712E91"/>
    <w:rsid w:val="00714279"/>
    <w:rsid w:val="0071435A"/>
    <w:rsid w:val="007148DC"/>
    <w:rsid w:val="00723BF1"/>
    <w:rsid w:val="0072487D"/>
    <w:rsid w:val="00725B1A"/>
    <w:rsid w:val="00725D0E"/>
    <w:rsid w:val="0072743D"/>
    <w:rsid w:val="00727694"/>
    <w:rsid w:val="007278D6"/>
    <w:rsid w:val="00734087"/>
    <w:rsid w:val="0075651A"/>
    <w:rsid w:val="007607F6"/>
    <w:rsid w:val="00760DEC"/>
    <w:rsid w:val="00765953"/>
    <w:rsid w:val="00765DF7"/>
    <w:rsid w:val="007701AD"/>
    <w:rsid w:val="00770531"/>
    <w:rsid w:val="00770ED0"/>
    <w:rsid w:val="00781EF8"/>
    <w:rsid w:val="007858E5"/>
    <w:rsid w:val="00794456"/>
    <w:rsid w:val="007A07EB"/>
    <w:rsid w:val="007A37F8"/>
    <w:rsid w:val="007A7BB2"/>
    <w:rsid w:val="007A7E5C"/>
    <w:rsid w:val="007B08EF"/>
    <w:rsid w:val="007B1F59"/>
    <w:rsid w:val="007B5CEC"/>
    <w:rsid w:val="007B6045"/>
    <w:rsid w:val="007B60CD"/>
    <w:rsid w:val="007B75EB"/>
    <w:rsid w:val="007C05B8"/>
    <w:rsid w:val="007C34A7"/>
    <w:rsid w:val="007C7D94"/>
    <w:rsid w:val="007D3455"/>
    <w:rsid w:val="007D4398"/>
    <w:rsid w:val="007D5CD0"/>
    <w:rsid w:val="007D78B1"/>
    <w:rsid w:val="007D7E8E"/>
    <w:rsid w:val="007E11AD"/>
    <w:rsid w:val="007E146A"/>
    <w:rsid w:val="007E76E0"/>
    <w:rsid w:val="007F126F"/>
    <w:rsid w:val="007F1292"/>
    <w:rsid w:val="007F2800"/>
    <w:rsid w:val="00800720"/>
    <w:rsid w:val="008013E9"/>
    <w:rsid w:val="008070AF"/>
    <w:rsid w:val="00807EDC"/>
    <w:rsid w:val="008115D3"/>
    <w:rsid w:val="00814A90"/>
    <w:rsid w:val="00815FC4"/>
    <w:rsid w:val="008201E6"/>
    <w:rsid w:val="008333DA"/>
    <w:rsid w:val="00833ABB"/>
    <w:rsid w:val="008369AB"/>
    <w:rsid w:val="00837218"/>
    <w:rsid w:val="00841F2E"/>
    <w:rsid w:val="00847D33"/>
    <w:rsid w:val="00854590"/>
    <w:rsid w:val="008659BB"/>
    <w:rsid w:val="008675B3"/>
    <w:rsid w:val="00870639"/>
    <w:rsid w:val="008716E1"/>
    <w:rsid w:val="00872ED0"/>
    <w:rsid w:val="00872F65"/>
    <w:rsid w:val="0088664A"/>
    <w:rsid w:val="008867C9"/>
    <w:rsid w:val="00886CA3"/>
    <w:rsid w:val="00897B6F"/>
    <w:rsid w:val="008A05B0"/>
    <w:rsid w:val="008A0CEF"/>
    <w:rsid w:val="008A32E6"/>
    <w:rsid w:val="008A7C04"/>
    <w:rsid w:val="008B18FC"/>
    <w:rsid w:val="008B4BD4"/>
    <w:rsid w:val="008B70AD"/>
    <w:rsid w:val="008C170A"/>
    <w:rsid w:val="008C2D12"/>
    <w:rsid w:val="008C31B6"/>
    <w:rsid w:val="008C3B58"/>
    <w:rsid w:val="008C701A"/>
    <w:rsid w:val="008D3688"/>
    <w:rsid w:val="008D7CCB"/>
    <w:rsid w:val="008E1CDA"/>
    <w:rsid w:val="008E1D43"/>
    <w:rsid w:val="008E4B6C"/>
    <w:rsid w:val="008E74B2"/>
    <w:rsid w:val="008F3191"/>
    <w:rsid w:val="008F5F6A"/>
    <w:rsid w:val="009010EA"/>
    <w:rsid w:val="00904B64"/>
    <w:rsid w:val="00907B3C"/>
    <w:rsid w:val="00912B28"/>
    <w:rsid w:val="00913953"/>
    <w:rsid w:val="00920FCA"/>
    <w:rsid w:val="00921021"/>
    <w:rsid w:val="0092222E"/>
    <w:rsid w:val="00926C75"/>
    <w:rsid w:val="0093198D"/>
    <w:rsid w:val="0093303A"/>
    <w:rsid w:val="009370B0"/>
    <w:rsid w:val="009418F0"/>
    <w:rsid w:val="00942CD7"/>
    <w:rsid w:val="0094456E"/>
    <w:rsid w:val="009468E7"/>
    <w:rsid w:val="00950E2C"/>
    <w:rsid w:val="00954B20"/>
    <w:rsid w:val="00954E31"/>
    <w:rsid w:val="00956586"/>
    <w:rsid w:val="009651EC"/>
    <w:rsid w:val="00966EEE"/>
    <w:rsid w:val="00967271"/>
    <w:rsid w:val="00967F6B"/>
    <w:rsid w:val="00975EC5"/>
    <w:rsid w:val="009822A4"/>
    <w:rsid w:val="00982C4C"/>
    <w:rsid w:val="00987829"/>
    <w:rsid w:val="00987F01"/>
    <w:rsid w:val="009904FE"/>
    <w:rsid w:val="009B7168"/>
    <w:rsid w:val="009C3409"/>
    <w:rsid w:val="009C3720"/>
    <w:rsid w:val="009C3FE2"/>
    <w:rsid w:val="009C64C9"/>
    <w:rsid w:val="009D0CC2"/>
    <w:rsid w:val="009D34AF"/>
    <w:rsid w:val="009D34D3"/>
    <w:rsid w:val="009E4836"/>
    <w:rsid w:val="009E7279"/>
    <w:rsid w:val="009E77C5"/>
    <w:rsid w:val="009F0ED9"/>
    <w:rsid w:val="009F6C98"/>
    <w:rsid w:val="009F7586"/>
    <w:rsid w:val="009F78F2"/>
    <w:rsid w:val="00A03782"/>
    <w:rsid w:val="00A056EE"/>
    <w:rsid w:val="00A05D6E"/>
    <w:rsid w:val="00A10FB4"/>
    <w:rsid w:val="00A1305F"/>
    <w:rsid w:val="00A13B62"/>
    <w:rsid w:val="00A15F78"/>
    <w:rsid w:val="00A228ED"/>
    <w:rsid w:val="00A25BC3"/>
    <w:rsid w:val="00A26C79"/>
    <w:rsid w:val="00A30831"/>
    <w:rsid w:val="00A3316E"/>
    <w:rsid w:val="00A3542C"/>
    <w:rsid w:val="00A42BD4"/>
    <w:rsid w:val="00A43B9E"/>
    <w:rsid w:val="00A45882"/>
    <w:rsid w:val="00A4590E"/>
    <w:rsid w:val="00A5304B"/>
    <w:rsid w:val="00A53CFF"/>
    <w:rsid w:val="00A61B71"/>
    <w:rsid w:val="00A61CFF"/>
    <w:rsid w:val="00A628D6"/>
    <w:rsid w:val="00A63E8B"/>
    <w:rsid w:val="00A65B3A"/>
    <w:rsid w:val="00A706FD"/>
    <w:rsid w:val="00A73320"/>
    <w:rsid w:val="00A7355A"/>
    <w:rsid w:val="00A73A94"/>
    <w:rsid w:val="00A809CA"/>
    <w:rsid w:val="00A81D42"/>
    <w:rsid w:val="00A81FB4"/>
    <w:rsid w:val="00A856C3"/>
    <w:rsid w:val="00A86008"/>
    <w:rsid w:val="00A86C0A"/>
    <w:rsid w:val="00A9094F"/>
    <w:rsid w:val="00A94EC9"/>
    <w:rsid w:val="00A96E72"/>
    <w:rsid w:val="00AA1849"/>
    <w:rsid w:val="00AA282C"/>
    <w:rsid w:val="00AA4888"/>
    <w:rsid w:val="00AA6A93"/>
    <w:rsid w:val="00AA7BE6"/>
    <w:rsid w:val="00AB0F12"/>
    <w:rsid w:val="00AB32F5"/>
    <w:rsid w:val="00AC0517"/>
    <w:rsid w:val="00AC2E05"/>
    <w:rsid w:val="00AD6884"/>
    <w:rsid w:val="00AE0DBF"/>
    <w:rsid w:val="00AE18B4"/>
    <w:rsid w:val="00AE4A5B"/>
    <w:rsid w:val="00AE4ACC"/>
    <w:rsid w:val="00AF259C"/>
    <w:rsid w:val="00AF3691"/>
    <w:rsid w:val="00B07F7D"/>
    <w:rsid w:val="00B1093C"/>
    <w:rsid w:val="00B151B2"/>
    <w:rsid w:val="00B16709"/>
    <w:rsid w:val="00B175E5"/>
    <w:rsid w:val="00B21432"/>
    <w:rsid w:val="00B22CBF"/>
    <w:rsid w:val="00B23C8B"/>
    <w:rsid w:val="00B27274"/>
    <w:rsid w:val="00B37377"/>
    <w:rsid w:val="00B44B1A"/>
    <w:rsid w:val="00B51DCF"/>
    <w:rsid w:val="00B6702D"/>
    <w:rsid w:val="00B70EE3"/>
    <w:rsid w:val="00B72AB5"/>
    <w:rsid w:val="00B75BBB"/>
    <w:rsid w:val="00B76B6E"/>
    <w:rsid w:val="00B80F31"/>
    <w:rsid w:val="00B8194C"/>
    <w:rsid w:val="00B90F82"/>
    <w:rsid w:val="00B91B94"/>
    <w:rsid w:val="00B92601"/>
    <w:rsid w:val="00B97AFC"/>
    <w:rsid w:val="00BA2179"/>
    <w:rsid w:val="00BA2B82"/>
    <w:rsid w:val="00BA39BC"/>
    <w:rsid w:val="00BA4D89"/>
    <w:rsid w:val="00BA54C5"/>
    <w:rsid w:val="00BA672B"/>
    <w:rsid w:val="00BA7663"/>
    <w:rsid w:val="00BB0CFB"/>
    <w:rsid w:val="00BB3440"/>
    <w:rsid w:val="00BB41A6"/>
    <w:rsid w:val="00BB4C67"/>
    <w:rsid w:val="00BB7D7E"/>
    <w:rsid w:val="00BC0507"/>
    <w:rsid w:val="00BC14E1"/>
    <w:rsid w:val="00BC2491"/>
    <w:rsid w:val="00BC73BF"/>
    <w:rsid w:val="00BC78CC"/>
    <w:rsid w:val="00BD1852"/>
    <w:rsid w:val="00BD351A"/>
    <w:rsid w:val="00BD3F28"/>
    <w:rsid w:val="00BD49F1"/>
    <w:rsid w:val="00BD641F"/>
    <w:rsid w:val="00BD70DA"/>
    <w:rsid w:val="00BD7342"/>
    <w:rsid w:val="00BE0518"/>
    <w:rsid w:val="00BE2E8B"/>
    <w:rsid w:val="00BE4801"/>
    <w:rsid w:val="00BE744A"/>
    <w:rsid w:val="00C04449"/>
    <w:rsid w:val="00C04EDE"/>
    <w:rsid w:val="00C1242A"/>
    <w:rsid w:val="00C253E8"/>
    <w:rsid w:val="00C25BD1"/>
    <w:rsid w:val="00C30A6B"/>
    <w:rsid w:val="00C321B9"/>
    <w:rsid w:val="00C33271"/>
    <w:rsid w:val="00C346FB"/>
    <w:rsid w:val="00C37230"/>
    <w:rsid w:val="00C40E49"/>
    <w:rsid w:val="00C4450F"/>
    <w:rsid w:val="00C50D99"/>
    <w:rsid w:val="00C51A65"/>
    <w:rsid w:val="00C51F62"/>
    <w:rsid w:val="00C56E97"/>
    <w:rsid w:val="00C649D8"/>
    <w:rsid w:val="00C9180E"/>
    <w:rsid w:val="00C919A2"/>
    <w:rsid w:val="00C92F10"/>
    <w:rsid w:val="00C966AD"/>
    <w:rsid w:val="00C967B1"/>
    <w:rsid w:val="00C9763E"/>
    <w:rsid w:val="00C978D3"/>
    <w:rsid w:val="00CB2A69"/>
    <w:rsid w:val="00CB4EAD"/>
    <w:rsid w:val="00CB70B4"/>
    <w:rsid w:val="00CC0ADE"/>
    <w:rsid w:val="00CC2E4C"/>
    <w:rsid w:val="00CC3554"/>
    <w:rsid w:val="00CC582F"/>
    <w:rsid w:val="00CD09D3"/>
    <w:rsid w:val="00CD3E9C"/>
    <w:rsid w:val="00CD4CA4"/>
    <w:rsid w:val="00CD550F"/>
    <w:rsid w:val="00CE0DCC"/>
    <w:rsid w:val="00CE27A4"/>
    <w:rsid w:val="00CF1C0F"/>
    <w:rsid w:val="00CF595C"/>
    <w:rsid w:val="00D03E2B"/>
    <w:rsid w:val="00D06F6D"/>
    <w:rsid w:val="00D11C8A"/>
    <w:rsid w:val="00D146A6"/>
    <w:rsid w:val="00D17B76"/>
    <w:rsid w:val="00D27852"/>
    <w:rsid w:val="00D304F0"/>
    <w:rsid w:val="00D32EBF"/>
    <w:rsid w:val="00D33504"/>
    <w:rsid w:val="00D33CF8"/>
    <w:rsid w:val="00D44866"/>
    <w:rsid w:val="00D47EC3"/>
    <w:rsid w:val="00D530F5"/>
    <w:rsid w:val="00D544F1"/>
    <w:rsid w:val="00D54913"/>
    <w:rsid w:val="00D57597"/>
    <w:rsid w:val="00D57A84"/>
    <w:rsid w:val="00D60709"/>
    <w:rsid w:val="00D64C18"/>
    <w:rsid w:val="00D6730D"/>
    <w:rsid w:val="00D73B3F"/>
    <w:rsid w:val="00D7415B"/>
    <w:rsid w:val="00D758A3"/>
    <w:rsid w:val="00D7651A"/>
    <w:rsid w:val="00D9563D"/>
    <w:rsid w:val="00DA0193"/>
    <w:rsid w:val="00DA264B"/>
    <w:rsid w:val="00DA611D"/>
    <w:rsid w:val="00DA6C24"/>
    <w:rsid w:val="00DB1C4C"/>
    <w:rsid w:val="00DB1EDD"/>
    <w:rsid w:val="00DB2325"/>
    <w:rsid w:val="00DC1CCB"/>
    <w:rsid w:val="00DC2125"/>
    <w:rsid w:val="00DD3D90"/>
    <w:rsid w:val="00DD41AB"/>
    <w:rsid w:val="00DD53F1"/>
    <w:rsid w:val="00DE127A"/>
    <w:rsid w:val="00DE2A9D"/>
    <w:rsid w:val="00DE3592"/>
    <w:rsid w:val="00DE372B"/>
    <w:rsid w:val="00DE4967"/>
    <w:rsid w:val="00DE5389"/>
    <w:rsid w:val="00E036BB"/>
    <w:rsid w:val="00E07247"/>
    <w:rsid w:val="00E07E3C"/>
    <w:rsid w:val="00E1541A"/>
    <w:rsid w:val="00E17578"/>
    <w:rsid w:val="00E26A98"/>
    <w:rsid w:val="00E3064D"/>
    <w:rsid w:val="00E317BA"/>
    <w:rsid w:val="00E33C6E"/>
    <w:rsid w:val="00E378EE"/>
    <w:rsid w:val="00E46EDF"/>
    <w:rsid w:val="00E50BC1"/>
    <w:rsid w:val="00E542E4"/>
    <w:rsid w:val="00E57D01"/>
    <w:rsid w:val="00E6102B"/>
    <w:rsid w:val="00E76029"/>
    <w:rsid w:val="00E77E5E"/>
    <w:rsid w:val="00E809D1"/>
    <w:rsid w:val="00EA029F"/>
    <w:rsid w:val="00EA077C"/>
    <w:rsid w:val="00EA182F"/>
    <w:rsid w:val="00EA279B"/>
    <w:rsid w:val="00EA3908"/>
    <w:rsid w:val="00EA4F71"/>
    <w:rsid w:val="00EA6C78"/>
    <w:rsid w:val="00EB204A"/>
    <w:rsid w:val="00EB460B"/>
    <w:rsid w:val="00EB6D6B"/>
    <w:rsid w:val="00EB74CF"/>
    <w:rsid w:val="00EC27EA"/>
    <w:rsid w:val="00EC3C09"/>
    <w:rsid w:val="00ED04F2"/>
    <w:rsid w:val="00ED3844"/>
    <w:rsid w:val="00ED7CCE"/>
    <w:rsid w:val="00EE228C"/>
    <w:rsid w:val="00EE7564"/>
    <w:rsid w:val="00EF1CDB"/>
    <w:rsid w:val="00EF28FF"/>
    <w:rsid w:val="00EF5DDC"/>
    <w:rsid w:val="00EF5EF4"/>
    <w:rsid w:val="00F00FC6"/>
    <w:rsid w:val="00F056C3"/>
    <w:rsid w:val="00F11746"/>
    <w:rsid w:val="00F1221C"/>
    <w:rsid w:val="00F21C75"/>
    <w:rsid w:val="00F2259C"/>
    <w:rsid w:val="00F22E4E"/>
    <w:rsid w:val="00F24391"/>
    <w:rsid w:val="00F25A5C"/>
    <w:rsid w:val="00F3320A"/>
    <w:rsid w:val="00F34EB1"/>
    <w:rsid w:val="00F35C8E"/>
    <w:rsid w:val="00F36A27"/>
    <w:rsid w:val="00F37F27"/>
    <w:rsid w:val="00F4195E"/>
    <w:rsid w:val="00F434E8"/>
    <w:rsid w:val="00F453AF"/>
    <w:rsid w:val="00F47A2B"/>
    <w:rsid w:val="00F5093F"/>
    <w:rsid w:val="00F5131E"/>
    <w:rsid w:val="00F51CA7"/>
    <w:rsid w:val="00F57620"/>
    <w:rsid w:val="00F60AFC"/>
    <w:rsid w:val="00F61CE1"/>
    <w:rsid w:val="00F63A86"/>
    <w:rsid w:val="00F7112B"/>
    <w:rsid w:val="00F72E3C"/>
    <w:rsid w:val="00F745DC"/>
    <w:rsid w:val="00F805E8"/>
    <w:rsid w:val="00F82AB1"/>
    <w:rsid w:val="00F83E3B"/>
    <w:rsid w:val="00F83EA9"/>
    <w:rsid w:val="00F857FE"/>
    <w:rsid w:val="00F91D6F"/>
    <w:rsid w:val="00FC1100"/>
    <w:rsid w:val="00FC2010"/>
    <w:rsid w:val="00FC7B4A"/>
    <w:rsid w:val="00FD115D"/>
    <w:rsid w:val="00FE7183"/>
    <w:rsid w:val="00FF2F89"/>
    <w:rsid w:val="00FF32FB"/>
    <w:rsid w:val="00FF730F"/>
    <w:rsid w:val="00FF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2A4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2A4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Imtiaz</cp:lastModifiedBy>
  <cp:revision>15</cp:revision>
  <cp:lastPrinted>2015-05-13T09:58:00Z</cp:lastPrinted>
  <dcterms:created xsi:type="dcterms:W3CDTF">2015-04-07T10:52:00Z</dcterms:created>
  <dcterms:modified xsi:type="dcterms:W3CDTF">2015-05-18T11:40:00Z</dcterms:modified>
</cp:coreProperties>
</file>