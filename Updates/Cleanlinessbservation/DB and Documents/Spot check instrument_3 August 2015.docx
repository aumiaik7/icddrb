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19" w:rsidRPr="000E151B" w:rsidRDefault="00D9511C" w:rsidP="00870E86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0E151B">
        <w:rPr>
          <w:rFonts w:ascii="Times New Roman" w:hAnsi="Times New Roman" w:cs="Times New Roman"/>
          <w:b/>
          <w:bCs/>
        </w:rPr>
        <w:t>Toilet quality and cleanliness observation instrument</w:t>
      </w:r>
    </w:p>
    <w:p w:rsidR="005C0F14" w:rsidRPr="000E151B" w:rsidRDefault="008F5937" w:rsidP="00870E86">
      <w:pPr>
        <w:pStyle w:val="Heading2"/>
        <w:spacing w:before="0" w:after="120"/>
        <w:jc w:val="center"/>
        <w:rPr>
          <w:rFonts w:ascii="Times New Roman" w:hAnsi="Times New Roman"/>
          <w:i w:val="0"/>
          <w:sz w:val="24"/>
          <w:szCs w:val="24"/>
          <w:lang w:val="en-GB"/>
        </w:rPr>
      </w:pPr>
      <w:r w:rsidRPr="000E151B">
        <w:rPr>
          <w:rFonts w:ascii="Times New Roman" w:hAnsi="Times New Roman"/>
          <w:i w:val="0"/>
          <w:sz w:val="24"/>
          <w:szCs w:val="24"/>
          <w:lang w:val="en-GB"/>
        </w:rPr>
        <w:t>Using behaviour change messaging to improve communal toilets in Dhaka, Bangladesh</w:t>
      </w:r>
    </w:p>
    <w:p w:rsidR="008F5937" w:rsidRPr="000E151B" w:rsidRDefault="00B828CC" w:rsidP="00870E86">
      <w:pPr>
        <w:pStyle w:val="Heading2"/>
        <w:spacing w:before="0" w:after="120"/>
        <w:jc w:val="center"/>
        <w:rPr>
          <w:rFonts w:ascii="SutonnyMJ" w:hAnsi="SutonnyMJ" w:cs="SutonnyMJ"/>
          <w:b w:val="0"/>
          <w:i w:val="0"/>
          <w:sz w:val="24"/>
          <w:szCs w:val="24"/>
        </w:rPr>
      </w:pPr>
      <w:r w:rsidRPr="000E151B">
        <w:rPr>
          <w:rFonts w:ascii="SutonnyMJ" w:hAnsi="SutonnyMJ" w:cs="SutonnyMJ"/>
          <w:b w:val="0"/>
          <w:sz w:val="24"/>
          <w:szCs w:val="24"/>
        </w:rPr>
        <w:t xml:space="preserve">cvqLvbvi gvb Ges cwi”QbœZvi </w:t>
      </w:r>
      <w:r w:rsidR="00392B50" w:rsidRPr="000E151B">
        <w:rPr>
          <w:rFonts w:ascii="SutonnyMJ" w:hAnsi="SutonnyMJ" w:cs="SutonnyMJ"/>
          <w:b w:val="0"/>
          <w:sz w:val="24"/>
          <w:szCs w:val="24"/>
        </w:rPr>
        <w:t xml:space="preserve">ch©‡e¶Y </w:t>
      </w:r>
    </w:p>
    <w:p w:rsidR="00B828CC" w:rsidRPr="000E151B" w:rsidRDefault="007D5F09" w:rsidP="00B828CC">
      <w:pPr>
        <w:rPr>
          <w:rFonts w:ascii="SutonnyMJ" w:hAnsi="SutonnyMJ" w:cs="SutonnyMJ"/>
        </w:rPr>
      </w:pPr>
      <w:r w:rsidRPr="000E151B">
        <w:rPr>
          <w:rFonts w:ascii="SutonnyMJ" w:hAnsi="SutonnyMJ" w:cs="SutonnyMJ"/>
        </w:rPr>
        <w:t xml:space="preserve">               </w:t>
      </w:r>
      <w:r w:rsidR="00B828CC" w:rsidRPr="000E151B">
        <w:rPr>
          <w:rFonts w:ascii="SutonnyMJ" w:hAnsi="SutonnyMJ" w:cs="SutonnyMJ"/>
        </w:rPr>
        <w:t xml:space="preserve"> evsjv‡`‡ki</w:t>
      </w:r>
      <w:r w:rsidRPr="000E151B">
        <w:rPr>
          <w:rFonts w:ascii="SutonnyMJ" w:hAnsi="SutonnyMJ" w:cs="SutonnyMJ"/>
        </w:rPr>
        <w:t xml:space="preserve"> g‡a¨</w:t>
      </w:r>
      <w:r w:rsidR="00B828CC" w:rsidRPr="000E151B">
        <w:rPr>
          <w:rFonts w:ascii="SutonnyMJ" w:hAnsi="SutonnyMJ" w:cs="SutonnyMJ"/>
        </w:rPr>
        <w:t xml:space="preserve"> XvKv kn‡i‡i †hŠ_ cvqLvbv DbœZKi‡bi Rb¨ AvPiY cwieZ©b</w:t>
      </w:r>
      <w:r w:rsidRPr="000E151B">
        <w:rPr>
          <w:rFonts w:ascii="SutonnyMJ" w:hAnsi="SutonnyMJ" w:cs="SutonnyMJ"/>
        </w:rPr>
        <w:t>Kv</w:t>
      </w:r>
      <w:r w:rsidR="00B828CC" w:rsidRPr="000E151B">
        <w:rPr>
          <w:rFonts w:ascii="SutonnyMJ" w:hAnsi="SutonnyMJ" w:cs="SutonnyMJ"/>
        </w:rPr>
        <w:t>i</w:t>
      </w:r>
      <w:r w:rsidRPr="000E151B">
        <w:rPr>
          <w:rFonts w:ascii="SutonnyMJ" w:hAnsi="SutonnyMJ" w:cs="SutonnyMJ"/>
        </w:rPr>
        <w:t>x</w:t>
      </w:r>
      <w:r w:rsidR="00B828CC" w:rsidRPr="000E151B">
        <w:rPr>
          <w:rFonts w:ascii="SutonnyMJ" w:hAnsi="SutonnyMJ" w:cs="SutonnyMJ"/>
        </w:rPr>
        <w:t xml:space="preserve"> evZ©v</w:t>
      </w:r>
      <w:r w:rsidRPr="000E151B">
        <w:rPr>
          <w:rFonts w:ascii="SutonnyMJ" w:hAnsi="SutonnyMJ" w:cs="SutonnyMJ"/>
        </w:rPr>
        <w:t xml:space="preserve"> e¨envi</w:t>
      </w:r>
    </w:p>
    <w:p w:rsidR="007E60AE" w:rsidRPr="000E151B" w:rsidRDefault="007E60AE" w:rsidP="00870E86">
      <w:pPr>
        <w:spacing w:after="120" w:line="240" w:lineRule="auto"/>
        <w:ind w:left="720"/>
        <w:rPr>
          <w:rFonts w:ascii="Times New Roman" w:hAnsi="Times New Roman" w:cs="Times New Roman"/>
          <w:b/>
        </w:rPr>
      </w:pPr>
    </w:p>
    <w:p w:rsidR="007D5F09" w:rsidRPr="000E151B" w:rsidRDefault="007E60AE" w:rsidP="00870E86">
      <w:pPr>
        <w:spacing w:after="120" w:line="240" w:lineRule="auto"/>
        <w:ind w:left="360"/>
        <w:rPr>
          <w:rFonts w:ascii="Times New Roman" w:hAnsi="Times New Roman" w:cs="Times New Roman"/>
          <w:b/>
        </w:rPr>
      </w:pPr>
      <w:r w:rsidRPr="000E151B">
        <w:rPr>
          <w:rFonts w:ascii="Times New Roman" w:hAnsi="Times New Roman" w:cs="Times New Roman"/>
          <w:b/>
        </w:rPr>
        <w:t xml:space="preserve">Section </w:t>
      </w:r>
      <w:r w:rsidR="00806C78" w:rsidRPr="000E151B">
        <w:rPr>
          <w:rFonts w:ascii="Times New Roman" w:hAnsi="Times New Roman" w:cs="Times New Roman"/>
          <w:b/>
        </w:rPr>
        <w:t xml:space="preserve">1: </w:t>
      </w:r>
      <w:r w:rsidRPr="000E151B">
        <w:rPr>
          <w:rFonts w:ascii="Times New Roman" w:hAnsi="Times New Roman" w:cs="Times New Roman"/>
          <w:b/>
        </w:rPr>
        <w:t xml:space="preserve"> </w:t>
      </w:r>
      <w:r w:rsidR="00454913" w:rsidRPr="000E151B">
        <w:rPr>
          <w:rFonts w:ascii="SutonnyMJ" w:hAnsi="SutonnyMJ" w:cs="SutonnyMJ"/>
        </w:rPr>
        <w:t xml:space="preserve">cÖkœcÎ </w:t>
      </w:r>
      <w:r w:rsidR="00454913" w:rsidRPr="000E151B">
        <w:rPr>
          <w:rFonts w:ascii="SutonnyMJ" w:eastAsia="Calibri" w:hAnsi="SutonnyMJ" w:cs="SutonnyMJ"/>
          <w:color w:val="000000"/>
        </w:rPr>
        <w:t>mbv³KiY</w:t>
      </w:r>
      <w:r w:rsidR="00454913" w:rsidRPr="000E151B">
        <w:rPr>
          <w:rFonts w:ascii="SutonnyMJ" w:hAnsi="SutonnyMJ" w:cs="SutonnyMJ"/>
          <w:color w:val="000000"/>
        </w:rPr>
        <w:t xml:space="preserve"> [</w:t>
      </w:r>
      <w:r w:rsidR="00454913" w:rsidRPr="000E151B">
        <w:rPr>
          <w:rFonts w:ascii="Times New Roman" w:hAnsi="Times New Roman" w:cs="Times New Roman"/>
          <w:b/>
        </w:rPr>
        <w:t>Questionnaire identification]</w:t>
      </w:r>
    </w:p>
    <w:p w:rsidR="002A538C" w:rsidRPr="000E151B" w:rsidRDefault="00686C37" w:rsidP="003125B0">
      <w:pPr>
        <w:numPr>
          <w:ilvl w:val="0"/>
          <w:numId w:val="1"/>
        </w:numPr>
        <w:spacing w:after="120" w:line="240" w:lineRule="auto"/>
      </w:pPr>
      <w:r w:rsidRPr="000E151B">
        <w:rPr>
          <w:rFonts w:ascii="SutonnyMJ" w:hAnsi="SutonnyMJ"/>
          <w:b/>
          <w:bCs/>
          <w:sz w:val="24"/>
          <w:szCs w:val="24"/>
          <w:u w:val="single"/>
        </w:rPr>
        <w:t>cÖkœ</w:t>
      </w:r>
      <w:r w:rsidR="0018703D" w:rsidRPr="000E151B">
        <w:rPr>
          <w:rFonts w:ascii="SutonnyMJ" w:hAnsi="SutonnyMJ"/>
          <w:b/>
          <w:bCs/>
          <w:sz w:val="24"/>
          <w:szCs w:val="24"/>
          <w:u w:val="single"/>
        </w:rPr>
        <w:t>cÎ mbv³KiY</w:t>
      </w:r>
      <w:r w:rsidR="00DB789E" w:rsidRPr="000E151B">
        <w:rPr>
          <w:rFonts w:ascii="SutonnyMJ" w:hAnsi="SutonnyMJ"/>
          <w:color w:val="000000" w:themeColor="text1"/>
        </w:rPr>
        <w:t xml:space="preserve"> </w:t>
      </w:r>
      <w:r w:rsidR="00DB789E" w:rsidRPr="000E151B">
        <w:rPr>
          <w:rFonts w:ascii="Times New Roman" w:hAnsi="Times New Roman" w:cs="Times New Roman"/>
          <w:sz w:val="24"/>
          <w:szCs w:val="24"/>
        </w:rPr>
        <w:t>[Questionnaire ID</w:t>
      </w:r>
      <w:r w:rsidR="002A538C" w:rsidRPr="000E151B">
        <w:rPr>
          <w:rFonts w:ascii="Times New Roman" w:hAnsi="Times New Roman" w:cs="Times New Roman"/>
          <w:sz w:val="24"/>
          <w:szCs w:val="24"/>
        </w:rPr>
        <w:t>)</w:t>
      </w:r>
      <w:r w:rsidR="009C558D" w:rsidRPr="000E151B">
        <w:rPr>
          <w:rFonts w:ascii="Times New Roman" w:hAnsi="Times New Roman" w:cs="Times New Roman"/>
          <w:sz w:val="24"/>
          <w:szCs w:val="24"/>
        </w:rPr>
        <w:t>]</w:t>
      </w:r>
      <w:r w:rsidR="002A538C" w:rsidRPr="000E151B">
        <w:rPr>
          <w:rFonts w:ascii="Times New Roman" w:hAnsi="Times New Roman" w:cs="Times New Roman"/>
          <w:sz w:val="24"/>
          <w:szCs w:val="24"/>
        </w:rPr>
        <w:t>:</w:t>
      </w:r>
      <w:r w:rsidR="002A538C" w:rsidRPr="000E151B">
        <w:tab/>
      </w:r>
      <w:r w:rsidR="002A538C" w:rsidRPr="000E151B">
        <w:rPr>
          <w:sz w:val="52"/>
          <w:szCs w:val="52"/>
        </w:rPr>
        <w:t>□□-□□-□</w:t>
      </w:r>
      <w:r w:rsidR="00260E3A" w:rsidRPr="000E151B">
        <w:rPr>
          <w:sz w:val="52"/>
          <w:szCs w:val="52"/>
        </w:rPr>
        <w:t xml:space="preserve"> </w:t>
      </w:r>
    </w:p>
    <w:p w:rsidR="00756203" w:rsidRPr="000E151B" w:rsidRDefault="002A538C" w:rsidP="003125B0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/>
          <w:color w:val="000000" w:themeColor="text1"/>
        </w:rPr>
        <w:t xml:space="preserve"> </w:t>
      </w:r>
      <w:r w:rsidR="000519C6" w:rsidRPr="000E151B">
        <w:rPr>
          <w:rFonts w:ascii="SutonnyMJ" w:hAnsi="SutonnyMJ"/>
          <w:color w:val="000000" w:themeColor="text1"/>
        </w:rPr>
        <w:t>wVKvbv</w:t>
      </w:r>
      <w:r w:rsidR="000519C6" w:rsidRPr="000E151B">
        <w:rPr>
          <w:rFonts w:ascii="Arial" w:hAnsi="Arial" w:cs="Arial"/>
          <w:color w:val="000000" w:themeColor="text1"/>
        </w:rPr>
        <w:t xml:space="preserve"> </w:t>
      </w:r>
      <w:r w:rsidR="000519C6" w:rsidRPr="000E151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66F06" w:rsidRPr="000E151B">
        <w:rPr>
          <w:rFonts w:ascii="Times New Roman" w:hAnsi="Times New Roman" w:cs="Times New Roman"/>
          <w:sz w:val="24"/>
          <w:szCs w:val="24"/>
        </w:rPr>
        <w:t>Add</w:t>
      </w:r>
      <w:r w:rsidR="00F54B17" w:rsidRPr="000E151B">
        <w:rPr>
          <w:rFonts w:ascii="Times New Roman" w:hAnsi="Times New Roman" w:cs="Times New Roman"/>
          <w:sz w:val="24"/>
          <w:szCs w:val="24"/>
        </w:rPr>
        <w:t>ress</w:t>
      </w:r>
      <w:r w:rsidR="00311E57" w:rsidRPr="000E151B">
        <w:rPr>
          <w:rFonts w:ascii="Times New Roman" w:hAnsi="Times New Roman" w:cs="Times New Roman"/>
          <w:sz w:val="24"/>
          <w:szCs w:val="24"/>
        </w:rPr>
        <w:t>]</w:t>
      </w:r>
      <w:r w:rsidR="00666F06" w:rsidRPr="000E151B">
        <w:rPr>
          <w:rFonts w:ascii="Times New Roman" w:hAnsi="Times New Roman" w:cs="Times New Roman"/>
          <w:sz w:val="24"/>
          <w:szCs w:val="24"/>
        </w:rPr>
        <w:t>:</w:t>
      </w:r>
    </w:p>
    <w:p w:rsidR="00D5454C" w:rsidRPr="000E151B" w:rsidRDefault="000519C6" w:rsidP="003125B0">
      <w:pPr>
        <w:numPr>
          <w:ilvl w:val="0"/>
          <w:numId w:val="1"/>
        </w:numPr>
        <w:spacing w:after="120" w:line="240" w:lineRule="auto"/>
      </w:pPr>
      <w:r w:rsidRPr="000E151B">
        <w:rPr>
          <w:rFonts w:ascii="SutonnyMJ" w:eastAsia="Cambria" w:hAnsi="SutonnyMJ" w:cs="Times New Roman"/>
          <w:color w:val="000000"/>
        </w:rPr>
        <w:t xml:space="preserve">Z_¨ msMÖnKvixi </w:t>
      </w:r>
      <w:r w:rsidRPr="000E151B">
        <w:rPr>
          <w:rFonts w:ascii="SutonnyMJ" w:hAnsi="SutonnyMJ"/>
          <w:color w:val="000000"/>
        </w:rPr>
        <w:t>bvg</w:t>
      </w:r>
      <w:r w:rsidR="002A538C" w:rsidRPr="000E151B">
        <w:rPr>
          <w:rFonts w:ascii="SutonnyMJ" w:hAnsi="SutonnyMJ"/>
          <w:color w:val="000000"/>
        </w:rPr>
        <w:t xml:space="preserve"> </w:t>
      </w:r>
      <w:r w:rsidRPr="000E151B">
        <w:rPr>
          <w:rFonts w:ascii="SutonnyMJ" w:hAnsi="SutonnyMJ"/>
          <w:color w:val="000000"/>
        </w:rPr>
        <w:t>(GdAviG/</w:t>
      </w:r>
      <w:r w:rsidR="009C558D" w:rsidRPr="000E151B">
        <w:rPr>
          <w:rFonts w:ascii="SutonnyMJ" w:hAnsi="SutonnyMJ"/>
          <w:color w:val="000000"/>
        </w:rPr>
        <w:t>AviG</w:t>
      </w:r>
      <w:r w:rsidRPr="000E151B">
        <w:rPr>
          <w:rFonts w:ascii="SutonnyMJ" w:hAnsi="SutonnyMJ"/>
          <w:color w:val="000000"/>
        </w:rPr>
        <w:t>)</w:t>
      </w:r>
      <w:r w:rsidR="00311E57" w:rsidRPr="000E151B">
        <w:rPr>
          <w:rFonts w:ascii="SutonnyMJ" w:hAnsi="SutonnyMJ"/>
          <w:color w:val="000000"/>
        </w:rPr>
        <w:t xml:space="preserve"> </w:t>
      </w:r>
      <w:r w:rsidRPr="000E151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9C558D" w:rsidRPr="000E151B">
        <w:rPr>
          <w:rFonts w:ascii="Times New Roman" w:hAnsi="Times New Roman" w:cs="Times New Roman"/>
          <w:sz w:val="24"/>
          <w:szCs w:val="24"/>
        </w:rPr>
        <w:t>Name of data collector (FRA/R</w:t>
      </w:r>
      <w:r w:rsidR="00D5454C" w:rsidRPr="000E151B">
        <w:rPr>
          <w:rFonts w:ascii="Times New Roman" w:hAnsi="Times New Roman" w:cs="Times New Roman"/>
          <w:sz w:val="24"/>
          <w:szCs w:val="24"/>
        </w:rPr>
        <w:t>A)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D5454C" w:rsidRPr="000E151B">
        <w:rPr>
          <w:rFonts w:ascii="Times New Roman" w:hAnsi="Times New Roman" w:cs="Times New Roman"/>
          <w:sz w:val="24"/>
          <w:szCs w:val="24"/>
        </w:rPr>
        <w:t>:</w:t>
      </w:r>
    </w:p>
    <w:p w:rsidR="007E60AE" w:rsidRPr="000E151B" w:rsidRDefault="002A538C" w:rsidP="003125B0">
      <w:pPr>
        <w:numPr>
          <w:ilvl w:val="0"/>
          <w:numId w:val="1"/>
        </w:numPr>
        <w:spacing w:after="120" w:line="240" w:lineRule="auto"/>
      </w:pPr>
      <w:r w:rsidRPr="000E151B">
        <w:rPr>
          <w:rFonts w:ascii="SutonnyMJ" w:eastAsia="Cambria" w:hAnsi="SutonnyMJ" w:cs="Times New Roman"/>
          <w:color w:val="000000"/>
        </w:rPr>
        <w:t xml:space="preserve"> </w:t>
      </w:r>
      <w:r w:rsidR="000519C6" w:rsidRPr="000E151B">
        <w:rPr>
          <w:rFonts w:ascii="SutonnyMJ" w:eastAsia="Cambria" w:hAnsi="SutonnyMJ" w:cs="Times New Roman"/>
          <w:color w:val="000000"/>
        </w:rPr>
        <w:t>Z_¨ msMÖ‡ni ZvwiL</w:t>
      </w:r>
      <w:r w:rsidR="001461AB" w:rsidRPr="000E151B">
        <w:t xml:space="preserve"> </w:t>
      </w:r>
      <w:r w:rsidR="001461AB" w:rsidRPr="000E151B">
        <w:rPr>
          <w:rFonts w:ascii="SutonnyMJ" w:eastAsia="Cambria" w:hAnsi="SutonnyMJ" w:cs="Times New Roman"/>
          <w:color w:val="000000"/>
        </w:rPr>
        <w:t>(w`b/gvm/eQi)</w:t>
      </w:r>
      <w:r w:rsidR="000519C6" w:rsidRPr="000E151B">
        <w:rPr>
          <w:rFonts w:ascii="SutonnyMJ" w:eastAsia="Cambria" w:hAnsi="SutonnyMJ" w:cs="Times New Roman"/>
          <w:color w:val="000000"/>
        </w:rPr>
        <w:t xml:space="preserve"> </w:t>
      </w:r>
      <w:r w:rsidR="000519C6" w:rsidRPr="000E151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5454C" w:rsidRPr="000E151B">
        <w:rPr>
          <w:rFonts w:ascii="Times New Roman" w:hAnsi="Times New Roman" w:cs="Times New Roman"/>
          <w:sz w:val="24"/>
          <w:szCs w:val="24"/>
        </w:rPr>
        <w:t>Date of data collection</w:t>
      </w:r>
      <w:r w:rsidRPr="000E151B">
        <w:rPr>
          <w:rFonts w:ascii="Times New Roman" w:hAnsi="Times New Roman" w:cs="Times New Roman"/>
          <w:sz w:val="24"/>
          <w:szCs w:val="24"/>
        </w:rPr>
        <w:t xml:space="preserve"> (DD/MM/YY)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D5454C" w:rsidRPr="000E151B">
        <w:rPr>
          <w:rFonts w:ascii="Times New Roman" w:hAnsi="Times New Roman" w:cs="Times New Roman"/>
          <w:sz w:val="24"/>
          <w:szCs w:val="24"/>
        </w:rPr>
        <w:t>:</w:t>
      </w:r>
      <w:r w:rsidR="00D5454C" w:rsidRPr="000E151B">
        <w:tab/>
      </w:r>
    </w:p>
    <w:p w:rsidR="00114D45" w:rsidRPr="000E151B" w:rsidRDefault="00114D45" w:rsidP="00870E86">
      <w:pPr>
        <w:spacing w:after="120" w:line="240" w:lineRule="auto"/>
        <w:ind w:left="360"/>
        <w:rPr>
          <w:b/>
        </w:rPr>
      </w:pPr>
    </w:p>
    <w:p w:rsidR="007D5F09" w:rsidRPr="000E151B" w:rsidRDefault="007E60AE" w:rsidP="0088718F">
      <w:pPr>
        <w:spacing w:after="120" w:line="240" w:lineRule="auto"/>
        <w:ind w:left="360"/>
        <w:rPr>
          <w:b/>
        </w:rPr>
      </w:pPr>
      <w:r w:rsidRPr="000E151B">
        <w:rPr>
          <w:b/>
        </w:rPr>
        <w:t xml:space="preserve">Section </w:t>
      </w:r>
      <w:r w:rsidR="00806C78" w:rsidRPr="000E151B">
        <w:rPr>
          <w:b/>
        </w:rPr>
        <w:t>2</w:t>
      </w:r>
      <w:r w:rsidR="0088718F" w:rsidRPr="000E151B">
        <w:rPr>
          <w:b/>
        </w:rPr>
        <w:t>:</w:t>
      </w:r>
      <w:r w:rsidRPr="000E151B">
        <w:rPr>
          <w:b/>
        </w:rPr>
        <w:t xml:space="preserve"> </w:t>
      </w:r>
      <w:r w:rsidR="00CF73C8" w:rsidRPr="000E151B">
        <w:rPr>
          <w:rFonts w:ascii="SutonnyMJ" w:hAnsi="SutonnyMJ" w:cs="SutonnyMJ"/>
          <w:b/>
          <w:sz w:val="24"/>
          <w:szCs w:val="24"/>
        </w:rPr>
        <w:t>cvqLvb</w:t>
      </w:r>
      <w:r w:rsidR="0088718F" w:rsidRPr="000E151B">
        <w:rPr>
          <w:rFonts w:ascii="SutonnyMJ" w:hAnsi="SutonnyMJ" w:cs="SutonnyMJ"/>
          <w:b/>
          <w:sz w:val="24"/>
          <w:szCs w:val="24"/>
        </w:rPr>
        <w:t xml:space="preserve">v </w:t>
      </w:r>
      <w:r w:rsidR="00BD2D8B" w:rsidRPr="000E151B">
        <w:rPr>
          <w:rFonts w:ascii="SutonnyMJ" w:hAnsi="SutonnyMJ" w:cs="SutonnyMJ"/>
          <w:b/>
          <w:sz w:val="24"/>
          <w:szCs w:val="24"/>
        </w:rPr>
        <w:t xml:space="preserve">(KvVv‡gv) </w:t>
      </w:r>
      <w:r w:rsidR="001461AB" w:rsidRPr="000E151B">
        <w:rPr>
          <w:rFonts w:ascii="SutonnyMJ" w:hAnsi="SutonnyMJ" w:cs="SutonnyMJ"/>
          <w:b/>
          <w:sz w:val="24"/>
          <w:szCs w:val="24"/>
        </w:rPr>
        <w:t xml:space="preserve">msµvš— </w:t>
      </w:r>
      <w:r w:rsidR="0088718F" w:rsidRPr="000E151B">
        <w:rPr>
          <w:rFonts w:ascii="SutonnyMJ" w:hAnsi="SutonnyMJ" w:cs="SutonnyMJ"/>
          <w:b/>
          <w:sz w:val="24"/>
          <w:szCs w:val="24"/>
        </w:rPr>
        <w:t>welqvw`</w:t>
      </w:r>
      <w:r w:rsidR="00CF73C8" w:rsidRPr="000E151B">
        <w:rPr>
          <w:rFonts w:ascii="SutonnyMJ" w:hAnsi="SutonnyMJ" w:cs="SutonnyMJ"/>
          <w:b/>
        </w:rPr>
        <w:t xml:space="preserve"> [</w:t>
      </w:r>
      <w:r w:rsidRPr="000E151B">
        <w:rPr>
          <w:b/>
        </w:rPr>
        <w:t>Characteristics</w:t>
      </w:r>
      <w:r w:rsidRPr="000E151B">
        <w:rPr>
          <w:b/>
          <w:bCs/>
        </w:rPr>
        <w:t xml:space="preserve"> of the toilet</w:t>
      </w:r>
      <w:r w:rsidR="00BD2D8B" w:rsidRPr="000E151B">
        <w:rPr>
          <w:b/>
          <w:bCs/>
        </w:rPr>
        <w:t xml:space="preserve"> structure</w:t>
      </w:r>
      <w:r w:rsidR="00CF73C8" w:rsidRPr="000E151B">
        <w:rPr>
          <w:b/>
          <w:bCs/>
        </w:rPr>
        <w:t>]</w:t>
      </w:r>
    </w:p>
    <w:p w:rsidR="00245DC4" w:rsidRPr="000E151B" w:rsidRDefault="000D2FED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Pr="000E151B">
        <w:rPr>
          <w:rFonts w:ascii="SutonnyMJ" w:hAnsi="SutonnyMJ" w:cs="SutonnyMJ"/>
          <w:sz w:val="24"/>
          <w:szCs w:val="24"/>
        </w:rPr>
        <w:t xml:space="preserve">cvqLvbvi </w:t>
      </w:r>
      <w:r w:rsidR="00BD2D8B" w:rsidRPr="000E151B">
        <w:rPr>
          <w:rFonts w:ascii="SutonnyMJ" w:hAnsi="SutonnyMJ" w:cs="SutonnyMJ"/>
          <w:sz w:val="24"/>
          <w:szCs w:val="24"/>
        </w:rPr>
        <w:t xml:space="preserve">†gvU </w:t>
      </w:r>
      <w:r w:rsidRPr="000E151B">
        <w:rPr>
          <w:rFonts w:ascii="SutonnyMJ" w:hAnsi="SutonnyMJ" w:cs="SutonnyMJ"/>
          <w:sz w:val="24"/>
          <w:szCs w:val="24"/>
        </w:rPr>
        <w:t>‡P¤^v‡ii msL¨v [</w:t>
      </w:r>
      <w:r w:rsidR="007E60AE" w:rsidRPr="000E151B">
        <w:rPr>
          <w:rFonts w:ascii="Times New Roman" w:hAnsi="Times New Roman" w:cs="Times New Roman"/>
          <w:sz w:val="24"/>
          <w:szCs w:val="24"/>
        </w:rPr>
        <w:t xml:space="preserve">Number of </w:t>
      </w:r>
      <w:r w:rsidR="00BD2D8B" w:rsidRPr="000E151B">
        <w:rPr>
          <w:rFonts w:ascii="Times New Roman" w:hAnsi="Times New Roman" w:cs="Times New Roman"/>
          <w:sz w:val="24"/>
          <w:szCs w:val="24"/>
        </w:rPr>
        <w:t xml:space="preserve"> total </w:t>
      </w:r>
      <w:r w:rsidR="007E60AE" w:rsidRPr="000E151B">
        <w:rPr>
          <w:rFonts w:ascii="Times New Roman" w:hAnsi="Times New Roman" w:cs="Times New Roman"/>
          <w:sz w:val="24"/>
          <w:szCs w:val="24"/>
        </w:rPr>
        <w:t>chamber</w:t>
      </w:r>
      <w:r w:rsidR="00F54B17" w:rsidRPr="000E151B">
        <w:rPr>
          <w:rFonts w:ascii="Times New Roman" w:hAnsi="Times New Roman" w:cs="Times New Roman"/>
          <w:sz w:val="24"/>
          <w:szCs w:val="24"/>
        </w:rPr>
        <w:t>s</w:t>
      </w:r>
      <w:r w:rsidR="007E60AE" w:rsidRPr="000E151B">
        <w:rPr>
          <w:rFonts w:ascii="Times New Roman" w:hAnsi="Times New Roman" w:cs="Times New Roman"/>
          <w:sz w:val="24"/>
          <w:szCs w:val="24"/>
        </w:rPr>
        <w:t xml:space="preserve"> of the toilet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7E60AE" w:rsidRPr="000E151B">
        <w:rPr>
          <w:rFonts w:ascii="Times New Roman" w:hAnsi="Times New Roman" w:cs="Times New Roman"/>
          <w:sz w:val="24"/>
          <w:szCs w:val="24"/>
        </w:rPr>
        <w:t>:</w:t>
      </w:r>
      <w:r w:rsidR="00311E57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BD2D8B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BD2D8B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BD2D8B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BD2D8B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103DE" w:rsidRPr="000E151B" w:rsidRDefault="00BD2D8B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Kvh©Kix (e¨envi D‡cv‡hvMx) †P¤^v‡ii msL¨v </w:t>
      </w:r>
      <w:r w:rsidR="00C103DE" w:rsidRPr="000E151B">
        <w:rPr>
          <w:rFonts w:ascii="SutonnyMJ" w:hAnsi="SutonnyMJ" w:cs="SutonnyMJ"/>
          <w:sz w:val="24"/>
          <w:szCs w:val="24"/>
        </w:rPr>
        <w:t>[</w:t>
      </w:r>
      <w:r w:rsidR="00750786" w:rsidRPr="000E151B">
        <w:rPr>
          <w:rFonts w:ascii="Times New Roman" w:hAnsi="Times New Roman" w:cs="Times New Roman"/>
          <w:sz w:val="24"/>
          <w:szCs w:val="24"/>
        </w:rPr>
        <w:t>Number of  functional (useable) chambers]</w:t>
      </w:r>
    </w:p>
    <w:p w:rsidR="007E60AE" w:rsidRPr="000E151B" w:rsidRDefault="00BD2D8B" w:rsidP="00C103DE">
      <w:pPr>
        <w:spacing w:after="120" w:line="240" w:lineRule="auto"/>
        <w:ind w:left="450"/>
        <w:rPr>
          <w:rFonts w:ascii="SutonnyMJ" w:hAnsi="SutonnyMJ" w:cs="SutonnyMJ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(‡bvUt †P¤^viwU‡Z hw` wbg©vY msµvš— Kvi‡b wKQzw`‡bi Rb¨ eÜ _v‡K, ¯’vqx fv‡e Zvjv †`Iqv _v‡K, †Kvb GKwU †P¤^vi hw` †hŠ_fv‡e e¨envi bv n‡q †Kej gvÎ GKwU cwievi e¨envi K‡i †mB †P¤^viwU ev` w`‡q Kvh©Kix †P¤^v‡ii msL¨v wba©viY Ki“b)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C103DE" w:rsidRPr="000E151B">
        <w:rPr>
          <w:rFonts w:ascii="Times New Roman" w:hAnsi="Times New Roman" w:cs="Times New Roman"/>
          <w:sz w:val="24"/>
          <w:szCs w:val="24"/>
        </w:rPr>
        <w:t xml:space="preserve">[Note: </w:t>
      </w:r>
      <w:r w:rsidR="00D2604C" w:rsidRPr="000E151B">
        <w:rPr>
          <w:rFonts w:ascii="Times New Roman" w:hAnsi="Times New Roman" w:cs="Times New Roman"/>
          <w:sz w:val="24"/>
          <w:szCs w:val="24"/>
        </w:rPr>
        <w:t xml:space="preserve">Count </w:t>
      </w:r>
      <w:r w:rsidR="00C103DE" w:rsidRPr="000E151B">
        <w:rPr>
          <w:rFonts w:ascii="Times New Roman" w:hAnsi="Times New Roman" w:cs="Times New Roman"/>
          <w:sz w:val="24"/>
          <w:szCs w:val="24"/>
        </w:rPr>
        <w:t>the number of functional chambers after excluding those chambers which is remain close for construction, permanently locked, used by a single family not as a communal toilet</w:t>
      </w:r>
      <w:r w:rsidR="00D2604C" w:rsidRPr="000E151B">
        <w:rPr>
          <w:rFonts w:ascii="Times New Roman" w:hAnsi="Times New Roman" w:cs="Times New Roman"/>
          <w:sz w:val="24"/>
          <w:szCs w:val="24"/>
        </w:rPr>
        <w:t xml:space="preserve"> chamber</w:t>
      </w:r>
      <w:r w:rsidR="00C103DE" w:rsidRPr="000E151B">
        <w:rPr>
          <w:rFonts w:ascii="Times New Roman" w:hAnsi="Times New Roman" w:cs="Times New Roman"/>
          <w:sz w:val="24"/>
          <w:szCs w:val="24"/>
        </w:rPr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>………….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A234B" w:rsidRPr="000E151B" w:rsidRDefault="002A538C" w:rsidP="003125B0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 cvqLvbvi </w:t>
      </w:r>
      <w:r w:rsidR="00687137" w:rsidRPr="000E151B">
        <w:rPr>
          <w:rFonts w:ascii="SutonnyMJ" w:hAnsi="SutonnyMJ" w:cs="SutonnyMJ"/>
          <w:sz w:val="24"/>
          <w:szCs w:val="24"/>
        </w:rPr>
        <w:t>aiY [</w:t>
      </w:r>
      <w:r w:rsidR="007E60AE" w:rsidRPr="000E151B">
        <w:rPr>
          <w:rFonts w:ascii="Times New Roman" w:hAnsi="Times New Roman" w:cs="Times New Roman"/>
          <w:sz w:val="24"/>
          <w:szCs w:val="24"/>
        </w:rPr>
        <w:t>Type of toilet</w:t>
      </w:r>
      <w:r w:rsidR="00687137" w:rsidRPr="000E151B">
        <w:rPr>
          <w:rFonts w:ascii="Times New Roman" w:hAnsi="Times New Roman" w:cs="Times New Roman"/>
          <w:sz w:val="24"/>
          <w:szCs w:val="24"/>
        </w:rPr>
        <w:t>]</w:t>
      </w:r>
      <w:r w:rsidR="007E60AE" w:rsidRPr="000E151B">
        <w:rPr>
          <w:rFonts w:ascii="Times New Roman" w:hAnsi="Times New Roman" w:cs="Times New Roman"/>
          <w:sz w:val="24"/>
          <w:szCs w:val="24"/>
        </w:rPr>
        <w:t>: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…………….</w:t>
      </w:r>
      <w:r w:rsidR="00454913" w:rsidRPr="000E151B">
        <w:rPr>
          <w:color w:val="000000"/>
        </w:rPr>
        <w:t xml:space="preserve"> 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cvqLvbvwU cqtwb®‹vkb cvB‡ci mv‡_ ms‡hvM K‡i †`qv</w:t>
      </w:r>
      <w:r w:rsidRPr="000E151B">
        <w:rPr>
          <w:rFonts w:eastAsia="Calibri" w:cstheme="minorHAnsi"/>
          <w:sz w:val="24"/>
          <w:szCs w:val="24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  <w:sz w:val="24"/>
          <w:szCs w:val="24"/>
        </w:rPr>
        <w:t xml:space="preserve"> [Piped sewer system]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1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cvqLvbvwU‡Z †mcwUK U¨vsK emv‡bv Av‡Q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 xml:space="preserve"> [Latrine with septic tank]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2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wcU cvqLvbv, hvi wcU mivmwi wb‡P bq Ges wKQzUv `~ieZ©x ¯’v‡b cvB‡ci gva¨‡g mshy³</w:t>
      </w:r>
      <w:r w:rsidRPr="000E151B">
        <w:rPr>
          <w:rFonts w:ascii="SutonnyMJ" w:hAnsi="SutonnyMJ" w:cs="Tahoma"/>
          <w:color w:val="000000" w:themeColor="text1"/>
          <w:sz w:val="24"/>
          <w:szCs w:val="24"/>
        </w:rPr>
        <w:t xml:space="preserve"> Ges </w:t>
      </w:r>
      <w:r w:rsidRPr="000E151B">
        <w:rPr>
          <w:rFonts w:ascii="SutonnyMJ" w:hAnsi="SutonnyMJ" w:cs="Tahoma"/>
          <w:color w:val="000000" w:themeColor="text1"/>
        </w:rPr>
        <w:t>d¬vk K‡i ev cvwb †X‡j cvqLvbv `~‡i wc‡Ui g‡a¨ mwi‡q †`qv hvq</w:t>
      </w:r>
      <w:r w:rsidRPr="000E151B">
        <w:rPr>
          <w:rFonts w:eastAsia="Calibri" w:cstheme="minorHAnsi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>[Off-set pit]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3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wcU cvqLvbv, †hwU mivmwi gvwU‡Z M‡Z©i mv‡_ mshy³ Kiv</w:t>
      </w:r>
      <w:r w:rsidRPr="000E151B">
        <w:rPr>
          <w:rFonts w:eastAsia="Calibri" w:cstheme="minorHAnsi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>[Pit directly underneath]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4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d¬vk-cvqLvbv A_ev cvwb †X‡j d¬vk Kiv cvqLvbv hv †Kvb Lvj, †Wªb, b`x, †Wvev BZ¨vw`i mv‡_ mshy³ Kivi d‡j A¯^v¯’¨Ki Ae¯’vi m„wó K‡i _v‡K</w:t>
      </w:r>
      <w:r w:rsidRPr="000E151B">
        <w:rPr>
          <w:rFonts w:eastAsia="Calibri" w:cstheme="minorHAnsi"/>
        </w:rPr>
        <w:t xml:space="preserve"> 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>[Connected somewhere else (Flush or pour flush toilet connected to somewhere else such as canal, ditch, river, etc.)]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5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¯¬ve m¤^wjZ wcU cvqLvbv</w:t>
      </w:r>
      <w:r w:rsidRPr="000E151B">
        <w:rPr>
          <w:rFonts w:eastAsia="Calibri" w:cstheme="minorHAnsi"/>
        </w:rPr>
        <w:t xml:space="preserve"> </w:t>
      </w:r>
      <w:r w:rsidR="00950612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 w:rsidRPr="000E151B">
        <w:rPr>
          <w:rFonts w:eastAsia="Calibri" w:cstheme="minorHAnsi"/>
        </w:rPr>
        <w:t xml:space="preserve"> </w:t>
      </w:r>
      <w:r w:rsidRPr="000E151B">
        <w:rPr>
          <w:rFonts w:eastAsia="Calibri" w:cstheme="minorHAnsi"/>
        </w:rPr>
        <w:t>[Pit latrine with slab]</w:t>
      </w:r>
      <w:r w:rsidR="00950612" w:rsidRPr="000E151B">
        <w:rPr>
          <w:rFonts w:eastAsia="Calibri" w:cstheme="minorHAnsi"/>
        </w:rPr>
        <w:t>[Non-flush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6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lastRenderedPageBreak/>
        <w:t>¯¬ve Qvov wcU cvqLvbv</w:t>
      </w:r>
      <w:r w:rsidRPr="000E151B">
        <w:rPr>
          <w:rFonts w:eastAsia="Calibri" w:cstheme="minorHAnsi"/>
        </w:rPr>
        <w:t xml:space="preserve"> </w:t>
      </w:r>
      <w:r w:rsidR="00950612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 w:rsidRPr="000E151B">
        <w:rPr>
          <w:rFonts w:eastAsia="Calibri" w:cstheme="minorHAnsi"/>
        </w:rPr>
        <w:t xml:space="preserve"> </w:t>
      </w:r>
      <w:r w:rsidRPr="000E151B">
        <w:rPr>
          <w:rFonts w:eastAsia="Calibri" w:cstheme="minorHAnsi"/>
        </w:rPr>
        <w:t>[Pit latrine without slab]</w:t>
      </w:r>
      <w:r w:rsidR="00950612" w:rsidRPr="000E151B">
        <w:rPr>
          <w:rFonts w:eastAsia="Calibri" w:cstheme="minorHAnsi"/>
        </w:rPr>
        <w:t xml:space="preserve"> [Non-flush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………….</w:t>
      </w:r>
      <w:r w:rsidR="007D5891">
        <w:rPr>
          <w:rFonts w:ascii="Times New Roman" w:hAnsi="Times New Roman" w:cs="Times New Roman"/>
          <w:sz w:val="24"/>
          <w:szCs w:val="24"/>
        </w:rPr>
        <w:t>7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Szjš— cvqLvbv, †hwU mivmwi †Kvb cyKz‡ii mv‡_ mshy³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 xml:space="preserve"> [Hanging latrine (toilet drains directly into pond)]</w:t>
      </w:r>
      <w:r w:rsidR="00A02163" w:rsidRPr="000E151B">
        <w:rPr>
          <w:rFonts w:eastAsia="Calibri" w:cstheme="minorHAnsi"/>
        </w:rPr>
        <w:t xml:space="preserve"> 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8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Kg‡cvóxs cvqLvbv</w:t>
      </w:r>
      <w:r w:rsidRPr="000E151B">
        <w:rPr>
          <w:rFonts w:eastAsia="Calibri" w:cstheme="minorHAnsi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>[Composting toilet]</w:t>
      </w:r>
      <w:r w:rsidR="00A02163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9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  <w:rtl/>
          <w:cs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‡Lvjv cvqLvbv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="003B6EB4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 </w:t>
      </w:r>
      <w:r w:rsidRPr="000E151B">
        <w:rPr>
          <w:rFonts w:eastAsia="Calibri" w:cstheme="minorHAnsi"/>
          <w:rtl/>
          <w:cs/>
        </w:rPr>
        <w:t xml:space="preserve"> [Open latrine]</w:t>
      </w:r>
      <w:r w:rsidR="00A02163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10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ch©‡e¶Y Kiv m¤¢e nqwb/ ej‡Z cv‡ibwb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 xml:space="preserve"> [Couldn’t observe/couldn’t tell]</w:t>
      </w:r>
      <w:r w:rsidR="00A02163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11</w:t>
      </w:r>
    </w:p>
    <w:p w:rsidR="00CC08F3" w:rsidRPr="006211B6" w:rsidRDefault="00CC08F3" w:rsidP="00CC08F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211B6">
        <w:rPr>
          <w:rFonts w:ascii="Times New Roman" w:hAnsi="Times New Roman" w:cs="Times New Roman"/>
          <w:sz w:val="24"/>
          <w:szCs w:val="24"/>
        </w:rPr>
        <w:t xml:space="preserve">2.3a. </w:t>
      </w:r>
      <w:r w:rsidRPr="006211B6">
        <w:rPr>
          <w:rFonts w:ascii="SutonnyMJ" w:eastAsia="SimSun" w:hAnsi="SutonnyMJ" w:cs="Tahoma"/>
          <w:color w:val="000000" w:themeColor="text1"/>
          <w:sz w:val="24"/>
          <w:szCs w:val="24"/>
        </w:rPr>
        <w:t>IqvUvi wmjwU Kvh©Kix Av‡Q wKbv?</w:t>
      </w:r>
      <w:r w:rsidRPr="006211B6">
        <w:rPr>
          <w:rFonts w:ascii="Times New Roman" w:hAnsi="Times New Roman" w:cs="Times New Roman"/>
          <w:sz w:val="24"/>
          <w:szCs w:val="24"/>
        </w:rPr>
        <w:t xml:space="preserve">  [Presence of functional water seal:]</w:t>
      </w:r>
    </w:p>
    <w:p w:rsidR="00CC08F3" w:rsidRPr="00ED16AA" w:rsidRDefault="00CC08F3" w:rsidP="00CC08F3">
      <w:pPr>
        <w:pStyle w:val="ListParagraph"/>
        <w:tabs>
          <w:tab w:val="left" w:pos="720"/>
          <w:tab w:val="left" w:pos="900"/>
        </w:tabs>
        <w:spacing w:after="120" w:line="240" w:lineRule="auto"/>
        <w:ind w:left="2865"/>
        <w:rPr>
          <w:rFonts w:ascii="Times New Roman" w:hAnsi="Times New Roman" w:cs="Times New Roman"/>
          <w:sz w:val="24"/>
          <w:szCs w:val="24"/>
        </w:rPr>
      </w:pPr>
      <w:r w:rsidRPr="00ED16AA">
        <w:rPr>
          <w:rFonts w:ascii="SutonnyMJ" w:hAnsi="SutonnyMJ" w:cs="SutonnyMJ"/>
          <w:sz w:val="24"/>
          <w:szCs w:val="24"/>
        </w:rPr>
        <w:t xml:space="preserve">bv </w:t>
      </w:r>
      <w:r w:rsidRPr="00ED16AA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CC08F3" w:rsidRPr="00ED16AA" w:rsidRDefault="00CC08F3" w:rsidP="00CC08F3">
      <w:pPr>
        <w:pStyle w:val="ListParagraph"/>
        <w:tabs>
          <w:tab w:val="left" w:pos="720"/>
          <w:tab w:val="left" w:pos="900"/>
        </w:tabs>
        <w:spacing w:after="120" w:line="240" w:lineRule="auto"/>
        <w:ind w:left="2865"/>
        <w:rPr>
          <w:rFonts w:ascii="Times New Roman" w:hAnsi="Times New Roman" w:cs="Times New Roman"/>
          <w:sz w:val="24"/>
          <w:szCs w:val="24"/>
        </w:rPr>
      </w:pPr>
      <w:r w:rsidRPr="00ED16AA">
        <w:rPr>
          <w:rFonts w:ascii="SutonnyMJ" w:hAnsi="SutonnyMJ" w:cs="SutonnyMJ"/>
          <w:sz w:val="24"/>
          <w:szCs w:val="24"/>
        </w:rPr>
        <w:t>nu¨v</w:t>
      </w:r>
      <w:r w:rsidRPr="00ED16AA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AA20B0" w:rsidRPr="00ED16AA" w:rsidRDefault="00AA20B0" w:rsidP="00AA20B0">
      <w:pPr>
        <w:pStyle w:val="ListParagraph"/>
        <w:spacing w:after="120" w:line="24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3B6EB4" w:rsidRPr="00ED16AA" w:rsidRDefault="003B6EB4" w:rsidP="003125B0">
      <w:pPr>
        <w:numPr>
          <w:ilvl w:val="0"/>
          <w:numId w:val="2"/>
        </w:numPr>
        <w:spacing w:after="120" w:line="240" w:lineRule="auto"/>
        <w:rPr>
          <w:rFonts w:ascii="SutonnyMJ" w:hAnsi="SutonnyMJ"/>
        </w:rPr>
      </w:pPr>
      <w:r w:rsidRPr="00ED16AA">
        <w:t xml:space="preserve"> </w:t>
      </w:r>
      <w:r w:rsidRPr="00ED16AA">
        <w:rPr>
          <w:rFonts w:ascii="SutonnyMJ" w:hAnsi="SutonnyMJ"/>
          <w:sz w:val="24"/>
          <w:szCs w:val="24"/>
        </w:rPr>
        <w:t>†mcwUK U¨vsK</w:t>
      </w:r>
      <w:r w:rsidR="00901BDF" w:rsidRPr="00ED16AA">
        <w:rPr>
          <w:rFonts w:ascii="SutonnyMJ" w:hAnsi="SutonnyMJ"/>
          <w:sz w:val="24"/>
          <w:szCs w:val="24"/>
        </w:rPr>
        <w:t>,</w:t>
      </w:r>
      <w:r w:rsidRPr="00ED16AA">
        <w:rPr>
          <w:rFonts w:ascii="SutonnyMJ" w:hAnsi="SutonnyMJ"/>
          <w:sz w:val="24"/>
          <w:szCs w:val="24"/>
        </w:rPr>
        <w:t xml:space="preserve"> wc‡Ui </w:t>
      </w:r>
      <w:r w:rsidR="00901BDF" w:rsidRPr="00ED16AA">
        <w:rPr>
          <w:rFonts w:ascii="SutonnyMJ" w:hAnsi="SutonnyMJ"/>
          <w:sz w:val="24"/>
          <w:szCs w:val="24"/>
        </w:rPr>
        <w:t xml:space="preserve">ev ms‡hvMKvix cvB‡ci </w:t>
      </w:r>
      <w:r w:rsidRPr="00ED16AA">
        <w:rPr>
          <w:rFonts w:ascii="SutonnyMJ" w:hAnsi="SutonnyMJ"/>
          <w:sz w:val="24"/>
          <w:szCs w:val="24"/>
        </w:rPr>
        <w:t>†fZ‡ii gj †ewi‡q hv‡”Q ev Pz‡q †ei n‡”Q wK?</w:t>
      </w:r>
      <w:r w:rsidR="00FA0929" w:rsidRPr="00ED16AA">
        <w:rPr>
          <w:rFonts w:ascii="SutonnyMJ" w:hAnsi="SutonnyMJ"/>
          <w:sz w:val="24"/>
          <w:szCs w:val="24"/>
        </w:rPr>
        <w:t xml:space="preserve"> </w:t>
      </w:r>
      <w:r w:rsidR="00FA0929" w:rsidRPr="00ED16AA">
        <w:rPr>
          <w:rFonts w:cstheme="minorHAnsi"/>
          <w:sz w:val="24"/>
          <w:szCs w:val="24"/>
        </w:rPr>
        <w:t>[</w:t>
      </w:r>
      <w:r w:rsidR="00D2604C" w:rsidRPr="00ED16AA">
        <w:rPr>
          <w:rFonts w:ascii="Times New Roman" w:eastAsia="Calibri" w:hAnsi="Times New Roman" w:cs="Times New Roman"/>
          <w:sz w:val="24"/>
          <w:szCs w:val="24"/>
        </w:rPr>
        <w:t xml:space="preserve">Are the feces </w:t>
      </w:r>
      <w:r w:rsidR="00DB789E" w:rsidRPr="00ED16AA">
        <w:rPr>
          <w:rFonts w:ascii="Times New Roman" w:eastAsia="Calibri" w:hAnsi="Times New Roman" w:cs="Times New Roman"/>
          <w:sz w:val="24"/>
          <w:szCs w:val="24"/>
        </w:rPr>
        <w:t>coming out from the septic tank</w:t>
      </w:r>
      <w:r w:rsidR="00901BDF" w:rsidRPr="00ED16AA">
        <w:rPr>
          <w:rFonts w:ascii="Times New Roman" w:eastAsia="Calibri" w:hAnsi="Times New Roman" w:cs="Times New Roman"/>
          <w:sz w:val="24"/>
          <w:szCs w:val="24"/>
        </w:rPr>
        <w:t>,</w:t>
      </w:r>
      <w:r w:rsidR="00DB789E" w:rsidRPr="00ED16AA">
        <w:rPr>
          <w:rFonts w:ascii="Times New Roman" w:eastAsia="Calibri" w:hAnsi="Times New Roman" w:cs="Times New Roman"/>
          <w:sz w:val="24"/>
          <w:szCs w:val="24"/>
        </w:rPr>
        <w:t xml:space="preserve"> pit</w:t>
      </w:r>
      <w:r w:rsidR="00901BDF" w:rsidRPr="00ED16AA">
        <w:rPr>
          <w:rFonts w:ascii="Times New Roman" w:eastAsia="Calibri" w:hAnsi="Times New Roman" w:cs="Times New Roman"/>
          <w:sz w:val="24"/>
          <w:szCs w:val="24"/>
        </w:rPr>
        <w:t xml:space="preserve"> or from connected line</w:t>
      </w:r>
      <w:r w:rsidR="00DB789E" w:rsidRPr="00ED16AA">
        <w:rPr>
          <w:rFonts w:ascii="Times New Roman" w:eastAsia="Calibri" w:hAnsi="Times New Roman" w:cs="Times New Roman"/>
          <w:sz w:val="24"/>
          <w:szCs w:val="24"/>
        </w:rPr>
        <w:t>?</w:t>
      </w:r>
      <w:r w:rsidR="00FA0929" w:rsidRPr="00ED16AA">
        <w:rPr>
          <w:rFonts w:cstheme="minorHAnsi"/>
          <w:sz w:val="24"/>
          <w:szCs w:val="24"/>
        </w:rPr>
        <w:t>]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r w:rsidRPr="000E151B">
        <w:rPr>
          <w:rFonts w:ascii="SutonnyMJ" w:hAnsi="SutonnyMJ"/>
        </w:rPr>
        <w:t xml:space="preserve">n¨vu </w:t>
      </w:r>
      <w:r w:rsidRPr="000E151B">
        <w:rPr>
          <w:rFonts w:cstheme="minorHAnsi"/>
        </w:rPr>
        <w:t>[Yes]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1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r w:rsidRPr="000E151B">
        <w:rPr>
          <w:rFonts w:ascii="SutonnyMJ" w:hAnsi="SutonnyMJ"/>
        </w:rPr>
        <w:t xml:space="preserve">bv </w:t>
      </w:r>
      <w:r w:rsidRPr="000E151B">
        <w:rPr>
          <w:rFonts w:cstheme="minorHAnsi"/>
        </w:rPr>
        <w:t>[No]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2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r w:rsidRPr="000E151B">
        <w:rPr>
          <w:rFonts w:ascii="SutonnyMJ" w:hAnsi="SutonnyMJ"/>
        </w:rPr>
        <w:t xml:space="preserve">†`Lv ev ch©‡e¶Y Kiv m¤¢e nqwb </w:t>
      </w:r>
      <w:r w:rsidRPr="000E151B">
        <w:rPr>
          <w:rFonts w:cstheme="minorHAnsi"/>
        </w:rPr>
        <w:t>[Could not observe]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3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r w:rsidRPr="000E151B">
        <w:rPr>
          <w:rFonts w:ascii="SutonnyMJ" w:hAnsi="SutonnyMJ"/>
        </w:rPr>
        <w:t xml:space="preserve">cÖ‡hvR¨ bq </w:t>
      </w:r>
      <w:r w:rsidRPr="000E151B">
        <w:rPr>
          <w:rFonts w:cstheme="minorHAnsi"/>
        </w:rPr>
        <w:t>[Not applicable]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999</w:t>
      </w:r>
    </w:p>
    <w:p w:rsidR="0011767B" w:rsidRPr="000E151B" w:rsidRDefault="00F7641A" w:rsidP="003125B0">
      <w:pPr>
        <w:numPr>
          <w:ilvl w:val="0"/>
          <w:numId w:val="2"/>
        </w:numPr>
        <w:spacing w:after="120" w:line="240" w:lineRule="auto"/>
      </w:pPr>
      <w:r w:rsidRPr="000E151B">
        <w:rPr>
          <w:rFonts w:ascii="SutonnyMJ" w:hAnsi="SutonnyMJ" w:cs="SutonnyMJ"/>
        </w:rPr>
        <w:t>cvqLvbvi</w:t>
      </w:r>
      <w:r w:rsidRPr="000E151B">
        <w:rPr>
          <w:rFonts w:ascii="SutonnyMJ" w:eastAsia="Calibri" w:hAnsi="SutonnyMJ" w:cs="SutonnyMJ"/>
          <w:szCs w:val="20"/>
        </w:rPr>
        <w:t xml:space="preserve"> </w:t>
      </w:r>
      <w:r w:rsidR="000519C6" w:rsidRPr="000E151B">
        <w:rPr>
          <w:rFonts w:ascii="SutonnyMJ" w:eastAsia="Calibri" w:hAnsi="SutonnyMJ" w:cs="SutonnyMJ"/>
          <w:szCs w:val="20"/>
        </w:rPr>
        <w:t xml:space="preserve">Qv` ˆZix‡Z </w:t>
      </w:r>
      <w:r w:rsidR="00FA024F" w:rsidRPr="000E151B">
        <w:rPr>
          <w:rFonts w:ascii="SutonnyMJ" w:eastAsia="Calibri" w:hAnsi="SutonnyMJ" w:cs="SutonnyMJ"/>
          <w:szCs w:val="20"/>
        </w:rPr>
        <w:t>e¨eüZ</w:t>
      </w:r>
      <w:r w:rsidR="000519C6" w:rsidRPr="000E151B">
        <w:rPr>
          <w:rFonts w:ascii="SutonnyMJ" w:eastAsia="Calibri" w:hAnsi="SutonnyMJ" w:cs="SutonnyMJ"/>
          <w:szCs w:val="20"/>
        </w:rPr>
        <w:t xml:space="preserve"> </w:t>
      </w:r>
      <w:r w:rsidR="001255E5" w:rsidRPr="000E151B">
        <w:rPr>
          <w:rFonts w:ascii="SutonnyMJ" w:eastAsia="Calibri" w:hAnsi="SutonnyMJ" w:cs="SutonnyMJ"/>
          <w:szCs w:val="20"/>
        </w:rPr>
        <w:t xml:space="preserve">g~j </w:t>
      </w:r>
      <w:r w:rsidR="000519C6" w:rsidRPr="000E151B">
        <w:rPr>
          <w:rFonts w:ascii="SutonnyMJ" w:eastAsia="Calibri" w:hAnsi="SutonnyMJ" w:cs="SutonnyMJ"/>
          <w:szCs w:val="20"/>
        </w:rPr>
        <w:t xml:space="preserve">Dcv`vb </w:t>
      </w:r>
      <w:r w:rsidRPr="000E151B">
        <w:rPr>
          <w:rFonts w:ascii="SutonnyMJ" w:eastAsia="Calibri" w:hAnsi="SutonnyMJ" w:cs="Arial"/>
          <w:b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Main mat</w:t>
      </w:r>
      <w:r w:rsidR="007D5F09" w:rsidRPr="000E151B">
        <w:rPr>
          <w:rFonts w:ascii="Times New Roman" w:hAnsi="Times New Roman" w:cs="Times New Roman"/>
          <w:sz w:val="24"/>
          <w:szCs w:val="24"/>
        </w:rPr>
        <w:t>erial of the roof of the toilet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7D5F09" w:rsidRPr="000E151B">
        <w:rPr>
          <w:rFonts w:ascii="Times New Roman" w:hAnsi="Times New Roman" w:cs="Times New Roman"/>
          <w:sz w:val="24"/>
          <w:szCs w:val="24"/>
        </w:rPr>
        <w:t>:</w:t>
      </w:r>
      <w:r w:rsidR="005C0F14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11767B" w:rsidRPr="000E151B" w:rsidRDefault="000519C6" w:rsidP="00126813">
      <w:pPr>
        <w:spacing w:after="120" w:line="240" w:lineRule="auto"/>
        <w:ind w:left="1620"/>
      </w:pPr>
      <w:r w:rsidRPr="000E151B">
        <w:rPr>
          <w:rFonts w:ascii="SutonnyMJ" w:eastAsia="Calibri" w:hAnsi="SutonnyMJ" w:cs="Arial"/>
          <w:szCs w:val="20"/>
        </w:rPr>
        <w:t>KvuPv (evuk)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Pr="000E151B">
        <w:rPr>
          <w:rFonts w:ascii="Times New Roman" w:hAnsi="Times New Roman" w:cs="Times New Roman"/>
          <w:iCs/>
          <w:sz w:val="24"/>
          <w:szCs w:val="24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Kaccha (bamboo)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...........................................1</w:t>
      </w:r>
    </w:p>
    <w:p w:rsidR="00D30485" w:rsidRPr="000E151B" w:rsidRDefault="001255E5" w:rsidP="00126813">
      <w:pPr>
        <w:spacing w:after="120" w:line="240" w:lineRule="auto"/>
        <w:ind w:left="1620"/>
      </w:pPr>
      <w:r w:rsidRPr="000E151B">
        <w:rPr>
          <w:rFonts w:ascii="SutonnyMJ" w:eastAsia="Calibri" w:hAnsi="SutonnyMJ" w:cs="Arial"/>
          <w:szCs w:val="20"/>
        </w:rPr>
        <w:t xml:space="preserve">mvavib wU‡bi Qv` </w:t>
      </w:r>
      <w:r w:rsidR="000519C6" w:rsidRPr="000E151B">
        <w:rPr>
          <w:rFonts w:ascii="Arial" w:eastAsia="Calibri" w:hAnsi="Arial" w:cs="Arial"/>
          <w:iCs/>
          <w:szCs w:val="20"/>
        </w:rPr>
        <w:t xml:space="preserve"> </w:t>
      </w:r>
      <w:r w:rsidR="00DC6C00" w:rsidRPr="000E151B">
        <w:rPr>
          <w:rFonts w:ascii="Arial" w:eastAsia="Calibri" w:hAnsi="Arial" w:cs="Arial"/>
          <w:iCs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Rudimentary roof (tin)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</w:t>
      </w:r>
      <w:r w:rsidR="003257FA" w:rsidRPr="000E151B">
        <w:rPr>
          <w:rFonts w:ascii="Times New Roman" w:hAnsi="Times New Roman" w:cs="Times New Roman"/>
          <w:sz w:val="24"/>
          <w:szCs w:val="24"/>
        </w:rPr>
        <w:t>..</w:t>
      </w:r>
      <w:r w:rsidR="00CB2584" w:rsidRPr="000E151B">
        <w:rPr>
          <w:rFonts w:ascii="Times New Roman" w:hAnsi="Times New Roman" w:cs="Times New Roman"/>
          <w:sz w:val="24"/>
          <w:szCs w:val="24"/>
        </w:rPr>
        <w:t>.</w:t>
      </w:r>
      <w:r w:rsidR="003257FA" w:rsidRPr="000E151B">
        <w:rPr>
          <w:rFonts w:ascii="Times New Roman" w:hAnsi="Times New Roman" w:cs="Times New Roman"/>
          <w:sz w:val="24"/>
          <w:szCs w:val="24"/>
        </w:rPr>
        <w:t>....2</w:t>
      </w:r>
    </w:p>
    <w:p w:rsidR="001255E5" w:rsidRPr="000E151B" w:rsidRDefault="001255E5" w:rsidP="00126813">
      <w:pPr>
        <w:spacing w:after="120" w:line="240" w:lineRule="auto"/>
        <w:ind w:left="1620"/>
      </w:pPr>
      <w:r w:rsidRPr="000E151B">
        <w:rPr>
          <w:rFonts w:ascii="SutonnyMJ" w:eastAsia="Calibri" w:hAnsi="SutonnyMJ" w:cs="Arial"/>
          <w:szCs w:val="20"/>
        </w:rPr>
        <w:t>mvavib wU‡bi mv‡_ Av‡jv cÖ‡ek Ki‡Z cv‡i G ai‡bi c­vw÷K kx‡Ui mgš^‡q ˆZwi Qv` [</w:t>
      </w:r>
      <w:r w:rsidRPr="000E151B">
        <w:rPr>
          <w:rFonts w:ascii="Times New Roman" w:hAnsi="Times New Roman" w:cs="Times New Roman"/>
          <w:sz w:val="24"/>
          <w:szCs w:val="24"/>
        </w:rPr>
        <w:t>Rudimentary tin shade roof with combination of transparent sheet</w:t>
      </w:r>
      <w:r w:rsidR="004C1C91" w:rsidRPr="000E151B">
        <w:rPr>
          <w:rFonts w:ascii="Times New Roman" w:hAnsi="Times New Roman" w:cs="Times New Roman"/>
          <w:sz w:val="24"/>
          <w:szCs w:val="24"/>
        </w:rPr>
        <w:t>]</w:t>
      </w:r>
      <w:r w:rsidR="00EF64DD" w:rsidRPr="000E151B">
        <w:rPr>
          <w:rFonts w:ascii="Times New Roman" w:hAnsi="Times New Roman" w:cs="Times New Roman"/>
          <w:sz w:val="24"/>
          <w:szCs w:val="24"/>
        </w:rPr>
        <w:t>...3</w:t>
      </w:r>
    </w:p>
    <w:p w:rsidR="0011767B" w:rsidRPr="000E151B" w:rsidRDefault="000519C6" w:rsidP="00126813">
      <w:pPr>
        <w:spacing w:after="120" w:line="240" w:lineRule="auto"/>
        <w:ind w:left="1620"/>
      </w:pPr>
      <w:r w:rsidRPr="000E151B">
        <w:rPr>
          <w:rFonts w:ascii="SutonnyMJ" w:eastAsia="Calibri" w:hAnsi="SutonnyMJ" w:cs="Arial"/>
          <w:szCs w:val="20"/>
        </w:rPr>
        <w:t>wm‡g›U/ KswK&amp;ªU/ Uvwj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="00DC6C00" w:rsidRPr="000E151B">
        <w:rPr>
          <w:rFonts w:ascii="Arial" w:eastAsia="Calibri" w:hAnsi="Arial" w:cs="Arial"/>
          <w:iCs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Finished roof (cement/concrete/tiled)..</w:t>
      </w:r>
      <w:r w:rsidR="00CB2584" w:rsidRPr="000E151B">
        <w:rPr>
          <w:rFonts w:ascii="Times New Roman" w:hAnsi="Times New Roman" w:cs="Times New Roman"/>
          <w:sz w:val="24"/>
          <w:szCs w:val="24"/>
        </w:rPr>
        <w:t>.</w:t>
      </w:r>
      <w:r w:rsidR="003257FA" w:rsidRPr="000E151B">
        <w:rPr>
          <w:rFonts w:ascii="Times New Roman" w:hAnsi="Times New Roman" w:cs="Times New Roman"/>
          <w:sz w:val="24"/>
          <w:szCs w:val="24"/>
        </w:rPr>
        <w:t>.</w:t>
      </w:r>
      <w:r w:rsidR="00EF64DD" w:rsidRPr="000E151B">
        <w:rPr>
          <w:rFonts w:ascii="Times New Roman" w:hAnsi="Times New Roman" w:cs="Times New Roman"/>
          <w:sz w:val="24"/>
          <w:szCs w:val="24"/>
        </w:rPr>
        <w:t>4</w:t>
      </w:r>
    </w:p>
    <w:p w:rsidR="001841DE" w:rsidRPr="000E151B" w:rsidRDefault="00ED7776" w:rsidP="00126813">
      <w:pPr>
        <w:spacing w:after="120" w:line="240" w:lineRule="auto"/>
        <w:ind w:left="1620"/>
      </w:pPr>
      <w:r w:rsidRPr="000E151B">
        <w:rPr>
          <w:rFonts w:ascii="SutonnyMJ" w:hAnsi="SutonnyMJ"/>
        </w:rPr>
        <w:t xml:space="preserve">Ab¨vb¨ </w:t>
      </w:r>
      <w:r w:rsidR="009834D2" w:rsidRPr="000E151B">
        <w:rPr>
          <w:rFonts w:ascii="Times New Roman" w:hAnsi="Times New Roman" w:cs="Times New Roman"/>
          <w:sz w:val="24"/>
          <w:szCs w:val="24"/>
        </w:rPr>
        <w:t>(</w:t>
      </w:r>
      <w:r w:rsidR="001841DE" w:rsidRPr="000E151B">
        <w:rPr>
          <w:rFonts w:ascii="SutonnyMJ" w:hAnsi="SutonnyMJ" w:cs="SutonnyMJ"/>
          <w:sz w:val="24"/>
          <w:szCs w:val="24"/>
        </w:rPr>
        <w:t xml:space="preserve">wbw`©ó </w:t>
      </w:r>
      <w:r w:rsidR="009834D2" w:rsidRPr="000E151B">
        <w:rPr>
          <w:rFonts w:ascii="SutonnyMJ" w:hAnsi="SutonnyMJ" w:cs="SutonnyMJ"/>
          <w:sz w:val="24"/>
          <w:szCs w:val="24"/>
        </w:rPr>
        <w:t>Ki“b)</w:t>
      </w:r>
      <w:r w:rsidR="009834D2"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Other</w:t>
      </w:r>
      <w:r w:rsidR="009834D2" w:rsidRPr="000E151B">
        <w:rPr>
          <w:rFonts w:ascii="Times New Roman" w:hAnsi="Times New Roman" w:cs="Times New Roman"/>
          <w:sz w:val="24"/>
          <w:szCs w:val="24"/>
        </w:rPr>
        <w:t>(specify)]: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1841DE" w:rsidRPr="000E151B">
        <w:rPr>
          <w:rFonts w:ascii="Times New Roman" w:hAnsi="Times New Roman" w:cs="Times New Roman"/>
          <w:sz w:val="24"/>
          <w:szCs w:val="24"/>
        </w:rPr>
        <w:t>..</w:t>
      </w:r>
      <w:r w:rsidR="003257FA" w:rsidRPr="000E151B">
        <w:rPr>
          <w:rFonts w:ascii="Times New Roman" w:hAnsi="Times New Roman" w:cs="Times New Roman"/>
          <w:sz w:val="24"/>
          <w:szCs w:val="24"/>
        </w:rPr>
        <w:t>777</w:t>
      </w:r>
    </w:p>
    <w:p w:rsidR="001841DE" w:rsidRPr="000E151B" w:rsidRDefault="001841DE" w:rsidP="00126813">
      <w:pPr>
        <w:spacing w:after="120" w:line="240" w:lineRule="auto"/>
        <w:ind w:left="1620"/>
      </w:pPr>
      <w:r w:rsidRPr="000E151B">
        <w:rPr>
          <w:rFonts w:ascii="SutonnyMJ" w:hAnsi="SutonnyMJ"/>
        </w:rPr>
        <w:t xml:space="preserve">cÖ‡hvR¨ bq </w:t>
      </w:r>
      <w:r w:rsidRPr="000E151B">
        <w:rPr>
          <w:rFonts w:cstheme="minorHAnsi"/>
        </w:rPr>
        <w:t>[Not applicable]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999</w:t>
      </w:r>
    </w:p>
    <w:p w:rsidR="001841DE" w:rsidRPr="000E151B" w:rsidRDefault="001841DE" w:rsidP="001841DE">
      <w:pPr>
        <w:pStyle w:val="ListParagraph"/>
        <w:spacing w:after="120" w:line="240" w:lineRule="auto"/>
        <w:ind w:left="2340"/>
      </w:pPr>
    </w:p>
    <w:p w:rsidR="009834D2" w:rsidRPr="000E151B" w:rsidRDefault="00F7641A" w:rsidP="003125B0">
      <w:pPr>
        <w:numPr>
          <w:ilvl w:val="0"/>
          <w:numId w:val="2"/>
        </w:numPr>
        <w:spacing w:after="120" w:line="240" w:lineRule="auto"/>
      </w:pPr>
      <w:r w:rsidRPr="000E151B">
        <w:rPr>
          <w:rFonts w:ascii="SutonnyMJ" w:hAnsi="SutonnyMJ" w:cs="SutonnyMJ"/>
        </w:rPr>
        <w:t>cvqLvbvi</w:t>
      </w:r>
      <w:r w:rsidRPr="000E151B">
        <w:rPr>
          <w:rFonts w:ascii="SutonnyMJ" w:eastAsia="Calibri" w:hAnsi="SutonnyMJ" w:cs="Arial"/>
          <w:szCs w:val="20"/>
        </w:rPr>
        <w:t xml:space="preserve"> </w:t>
      </w:r>
      <w:r w:rsidR="000519C6" w:rsidRPr="000E151B">
        <w:rPr>
          <w:rFonts w:ascii="SutonnyMJ" w:eastAsia="Calibri" w:hAnsi="SutonnyMJ" w:cs="Arial"/>
          <w:szCs w:val="20"/>
        </w:rPr>
        <w:t>†`qvj ˆZix‡</w:t>
      </w:r>
      <w:r w:rsidRPr="000E151B">
        <w:rPr>
          <w:rFonts w:ascii="SutonnyMJ" w:eastAsia="Calibri" w:hAnsi="SutonnyMJ" w:cs="Arial"/>
          <w:szCs w:val="20"/>
        </w:rPr>
        <w:t xml:space="preserve">Z </w:t>
      </w:r>
      <w:r w:rsidR="00FA024F" w:rsidRPr="000E151B">
        <w:rPr>
          <w:rFonts w:ascii="SutonnyMJ" w:eastAsia="Calibri" w:hAnsi="SutonnyMJ" w:cs="SutonnyMJ"/>
          <w:szCs w:val="20"/>
        </w:rPr>
        <w:t>e¨eüZ</w:t>
      </w:r>
      <w:r w:rsidR="00865F3E" w:rsidRPr="000E151B">
        <w:rPr>
          <w:rFonts w:ascii="SutonnyMJ" w:eastAsia="Calibri" w:hAnsi="SutonnyMJ" w:cs="SutonnyMJ"/>
          <w:szCs w:val="20"/>
        </w:rPr>
        <w:t xml:space="preserve"> g~j</w:t>
      </w:r>
      <w:r w:rsidR="00FA024F" w:rsidRPr="000E151B">
        <w:rPr>
          <w:rFonts w:ascii="SutonnyMJ" w:eastAsia="Calibri" w:hAnsi="SutonnyMJ" w:cs="SutonnyMJ"/>
          <w:szCs w:val="20"/>
        </w:rPr>
        <w:t xml:space="preserve"> Dcv`vb</w:t>
      </w:r>
      <w:r w:rsidR="000519C6" w:rsidRPr="000E151B">
        <w:rPr>
          <w:rFonts w:ascii="SutonnyMJ" w:hAnsi="SutonnyMJ" w:cs="Arial"/>
          <w:szCs w:val="20"/>
        </w:rPr>
        <w:t xml:space="preserve"> </w:t>
      </w:r>
      <w:r w:rsidR="00DC6C00" w:rsidRPr="000E151B">
        <w:rPr>
          <w:rFonts w:ascii="SutonnyMJ" w:hAnsi="SutonnyMJ" w:cs="Arial"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Main material of the wall of the toilet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t>:</w:t>
      </w:r>
      <w:r w:rsidR="005C0F14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.................</w:t>
      </w:r>
      <w:r w:rsidR="005C0F14" w:rsidRPr="000E151B">
        <w:rPr>
          <w:rFonts w:ascii="Times New Roman" w:hAnsi="Times New Roman" w:cs="Times New Roman"/>
          <w:sz w:val="24"/>
          <w:szCs w:val="24"/>
        </w:rPr>
        <w:t>..</w:t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9834D2" w:rsidRPr="000E151B" w:rsidRDefault="001B6A92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KvuPv</w:t>
      </w:r>
      <w:r w:rsidRPr="000E151B">
        <w:rPr>
          <w:rFonts w:ascii="SutonnyMJ" w:hAnsi="SutonnyMJ" w:cs="Arial"/>
          <w:szCs w:val="20"/>
        </w:rPr>
        <w:t xml:space="preserve"> (</w:t>
      </w:r>
      <w:r w:rsidRPr="000E151B">
        <w:rPr>
          <w:rFonts w:ascii="SutonnyMJ" w:eastAsia="Calibri" w:hAnsi="SutonnyMJ" w:cs="Arial"/>
          <w:szCs w:val="20"/>
        </w:rPr>
        <w:t>cvU/e</w:t>
      </w:r>
      <w:r w:rsidRPr="000E151B">
        <w:rPr>
          <w:rFonts w:ascii="SutonnyMJ" w:hAnsi="SutonnyMJ" w:cs="Arial"/>
          <w:szCs w:val="20"/>
        </w:rPr>
        <w:t xml:space="preserve">vuk/gvwU </w:t>
      </w:r>
      <w:r w:rsidRPr="000E151B">
        <w:rPr>
          <w:rFonts w:ascii="SutonnyMJ" w:eastAsia="Calibri" w:hAnsi="SutonnyMJ" w:cs="Arial"/>
          <w:szCs w:val="20"/>
        </w:rPr>
        <w:t>)</w:t>
      </w:r>
      <w:r w:rsidR="00896720" w:rsidRPr="000E151B">
        <w:rPr>
          <w:rFonts w:ascii="SutonnyMJ" w:eastAsia="Calibri" w:hAnsi="SutonnyMJ" w:cs="Arial"/>
          <w:szCs w:val="20"/>
        </w:rPr>
        <w:t xml:space="preserve"> </w:t>
      </w:r>
      <w:r w:rsidR="00DC6C00" w:rsidRPr="000E151B">
        <w:rPr>
          <w:rFonts w:ascii="SutonnyMJ" w:eastAsia="Calibri" w:hAnsi="SutonnyMJ" w:cs="Arial"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Kaccha (jute/bamboo/mud)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</w:t>
      </w:r>
      <w:r w:rsidR="003257FA" w:rsidRPr="000E151B">
        <w:rPr>
          <w:rFonts w:ascii="Times New Roman" w:hAnsi="Times New Roman" w:cs="Times New Roman"/>
          <w:sz w:val="24"/>
          <w:szCs w:val="24"/>
        </w:rPr>
        <w:t>...1</w:t>
      </w:r>
    </w:p>
    <w:p w:rsidR="009834D2" w:rsidRPr="000E151B" w:rsidRDefault="001B6A92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KvV</w:t>
      </w:r>
      <w:r w:rsidR="00896720" w:rsidRPr="000E151B">
        <w:rPr>
          <w:rFonts w:ascii="SutonnyMJ" w:eastAsia="Calibri" w:hAnsi="SutonnyMJ" w:cs="Arial"/>
          <w:szCs w:val="20"/>
        </w:rPr>
        <w:t xml:space="preserve"> </w:t>
      </w:r>
      <w:r w:rsidR="00DC6C00" w:rsidRPr="000E151B">
        <w:rPr>
          <w:rFonts w:ascii="SutonnyMJ" w:eastAsia="Calibri" w:hAnsi="SutonnyMJ" w:cs="Arial"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Rudimentary wall (wood)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.................................2</w:t>
      </w:r>
    </w:p>
    <w:p w:rsidR="009834D2" w:rsidRPr="000E151B" w:rsidRDefault="001B6A92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BU/wm‡g›U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="00DC6C00" w:rsidRPr="000E151B">
        <w:rPr>
          <w:rFonts w:ascii="Arial" w:eastAsia="Calibri" w:hAnsi="Arial" w:cs="Arial"/>
          <w:iCs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Finished wall (brick/cement)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................</w:t>
      </w:r>
      <w:r w:rsidR="003257FA" w:rsidRPr="000E151B">
        <w:rPr>
          <w:rFonts w:ascii="Times New Roman" w:hAnsi="Times New Roman" w:cs="Times New Roman"/>
          <w:sz w:val="24"/>
          <w:szCs w:val="24"/>
        </w:rPr>
        <w:t>....3</w:t>
      </w:r>
    </w:p>
    <w:p w:rsidR="009834D2" w:rsidRPr="000E151B" w:rsidRDefault="001B6A92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wUb</w:t>
      </w:r>
      <w:r w:rsidRPr="000E151B">
        <w:t xml:space="preserve"> </w:t>
      </w:r>
      <w:r w:rsidR="00DC6C00" w:rsidRPr="000E151B"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Tin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.....................................................................4</w:t>
      </w:r>
    </w:p>
    <w:p w:rsidR="003257FA" w:rsidRPr="000E151B" w:rsidRDefault="00CC1657" w:rsidP="00126813">
      <w:pPr>
        <w:spacing w:after="120" w:line="240" w:lineRule="auto"/>
        <w:ind w:left="1710"/>
      </w:pPr>
      <w:r w:rsidRPr="000E151B">
        <w:rPr>
          <w:rFonts w:ascii="SutonnyMJ" w:hAnsi="SutonnyMJ"/>
        </w:rPr>
        <w:t xml:space="preserve">Ab¨vb¨ </w:t>
      </w:r>
      <w:r w:rsidR="009834D2" w:rsidRPr="000E151B">
        <w:rPr>
          <w:rFonts w:ascii="Times New Roman" w:hAnsi="Times New Roman" w:cs="Times New Roman"/>
          <w:sz w:val="24"/>
          <w:szCs w:val="24"/>
        </w:rPr>
        <w:t>(</w:t>
      </w:r>
      <w:r w:rsidR="009834D2" w:rsidRPr="000E151B">
        <w:rPr>
          <w:rFonts w:ascii="SutonnyMJ" w:hAnsi="SutonnyMJ" w:cs="SutonnyMJ"/>
          <w:sz w:val="24"/>
          <w:szCs w:val="24"/>
        </w:rPr>
        <w:t xml:space="preserve">wbw`©ó Ki“b) </w:t>
      </w:r>
      <w:r w:rsidR="009834D2"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 xml:space="preserve">Other </w:t>
      </w:r>
      <w:r w:rsidR="009834D2" w:rsidRPr="000E151B">
        <w:rPr>
          <w:rFonts w:ascii="Times New Roman" w:hAnsi="Times New Roman" w:cs="Times New Roman"/>
          <w:sz w:val="24"/>
          <w:szCs w:val="24"/>
        </w:rPr>
        <w:t>(specify)]:...</w:t>
      </w:r>
      <w:r w:rsidR="004777F8" w:rsidRPr="000E151B">
        <w:rPr>
          <w:rFonts w:ascii="Times New Roman" w:hAnsi="Times New Roman" w:cs="Times New Roman"/>
          <w:sz w:val="24"/>
          <w:szCs w:val="24"/>
        </w:rPr>
        <w:t>.........................</w:t>
      </w:r>
      <w:r w:rsidR="009834D2" w:rsidRPr="000E151B">
        <w:rPr>
          <w:rFonts w:ascii="Times New Roman" w:hAnsi="Times New Roman" w:cs="Times New Roman"/>
          <w:sz w:val="24"/>
          <w:szCs w:val="24"/>
        </w:rPr>
        <w:t>.</w:t>
      </w:r>
      <w:r w:rsidR="003257FA" w:rsidRPr="000E151B">
        <w:rPr>
          <w:rFonts w:ascii="Times New Roman" w:hAnsi="Times New Roman" w:cs="Times New Roman"/>
          <w:sz w:val="24"/>
          <w:szCs w:val="24"/>
        </w:rPr>
        <w:t>777</w:t>
      </w:r>
    </w:p>
    <w:p w:rsidR="004777F8" w:rsidRPr="000E151B" w:rsidRDefault="004777F8" w:rsidP="004777F8">
      <w:pPr>
        <w:pStyle w:val="ListParagraph"/>
        <w:spacing w:after="120" w:line="240" w:lineRule="auto"/>
        <w:ind w:left="2430"/>
      </w:pPr>
    </w:p>
    <w:p w:rsidR="00EB01A8" w:rsidRPr="000E151B" w:rsidRDefault="00EB01A8" w:rsidP="00EB01A8">
      <w:pPr>
        <w:numPr>
          <w:ilvl w:val="0"/>
          <w:numId w:val="2"/>
        </w:numPr>
        <w:spacing w:after="120" w:line="240" w:lineRule="auto"/>
      </w:pPr>
      <w:r w:rsidRPr="000E151B">
        <w:rPr>
          <w:rFonts w:ascii="SutonnyMJ" w:hAnsi="SutonnyMJ" w:cs="SutonnyMJ"/>
        </w:rPr>
        <w:lastRenderedPageBreak/>
        <w:t>cvqLvbvi</w:t>
      </w:r>
      <w:r w:rsidRPr="000E151B">
        <w:rPr>
          <w:rFonts w:ascii="SutonnyMJ" w:eastAsia="Calibri" w:hAnsi="SutonnyMJ" w:cs="Arial"/>
          <w:szCs w:val="20"/>
        </w:rPr>
        <w:t xml:space="preserve"> ‡g‡S </w:t>
      </w:r>
      <w:r w:rsidRPr="000E151B">
        <w:rPr>
          <w:rFonts w:ascii="SutonnyMJ" w:eastAsia="Calibri" w:hAnsi="SutonnyMJ" w:cs="SutonnyMJ"/>
          <w:szCs w:val="20"/>
        </w:rPr>
        <w:t xml:space="preserve">ˆZix‡Z e¨eüZ </w:t>
      </w:r>
      <w:r w:rsidR="00BD2280" w:rsidRPr="000E151B">
        <w:rPr>
          <w:rFonts w:ascii="SutonnyMJ" w:eastAsia="Calibri" w:hAnsi="SutonnyMJ" w:cs="SutonnyMJ"/>
          <w:szCs w:val="20"/>
        </w:rPr>
        <w:t xml:space="preserve">g~j </w:t>
      </w:r>
      <w:r w:rsidRPr="000E151B">
        <w:rPr>
          <w:rFonts w:ascii="SutonnyMJ" w:eastAsia="Calibri" w:hAnsi="SutonnyMJ" w:cs="SutonnyMJ"/>
          <w:szCs w:val="20"/>
        </w:rPr>
        <w:t>Dcv`vb</w:t>
      </w:r>
      <w:r w:rsidRPr="000E151B">
        <w:rPr>
          <w:rFonts w:ascii="SutonnyMJ" w:eastAsia="Calibri" w:hAnsi="SutonnyMJ" w:cs="Arial"/>
          <w:b/>
          <w:szCs w:val="20"/>
        </w:rPr>
        <w:t xml:space="preserve"> [</w:t>
      </w:r>
      <w:r w:rsidRPr="000E151B">
        <w:t>Main material of the floor of the toilet]: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KvuPv</w:t>
      </w:r>
      <w:r w:rsidRPr="000E151B">
        <w:rPr>
          <w:rFonts w:ascii="SutonnyMJ" w:hAnsi="SutonnyMJ" w:cs="Arial"/>
          <w:szCs w:val="20"/>
        </w:rPr>
        <w:t xml:space="preserve"> (</w:t>
      </w:r>
      <w:r w:rsidRPr="000E151B">
        <w:rPr>
          <w:rFonts w:ascii="SutonnyMJ" w:eastAsia="Calibri" w:hAnsi="SutonnyMJ" w:cs="Arial"/>
          <w:szCs w:val="20"/>
        </w:rPr>
        <w:t>e</w:t>
      </w:r>
      <w:r w:rsidRPr="000E151B">
        <w:rPr>
          <w:rFonts w:ascii="SutonnyMJ" w:hAnsi="SutonnyMJ" w:cs="Arial"/>
          <w:szCs w:val="20"/>
        </w:rPr>
        <w:t xml:space="preserve">vuk/gvwU </w:t>
      </w:r>
      <w:r w:rsidRPr="000E151B">
        <w:rPr>
          <w:rFonts w:ascii="SutonnyMJ" w:eastAsia="Calibri" w:hAnsi="SutonnyMJ" w:cs="Arial"/>
          <w:szCs w:val="20"/>
        </w:rPr>
        <w:t xml:space="preserve">)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Kaccha (earth/bamboo)].............................1</w:t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KvV</w:t>
      </w:r>
      <w:r w:rsidRPr="000E151B">
        <w:t xml:space="preserve">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Rudimentary floor (wood)]..........................2</w:t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BU/wm‡g›U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Finished floor (brick/cement)].....................3</w:t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 xml:space="preserve">Ab¨vb¨ (wbw`©ó Ki“b)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Other(specify)]...................</w:t>
      </w:r>
      <w:r w:rsidR="004777F8" w:rsidRPr="000E151B">
        <w:rPr>
          <w:rFonts w:ascii="Times New Roman" w:hAnsi="Times New Roman" w:cs="Times New Roman"/>
          <w:sz w:val="24"/>
          <w:szCs w:val="24"/>
        </w:rPr>
        <w:t>...........................</w:t>
      </w:r>
      <w:r w:rsidRPr="000E151B">
        <w:rPr>
          <w:rFonts w:ascii="Times New Roman" w:hAnsi="Times New Roman" w:cs="Times New Roman"/>
          <w:sz w:val="24"/>
          <w:szCs w:val="24"/>
        </w:rPr>
        <w:t>..777</w:t>
      </w:r>
    </w:p>
    <w:p w:rsidR="004777F8" w:rsidRPr="000E151B" w:rsidRDefault="004777F8" w:rsidP="004777F8">
      <w:pPr>
        <w:pStyle w:val="ListParagraph"/>
        <w:spacing w:after="120" w:line="240" w:lineRule="auto"/>
        <w:ind w:left="2430"/>
      </w:pPr>
    </w:p>
    <w:p w:rsidR="00EB01A8" w:rsidRPr="000E151B" w:rsidRDefault="00EB01A8" w:rsidP="00EB01A8">
      <w:pPr>
        <w:numPr>
          <w:ilvl w:val="0"/>
          <w:numId w:val="2"/>
        </w:numPr>
        <w:spacing w:after="120" w:line="240" w:lineRule="auto"/>
      </w:pPr>
      <w:r w:rsidRPr="000E151B">
        <w:rPr>
          <w:rFonts w:ascii="SutonnyMJ" w:hAnsi="SutonnyMJ" w:cs="SutonnyMJ"/>
        </w:rPr>
        <w:t>cvqLvbvi</w:t>
      </w:r>
      <w:r w:rsidRPr="000E151B">
        <w:rPr>
          <w:rFonts w:ascii="SutonnyMJ" w:eastAsia="Calibri" w:hAnsi="SutonnyMJ" w:cs="Arial"/>
          <w:szCs w:val="20"/>
        </w:rPr>
        <w:t xml:space="preserve"> c¨vb ˆZix‡Z </w:t>
      </w:r>
      <w:r w:rsidRPr="000E151B">
        <w:rPr>
          <w:rFonts w:ascii="SutonnyMJ" w:eastAsia="Calibri" w:hAnsi="SutonnyMJ" w:cs="SutonnyMJ"/>
          <w:szCs w:val="20"/>
        </w:rPr>
        <w:t xml:space="preserve">e¨eüZ </w:t>
      </w:r>
      <w:r w:rsidR="00BD2280" w:rsidRPr="000E151B">
        <w:rPr>
          <w:rFonts w:ascii="SutonnyMJ" w:eastAsia="Calibri" w:hAnsi="SutonnyMJ" w:cs="SutonnyMJ"/>
          <w:szCs w:val="20"/>
        </w:rPr>
        <w:t xml:space="preserve">g~j </w:t>
      </w:r>
      <w:r w:rsidRPr="000E151B">
        <w:rPr>
          <w:rFonts w:ascii="SutonnyMJ" w:eastAsia="Calibri" w:hAnsi="SutonnyMJ" w:cs="SutonnyMJ"/>
          <w:szCs w:val="20"/>
        </w:rPr>
        <w:t xml:space="preserve">Dcv`vb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Main material of the pan of the toilet]: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 xml:space="preserve">wmivwgK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Ceramic]......................1</w:t>
      </w:r>
    </w:p>
    <w:p w:rsidR="00EB01A8" w:rsidRPr="000E151B" w:rsidRDefault="00EB01A8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 xml:space="preserve">c­vw÷K  </w:t>
      </w:r>
      <w:r w:rsidRPr="000E151B">
        <w:rPr>
          <w:rFonts w:ascii="Times New Roman" w:hAnsi="Times New Roman" w:cs="Times New Roman"/>
          <w:sz w:val="24"/>
          <w:szCs w:val="24"/>
        </w:rPr>
        <w:t>[Plastic].........................2</w:t>
      </w:r>
    </w:p>
    <w:p w:rsidR="00BD2280" w:rsidRPr="000E151B" w:rsidRDefault="00BD2280" w:rsidP="00126813">
      <w:pPr>
        <w:spacing w:after="120" w:line="240" w:lineRule="auto"/>
        <w:ind w:left="1800"/>
        <w:rPr>
          <w:rFonts w:ascii="SutonnyMJ" w:hAnsi="SutonnyMJ" w:cs="SutonnyMJ"/>
        </w:rPr>
      </w:pPr>
      <w:r w:rsidRPr="000E151B">
        <w:rPr>
          <w:rFonts w:ascii="SutonnyMJ" w:hAnsi="SutonnyMJ" w:cs="SutonnyMJ"/>
        </w:rPr>
        <w:t xml:space="preserve">†gvRvBK/ wm‡g‡›Ui ˆZix </w:t>
      </w:r>
      <w:r w:rsidRPr="000E151B">
        <w:rPr>
          <w:rFonts w:ascii="Times New Roman" w:hAnsi="Times New Roman" w:cs="Times New Roman"/>
          <w:sz w:val="24"/>
          <w:szCs w:val="24"/>
        </w:rPr>
        <w:t>[Made of mosaic/Cement]</w:t>
      </w:r>
      <w:r w:rsidR="00EF64DD" w:rsidRPr="000E151B">
        <w:rPr>
          <w:rFonts w:ascii="Times New Roman" w:hAnsi="Times New Roman" w:cs="Times New Roman"/>
          <w:sz w:val="24"/>
          <w:szCs w:val="24"/>
        </w:rPr>
        <w:t xml:space="preserve"> ........................3</w:t>
      </w:r>
    </w:p>
    <w:p w:rsidR="00EB01A8" w:rsidRPr="000E151B" w:rsidRDefault="00EB01A8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 xml:space="preserve">Ab¨vb¨ (wbw`©ó Ki“b)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Other(specify)]...........................777</w:t>
      </w:r>
    </w:p>
    <w:p w:rsidR="00EB01A8" w:rsidRPr="000E151B" w:rsidRDefault="00EB01A8" w:rsidP="00EB01A8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cvqLvbvi Rb¨ e¨eüZ iv¯—vwU </w:t>
      </w:r>
      <w:r w:rsidRPr="000E151B">
        <w:rPr>
          <w:rFonts w:ascii="SutonnyMJ" w:eastAsia="Calibri" w:hAnsi="SutonnyMJ" w:cs="Arial"/>
          <w:szCs w:val="20"/>
        </w:rPr>
        <w:t>ˆZix‡Z wK Dcv`vb e¨envi Kiv n‡q‡Q</w:t>
      </w:r>
      <w:r w:rsidRPr="000E151B">
        <w:rPr>
          <w:rFonts w:ascii="SutonnyMJ" w:eastAsia="Calibri" w:hAnsi="SutonnyMJ" w:cs="Arial"/>
          <w:b/>
          <w:szCs w:val="20"/>
        </w:rPr>
        <w:t xml:space="preserve">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Type of path leading up to toilet]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Calibri" w:hAnsi="SutonnyMJ" w:cs="Arial"/>
          <w:szCs w:val="20"/>
        </w:rPr>
        <w:t>KvuPv</w:t>
      </w:r>
      <w:r w:rsidRPr="000E151B">
        <w:rPr>
          <w:rFonts w:ascii="SutonnyMJ" w:hAnsi="SutonnyMJ" w:cs="Arial"/>
          <w:szCs w:val="20"/>
        </w:rPr>
        <w:t xml:space="preserve"> (</w:t>
      </w:r>
      <w:r w:rsidRPr="000E151B">
        <w:rPr>
          <w:rFonts w:ascii="SutonnyMJ" w:eastAsia="Calibri" w:hAnsi="SutonnyMJ" w:cs="Arial"/>
          <w:szCs w:val="20"/>
        </w:rPr>
        <w:t>gvwU</w:t>
      </w:r>
      <w:r w:rsidRPr="000E151B">
        <w:rPr>
          <w:rFonts w:ascii="SutonnyMJ" w:hAnsi="SutonnyMJ" w:cs="Arial"/>
          <w:szCs w:val="20"/>
        </w:rPr>
        <w:t>)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[Kaccha (mud)]......................................1</w:t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Calibri" w:hAnsi="SutonnyMJ" w:cs="Arial"/>
          <w:szCs w:val="20"/>
        </w:rPr>
        <w:t>evuk</w:t>
      </w:r>
      <w:r w:rsidRPr="000E151B">
        <w:t xml:space="preserve"> /</w:t>
      </w:r>
      <w:r w:rsidRPr="000E151B">
        <w:rPr>
          <w:rFonts w:ascii="SutonnyMJ" w:eastAsia="Calibri" w:hAnsi="SutonnyMJ" w:cs="Arial"/>
          <w:szCs w:val="20"/>
        </w:rPr>
        <w:t xml:space="preserve"> KvV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[Bamboo/wood road]....2</w:t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Calibri" w:hAnsi="SutonnyMJ" w:cs="Arial"/>
          <w:szCs w:val="20"/>
        </w:rPr>
        <w:t>BU/wm‡g›U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[Finished road (brick/cement)]..............3</w:t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Ab¨vb¨ (wbw`©ó Ki“b)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Other(specify)]...........................777</w:t>
      </w:r>
    </w:p>
    <w:p w:rsidR="00074122" w:rsidRPr="000E151B" w:rsidRDefault="00074122" w:rsidP="00074122">
      <w:pPr>
        <w:pStyle w:val="ListParagraph"/>
        <w:spacing w:after="120" w:line="240" w:lineRule="auto"/>
        <w:ind w:left="2610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 w:hanging="72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cvqLvbvq hvIqvi </w:t>
      </w:r>
      <w:r w:rsidR="0039614B" w:rsidRPr="000E151B">
        <w:rPr>
          <w:rFonts w:ascii="SutonnyMJ" w:hAnsi="SutonnyMJ" w:cs="SutonnyMJ"/>
        </w:rPr>
        <w:t xml:space="preserve">iv¯—vq </w:t>
      </w:r>
      <w:r w:rsidRPr="000E151B">
        <w:rPr>
          <w:rFonts w:ascii="SutonnyMJ" w:hAnsi="SutonnyMJ" w:cs="SutonnyMJ"/>
        </w:rPr>
        <w:t xml:space="preserve">†bvsiv/ gqjv †Kvb wKQz wK `„k¨gvb wQj? </w:t>
      </w:r>
      <w:r w:rsidRPr="000E151B">
        <w:rPr>
          <w:rFonts w:ascii="Times New Roman" w:hAnsi="Times New Roman" w:cs="Times New Roman"/>
          <w:sz w:val="24"/>
          <w:szCs w:val="24"/>
        </w:rPr>
        <w:t>[Is there any visible dirt on the path leading up to toilet?</w:t>
      </w:r>
      <w:r w:rsidRPr="000E151B">
        <w:t xml:space="preserve"> ] </w:t>
      </w:r>
      <w:r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tabs>
          <w:tab w:val="left" w:pos="720"/>
          <w:tab w:val="left" w:pos="900"/>
        </w:tabs>
        <w:spacing w:after="12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0E151B">
        <w:rPr>
          <w:rFonts w:ascii="SutonnyMJ" w:hAnsi="SutonnyMJ" w:cs="SutonnyMJ"/>
          <w:sz w:val="24"/>
          <w:szCs w:val="24"/>
        </w:rPr>
        <w:t xml:space="preserve">bv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EB01A8" w:rsidRPr="000E151B" w:rsidRDefault="00EB01A8" w:rsidP="00126813">
      <w:pPr>
        <w:tabs>
          <w:tab w:val="left" w:pos="720"/>
          <w:tab w:val="left" w:pos="900"/>
        </w:tabs>
        <w:spacing w:after="12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EB01A8" w:rsidRPr="000E151B" w:rsidRDefault="00EB01A8" w:rsidP="00EB01A8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0E151B">
        <w:rPr>
          <w:i/>
        </w:rPr>
        <w:t xml:space="preserve">[Skip note: </w:t>
      </w:r>
      <w:r w:rsidRPr="000E151B">
        <w:rPr>
          <w:rFonts w:ascii="SutonnyMJ" w:hAnsi="SutonnyMJ" w:cs="SutonnyMJ"/>
        </w:rPr>
        <w:t xml:space="preserve">hw` DËi bv nq Z‡e </w:t>
      </w:r>
      <w:r w:rsidR="00255014" w:rsidRPr="000E151B">
        <w:rPr>
          <w:rFonts w:ascii="SutonnyMJ" w:hAnsi="SutonnyMJ" w:cs="SutonnyMJ"/>
        </w:rPr>
        <w:t>2.1</w:t>
      </w:r>
      <w:r w:rsidR="00DB789E" w:rsidRPr="000E151B">
        <w:rPr>
          <w:rFonts w:ascii="SutonnyMJ" w:hAnsi="SutonnyMJ" w:cs="SutonnyMJ"/>
        </w:rPr>
        <w:t>2</w:t>
      </w:r>
      <w:r w:rsidRPr="000E151B">
        <w:rPr>
          <w:rFonts w:ascii="SutonnyMJ" w:hAnsi="SutonnyMJ" w:cs="SutonnyMJ"/>
          <w:i/>
        </w:rPr>
        <w:t>‡Z P‡j hvb</w:t>
      </w:r>
      <w:r w:rsidRPr="000E151B">
        <w:rPr>
          <w:i/>
        </w:rPr>
        <w:t xml:space="preserve"> (</w:t>
      </w:r>
      <w:r w:rsidR="00255014" w:rsidRPr="000E151B">
        <w:rPr>
          <w:i/>
        </w:rPr>
        <w:t>Skip to 2.1</w:t>
      </w:r>
      <w:r w:rsidR="00DB789E" w:rsidRPr="000E151B">
        <w:rPr>
          <w:i/>
        </w:rPr>
        <w:t>2</w:t>
      </w:r>
      <w:r w:rsidR="00255014" w:rsidRPr="000E151B">
        <w:rPr>
          <w:i/>
        </w:rPr>
        <w:t xml:space="preserve"> if the answer is no</w:t>
      </w:r>
      <w:r w:rsidRPr="000E151B">
        <w:rPr>
          <w:i/>
        </w:rPr>
        <w:t>)]</w:t>
      </w:r>
    </w:p>
    <w:p w:rsidR="00074122" w:rsidRPr="000E151B" w:rsidRDefault="00074122" w:rsidP="00EB01A8">
      <w:pPr>
        <w:pStyle w:val="ListParagraph"/>
        <w:tabs>
          <w:tab w:val="left" w:pos="900"/>
        </w:tabs>
        <w:spacing w:after="120" w:line="240" w:lineRule="auto"/>
        <w:rPr>
          <w:i/>
        </w:rPr>
      </w:pPr>
    </w:p>
    <w:p w:rsidR="00EB01A8" w:rsidRPr="000E151B" w:rsidRDefault="00EB01A8" w:rsidP="00EB01A8">
      <w:pPr>
        <w:pStyle w:val="ListParagraph"/>
        <w:tabs>
          <w:tab w:val="left" w:pos="900"/>
        </w:tabs>
        <w:spacing w:after="120" w:line="240" w:lineRule="auto"/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/>
      </w:pPr>
      <w:r w:rsidRPr="000E151B">
        <w:rPr>
          <w:rFonts w:ascii="SutonnyMJ" w:hAnsi="SutonnyMJ" w:cs="SutonnyMJ"/>
        </w:rPr>
        <w:t xml:space="preserve">hw` nu¨v nq,wK ai‡bi gqjv †`Lv wM‡qwQj(GKvwaK DËi MÖnY‡hvM¨)? </w:t>
      </w:r>
      <w:r w:rsidRPr="000E151B">
        <w:rPr>
          <w:rFonts w:ascii="Times New Roman" w:hAnsi="Times New Roman" w:cs="Times New Roman"/>
          <w:sz w:val="24"/>
          <w:szCs w:val="24"/>
        </w:rPr>
        <w:t>[Is there any of the following items visible on the path leading up to toilet</w:t>
      </w:r>
      <w:r w:rsidRPr="000E151B">
        <w:t>? (Multiple response allowed here)]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gvby‡li gj </w:t>
      </w:r>
      <w:r w:rsidRPr="000E151B">
        <w:rPr>
          <w:rFonts w:ascii="Times New Roman" w:hAnsi="Times New Roman" w:cs="Times New Roman"/>
          <w:sz w:val="24"/>
          <w:szCs w:val="24"/>
        </w:rPr>
        <w:t>[Human feces]</w:t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cïi gj </w:t>
      </w:r>
      <w:r w:rsidRPr="000E151B">
        <w:rPr>
          <w:rFonts w:ascii="Times New Roman" w:hAnsi="Times New Roman" w:cs="Times New Roman"/>
          <w:sz w:val="24"/>
          <w:szCs w:val="24"/>
        </w:rPr>
        <w:t>[Animal feces]</w:t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AveR©bv </w:t>
      </w:r>
      <w:r w:rsidRPr="000E151B">
        <w:rPr>
          <w:rFonts w:ascii="Times New Roman" w:hAnsi="Times New Roman" w:cs="Times New Roman"/>
          <w:sz w:val="24"/>
          <w:szCs w:val="24"/>
        </w:rPr>
        <w:t>[Household waste]</w:t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cvwb AvUKv‡bv wQj </w:t>
      </w:r>
      <w:r w:rsidRPr="000E151B">
        <w:rPr>
          <w:rFonts w:ascii="Times New Roman" w:hAnsi="Times New Roman" w:cs="Times New Roman"/>
          <w:sz w:val="24"/>
          <w:szCs w:val="24"/>
        </w:rPr>
        <w:t>[Water logging]</w:t>
      </w:r>
    </w:p>
    <w:p w:rsidR="00E35978" w:rsidRPr="00E35978" w:rsidRDefault="00EB01A8" w:rsidP="00E35978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Ab¨vb¨ (wbw`©ó Ki“b)  </w:t>
      </w:r>
      <w:r w:rsidRPr="000E151B">
        <w:rPr>
          <w:rFonts w:ascii="Times New Roman" w:hAnsi="Times New Roman" w:cs="Times New Roman"/>
          <w:sz w:val="24"/>
          <w:szCs w:val="24"/>
        </w:rPr>
        <w:t>[Other(specify)]</w:t>
      </w:r>
    </w:p>
    <w:p w:rsidR="00E35978" w:rsidRPr="00E35978" w:rsidRDefault="00E35978" w:rsidP="00E35978">
      <w:pPr>
        <w:rPr>
          <w:ins w:id="0" w:author="almasud" w:date="2015-08-03T11:24:00Z"/>
          <w:rFonts w:ascii="Times New Roman" w:hAnsi="Times New Roman" w:cs="Times New Roman"/>
          <w:sz w:val="24"/>
          <w:szCs w:val="24"/>
        </w:rPr>
      </w:pPr>
      <w:ins w:id="1" w:author="almasud" w:date="2015-08-03T11:24:00Z">
        <w:r>
          <w:lastRenderedPageBreak/>
          <w:t xml:space="preserve">2.11a. </w:t>
        </w:r>
        <w:r w:rsidRPr="00E35978">
          <w:rPr>
            <w:rFonts w:ascii="SutonnyMJ" w:hAnsi="SutonnyMJ"/>
          </w:rPr>
          <w:t>K¤cvD</w:t>
        </w:r>
      </w:ins>
      <w:ins w:id="2" w:author="almasud" w:date="2015-08-03T12:23:00Z">
        <w:r w:rsidR="00EE451F" w:rsidRPr="00E35978">
          <w:rPr>
            <w:rFonts w:ascii="SutonnyMJ" w:hAnsi="SutonnyMJ"/>
          </w:rPr>
          <w:t>‡</w:t>
        </w:r>
      </w:ins>
      <w:ins w:id="3" w:author="almasud" w:date="2015-08-03T11:24:00Z">
        <w:r w:rsidRPr="00E35978">
          <w:rPr>
            <w:rFonts w:ascii="SutonnyMJ" w:hAnsi="SutonnyMJ"/>
          </w:rPr>
          <w:t>Ûi †fZ‡i †Kv_vI gvby‡li gj †`Lv wM‡q‡Q wK bv?</w:t>
        </w:r>
        <w:r w:rsidRPr="003A7957">
          <w:t xml:space="preserve"> </w:t>
        </w:r>
        <w:r>
          <w:t xml:space="preserve"> [</w:t>
        </w:r>
        <w:r w:rsidRPr="00E35978">
          <w:rPr>
            <w:rFonts w:ascii="Times New Roman" w:hAnsi="Times New Roman" w:cs="Times New Roman"/>
            <w:sz w:val="24"/>
            <w:szCs w:val="24"/>
          </w:rPr>
          <w:t>Is there any human feces visible on the compound]</w:t>
        </w:r>
      </w:ins>
    </w:p>
    <w:p w:rsidR="00E35978" w:rsidRDefault="00E35978" w:rsidP="00E35978">
      <w:p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                                 </w:t>
      </w:r>
      <w:ins w:id="4" w:author="almasud" w:date="2015-08-03T11:24:00Z">
        <w:r w:rsidRPr="00E35978">
          <w:rPr>
            <w:rFonts w:ascii="SutonnyMJ" w:hAnsi="SutonnyMJ" w:cs="SutonnyMJ"/>
            <w:sz w:val="24"/>
            <w:szCs w:val="24"/>
          </w:rPr>
          <w:t xml:space="preserve">bv </w:t>
        </w:r>
        <w:r w:rsidRPr="00E35978">
          <w:rPr>
            <w:rFonts w:ascii="Times New Roman" w:hAnsi="Times New Roman" w:cs="Times New Roman"/>
            <w:sz w:val="24"/>
            <w:szCs w:val="24"/>
          </w:rPr>
          <w:t>[No].............................0</w:t>
        </w:r>
      </w:ins>
    </w:p>
    <w:p w:rsidR="00074122" w:rsidRPr="00E35978" w:rsidRDefault="00E35978" w:rsidP="00E35978">
      <w:p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ins w:id="5" w:author="almasud" w:date="2015-08-03T11:24:00Z">
        <w:r w:rsidRPr="00E35978">
          <w:rPr>
            <w:rFonts w:ascii="SutonnyMJ" w:hAnsi="SutonnyMJ" w:cs="SutonnyMJ"/>
            <w:sz w:val="24"/>
            <w:szCs w:val="24"/>
          </w:rPr>
          <w:t>nu¨v</w:t>
        </w:r>
        <w:r w:rsidRPr="00E35978">
          <w:rPr>
            <w:rFonts w:ascii="Times New Roman" w:hAnsi="Times New Roman" w:cs="Times New Roman"/>
            <w:sz w:val="24"/>
            <w:szCs w:val="24"/>
          </w:rPr>
          <w:t xml:space="preserve"> [Yes]...........................1</w:t>
        </w:r>
      </w:ins>
    </w:p>
    <w:p w:rsidR="00E138C3" w:rsidRPr="000E151B" w:rsidRDefault="00F7641A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 </w:t>
      </w:r>
      <w:r w:rsidR="000519C6" w:rsidRPr="000E151B">
        <w:rPr>
          <w:rFonts w:ascii="SutonnyMJ" w:hAnsi="SutonnyMJ" w:cs="Arial"/>
          <w:szCs w:val="20"/>
        </w:rPr>
        <w:t>†`qv</w:t>
      </w:r>
      <w:r w:rsidR="00AD27FE" w:rsidRPr="000E151B">
        <w:rPr>
          <w:rFonts w:ascii="SutonnyMJ" w:hAnsi="SutonnyMJ" w:cs="Arial"/>
          <w:szCs w:val="20"/>
        </w:rPr>
        <w:t>‡</w:t>
      </w:r>
      <w:r w:rsidR="000519C6" w:rsidRPr="000E151B">
        <w:rPr>
          <w:rFonts w:ascii="SutonnyMJ" w:hAnsi="SutonnyMJ" w:cs="Arial"/>
          <w:szCs w:val="20"/>
        </w:rPr>
        <w:t>j</w:t>
      </w:r>
      <w:r w:rsidR="00AD27FE" w:rsidRPr="000E151B">
        <w:rPr>
          <w:rFonts w:ascii="SutonnyMJ" w:hAnsi="SutonnyMJ" w:cs="Arial"/>
          <w:szCs w:val="20"/>
        </w:rPr>
        <w:t>i DcwifvM</w:t>
      </w:r>
      <w:r w:rsidR="000519C6" w:rsidRPr="000E151B">
        <w:rPr>
          <w:rFonts w:ascii="SutonnyMJ" w:hAnsi="SutonnyMJ" w:cs="Arial"/>
          <w:szCs w:val="20"/>
        </w:rPr>
        <w:t xml:space="preserve"> </w:t>
      </w:r>
      <w:r w:rsidR="000519C6" w:rsidRPr="000E151B">
        <w:rPr>
          <w:rFonts w:ascii="SutonnyMJ" w:eastAsia="Calibri" w:hAnsi="SutonnyMJ" w:cs="Arial"/>
          <w:szCs w:val="20"/>
        </w:rPr>
        <w:t>wK</w:t>
      </w:r>
      <w:r w:rsidR="00AD27FE" w:rsidRPr="000E151B">
        <w:rPr>
          <w:rFonts w:ascii="SutonnyMJ" w:eastAsia="Calibri" w:hAnsi="SutonnyMJ" w:cs="Arial"/>
          <w:szCs w:val="20"/>
        </w:rPr>
        <w:t xml:space="preserve"> gm„b wQj</w:t>
      </w:r>
      <w:r w:rsidR="00CB2584" w:rsidRPr="000E151B">
        <w:rPr>
          <w:rFonts w:ascii="SutonnyMJ" w:eastAsia="Calibri" w:hAnsi="SutonnyMJ" w:cs="Arial"/>
          <w:szCs w:val="20"/>
        </w:rPr>
        <w:t xml:space="preserve"> </w:t>
      </w:r>
      <w:r w:rsidR="00AD27FE" w:rsidRPr="000E151B">
        <w:rPr>
          <w:rFonts w:ascii="SutonnyMJ" w:eastAsia="Calibri" w:hAnsi="SutonnyMJ" w:cs="Arial"/>
          <w:szCs w:val="20"/>
        </w:rPr>
        <w:t>(hv mn‡R cwi®‹vi Kiv hvq)</w:t>
      </w:r>
      <w:r w:rsidR="00DC6C00" w:rsidRPr="000E151B">
        <w:rPr>
          <w:rFonts w:ascii="SutonnyMJ" w:eastAsia="Calibri" w:hAnsi="SutonnyMJ" w:cs="Arial"/>
          <w:b/>
          <w:szCs w:val="20"/>
        </w:rPr>
        <w:t xml:space="preserve"> [</w:t>
      </w:r>
      <w:r w:rsidR="00A135A3" w:rsidRPr="000E151B">
        <w:rPr>
          <w:rFonts w:ascii="Times New Roman" w:hAnsi="Times New Roman" w:cs="Times New Roman"/>
          <w:sz w:val="24"/>
          <w:szCs w:val="24"/>
        </w:rPr>
        <w:t xml:space="preserve">Is the surface </w:t>
      </w:r>
      <w:r w:rsidR="00114D45" w:rsidRPr="000E151B">
        <w:rPr>
          <w:rFonts w:ascii="Times New Roman" w:hAnsi="Times New Roman" w:cs="Times New Roman"/>
          <w:sz w:val="24"/>
          <w:szCs w:val="24"/>
        </w:rPr>
        <w:t>material of the wall smooth (</w:t>
      </w:r>
      <w:r w:rsidR="00A135A3" w:rsidRPr="000E151B">
        <w:rPr>
          <w:rFonts w:ascii="Times New Roman" w:hAnsi="Times New Roman" w:cs="Times New Roman"/>
          <w:sz w:val="24"/>
          <w:szCs w:val="24"/>
        </w:rPr>
        <w:t>easy toclean</w:t>
      </w:r>
      <w:r w:rsidR="00114D45" w:rsidRPr="000E151B">
        <w:rPr>
          <w:rFonts w:ascii="Times New Roman" w:hAnsi="Times New Roman" w:cs="Times New Roman"/>
          <w:sz w:val="24"/>
          <w:szCs w:val="24"/>
        </w:rPr>
        <w:t>)</w:t>
      </w:r>
      <w:r w:rsidRPr="000E151B">
        <w:rPr>
          <w:rFonts w:ascii="Times New Roman" w:hAnsi="Times New Roman" w:cs="Times New Roman"/>
          <w:sz w:val="24"/>
          <w:szCs w:val="24"/>
        </w:rPr>
        <w:t>?]</w:t>
      </w:r>
      <w:r w:rsidR="00D2604C" w:rsidRPr="000E151B">
        <w:rPr>
          <w:rFonts w:ascii="Times New Roman" w:hAnsi="Times New Roman" w:cs="Times New Roman"/>
          <w:sz w:val="24"/>
          <w:szCs w:val="24"/>
        </w:rPr>
        <w:t xml:space="preserve"> (examples of common smooth materials: tile, glossy painted brick and example of surfaces that are difficult to clean: dirt floor, rough unfinished brick)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E23031" w:rsidRPr="000E151B">
        <w:rPr>
          <w:rFonts w:ascii="Times New Roman" w:hAnsi="Times New Roman" w:cs="Times New Roman"/>
          <w:sz w:val="24"/>
          <w:szCs w:val="24"/>
        </w:rPr>
        <w:t>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138C3" w:rsidRPr="000E151B" w:rsidRDefault="003362E4" w:rsidP="00126813">
      <w:pPr>
        <w:spacing w:after="12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.............0</w:t>
      </w:r>
    </w:p>
    <w:p w:rsidR="00E138C3" w:rsidRPr="000E151B" w:rsidRDefault="003362E4" w:rsidP="00126813">
      <w:pPr>
        <w:spacing w:after="12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Yes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0E151B" w:rsidRDefault="006616A9" w:rsidP="00126813">
      <w:pPr>
        <w:spacing w:after="12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cª‡hvR¨ bq</w:t>
      </w:r>
      <w:r w:rsidR="00896720" w:rsidRPr="000E151B">
        <w:rPr>
          <w:rFonts w:ascii="SutonnyMJ" w:hAnsi="SutonnyMJ" w:cs="SutonnyMJ"/>
        </w:rPr>
        <w:t xml:space="preserve"> </w:t>
      </w:r>
      <w:r w:rsidR="003362E4"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Not applicable</w:t>
      </w:r>
      <w:r w:rsidR="003362E4"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.......888</w:t>
      </w:r>
    </w:p>
    <w:p w:rsidR="00074122" w:rsidRPr="000E151B" w:rsidRDefault="00074122" w:rsidP="00074122">
      <w:pPr>
        <w:pStyle w:val="ListParagraph"/>
        <w:spacing w:after="120" w:line="240" w:lineRule="auto"/>
        <w:ind w:left="2430"/>
        <w:rPr>
          <w:rFonts w:ascii="Times New Roman" w:hAnsi="Times New Roman" w:cs="Times New Roman"/>
          <w:sz w:val="24"/>
          <w:szCs w:val="24"/>
        </w:rPr>
      </w:pPr>
    </w:p>
    <w:p w:rsidR="00681E0F" w:rsidRPr="000E151B" w:rsidRDefault="000519C6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Arial"/>
          <w:szCs w:val="20"/>
        </w:rPr>
        <w:t>‡g‡S</w:t>
      </w:r>
      <w:r w:rsidR="00AD27FE" w:rsidRPr="000E151B">
        <w:rPr>
          <w:rFonts w:ascii="SutonnyMJ" w:hAnsi="SutonnyMJ" w:cs="Arial"/>
          <w:szCs w:val="20"/>
        </w:rPr>
        <w:t xml:space="preserve">i DcwifvM </w:t>
      </w:r>
      <w:r w:rsidR="00AD27FE" w:rsidRPr="000E151B">
        <w:rPr>
          <w:rFonts w:ascii="SutonnyMJ" w:eastAsia="Calibri" w:hAnsi="SutonnyMJ" w:cs="Arial"/>
          <w:szCs w:val="20"/>
        </w:rPr>
        <w:t>wK gm„b wQj(hv mn‡R cwi®‹vi Kiv hvq)</w:t>
      </w:r>
      <w:r w:rsidR="00AD27FE" w:rsidRPr="000E151B">
        <w:rPr>
          <w:rFonts w:ascii="SutonnyMJ" w:eastAsia="Calibri" w:hAnsi="SutonnyMJ" w:cs="Arial"/>
          <w:b/>
          <w:szCs w:val="20"/>
        </w:rPr>
        <w:t xml:space="preserve"> </w:t>
      </w:r>
      <w:r w:rsidRPr="000E151B">
        <w:rPr>
          <w:rFonts w:ascii="SutonnyMJ" w:eastAsia="Calibri" w:hAnsi="SutonnyMJ" w:cs="Arial"/>
          <w:b/>
          <w:szCs w:val="20"/>
        </w:rPr>
        <w:t xml:space="preserve"> </w:t>
      </w:r>
      <w:r w:rsidR="007D5F09"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 xml:space="preserve">Is the surface material of the floor </w:t>
      </w:r>
      <w:r w:rsidR="00712707" w:rsidRPr="000E151B">
        <w:t>smooth (easy to clean)</w:t>
      </w:r>
      <w:r w:rsidR="00A02163" w:rsidRPr="000E151B">
        <w:rPr>
          <w:rFonts w:ascii="Times New Roman" w:hAnsi="Times New Roman" w:cs="Times New Roman"/>
          <w:sz w:val="24"/>
          <w:szCs w:val="24"/>
        </w:rPr>
        <w:t xml:space="preserve"> ?</w:t>
      </w:r>
      <w:r w:rsidR="007D5F09" w:rsidRPr="000E151B">
        <w:rPr>
          <w:rFonts w:ascii="Times New Roman" w:hAnsi="Times New Roman" w:cs="Times New Roman"/>
          <w:sz w:val="24"/>
          <w:szCs w:val="24"/>
        </w:rPr>
        <w:t>]</w:t>
      </w:r>
      <w:r w:rsidR="00A02163" w:rsidRPr="000E151B">
        <w:rPr>
          <w:rFonts w:ascii="Times New Roman" w:hAnsi="Times New Roman" w:cs="Times New Roman"/>
          <w:sz w:val="24"/>
          <w:szCs w:val="24"/>
        </w:rPr>
        <w:t xml:space="preserve"> (examples of common smooth materials: tile, glossy painted brick and example of surfaces that are difficult to clean: dirt floor, rough unfinished brick)</w:t>
      </w:r>
      <w:r w:rsidR="001F7FDF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681E0F" w:rsidRPr="000E151B" w:rsidRDefault="003362E4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bv</w:t>
      </w:r>
      <w:r w:rsidRPr="000E151B">
        <w:t xml:space="preserve"> [</w:t>
      </w:r>
      <w:r w:rsidR="00A135A3" w:rsidRPr="000E151B">
        <w:rPr>
          <w:rFonts w:ascii="Times New Roman" w:hAnsi="Times New Roman" w:cs="Times New Roman"/>
          <w:sz w:val="24"/>
          <w:szCs w:val="24"/>
        </w:rPr>
        <w:t>No</w:t>
      </w:r>
      <w:r w:rsidR="00896720"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.............0</w:t>
      </w:r>
    </w:p>
    <w:p w:rsidR="00681E0F" w:rsidRPr="000E151B" w:rsidRDefault="003362E4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Yes</w:t>
      </w:r>
      <w:r w:rsidR="00896720"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Default="006616A9" w:rsidP="00126813">
      <w:pPr>
        <w:spacing w:after="120" w:line="240" w:lineRule="auto"/>
        <w:ind w:left="1800"/>
        <w:rPr>
          <w:ins w:id="6" w:author="almasud" w:date="2015-08-03T12:13:00Z"/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cª‡hvR¨ bq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Not applicable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.......888</w:t>
      </w:r>
    </w:p>
    <w:p w:rsidR="00BD55A4" w:rsidRDefault="00BD55A4" w:rsidP="00BD55A4">
      <w:pPr>
        <w:rPr>
          <w:ins w:id="7" w:author="almasud" w:date="2015-08-03T12:13:00Z"/>
          <w:rFonts w:ascii="Times New Roman" w:hAnsi="Times New Roman" w:cs="Times New Roman"/>
          <w:sz w:val="24"/>
          <w:szCs w:val="24"/>
        </w:rPr>
      </w:pPr>
      <w:ins w:id="8" w:author="almasud" w:date="2015-08-03T12:13:00Z">
        <w:r>
          <w:t xml:space="preserve">2.13 a. </w:t>
        </w:r>
        <w:r w:rsidRPr="003A7957">
          <w:rPr>
            <w:rFonts w:ascii="SutonnyMJ" w:hAnsi="SutonnyMJ"/>
          </w:rPr>
          <w:t>cvqLvbvwU‡Z MZ 6 gv‡mi †fZ‡i †Kvb cÖKvi cwieZ©b/cwiea©b Kiv n‡q‡Q wK?</w:t>
        </w:r>
      </w:ins>
      <w:ins w:id="9" w:author="almasud" w:date="2015-08-03T12:25:00Z">
        <w:r w:rsidR="00422A1F" w:rsidRPr="00422A1F">
          <w:t xml:space="preserve"> </w:t>
        </w:r>
        <w:r w:rsidR="00422A1F" w:rsidRPr="00422A1F">
          <w:rPr>
            <w:rFonts w:ascii="SutonnyMJ" w:hAnsi="SutonnyMJ"/>
          </w:rPr>
          <w:t>(wR‡Ám Ki“b Ges AeRvif Ki“b)</w:t>
        </w:r>
      </w:ins>
      <w:ins w:id="10" w:author="almasud" w:date="2015-08-03T12:13:00Z">
        <w:r w:rsidRPr="003A7957">
          <w:rPr>
            <w:rFonts w:ascii="SutonnyMJ" w:hAnsi="SutonnyMJ"/>
          </w:rPr>
          <w:t xml:space="preserve"> </w:t>
        </w:r>
        <w:r>
          <w:t>[In between last 6 months i</w:t>
        </w:r>
        <w:r w:rsidRPr="000E151B">
          <w:rPr>
            <w:rFonts w:ascii="Times New Roman" w:hAnsi="Times New Roman" w:cs="Times New Roman"/>
            <w:sz w:val="24"/>
            <w:szCs w:val="24"/>
          </w:rPr>
          <w:t xml:space="preserve">s there any </w:t>
        </w:r>
        <w:r>
          <w:rPr>
            <w:rFonts w:ascii="Times New Roman" w:hAnsi="Times New Roman" w:cs="Times New Roman"/>
            <w:sz w:val="24"/>
            <w:szCs w:val="24"/>
          </w:rPr>
          <w:t>modification or update occurred in your toilet]</w:t>
        </w:r>
      </w:ins>
      <w:ins w:id="11" w:author="almasud" w:date="2015-08-03T12:25:00Z">
        <w:r w:rsidR="00422A1F">
          <w:rPr>
            <w:rFonts w:ascii="Times New Roman" w:hAnsi="Times New Roman" w:cs="Times New Roman"/>
            <w:sz w:val="24"/>
            <w:szCs w:val="24"/>
          </w:rPr>
          <w:t xml:space="preserve"> [ask and observe]</w:t>
        </w:r>
      </w:ins>
    </w:p>
    <w:p w:rsidR="00BD55A4" w:rsidRPr="00ED16AA" w:rsidRDefault="00BD55A4" w:rsidP="00BD55A4">
      <w:pPr>
        <w:pStyle w:val="ListParagraph"/>
        <w:tabs>
          <w:tab w:val="left" w:pos="720"/>
          <w:tab w:val="left" w:pos="900"/>
        </w:tabs>
        <w:spacing w:after="120" w:line="240" w:lineRule="auto"/>
        <w:ind w:left="2865"/>
        <w:rPr>
          <w:ins w:id="12" w:author="almasud" w:date="2015-08-03T12:13:00Z"/>
          <w:rFonts w:ascii="Times New Roman" w:hAnsi="Times New Roman" w:cs="Times New Roman"/>
          <w:sz w:val="24"/>
          <w:szCs w:val="24"/>
        </w:rPr>
      </w:pPr>
      <w:ins w:id="13" w:author="almasud" w:date="2015-08-03T12:13:00Z">
        <w:r w:rsidRPr="00ED16AA">
          <w:rPr>
            <w:rFonts w:ascii="SutonnyMJ" w:hAnsi="SutonnyMJ" w:cs="SutonnyMJ"/>
            <w:sz w:val="24"/>
            <w:szCs w:val="24"/>
          </w:rPr>
          <w:t xml:space="preserve">bv </w:t>
        </w:r>
        <w:r w:rsidRPr="003A7957">
          <w:rPr>
            <w:rFonts w:ascii="SutonnyMJ" w:hAnsi="SutonnyMJ" w:cs="SutonnyMJ"/>
            <w:sz w:val="24"/>
            <w:szCs w:val="24"/>
          </w:rPr>
          <w:t xml:space="preserve">(2.13 Gi we w¯‹c Ki“b) </w:t>
        </w:r>
        <w:r w:rsidRPr="00ED16AA">
          <w:rPr>
            <w:rFonts w:ascii="Times New Roman" w:hAnsi="Times New Roman" w:cs="Times New Roman"/>
            <w:sz w:val="24"/>
            <w:szCs w:val="24"/>
          </w:rPr>
          <w:t>[No]</w:t>
        </w:r>
        <w:r>
          <w:rPr>
            <w:rFonts w:ascii="Times New Roman" w:hAnsi="Times New Roman" w:cs="Times New Roman"/>
            <w:sz w:val="24"/>
            <w:szCs w:val="24"/>
          </w:rPr>
          <w:t xml:space="preserve"> [skip 2.13b]</w:t>
        </w:r>
        <w:r w:rsidRPr="00ED16AA">
          <w:rPr>
            <w:rFonts w:ascii="Times New Roman" w:hAnsi="Times New Roman" w:cs="Times New Roman"/>
            <w:sz w:val="24"/>
            <w:szCs w:val="24"/>
          </w:rPr>
          <w:t>.............................0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:rsidR="00BD55A4" w:rsidRDefault="00BD55A4" w:rsidP="00BD55A4">
      <w:pPr>
        <w:pStyle w:val="ListParagraph"/>
        <w:tabs>
          <w:tab w:val="left" w:pos="720"/>
          <w:tab w:val="left" w:pos="900"/>
        </w:tabs>
        <w:spacing w:after="120" w:line="240" w:lineRule="auto"/>
        <w:ind w:left="2865"/>
        <w:rPr>
          <w:ins w:id="14" w:author="almasud" w:date="2015-08-03T12:13:00Z"/>
          <w:rFonts w:ascii="Times New Roman" w:hAnsi="Times New Roman" w:cs="Times New Roman"/>
          <w:sz w:val="24"/>
          <w:szCs w:val="24"/>
        </w:rPr>
      </w:pPr>
      <w:ins w:id="15" w:author="almasud" w:date="2015-08-03T12:13:00Z">
        <w:r w:rsidRPr="00ED16AA">
          <w:rPr>
            <w:rFonts w:ascii="SutonnyMJ" w:hAnsi="SutonnyMJ" w:cs="SutonnyMJ"/>
            <w:sz w:val="24"/>
            <w:szCs w:val="24"/>
          </w:rPr>
          <w:t>nu¨v</w:t>
        </w:r>
        <w:r w:rsidRPr="00ED16AA">
          <w:rPr>
            <w:rFonts w:ascii="Times New Roman" w:hAnsi="Times New Roman" w:cs="Times New Roman"/>
            <w:sz w:val="24"/>
            <w:szCs w:val="24"/>
          </w:rPr>
          <w:t xml:space="preserve"> [Yes]...........................1</w:t>
        </w:r>
      </w:ins>
    </w:p>
    <w:p w:rsidR="00BD55A4" w:rsidRDefault="00BD55A4" w:rsidP="00BD55A4">
      <w:pPr>
        <w:pStyle w:val="ListParagraph"/>
        <w:tabs>
          <w:tab w:val="left" w:pos="720"/>
          <w:tab w:val="left" w:pos="900"/>
        </w:tabs>
        <w:spacing w:after="120" w:line="240" w:lineRule="auto"/>
        <w:ind w:left="2865"/>
        <w:rPr>
          <w:ins w:id="16" w:author="almasud" w:date="2015-08-03T12:13:00Z"/>
          <w:rFonts w:ascii="SutonnyMJ" w:hAnsi="SutonnyMJ" w:cs="SutonnyMJ"/>
          <w:sz w:val="24"/>
          <w:szCs w:val="24"/>
        </w:rPr>
      </w:pPr>
    </w:p>
    <w:p w:rsidR="00BD55A4" w:rsidRDefault="00BD55A4" w:rsidP="00422A1F">
      <w:pPr>
        <w:rPr>
          <w:ins w:id="17" w:author="almasud" w:date="2015-08-03T12:13:00Z"/>
          <w:rFonts w:ascii="Times New Roman" w:hAnsi="Times New Roman" w:cs="Times New Roman"/>
          <w:sz w:val="24"/>
          <w:szCs w:val="24"/>
        </w:rPr>
      </w:pPr>
      <w:ins w:id="18" w:author="almasud" w:date="2015-08-03T12:13:00Z">
        <w:r>
          <w:t>2.13 b.</w:t>
        </w:r>
        <w:r w:rsidRPr="003A7957">
          <w:rPr>
            <w:rFonts w:ascii="SutonnyMJ" w:hAnsi="SutonnyMJ" w:cs="SutonnyMJ"/>
            <w:sz w:val="24"/>
            <w:szCs w:val="24"/>
          </w:rPr>
          <w:t xml:space="preserve"> DËi n¨vu n‡j wb‡æ cÖ`Ë Ackb¸‡jvi †fZ‡i †hwU †cÖv‡hvR¨ †mwU wm‡j± Ki“b</w:t>
        </w:r>
        <w:r w:rsidRPr="003A7957">
          <w:t xml:space="preserve"> </w:t>
        </w:r>
        <w:r w:rsidRPr="003A7957">
          <w:rPr>
            <w:rFonts w:ascii="SutonnyMJ" w:hAnsi="SutonnyMJ" w:cs="SutonnyMJ"/>
            <w:sz w:val="24"/>
            <w:szCs w:val="24"/>
          </w:rPr>
          <w:t>(GKvwaK DËi MÖnb‡hvM¨)</w:t>
        </w:r>
      </w:ins>
      <w:ins w:id="19" w:author="almasud" w:date="2015-08-03T12:25:00Z">
        <w:r w:rsidR="00422A1F" w:rsidRPr="00422A1F">
          <w:t xml:space="preserve"> </w:t>
        </w:r>
        <w:r w:rsidR="00422A1F" w:rsidRPr="00422A1F">
          <w:rPr>
            <w:rFonts w:ascii="SutonnyMJ" w:hAnsi="SutonnyMJ" w:cs="SutonnyMJ"/>
            <w:sz w:val="24"/>
            <w:szCs w:val="24"/>
          </w:rPr>
          <w:t>(wR‡Ám Ki“b Ges AeRvif Ki“b)</w:t>
        </w:r>
      </w:ins>
      <w:ins w:id="20" w:author="almasud" w:date="2015-08-03T12:13:00Z">
        <w:r w:rsidRPr="003A7957">
          <w:rPr>
            <w:rFonts w:ascii="Times New Roman" w:hAnsi="Times New Roman" w:cs="Times New Roman"/>
            <w:sz w:val="24"/>
            <w:szCs w:val="24"/>
          </w:rPr>
          <w:t xml:space="preserve">  [if yes then select the following option that appropriate] (Multiple answers are allowed here)</w:t>
        </w:r>
      </w:ins>
      <w:ins w:id="21" w:author="almasud" w:date="2015-08-03T12:25:00Z">
        <w:r w:rsidR="00422A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2" w:author="almasud" w:date="2015-08-03T12:26:00Z">
        <w:r w:rsidR="00422A1F">
          <w:rPr>
            <w:rFonts w:ascii="Times New Roman" w:hAnsi="Times New Roman" w:cs="Times New Roman"/>
            <w:sz w:val="24"/>
            <w:szCs w:val="24"/>
          </w:rPr>
          <w:t>[ask and observe]</w:t>
        </w:r>
      </w:ins>
    </w:p>
    <w:p w:rsidR="00BD55A4" w:rsidRDefault="00BD55A4" w:rsidP="00BD55A4">
      <w:pPr>
        <w:pStyle w:val="ListParagraph"/>
        <w:numPr>
          <w:ilvl w:val="0"/>
          <w:numId w:val="41"/>
        </w:numPr>
        <w:spacing w:line="240" w:lineRule="auto"/>
        <w:rPr>
          <w:ins w:id="23" w:author="almasud" w:date="2015-08-03T12:13:00Z"/>
        </w:rPr>
      </w:pPr>
      <w:ins w:id="24" w:author="almasud" w:date="2015-08-03T12:13:00Z">
        <w:r w:rsidRPr="00B96C3C">
          <w:rPr>
            <w:rFonts w:ascii="SutonnyMJ" w:hAnsi="SutonnyMJ" w:cs="SutonnyMJ"/>
            <w:sz w:val="24"/>
            <w:szCs w:val="24"/>
          </w:rPr>
          <w:t xml:space="preserve">c¨vbwU cybt¯’vcb Kiv n‡q‡Q </w:t>
        </w:r>
        <w:r>
          <w:t>[Toilet pan has been replaced]</w:t>
        </w:r>
      </w:ins>
    </w:p>
    <w:p w:rsidR="00BD55A4" w:rsidRDefault="00BD55A4" w:rsidP="00BD55A4">
      <w:pPr>
        <w:pStyle w:val="ListParagraph"/>
        <w:numPr>
          <w:ilvl w:val="0"/>
          <w:numId w:val="41"/>
        </w:numPr>
        <w:spacing w:line="240" w:lineRule="auto"/>
        <w:rPr>
          <w:ins w:id="25" w:author="almasud" w:date="2015-08-03T12:13:00Z"/>
        </w:rPr>
      </w:pPr>
      <w:ins w:id="26" w:author="almasud" w:date="2015-08-03T12:13:00Z">
        <w:r w:rsidRPr="00B96C3C">
          <w:rPr>
            <w:rFonts w:ascii="SutonnyMJ" w:hAnsi="SutonnyMJ" w:cs="SutonnyMJ"/>
            <w:sz w:val="24"/>
            <w:szCs w:val="24"/>
          </w:rPr>
          <w:t xml:space="preserve">cvqLvbvi †`qvj bZzb fv‡e ˆZwi ev †givgZ Kiv n‡q‡Q </w:t>
        </w:r>
        <w:r>
          <w:t xml:space="preserve"> [Toilet walls have been built or repaired newly]</w:t>
        </w:r>
      </w:ins>
    </w:p>
    <w:p w:rsidR="00BD55A4" w:rsidRPr="00B96C3C" w:rsidRDefault="00BD55A4" w:rsidP="00BD55A4">
      <w:pPr>
        <w:pStyle w:val="ListParagraph"/>
        <w:numPr>
          <w:ilvl w:val="0"/>
          <w:numId w:val="41"/>
        </w:numPr>
        <w:tabs>
          <w:tab w:val="left" w:pos="720"/>
          <w:tab w:val="left" w:pos="900"/>
        </w:tabs>
        <w:spacing w:after="120" w:line="240" w:lineRule="auto"/>
        <w:rPr>
          <w:ins w:id="27" w:author="almasud" w:date="2015-08-03T12:13:00Z"/>
          <w:rFonts w:ascii="Times New Roman" w:hAnsi="Times New Roman" w:cs="Times New Roman"/>
          <w:sz w:val="24"/>
          <w:szCs w:val="24"/>
        </w:rPr>
      </w:pPr>
      <w:ins w:id="28" w:author="almasud" w:date="2015-08-03T12:13:00Z">
        <w:r w:rsidRPr="00B96C3C">
          <w:rPr>
            <w:rFonts w:ascii="SutonnyMJ" w:hAnsi="SutonnyMJ" w:cs="SutonnyMJ"/>
            <w:sz w:val="24"/>
            <w:szCs w:val="24"/>
          </w:rPr>
          <w:t>†`qvjwU iO ev gm„Y Kiv n‡q‡Q</w:t>
        </w:r>
        <w:r>
          <w:t xml:space="preserve"> [Toilet walls have been repainted or smoothen]</w:t>
        </w:r>
      </w:ins>
    </w:p>
    <w:p w:rsidR="00BD55A4" w:rsidRPr="00B96C3C" w:rsidRDefault="00BD55A4" w:rsidP="00BD55A4">
      <w:pPr>
        <w:pStyle w:val="ListParagraph"/>
        <w:numPr>
          <w:ilvl w:val="0"/>
          <w:numId w:val="41"/>
        </w:numPr>
        <w:tabs>
          <w:tab w:val="left" w:pos="720"/>
          <w:tab w:val="left" w:pos="900"/>
        </w:tabs>
        <w:spacing w:after="120" w:line="240" w:lineRule="auto"/>
        <w:rPr>
          <w:ins w:id="29" w:author="almasud" w:date="2015-08-03T12:13:00Z"/>
          <w:rFonts w:ascii="Times New Roman" w:hAnsi="Times New Roman" w:cs="Times New Roman"/>
          <w:sz w:val="24"/>
          <w:szCs w:val="24"/>
        </w:rPr>
      </w:pPr>
      <w:ins w:id="30" w:author="almasud" w:date="2015-08-03T12:13:00Z">
        <w:r w:rsidRPr="00B96C3C">
          <w:rPr>
            <w:rFonts w:ascii="SutonnyMJ" w:hAnsi="SutonnyMJ" w:cs="SutonnyMJ"/>
            <w:sz w:val="24"/>
            <w:szCs w:val="24"/>
          </w:rPr>
          <w:t xml:space="preserve">†g‡S bZzb fv‡e ˆZwi ev gm„Y Kiv n‡q‡Q Kiv n‡q‡Q </w:t>
        </w:r>
        <w:r>
          <w:t xml:space="preserve"> [Toilet floor has been repaired or smoothen]</w:t>
        </w:r>
      </w:ins>
    </w:p>
    <w:p w:rsidR="00BD55A4" w:rsidRPr="00B96C3C" w:rsidRDefault="00BD55A4" w:rsidP="00BD55A4">
      <w:pPr>
        <w:pStyle w:val="ListParagraph"/>
        <w:numPr>
          <w:ilvl w:val="0"/>
          <w:numId w:val="41"/>
        </w:numPr>
        <w:tabs>
          <w:tab w:val="left" w:pos="720"/>
          <w:tab w:val="left" w:pos="900"/>
        </w:tabs>
        <w:spacing w:after="120" w:line="240" w:lineRule="auto"/>
        <w:rPr>
          <w:ins w:id="31" w:author="almasud" w:date="2015-08-03T12:13:00Z"/>
          <w:rFonts w:ascii="Times New Roman" w:hAnsi="Times New Roman" w:cs="Times New Roman"/>
          <w:sz w:val="24"/>
          <w:szCs w:val="24"/>
        </w:rPr>
      </w:pPr>
      <w:ins w:id="32" w:author="almasud" w:date="2015-08-03T12:13:00Z">
        <w:r w:rsidRPr="00B96C3C">
          <w:rPr>
            <w:rFonts w:ascii="SutonnyMJ" w:hAnsi="SutonnyMJ" w:cs="SutonnyMJ"/>
            <w:sz w:val="24"/>
            <w:szCs w:val="24"/>
          </w:rPr>
          <w:t xml:space="preserve">cvqLvbvi †fZ‡i cvwbi e¨e¯’v Kiv n‡q‡Q </w:t>
        </w:r>
        <w:r>
          <w:t xml:space="preserve"> [Water option has been arranged inside toilet cubicle] </w:t>
        </w:r>
      </w:ins>
    </w:p>
    <w:p w:rsidR="00BD55A4" w:rsidRPr="00B96C3C" w:rsidRDefault="00BD55A4" w:rsidP="00BD55A4">
      <w:pPr>
        <w:pStyle w:val="ListParagraph"/>
        <w:numPr>
          <w:ilvl w:val="0"/>
          <w:numId w:val="41"/>
        </w:numPr>
        <w:tabs>
          <w:tab w:val="left" w:pos="720"/>
          <w:tab w:val="left" w:pos="900"/>
        </w:tabs>
        <w:spacing w:after="120" w:line="240" w:lineRule="auto"/>
        <w:rPr>
          <w:ins w:id="33" w:author="almasud" w:date="2015-08-03T12:13:00Z"/>
          <w:rFonts w:ascii="Times New Roman" w:hAnsi="Times New Roman" w:cs="Times New Roman"/>
          <w:sz w:val="24"/>
          <w:szCs w:val="24"/>
        </w:rPr>
      </w:pPr>
      <w:ins w:id="34" w:author="almasud" w:date="2015-08-03T12:13:00Z">
        <w:r w:rsidRPr="00B96C3C">
          <w:rPr>
            <w:rFonts w:ascii="SutonnyMJ" w:hAnsi="SutonnyMJ" w:cs="SutonnyMJ"/>
            <w:sz w:val="24"/>
            <w:szCs w:val="24"/>
          </w:rPr>
          <w:t xml:space="preserve">cvqLvbvi †fZ‡i Av‡jvi e¨e¯’v Kiv n‡q‡Q </w:t>
        </w:r>
        <w:r>
          <w:t xml:space="preserve"> [Lighting option has been arranged inside toilet cubicle] </w:t>
        </w:r>
      </w:ins>
    </w:p>
    <w:p w:rsidR="00BD55A4" w:rsidRPr="00B96C3C" w:rsidRDefault="00BD55A4" w:rsidP="00BD55A4">
      <w:pPr>
        <w:pStyle w:val="ListParagraph"/>
        <w:numPr>
          <w:ilvl w:val="0"/>
          <w:numId w:val="41"/>
        </w:numPr>
        <w:tabs>
          <w:tab w:val="left" w:pos="720"/>
          <w:tab w:val="left" w:pos="900"/>
        </w:tabs>
        <w:spacing w:after="120" w:line="240" w:lineRule="auto"/>
        <w:rPr>
          <w:ins w:id="35" w:author="almasud" w:date="2015-08-03T12:13:00Z"/>
          <w:rFonts w:ascii="Times New Roman" w:hAnsi="Times New Roman" w:cs="Times New Roman"/>
          <w:sz w:val="24"/>
          <w:szCs w:val="24"/>
        </w:rPr>
      </w:pPr>
      <w:ins w:id="36" w:author="almasud" w:date="2015-08-03T12:13:00Z">
        <w:r w:rsidRPr="00B96C3C">
          <w:rPr>
            <w:rFonts w:ascii="SutonnyMJ" w:hAnsi="SutonnyMJ" w:cs="SutonnyMJ"/>
            <w:sz w:val="24"/>
            <w:szCs w:val="24"/>
          </w:rPr>
          <w:t xml:space="preserve">cvqLvbvi `oRvwU †givgZ ev cybt¯’vcb Kiv n‡q‡Q </w:t>
        </w:r>
        <w:r>
          <w:t xml:space="preserve"> [Toilet door has been repaired or replaced]</w:t>
        </w:r>
      </w:ins>
    </w:p>
    <w:p w:rsidR="00BD55A4" w:rsidRPr="00B96C3C" w:rsidRDefault="00BD55A4" w:rsidP="00BD55A4">
      <w:pPr>
        <w:pStyle w:val="ListParagraph"/>
        <w:numPr>
          <w:ilvl w:val="0"/>
          <w:numId w:val="41"/>
        </w:numPr>
        <w:tabs>
          <w:tab w:val="left" w:pos="720"/>
          <w:tab w:val="left" w:pos="900"/>
        </w:tabs>
        <w:spacing w:after="120" w:line="240" w:lineRule="auto"/>
        <w:rPr>
          <w:ins w:id="37" w:author="almasud" w:date="2015-08-03T12:13:00Z"/>
          <w:rFonts w:ascii="Times New Roman" w:hAnsi="Times New Roman" w:cs="Times New Roman"/>
          <w:sz w:val="24"/>
          <w:szCs w:val="24"/>
        </w:rPr>
      </w:pPr>
      <w:ins w:id="38" w:author="almasud" w:date="2015-08-03T12:13:00Z">
        <w:r w:rsidRPr="00B96C3C">
          <w:rPr>
            <w:rFonts w:ascii="SutonnyMJ" w:hAnsi="SutonnyMJ" w:cs="SutonnyMJ"/>
            <w:sz w:val="24"/>
            <w:szCs w:val="24"/>
          </w:rPr>
          <w:t xml:space="preserve">cvqLvbvi Qv`wU †givgZ ev cybt¯’vcb Kiv n‡q‡Q </w:t>
        </w:r>
        <w:r>
          <w:t>[Toilet roof has been repaired or replaced]</w:t>
        </w:r>
      </w:ins>
    </w:p>
    <w:p w:rsidR="00BD55A4" w:rsidRPr="00B96C3C" w:rsidRDefault="00BD55A4" w:rsidP="00BD55A4">
      <w:pPr>
        <w:pStyle w:val="ListParagraph"/>
        <w:numPr>
          <w:ilvl w:val="0"/>
          <w:numId w:val="41"/>
        </w:numPr>
        <w:tabs>
          <w:tab w:val="left" w:pos="720"/>
          <w:tab w:val="left" w:pos="900"/>
        </w:tabs>
        <w:spacing w:after="120" w:line="240" w:lineRule="auto"/>
        <w:rPr>
          <w:ins w:id="39" w:author="almasud" w:date="2015-08-03T12:13:00Z"/>
          <w:rFonts w:ascii="Times New Roman" w:hAnsi="Times New Roman" w:cs="Times New Roman"/>
          <w:sz w:val="24"/>
          <w:szCs w:val="24"/>
        </w:rPr>
      </w:pPr>
      <w:ins w:id="40" w:author="almasud" w:date="2015-08-03T12:13:00Z">
        <w:r w:rsidRPr="00B96C3C">
          <w:rPr>
            <w:rFonts w:ascii="SutonnyMJ" w:hAnsi="SutonnyMJ" w:cs="SutonnyMJ"/>
            <w:sz w:val="24"/>
            <w:szCs w:val="24"/>
          </w:rPr>
          <w:lastRenderedPageBreak/>
          <w:t xml:space="preserve">cvqLvbvwUi gj wb®‹vm‡bi Rb¨ †mcwUK U¨v¼ A_ev wcU ˆZwi Kiv n‡q‡Q </w:t>
        </w:r>
        <w:r>
          <w:t xml:space="preserve"> [Septic tank or pit has been built]</w:t>
        </w:r>
      </w:ins>
    </w:p>
    <w:p w:rsidR="00BD55A4" w:rsidRPr="00B96C3C" w:rsidRDefault="00BD55A4" w:rsidP="00BD55A4">
      <w:pPr>
        <w:pStyle w:val="ListParagraph"/>
        <w:numPr>
          <w:ilvl w:val="0"/>
          <w:numId w:val="41"/>
        </w:numPr>
        <w:tabs>
          <w:tab w:val="left" w:pos="720"/>
          <w:tab w:val="left" w:pos="900"/>
        </w:tabs>
        <w:spacing w:after="120" w:line="240" w:lineRule="auto"/>
        <w:rPr>
          <w:ins w:id="41" w:author="almasud" w:date="2015-08-03T12:13:00Z"/>
          <w:rFonts w:ascii="Times New Roman" w:hAnsi="Times New Roman" w:cs="Times New Roman"/>
          <w:sz w:val="24"/>
          <w:szCs w:val="24"/>
        </w:rPr>
      </w:pPr>
      <w:ins w:id="42" w:author="almasud" w:date="2015-08-03T12:13:00Z">
        <w:r w:rsidRPr="00B96C3C">
          <w:rPr>
            <w:rFonts w:ascii="SutonnyMJ" w:hAnsi="SutonnyMJ" w:cs="SutonnyMJ"/>
            <w:sz w:val="24"/>
            <w:szCs w:val="24"/>
          </w:rPr>
          <w:t xml:space="preserve">cvqLvbvwUi gj wb®‹vm‡bi †mcwUK U¨v¼ A_ev wcU †givgZ Kiv n‡q‡Q </w:t>
        </w:r>
        <w:r>
          <w:t xml:space="preserve"> [Septic tank or pit has been repaired or replaced]</w:t>
        </w:r>
      </w:ins>
    </w:p>
    <w:p w:rsidR="00BD55A4" w:rsidRPr="00BD55A4" w:rsidRDefault="00BD55A4" w:rsidP="00BD55A4">
      <w:pPr>
        <w:pStyle w:val="ListParagraph"/>
        <w:numPr>
          <w:ilvl w:val="0"/>
          <w:numId w:val="41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ins w:id="43" w:author="almasud" w:date="2015-08-03T12:13:00Z">
        <w:r w:rsidRPr="003A7957">
          <w:rPr>
            <w:rFonts w:ascii="SutonnyMJ" w:hAnsi="SutonnyMJ" w:cs="SutonnyMJ"/>
            <w:sz w:val="24"/>
            <w:szCs w:val="24"/>
          </w:rPr>
          <w:t>Ab¨vb¨ (wb`„ó K‡i wjLyb)</w:t>
        </w:r>
        <w:r>
          <w:rPr>
            <w:rFonts w:ascii="SutonnyMJ" w:hAnsi="SutonnyMJ" w:cs="SutonnyMJ"/>
            <w:sz w:val="24"/>
            <w:szCs w:val="24"/>
          </w:rPr>
          <w:t xml:space="preserve"> </w:t>
        </w:r>
        <w:r>
          <w:t>[Others (Specify)]</w:t>
        </w:r>
      </w:ins>
    </w:p>
    <w:p w:rsidR="00074122" w:rsidRPr="000E151B" w:rsidRDefault="00074122" w:rsidP="00074122">
      <w:pPr>
        <w:pStyle w:val="ListParagraph"/>
        <w:spacing w:after="120" w:line="240" w:lineRule="auto"/>
        <w:ind w:left="2520"/>
        <w:rPr>
          <w:rFonts w:ascii="SutonnyMJ" w:hAnsi="SutonnyMJ" w:cs="SutonnyMJ"/>
        </w:rPr>
      </w:pPr>
    </w:p>
    <w:p w:rsidR="00604243" w:rsidRPr="007D2D4F" w:rsidRDefault="003163F1" w:rsidP="00604243">
      <w:pPr>
        <w:pStyle w:val="ListParagraph"/>
        <w:spacing w:after="120" w:line="240" w:lineRule="auto"/>
        <w:ind w:left="90"/>
        <w:rPr>
          <w:rFonts w:ascii="SutonnyMJ" w:hAnsi="SutonnyMJ" w:cs="SutonnyMJ"/>
        </w:rPr>
      </w:pPr>
      <w:ins w:id="44" w:author="mahbubalam" w:date="2015-07-07T10:18:00Z">
        <w:r w:rsidRPr="003163F1">
          <w:rPr>
            <w:rFonts w:ascii="Times New Roman" w:hAnsi="Times New Roman" w:cs="Times New Roman"/>
            <w:sz w:val="24"/>
            <w:szCs w:val="24"/>
          </w:rPr>
          <w:t xml:space="preserve">2.13 </w:t>
        </w:r>
      </w:ins>
      <w:ins w:id="45" w:author="almasud" w:date="2015-08-03T12:13:00Z">
        <w:r w:rsidR="00BD55A4">
          <w:rPr>
            <w:rFonts w:ascii="Times New Roman" w:hAnsi="Times New Roman" w:cs="Times New Roman"/>
            <w:sz w:val="24"/>
            <w:szCs w:val="24"/>
          </w:rPr>
          <w:t>c</w:t>
        </w:r>
      </w:ins>
      <w:ins w:id="46" w:author="almasud" w:date="2015-08-03T12:14:00Z">
        <w:r w:rsidR="00BD55A4">
          <w:rPr>
            <w:rFonts w:ascii="Times New Roman" w:hAnsi="Times New Roman" w:cs="Times New Roman"/>
            <w:sz w:val="24"/>
            <w:szCs w:val="24"/>
          </w:rPr>
          <w:t>.</w:t>
        </w:r>
      </w:ins>
      <w:ins w:id="47" w:author="mahbubalam" w:date="2015-07-07T10:18:00Z">
        <w:del w:id="48" w:author="almasud" w:date="2015-08-03T12:13:00Z">
          <w:r w:rsidRPr="003163F1" w:rsidDel="00BD55A4">
            <w:rPr>
              <w:rFonts w:ascii="Times New Roman" w:hAnsi="Times New Roman" w:cs="Times New Roman"/>
              <w:sz w:val="24"/>
              <w:szCs w:val="24"/>
            </w:rPr>
            <w:delText>a</w:delText>
          </w:r>
        </w:del>
      </w:ins>
      <w:ins w:id="49" w:author="mahbubalam" w:date="2015-07-07T10:19:00Z">
        <w:r w:rsidRPr="003163F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05ABE" w:rsidRPr="00F05ABE">
        <w:rPr>
          <w:rFonts w:ascii="SutonnyMJ" w:hAnsi="SutonnyMJ" w:cs="SutonnyMJ"/>
        </w:rPr>
        <w:t>Uq‡jUwU</w:t>
      </w:r>
      <w:r w:rsidR="00F05ABE">
        <w:rPr>
          <w:rFonts w:ascii="SutonnyMJ" w:hAnsi="SutonnyMJ" w:cs="SutonnyMJ"/>
        </w:rPr>
        <w:t xml:space="preserve"> </w:t>
      </w:r>
      <w:r w:rsidR="00604243" w:rsidRPr="007D2D4F">
        <w:rPr>
          <w:rFonts w:ascii="SutonnyMJ" w:hAnsi="SutonnyMJ" w:cs="SutonnyMJ"/>
        </w:rPr>
        <w:t xml:space="preserve">kvwiwiKfv‡e A¶g e¨vw³‡`i Rb¨ we‡kl fv‡e cwieZ©b ev Zv‡`i Dc‡hvMx K‡i  </w:t>
      </w:r>
    </w:p>
    <w:p w:rsidR="00074122" w:rsidRPr="003163F1" w:rsidRDefault="00604243" w:rsidP="00604243">
      <w:pPr>
        <w:pStyle w:val="ListParagraph"/>
        <w:spacing w:after="12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7D2D4F">
        <w:rPr>
          <w:rFonts w:ascii="SutonnyMJ" w:hAnsi="SutonnyMJ" w:cs="SutonnyMJ"/>
        </w:rPr>
        <w:t>ms¯‹vi Kiv n‡q‡Q Ggb †Kvb wPý ev †jLv wK †mLv‡b wQ‡jv?</w:t>
      </w:r>
      <w:r w:rsidR="00D04BB9">
        <w:rPr>
          <w:rFonts w:ascii="SutonnyMJ" w:hAnsi="SutonnyMJ" w:cs="SutonnyMJ"/>
        </w:rPr>
        <w:t xml:space="preserve"> </w:t>
      </w:r>
      <w:ins w:id="50" w:author="mahbubalam" w:date="2015-07-07T10:19:00Z">
        <w:r w:rsidR="003163F1" w:rsidRPr="003163F1">
          <w:rPr>
            <w:rFonts w:ascii="Times New Roman" w:hAnsi="Times New Roman" w:cs="Times New Roman"/>
            <w:sz w:val="24"/>
            <w:szCs w:val="24"/>
          </w:rPr>
          <w:t>Is there any sign of</w:t>
        </w:r>
        <w:r w:rsidR="003163F1" w:rsidRPr="003163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any accommodations/modifications of the toilet for disabled persons?</w:t>
        </w:r>
      </w:ins>
    </w:p>
    <w:p w:rsidR="003163F1" w:rsidRPr="000E151B" w:rsidRDefault="003163F1" w:rsidP="003163F1">
      <w:pPr>
        <w:spacing w:after="120" w:line="240" w:lineRule="auto"/>
        <w:ind w:left="1800"/>
        <w:rPr>
          <w:ins w:id="51" w:author="mahbubalam" w:date="2015-07-07T10:19:00Z"/>
          <w:rFonts w:ascii="Times New Roman" w:hAnsi="Times New Roman" w:cs="Times New Roman"/>
          <w:sz w:val="24"/>
          <w:szCs w:val="24"/>
        </w:rPr>
      </w:pPr>
      <w:ins w:id="52" w:author="mahbubalam" w:date="2015-07-07T10:19:00Z">
        <w:r w:rsidRPr="000E151B">
          <w:rPr>
            <w:rFonts w:ascii="SutonnyMJ" w:hAnsi="SutonnyMJ" w:cs="SutonnyMJ"/>
          </w:rPr>
          <w:t>bv</w:t>
        </w:r>
        <w:r w:rsidRPr="000E151B">
          <w:t xml:space="preserve"> [</w:t>
        </w:r>
        <w:r w:rsidRPr="000E151B">
          <w:rPr>
            <w:rFonts w:ascii="Times New Roman" w:hAnsi="Times New Roman" w:cs="Times New Roman"/>
            <w:sz w:val="24"/>
            <w:szCs w:val="24"/>
          </w:rPr>
          <w:t>No].............0</w:t>
        </w:r>
      </w:ins>
    </w:p>
    <w:p w:rsidR="003163F1" w:rsidRPr="000E151B" w:rsidRDefault="003163F1" w:rsidP="003163F1">
      <w:pPr>
        <w:spacing w:after="120" w:line="240" w:lineRule="auto"/>
        <w:ind w:left="1800"/>
        <w:rPr>
          <w:ins w:id="53" w:author="mahbubalam" w:date="2015-07-07T10:19:00Z"/>
          <w:rFonts w:ascii="Times New Roman" w:hAnsi="Times New Roman" w:cs="Times New Roman"/>
          <w:sz w:val="24"/>
          <w:szCs w:val="24"/>
        </w:rPr>
      </w:pPr>
      <w:ins w:id="54" w:author="mahbubalam" w:date="2015-07-07T10:19:00Z">
        <w:r w:rsidRPr="000E151B">
          <w:rPr>
            <w:rFonts w:ascii="SutonnyMJ" w:hAnsi="SutonnyMJ" w:cs="SutonnyMJ"/>
          </w:rPr>
          <w:t xml:space="preserve">nu¨v </w:t>
        </w:r>
        <w:r w:rsidRPr="000E151B">
          <w:rPr>
            <w:rFonts w:ascii="Times New Roman" w:hAnsi="Times New Roman" w:cs="Times New Roman"/>
          </w:rPr>
          <w:t>[</w:t>
        </w:r>
        <w:r w:rsidRPr="000E151B">
          <w:rPr>
            <w:rFonts w:ascii="Times New Roman" w:hAnsi="Times New Roman" w:cs="Times New Roman"/>
            <w:sz w:val="24"/>
            <w:szCs w:val="24"/>
          </w:rPr>
          <w:t>Yes]............1</w:t>
        </w:r>
      </w:ins>
    </w:p>
    <w:p w:rsidR="003163F1" w:rsidRDefault="003163F1" w:rsidP="003163F1">
      <w:pPr>
        <w:pStyle w:val="ListParagraph"/>
        <w:spacing w:after="120" w:line="240" w:lineRule="auto"/>
        <w:ind w:left="90"/>
        <w:rPr>
          <w:ins w:id="55" w:author="mahbubalam" w:date="2015-07-07T10:20:00Z"/>
          <w:rFonts w:ascii="Times New Roman" w:hAnsi="Times New Roman" w:cs="Times New Roman"/>
          <w:sz w:val="24"/>
          <w:szCs w:val="24"/>
        </w:rPr>
      </w:pPr>
    </w:p>
    <w:p w:rsidR="003163F1" w:rsidRPr="00F05ABE" w:rsidRDefault="003163F1" w:rsidP="00F05ABE">
      <w:pPr>
        <w:pStyle w:val="ListParagraph"/>
        <w:spacing w:after="120" w:line="240" w:lineRule="auto"/>
        <w:ind w:left="90"/>
        <w:rPr>
          <w:ins w:id="56" w:author="mahbubalam" w:date="2015-07-07T10:20:00Z"/>
          <w:rFonts w:ascii="Times New Roman" w:eastAsia="Times New Roman" w:hAnsi="Times New Roman" w:cs="Times New Roman"/>
          <w:color w:val="000000"/>
          <w:sz w:val="24"/>
          <w:szCs w:val="24"/>
        </w:rPr>
      </w:pPr>
      <w:ins w:id="57" w:author="mahbubalam" w:date="2015-07-07T10:20:00Z">
        <w:r w:rsidRPr="003163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2.13 </w:t>
        </w:r>
      </w:ins>
      <w:ins w:id="58" w:author="almasud" w:date="2015-08-03T12:13:00Z">
        <w:r w:rsidR="00BD55A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d.</w:t>
        </w:r>
      </w:ins>
      <w:ins w:id="59" w:author="mahbubalam" w:date="2015-07-07T10:20:00Z">
        <w:del w:id="60" w:author="almasud" w:date="2015-08-03T12:13:00Z">
          <w:r w:rsidRPr="003163F1" w:rsidDel="00BD55A4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delText>b</w:delText>
          </w:r>
        </w:del>
        <w:r w:rsidRPr="003163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="00F05ABE" w:rsidRPr="00F05ABE">
        <w:rPr>
          <w:rFonts w:ascii="SutonnyMJ" w:hAnsi="SutonnyMJ" w:cs="SutonnyMJ"/>
        </w:rPr>
        <w:t>Uq‡jUwU wkï‡`i Rb¨ we‡kl fv‡e cwieZ©b ev Zv‡`i Dc‡hvMx K‡i ms¯‹vi Kiv n‡q‡Q Ggb †Kvb wPý ev †jLv wK †mLv‡b wQ‡jv?</w:t>
      </w:r>
      <w:r w:rsidR="00C342A4">
        <w:rPr>
          <w:rFonts w:ascii="SutonnyMJ" w:hAnsi="SutonnyMJ" w:cs="SutonnyMJ"/>
        </w:rPr>
        <w:t xml:space="preserve"> </w:t>
      </w:r>
      <w:ins w:id="61" w:author="mahbubalam" w:date="2015-07-07T10:20:00Z">
        <w:r w:rsidRPr="00F05ABE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Is there any sign of any accommodations/modifications of the toilet for children?</w:t>
        </w:r>
      </w:ins>
    </w:p>
    <w:p w:rsidR="003163F1" w:rsidRPr="000E151B" w:rsidRDefault="003163F1" w:rsidP="003163F1">
      <w:pPr>
        <w:spacing w:after="120" w:line="240" w:lineRule="auto"/>
        <w:ind w:left="1800"/>
        <w:rPr>
          <w:ins w:id="62" w:author="mahbubalam" w:date="2015-07-07T10:20:00Z"/>
          <w:rFonts w:ascii="Times New Roman" w:hAnsi="Times New Roman" w:cs="Times New Roman"/>
          <w:sz w:val="24"/>
          <w:szCs w:val="24"/>
        </w:rPr>
      </w:pPr>
      <w:ins w:id="63" w:author="mahbubalam" w:date="2015-07-07T10:20:00Z">
        <w:r w:rsidRPr="000E151B">
          <w:rPr>
            <w:rFonts w:ascii="SutonnyMJ" w:hAnsi="SutonnyMJ" w:cs="SutonnyMJ"/>
          </w:rPr>
          <w:t>bv</w:t>
        </w:r>
        <w:r w:rsidRPr="000E151B">
          <w:t xml:space="preserve"> [</w:t>
        </w:r>
        <w:r w:rsidRPr="000E151B">
          <w:rPr>
            <w:rFonts w:ascii="Times New Roman" w:hAnsi="Times New Roman" w:cs="Times New Roman"/>
            <w:sz w:val="24"/>
            <w:szCs w:val="24"/>
          </w:rPr>
          <w:t>No].............0</w:t>
        </w:r>
      </w:ins>
    </w:p>
    <w:p w:rsidR="003163F1" w:rsidRDefault="003163F1" w:rsidP="003163F1">
      <w:pPr>
        <w:spacing w:after="120" w:line="240" w:lineRule="auto"/>
        <w:ind w:left="1800"/>
        <w:rPr>
          <w:ins w:id="64" w:author="mahbubalam" w:date="2015-07-07T10:50:00Z"/>
          <w:rFonts w:ascii="Times New Roman" w:hAnsi="Times New Roman" w:cs="Times New Roman"/>
          <w:sz w:val="24"/>
          <w:szCs w:val="24"/>
        </w:rPr>
      </w:pPr>
      <w:ins w:id="65" w:author="mahbubalam" w:date="2015-07-07T10:20:00Z">
        <w:r w:rsidRPr="000E151B">
          <w:rPr>
            <w:rFonts w:ascii="SutonnyMJ" w:hAnsi="SutonnyMJ" w:cs="SutonnyMJ"/>
          </w:rPr>
          <w:t xml:space="preserve">nu¨v </w:t>
        </w:r>
        <w:r w:rsidRPr="000E151B">
          <w:rPr>
            <w:rFonts w:ascii="Times New Roman" w:hAnsi="Times New Roman" w:cs="Times New Roman"/>
          </w:rPr>
          <w:t>[</w:t>
        </w:r>
        <w:r w:rsidRPr="000E151B">
          <w:rPr>
            <w:rFonts w:ascii="Times New Roman" w:hAnsi="Times New Roman" w:cs="Times New Roman"/>
            <w:sz w:val="24"/>
            <w:szCs w:val="24"/>
          </w:rPr>
          <w:t>Yes]............1</w:t>
        </w:r>
      </w:ins>
    </w:p>
    <w:p w:rsidR="00C64528" w:rsidRPr="00C64528" w:rsidRDefault="00C64528" w:rsidP="00C342A4">
      <w:pPr>
        <w:pStyle w:val="CommentText"/>
        <w:spacing w:after="0"/>
        <w:rPr>
          <w:ins w:id="66" w:author="mahbubalam" w:date="2015-07-07T10:50:00Z"/>
          <w:rFonts w:ascii="Times New Roman" w:hAnsi="Times New Roman" w:cs="Times New Roman"/>
          <w:sz w:val="24"/>
          <w:szCs w:val="24"/>
        </w:rPr>
      </w:pPr>
      <w:ins w:id="67" w:author="mahbubalam" w:date="2015-07-07T10:52:00Z">
        <w:r w:rsidRPr="00C64528">
          <w:rPr>
            <w:rFonts w:ascii="Times New Roman" w:hAnsi="Times New Roman" w:cs="Times New Roman"/>
            <w:sz w:val="24"/>
            <w:szCs w:val="24"/>
          </w:rPr>
          <w:t>2.13</w:t>
        </w:r>
        <w:del w:id="68" w:author="almasud" w:date="2015-08-03T12:14:00Z">
          <w:r w:rsidRPr="00C64528" w:rsidDel="00BD55A4">
            <w:rPr>
              <w:rFonts w:ascii="Times New Roman" w:hAnsi="Times New Roman" w:cs="Times New Roman"/>
              <w:sz w:val="24"/>
              <w:szCs w:val="24"/>
            </w:rPr>
            <w:delText>c</w:delText>
          </w:r>
        </w:del>
      </w:ins>
      <w:ins w:id="69" w:author="almasud" w:date="2015-08-03T12:14:00Z">
        <w:r w:rsidR="00BD55A4">
          <w:rPr>
            <w:rFonts w:ascii="Times New Roman" w:hAnsi="Times New Roman" w:cs="Times New Roman"/>
            <w:sz w:val="24"/>
            <w:szCs w:val="24"/>
          </w:rPr>
          <w:t>e.</w:t>
        </w:r>
      </w:ins>
      <w:ins w:id="70" w:author="mahbubalam" w:date="2015-07-07T10:52:00Z">
        <w:del w:id="71" w:author="almasud" w:date="2015-08-03T12:14:00Z">
          <w:r w:rsidRPr="00C64528" w:rsidDel="00BD55A4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ins>
      <w:r w:rsidR="00C342A4" w:rsidRPr="00C342A4">
        <w:rPr>
          <w:rFonts w:ascii="SutonnyMJ" w:hAnsi="SutonnyMJ" w:cs="SutonnyMJ"/>
          <w:sz w:val="22"/>
          <w:szCs w:val="22"/>
        </w:rPr>
        <w:t>†mLv‡b Uq‡j‡Ui †`qv‡j ev `iRvq wb‡æv³ cÖwZôvb mg~‡ni IqvUvi m¨vwb‡Ukb I nvBwRb msµvš— †Kvb †cvóvi, wPý ev †`qvj wjLb wQj?</w:t>
      </w:r>
      <w:r w:rsidR="00C342A4" w:rsidRPr="00C342A4">
        <w:rPr>
          <w:rFonts w:ascii="Times New Roman" w:hAnsi="Times New Roman" w:cs="Times New Roman"/>
          <w:sz w:val="24"/>
          <w:szCs w:val="24"/>
        </w:rPr>
        <w:t xml:space="preserve"> </w:t>
      </w:r>
      <w:ins w:id="72" w:author="mahbubalam" w:date="2015-07-07T10:50:00Z">
        <w:r w:rsidRPr="00C64528">
          <w:rPr>
            <w:rFonts w:ascii="Times New Roman" w:hAnsi="Times New Roman" w:cs="Times New Roman"/>
            <w:sz w:val="24"/>
            <w:szCs w:val="24"/>
          </w:rPr>
          <w:t>I</w:t>
        </w:r>
      </w:ins>
      <w:ins w:id="73" w:author="mahbubalam" w:date="2015-07-07T10:52:00Z">
        <w:r>
          <w:rPr>
            <w:rFonts w:ascii="Times New Roman" w:hAnsi="Times New Roman" w:cs="Times New Roman"/>
            <w:sz w:val="24"/>
            <w:szCs w:val="24"/>
          </w:rPr>
          <w:t xml:space="preserve">s there any sign or </w:t>
        </w:r>
      </w:ins>
      <w:ins w:id="74" w:author="mahbubalam" w:date="2015-07-07T10:53:00Z">
        <w:r>
          <w:rPr>
            <w:rFonts w:ascii="Times New Roman" w:hAnsi="Times New Roman" w:cs="Times New Roman"/>
            <w:sz w:val="24"/>
            <w:szCs w:val="24"/>
          </w:rPr>
          <w:t xml:space="preserve">poster on water, sanitation and hygiene in the </w:t>
        </w:r>
        <w:r w:rsidR="00DA323D">
          <w:rPr>
            <w:rFonts w:ascii="Times New Roman" w:hAnsi="Times New Roman" w:cs="Times New Roman"/>
            <w:sz w:val="24"/>
            <w:szCs w:val="24"/>
          </w:rPr>
          <w:t xml:space="preserve">toilet door/inside toilet </w:t>
        </w:r>
      </w:ins>
      <w:ins w:id="75" w:author="mahbubalam" w:date="2015-07-07T10:50:00Z">
        <w:r w:rsidRPr="00C64528">
          <w:rPr>
            <w:rFonts w:ascii="Times New Roman" w:hAnsi="Times New Roman" w:cs="Times New Roman"/>
            <w:sz w:val="24"/>
            <w:szCs w:val="24"/>
          </w:rPr>
          <w:t>f</w:t>
        </w:r>
      </w:ins>
      <w:ins w:id="76" w:author="mahbubalam" w:date="2015-07-07T10:54:00Z">
        <w:r w:rsidR="00DA323D">
          <w:rPr>
            <w:rFonts w:ascii="Times New Roman" w:hAnsi="Times New Roman" w:cs="Times New Roman"/>
            <w:sz w:val="24"/>
            <w:szCs w:val="24"/>
          </w:rPr>
          <w:t>rom the below organization</w:t>
        </w:r>
      </w:ins>
      <w:ins w:id="77" w:author="mahbubalam" w:date="2015-07-07T10:55:00Z">
        <w:r w:rsidR="00096D24">
          <w:rPr>
            <w:rFonts w:ascii="Times New Roman" w:hAnsi="Times New Roman" w:cs="Times New Roman"/>
            <w:sz w:val="24"/>
            <w:szCs w:val="24"/>
          </w:rPr>
          <w:t>s</w:t>
        </w:r>
      </w:ins>
      <w:ins w:id="78" w:author="mahbubalam" w:date="2015-07-07T10:54:00Z">
        <w:r w:rsidR="00DA323D">
          <w:rPr>
            <w:rFonts w:ascii="Times New Roman" w:hAnsi="Times New Roman" w:cs="Times New Roman"/>
            <w:sz w:val="24"/>
            <w:szCs w:val="24"/>
          </w:rPr>
          <w:t xml:space="preserve">? [Multiple </w:t>
        </w:r>
      </w:ins>
      <w:ins w:id="79" w:author="mahbubalam" w:date="2015-07-07T10:55:00Z">
        <w:r w:rsidR="00DA323D">
          <w:rPr>
            <w:rFonts w:ascii="Times New Roman" w:hAnsi="Times New Roman" w:cs="Times New Roman"/>
            <w:sz w:val="24"/>
            <w:szCs w:val="24"/>
          </w:rPr>
          <w:t>answers</w:t>
        </w:r>
      </w:ins>
      <w:ins w:id="80" w:author="mahbubalam" w:date="2015-07-07T10:54:00Z">
        <w:r w:rsidR="00DA323D">
          <w:rPr>
            <w:rFonts w:ascii="Times New Roman" w:hAnsi="Times New Roman" w:cs="Times New Roman"/>
            <w:sz w:val="24"/>
            <w:szCs w:val="24"/>
          </w:rPr>
          <w:t xml:space="preserve"> allowed here]</w:t>
        </w:r>
      </w:ins>
    </w:p>
    <w:p w:rsidR="00C64528" w:rsidRDefault="00C64528" w:rsidP="00C64528">
      <w:pPr>
        <w:pStyle w:val="CommentText"/>
        <w:ind w:left="450"/>
        <w:rPr>
          <w:ins w:id="81" w:author="mahbubalam" w:date="2015-07-07T10:50:00Z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/>
      </w:tblPr>
      <w:tblGrid>
        <w:gridCol w:w="4005"/>
        <w:gridCol w:w="4086"/>
      </w:tblGrid>
      <w:tr w:rsidR="00C64528" w:rsidTr="005A1C5D">
        <w:trPr>
          <w:trHeight w:val="692"/>
          <w:ins w:id="82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1"/>
                <w:numId w:val="39"/>
              </w:numPr>
              <w:rPr>
                <w:ins w:id="83" w:author="mahbubalam" w:date="2015-07-07T10:50:00Z"/>
                <w:sz w:val="24"/>
                <w:szCs w:val="24"/>
              </w:rPr>
            </w:pPr>
            <w:ins w:id="84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eªvK</w:t>
              </w:r>
              <w:r w:rsidRPr="008327B3">
                <w:rPr>
                  <w:sz w:val="24"/>
                  <w:szCs w:val="24"/>
                </w:rPr>
                <w:t xml:space="preserve"> </w:t>
              </w:r>
              <w:r w:rsidRPr="001F4016">
                <w:rPr>
                  <w:sz w:val="24"/>
                  <w:szCs w:val="24"/>
                </w:rPr>
                <w:t>[</w:t>
              </w:r>
              <w:r>
                <w:rPr>
                  <w:sz w:val="24"/>
                  <w:szCs w:val="24"/>
                </w:rPr>
                <w:t>BRAC</w:t>
              </w:r>
              <w:r w:rsidRPr="001F4016">
                <w:rPr>
                  <w:sz w:val="24"/>
                  <w:szCs w:val="24"/>
                </w:rPr>
                <w:t>]</w:t>
              </w:r>
              <w:r w:rsidRPr="00A21450">
                <w:rPr>
                  <w:snapToGrid w:val="0"/>
                  <w:color w:val="000000"/>
                  <w:w w:val="0"/>
                  <w:sz w:val="0"/>
                  <w:szCs w:val="0"/>
                  <w:u w:color="000000"/>
                  <w:bdr w:val="none" w:sz="0" w:space="0" w:color="000000"/>
                  <w:shd w:val="clear" w:color="000000" w:fill="000000"/>
                </w:rPr>
                <w:t xml:space="preserve"> </w:t>
              </w:r>
              <w:r>
                <w:rPr>
                  <w:noProof/>
                  <w:sz w:val="24"/>
                  <w:szCs w:val="24"/>
                </w:rPr>
                <w:t xml:space="preserve">     </w:t>
              </w:r>
            </w:ins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85" w:author="mahbubalam" w:date="2015-07-07T10:50:00Z"/>
                <w:sz w:val="24"/>
                <w:szCs w:val="24"/>
              </w:rPr>
            </w:pPr>
            <w:ins w:id="86" w:author="mahbubalam" w:date="2015-07-07T10:50:00Z">
              <w:r>
                <w:rPr>
                  <w:noProof/>
                  <w:sz w:val="24"/>
                  <w:szCs w:val="24"/>
                  <w:rPrChange w:id="87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768647" cy="256032"/>
                    <wp:effectExtent l="19050" t="0" r="0" b="0"/>
                    <wp:docPr id="19" name="Picture 1" descr="G:\WSUP\Baseline questionnaire\BRAC_logo.svg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G:\WSUP\Baseline questionnaire\BRAC_logo.svg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8647" cy="2560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88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1"/>
                <w:numId w:val="39"/>
              </w:numPr>
              <w:rPr>
                <w:ins w:id="89" w:author="mahbubalam" w:date="2015-07-07T10:50:00Z"/>
                <w:sz w:val="24"/>
                <w:szCs w:val="24"/>
              </w:rPr>
            </w:pPr>
            <w:ins w:id="90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c­¨vb evsjv‡`k</w:t>
              </w:r>
              <w:r w:rsidRPr="001F4016">
                <w:rPr>
                  <w:sz w:val="24"/>
                  <w:szCs w:val="24"/>
                </w:rPr>
                <w:t xml:space="preserve"> [</w:t>
              </w:r>
              <w:r>
                <w:rPr>
                  <w:sz w:val="24"/>
                  <w:szCs w:val="24"/>
                </w:rPr>
                <w:t>Plan Bangladesh</w:t>
              </w:r>
              <w:r w:rsidRPr="001F4016">
                <w:rPr>
                  <w:sz w:val="24"/>
                  <w:szCs w:val="24"/>
                </w:rPr>
                <w:t>]</w:t>
              </w:r>
            </w:ins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91" w:author="mahbubalam" w:date="2015-07-07T10:50:00Z"/>
                <w:sz w:val="24"/>
                <w:szCs w:val="24"/>
              </w:rPr>
            </w:pPr>
            <w:ins w:id="92" w:author="mahbubalam" w:date="2015-07-07T10:50:00Z">
              <w:r>
                <w:rPr>
                  <w:noProof/>
                  <w:sz w:val="24"/>
                  <w:szCs w:val="24"/>
                  <w:rPrChange w:id="93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601152" cy="721383"/>
                    <wp:effectExtent l="19050" t="0" r="8448" b="0"/>
                    <wp:docPr id="20" name="Picture 1" descr="images.jpgfgf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s.jpgfgf.jpg"/>
                            <pic:cNvPicPr/>
                          </pic:nvPicPr>
                          <pic:blipFill>
                            <a:blip r:embed="rId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2094" cy="72251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94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1"/>
                <w:numId w:val="39"/>
              </w:numPr>
              <w:rPr>
                <w:ins w:id="95" w:author="mahbubalam" w:date="2015-07-07T10:50:00Z"/>
                <w:sz w:val="24"/>
                <w:szCs w:val="24"/>
              </w:rPr>
            </w:pPr>
            <w:ins w:id="96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wWGm‡K </w:t>
              </w:r>
              <w:r>
                <w:rPr>
                  <w:sz w:val="24"/>
                  <w:szCs w:val="24"/>
                </w:rPr>
                <w:t>[DSK</w:t>
              </w:r>
              <w:r w:rsidRPr="001F4016">
                <w:rPr>
                  <w:sz w:val="24"/>
                  <w:szCs w:val="24"/>
                </w:rPr>
                <w:t>]</w:t>
              </w:r>
            </w:ins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97" w:author="mahbubalam" w:date="2015-07-07T10:50:00Z"/>
                <w:sz w:val="24"/>
                <w:szCs w:val="24"/>
              </w:rPr>
            </w:pPr>
            <w:ins w:id="98" w:author="mahbubalam" w:date="2015-07-07T10:50:00Z">
              <w:r>
                <w:rPr>
                  <w:noProof/>
                  <w:sz w:val="24"/>
                  <w:szCs w:val="24"/>
                  <w:rPrChange w:id="99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2429952" cy="534746"/>
                    <wp:effectExtent l="19050" t="0" r="8448" b="0"/>
                    <wp:docPr id="21" name="Picture 7" descr="DSK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DSK.jpg"/>
                            <pic:cNvPicPr/>
                          </pic:nvPicPr>
                          <pic:blipFill>
                            <a:blip r:embed="rId10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28312" cy="5343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00" w:author="mahbubalam" w:date="2015-07-07T10:50:00Z"/>
        </w:trPr>
        <w:tc>
          <w:tcPr>
            <w:tcW w:w="3861" w:type="dxa"/>
          </w:tcPr>
          <w:p w:rsidR="00C64528" w:rsidRPr="00AE7A6B" w:rsidRDefault="00C64528" w:rsidP="00C64528">
            <w:pPr>
              <w:pStyle w:val="ListParagraph"/>
              <w:numPr>
                <w:ilvl w:val="1"/>
                <w:numId w:val="39"/>
              </w:numPr>
              <w:rPr>
                <w:ins w:id="101" w:author="mahbubalam" w:date="2015-07-07T10:50:00Z"/>
                <w:sz w:val="24"/>
                <w:szCs w:val="24"/>
                <w:lang w:val="en-GB"/>
              </w:rPr>
            </w:pPr>
            <w:ins w:id="102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wmWvwe­IGdwW </w:t>
              </w:r>
              <w:r w:rsidRPr="00AE7A6B">
                <w:rPr>
                  <w:sz w:val="24"/>
                  <w:szCs w:val="24"/>
                </w:rPr>
                <w:t>[CWFD]</w:t>
              </w:r>
            </w:ins>
          </w:p>
          <w:p w:rsidR="00C64528" w:rsidRDefault="00C64528" w:rsidP="005A1C5D">
            <w:pPr>
              <w:pStyle w:val="CommentText"/>
              <w:rPr>
                <w:ins w:id="103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104" w:author="mahbubalam" w:date="2015-07-07T10:50:00Z"/>
                <w:sz w:val="24"/>
                <w:szCs w:val="24"/>
              </w:rPr>
            </w:pPr>
            <w:ins w:id="105" w:author="mahbubalam" w:date="2015-07-07T10:50:00Z">
              <w:r>
                <w:rPr>
                  <w:noProof/>
                  <w:sz w:val="24"/>
                  <w:szCs w:val="24"/>
                  <w:rPrChange w:id="106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768129" cy="876516"/>
                    <wp:effectExtent l="19050" t="0" r="0" b="0"/>
                    <wp:docPr id="22" name="Picture 8" descr="CWFD-Recruitment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CWFD-Recruitment.jpg"/>
                            <pic:cNvPicPr/>
                          </pic:nvPicPr>
                          <pic:blipFill>
                            <a:blip r:embed="rId11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7556" cy="87586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07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1"/>
                <w:numId w:val="39"/>
              </w:numPr>
              <w:rPr>
                <w:ins w:id="108" w:author="mahbubalam" w:date="2015-07-07T10:50:00Z"/>
                <w:sz w:val="24"/>
                <w:szCs w:val="24"/>
              </w:rPr>
            </w:pPr>
            <w:ins w:id="109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gymwjg-GBW </w:t>
              </w:r>
              <w:r>
                <w:rPr>
                  <w:sz w:val="24"/>
                  <w:szCs w:val="24"/>
                </w:rPr>
                <w:t>Muslim Aid]</w:t>
              </w:r>
            </w:ins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110" w:author="mahbubalam" w:date="2015-07-07T10:50:00Z"/>
                <w:sz w:val="24"/>
                <w:szCs w:val="24"/>
              </w:rPr>
            </w:pPr>
            <w:ins w:id="111" w:author="mahbubalam" w:date="2015-07-07T10:50:00Z">
              <w:r>
                <w:rPr>
                  <w:noProof/>
                  <w:sz w:val="24"/>
                  <w:szCs w:val="24"/>
                  <w:rPrChange w:id="112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974863" cy="974863"/>
                    <wp:effectExtent l="19050" t="0" r="0" b="0"/>
                    <wp:docPr id="23" name="Picture 9" descr="Muslim aid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uslim aid.jpg"/>
                            <pic:cNvPicPr/>
                          </pic:nvPicPr>
                          <pic:blipFill>
                            <a:blip r:embed="rId12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4779" cy="97477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13" w:author="mahbubalam" w:date="2015-07-07T10:50:00Z"/>
        </w:trPr>
        <w:tc>
          <w:tcPr>
            <w:tcW w:w="3861" w:type="dxa"/>
          </w:tcPr>
          <w:p w:rsidR="00C64528" w:rsidRPr="00AE7A6B" w:rsidRDefault="00C64528" w:rsidP="00C64528">
            <w:pPr>
              <w:pStyle w:val="ListParagraph"/>
              <w:numPr>
                <w:ilvl w:val="1"/>
                <w:numId w:val="39"/>
              </w:numPr>
              <w:rPr>
                <w:ins w:id="114" w:author="mahbubalam" w:date="2015-07-07T10:50:00Z"/>
                <w:sz w:val="24"/>
                <w:szCs w:val="24"/>
                <w:lang w:val="en-GB"/>
              </w:rPr>
            </w:pPr>
            <w:ins w:id="115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lastRenderedPageBreak/>
                <w:t>BDwcwcAvi</w:t>
              </w:r>
              <w:r w:rsidRPr="00AE7A6B">
                <w:rPr>
                  <w:sz w:val="24"/>
                  <w:szCs w:val="24"/>
                </w:rPr>
                <w:t xml:space="preserve"> [UPPR]</w:t>
              </w:r>
            </w:ins>
          </w:p>
          <w:p w:rsidR="00C64528" w:rsidRDefault="00C64528" w:rsidP="005A1C5D">
            <w:pPr>
              <w:pStyle w:val="CommentText"/>
              <w:rPr>
                <w:ins w:id="116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117" w:author="mahbubalam" w:date="2015-07-07T10:50:00Z"/>
                <w:sz w:val="24"/>
                <w:szCs w:val="24"/>
              </w:rPr>
            </w:pPr>
            <w:ins w:id="118" w:author="mahbubalam" w:date="2015-07-07T10:50:00Z">
              <w:r>
                <w:rPr>
                  <w:noProof/>
                  <w:sz w:val="24"/>
                  <w:szCs w:val="24"/>
                  <w:rPrChange w:id="119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1219874" cy="548640"/>
                    <wp:effectExtent l="19050" t="0" r="0" b="0"/>
                    <wp:docPr id="24" name="Picture 5" descr="C:\Users\mahbubalam\Desktop\Capture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C:\Users\mahbubalam\Desktop\Capture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21010" cy="5491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20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1"/>
                <w:numId w:val="39"/>
              </w:numPr>
              <w:rPr>
                <w:ins w:id="121" w:author="mahbubalam" w:date="2015-07-07T10:50:00Z"/>
                <w:sz w:val="24"/>
                <w:szCs w:val="24"/>
              </w:rPr>
            </w:pPr>
            <w:ins w:id="122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Avievb</w:t>
              </w:r>
              <w:r>
                <w:rPr>
                  <w:sz w:val="24"/>
                  <w:szCs w:val="24"/>
                </w:rPr>
                <w:t xml:space="preserve"> [ARBAN]</w:t>
              </w:r>
            </w:ins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123" w:author="mahbubalam" w:date="2015-07-07T10:50:00Z"/>
                <w:sz w:val="24"/>
                <w:szCs w:val="24"/>
              </w:rPr>
            </w:pPr>
            <w:ins w:id="124" w:author="mahbubalam" w:date="2015-07-07T10:50:00Z">
              <w:r>
                <w:rPr>
                  <w:noProof/>
                  <w:sz w:val="24"/>
                  <w:szCs w:val="24"/>
                  <w:rPrChange w:id="125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612250" cy="612250"/>
                    <wp:effectExtent l="19050" t="0" r="0" b="0"/>
                    <wp:docPr id="25" name="Picture 10" descr="ARBAN-Logo-final-version.gi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ARBAN-Logo-final-version.gif"/>
                            <pic:cNvPicPr/>
                          </pic:nvPicPr>
                          <pic:blipFill>
                            <a:blip r:embed="rId14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5277" cy="61527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26" w:author="mahbubalam" w:date="2015-07-07T10:50:00Z"/>
        </w:trPr>
        <w:tc>
          <w:tcPr>
            <w:tcW w:w="3861" w:type="dxa"/>
          </w:tcPr>
          <w:p w:rsidR="00C64528" w:rsidRPr="00A21450" w:rsidRDefault="00C64528" w:rsidP="00C64528">
            <w:pPr>
              <w:pStyle w:val="ListParagraph"/>
              <w:numPr>
                <w:ilvl w:val="1"/>
                <w:numId w:val="39"/>
              </w:numPr>
              <w:rPr>
                <w:ins w:id="127" w:author="mahbubalam" w:date="2015-07-07T10:50:00Z"/>
                <w:sz w:val="24"/>
                <w:szCs w:val="24"/>
                <w:lang w:val="en-GB"/>
              </w:rPr>
            </w:pPr>
            <w:ins w:id="128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GBPGmwewm</w:t>
              </w:r>
              <w:r>
                <w:rPr>
                  <w:sz w:val="24"/>
                  <w:szCs w:val="24"/>
                </w:rPr>
                <w:t xml:space="preserve"> [HSBC]</w:t>
              </w:r>
            </w:ins>
          </w:p>
          <w:p w:rsidR="00C64528" w:rsidRDefault="00C64528" w:rsidP="005A1C5D">
            <w:pPr>
              <w:pStyle w:val="CommentText"/>
              <w:rPr>
                <w:ins w:id="129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130" w:author="mahbubalam" w:date="2015-07-07T10:50:00Z"/>
                <w:sz w:val="24"/>
                <w:szCs w:val="24"/>
              </w:rPr>
            </w:pPr>
            <w:ins w:id="131" w:author="mahbubalam" w:date="2015-07-07T10:50:00Z">
              <w:r>
                <w:rPr>
                  <w:noProof/>
                  <w:sz w:val="24"/>
                  <w:szCs w:val="24"/>
                  <w:rPrChange w:id="132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728373" cy="546280"/>
                    <wp:effectExtent l="19050" t="0" r="0" b="0"/>
                    <wp:docPr id="26" name="Picture 11" descr="hsbc.gi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hsbc.gif"/>
                            <pic:cNvPicPr/>
                          </pic:nvPicPr>
                          <pic:blipFill>
                            <a:blip r:embed="rId15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30533" cy="5479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33" w:author="mahbubalam" w:date="2015-07-07T10:50:00Z"/>
        </w:trPr>
        <w:tc>
          <w:tcPr>
            <w:tcW w:w="3861" w:type="dxa"/>
          </w:tcPr>
          <w:p w:rsidR="00C64528" w:rsidRPr="004B3F31" w:rsidRDefault="00C64528" w:rsidP="00C64528">
            <w:pPr>
              <w:pStyle w:val="CommentText"/>
              <w:numPr>
                <w:ilvl w:val="0"/>
                <w:numId w:val="39"/>
              </w:numPr>
              <w:rPr>
                <w:ins w:id="134" w:author="mahbubalam" w:date="2015-07-07T10:50:00Z"/>
                <w:rFonts w:ascii="SutonnyMJ" w:hAnsi="SutonnyMJ" w:cs="SutonnyMJ"/>
                <w:sz w:val="24"/>
                <w:szCs w:val="24"/>
              </w:rPr>
            </w:pPr>
            <w:ins w:id="135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BDwb‡md </w:t>
              </w:r>
              <w:r w:rsidRPr="004B3F31">
                <w:rPr>
                  <w:sz w:val="24"/>
                  <w:szCs w:val="24"/>
                </w:rPr>
                <w:t>[Unicef]</w:t>
              </w:r>
            </w:ins>
          </w:p>
          <w:p w:rsidR="00C64528" w:rsidRDefault="00C64528" w:rsidP="005A1C5D">
            <w:pPr>
              <w:pStyle w:val="CommentText"/>
              <w:ind w:left="360"/>
              <w:rPr>
                <w:ins w:id="136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137" w:author="mahbubalam" w:date="2015-07-07T10:50:00Z"/>
                <w:sz w:val="24"/>
                <w:szCs w:val="24"/>
              </w:rPr>
            </w:pPr>
            <w:ins w:id="138" w:author="mahbubalam" w:date="2015-07-07T10:50:00Z">
              <w:r>
                <w:rPr>
                  <w:noProof/>
                  <w:sz w:val="24"/>
                  <w:szCs w:val="24"/>
                  <w:rPrChange w:id="139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784386" cy="580445"/>
                    <wp:effectExtent l="19050" t="0" r="0" b="0"/>
                    <wp:docPr id="27" name="Picture 12" descr="UNICEF.jpe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UNICEF.jpeg"/>
                            <pic:cNvPicPr/>
                          </pic:nvPicPr>
                          <pic:blipFill>
                            <a:blip r:embed="rId1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671" cy="57991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40" w:author="mahbubalam" w:date="2015-07-07T10:50:00Z"/>
        </w:trPr>
        <w:tc>
          <w:tcPr>
            <w:tcW w:w="3861" w:type="dxa"/>
          </w:tcPr>
          <w:p w:rsidR="00C64528" w:rsidRPr="00A662A1" w:rsidRDefault="00C64528" w:rsidP="00C64528">
            <w:pPr>
              <w:pStyle w:val="ListParagraph"/>
              <w:numPr>
                <w:ilvl w:val="0"/>
                <w:numId w:val="39"/>
              </w:numPr>
              <w:rPr>
                <w:ins w:id="141" w:author="mahbubalam" w:date="2015-07-07T10:50:00Z"/>
                <w:sz w:val="24"/>
                <w:szCs w:val="24"/>
                <w:lang w:val="en-GB"/>
              </w:rPr>
            </w:pPr>
            <w:ins w:id="142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BDwbwjfvi</w:t>
              </w:r>
              <w:r w:rsidRPr="00A662A1">
                <w:rPr>
                  <w:sz w:val="24"/>
                  <w:szCs w:val="24"/>
                </w:rPr>
                <w:t xml:space="preserve"> [Unilever]</w:t>
              </w:r>
            </w:ins>
          </w:p>
          <w:p w:rsidR="00C64528" w:rsidRDefault="00C64528" w:rsidP="005A1C5D">
            <w:pPr>
              <w:pStyle w:val="CommentText"/>
              <w:rPr>
                <w:ins w:id="143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144" w:author="mahbubalam" w:date="2015-07-07T10:50:00Z"/>
                <w:sz w:val="24"/>
                <w:szCs w:val="24"/>
              </w:rPr>
            </w:pPr>
            <w:ins w:id="145" w:author="mahbubalam" w:date="2015-07-07T10:50:00Z">
              <w:r>
                <w:rPr>
                  <w:noProof/>
                  <w:sz w:val="24"/>
                  <w:szCs w:val="24"/>
                  <w:rPrChange w:id="146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624816" cy="652007"/>
                    <wp:effectExtent l="19050" t="0" r="3834" b="0"/>
                    <wp:docPr id="28" name="Picture 13" descr="unilever-logo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unilever-logo.jpg"/>
                            <pic:cNvPicPr/>
                          </pic:nvPicPr>
                          <pic:blipFill>
                            <a:blip r:embed="rId17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5175" cy="65238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47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0"/>
                <w:numId w:val="39"/>
              </w:numPr>
              <w:rPr>
                <w:ins w:id="148" w:author="mahbubalam" w:date="2015-07-07T10:50:00Z"/>
                <w:sz w:val="24"/>
                <w:szCs w:val="24"/>
              </w:rPr>
            </w:pPr>
            <w:ins w:id="149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Wvwe­DGmBDwc (DmAvc) </w:t>
              </w:r>
              <w:r>
                <w:rPr>
                  <w:sz w:val="24"/>
                  <w:szCs w:val="24"/>
                </w:rPr>
                <w:t>[WSUP</w:t>
              </w:r>
              <w:r w:rsidRPr="001F4016">
                <w:rPr>
                  <w:sz w:val="24"/>
                  <w:szCs w:val="24"/>
                </w:rPr>
                <w:t>]</w:t>
              </w:r>
            </w:ins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150" w:author="mahbubalam" w:date="2015-07-07T10:50:00Z"/>
                <w:sz w:val="24"/>
                <w:szCs w:val="24"/>
              </w:rPr>
            </w:pPr>
            <w:ins w:id="151" w:author="mahbubalam" w:date="2015-07-07T10:50:00Z">
              <w:r>
                <w:rPr>
                  <w:noProof/>
                  <w:sz w:val="24"/>
                  <w:szCs w:val="24"/>
                  <w:rPrChange w:id="152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927156" cy="490126"/>
                    <wp:effectExtent l="19050" t="0" r="6294" b="0"/>
                    <wp:docPr id="29" name="Picture 14" descr="WSUP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WSUP.jpg"/>
                            <pic:cNvPicPr/>
                          </pic:nvPicPr>
                          <pic:blipFill>
                            <a:blip r:embed="rId18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25525" cy="489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53" w:author="mahbubalam" w:date="2015-07-07T10:50:00Z"/>
        </w:trPr>
        <w:tc>
          <w:tcPr>
            <w:tcW w:w="3861" w:type="dxa"/>
          </w:tcPr>
          <w:p w:rsidR="00C64528" w:rsidRPr="00A662A1" w:rsidRDefault="00C64528" w:rsidP="00C64528">
            <w:pPr>
              <w:pStyle w:val="ListParagraph"/>
              <w:numPr>
                <w:ilvl w:val="0"/>
                <w:numId w:val="39"/>
              </w:numPr>
              <w:rPr>
                <w:ins w:id="154" w:author="mahbubalam" w:date="2015-07-07T10:50:00Z"/>
                <w:sz w:val="24"/>
                <w:szCs w:val="24"/>
                <w:lang w:val="en-GB"/>
              </w:rPr>
            </w:pPr>
            <w:ins w:id="155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Iqvì©wfkb </w:t>
              </w:r>
              <w:r>
                <w:rPr>
                  <w:sz w:val="24"/>
                  <w:szCs w:val="24"/>
                </w:rPr>
                <w:t>[World vision]</w:t>
              </w:r>
            </w:ins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156" w:author="mahbubalam" w:date="2015-07-07T10:50:00Z"/>
                <w:sz w:val="24"/>
                <w:szCs w:val="24"/>
              </w:rPr>
            </w:pPr>
            <w:ins w:id="157" w:author="mahbubalam" w:date="2015-07-07T10:50:00Z">
              <w:r>
                <w:rPr>
                  <w:noProof/>
                  <w:sz w:val="24"/>
                  <w:szCs w:val="24"/>
                  <w:rPrChange w:id="158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929392" cy="537305"/>
                    <wp:effectExtent l="19050" t="0" r="4058" b="0"/>
                    <wp:docPr id="30" name="Picture 15" descr="WV2_color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WV2_color.png"/>
                            <pic:cNvPicPr/>
                          </pic:nvPicPr>
                          <pic:blipFill>
                            <a:blip r:embed="rId1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31566" cy="53856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59" w:author="mahbubalam" w:date="2015-07-07T10:50:00Z"/>
        </w:trPr>
        <w:tc>
          <w:tcPr>
            <w:tcW w:w="3861" w:type="dxa"/>
          </w:tcPr>
          <w:p w:rsidR="00C64528" w:rsidRPr="00AE7A6B" w:rsidRDefault="00C64528" w:rsidP="00C64528">
            <w:pPr>
              <w:pStyle w:val="ListParagraph"/>
              <w:numPr>
                <w:ilvl w:val="0"/>
                <w:numId w:val="39"/>
              </w:numPr>
              <w:rPr>
                <w:ins w:id="160" w:author="mahbubalam" w:date="2015-07-07T10:50:00Z"/>
                <w:sz w:val="24"/>
                <w:szCs w:val="24"/>
                <w:lang w:val="en-GB"/>
              </w:rPr>
            </w:pPr>
            <w:ins w:id="161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wW-Iqvmv </w:t>
              </w:r>
              <w:r>
                <w:rPr>
                  <w:sz w:val="24"/>
                  <w:szCs w:val="24"/>
                </w:rPr>
                <w:t>[D-WASA]</w:t>
              </w:r>
            </w:ins>
          </w:p>
          <w:p w:rsidR="00C64528" w:rsidRDefault="00C64528" w:rsidP="005A1C5D">
            <w:pPr>
              <w:pStyle w:val="CommentText"/>
              <w:rPr>
                <w:ins w:id="162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163" w:author="mahbubalam" w:date="2015-07-07T10:50:00Z"/>
                <w:sz w:val="24"/>
                <w:szCs w:val="24"/>
              </w:rPr>
            </w:pPr>
            <w:ins w:id="164" w:author="mahbubalam" w:date="2015-07-07T10:50:00Z">
              <w:r>
                <w:rPr>
                  <w:noProof/>
                  <w:sz w:val="24"/>
                  <w:szCs w:val="24"/>
                  <w:rPrChange w:id="165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492250" cy="612251"/>
                    <wp:effectExtent l="19050" t="0" r="3050" b="0"/>
                    <wp:docPr id="31" name="Picture 16" descr="Dhaka-wasa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Dhaka-wasa.jpg"/>
                            <pic:cNvPicPr/>
                          </pic:nvPicPr>
                          <pic:blipFill>
                            <a:blip r:embed="rId20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3018" cy="6132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66" w:author="mahbubalam" w:date="2015-07-07T10:50:00Z"/>
        </w:trPr>
        <w:tc>
          <w:tcPr>
            <w:tcW w:w="3861" w:type="dxa"/>
          </w:tcPr>
          <w:p w:rsidR="00C64528" w:rsidRPr="00AE7A6B" w:rsidRDefault="00C64528" w:rsidP="00C64528">
            <w:pPr>
              <w:pStyle w:val="ListParagraph"/>
              <w:numPr>
                <w:ilvl w:val="0"/>
                <w:numId w:val="39"/>
              </w:numPr>
              <w:rPr>
                <w:ins w:id="167" w:author="mahbubalam" w:date="2015-07-07T10:50:00Z"/>
                <w:sz w:val="24"/>
                <w:szCs w:val="24"/>
                <w:lang w:val="en-GB"/>
              </w:rPr>
            </w:pPr>
            <w:ins w:id="168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n¨vwe‡UU di wnDg¨vwbwU</w:t>
              </w:r>
              <w:r>
                <w:rPr>
                  <w:rFonts w:ascii="SutonnyMJ" w:hAnsi="SutonnyMJ" w:cs="SutonnyMJ"/>
                  <w:sz w:val="24"/>
                  <w:szCs w:val="24"/>
                </w:rPr>
                <w:t xml:space="preserve"> </w:t>
              </w:r>
              <w:r>
                <w:rPr>
                  <w:sz w:val="24"/>
                  <w:szCs w:val="24"/>
                </w:rPr>
                <w:t>Habitat for Humanity</w:t>
              </w:r>
            </w:ins>
          </w:p>
          <w:p w:rsidR="00C64528" w:rsidRDefault="00C64528" w:rsidP="005A1C5D">
            <w:pPr>
              <w:pStyle w:val="CommentText"/>
              <w:rPr>
                <w:ins w:id="169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F4BDD" w:rsidP="005A1C5D">
            <w:pPr>
              <w:pStyle w:val="CommentText"/>
              <w:rPr>
                <w:ins w:id="170" w:author="mahbubalam" w:date="2015-07-07T10:50:00Z"/>
                <w:sz w:val="24"/>
                <w:szCs w:val="24"/>
              </w:rPr>
            </w:pPr>
            <w:ins w:id="171" w:author="mahbubalam" w:date="2015-07-07T10:50:00Z">
              <w:r>
                <w:rPr>
                  <w:noProof/>
                  <w:sz w:val="24"/>
                  <w:szCs w:val="24"/>
                  <w:rPrChange w:id="172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1653871" cy="565264"/>
                    <wp:effectExtent l="19050" t="0" r="3479" b="0"/>
                    <wp:docPr id="32" name="Picture 17" descr="Habitat_for_humanity.svg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Habitat_for_humanity.svg.png"/>
                            <pic:cNvPicPr/>
                          </pic:nvPicPr>
                          <pic:blipFill>
                            <a:blip r:embed="rId21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3871" cy="565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557E6A" w:rsidTr="005A1C5D">
        <w:trPr>
          <w:ins w:id="173" w:author="almasud" w:date="2015-08-03T12:21:00Z"/>
        </w:trPr>
        <w:tc>
          <w:tcPr>
            <w:tcW w:w="3861" w:type="dxa"/>
          </w:tcPr>
          <w:p w:rsidR="00557E6A" w:rsidRPr="008327B3" w:rsidRDefault="00557E6A" w:rsidP="00C64528">
            <w:pPr>
              <w:pStyle w:val="ListParagraph"/>
              <w:numPr>
                <w:ilvl w:val="0"/>
                <w:numId w:val="39"/>
              </w:numPr>
              <w:rPr>
                <w:ins w:id="174" w:author="almasud" w:date="2015-08-03T12:21:00Z"/>
                <w:rFonts w:ascii="SutonnyMJ" w:hAnsi="SutonnyMJ" w:cs="SutonnyMJ"/>
                <w:sz w:val="24"/>
                <w:szCs w:val="24"/>
              </w:rPr>
            </w:pPr>
            <w:ins w:id="175" w:author="almasud" w:date="2015-08-03T12:21:00Z">
              <w:r w:rsidRPr="00BA2F42">
                <w:rPr>
                  <w:rFonts w:ascii="SutonnyMJ" w:hAnsi="SutonnyMJ" w:cs="SutonnyMJ"/>
                </w:rPr>
                <w:t>Ab¨vb¨ (wbwÏó Ki“b)</w:t>
              </w:r>
              <w:r w:rsidRPr="000E151B">
                <w:t xml:space="preserve"> Others (specify)</w:t>
              </w:r>
            </w:ins>
          </w:p>
        </w:tc>
        <w:tc>
          <w:tcPr>
            <w:tcW w:w="4086" w:type="dxa"/>
          </w:tcPr>
          <w:p w:rsidR="00557E6A" w:rsidRDefault="00557E6A" w:rsidP="005A1C5D">
            <w:pPr>
              <w:pStyle w:val="CommentText"/>
              <w:rPr>
                <w:ins w:id="176" w:author="almasud" w:date="2015-08-03T12:21:00Z"/>
                <w:noProof/>
                <w:sz w:val="24"/>
                <w:szCs w:val="24"/>
                <w:lang w:bidi="bn-BD"/>
              </w:rPr>
            </w:pPr>
          </w:p>
        </w:tc>
      </w:tr>
    </w:tbl>
    <w:p w:rsidR="00074122" w:rsidRPr="000E151B" w:rsidRDefault="00074122" w:rsidP="00074122">
      <w:pPr>
        <w:pStyle w:val="ListParagraph"/>
        <w:spacing w:after="120" w:line="240" w:lineRule="auto"/>
        <w:ind w:left="2520"/>
        <w:rPr>
          <w:rFonts w:ascii="SutonnyMJ" w:hAnsi="SutonnyMJ" w:cs="SutonnyMJ"/>
        </w:rPr>
      </w:pPr>
    </w:p>
    <w:p w:rsidR="00074122" w:rsidRPr="000E151B" w:rsidRDefault="00074122" w:rsidP="00074122">
      <w:pPr>
        <w:pStyle w:val="ListParagraph"/>
        <w:spacing w:after="12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cvwbi Drm mg~n (hw` cÖ‡qvRb nq Zvn‡j †PK Ki“b Ges wR‡Ám Ki“b)</w:t>
      </w:r>
      <w:ins w:id="177" w:author="almasud" w:date="2015-08-03T12:27:00Z">
        <w:r w:rsidR="00B62962" w:rsidRPr="00B62962">
          <w:t xml:space="preserve"> </w:t>
        </w:r>
        <w:r w:rsidR="00B62962" w:rsidRPr="00B62962">
          <w:rPr>
            <w:rFonts w:ascii="SutonnyMJ" w:hAnsi="SutonnyMJ" w:cs="SutonnyMJ"/>
          </w:rPr>
          <w:t>(cvqLvbvi Kv‡R e¨eüZ cvwb-wbR cwi®‹vi I cvqLvbv cwi®‹vi)</w:t>
        </w:r>
      </w:ins>
      <w:r w:rsidRPr="000E151B">
        <w:rPr>
          <w:rFonts w:ascii="SutonnyMJ" w:hAnsi="SutonnyMJ" w:cs="SutonnyMJ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Sources of water (Check and ask, if necessary)</w:t>
      </w:r>
      <w:ins w:id="178" w:author="almasud" w:date="2015-08-03T12:27:00Z">
        <w:r w:rsidR="00B62962">
          <w:rPr>
            <w:rFonts w:ascii="Times New Roman" w:hAnsi="Times New Roman" w:cs="Times New Roman"/>
            <w:sz w:val="24"/>
            <w:szCs w:val="24"/>
          </w:rPr>
          <w:t xml:space="preserve"> (Water used for toilet use-defecation and toilet cleaning)</w:t>
        </w:r>
      </w:ins>
      <w:r w:rsidRPr="000E151B">
        <w:rPr>
          <w:rFonts w:ascii="Times New Roman" w:hAnsi="Times New Roman" w:cs="Times New Roman"/>
          <w:sz w:val="24"/>
          <w:szCs w:val="24"/>
        </w:rPr>
        <w:t>:</w:t>
      </w:r>
    </w:p>
    <w:p w:rsidR="00CC1657" w:rsidRPr="000E151B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/>
          <w:sz w:val="24"/>
          <w:szCs w:val="18"/>
        </w:rPr>
        <w:t>emZ evwo‡Z e¨env‡ii Rb¨ wbw`©ó wgDwbwmc¨vj jvBb (</w:t>
      </w:r>
      <w:r w:rsidRPr="000E151B">
        <w:rPr>
          <w:sz w:val="24"/>
          <w:szCs w:val="18"/>
        </w:rPr>
        <w:t>Municipal supply for individual household level use)</w:t>
      </w:r>
    </w:p>
    <w:p w:rsidR="00CC1657" w:rsidRPr="000E151B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rFonts w:ascii="SutonnyMJ" w:hAnsi="SutonnyMJ"/>
          <w:sz w:val="24"/>
          <w:szCs w:val="18"/>
          <w:lang w:val="en-GB"/>
        </w:rPr>
        <w:t>evwoi evwn‡ii mw¤§wjZ U¨vc/n¨vÛ cv¤ú</w:t>
      </w:r>
      <w:r w:rsidRPr="000E151B">
        <w:rPr>
          <w:sz w:val="24"/>
          <w:szCs w:val="18"/>
          <w:lang w:val="en-GB"/>
        </w:rPr>
        <w:t>/</w:t>
      </w:r>
      <w:r w:rsidRPr="000E151B">
        <w:rPr>
          <w:rFonts w:ascii="SutonnyMJ" w:hAnsi="SutonnyMJ"/>
          <w:sz w:val="24"/>
          <w:szCs w:val="18"/>
          <w:lang w:val="en-GB"/>
        </w:rPr>
        <w:t xml:space="preserve"> wgDwbwmc¨vj jvBb </w:t>
      </w:r>
      <w:r w:rsidRPr="000E151B">
        <w:rPr>
          <w:sz w:val="24"/>
          <w:szCs w:val="18"/>
          <w:lang w:val="en-GB"/>
        </w:rPr>
        <w:t>Common tap/hand pump (Municipal supply) outside the house</w:t>
      </w:r>
    </w:p>
    <w:p w:rsidR="00CC1657" w:rsidRPr="000E151B" w:rsidRDefault="00CC1657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                             a. </w:t>
      </w:r>
      <w:r w:rsidR="00EB01A8"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EB01A8" w:rsidRPr="000E151B">
        <w:rPr>
          <w:sz w:val="24"/>
          <w:szCs w:val="18"/>
          <w:lang w:val="en-GB"/>
        </w:rPr>
        <w:t xml:space="preserve"> shared within the compound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</w:t>
      </w:r>
      <w:r w:rsidR="00EB01A8" w:rsidRPr="000E151B">
        <w:rPr>
          <w:rFonts w:ascii="SutonnyMJ" w:hAnsi="SutonnyMJ" w:cs="SutonnyMJ"/>
          <w:sz w:val="24"/>
          <w:szCs w:val="18"/>
          <w:lang w:val="en-GB"/>
        </w:rPr>
        <w:t>K¤úvD‡Ûi evB‡i mwb¥wjZ</w:t>
      </w:r>
      <w:r w:rsidR="00EB01A8" w:rsidRPr="000E151B">
        <w:rPr>
          <w:sz w:val="24"/>
          <w:szCs w:val="18"/>
          <w:lang w:val="en-GB"/>
        </w:rPr>
        <w:t xml:space="preserve"> </w:t>
      </w:r>
      <w:r w:rsidR="00EB01A8" w:rsidRPr="000E151B">
        <w:rPr>
          <w:sz w:val="24"/>
          <w:szCs w:val="18"/>
        </w:rPr>
        <w:t>shared outside the compound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lastRenderedPageBreak/>
        <w:t xml:space="preserve">           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/>
          <w:sz w:val="24"/>
          <w:szCs w:val="18"/>
          <w:lang w:val="en-GB"/>
        </w:rPr>
        <w:t>wUDeI‡q‡ji cvwb (</w:t>
      </w:r>
      <w:r w:rsidRPr="000E151B">
        <w:rPr>
          <w:rFonts w:ascii="Times New Roman" w:hAnsi="Times New Roman"/>
          <w:sz w:val="24"/>
          <w:szCs w:val="18"/>
        </w:rPr>
        <w:t>Shallow</w:t>
      </w:r>
      <w:r w:rsidRPr="000E151B">
        <w:rPr>
          <w:sz w:val="24"/>
          <w:szCs w:val="18"/>
          <w:lang w:val="en-GB"/>
        </w:rPr>
        <w:t xml:space="preserve">Tube well water) </w:t>
      </w:r>
    </w:p>
    <w:p w:rsidR="00CC1657" w:rsidRPr="000E151B" w:rsidRDefault="00EB01A8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ab/>
      </w:r>
      <w:r w:rsidRPr="000E151B">
        <w:rPr>
          <w:sz w:val="24"/>
          <w:szCs w:val="18"/>
          <w:lang w:val="en-GB"/>
        </w:rPr>
        <w:tab/>
      </w:r>
      <w:r w:rsidRPr="000E151B">
        <w:rPr>
          <w:sz w:val="24"/>
          <w:szCs w:val="18"/>
          <w:lang w:val="en-GB"/>
        </w:rPr>
        <w:tab/>
      </w:r>
      <w:r w:rsidR="00CC1657" w:rsidRPr="000E151B">
        <w:rPr>
          <w:sz w:val="24"/>
          <w:szCs w:val="18"/>
          <w:lang w:val="en-GB"/>
        </w:rPr>
        <w:t xml:space="preserve">           a. </w:t>
      </w:r>
      <w:r w:rsidR="00CC1657"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CC1657" w:rsidRPr="000E151B">
        <w:rPr>
          <w:sz w:val="24"/>
          <w:szCs w:val="18"/>
          <w:lang w:val="en-GB"/>
        </w:rPr>
        <w:t xml:space="preserve"> shared within the compound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0E151B">
        <w:rPr>
          <w:rFonts w:ascii="SutonnyMJ" w:hAnsi="SutonnyMJ"/>
          <w:sz w:val="24"/>
          <w:szCs w:val="18"/>
        </w:rPr>
        <w:t>Mfxi bjK~c</w:t>
      </w:r>
      <w:r w:rsidRPr="000E151B">
        <w:rPr>
          <w:rFonts w:ascii="SutonnyMJ" w:hAnsi="SutonnyMJ"/>
          <w:sz w:val="24"/>
          <w:szCs w:val="18"/>
          <w:lang w:val="en-GB"/>
        </w:rPr>
        <w:t>/‡evwis-Gi cvwb</w:t>
      </w:r>
      <w:r w:rsidRPr="000E151B" w:rsidDel="00915ABD">
        <w:rPr>
          <w:rFonts w:ascii="SutonnyMJ" w:hAnsi="SutonnyMJ"/>
          <w:sz w:val="24"/>
          <w:szCs w:val="18"/>
          <w:lang w:val="en-GB"/>
        </w:rPr>
        <w:t xml:space="preserve"> </w:t>
      </w:r>
      <w:r w:rsidRPr="000E151B">
        <w:rPr>
          <w:rFonts w:ascii="SutonnyMJ" w:hAnsi="SutonnyMJ"/>
          <w:sz w:val="24"/>
          <w:szCs w:val="18"/>
        </w:rPr>
        <w:t>(</w:t>
      </w:r>
      <w:r w:rsidRPr="000E151B">
        <w:rPr>
          <w:sz w:val="24"/>
          <w:szCs w:val="18"/>
        </w:rPr>
        <w:t>deep tubewell</w:t>
      </w:r>
      <w:r w:rsidRPr="000E151B">
        <w:rPr>
          <w:sz w:val="24"/>
          <w:szCs w:val="18"/>
          <w:lang w:val="en-GB"/>
        </w:rPr>
        <w:t>/Boring water</w:t>
      </w:r>
      <w:r w:rsidRPr="000E151B">
        <w:rPr>
          <w:sz w:val="24"/>
          <w:szCs w:val="18"/>
        </w:rPr>
        <w:t>)</w:t>
      </w:r>
      <w:r w:rsidRPr="000E151B">
        <w:rPr>
          <w:sz w:val="24"/>
          <w:szCs w:val="18"/>
          <w:lang w:val="en-GB"/>
        </w:rPr>
        <w:t xml:space="preserve"> </w:t>
      </w:r>
    </w:p>
    <w:p w:rsidR="00CC1657" w:rsidRPr="000E151B" w:rsidRDefault="00CC1657" w:rsidP="00CC1657">
      <w:pPr>
        <w:pStyle w:val="ListParagraph"/>
        <w:tabs>
          <w:tab w:val="left" w:pos="720"/>
          <w:tab w:val="left" w:pos="900"/>
        </w:tabs>
        <w:spacing w:after="120" w:line="240" w:lineRule="auto"/>
        <w:ind w:left="660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 </w:t>
      </w:r>
      <w:r w:rsidRPr="000E151B">
        <w:rPr>
          <w:sz w:val="24"/>
          <w:szCs w:val="18"/>
          <w:lang w:val="en-GB"/>
        </w:rPr>
        <w:tab/>
        <w:t xml:space="preserve">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rFonts w:ascii="SutonnyMJ" w:hAnsi="SutonnyMJ"/>
          <w:sz w:val="24"/>
          <w:szCs w:val="18"/>
          <w:lang w:val="en-GB"/>
        </w:rPr>
        <w:t>cvwb evnK Øviv mieivnK…Z(evjwZ) [</w:t>
      </w:r>
      <w:r w:rsidRPr="000E151B">
        <w:rPr>
          <w:sz w:val="24"/>
          <w:szCs w:val="18"/>
          <w:lang w:val="en-GB"/>
        </w:rPr>
        <w:t>Supplied by water bearer (in buckets/barrels)]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rFonts w:ascii="SutonnyMJ" w:hAnsi="SutonnyMJ"/>
          <w:sz w:val="24"/>
          <w:szCs w:val="18"/>
          <w:lang w:val="en-GB"/>
        </w:rPr>
        <w:t>K~qv (</w:t>
      </w:r>
      <w:r w:rsidRPr="000E151B">
        <w:rPr>
          <w:sz w:val="24"/>
          <w:szCs w:val="18"/>
          <w:lang w:val="en-GB"/>
        </w:rPr>
        <w:t>Well)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</w:t>
      </w:r>
      <w:r w:rsidRPr="000E151B">
        <w:rPr>
          <w:sz w:val="24"/>
          <w:szCs w:val="18"/>
          <w:lang w:val="en-GB"/>
        </w:rPr>
        <w:tab/>
        <w:t xml:space="preserve">  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6814D3" w:rsidRPr="000E151B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rFonts w:ascii="SutonnyMJ" w:hAnsi="SutonnyMJ"/>
          <w:sz w:val="24"/>
          <w:szCs w:val="18"/>
        </w:rPr>
        <w:t xml:space="preserve">wiRvf©v‡i msiw¶Z wgDwbwmc¨vj jvB‡bi cvwb </w:t>
      </w:r>
      <w:r w:rsidRPr="000E151B">
        <w:rPr>
          <w:sz w:val="24"/>
          <w:szCs w:val="18"/>
        </w:rPr>
        <w:t>Mu</w:t>
      </w:r>
      <w:r w:rsidRPr="000E151B">
        <w:rPr>
          <w:sz w:val="24"/>
          <w:szCs w:val="18"/>
          <w:lang w:val="en-GB"/>
        </w:rPr>
        <w:t>niciple water storage in reservoi</w:t>
      </w:r>
      <w:r w:rsidRPr="000E151B">
        <w:rPr>
          <w:sz w:val="24"/>
          <w:szCs w:val="18"/>
        </w:rPr>
        <w:t>r (Both for underground cistern or overhead tank)</w:t>
      </w:r>
      <w:r w:rsidRPr="000E151B">
        <w:rPr>
          <w:sz w:val="24"/>
          <w:szCs w:val="18"/>
          <w:lang w:val="en-GB"/>
        </w:rPr>
        <w:t xml:space="preserve"> .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</w:t>
      </w:r>
      <w:r w:rsidRPr="000E151B">
        <w:rPr>
          <w:sz w:val="24"/>
          <w:szCs w:val="18"/>
          <w:lang w:val="en-GB"/>
        </w:rPr>
        <w:tab/>
        <w:t xml:space="preserve">  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6814D3" w:rsidRPr="000E151B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0E151B">
        <w:rPr>
          <w:rFonts w:ascii="SutonnyMJ" w:hAnsi="SutonnyMJ"/>
          <w:sz w:val="24"/>
          <w:szCs w:val="18"/>
          <w:lang w:val="en-GB"/>
        </w:rPr>
        <w:t>Ab¨vb¨ (wbw`©ó Ki“b)</w:t>
      </w:r>
      <w:r w:rsidRPr="000E151B">
        <w:rPr>
          <w:sz w:val="24"/>
          <w:szCs w:val="18"/>
          <w:lang w:val="en-GB"/>
        </w:rPr>
        <w:t>Other(specify) .........</w:t>
      </w:r>
    </w:p>
    <w:p w:rsidR="006814D3" w:rsidRPr="000E151B" w:rsidRDefault="006814D3" w:rsidP="006814D3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                   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6814D3" w:rsidRPr="000E151B" w:rsidRDefault="006814D3" w:rsidP="006814D3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EB01A8" w:rsidRPr="000E151B" w:rsidRDefault="006814D3" w:rsidP="00255014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074122" w:rsidRPr="000E151B" w:rsidRDefault="00074122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074122" w:rsidRPr="000E151B" w:rsidRDefault="00074122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074122" w:rsidRPr="000E151B" w:rsidRDefault="00074122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hw` cvqLvbv</w:t>
      </w:r>
      <w:ins w:id="179" w:author="mahbubalam" w:date="2015-08-03T12:52:00Z">
        <w:r w:rsidR="00FE21CD" w:rsidRPr="000E151B">
          <w:rPr>
            <w:rFonts w:ascii="SutonnyMJ" w:hAnsi="SutonnyMJ" w:cs="SutonnyMJ"/>
          </w:rPr>
          <w:t>q</w:t>
        </w:r>
      </w:ins>
      <w:del w:id="180" w:author="mahbubalam" w:date="2015-08-03T12:52:00Z">
        <w:r w:rsidRPr="000E151B" w:rsidDel="00FE21CD">
          <w:rPr>
            <w:rFonts w:ascii="SutonnyMJ" w:hAnsi="SutonnyMJ" w:cs="SutonnyMJ"/>
          </w:rPr>
          <w:delText>i</w:delText>
        </w:r>
      </w:del>
      <w:del w:id="181" w:author="mahbubalam" w:date="2015-08-03T12:53:00Z">
        <w:r w:rsidRPr="000E151B" w:rsidDel="00FE21CD">
          <w:rPr>
            <w:rFonts w:ascii="SutonnyMJ" w:hAnsi="SutonnyMJ" w:cs="SutonnyMJ"/>
          </w:rPr>
          <w:delText xml:space="preserve"> evB‡i</w:delText>
        </w:r>
      </w:del>
      <w:r w:rsidRPr="000E151B">
        <w:rPr>
          <w:rFonts w:ascii="SutonnyMJ" w:hAnsi="SutonnyMJ" w:cs="SutonnyMJ"/>
        </w:rPr>
        <w:t xml:space="preserve"> cvwb Rgv ivLvi e¨e¯’v _v‡K Z‡e wK ai‡bi cv‡Î Rgv ivLv nq? [</w:t>
      </w:r>
      <w:r w:rsidRPr="000E151B">
        <w:rPr>
          <w:rFonts w:ascii="Times New Roman" w:hAnsi="Times New Roman" w:cs="Times New Roman"/>
          <w:sz w:val="24"/>
          <w:szCs w:val="24"/>
        </w:rPr>
        <w:t>If water stored outside toilet, types of reservoir ?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BA2F42" w:rsidRDefault="00BA2F42" w:rsidP="00BA2F42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</w:rPr>
        <w:t xml:space="preserve">                       </w:t>
      </w:r>
      <w:r w:rsidR="00EB01A8" w:rsidRPr="00BA2F42">
        <w:rPr>
          <w:rFonts w:ascii="SutonnyMJ" w:hAnsi="SutonnyMJ" w:cs="SutonnyMJ"/>
        </w:rPr>
        <w:t xml:space="preserve">cvqLvbvi Qv‡`i Dci c­vw÷K  U¨vswK‡Z </w:t>
      </w:r>
      <w:r w:rsidR="00EB01A8" w:rsidRPr="00BA2F42">
        <w:rPr>
          <w:rFonts w:ascii="Times New Roman" w:hAnsi="Times New Roman" w:cs="Times New Roman"/>
          <w:sz w:val="24"/>
          <w:szCs w:val="24"/>
        </w:rPr>
        <w:t>[</w:t>
      </w:r>
      <w:r w:rsidR="00EB01A8" w:rsidRPr="000E151B">
        <w:t>Plastic tank on the roof of the toilet]...............1</w:t>
      </w:r>
    </w:p>
    <w:p w:rsidR="00BA2F42" w:rsidRDefault="00BA2F42" w:rsidP="00BA2F42">
      <w:pPr>
        <w:tabs>
          <w:tab w:val="left" w:pos="720"/>
          <w:tab w:val="left" w:pos="900"/>
        </w:tabs>
        <w:spacing w:after="120" w:line="240" w:lineRule="auto"/>
      </w:pPr>
      <w:r>
        <w:t xml:space="preserve">                           </w:t>
      </w:r>
      <w:r w:rsidR="00EB01A8" w:rsidRPr="00BA2F42">
        <w:rPr>
          <w:rFonts w:ascii="SutonnyMJ" w:hAnsi="SutonnyMJ" w:cs="SutonnyMJ"/>
        </w:rPr>
        <w:t xml:space="preserve">cvqLvbvi Qv‡`i Dci wm‡g‡›Ui U¨vswK‡Z </w:t>
      </w:r>
      <w:r w:rsidR="00EB01A8" w:rsidRPr="00BA2F42">
        <w:rPr>
          <w:rFonts w:ascii="Times New Roman" w:hAnsi="Times New Roman" w:cs="Times New Roman"/>
          <w:sz w:val="24"/>
          <w:szCs w:val="24"/>
        </w:rPr>
        <w:t>[</w:t>
      </w:r>
      <w:r w:rsidR="00EB01A8" w:rsidRPr="000E151B">
        <w:t>Concrete tank on the roof of the toilet] ..........2</w:t>
      </w:r>
    </w:p>
    <w:p w:rsidR="00BA2F42" w:rsidRDefault="00BA2F42" w:rsidP="00BA2F42">
      <w:pPr>
        <w:tabs>
          <w:tab w:val="left" w:pos="720"/>
          <w:tab w:val="left" w:pos="900"/>
        </w:tabs>
        <w:spacing w:after="120" w:line="240" w:lineRule="auto"/>
      </w:pPr>
      <w:r>
        <w:t xml:space="preserve">                           </w:t>
      </w:r>
      <w:r w:rsidR="00EB01A8" w:rsidRPr="00BA2F42">
        <w:rPr>
          <w:rFonts w:ascii="SutonnyMJ" w:hAnsi="SutonnyMJ" w:cs="SutonnyMJ"/>
        </w:rPr>
        <w:t xml:space="preserve">cvqLvbvi cv‡k c­vw÷K  U¨vswK‡Z </w:t>
      </w:r>
      <w:r w:rsidR="00EB01A8" w:rsidRPr="00BA2F42">
        <w:rPr>
          <w:rFonts w:ascii="Times New Roman" w:hAnsi="Times New Roman" w:cs="Times New Roman"/>
          <w:sz w:val="24"/>
          <w:szCs w:val="24"/>
        </w:rPr>
        <w:t>[</w:t>
      </w:r>
      <w:r w:rsidR="00EB01A8" w:rsidRPr="000E151B">
        <w:t>Plastic reservoir bedside toilet]........................3</w:t>
      </w:r>
    </w:p>
    <w:p w:rsidR="00EB01A8" w:rsidRPr="000E151B" w:rsidRDefault="00BA2F42" w:rsidP="00BA2F42">
      <w:pPr>
        <w:tabs>
          <w:tab w:val="left" w:pos="720"/>
          <w:tab w:val="left" w:pos="900"/>
        </w:tabs>
        <w:spacing w:after="120" w:line="240" w:lineRule="auto"/>
      </w:pPr>
      <w:r>
        <w:t xml:space="preserve">                           </w:t>
      </w:r>
      <w:r w:rsidR="00EB01A8" w:rsidRPr="00BA2F42">
        <w:rPr>
          <w:rFonts w:ascii="SutonnyMJ" w:hAnsi="SutonnyMJ" w:cs="SutonnyMJ"/>
        </w:rPr>
        <w:t xml:space="preserve">cvqLvbvi cv‡k wm‡g‡›Ui U¨vswK‡Z </w:t>
      </w:r>
      <w:r w:rsidR="00EB01A8" w:rsidRPr="00BA2F42">
        <w:rPr>
          <w:rFonts w:ascii="Times New Roman" w:hAnsi="Times New Roman" w:cs="Times New Roman"/>
          <w:sz w:val="24"/>
          <w:szCs w:val="24"/>
        </w:rPr>
        <w:t>[</w:t>
      </w:r>
      <w:r w:rsidR="00EB01A8" w:rsidRPr="000E151B">
        <w:t>Concrete reservoir beside toilet]......................4</w:t>
      </w:r>
    </w:p>
    <w:p w:rsidR="00BA2F42" w:rsidRDefault="00BA2F42" w:rsidP="00BA2F42">
      <w:pPr>
        <w:tabs>
          <w:tab w:val="left" w:pos="720"/>
          <w:tab w:val="left" w:pos="900"/>
        </w:tabs>
        <w:spacing w:after="120" w:line="24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                </w:t>
      </w:r>
      <w:r w:rsidR="00EB01A8" w:rsidRPr="00BA2F42">
        <w:rPr>
          <w:rFonts w:ascii="SutonnyMJ" w:hAnsi="SutonnyMJ" w:cs="SutonnyMJ"/>
        </w:rPr>
        <w:t>gvwUi bx‡P wm‡g‡›Ui</w:t>
      </w:r>
      <w:r w:rsidR="00EB01A8" w:rsidRPr="000E151B">
        <w:t xml:space="preserve"> </w:t>
      </w:r>
      <w:r w:rsidR="00EB01A8" w:rsidRPr="00BA2F42">
        <w:rPr>
          <w:rFonts w:ascii="SutonnyMJ" w:hAnsi="SutonnyMJ" w:cs="SutonnyMJ"/>
        </w:rPr>
        <w:t xml:space="preserve">‰Zix †Kvb U¨vw¼ ‡_‡K n¨vÛ cv‡¤úi mvnv‡h¨ Zz‡j </w:t>
      </w:r>
    </w:p>
    <w:p w:rsidR="00EB01A8" w:rsidRPr="000E151B" w:rsidRDefault="00BA2F42" w:rsidP="00BA2F42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</w:rPr>
        <w:t xml:space="preserve">                      </w:t>
      </w:r>
      <w:r w:rsidR="00EB01A8" w:rsidRPr="00BA2F42">
        <w:rPr>
          <w:rFonts w:ascii="Times New Roman" w:hAnsi="Times New Roman" w:cs="Times New Roman"/>
          <w:sz w:val="24"/>
          <w:szCs w:val="24"/>
        </w:rPr>
        <w:t>[</w:t>
      </w:r>
      <w:r w:rsidR="00EB01A8" w:rsidRPr="000E151B">
        <w:t>Concrete reservoir underground with hand pump]......................5</w:t>
      </w:r>
    </w:p>
    <w:p w:rsidR="00E07E4A" w:rsidRPr="00BA2F42" w:rsidRDefault="00BA2F42" w:rsidP="00BA2F42">
      <w:pPr>
        <w:tabs>
          <w:tab w:val="left" w:pos="720"/>
          <w:tab w:val="left" w:pos="900"/>
        </w:tabs>
        <w:spacing w:after="120" w:line="24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lastRenderedPageBreak/>
        <w:t xml:space="preserve">                    </w:t>
      </w:r>
      <w:r w:rsidR="007B62B2">
        <w:rPr>
          <w:rFonts w:ascii="SutonnyMJ" w:hAnsi="SutonnyMJ" w:cs="SutonnyMJ"/>
        </w:rPr>
        <w:t xml:space="preserve">   </w:t>
      </w:r>
      <w:r w:rsidR="00DB789E" w:rsidRPr="00BA2F42">
        <w:rPr>
          <w:rFonts w:ascii="SutonnyMJ" w:hAnsi="SutonnyMJ" w:cs="SutonnyMJ"/>
        </w:rPr>
        <w:t>cvwb Rgv ivLvi e¨e¯’v †bB</w:t>
      </w:r>
      <w:r w:rsidR="00DB789E" w:rsidRPr="000E151B">
        <w:t xml:space="preserve">. [No arrangement of </w:t>
      </w:r>
      <w:r w:rsidR="007B62B2">
        <w:t>storing water]................6</w:t>
      </w:r>
    </w:p>
    <w:p w:rsidR="006211B6" w:rsidRDefault="00BA2F42" w:rsidP="00BA2F42">
      <w:pPr>
        <w:tabs>
          <w:tab w:val="left" w:pos="720"/>
          <w:tab w:val="left" w:pos="900"/>
        </w:tabs>
        <w:spacing w:after="120" w:line="240" w:lineRule="auto"/>
        <w:rPr>
          <w:ins w:id="182" w:author="mahbubalam" w:date="2015-08-03T12:52:00Z"/>
          <w:rFonts w:cstheme="minorHAnsi"/>
        </w:rPr>
      </w:pPr>
      <w:r>
        <w:rPr>
          <w:rFonts w:ascii="SutonnyMJ" w:hAnsi="SutonnyMJ" w:cs="SutonnyMJ"/>
        </w:rPr>
        <w:t xml:space="preserve">                       </w:t>
      </w:r>
      <w:r w:rsidR="006211B6" w:rsidRPr="00BA2F42">
        <w:rPr>
          <w:rFonts w:ascii="SutonnyMJ" w:hAnsi="SutonnyMJ" w:cs="SutonnyMJ"/>
        </w:rPr>
        <w:t xml:space="preserve">cvqLvbvi cv‡k cvwb Rgv ivLvi cvÎ ivLv Av‡Q </w:t>
      </w:r>
      <w:r w:rsidR="006211B6" w:rsidRPr="00BA2F42">
        <w:rPr>
          <w:rFonts w:cstheme="minorHAnsi"/>
        </w:rPr>
        <w:t>[Kept wat</w:t>
      </w:r>
      <w:r w:rsidR="007B62B2">
        <w:rPr>
          <w:rFonts w:cstheme="minorHAnsi"/>
        </w:rPr>
        <w:t>er reservoir beside toilet]……..7</w:t>
      </w:r>
    </w:p>
    <w:p w:rsidR="00FE21CD" w:rsidRDefault="00FE21CD" w:rsidP="00BA2F42">
      <w:pPr>
        <w:tabs>
          <w:tab w:val="left" w:pos="720"/>
          <w:tab w:val="left" w:pos="900"/>
        </w:tabs>
        <w:spacing w:after="120" w:line="240" w:lineRule="auto"/>
        <w:rPr>
          <w:rFonts w:cstheme="minorHAnsi"/>
        </w:rPr>
      </w:pPr>
      <w:ins w:id="183" w:author="mahbubalam" w:date="2015-08-03T12:52:00Z">
        <w:r>
          <w:rPr>
            <w:rFonts w:cstheme="minorHAnsi"/>
          </w:rPr>
          <w:tab/>
        </w:r>
        <w:r>
          <w:rPr>
            <w:rFonts w:cstheme="minorHAnsi"/>
          </w:rPr>
          <w:tab/>
        </w:r>
      </w:ins>
      <w:ins w:id="184" w:author="mahbubalam" w:date="2015-08-03T12:53:00Z">
        <w:r>
          <w:rPr>
            <w:rFonts w:cstheme="minorHAnsi"/>
          </w:rPr>
          <w:tab/>
        </w:r>
      </w:ins>
      <w:ins w:id="185" w:author="mahbubalam" w:date="2015-08-03T12:56:00Z">
        <w:r w:rsidR="005E1210" w:rsidRPr="005E1210">
          <w:rPr>
            <w:rFonts w:ascii="SutonnyMJ" w:hAnsi="SutonnyMJ" w:cs="SutonnyMJ"/>
          </w:rPr>
          <w:t xml:space="preserve">cvqLvbvi †fZ‡i </w:t>
        </w:r>
        <w:r w:rsidR="005E1210">
          <w:rPr>
            <w:rFonts w:ascii="SutonnyMJ" w:hAnsi="SutonnyMJ" w:cs="SutonnyMJ"/>
          </w:rPr>
          <w:t>Wªvg/</w:t>
        </w:r>
        <w:r w:rsidR="005E1210" w:rsidRPr="005E1210">
          <w:rPr>
            <w:rFonts w:ascii="SutonnyMJ" w:hAnsi="SutonnyMJ" w:cs="SutonnyMJ"/>
          </w:rPr>
          <w:t>evjwZ w`‡q cvwb ivLvi e¨e¯’v</w:t>
        </w:r>
        <w:r w:rsidR="005E1210" w:rsidRPr="00BA2F42">
          <w:rPr>
            <w:rFonts w:ascii="SutonnyMJ" w:hAnsi="SutonnyMJ" w:cs="SutonnyMJ"/>
          </w:rPr>
          <w:t xml:space="preserve"> </w:t>
        </w:r>
      </w:ins>
      <w:ins w:id="186" w:author="mahbubalam" w:date="2015-08-03T12:55:00Z">
        <w:r w:rsidR="00614E9F" w:rsidRPr="00BA2F42">
          <w:rPr>
            <w:rFonts w:ascii="SutonnyMJ" w:hAnsi="SutonnyMJ" w:cs="SutonnyMJ"/>
          </w:rPr>
          <w:t>Av‡Q</w:t>
        </w:r>
        <w:r w:rsidR="00614E9F">
          <w:rPr>
            <w:rFonts w:cstheme="minorHAnsi"/>
          </w:rPr>
          <w:t xml:space="preserve"> [</w:t>
        </w:r>
      </w:ins>
      <w:ins w:id="187" w:author="mahbubalam" w:date="2015-08-03T12:52:00Z">
        <w:r>
          <w:rPr>
            <w:rFonts w:cstheme="minorHAnsi"/>
          </w:rPr>
          <w:t>Drum/bucket inside toilet</w:t>
        </w:r>
      </w:ins>
      <w:ins w:id="188" w:author="mahbubalam" w:date="2015-08-03T12:55:00Z">
        <w:r w:rsidR="00614E9F">
          <w:rPr>
            <w:rFonts w:cstheme="minorHAnsi"/>
          </w:rPr>
          <w:t>]</w:t>
        </w:r>
      </w:ins>
      <w:ins w:id="189" w:author="mahbubalam" w:date="2015-08-03T12:52:00Z">
        <w:r>
          <w:rPr>
            <w:rFonts w:cstheme="minorHAnsi"/>
          </w:rPr>
          <w:t>..................8</w:t>
        </w:r>
      </w:ins>
    </w:p>
    <w:p w:rsidR="006211B6" w:rsidRPr="007B62B2" w:rsidRDefault="007B62B2" w:rsidP="007B62B2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</w:rPr>
        <w:t xml:space="preserve">   </w:t>
      </w: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Pr="00BA2F42">
        <w:rPr>
          <w:rFonts w:ascii="SutonnyMJ" w:hAnsi="SutonnyMJ" w:cs="SutonnyMJ"/>
        </w:rPr>
        <w:t>Ab¨vb¨ (wbwÏó Ki“b)</w:t>
      </w:r>
      <w:r w:rsidRPr="000E151B">
        <w:t xml:space="preserve"> Others (specify)......................................777</w:t>
      </w:r>
    </w:p>
    <w:p w:rsidR="00EB01A8" w:rsidRDefault="00DB789E" w:rsidP="00EB01A8">
      <w:pPr>
        <w:spacing w:after="120" w:line="240" w:lineRule="auto"/>
        <w:ind w:left="720"/>
        <w:rPr>
          <w:color w:val="000000" w:themeColor="text1"/>
        </w:rPr>
      </w:pPr>
      <w:r w:rsidRPr="000E151B">
        <w:rPr>
          <w:rFonts w:ascii="SutonnyMJ" w:hAnsi="SutonnyMJ" w:cs="SutonnyMJ"/>
          <w:color w:val="000000" w:themeColor="text1"/>
        </w:rPr>
        <w:t xml:space="preserve">(w¯‹c †bvUt "cvwb Rgv ivLvi e¨e¯’v †bB" n‡j 2.16.w¯‹c K‡i 2.17 †Z P‡j hvb) </w:t>
      </w:r>
      <w:r w:rsidRPr="000E151B">
        <w:rPr>
          <w:color w:val="000000" w:themeColor="text1"/>
        </w:rPr>
        <w:t xml:space="preserve">[Skip note: if “no </w:t>
      </w:r>
      <w:r w:rsidR="00074122" w:rsidRPr="000E151B">
        <w:rPr>
          <w:color w:val="000000" w:themeColor="text1"/>
        </w:rPr>
        <w:t xml:space="preserve">                      </w:t>
      </w:r>
      <w:r w:rsidRPr="000E151B">
        <w:rPr>
          <w:color w:val="000000" w:themeColor="text1"/>
        </w:rPr>
        <w:t>arrangement of water” is selected then skip 3.16 and go to 3.17]</w:t>
      </w:r>
    </w:p>
    <w:p w:rsidR="007B62B2" w:rsidRPr="000E151B" w:rsidRDefault="007B62B2" w:rsidP="00EB01A8">
      <w:pPr>
        <w:spacing w:after="120" w:line="240" w:lineRule="auto"/>
        <w:ind w:left="720"/>
        <w:rPr>
          <w:color w:val="000000" w:themeColor="text1"/>
        </w:rPr>
      </w:pPr>
    </w:p>
    <w:p w:rsidR="00806F74" w:rsidRPr="000E151B" w:rsidRDefault="00EB01A8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KZUzKz cvwb Rgv ivLv hvq</w:t>
      </w:r>
      <w:r w:rsidR="007504EF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 xml:space="preserve">(wjUv‡i)?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 xml:space="preserve">Storage capacity (in Liter) ] </w:t>
      </w:r>
      <w:r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55014" w:rsidRPr="000E151B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  <w:r w:rsidRPr="000E151B">
        <w:rPr>
          <w:rFonts w:ascii="SutonnyMJ" w:hAnsi="SutonnyMJ" w:cs="SutonnyMJ"/>
        </w:rPr>
        <w:t xml:space="preserve">       </w:t>
      </w:r>
    </w:p>
    <w:p w:rsidR="00255014" w:rsidRPr="000E151B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  <w:r w:rsidRPr="000E151B">
        <w:rPr>
          <w:rFonts w:ascii="SutonnyMJ" w:hAnsi="SutonnyMJ" w:cs="SutonnyMJ"/>
        </w:rPr>
        <w:t>†bvUt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0E151B">
        <w:rPr>
          <w:rFonts w:ascii="SutonnyMJ" w:hAnsi="SutonnyMJ" w:cs="SutonnyMJ"/>
        </w:rPr>
        <w:t>wba©vwiZ (wm‡j‡±W) cvqLvbv e¨enviKvix MÖ“‡ci †fZ‡i GKvwaK cÖvß eq¯‹ e¨w³i Kv‡Q wR‡Ám K‡i m¤¢e¨ DËiwU Rvb‡Z †Póv Ki“b</w:t>
      </w:r>
      <w:r w:rsidR="00262121" w:rsidRPr="000E151B">
        <w:rPr>
          <w:rFonts w:ascii="SutonnyMJ" w:hAnsi="SutonnyMJ" w:cs="SutonnyMJ"/>
        </w:rPr>
        <w:t xml:space="preserve"> </w:t>
      </w:r>
      <w:r w:rsidR="00262121" w:rsidRPr="000E151B">
        <w:rPr>
          <w:sz w:val="24"/>
          <w:szCs w:val="24"/>
        </w:rPr>
        <w:t>[Note: Try to know the possible answer from more than one adult person from that particular (selected) toilet user group]</w:t>
      </w:r>
    </w:p>
    <w:p w:rsidR="00806F74" w:rsidRPr="000E151B" w:rsidRDefault="00806F74" w:rsidP="00806F7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</w:p>
    <w:p w:rsidR="00806F74" w:rsidRPr="000E151B" w:rsidRDefault="00806F74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cvqLvbvi wfZ‡i/KvQvKvwQ RvqMvq cvqLvbvwU cwi®‹vi Kivi Rb¨ wK †Kvb eªvk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[Is there a brush for toilet cleaning inside the toilet/toilet area?] ......................</w:t>
      </w:r>
      <w:r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0E151B" w:rsidRDefault="00806F74" w:rsidP="00126813">
      <w:pPr>
        <w:tabs>
          <w:tab w:val="left" w:pos="810"/>
        </w:tabs>
        <w:spacing w:after="100" w:afterAutospacing="1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sz w:val="24"/>
          <w:szCs w:val="24"/>
        </w:rPr>
        <w:t>[No].............0</w:t>
      </w:r>
    </w:p>
    <w:p w:rsidR="00806F74" w:rsidRPr="000E151B" w:rsidRDefault="00806F74" w:rsidP="00126813">
      <w:pPr>
        <w:tabs>
          <w:tab w:val="left" w:pos="810"/>
        </w:tabs>
        <w:spacing w:after="100" w:afterAutospacing="1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cs="SutonnyMJ"/>
          <w:sz w:val="24"/>
          <w:szCs w:val="24"/>
        </w:rPr>
        <w:t>[</w:t>
      </w:r>
      <w:r w:rsidRPr="000E151B">
        <w:rPr>
          <w:sz w:val="24"/>
          <w:szCs w:val="24"/>
        </w:rPr>
        <w:t>Yes].............1</w:t>
      </w:r>
    </w:p>
    <w:p w:rsidR="007504EF" w:rsidRPr="000E151B" w:rsidRDefault="007504EF" w:rsidP="007504EF">
      <w:pPr>
        <w:pStyle w:val="ListParagraph"/>
        <w:tabs>
          <w:tab w:val="left" w:pos="810"/>
        </w:tabs>
        <w:spacing w:after="100" w:afterAutospacing="1" w:line="240" w:lineRule="auto"/>
        <w:ind w:left="1890"/>
        <w:rPr>
          <w:rFonts w:ascii="Times New Roman" w:hAnsi="Times New Roman" w:cs="Times New Roman"/>
          <w:sz w:val="24"/>
          <w:szCs w:val="24"/>
        </w:rPr>
      </w:pPr>
    </w:p>
    <w:p w:rsidR="00806F74" w:rsidRPr="000E151B" w:rsidRDefault="00806F74" w:rsidP="000D627D">
      <w:pPr>
        <w:pStyle w:val="ListParagraph"/>
        <w:numPr>
          <w:ilvl w:val="1"/>
          <w:numId w:val="35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 cvqLvbvi wfZ‡i/KvQvKvwQ RvqMvq cvqLvbvwU cwi®‹vi Kivi Rb¨ wK †Kvb DcKiY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Pr="000E151B">
        <w:rPr>
          <w:rFonts w:ascii="Times New Roman" w:eastAsia="Calibri" w:hAnsi="Times New Roman" w:cs="Times New Roman"/>
          <w:sz w:val="24"/>
          <w:szCs w:val="24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Is there any toilet cleansing material inside the toilet/toilet area?] ......................</w:t>
      </w:r>
      <w:r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0E151B" w:rsidRDefault="00806F74" w:rsidP="00126813">
      <w:pPr>
        <w:tabs>
          <w:tab w:val="left" w:pos="810"/>
        </w:tabs>
        <w:spacing w:after="12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sz w:val="24"/>
          <w:szCs w:val="24"/>
        </w:rPr>
        <w:t>[No]...............0</w:t>
      </w:r>
    </w:p>
    <w:p w:rsidR="00806F74" w:rsidRPr="000E151B" w:rsidRDefault="00806F74" w:rsidP="00126813">
      <w:pPr>
        <w:tabs>
          <w:tab w:val="left" w:pos="810"/>
        </w:tabs>
        <w:spacing w:after="12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rPr>
          <w:sz w:val="24"/>
          <w:szCs w:val="24"/>
        </w:rPr>
        <w:t>Yes].............1</w:t>
      </w:r>
    </w:p>
    <w:p w:rsidR="00F330E8" w:rsidRPr="000E151B" w:rsidRDefault="00F330E8" w:rsidP="00F330E8">
      <w:pPr>
        <w:pStyle w:val="ListParagraph"/>
        <w:tabs>
          <w:tab w:val="left" w:pos="810"/>
        </w:tabs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F32420">
      <w:pPr>
        <w:tabs>
          <w:tab w:val="left" w:pos="720"/>
          <w:tab w:val="left" w:pos="900"/>
        </w:tabs>
        <w:spacing w:after="120" w:line="240" w:lineRule="auto"/>
        <w:rPr>
          <w:b/>
        </w:rPr>
      </w:pPr>
      <w:r w:rsidRPr="000E151B">
        <w:rPr>
          <w:b/>
        </w:rPr>
        <w:t xml:space="preserve">Section </w:t>
      </w:r>
      <w:r w:rsidR="00806C78" w:rsidRPr="000E151B">
        <w:rPr>
          <w:b/>
        </w:rPr>
        <w:t>3</w:t>
      </w:r>
      <w:r w:rsidR="00155ED9" w:rsidRPr="000E151B">
        <w:rPr>
          <w:b/>
        </w:rPr>
        <w:t xml:space="preserve">: </w:t>
      </w:r>
      <w:r w:rsidR="00155ED9" w:rsidRPr="000E151B">
        <w:rPr>
          <w:rFonts w:ascii="SutonnyMJ" w:hAnsi="SutonnyMJ" w:cs="SutonnyMJ"/>
          <w:b/>
        </w:rPr>
        <w:t>†P¤^vi (cÖ‡Z¨KwU) msµvš— welqvw`</w:t>
      </w:r>
      <w:r w:rsidR="00155ED9" w:rsidRPr="000E151B">
        <w:rPr>
          <w:b/>
        </w:rPr>
        <w:t xml:space="preserve"> [Characteristics of individual chamber]</w:t>
      </w:r>
    </w:p>
    <w:p w:rsidR="00155ED9" w:rsidRPr="000E151B" w:rsidRDefault="00C229FA" w:rsidP="00F32420">
      <w:p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cÖwZwU †P¤^vi msµvš— Z_¨vw` cwic~Y© fv‡e msMÖn K‡i cieZ©x †P¤^v‡ii Z_¨vw` msMÖn Ki“b</w:t>
      </w:r>
      <w:r w:rsidR="00695033" w:rsidRPr="000E151B">
        <w:rPr>
          <w:rFonts w:ascii="SutonnyMJ" w:hAnsi="SutonnyMJ" w:cs="SutonnyMJ"/>
        </w:rPr>
        <w:t xml:space="preserve"> (cÖwZwU cÖkœ Avjv`v fv‡e </w:t>
      </w:r>
      <w:r w:rsidR="00F32420" w:rsidRPr="000E151B">
        <w:rPr>
          <w:rFonts w:ascii="SutonnyMJ" w:hAnsi="SutonnyMJ" w:cs="SutonnyMJ"/>
        </w:rPr>
        <w:t xml:space="preserve">2.2 G D‡j­wLZ Kvh©Kix †P¤^v‡ii msL¨vi mv‡c‡¶ ZZevi </w:t>
      </w:r>
      <w:r w:rsidR="00695033" w:rsidRPr="000E151B">
        <w:rPr>
          <w:rFonts w:ascii="SutonnyMJ" w:hAnsi="SutonnyMJ" w:cs="SutonnyMJ"/>
        </w:rPr>
        <w:t xml:space="preserve"> cÖ‡hvR¨) </w:t>
      </w:r>
      <w:r w:rsidRPr="000E151B">
        <w:rPr>
          <w:rFonts w:ascii="SutonnyMJ" w:hAnsi="SutonnyMJ" w:cs="SutonnyMJ"/>
        </w:rPr>
        <w:t xml:space="preserve"> </w:t>
      </w:r>
      <w:r w:rsidRPr="000E151B">
        <w:t>[Collect all information of an individual chamber then go to the next chamber</w:t>
      </w:r>
      <w:r w:rsidR="00695033" w:rsidRPr="000E151B">
        <w:t xml:space="preserve"> (</w:t>
      </w:r>
      <w:r w:rsidR="00EC6890" w:rsidRPr="000E151B">
        <w:t xml:space="preserve">each question is applicable object to the number mentioned on 2.2) </w:t>
      </w:r>
      <w:r w:rsidRPr="000E151B">
        <w:t>]</w:t>
      </w:r>
    </w:p>
    <w:p w:rsidR="00C229FA" w:rsidRPr="000E151B" w:rsidRDefault="00C229FA" w:rsidP="00EB01A8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</w:p>
    <w:p w:rsidR="004268EE" w:rsidRPr="000E151B" w:rsidRDefault="004268EE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cvqLvbvi `iRvi Ae¯’v †Kgb wQj? </w:t>
      </w:r>
      <w:r w:rsidR="00CB3CD2" w:rsidRPr="000E151B">
        <w:rPr>
          <w:rFonts w:ascii="SutonnyMJ" w:hAnsi="SutonnyMJ" w:cs="SutonnyMJ"/>
        </w:rPr>
        <w:t xml:space="preserve">(cvqLvbv e¨enviKvixi †MvcbxqZv eRvq ivLvi Ae¯’vwU †Kgb wQj?) </w:t>
      </w:r>
      <w:r w:rsidR="001B3062" w:rsidRPr="000E151B">
        <w:rPr>
          <w:rFonts w:ascii="SutonnyMJ" w:hAnsi="SutonnyMJ" w:cs="SutonnyMJ"/>
        </w:rPr>
        <w:t xml:space="preserve"> </w:t>
      </w:r>
      <w:r w:rsidR="001F7FDF" w:rsidRPr="000E151B">
        <w:rPr>
          <w:rFonts w:ascii="Times New Roman" w:hAnsi="Times New Roman" w:cs="Times New Roman"/>
          <w:sz w:val="24"/>
          <w:szCs w:val="24"/>
        </w:rPr>
        <w:t>[</w:t>
      </w:r>
      <w:r w:rsidR="00E90C51" w:rsidRPr="000E151B">
        <w:rPr>
          <w:rFonts w:ascii="Times New Roman" w:hAnsi="Times New Roman" w:cs="Times New Roman"/>
          <w:sz w:val="24"/>
          <w:szCs w:val="24"/>
        </w:rPr>
        <w:t>Status of the privacy</w:t>
      </w:r>
      <w:r w:rsidR="00020D9B" w:rsidRPr="000E151B">
        <w:rPr>
          <w:rFonts w:ascii="Times New Roman" w:hAnsi="Times New Roman" w:cs="Times New Roman"/>
          <w:sz w:val="24"/>
          <w:szCs w:val="24"/>
        </w:rPr>
        <w:t xml:space="preserve"> of the toilet</w:t>
      </w:r>
      <w:r w:rsidR="00E90C51" w:rsidRPr="000E151B">
        <w:rPr>
          <w:rFonts w:ascii="Times New Roman" w:hAnsi="Times New Roman" w:cs="Times New Roman"/>
          <w:sz w:val="24"/>
          <w:szCs w:val="24"/>
        </w:rPr>
        <w:t xml:space="preserve"> (p</w:t>
      </w:r>
      <w:r w:rsidR="003158B4" w:rsidRPr="000E151B">
        <w:rPr>
          <w:rFonts w:ascii="Times New Roman" w:hAnsi="Times New Roman" w:cs="Times New Roman"/>
          <w:sz w:val="24"/>
          <w:szCs w:val="24"/>
        </w:rPr>
        <w:t>lease check that apply</w:t>
      </w:r>
      <w:r w:rsidR="00E90C51" w:rsidRPr="000E151B">
        <w:rPr>
          <w:rFonts w:ascii="Times New Roman" w:hAnsi="Times New Roman" w:cs="Times New Roman"/>
          <w:sz w:val="24"/>
          <w:szCs w:val="24"/>
        </w:rPr>
        <w:t>)]</w:t>
      </w:r>
    </w:p>
    <w:p w:rsidR="004268EE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t>†MvcbxqZv eRvq ivLvi †Kvb e¨e¯’v wQj bv (cvqLvbvi Af¨š—‡ii RvqMvwU evB‡i †_‡K `„wó‡MvPi Kivi †Kvb e¨e¯’v wQj bv)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E90C51" w:rsidRPr="000E151B">
        <w:rPr>
          <w:rFonts w:ascii="Times New Roman" w:hAnsi="Times New Roman" w:cs="Times New Roman"/>
          <w:sz w:val="24"/>
          <w:szCs w:val="24"/>
        </w:rPr>
        <w:t>N</w:t>
      </w:r>
      <w:r w:rsidR="003158B4" w:rsidRPr="000E151B">
        <w:rPr>
          <w:rFonts w:ascii="Times New Roman" w:hAnsi="Times New Roman" w:cs="Times New Roman"/>
          <w:sz w:val="24"/>
          <w:szCs w:val="24"/>
        </w:rPr>
        <w:t xml:space="preserve">o </w:t>
      </w:r>
      <w:r w:rsidR="00E90C51" w:rsidRPr="000E151B">
        <w:rPr>
          <w:rFonts w:ascii="Times New Roman" w:hAnsi="Times New Roman" w:cs="Times New Roman"/>
          <w:sz w:val="24"/>
          <w:szCs w:val="24"/>
        </w:rPr>
        <w:t>privacy</w:t>
      </w:r>
      <w:r w:rsidR="003158B4" w:rsidRPr="000E151B">
        <w:rPr>
          <w:rFonts w:ascii="Times New Roman" w:hAnsi="Times New Roman" w:cs="Times New Roman"/>
          <w:sz w:val="24"/>
          <w:szCs w:val="24"/>
        </w:rPr>
        <w:t xml:space="preserve"> (a covering that does not block the toilet area from sight)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..........0</w:t>
      </w:r>
    </w:p>
    <w:p w:rsidR="004268EE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t>†MvcbxqZv eRvq ivLvi e¨e¯’vwU Kg cwigv‡b wQ‡jv/AvswkK wQj (`iRv wQj, wKš‘ wQUwKwb wQj bv)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0E151B">
        <w:rPr>
          <w:rFonts w:ascii="Times New Roman" w:hAnsi="Times New Roman" w:cs="Times New Roman"/>
          <w:sz w:val="24"/>
          <w:szCs w:val="24"/>
        </w:rPr>
        <w:t>M</w:t>
      </w:r>
      <w:r w:rsidR="003158B4" w:rsidRPr="000E151B">
        <w:rPr>
          <w:rFonts w:ascii="Times New Roman" w:hAnsi="Times New Roman" w:cs="Times New Roman"/>
          <w:sz w:val="24"/>
          <w:szCs w:val="24"/>
        </w:rPr>
        <w:t>inimal privacy</w:t>
      </w:r>
      <w:r w:rsidR="006A098D" w:rsidRPr="000E151B">
        <w:rPr>
          <w:rFonts w:ascii="Times New Roman" w:hAnsi="Times New Roman" w:cs="Times New Roman"/>
          <w:sz w:val="24"/>
          <w:szCs w:val="24"/>
        </w:rPr>
        <w:t xml:space="preserve"> (d</w:t>
      </w:r>
      <w:r w:rsidRPr="000E151B">
        <w:rPr>
          <w:rFonts w:ascii="Times New Roman" w:hAnsi="Times New Roman" w:cs="Times New Roman"/>
          <w:sz w:val="24"/>
          <w:szCs w:val="24"/>
        </w:rPr>
        <w:t>oor without</w:t>
      </w:r>
      <w:r w:rsidR="006A098D" w:rsidRPr="000E151B">
        <w:rPr>
          <w:rFonts w:ascii="Times New Roman" w:hAnsi="Times New Roman" w:cs="Times New Roman"/>
          <w:sz w:val="24"/>
          <w:szCs w:val="24"/>
        </w:rPr>
        <w:t>latch)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............................................................1</w:t>
      </w:r>
    </w:p>
    <w:p w:rsidR="004268EE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lastRenderedPageBreak/>
        <w:t>†MvcbxqZv eRvq ivLvi e¨e¯’vwU wbwðZ wQj (`iRv wQj Ges wQUwKwb I Kvh©Kix wQj)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0E151B">
        <w:rPr>
          <w:rFonts w:ascii="Times New Roman" w:hAnsi="Times New Roman" w:cs="Times New Roman"/>
          <w:sz w:val="24"/>
          <w:szCs w:val="24"/>
        </w:rPr>
        <w:t>Ensure privacy (d</w:t>
      </w:r>
      <w:r w:rsidR="003158B4" w:rsidRPr="000E151B">
        <w:rPr>
          <w:rFonts w:ascii="Times New Roman" w:hAnsi="Times New Roman" w:cs="Times New Roman"/>
          <w:sz w:val="24"/>
          <w:szCs w:val="24"/>
        </w:rPr>
        <w:t>oor</w:t>
      </w:r>
      <w:r w:rsidR="006A098D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0E151B">
        <w:rPr>
          <w:rFonts w:ascii="Times New Roman" w:hAnsi="Times New Roman" w:cs="Times New Roman"/>
          <w:sz w:val="24"/>
          <w:szCs w:val="24"/>
        </w:rPr>
        <w:t>with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0E151B">
        <w:rPr>
          <w:rFonts w:ascii="Times New Roman" w:hAnsi="Times New Roman" w:cs="Times New Roman"/>
          <w:sz w:val="24"/>
          <w:szCs w:val="24"/>
        </w:rPr>
        <w:t>latch</w:t>
      </w:r>
      <w:r w:rsidR="006A098D" w:rsidRPr="000E151B">
        <w:rPr>
          <w:rFonts w:ascii="Times New Roman" w:hAnsi="Times New Roman" w:cs="Times New Roman"/>
          <w:sz w:val="24"/>
          <w:szCs w:val="24"/>
        </w:rPr>
        <w:t>)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.....................................................................2</w:t>
      </w:r>
    </w:p>
    <w:p w:rsidR="008B568B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t>†MvcbxqZv eRvq ivLvi e¨e¯’vwU AZ¨vš— my`„p wQj (`iRvq wQUwKwb wQj Ges evB‡i †_‡K †evSv hvw”Q‡jv †h †fZ‡i GKRb e¨enviKvix Av‡Q)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0E151B">
        <w:rPr>
          <w:rFonts w:ascii="Times New Roman" w:hAnsi="Times New Roman" w:cs="Times New Roman"/>
          <w:sz w:val="24"/>
          <w:szCs w:val="24"/>
        </w:rPr>
        <w:t>Optimal privacy (d</w:t>
      </w:r>
      <w:r w:rsidR="003158B4" w:rsidRPr="000E151B">
        <w:rPr>
          <w:rFonts w:ascii="Times New Roman" w:hAnsi="Times New Roman" w:cs="Times New Roman"/>
          <w:sz w:val="24"/>
          <w:szCs w:val="24"/>
        </w:rPr>
        <w:t>oor with latch and indicates occupied</w:t>
      </w:r>
      <w:r w:rsidR="00E90C51" w:rsidRPr="000E151B">
        <w:rPr>
          <w:rFonts w:ascii="Times New Roman" w:hAnsi="Times New Roman" w:cs="Times New Roman"/>
          <w:sz w:val="24"/>
          <w:szCs w:val="24"/>
        </w:rPr>
        <w:t>)</w:t>
      </w:r>
      <w:r w:rsidR="006A098D" w:rsidRPr="000E151B">
        <w:rPr>
          <w:rFonts w:ascii="Times New Roman" w:hAnsi="Times New Roman" w:cs="Times New Roman"/>
          <w:sz w:val="24"/>
          <w:szCs w:val="24"/>
        </w:rPr>
        <w:t>..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............................3</w:t>
      </w:r>
    </w:p>
    <w:p w:rsidR="004F56F2" w:rsidRPr="000E151B" w:rsidRDefault="008B568B" w:rsidP="0034455F">
      <w:pPr>
        <w:pStyle w:val="ListParagraph"/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tab/>
      </w:r>
      <w:r w:rsidRPr="000E151B">
        <w:tab/>
      </w:r>
    </w:p>
    <w:p w:rsidR="003E7F2F" w:rsidRPr="000E151B" w:rsidRDefault="00F83221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tab/>
      </w:r>
      <w:r w:rsidR="001B3062" w:rsidRPr="000E151B">
        <w:rPr>
          <w:rFonts w:ascii="SutonnyMJ" w:hAnsi="SutonnyMJ" w:cs="SutonnyMJ"/>
        </w:rPr>
        <w:t>cvqLvbvwU‡Z wK †Kvb</w:t>
      </w:r>
      <w:r w:rsidR="001B3062" w:rsidRPr="000E151B">
        <w:t xml:space="preserve"> </w:t>
      </w:r>
      <w:r w:rsidR="004F56F2" w:rsidRPr="000E151B">
        <w:rPr>
          <w:rFonts w:ascii="SutonnyMJ" w:hAnsi="SutonnyMJ" w:cs="SutonnyMJ"/>
        </w:rPr>
        <w:t>Zvjv wQj</w:t>
      </w:r>
      <w:r w:rsidR="001F7FDF" w:rsidRPr="000E151B">
        <w:rPr>
          <w:rFonts w:ascii="SutonnyMJ" w:hAnsi="SutonnyMJ" w:cs="SutonnyMJ"/>
        </w:rPr>
        <w:t>?</w:t>
      </w:r>
      <w:r w:rsidR="001B3062" w:rsidRPr="000E151B">
        <w:rPr>
          <w:rFonts w:ascii="SutonnyMJ" w:hAnsi="SutonnyMJ" w:cs="SutonnyMJ"/>
        </w:rPr>
        <w:t xml:space="preserve"> </w:t>
      </w:r>
      <w:r w:rsidR="004F56F2" w:rsidRPr="000E151B">
        <w:rPr>
          <w:rFonts w:ascii="Times New Roman" w:hAnsi="Times New Roman" w:cs="Times New Roman"/>
          <w:sz w:val="24"/>
          <w:szCs w:val="24"/>
        </w:rPr>
        <w:t>[</w:t>
      </w:r>
      <w:r w:rsidR="005727FD" w:rsidRPr="000E151B">
        <w:rPr>
          <w:rFonts w:ascii="Times New Roman" w:hAnsi="Times New Roman" w:cs="Times New Roman"/>
          <w:sz w:val="24"/>
          <w:szCs w:val="24"/>
        </w:rPr>
        <w:t>Wa</w:t>
      </w:r>
      <w:r w:rsidR="003E7F2F" w:rsidRPr="000E151B">
        <w:rPr>
          <w:rFonts w:ascii="Times New Roman" w:hAnsi="Times New Roman" w:cs="Times New Roman"/>
          <w:sz w:val="24"/>
          <w:szCs w:val="24"/>
        </w:rPr>
        <w:t>s the</w:t>
      </w:r>
      <w:r w:rsidR="00A472D1" w:rsidRPr="000E151B">
        <w:rPr>
          <w:rFonts w:ascii="Times New Roman" w:hAnsi="Times New Roman" w:cs="Times New Roman"/>
          <w:sz w:val="24"/>
          <w:szCs w:val="24"/>
        </w:rPr>
        <w:t xml:space="preserve"> toilet </w:t>
      </w:r>
      <w:r w:rsidR="003E7F2F" w:rsidRPr="000E151B">
        <w:rPr>
          <w:rFonts w:ascii="Times New Roman" w:hAnsi="Times New Roman" w:cs="Times New Roman"/>
          <w:sz w:val="24"/>
          <w:szCs w:val="24"/>
        </w:rPr>
        <w:t>lock</w:t>
      </w:r>
      <w:r w:rsidR="00A472D1" w:rsidRPr="000E151B">
        <w:rPr>
          <w:rFonts w:ascii="Times New Roman" w:hAnsi="Times New Roman" w:cs="Times New Roman"/>
          <w:sz w:val="24"/>
          <w:szCs w:val="24"/>
        </w:rPr>
        <w:t>ed</w:t>
      </w:r>
      <w:r w:rsidR="00F7641A" w:rsidRPr="000E151B">
        <w:rPr>
          <w:rFonts w:ascii="Times New Roman" w:hAnsi="Times New Roman" w:cs="Times New Roman"/>
          <w:sz w:val="24"/>
          <w:szCs w:val="24"/>
        </w:rPr>
        <w:t>?]</w:t>
      </w:r>
      <w:r w:rsidR="003E7F2F" w:rsidRPr="000E151B">
        <w:t xml:space="preserve"> </w:t>
      </w:r>
      <w:r w:rsidR="00454913" w:rsidRPr="000E151B">
        <w:t xml:space="preserve">]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Pr="000E151B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bv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4F56F2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5727FD" w:rsidRPr="000E151B" w:rsidRDefault="005727FD" w:rsidP="005727FD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0E151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E151B">
        <w:rPr>
          <w:i/>
        </w:rPr>
        <w:t xml:space="preserve">[Skip note: </w:t>
      </w:r>
      <w:r w:rsidRPr="000E151B">
        <w:rPr>
          <w:rFonts w:ascii="SutonnyMJ" w:hAnsi="SutonnyMJ" w:cs="SutonnyMJ"/>
        </w:rPr>
        <w:t xml:space="preserve">hw` DËi bv nq Z‡e  3.4 </w:t>
      </w:r>
      <w:r w:rsidRPr="000E151B">
        <w:rPr>
          <w:rFonts w:ascii="SutonnyMJ" w:hAnsi="SutonnyMJ" w:cs="SutonnyMJ"/>
          <w:i/>
        </w:rPr>
        <w:t>G P‡j hvb</w:t>
      </w:r>
      <w:r w:rsidRPr="000E151B">
        <w:rPr>
          <w:i/>
        </w:rPr>
        <w:t xml:space="preserve"> (Skip to 3.4. if the answer is no)]</w:t>
      </w:r>
    </w:p>
    <w:p w:rsidR="005727FD" w:rsidRPr="000E151B" w:rsidRDefault="005727FD" w:rsidP="005727FD">
      <w:p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5427" w:rsidRPr="000E151B" w:rsidRDefault="001B3062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cvqLvbvi `iRv</w:t>
      </w:r>
      <w:r w:rsidR="00487A68" w:rsidRPr="000E151B">
        <w:rPr>
          <w:rFonts w:ascii="SutonnyMJ" w:hAnsi="SutonnyMJ" w:cs="SutonnyMJ"/>
        </w:rPr>
        <w:t xml:space="preserve"> †Lvjvi Rb¨ </w:t>
      </w:r>
      <w:r w:rsidR="000877DE" w:rsidRPr="000E151B">
        <w:rPr>
          <w:rFonts w:ascii="SutonnyMJ" w:hAnsi="SutonnyMJ" w:cs="SutonnyMJ"/>
        </w:rPr>
        <w:t xml:space="preserve">evB‡i </w:t>
      </w:r>
      <w:r w:rsidR="00487A68" w:rsidRPr="000E151B">
        <w:rPr>
          <w:rFonts w:ascii="SutonnyMJ" w:hAnsi="SutonnyMJ" w:cs="SutonnyMJ"/>
        </w:rPr>
        <w:t>wK †Kvb</w:t>
      </w:r>
      <w:r w:rsidRPr="000E151B">
        <w:rPr>
          <w:rFonts w:ascii="SutonnyMJ" w:hAnsi="SutonnyMJ" w:cs="SutonnyMJ"/>
        </w:rPr>
        <w:t xml:space="preserve"> </w:t>
      </w:r>
      <w:r w:rsidR="000877DE" w:rsidRPr="000E151B">
        <w:rPr>
          <w:rFonts w:ascii="SutonnyMJ" w:hAnsi="SutonnyMJ" w:cs="SutonnyMJ"/>
        </w:rPr>
        <w:t xml:space="preserve">Pvwe </w:t>
      </w:r>
      <w:r w:rsidRPr="000E151B">
        <w:rPr>
          <w:rFonts w:ascii="SutonnyMJ" w:hAnsi="SutonnyMJ" w:cs="SutonnyMJ"/>
        </w:rPr>
        <w:t xml:space="preserve">wQj? </w:t>
      </w:r>
      <w:r w:rsidR="006E3E18" w:rsidRPr="000E151B">
        <w:rPr>
          <w:rFonts w:ascii="Times New Roman" w:hAnsi="Times New Roman" w:cs="Times New Roman"/>
          <w:sz w:val="24"/>
          <w:szCs w:val="24"/>
        </w:rPr>
        <w:t>[</w:t>
      </w:r>
      <w:r w:rsidR="00DB5427" w:rsidRPr="000E151B">
        <w:t>Is there any key visible outside the toilet</w:t>
      </w:r>
      <w:r w:rsidR="009273CE" w:rsidRPr="000E151B">
        <w:t xml:space="preserve"> to unlock the door</w:t>
      </w:r>
      <w:r w:rsidR="00DB5427" w:rsidRPr="000E151B">
        <w:t xml:space="preserve">? </w:t>
      </w:r>
      <w:r w:rsidR="00454913" w:rsidRPr="000E151B">
        <w:t xml:space="preserve">]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Pr="000E151B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bv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4F56F2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F330E8" w:rsidRPr="000E151B" w:rsidRDefault="00F330E8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250C9F" w:rsidRPr="000E151B" w:rsidRDefault="00DB5427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tab/>
      </w:r>
      <w:r w:rsidR="000877DE" w:rsidRPr="000E151B">
        <w:rPr>
          <w:rFonts w:ascii="SutonnyMJ" w:hAnsi="SutonnyMJ" w:cs="SutonnyMJ"/>
        </w:rPr>
        <w:t>cvqLvbvwU‡Z wK †Kvb</w:t>
      </w:r>
      <w:r w:rsidR="000877DE" w:rsidRPr="000E151B">
        <w:t xml:space="preserve"> </w:t>
      </w:r>
      <w:r w:rsidR="000877DE" w:rsidRPr="000E151B">
        <w:rPr>
          <w:rFonts w:ascii="SutonnyMJ" w:hAnsi="SutonnyMJ" w:cs="SutonnyMJ"/>
        </w:rPr>
        <w:t xml:space="preserve">Kvh©Kix Av‡jv </w:t>
      </w:r>
      <w:r w:rsidR="00DB789E" w:rsidRPr="000E151B">
        <w:rPr>
          <w:rFonts w:ascii="SutonnyMJ" w:hAnsi="SutonnyMJ" w:cs="SutonnyMJ"/>
        </w:rPr>
        <w:t>(ˆe`¨ywZK evwZ/jvBU)</w:t>
      </w:r>
      <w:r w:rsidR="005C51FF" w:rsidRPr="000E151B">
        <w:rPr>
          <w:rFonts w:ascii="SutonnyMJ" w:hAnsi="SutonnyMJ" w:cs="SutonnyMJ"/>
        </w:rPr>
        <w:t xml:space="preserve"> </w:t>
      </w:r>
      <w:r w:rsidR="000877DE" w:rsidRPr="000E151B">
        <w:rPr>
          <w:rFonts w:ascii="SutonnyMJ" w:hAnsi="SutonnyMJ" w:cs="SutonnyMJ"/>
        </w:rPr>
        <w:t xml:space="preserve">wQj? </w:t>
      </w:r>
      <w:r w:rsidR="006E3E18" w:rsidRPr="000E151B">
        <w:rPr>
          <w:rFonts w:ascii="Times New Roman" w:hAnsi="Times New Roman" w:cs="Times New Roman"/>
          <w:sz w:val="24"/>
          <w:szCs w:val="24"/>
        </w:rPr>
        <w:t>[</w:t>
      </w:r>
      <w:r w:rsidR="00250C9F" w:rsidRPr="000E151B">
        <w:t>Is there any working light in the latrine</w:t>
      </w:r>
      <w:r w:rsidR="005C51FF" w:rsidRPr="000E151B">
        <w:t xml:space="preserve"> (Electric bulb)</w:t>
      </w:r>
      <w:r w:rsidR="00250C9F" w:rsidRPr="000E151B">
        <w:t>?</w:t>
      </w:r>
      <w:r w:rsidR="008B7246" w:rsidRPr="000E151B">
        <w:t>]</w:t>
      </w:r>
      <w:r w:rsidR="00454913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Pr="000E151B" w:rsidRDefault="00873D84" w:rsidP="004F56F2">
      <w:pPr>
        <w:pStyle w:val="ListParagraph"/>
        <w:tabs>
          <w:tab w:val="left" w:pos="900"/>
        </w:tabs>
        <w:spacing w:after="120" w:line="240" w:lineRule="auto"/>
      </w:pPr>
      <w:r w:rsidRPr="000E151B">
        <w:tab/>
      </w:r>
      <w:r w:rsidRPr="000E151B">
        <w:tab/>
      </w:r>
    </w:p>
    <w:p w:rsidR="001F0069" w:rsidRPr="000E151B" w:rsidRDefault="004F56F2" w:rsidP="00126813">
      <w:pPr>
        <w:tabs>
          <w:tab w:val="left" w:pos="900"/>
        </w:tabs>
        <w:spacing w:after="120" w:line="240" w:lineRule="auto"/>
        <w:ind w:left="1767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bv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4F56F2" w:rsidRPr="000E151B" w:rsidRDefault="004F56F2" w:rsidP="00126813">
      <w:pPr>
        <w:tabs>
          <w:tab w:val="left" w:pos="900"/>
        </w:tabs>
        <w:spacing w:after="120" w:line="240" w:lineRule="auto"/>
        <w:ind w:left="1767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F330E8" w:rsidRPr="000E151B" w:rsidRDefault="00F330E8" w:rsidP="00F330E8">
      <w:pPr>
        <w:pStyle w:val="ListParagraph"/>
        <w:tabs>
          <w:tab w:val="left" w:pos="900"/>
        </w:tabs>
        <w:spacing w:after="12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:rsidR="0039049E" w:rsidRPr="000E151B" w:rsidRDefault="00873D84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tab/>
      </w:r>
      <w:r w:rsidR="007E22FD" w:rsidRPr="000E151B">
        <w:rPr>
          <w:rFonts w:ascii="SutonnyMJ" w:hAnsi="SutonnyMJ" w:cs="SutonnyMJ"/>
        </w:rPr>
        <w:t xml:space="preserve">cvqLvbvq wK ai‡bi </w:t>
      </w:r>
      <w:r w:rsidR="000877DE" w:rsidRPr="000E151B">
        <w:rPr>
          <w:rFonts w:ascii="SutonnyMJ" w:hAnsi="SutonnyMJ" w:cs="SutonnyMJ"/>
        </w:rPr>
        <w:t>cvwb</w:t>
      </w:r>
      <w:r w:rsidR="007E22FD" w:rsidRPr="000E151B">
        <w:rPr>
          <w:rFonts w:ascii="SutonnyMJ" w:hAnsi="SutonnyMJ" w:cs="SutonnyMJ"/>
        </w:rPr>
        <w:t>i e¨e¯’v wQj?</w:t>
      </w:r>
      <w:r w:rsidR="006E3E18" w:rsidRPr="000E151B">
        <w:rPr>
          <w:rFonts w:ascii="Times New Roman" w:hAnsi="Times New Roman" w:cs="Times New Roman"/>
          <w:sz w:val="24"/>
          <w:szCs w:val="24"/>
        </w:rPr>
        <w:t xml:space="preserve"> [</w:t>
      </w:r>
      <w:r w:rsidR="00CB11B2" w:rsidRPr="000E151B">
        <w:rPr>
          <w:rFonts w:ascii="Times New Roman" w:hAnsi="Times New Roman" w:cs="Times New Roman"/>
          <w:sz w:val="24"/>
          <w:szCs w:val="24"/>
        </w:rPr>
        <w:t>Provision of water for the toilet</w:t>
      </w:r>
      <w:r w:rsidR="006E3E18" w:rsidRPr="000E151B">
        <w:t>]</w:t>
      </w:r>
      <w:r w:rsidR="009273CE" w:rsidRPr="000E151B">
        <w:t>: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64245" w:rsidRPr="000E151B" w:rsidRDefault="00BA0726" w:rsidP="00BA0726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  <w:sz w:val="24"/>
          <w:szCs w:val="24"/>
        </w:rPr>
        <w:t xml:space="preserve">               </w:t>
      </w:r>
      <w:r w:rsidR="00C64245" w:rsidRPr="00BA0726">
        <w:rPr>
          <w:rFonts w:ascii="SutonnyMJ" w:hAnsi="SutonnyMJ" w:cs="SutonnyMJ"/>
          <w:sz w:val="24"/>
          <w:szCs w:val="24"/>
        </w:rPr>
        <w:t>cvqLvbvi †fZ‡i cvwbi U¨vc w`‡q cvwb mieiv‡ni e¨e¯’v</w:t>
      </w:r>
      <w:r w:rsidR="00C64245" w:rsidRPr="000E151B">
        <w:t xml:space="preserve">  </w:t>
      </w:r>
      <w:r w:rsidR="001C420C" w:rsidRPr="000E151B">
        <w:t>[</w:t>
      </w:r>
      <w:r>
        <w:rPr>
          <w:rFonts w:ascii="Times New Roman" w:hAnsi="Times New Roman" w:cs="Times New Roman"/>
          <w:sz w:val="24"/>
          <w:szCs w:val="24"/>
        </w:rPr>
        <w:t>Water tap</w:t>
      </w:r>
      <w:r w:rsidR="00C64245" w:rsidRPr="00BA0726">
        <w:rPr>
          <w:rFonts w:ascii="Times New Roman" w:hAnsi="Times New Roman" w:cs="Times New Roman"/>
          <w:sz w:val="24"/>
          <w:szCs w:val="24"/>
        </w:rPr>
        <w:t>inside</w:t>
      </w:r>
      <w:r w:rsidR="001C420C" w:rsidRPr="00BA0726">
        <w:rPr>
          <w:rFonts w:ascii="Times New Roman" w:hAnsi="Times New Roman" w:cs="Times New Roman"/>
          <w:sz w:val="24"/>
          <w:szCs w:val="24"/>
        </w:rPr>
        <w:t>]</w:t>
      </w:r>
      <w:r w:rsidR="00C64245" w:rsidRPr="00BA0726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="00C64245" w:rsidRPr="00BA0726">
        <w:rPr>
          <w:rFonts w:ascii="Times New Roman" w:hAnsi="Times New Roman" w:cs="Times New Roman"/>
          <w:sz w:val="24"/>
          <w:szCs w:val="24"/>
        </w:rPr>
        <w:t>..1</w:t>
      </w:r>
    </w:p>
    <w:p w:rsidR="00C64245" w:rsidRPr="000E151B" w:rsidRDefault="00BA0726" w:rsidP="00BA0726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  <w:sz w:val="24"/>
          <w:szCs w:val="24"/>
        </w:rPr>
        <w:t xml:space="preserve">               </w:t>
      </w:r>
      <w:r w:rsidR="001C420C" w:rsidRPr="00BA0726">
        <w:rPr>
          <w:rFonts w:ascii="SutonnyMJ" w:hAnsi="SutonnyMJ" w:cs="SutonnyMJ"/>
          <w:sz w:val="24"/>
          <w:szCs w:val="24"/>
        </w:rPr>
        <w:t xml:space="preserve">Wªvg/ evjwZ w`‡q cvqLvbvi †fZ‡i cvwb ivLvi e¨e¯’v  </w:t>
      </w:r>
      <w:r w:rsidR="001C420C" w:rsidRPr="00BA0726">
        <w:rPr>
          <w:rFonts w:ascii="Times New Roman" w:hAnsi="Times New Roman" w:cs="Times New Roman"/>
          <w:sz w:val="24"/>
          <w:szCs w:val="24"/>
        </w:rPr>
        <w:t>[</w:t>
      </w:r>
      <w:r w:rsidR="00C64245" w:rsidRPr="00BA0726">
        <w:rPr>
          <w:rFonts w:ascii="Times New Roman" w:hAnsi="Times New Roman" w:cs="Times New Roman"/>
          <w:sz w:val="24"/>
          <w:szCs w:val="24"/>
        </w:rPr>
        <w:t>Drum/bucket for storing water inside</w:t>
      </w:r>
      <w:r w:rsidR="001C420C" w:rsidRPr="00BA072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C64245" w:rsidRPr="00BA0726">
        <w:rPr>
          <w:rFonts w:ascii="Times New Roman" w:hAnsi="Times New Roman" w:cs="Times New Roman"/>
          <w:sz w:val="24"/>
          <w:szCs w:val="24"/>
        </w:rPr>
        <w:t>2</w:t>
      </w:r>
    </w:p>
    <w:p w:rsidR="001C420C" w:rsidRPr="000E151B" w:rsidRDefault="00BA0726" w:rsidP="00BA0726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  <w:sz w:val="24"/>
          <w:szCs w:val="24"/>
        </w:rPr>
        <w:t xml:space="preserve">               </w:t>
      </w:r>
      <w:r w:rsidR="001C420C" w:rsidRPr="00BA0726">
        <w:rPr>
          <w:rFonts w:ascii="SutonnyMJ" w:hAnsi="SutonnyMJ" w:cs="SutonnyMJ"/>
          <w:sz w:val="24"/>
          <w:szCs w:val="24"/>
        </w:rPr>
        <w:t>ïaygvÎ e`bv</w:t>
      </w:r>
      <w:r w:rsidR="001C420C" w:rsidRPr="00BA0726">
        <w:rPr>
          <w:rFonts w:ascii="Vrinda" w:hAnsi="Vrinda" w:cs="Vrinda"/>
          <w:sz w:val="24"/>
          <w:szCs w:val="24"/>
        </w:rPr>
        <w:t xml:space="preserve"> </w:t>
      </w:r>
      <w:r w:rsidR="001C420C" w:rsidRPr="00BA0726">
        <w:rPr>
          <w:rFonts w:ascii="Times New Roman" w:hAnsi="Times New Roman" w:cs="Times New Roman"/>
          <w:sz w:val="24"/>
          <w:szCs w:val="24"/>
        </w:rPr>
        <w:t>[</w:t>
      </w:r>
      <w:r w:rsidR="00C64245" w:rsidRPr="00BA0726">
        <w:rPr>
          <w:rFonts w:ascii="Times New Roman" w:hAnsi="Times New Roman" w:cs="Times New Roman"/>
          <w:sz w:val="24"/>
          <w:szCs w:val="24"/>
        </w:rPr>
        <w:t>Only bodna</w:t>
      </w:r>
      <w:r w:rsidR="001C420C" w:rsidRPr="00BA0726">
        <w:rPr>
          <w:rFonts w:ascii="Times New Roman" w:hAnsi="Times New Roman" w:cs="Times New Roman"/>
          <w:sz w:val="24"/>
          <w:szCs w:val="24"/>
        </w:rPr>
        <w:t>]</w:t>
      </w:r>
      <w:r w:rsidR="00C64245" w:rsidRPr="00BA0726">
        <w:rPr>
          <w:rFonts w:ascii="Times New Roman" w:hAnsi="Times New Roman" w:cs="Times New Roman"/>
          <w:sz w:val="24"/>
          <w:szCs w:val="24"/>
        </w:rPr>
        <w:t>.................................................3</w:t>
      </w:r>
    </w:p>
    <w:p w:rsidR="001C420C" w:rsidRPr="000E151B" w:rsidRDefault="00BA0726" w:rsidP="00BA0726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  <w:sz w:val="24"/>
          <w:szCs w:val="24"/>
        </w:rPr>
        <w:t xml:space="preserve">               </w:t>
      </w:r>
      <w:r w:rsidR="001C420C" w:rsidRPr="00BA0726">
        <w:rPr>
          <w:rFonts w:ascii="SutonnyMJ" w:hAnsi="SutonnyMJ" w:cs="SutonnyMJ"/>
          <w:sz w:val="24"/>
          <w:szCs w:val="24"/>
        </w:rPr>
        <w:t xml:space="preserve">cvwbi e¨e¯’v wQ‡jv bv/cvwb ivLvi Rb¨ wKQzB wQ‡jv bv </w:t>
      </w:r>
      <w:r w:rsidR="001C420C" w:rsidRPr="00BA0726">
        <w:rPr>
          <w:rFonts w:ascii="Times New Roman" w:hAnsi="Times New Roman" w:cs="Times New Roman"/>
          <w:sz w:val="24"/>
          <w:szCs w:val="24"/>
        </w:rPr>
        <w:t>[Nothing kept for storing water] .................4</w:t>
      </w:r>
    </w:p>
    <w:p w:rsidR="001C420C" w:rsidRPr="000E151B" w:rsidRDefault="00BA0726" w:rsidP="00BA0726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</w:rPr>
        <w:t xml:space="preserve">                </w:t>
      </w:r>
      <w:r w:rsidR="001C420C" w:rsidRPr="00BA0726">
        <w:rPr>
          <w:rFonts w:ascii="SutonnyMJ" w:hAnsi="SutonnyMJ" w:cs="SutonnyMJ"/>
        </w:rPr>
        <w:t xml:space="preserve">Ab¨vb¨ (wbw`©ó Ki“b)  </w:t>
      </w:r>
      <w:r w:rsidR="001C420C" w:rsidRPr="00BA0726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2D0F1E" w:rsidRPr="000E151B" w:rsidRDefault="002D0F1E" w:rsidP="00175328">
      <w:pPr>
        <w:pStyle w:val="ListParagraph"/>
        <w:tabs>
          <w:tab w:val="left" w:pos="720"/>
          <w:tab w:val="left" w:pos="900"/>
        </w:tabs>
        <w:spacing w:after="120" w:line="240" w:lineRule="auto"/>
        <w:ind w:left="2520"/>
      </w:pPr>
    </w:p>
    <w:p w:rsidR="00BF4F57" w:rsidRPr="000E151B" w:rsidRDefault="00324F46" w:rsidP="000D627D">
      <w:pPr>
        <w:pStyle w:val="ListParagraph"/>
        <w:numPr>
          <w:ilvl w:val="1"/>
          <w:numId w:val="3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†mLv‡b wK cvwb wQj?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7C29BF" w:rsidRPr="000E151B">
        <w:rPr>
          <w:rFonts w:ascii="Times New Roman" w:hAnsi="Times New Roman" w:cs="Times New Roman"/>
          <w:sz w:val="24"/>
          <w:szCs w:val="24"/>
        </w:rPr>
        <w:t>Was water available there?</w:t>
      </w:r>
    </w:p>
    <w:p w:rsidR="00BF4F57" w:rsidRPr="000E151B" w:rsidRDefault="007C29BF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bv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843CF7" w:rsidRPr="000E151B" w:rsidRDefault="007C29BF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F330E8" w:rsidRPr="000E151B" w:rsidRDefault="00F330E8" w:rsidP="00843CF7">
      <w:pPr>
        <w:spacing w:after="120" w:line="240" w:lineRule="auto"/>
        <w:rPr>
          <w:rFonts w:ascii="SutonnyMJ" w:hAnsi="SutonnyMJ" w:cs="SutonnyMJ"/>
          <w:b/>
        </w:rPr>
      </w:pPr>
    </w:p>
    <w:p w:rsidR="007E60AE" w:rsidRPr="000E151B" w:rsidRDefault="00C360A8" w:rsidP="00843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b/>
        </w:rPr>
        <w:t xml:space="preserve">     </w:t>
      </w:r>
      <w:r w:rsidR="00CF73C8" w:rsidRPr="000E151B">
        <w:rPr>
          <w:rFonts w:ascii="SutonnyMJ" w:hAnsi="SutonnyMJ" w:cs="SutonnyMJ"/>
          <w:b/>
        </w:rPr>
        <w:t xml:space="preserve">cvqLvbvi cwi”QbœZv </w:t>
      </w:r>
      <w:r w:rsidR="00CF73C8" w:rsidRPr="000E151B">
        <w:rPr>
          <w:b/>
        </w:rPr>
        <w:t xml:space="preserve"> [</w:t>
      </w:r>
      <w:r w:rsidR="008F38B8" w:rsidRPr="000E151B">
        <w:rPr>
          <w:b/>
        </w:rPr>
        <w:t>Latrine cleanliness</w:t>
      </w:r>
      <w:r w:rsidR="00CF73C8" w:rsidRPr="000E151B">
        <w:rPr>
          <w:b/>
          <w:bCs/>
        </w:rPr>
        <w:t>]</w:t>
      </w:r>
    </w:p>
    <w:tbl>
      <w:tblPr>
        <w:tblStyle w:val="TableGrid"/>
        <w:tblW w:w="0" w:type="auto"/>
        <w:tblInd w:w="360" w:type="dxa"/>
        <w:tblLook w:val="04A0"/>
      </w:tblPr>
      <w:tblGrid>
        <w:gridCol w:w="5238"/>
        <w:gridCol w:w="1800"/>
      </w:tblGrid>
      <w:tr w:rsidR="00365671" w:rsidRPr="000E151B" w:rsidTr="0082522F">
        <w:tc>
          <w:tcPr>
            <w:tcW w:w="5238" w:type="dxa"/>
          </w:tcPr>
          <w:p w:rsidR="00365671" w:rsidRPr="000E151B" w:rsidRDefault="00DB5427" w:rsidP="00CF6781">
            <w:pPr>
              <w:spacing w:after="120"/>
              <w:rPr>
                <w:b/>
                <w:i/>
              </w:rPr>
            </w:pPr>
            <w:r w:rsidRPr="000E151B">
              <w:rPr>
                <w:b/>
                <w:i/>
              </w:rPr>
              <w:t>Check</w:t>
            </w:r>
            <w:r w:rsidR="00365671" w:rsidRPr="000E151B">
              <w:rPr>
                <w:b/>
                <w:i/>
              </w:rPr>
              <w:t xml:space="preserve"> these items for latrine</w:t>
            </w:r>
          </w:p>
        </w:tc>
        <w:tc>
          <w:tcPr>
            <w:tcW w:w="1800" w:type="dxa"/>
          </w:tcPr>
          <w:p w:rsidR="00C53D77" w:rsidRPr="000E151B" w:rsidRDefault="000D2FED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0E151B">
              <w:rPr>
                <w:rFonts w:ascii="SutonnyMJ" w:hAnsi="SutonnyMJ" w:cs="SutonnyMJ"/>
                <w:sz w:val="24"/>
                <w:szCs w:val="24"/>
              </w:rPr>
              <w:t>bv [</w:t>
            </w:r>
            <w:r w:rsidR="00365671" w:rsidRPr="000E151B">
              <w:t>No</w:t>
            </w:r>
            <w:r w:rsidRPr="000E151B">
              <w:t>]</w:t>
            </w:r>
            <w:r w:rsidR="00365671" w:rsidRPr="000E151B">
              <w:t>..0</w:t>
            </w:r>
            <w:r w:rsidR="002209C1" w:rsidRPr="000E151B">
              <w:t>,</w:t>
            </w:r>
          </w:p>
          <w:p w:rsidR="00365671" w:rsidRPr="000E151B" w:rsidRDefault="002209C1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0E151B">
              <w:rPr>
                <w:rFonts w:ascii="SutonnyMJ" w:hAnsi="SutonnyMJ" w:cs="SutonnyMJ"/>
                <w:sz w:val="24"/>
                <w:szCs w:val="24"/>
              </w:rPr>
              <w:t>nu¨v</w:t>
            </w:r>
            <w:r w:rsidRPr="000E151B">
              <w:t xml:space="preserve"> [</w:t>
            </w:r>
            <w:r w:rsidR="00365671" w:rsidRPr="000E151B">
              <w:t>Yes</w:t>
            </w:r>
            <w:r w:rsidRPr="000E151B">
              <w:t>]</w:t>
            </w:r>
            <w:r w:rsidR="00365671" w:rsidRPr="000E151B">
              <w:t>..1</w:t>
            </w:r>
          </w:p>
        </w:tc>
      </w:tr>
      <w:tr w:rsidR="00365671" w:rsidRPr="000E151B" w:rsidTr="0082522F">
        <w:tc>
          <w:tcPr>
            <w:tcW w:w="5238" w:type="dxa"/>
          </w:tcPr>
          <w:p w:rsidR="0082522F" w:rsidRPr="000E151B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cvqLvbvq  wmMv‡i‡Ui MÜ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2522F" w:rsidRPr="000E151B">
              <w:t>Cigarette smell in the latrine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365671" w:rsidRPr="000E151B" w:rsidRDefault="00365671" w:rsidP="00CF6781">
            <w:pPr>
              <w:spacing w:after="120"/>
            </w:pPr>
          </w:p>
        </w:tc>
      </w:tr>
      <w:tr w:rsidR="00365671" w:rsidRPr="000E151B" w:rsidTr="0082522F">
        <w:tc>
          <w:tcPr>
            <w:tcW w:w="5238" w:type="dxa"/>
          </w:tcPr>
          <w:p w:rsidR="00365671" w:rsidRPr="000E151B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>cvqLvbvi †g‡S‡Z  wmMv‡i‡Ui</w:t>
            </w:r>
            <w:r w:rsidRPr="000E151B">
              <w:t xml:space="preserve">  </w:t>
            </w:r>
            <w:r w:rsidRPr="000E151B">
              <w:rPr>
                <w:rFonts w:ascii="SutonnyMJ" w:hAnsi="SutonnyMJ" w:cs="SutonnyMJ"/>
              </w:rPr>
              <w:t>Aewkó Ask †`Lv †M‡Q</w:t>
            </w:r>
            <w:r w:rsidR="000D2FED" w:rsidRPr="000E151B">
              <w:rPr>
                <w:rFonts w:ascii="SutonnyMJ" w:hAnsi="SutonnyMJ" w:cs="SutonnyMJ"/>
              </w:rPr>
              <w:t xml:space="preserve"> [</w:t>
            </w:r>
            <w:r w:rsidR="0082522F" w:rsidRPr="000E151B">
              <w:t>Visible cigarette butts in the latrine</w:t>
            </w:r>
            <w:r w:rsidR="00DB5427" w:rsidRPr="000E151B">
              <w:t xml:space="preserve"> floor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365671" w:rsidRPr="000E151B" w:rsidRDefault="00365671" w:rsidP="00CF6781">
            <w:pPr>
              <w:spacing w:after="120"/>
            </w:pPr>
          </w:p>
        </w:tc>
      </w:tr>
      <w:tr w:rsidR="00DB5427" w:rsidRPr="000E151B" w:rsidTr="0082522F">
        <w:tc>
          <w:tcPr>
            <w:tcW w:w="5238" w:type="dxa"/>
          </w:tcPr>
          <w:p w:rsidR="00DB5427" w:rsidRPr="000E151B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>cvqLvbvi c¨v‡bi wfZ‡i wmMv‡i‡Ui</w:t>
            </w:r>
            <w:r w:rsidRPr="000E151B">
              <w:t xml:space="preserve">  </w:t>
            </w:r>
            <w:r w:rsidRPr="000E151B">
              <w:rPr>
                <w:rFonts w:ascii="SutonnyMJ" w:hAnsi="SutonnyMJ" w:cs="SutonnyMJ"/>
              </w:rPr>
              <w:t>Aewkó Ask †`Lv †M‡Q</w:t>
            </w:r>
            <w:r w:rsidRPr="000E151B">
              <w:t xml:space="preserve"> </w:t>
            </w:r>
            <w:r w:rsidR="000D2FED" w:rsidRPr="000E151B">
              <w:t>[</w:t>
            </w:r>
            <w:r w:rsidR="00DB5427" w:rsidRPr="000E151B">
              <w:t>Visible cigarette butts inside the latrine pan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DB5427" w:rsidRPr="000E151B" w:rsidRDefault="00DB5427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cvqLvbvi †`qv‡j _y_~, Kvwk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572689" w:rsidRPr="000E151B">
              <w:t>S</w:t>
            </w:r>
            <w:r w:rsidR="0082522F" w:rsidRPr="000E151B">
              <w:t>pi</w:t>
            </w:r>
            <w:r w:rsidR="00E21CB5" w:rsidRPr="000E151B">
              <w:t>t</w:t>
            </w:r>
            <w:r w:rsidR="0082522F" w:rsidRPr="000E151B">
              <w:t>, cough on latrine walls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cvqLvbvi †`qv‡j cv‡bi wcK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2522F" w:rsidRPr="000E151B">
              <w:t>B</w:t>
            </w:r>
            <w:r w:rsidR="00341BD0" w:rsidRPr="000E151B">
              <w:t>etel nut spit</w:t>
            </w:r>
            <w:r w:rsidR="0082522F" w:rsidRPr="000E151B">
              <w:t xml:space="preserve"> on latrine walls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cvqLvbvi `iRvq _y_~, Kvwk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E21CB5" w:rsidRPr="000E151B">
              <w:t>Evidence of s</w:t>
            </w:r>
            <w:r w:rsidR="0082522F" w:rsidRPr="000E151B">
              <w:t>pit</w:t>
            </w:r>
            <w:r w:rsidR="00E21CB5" w:rsidRPr="000E151B">
              <w:t>t</w:t>
            </w:r>
            <w:r w:rsidR="0082522F" w:rsidRPr="000E151B">
              <w:t>ing, coughing on latrine doors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cvqLvbvi `iRvq </w:t>
            </w:r>
            <w:r w:rsidR="00F330E8" w:rsidRPr="000E151B">
              <w:rPr>
                <w:rFonts w:ascii="SutonnyMJ" w:hAnsi="SutonnyMJ" w:cs="SutonnyMJ"/>
              </w:rPr>
              <w:t xml:space="preserve"> </w:t>
            </w:r>
            <w:r w:rsidRPr="000E151B">
              <w:rPr>
                <w:rFonts w:ascii="SutonnyMJ" w:hAnsi="SutonnyMJ" w:cs="SutonnyMJ"/>
              </w:rPr>
              <w:t xml:space="preserve">cv‡bi wcK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2522F" w:rsidRPr="000E151B">
              <w:t>B</w:t>
            </w:r>
            <w:r w:rsidR="00341BD0" w:rsidRPr="000E151B">
              <w:t>etel nut spit</w:t>
            </w:r>
            <w:r w:rsidR="0082522F" w:rsidRPr="000E151B">
              <w:t xml:space="preserve"> on latrine </w:t>
            </w:r>
            <w:r w:rsidR="00DB5427" w:rsidRPr="000E151B">
              <w:t>doors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8327F" w:rsidRPr="000E151B" w:rsidTr="0082522F">
        <w:tc>
          <w:tcPr>
            <w:tcW w:w="5238" w:type="dxa"/>
          </w:tcPr>
          <w:p w:rsidR="0088327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c¨v‡bi g‡a¨ dvUj/fv½v/wQ`ª cvIqv †M‡Q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8327F" w:rsidRPr="000E151B">
              <w:t>Visible cracks/damage/leaks to pan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8327F" w:rsidRPr="000E151B" w:rsidRDefault="0088327F" w:rsidP="00CF6781">
            <w:pPr>
              <w:spacing w:after="120"/>
            </w:pPr>
          </w:p>
        </w:tc>
      </w:tr>
      <w:tr w:rsidR="00FC4C6F" w:rsidRPr="000E151B" w:rsidTr="0082522F">
        <w:tc>
          <w:tcPr>
            <w:tcW w:w="5238" w:type="dxa"/>
          </w:tcPr>
          <w:p w:rsidR="00FC4C6F" w:rsidRPr="000E151B" w:rsidRDefault="00FC4C6F" w:rsidP="000D627D">
            <w:pPr>
              <w:pStyle w:val="ListParagraph"/>
              <w:numPr>
                <w:ilvl w:val="1"/>
                <w:numId w:val="34"/>
              </w:numPr>
              <w:spacing w:after="120"/>
              <w:rPr>
                <w:rFonts w:ascii="SutonnyMJ" w:hAnsi="SutonnyMJ" w:cs="SutonnyMJ"/>
              </w:rPr>
            </w:pPr>
            <w:r w:rsidRPr="000E151B">
              <w:rPr>
                <w:rFonts w:ascii="SutonnyMJ" w:hAnsi="SutonnyMJ" w:cs="SutonnyMJ"/>
              </w:rPr>
              <w:t>c¨v‡bi †fZ‡i wK cvwb R‡g wQ‡jv Ges gj `„k¨gvb wQ‡jv [</w:t>
            </w:r>
            <w:r w:rsidRPr="000E151B">
              <w:t xml:space="preserve">Water logged and feces were visible] </w:t>
            </w:r>
          </w:p>
        </w:tc>
        <w:tc>
          <w:tcPr>
            <w:tcW w:w="1800" w:type="dxa"/>
          </w:tcPr>
          <w:p w:rsidR="00FC4C6F" w:rsidRPr="000E151B" w:rsidRDefault="00FC4C6F" w:rsidP="00CF6781">
            <w:pPr>
              <w:spacing w:after="120"/>
            </w:pPr>
          </w:p>
        </w:tc>
      </w:tr>
      <w:tr w:rsidR="00BD55A4" w:rsidRPr="000E151B" w:rsidTr="0082522F">
        <w:trPr>
          <w:ins w:id="190" w:author="almasud" w:date="2015-08-03T12:14:00Z"/>
        </w:trPr>
        <w:tc>
          <w:tcPr>
            <w:tcW w:w="5238" w:type="dxa"/>
          </w:tcPr>
          <w:p w:rsidR="00BD55A4" w:rsidRPr="00856A4F" w:rsidRDefault="00BD55A4" w:rsidP="00BD55A4">
            <w:pPr>
              <w:tabs>
                <w:tab w:val="left" w:pos="720"/>
                <w:tab w:val="left" w:pos="900"/>
              </w:tabs>
              <w:spacing w:after="120"/>
              <w:rPr>
                <w:ins w:id="191" w:author="almasud" w:date="2015-08-03T12:14:00Z"/>
                <w:rFonts w:ascii="SutonnyMJ" w:hAnsi="SutonnyMJ" w:cs="SutonnyMJ"/>
              </w:rPr>
            </w:pPr>
            <w:ins w:id="192" w:author="almasud" w:date="2015-08-03T12:14:00Z">
              <w:r w:rsidRPr="00856A4F">
                <w:rPr>
                  <w:rFonts w:ascii="Times New Roman" w:hAnsi="Times New Roman" w:cs="Times New Roman"/>
                </w:rPr>
                <w:t>3.15 a.</w:t>
              </w:r>
              <w:r w:rsidRPr="00856A4F">
                <w:t xml:space="preserve"> </w:t>
              </w:r>
              <w:r w:rsidRPr="00856A4F">
                <w:rPr>
                  <w:rFonts w:ascii="SutonnyMJ" w:hAnsi="SutonnyMJ" w:cs="SutonnyMJ"/>
                </w:rPr>
                <w:t>cvqLvbvi c¨v‡b wbg©vb msµvš— Î“wU A_ev Uq‡j‡Ui Ae¯’v</w:t>
              </w:r>
            </w:ins>
            <w:ins w:id="193" w:author="almasud" w:date="2015-08-03T12:24:00Z">
              <w:r w:rsidR="00EE451F" w:rsidRPr="00856A4F">
                <w:rPr>
                  <w:rFonts w:ascii="SutonnyMJ" w:hAnsi="SutonnyMJ" w:cs="SutonnyMJ"/>
                </w:rPr>
                <w:t>bMZ</w:t>
              </w:r>
            </w:ins>
            <w:r w:rsidR="00856A4F">
              <w:rPr>
                <w:rFonts w:ascii="SutonnyMJ" w:hAnsi="SutonnyMJ" w:cs="SutonnyMJ"/>
              </w:rPr>
              <w:t xml:space="preserve"> </w:t>
            </w:r>
            <w:ins w:id="194" w:author="almasud" w:date="2015-08-03T12:14:00Z">
              <w:r w:rsidRPr="00856A4F">
                <w:rPr>
                  <w:rFonts w:ascii="SutonnyMJ" w:hAnsi="SutonnyMJ" w:cs="SutonnyMJ"/>
                </w:rPr>
                <w:t>Kvi‡b mvZ w`‡bi AwaK mgq a‡i cvwb I gj R‡g wQ‡jv wK?</w:t>
              </w:r>
              <w:r w:rsidRPr="003A795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[</w:t>
              </w:r>
              <w:r w:rsidRPr="000E151B">
                <w:t>Water logged and feces were visible</w:t>
              </w:r>
              <w:r>
                <w:t xml:space="preserve"> for more than last 7 days due to structural fault or location of the toilet?]</w:t>
              </w:r>
            </w:ins>
          </w:p>
        </w:tc>
        <w:tc>
          <w:tcPr>
            <w:tcW w:w="1800" w:type="dxa"/>
          </w:tcPr>
          <w:p w:rsidR="00BD55A4" w:rsidRPr="000E151B" w:rsidRDefault="00BD55A4" w:rsidP="00CF6781">
            <w:pPr>
              <w:spacing w:after="120"/>
              <w:rPr>
                <w:ins w:id="195" w:author="almasud" w:date="2015-08-03T12:14:00Z"/>
              </w:rPr>
            </w:pPr>
          </w:p>
        </w:tc>
      </w:tr>
    </w:tbl>
    <w:p w:rsidR="00365671" w:rsidRPr="000E151B" w:rsidRDefault="00365671" w:rsidP="00CF6781">
      <w:pPr>
        <w:spacing w:after="120" w:line="240" w:lineRule="auto"/>
        <w:ind w:left="360" w:firstLine="720"/>
      </w:pPr>
    </w:p>
    <w:p w:rsidR="002265F9" w:rsidRPr="000E151B" w:rsidRDefault="0077017E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0E151B">
        <w:rPr>
          <w:rFonts w:ascii="SutonnyMJ" w:hAnsi="SutonnyMJ" w:cs="SutonnyMJ"/>
        </w:rPr>
        <w:t>c¨v‡bi evB‡i wK gj</w:t>
      </w:r>
      <w:r w:rsidR="00316240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>cvIqv †M‡Q</w:t>
      </w:r>
      <w:r w:rsidR="00316240" w:rsidRPr="000E151B">
        <w:rPr>
          <w:rFonts w:ascii="SutonnyMJ" w:hAnsi="SutonnyMJ" w:cs="SutonnyMJ"/>
        </w:rPr>
        <w:t>?</w:t>
      </w:r>
      <w:r w:rsidR="000D2FED" w:rsidRPr="000E151B">
        <w:rPr>
          <w:rFonts w:ascii="SutonnyMJ" w:hAnsi="SutonnyMJ" w:cs="SutonnyMJ"/>
        </w:rPr>
        <w:t>[</w:t>
      </w:r>
      <w:r w:rsidR="00114D45" w:rsidRPr="000E151B">
        <w:t>Is there visible</w:t>
      </w:r>
      <w:r w:rsidR="0081174A" w:rsidRPr="000E151B">
        <w:t xml:space="preserve"> feces outside the pan?</w:t>
      </w:r>
      <w:r w:rsidR="00454913" w:rsidRPr="000E151B">
        <w:t xml:space="preserve"> ]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265F9" w:rsidRPr="000E151B" w:rsidRDefault="000D2FED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2265F9" w:rsidRPr="000E151B" w:rsidRDefault="000D2FED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4F4B3C" w:rsidRPr="000E151B" w:rsidRDefault="006616A9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>mbv³ Kiv KwVb</w:t>
      </w:r>
      <w:r w:rsidR="000D2FED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>[</w:t>
      </w:r>
      <w:r w:rsidR="004F4B3C" w:rsidRPr="000E151B">
        <w:t>Difficult to determine</w:t>
      </w:r>
      <w:r w:rsidRPr="000E151B">
        <w:t>]</w:t>
      </w:r>
      <w:r w:rsidR="004F4B3C" w:rsidRPr="000E151B">
        <w:t>........2</w:t>
      </w:r>
    </w:p>
    <w:p w:rsidR="004F4B3C" w:rsidRPr="000E151B" w:rsidRDefault="0084003D" w:rsidP="00CF6781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0E151B">
        <w:rPr>
          <w:i/>
        </w:rPr>
        <w:t xml:space="preserve">[Skip note: </w:t>
      </w:r>
      <w:r w:rsidRPr="000E151B">
        <w:rPr>
          <w:rFonts w:ascii="SutonnyMJ" w:hAnsi="SutonnyMJ" w:cs="SutonnyMJ"/>
        </w:rPr>
        <w:t xml:space="preserve">hw` DËi bv nq </w:t>
      </w:r>
      <w:r w:rsidR="00F330E8" w:rsidRPr="000E151B">
        <w:rPr>
          <w:rFonts w:ascii="SutonnyMJ" w:hAnsi="SutonnyMJ" w:cs="SutonnyMJ"/>
        </w:rPr>
        <w:t xml:space="preserve">A_ev mbv³ Kiv KwVb </w:t>
      </w:r>
      <w:r w:rsidRPr="000E151B">
        <w:rPr>
          <w:rFonts w:ascii="SutonnyMJ" w:hAnsi="SutonnyMJ" w:cs="SutonnyMJ"/>
        </w:rPr>
        <w:t xml:space="preserve">Z‡e </w:t>
      </w:r>
      <w:r w:rsidR="00E611A4" w:rsidRPr="000E151B">
        <w:rPr>
          <w:i/>
        </w:rPr>
        <w:t xml:space="preserve">3.18. </w:t>
      </w:r>
      <w:r w:rsidRPr="000E151B">
        <w:rPr>
          <w:rFonts w:ascii="SutonnyMJ" w:hAnsi="SutonnyMJ" w:cs="SutonnyMJ"/>
          <w:i/>
        </w:rPr>
        <w:t xml:space="preserve">‡Z P‡j hvb </w:t>
      </w:r>
      <w:r w:rsidRPr="000E151B">
        <w:rPr>
          <w:i/>
        </w:rPr>
        <w:t xml:space="preserve"> (</w:t>
      </w:r>
      <w:r w:rsidR="00E611A4" w:rsidRPr="000E151B">
        <w:rPr>
          <w:i/>
        </w:rPr>
        <w:t xml:space="preserve"> Skip to 3.18. </w:t>
      </w:r>
      <w:r w:rsidR="00CD3D4A" w:rsidRPr="000E151B">
        <w:rPr>
          <w:i/>
        </w:rPr>
        <w:t xml:space="preserve"> if the answer is No</w:t>
      </w:r>
      <w:r w:rsidR="00F330E8" w:rsidRPr="000E151B">
        <w:rPr>
          <w:i/>
        </w:rPr>
        <w:t xml:space="preserve"> or difficult to determine</w:t>
      </w:r>
      <w:r w:rsidRPr="000E151B">
        <w:rPr>
          <w:i/>
        </w:rPr>
        <w:t>)</w:t>
      </w:r>
      <w:r w:rsidR="004F4B3C" w:rsidRPr="000E151B">
        <w:rPr>
          <w:i/>
        </w:rPr>
        <w:t>]</w:t>
      </w:r>
    </w:p>
    <w:p w:rsidR="004F4B3C" w:rsidRPr="000E151B" w:rsidRDefault="004F4B3C" w:rsidP="00CF6781">
      <w:pPr>
        <w:spacing w:after="120" w:line="240" w:lineRule="auto"/>
        <w:ind w:left="720"/>
      </w:pPr>
    </w:p>
    <w:p w:rsidR="00F06EA9" w:rsidRPr="000E151B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c¨v‡bi evB‡i </w:t>
      </w:r>
      <w:r w:rsidR="007C5F9D" w:rsidRPr="000E151B">
        <w:rPr>
          <w:rFonts w:ascii="SutonnyMJ" w:hAnsi="SutonnyMJ" w:cs="SutonnyMJ"/>
        </w:rPr>
        <w:t xml:space="preserve">KZUyKz gj </w:t>
      </w:r>
      <w:r w:rsidR="002209C1" w:rsidRPr="000E151B">
        <w:rPr>
          <w:rFonts w:ascii="SutonnyMJ" w:hAnsi="SutonnyMJ" w:cs="SutonnyMJ"/>
        </w:rPr>
        <w:t xml:space="preserve">`„k¨gvb </w:t>
      </w:r>
      <w:r w:rsidRPr="000E151B">
        <w:rPr>
          <w:rFonts w:ascii="SutonnyMJ" w:hAnsi="SutonnyMJ" w:cs="SutonnyMJ"/>
        </w:rPr>
        <w:t>wQj?</w:t>
      </w:r>
      <w:r w:rsidR="006B1132" w:rsidRPr="000E151B">
        <w:rPr>
          <w:rFonts w:ascii="SutonnyMJ" w:hAnsi="SutonnyMJ" w:cs="SutonnyMJ"/>
        </w:rPr>
        <w:t xml:space="preserve"> </w:t>
      </w:r>
      <w:r w:rsidR="000D2FED" w:rsidRPr="000E151B">
        <w:rPr>
          <w:rFonts w:ascii="SutonnyMJ" w:hAnsi="SutonnyMJ" w:cs="SutonnyMJ"/>
        </w:rPr>
        <w:t>[</w:t>
      </w:r>
      <w:r w:rsidR="0081174A" w:rsidRPr="000E151B">
        <w:t>How much</w:t>
      </w:r>
      <w:r w:rsidR="00367C5D" w:rsidRPr="000E151B">
        <w:t xml:space="preserve"> visible feces were outside the pan</w:t>
      </w:r>
      <w:r w:rsidR="0081174A" w:rsidRPr="000E151B">
        <w:t>?</w:t>
      </w:r>
      <w:r w:rsidR="00454913" w:rsidRPr="000E151B">
        <w:t xml:space="preserve"> ]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81174A" w:rsidRPr="000E151B">
        <w:t xml:space="preserve"> </w:t>
      </w:r>
    </w:p>
    <w:p w:rsidR="00F06EA9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r w:rsidRPr="000E151B">
        <w:rPr>
          <w:rFonts w:ascii="SutonnyMJ" w:hAnsi="SutonnyMJ" w:cs="SutonnyMJ"/>
        </w:rPr>
        <w:lastRenderedPageBreak/>
        <w:t>LyeB Kg(1 †mwg: Gi Kg)</w:t>
      </w:r>
      <w:r w:rsidR="000D2FED" w:rsidRPr="000E151B">
        <w:rPr>
          <w:rFonts w:ascii="SutonnyMJ" w:hAnsi="SutonnyMJ" w:cs="SutonnyMJ"/>
        </w:rPr>
        <w:t xml:space="preserve"> [</w:t>
      </w:r>
      <w:r w:rsidR="0081174A" w:rsidRPr="000E151B">
        <w:t>Minimal</w:t>
      </w:r>
      <w:r w:rsidR="00EB414F" w:rsidRPr="000E151B">
        <w:t xml:space="preserve"> (&lt;1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.................1</w:t>
      </w:r>
    </w:p>
    <w:p w:rsidR="00F06EA9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r w:rsidRPr="000E151B">
        <w:rPr>
          <w:rFonts w:ascii="SutonnyMJ" w:hAnsi="SutonnyMJ" w:cs="SutonnyMJ"/>
        </w:rPr>
        <w:t>mvgvb¨ cwigvb(1-2 †mwg:)</w:t>
      </w:r>
      <w:r w:rsidR="000D2FED" w:rsidRPr="000E151B">
        <w:rPr>
          <w:rFonts w:ascii="SutonnyMJ" w:hAnsi="SutonnyMJ" w:cs="SutonnyMJ"/>
        </w:rPr>
        <w:t xml:space="preserve"> [</w:t>
      </w:r>
      <w:r w:rsidR="00367C5D" w:rsidRPr="000E151B">
        <w:t>A</w:t>
      </w:r>
      <w:r w:rsidR="0081174A" w:rsidRPr="000E151B">
        <w:t xml:space="preserve"> little</w:t>
      </w:r>
      <w:r w:rsidR="00EB414F" w:rsidRPr="000E151B">
        <w:t xml:space="preserve"> (1 – 2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....................2</w:t>
      </w:r>
    </w:p>
    <w:p w:rsidR="00F06EA9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r w:rsidRPr="000E151B">
        <w:t xml:space="preserve">  </w:t>
      </w:r>
      <w:r w:rsidRPr="000E151B">
        <w:rPr>
          <w:rFonts w:ascii="SutonnyMJ" w:hAnsi="SutonnyMJ" w:cs="SutonnyMJ"/>
        </w:rPr>
        <w:t>A‡bKUvB (2-5 †mwg:)</w:t>
      </w:r>
      <w:r w:rsidR="000D2FED" w:rsidRPr="000E151B">
        <w:rPr>
          <w:rFonts w:ascii="SutonnyMJ" w:hAnsi="SutonnyMJ" w:cs="SutonnyMJ"/>
        </w:rPr>
        <w:t xml:space="preserve"> [</w:t>
      </w:r>
      <w:r w:rsidR="00367C5D" w:rsidRPr="000E151B">
        <w:t>A</w:t>
      </w:r>
      <w:r w:rsidR="0081174A" w:rsidRPr="000E151B">
        <w:t xml:space="preserve"> lot</w:t>
      </w:r>
      <w:r w:rsidR="00EB414F" w:rsidRPr="000E151B">
        <w:t xml:space="preserve"> (2 – 5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.......................3</w:t>
      </w:r>
    </w:p>
    <w:p w:rsidR="00367C5D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r w:rsidRPr="000E151B">
        <w:rPr>
          <w:rFonts w:ascii="SutonnyMJ" w:hAnsi="SutonnyMJ" w:cs="SutonnyMJ"/>
        </w:rPr>
        <w:t xml:space="preserve">(5 †mwg: Gi †ewk) </w:t>
      </w:r>
      <w:r w:rsidR="000D2FED" w:rsidRPr="000E151B">
        <w:rPr>
          <w:rFonts w:ascii="SutonnyMJ" w:hAnsi="SutonnyMJ" w:cs="SutonnyMJ"/>
        </w:rPr>
        <w:t>[</w:t>
      </w:r>
      <w:r w:rsidR="00EB414F" w:rsidRPr="000E151B">
        <w:t>(&gt;5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.........4</w:t>
      </w:r>
    </w:p>
    <w:p w:rsidR="00CD3D4A" w:rsidRPr="000E151B" w:rsidRDefault="00CD3D4A" w:rsidP="00CD3D4A">
      <w:pPr>
        <w:spacing w:after="120" w:line="240" w:lineRule="auto"/>
        <w:ind w:left="720"/>
      </w:pPr>
    </w:p>
    <w:p w:rsidR="00CD3D4A" w:rsidRPr="000E151B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c¨v‡bi wfZ‡i wK gj `„k¨gvb wQj? [</w:t>
      </w:r>
      <w:r w:rsidRPr="000E151B">
        <w:t>Is there visible feces inside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0E151B" w:rsidRDefault="00CD3D4A" w:rsidP="00CD3D4A">
      <w:pPr>
        <w:spacing w:after="120" w:line="240" w:lineRule="auto"/>
        <w:ind w:left="720"/>
        <w:rPr>
          <w:i/>
        </w:rPr>
      </w:pPr>
      <w:r w:rsidRPr="000E151B">
        <w:rPr>
          <w:i/>
        </w:rPr>
        <w:t xml:space="preserve"> [Skip note: </w:t>
      </w:r>
      <w:r w:rsidRPr="000E151B">
        <w:rPr>
          <w:rFonts w:ascii="SutonnyMJ" w:hAnsi="SutonnyMJ" w:cs="SutonnyMJ"/>
        </w:rPr>
        <w:t xml:space="preserve">hw` DËi bv nq Z‡e  </w:t>
      </w:r>
      <w:r w:rsidR="00E611A4" w:rsidRPr="000E151B">
        <w:rPr>
          <w:i/>
        </w:rPr>
        <w:t>3.20</w:t>
      </w:r>
      <w:r w:rsidRPr="000E151B">
        <w:rPr>
          <w:i/>
        </w:rPr>
        <w:t xml:space="preserve">. </w:t>
      </w:r>
      <w:r w:rsidRPr="000E151B">
        <w:rPr>
          <w:rFonts w:ascii="SutonnyMJ" w:hAnsi="SutonnyMJ" w:cs="SutonnyMJ"/>
          <w:i/>
        </w:rPr>
        <w:t xml:space="preserve">‡Z P‡j hvb </w:t>
      </w:r>
      <w:r w:rsidRPr="000E151B">
        <w:rPr>
          <w:i/>
        </w:rPr>
        <w:t xml:space="preserve"> </w:t>
      </w:r>
      <w:r w:rsidR="00E611A4" w:rsidRPr="000E151B">
        <w:rPr>
          <w:i/>
        </w:rPr>
        <w:t>(Skip note: Skip to 3.20</w:t>
      </w:r>
      <w:r w:rsidRPr="000E151B">
        <w:rPr>
          <w:i/>
        </w:rPr>
        <w:t>. if the answer is no)]</w:t>
      </w:r>
    </w:p>
    <w:p w:rsidR="00CD3D4A" w:rsidRPr="000E151B" w:rsidRDefault="00CD3D4A" w:rsidP="00CD3D4A">
      <w:pPr>
        <w:spacing w:after="120" w:line="240" w:lineRule="auto"/>
        <w:ind w:left="720"/>
      </w:pPr>
    </w:p>
    <w:p w:rsidR="00CD3D4A" w:rsidRPr="000E151B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KZUyKz gj c¨v‡bi wfZ‡i wQj? [</w:t>
      </w:r>
      <w:r w:rsidRPr="000E151B">
        <w:t>How much visible feces were inside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LyeB Kg(1 †mwg: Gi Kg) [</w:t>
      </w:r>
      <w:r w:rsidRPr="000E151B">
        <w:t>Minimal (&lt;1 cm</w:t>
      </w:r>
      <w:r w:rsidRPr="000E151B">
        <w:rPr>
          <w:vertAlign w:val="superscript"/>
        </w:rPr>
        <w:t>2</w:t>
      </w:r>
      <w:r w:rsidRPr="000E151B">
        <w:t>)].................1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mvgvb¨ cwigvb(1-2 †mwg:) [</w:t>
      </w:r>
      <w:r w:rsidRPr="000E151B">
        <w:t>A little (1 – 2 cm</w:t>
      </w:r>
      <w:r w:rsidRPr="000E151B">
        <w:rPr>
          <w:vertAlign w:val="superscript"/>
        </w:rPr>
        <w:t>2</w:t>
      </w:r>
      <w:r w:rsidRPr="000E151B">
        <w:t>)]....................2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t xml:space="preserve"> </w:t>
      </w:r>
      <w:r w:rsidRPr="000E151B">
        <w:rPr>
          <w:rFonts w:ascii="SutonnyMJ" w:hAnsi="SutonnyMJ" w:cs="SutonnyMJ"/>
        </w:rPr>
        <w:t>A‡bKUvB (2-5 †mwg:) [</w:t>
      </w:r>
      <w:r w:rsidRPr="000E151B">
        <w:t>A lot (2 – 5 cm</w:t>
      </w:r>
      <w:r w:rsidRPr="000E151B">
        <w:rPr>
          <w:vertAlign w:val="superscript"/>
        </w:rPr>
        <w:t>2</w:t>
      </w:r>
      <w:r w:rsidRPr="000E151B">
        <w:t>)].......................3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 xml:space="preserve"> (5 †mwg: Gi †ewk) [</w:t>
      </w:r>
      <w:r w:rsidRPr="000E151B">
        <w:t xml:space="preserve"> (&gt;5 cm</w:t>
      </w:r>
      <w:r w:rsidRPr="000E151B">
        <w:rPr>
          <w:vertAlign w:val="superscript"/>
        </w:rPr>
        <w:t>2</w:t>
      </w:r>
      <w:r w:rsidRPr="000E151B">
        <w:t>).........4]</w:t>
      </w:r>
    </w:p>
    <w:p w:rsidR="00CD3D4A" w:rsidRPr="000E151B" w:rsidRDefault="00CD3D4A" w:rsidP="00CD3D4A">
      <w:pPr>
        <w:spacing w:after="120" w:line="240" w:lineRule="auto"/>
        <w:ind w:left="720"/>
      </w:pPr>
      <w:r w:rsidRPr="000E151B">
        <w:tab/>
      </w:r>
    </w:p>
    <w:p w:rsidR="00CD3D4A" w:rsidRPr="000E151B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c¨v‡bi M‡Z©i wfZ‡i wK gj RvZxq wKQz wQj? [</w:t>
      </w:r>
      <w:r w:rsidRPr="000E151B">
        <w:t>Is there fecal material visible inside the hole of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mbv³ Kiv KwVb [</w:t>
      </w:r>
      <w:r w:rsidRPr="000E151B">
        <w:t>Difficult to determine]........2</w:t>
      </w:r>
    </w:p>
    <w:p w:rsidR="00761A45" w:rsidRPr="000E151B" w:rsidRDefault="00761A45" w:rsidP="00761A45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</w:pPr>
      <w:r w:rsidRPr="000E151B">
        <w:rPr>
          <w:rFonts w:ascii="Times New Roman" w:hAnsi="Times New Roman" w:cs="Times New Roman"/>
        </w:rPr>
        <w:t xml:space="preserve">3.20a. </w:t>
      </w:r>
      <w:r w:rsidRPr="000E151B">
        <w:rPr>
          <w:rFonts w:ascii="SutonnyMJ" w:hAnsi="SutonnyMJ" w:cs="SutonnyMJ"/>
        </w:rPr>
        <w:t>c¨v‡bi emvi ¯’v‡b wK gj RvZxq wKQz wQj? [</w:t>
      </w:r>
      <w:r w:rsidRPr="000E151B">
        <w:t>Is there fecal material visible on the footrest of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mbv³ Kiv KwVb [</w:t>
      </w:r>
      <w:r w:rsidRPr="000E151B">
        <w:t>Difficult to determine]........2</w:t>
      </w:r>
    </w:p>
    <w:p w:rsidR="00761A45" w:rsidRPr="000E151B" w:rsidRDefault="00761A45" w:rsidP="00761A45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</w:pPr>
      <w:r w:rsidRPr="000E151B">
        <w:rPr>
          <w:rFonts w:ascii="Times New Roman" w:hAnsi="Times New Roman" w:cs="Times New Roman"/>
        </w:rPr>
        <w:t>3.20b.</w:t>
      </w:r>
      <w:r w:rsidRPr="000E151B">
        <w:rPr>
          <w:rFonts w:ascii="SutonnyMJ" w:hAnsi="SutonnyMJ" w:cs="SutonnyMJ"/>
        </w:rPr>
        <w:t xml:space="preserve"> KZUyKz gj emvi ¯’v‡b wQj? [</w:t>
      </w:r>
      <w:r w:rsidRPr="000E151B">
        <w:t>How much visible feces were on the footrest of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LyeB Kg(1 †mwg: Gi Kg) [</w:t>
      </w:r>
      <w:r w:rsidRPr="000E151B">
        <w:t>Minimal (&lt;1 cm</w:t>
      </w:r>
      <w:r w:rsidRPr="000E151B">
        <w:rPr>
          <w:vertAlign w:val="superscript"/>
        </w:rPr>
        <w:t>2</w:t>
      </w:r>
      <w:r w:rsidRPr="000E151B">
        <w:t>)].................1</w:t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mvgvb¨ cwigvb(1-2 †mwg:) [</w:t>
      </w:r>
      <w:r w:rsidRPr="000E151B">
        <w:t>A little (1 – 2 cm</w:t>
      </w:r>
      <w:r w:rsidRPr="000E151B">
        <w:rPr>
          <w:vertAlign w:val="superscript"/>
        </w:rPr>
        <w:t>2</w:t>
      </w:r>
      <w:r w:rsidRPr="000E151B">
        <w:t>)]....................2</w:t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t xml:space="preserve"> </w:t>
      </w:r>
      <w:r w:rsidRPr="000E151B">
        <w:rPr>
          <w:rFonts w:ascii="SutonnyMJ" w:hAnsi="SutonnyMJ" w:cs="SutonnyMJ"/>
        </w:rPr>
        <w:t>A‡bKUvB (2-5 †mwg:) [</w:t>
      </w:r>
      <w:r w:rsidRPr="000E151B">
        <w:t>A lot (2 – 5 cm</w:t>
      </w:r>
      <w:r w:rsidRPr="000E151B">
        <w:rPr>
          <w:vertAlign w:val="superscript"/>
        </w:rPr>
        <w:t>2</w:t>
      </w:r>
      <w:r w:rsidRPr="000E151B">
        <w:t>)].......................3</w:t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 xml:space="preserve"> (5 †mwg: Gi †ewk) [</w:t>
      </w:r>
      <w:r w:rsidRPr="000E151B">
        <w:t xml:space="preserve"> (&gt;5 cm</w:t>
      </w:r>
      <w:r w:rsidRPr="000E151B">
        <w:rPr>
          <w:vertAlign w:val="superscript"/>
        </w:rPr>
        <w:t>2</w:t>
      </w:r>
      <w:r w:rsidRPr="000E151B">
        <w:t>).........4]</w:t>
      </w:r>
    </w:p>
    <w:p w:rsidR="003C654D" w:rsidRPr="000E151B" w:rsidRDefault="003C654D" w:rsidP="00CF6781">
      <w:pPr>
        <w:spacing w:after="120" w:line="240" w:lineRule="auto"/>
        <w:ind w:left="720"/>
      </w:pPr>
    </w:p>
    <w:p w:rsidR="00071D3F" w:rsidRPr="000E151B" w:rsidRDefault="00B428A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 xml:space="preserve">mLv‡b wK g‡ji `yM©Ü cvIqv hvw”Q‡jv? 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3C654D" w:rsidRPr="000E151B">
        <w:rPr>
          <w:rFonts w:ascii="Times New Roman" w:hAnsi="Times New Roman" w:cs="Times New Roman"/>
          <w:sz w:val="24"/>
          <w:szCs w:val="24"/>
        </w:rPr>
        <w:t>Is there any smell of stool?</w:t>
      </w:r>
    </w:p>
    <w:p w:rsidR="00071D3F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25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25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25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 xml:space="preserve">mbv³ Kiv KwVb </w:t>
      </w:r>
      <w:r w:rsidRPr="000E151B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3C654D" w:rsidRPr="000E151B" w:rsidRDefault="003C654D" w:rsidP="003C654D">
      <w:pPr>
        <w:tabs>
          <w:tab w:val="left" w:pos="720"/>
          <w:tab w:val="left" w:pos="810"/>
        </w:tabs>
        <w:spacing w:after="120" w:line="240" w:lineRule="auto"/>
      </w:pPr>
    </w:p>
    <w:p w:rsidR="00071D3F" w:rsidRPr="000E151B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c¨v‡bi evB‡i wK cªmªve cvIqv †M‡Q?</w:t>
      </w:r>
      <w:r w:rsidR="006B1132" w:rsidRPr="000E151B">
        <w:rPr>
          <w:rFonts w:ascii="SutonnyMJ" w:hAnsi="SutonnyMJ" w:cs="SutonnyMJ"/>
        </w:rPr>
        <w:t xml:space="preserve"> [</w:t>
      </w:r>
      <w:r w:rsidR="0081174A" w:rsidRPr="000E151B">
        <w:t>Is there visible urine outside the pan?</w:t>
      </w:r>
      <w:r w:rsidR="00454913" w:rsidRPr="000E151B">
        <w:t>]</w:t>
      </w:r>
      <w:r w:rsidR="0081174A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071D3F" w:rsidRPr="000E151B" w:rsidRDefault="000D2FED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E151B" w:rsidRDefault="000D2FED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67C5D" w:rsidRPr="000E151B" w:rsidRDefault="006616A9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mbv³ Kiv KwVb</w:t>
      </w:r>
      <w:r w:rsidR="006B1132" w:rsidRPr="000E151B">
        <w:rPr>
          <w:rFonts w:ascii="SutonnyMJ" w:hAnsi="SutonnyMJ" w:cs="SutonnyMJ"/>
        </w:rPr>
        <w:t xml:space="preserve"> </w:t>
      </w:r>
      <w:r w:rsidR="000D2FED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>[</w:t>
      </w:r>
      <w:r w:rsidR="00367C5D" w:rsidRPr="000E151B">
        <w:t>D</w:t>
      </w:r>
      <w:r w:rsidR="0081174A" w:rsidRPr="000E151B">
        <w:t>ifficult to determine</w:t>
      </w:r>
      <w:r w:rsidR="000D2FED" w:rsidRPr="000E151B">
        <w:t>]</w:t>
      </w:r>
      <w:r w:rsidR="004F4B3C" w:rsidRPr="000E151B">
        <w:t>........2</w:t>
      </w:r>
    </w:p>
    <w:p w:rsidR="005B6174" w:rsidRPr="000E151B" w:rsidRDefault="009D2D0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 xml:space="preserve">†mLv‡b </w:t>
      </w:r>
      <w:r w:rsidR="00071D3F" w:rsidRPr="000E151B">
        <w:rPr>
          <w:rFonts w:ascii="SutonnyMJ" w:hAnsi="SutonnyMJ" w:cs="SutonnyMJ"/>
        </w:rPr>
        <w:t>wK cÖmªve Gi `yM©Ü cvIqv hvw”Q‡jv?</w:t>
      </w:r>
      <w:r w:rsidR="00071D3F" w:rsidRPr="000E151B">
        <w:rPr>
          <w:rFonts w:ascii="Times New Roman" w:hAnsi="Times New Roman" w:cs="Times New Roman"/>
          <w:sz w:val="24"/>
          <w:szCs w:val="24"/>
        </w:rPr>
        <w:t xml:space="preserve">  </w:t>
      </w:r>
      <w:r w:rsidR="003C654D" w:rsidRPr="000E151B">
        <w:rPr>
          <w:rFonts w:ascii="Times New Roman" w:hAnsi="Times New Roman" w:cs="Times New Roman"/>
          <w:sz w:val="24"/>
          <w:szCs w:val="24"/>
        </w:rPr>
        <w:t>Is there any smell of urine?</w:t>
      </w:r>
    </w:p>
    <w:p w:rsidR="005B6174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34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5B6174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34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34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 xml:space="preserve">mbv³ Kiv KwVb </w:t>
      </w:r>
      <w:r w:rsidRPr="000E151B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45316E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cvqLvbvi wfZi wK †Kvb</w:t>
      </w:r>
      <w:r w:rsidRPr="000E151B">
        <w:t xml:space="preserve"> </w:t>
      </w:r>
      <w:r w:rsidRPr="000E151B">
        <w:rPr>
          <w:rFonts w:ascii="SutonnyMJ" w:hAnsi="SutonnyMJ" w:cs="SutonnyMJ"/>
        </w:rPr>
        <w:t>gqjvi Szwo wQj?</w:t>
      </w:r>
      <w:r w:rsidR="00AD27FE" w:rsidRPr="000E151B">
        <w:rPr>
          <w:rFonts w:ascii="SutonnyMJ" w:eastAsia="Calibri" w:hAnsi="SutonnyMJ" w:cs="Times New Roman"/>
          <w:sz w:val="24"/>
        </w:rPr>
        <w:t xml:space="preserve"> </w:t>
      </w:r>
      <w:r w:rsidR="008406DB" w:rsidRPr="000E151B">
        <w:rPr>
          <w:rFonts w:ascii="SutonnyMJ" w:eastAsia="Calibri" w:hAnsi="SutonnyMJ" w:cs="Times New Roman"/>
          <w:sz w:val="24"/>
        </w:rPr>
        <w:t>[</w:t>
      </w:r>
      <w:r w:rsidR="0081174A" w:rsidRPr="000E151B">
        <w:t>Is there a waste basket</w:t>
      </w:r>
      <w:r w:rsidR="007D77FD" w:rsidRPr="000E151B">
        <w:t xml:space="preserve"> inside the toilet</w:t>
      </w:r>
      <w:r w:rsidR="0081174A" w:rsidRPr="000E151B">
        <w:t>?</w:t>
      </w:r>
      <w:r w:rsidR="00454913" w:rsidRPr="000E151B"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5316E" w:rsidRPr="000E151B" w:rsidRDefault="0045316E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0D2FED" w:rsidRPr="000E151B">
        <w:rPr>
          <w:rFonts w:ascii="SutonnyMJ" w:hAnsi="SutonnyMJ" w:cs="SutonnyMJ"/>
        </w:rPr>
        <w:t>bv</w:t>
      </w:r>
      <w:r w:rsidR="000D2FED" w:rsidRPr="000E151B">
        <w:rPr>
          <w:rFonts w:ascii="Times New Roman" w:hAnsi="Times New Roman" w:cs="Times New Roman"/>
        </w:rPr>
        <w:t xml:space="preserve"> </w:t>
      </w:r>
      <w:r w:rsidR="000D2FED"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E23251" w:rsidRPr="000E151B" w:rsidRDefault="000D2FED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  <w:r w:rsidR="00E23251" w:rsidRPr="000E151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1700E" w:rsidRPr="000E151B" w:rsidRDefault="0011700E" w:rsidP="0011700E">
      <w:pPr>
        <w:pStyle w:val="ListParagraph"/>
        <w:tabs>
          <w:tab w:val="left" w:pos="720"/>
          <w:tab w:val="left" w:pos="810"/>
        </w:tabs>
        <w:spacing w:after="120" w:line="240" w:lineRule="auto"/>
        <w:ind w:left="0"/>
        <w:rPr>
          <w:ins w:id="196" w:author="mahbubalam" w:date="2015-07-24T16:22:00Z"/>
        </w:rPr>
      </w:pPr>
      <w:ins w:id="197" w:author="mahbubalam" w:date="2015-07-24T16:22:00Z">
        <w:r>
          <w:rPr>
            <w:i/>
          </w:rPr>
          <w:t xml:space="preserve">3.24a </w:t>
        </w:r>
        <w:r w:rsidRPr="000E151B">
          <w:rPr>
            <w:rFonts w:ascii="SutonnyMJ" w:hAnsi="SutonnyMJ" w:cs="SutonnyMJ"/>
          </w:rPr>
          <w:t xml:space="preserve">cvqLvbvi </w:t>
        </w:r>
      </w:ins>
      <w:ins w:id="198" w:author="mahbubalam" w:date="2015-08-03T12:58:00Z">
        <w:r w:rsidR="00856A4F" w:rsidRPr="000E151B">
          <w:rPr>
            <w:rFonts w:ascii="SutonnyMJ" w:hAnsi="SutonnyMJ" w:cs="SutonnyMJ"/>
          </w:rPr>
          <w:t>evB‡i</w:t>
        </w:r>
      </w:ins>
      <w:ins w:id="199" w:author="mahbubalam" w:date="2015-07-24T16:22:00Z">
        <w:r w:rsidRPr="000E151B">
          <w:rPr>
            <w:rFonts w:ascii="SutonnyMJ" w:hAnsi="SutonnyMJ" w:cs="SutonnyMJ"/>
          </w:rPr>
          <w:t xml:space="preserve"> wK †Kvb</w:t>
        </w:r>
        <w:r w:rsidRPr="000E151B">
          <w:t xml:space="preserve"> </w:t>
        </w:r>
        <w:r w:rsidRPr="000E151B">
          <w:rPr>
            <w:rFonts w:ascii="SutonnyMJ" w:hAnsi="SutonnyMJ" w:cs="SutonnyMJ"/>
          </w:rPr>
          <w:t>gqjvi Szwo wQj?</w:t>
        </w:r>
        <w:r w:rsidRPr="000E151B">
          <w:rPr>
            <w:rFonts w:ascii="SutonnyMJ" w:eastAsia="Calibri" w:hAnsi="SutonnyMJ" w:cs="Times New Roman"/>
            <w:sz w:val="24"/>
          </w:rPr>
          <w:t xml:space="preserve"> [</w:t>
        </w:r>
        <w:r w:rsidRPr="000E151B">
          <w:t xml:space="preserve">Is there a waste basket </w:t>
        </w:r>
      </w:ins>
      <w:ins w:id="200" w:author="mahbubalam" w:date="2015-07-24T16:23:00Z">
        <w:r>
          <w:t xml:space="preserve">just beside </w:t>
        </w:r>
      </w:ins>
      <w:ins w:id="201" w:author="mahbubalam" w:date="2015-07-24T16:22:00Z">
        <w:r w:rsidRPr="000E151B">
          <w:t>the toilet?]</w:t>
        </w:r>
        <w:r w:rsidRPr="000E151B">
          <w:rPr>
            <w:rFonts w:ascii="Times New Roman" w:hAnsi="Times New Roman" w:cs="Times New Roman"/>
            <w:sz w:val="24"/>
            <w:szCs w:val="24"/>
          </w:rPr>
          <w:t xml:space="preserve"> ......................</w:t>
        </w:r>
        <w:r w:rsidRPr="000E151B">
          <w:rPr>
            <w:rFonts w:ascii="Times New Roman" w:eastAsia="Calibri" w:hAnsi="Times New Roman" w:cs="Times New Roman"/>
            <w:color w:val="000000"/>
            <w:sz w:val="32"/>
            <w:szCs w:val="32"/>
          </w:rPr>
          <w:sym w:font="Symbol" w:char="F0FF"/>
        </w:r>
      </w:ins>
    </w:p>
    <w:p w:rsidR="0011700E" w:rsidRPr="000E151B" w:rsidRDefault="0011700E" w:rsidP="0011700E">
      <w:pPr>
        <w:tabs>
          <w:tab w:val="left" w:pos="720"/>
          <w:tab w:val="left" w:pos="810"/>
        </w:tabs>
        <w:spacing w:after="120" w:line="240" w:lineRule="auto"/>
        <w:ind w:left="2340"/>
        <w:rPr>
          <w:ins w:id="202" w:author="mahbubalam" w:date="2015-07-24T16:22:00Z"/>
        </w:rPr>
      </w:pPr>
      <w:ins w:id="203" w:author="mahbubalam" w:date="2015-07-24T16:22:00Z">
        <w:r w:rsidRPr="000E151B">
          <w:rPr>
            <w:rFonts w:ascii="Times New Roman" w:eastAsia="Calibri" w:hAnsi="Times New Roman" w:cs="Times New Roman"/>
            <w:color w:val="000000"/>
            <w:sz w:val="32"/>
            <w:szCs w:val="32"/>
          </w:rPr>
          <w:t xml:space="preserve"> </w:t>
        </w:r>
        <w:r w:rsidRPr="000E151B">
          <w:rPr>
            <w:rFonts w:ascii="SutonnyMJ" w:hAnsi="SutonnyMJ" w:cs="SutonnyMJ"/>
          </w:rPr>
          <w:t>bv</w:t>
        </w:r>
        <w:r w:rsidRPr="000E151B">
          <w:rPr>
            <w:rFonts w:ascii="Times New Roman" w:hAnsi="Times New Roman" w:cs="Times New Roman"/>
          </w:rPr>
          <w:t xml:space="preserve"> </w:t>
        </w:r>
        <w:r w:rsidRPr="000E151B">
          <w:rPr>
            <w:rFonts w:ascii="Times New Roman" w:hAnsi="Times New Roman" w:cs="Times New Roman"/>
            <w:sz w:val="24"/>
            <w:szCs w:val="24"/>
          </w:rPr>
          <w:t>[No]..............0</w:t>
        </w:r>
      </w:ins>
    </w:p>
    <w:p w:rsidR="0011700E" w:rsidRPr="000E151B" w:rsidRDefault="0011700E" w:rsidP="0011700E">
      <w:pPr>
        <w:tabs>
          <w:tab w:val="left" w:pos="720"/>
          <w:tab w:val="left" w:pos="810"/>
        </w:tabs>
        <w:spacing w:after="120" w:line="240" w:lineRule="auto"/>
        <w:ind w:left="2340"/>
        <w:rPr>
          <w:ins w:id="204" w:author="mahbubalam" w:date="2015-07-24T16:22:00Z"/>
        </w:rPr>
      </w:pPr>
      <w:ins w:id="205" w:author="mahbubalam" w:date="2015-07-24T16:22:00Z">
        <w:r w:rsidRPr="000E151B">
          <w:rPr>
            <w:rFonts w:ascii="SutonnyMJ" w:hAnsi="SutonnyMJ" w:cs="SutonnyMJ"/>
          </w:rPr>
          <w:t>nu¨v</w:t>
        </w:r>
        <w:r w:rsidRPr="000E151B">
          <w:rPr>
            <w:rFonts w:ascii="Times New Roman" w:hAnsi="Times New Roman" w:cs="Times New Roman"/>
            <w:sz w:val="24"/>
            <w:szCs w:val="24"/>
          </w:rPr>
          <w:t xml:space="preserve"> [Yes].............1   </w:t>
        </w:r>
      </w:ins>
    </w:p>
    <w:p w:rsidR="0011700E" w:rsidRDefault="0011700E" w:rsidP="0011700E">
      <w:pPr>
        <w:tabs>
          <w:tab w:val="left" w:pos="720"/>
          <w:tab w:val="left" w:pos="810"/>
        </w:tabs>
        <w:spacing w:after="120" w:line="240" w:lineRule="auto"/>
        <w:rPr>
          <w:ins w:id="206" w:author="mahbubalam" w:date="2015-07-24T16:22:00Z"/>
          <w:i/>
        </w:rPr>
      </w:pPr>
      <w:ins w:id="207" w:author="mahbubalam" w:date="2015-07-24T16:22:00Z">
        <w:r w:rsidRPr="000E151B">
          <w:rPr>
            <w:i/>
          </w:rPr>
          <w:t xml:space="preserve"> </w:t>
        </w:r>
      </w:ins>
    </w:p>
    <w:p w:rsidR="000D2FED" w:rsidRPr="000E151B" w:rsidRDefault="00EB3591" w:rsidP="0011700E">
      <w:pPr>
        <w:tabs>
          <w:tab w:val="left" w:pos="720"/>
          <w:tab w:val="left" w:pos="810"/>
        </w:tabs>
        <w:spacing w:after="120" w:line="240" w:lineRule="auto"/>
        <w:rPr>
          <w:rFonts w:ascii="SutonnyMJ" w:hAnsi="SutonnyMJ" w:cs="SutonnyMJ"/>
        </w:rPr>
      </w:pPr>
      <w:r w:rsidRPr="000E151B">
        <w:rPr>
          <w:i/>
        </w:rPr>
        <w:t xml:space="preserve">[Skip note: </w:t>
      </w:r>
      <w:r w:rsidR="00E23251" w:rsidRPr="000E151B">
        <w:rPr>
          <w:rFonts w:ascii="SutonnyMJ" w:hAnsi="SutonnyMJ" w:cs="SutonnyMJ"/>
        </w:rPr>
        <w:t>DËi bv n‡j cieZ©x cÖkœ¸‡jv</w:t>
      </w:r>
      <w:r w:rsidR="005B09B8" w:rsidRPr="000E151B">
        <w:t xml:space="preserve"> </w:t>
      </w:r>
      <w:r w:rsidR="00E611A4" w:rsidRPr="000E151B">
        <w:rPr>
          <w:rFonts w:ascii="SutonnyMJ" w:hAnsi="SutonnyMJ" w:cs="SutonnyMJ"/>
        </w:rPr>
        <w:t>( 3.25- 3.30.</w:t>
      </w:r>
      <w:r w:rsidR="005B09B8" w:rsidRPr="000E151B">
        <w:rPr>
          <w:rFonts w:ascii="SutonnyMJ" w:hAnsi="SutonnyMJ" w:cs="SutonnyMJ"/>
        </w:rPr>
        <w:t xml:space="preserve"> ch©š—) </w:t>
      </w:r>
      <w:r w:rsidR="00E23251" w:rsidRPr="000E151B">
        <w:rPr>
          <w:rFonts w:ascii="SutonnyMJ" w:hAnsi="SutonnyMJ" w:cs="SutonnyMJ"/>
        </w:rPr>
        <w:t xml:space="preserve"> w¯‹c Ki“b </w:t>
      </w:r>
      <w:r w:rsidRPr="000E151B">
        <w:rPr>
          <w:rFonts w:ascii="SutonnyMJ" w:hAnsi="SutonnyMJ" w:cs="SutonnyMJ"/>
        </w:rPr>
        <w:t>(</w:t>
      </w:r>
      <w:r w:rsidRPr="000E151B">
        <w:rPr>
          <w:i/>
        </w:rPr>
        <w:t>Skip next all questions</w:t>
      </w:r>
      <w:r w:rsidR="00E611A4" w:rsidRPr="000E151B">
        <w:rPr>
          <w:i/>
        </w:rPr>
        <w:t xml:space="preserve"> 3.25 to 3.30</w:t>
      </w:r>
      <w:r w:rsidR="005B09B8" w:rsidRPr="000E151B">
        <w:rPr>
          <w:i/>
        </w:rPr>
        <w:t xml:space="preserve"> </w:t>
      </w:r>
      <w:r w:rsidRPr="000E151B">
        <w:rPr>
          <w:i/>
        </w:rPr>
        <w:t xml:space="preserve"> if the answer is 0)</w:t>
      </w:r>
      <w:r w:rsidRPr="000E151B">
        <w:rPr>
          <w:rFonts w:ascii="SutonnyMJ" w:hAnsi="SutonnyMJ" w:cs="SutonnyMJ"/>
        </w:rPr>
        <w:t>]</w:t>
      </w:r>
      <w:r w:rsidR="00E23251" w:rsidRPr="000E151B">
        <w:rPr>
          <w:rFonts w:ascii="SutonnyMJ" w:hAnsi="SutonnyMJ" w:cs="SutonnyMJ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45316E" w:rsidRPr="000E151B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0E151B">
        <w:rPr>
          <w:rFonts w:ascii="SutonnyMJ" w:hAnsi="SutonnyMJ" w:cs="SutonnyMJ"/>
        </w:rPr>
        <w:t>gqjvi SzwowU wK †Kvb cÖ‡R‡±i/cÖK‡íi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8406DB" w:rsidRPr="000E151B">
        <w:rPr>
          <w:rFonts w:ascii="SutonnyMJ" w:eastAsia="Calibri" w:hAnsi="SutonnyMJ" w:cs="Times New Roman"/>
          <w:sz w:val="24"/>
        </w:rPr>
        <w:t>[</w:t>
      </w:r>
      <w:r w:rsidR="0081174A" w:rsidRPr="000E151B">
        <w:t>Is it one of the project waste baskets?</w:t>
      </w:r>
      <w:r w:rsidR="00454913" w:rsidRPr="000E151B"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DF22BA" w:rsidRPr="000E151B">
        <w:rPr>
          <w:rFonts w:ascii="Times New Roman" w:hAnsi="Times New Roman" w:cs="Times New Roman"/>
          <w:sz w:val="24"/>
          <w:szCs w:val="24"/>
        </w:rPr>
        <w:t>......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</w:t>
      </w:r>
      <w:r w:rsidR="00454913" w:rsidRPr="000E151B">
        <w:rPr>
          <w:rFonts w:ascii="Times New Roman" w:eastAsia="Calibri" w:hAnsi="Times New Roman"/>
          <w:color w:val="000000"/>
          <w:sz w:val="32"/>
          <w:szCs w:val="32"/>
        </w:rPr>
        <w:sym w:font="Symbol" w:char="F0FF"/>
      </w:r>
    </w:p>
    <w:p w:rsidR="0045316E" w:rsidRPr="000E151B" w:rsidRDefault="000D2FED" w:rsidP="00126813">
      <w:pPr>
        <w:spacing w:after="120" w:line="240" w:lineRule="auto"/>
        <w:ind w:left="2430"/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0D2FED" w:rsidRDefault="000D2FED" w:rsidP="00126813">
      <w:pPr>
        <w:spacing w:after="120" w:line="240" w:lineRule="auto"/>
        <w:ind w:left="24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850AC9" w:rsidRPr="000E151B" w:rsidRDefault="00850AC9" w:rsidP="00850AC9">
      <w:pPr>
        <w:spacing w:after="120" w:line="240" w:lineRule="auto"/>
        <w:rPr>
          <w:ins w:id="208" w:author="mahbubalam" w:date="2015-07-07T10:13:00Z"/>
        </w:rPr>
      </w:pPr>
      <w:ins w:id="209" w:author="mahbubalam" w:date="2015-07-07T10:13:00Z">
        <w:r w:rsidRPr="00850AC9">
          <w:rPr>
            <w:rFonts w:ascii="Calibri" w:hAnsi="Calibri" w:cs="Calibri"/>
          </w:rPr>
          <w:t>3.25a</w:t>
        </w:r>
        <w:r w:rsidRPr="00850AC9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SutonnyMJ" w:hAnsi="SutonnyMJ" w:cs="SutonnyMJ"/>
          </w:rPr>
          <w:t>gqjvi SzwowU</w:t>
        </w:r>
        <w:r w:rsidRPr="00850AC9">
          <w:rPr>
            <w:rFonts w:ascii="SutonnyMJ" w:hAnsi="SutonnyMJ" w:cs="SutonnyMJ"/>
          </w:rPr>
          <w:t xml:space="preserve"> †Kvb cÖ‡R‡±i/cÖK‡íi wQj?</w:t>
        </w:r>
        <w:r w:rsidRPr="00850AC9">
          <w:rPr>
            <w:rFonts w:ascii="SutonnyMJ" w:eastAsia="Calibri" w:hAnsi="SutonnyMJ" w:cs="Times New Roman"/>
            <w:sz w:val="24"/>
          </w:rPr>
          <w:t xml:space="preserve"> [</w:t>
        </w:r>
      </w:ins>
      <w:ins w:id="210" w:author="mahbubalam" w:date="2015-07-07T10:15:00Z">
        <w:r>
          <w:rPr>
            <w:rFonts w:eastAsia="Calibri" w:cstheme="minorHAnsi"/>
          </w:rPr>
          <w:t xml:space="preserve">The </w:t>
        </w:r>
      </w:ins>
      <w:ins w:id="211" w:author="mahbubalam" w:date="2015-07-07T10:13:00Z">
        <w:r>
          <w:t>waste basket</w:t>
        </w:r>
      </w:ins>
      <w:ins w:id="212" w:author="mahbubalam" w:date="2015-07-07T10:15:00Z">
        <w:r>
          <w:t xml:space="preserve"> belong to which project</w:t>
        </w:r>
      </w:ins>
      <w:ins w:id="213" w:author="mahbubalam" w:date="2015-07-07T10:13:00Z">
        <w:r w:rsidRPr="00850AC9">
          <w:t>?</w:t>
        </w:r>
        <w:r w:rsidRPr="000E151B">
          <w:t>]</w:t>
        </w:r>
        <w:r w:rsidRPr="00850AC9">
          <w:rPr>
            <w:rFonts w:ascii="Times New Roman" w:hAnsi="Times New Roman" w:cs="Times New Roman"/>
            <w:sz w:val="24"/>
            <w:szCs w:val="24"/>
          </w:rPr>
          <w:t xml:space="preserve"> ...................</w:t>
        </w:r>
        <w:r w:rsidRPr="000E151B">
          <w:rPr>
            <w:rFonts w:ascii="Times New Roman" w:eastAsia="Calibri" w:hAnsi="Times New Roman"/>
            <w:color w:val="000000"/>
            <w:sz w:val="32"/>
            <w:szCs w:val="32"/>
          </w:rPr>
          <w:sym w:font="Symbol" w:char="F0FF"/>
        </w:r>
      </w:ins>
    </w:p>
    <w:p w:rsidR="00850AC9" w:rsidRDefault="004B7DF9" w:rsidP="00126813">
      <w:pPr>
        <w:spacing w:after="120" w:line="240" w:lineRule="auto"/>
        <w:ind w:left="2430"/>
        <w:rPr>
          <w:ins w:id="214" w:author="mahbubalam" w:date="2015-07-07T10:15:00Z"/>
        </w:rPr>
      </w:pPr>
      <w:ins w:id="215" w:author="almasud" w:date="2015-08-03T12:19:00Z">
        <w:r w:rsidRPr="004B7DF9">
          <w:rPr>
            <w:rFonts w:ascii="SutonnyMJ" w:hAnsi="SutonnyMJ" w:cs="SutonnyMJ"/>
          </w:rPr>
          <w:t>AvBwmwWwWAviwe/DmAvc ÷vwW</w:t>
        </w:r>
        <w:r w:rsidRPr="004B7DF9">
          <w:t xml:space="preserve"> </w:t>
        </w:r>
        <w:r>
          <w:t>[</w:t>
        </w:r>
      </w:ins>
      <w:ins w:id="216" w:author="mahbubalam" w:date="2015-07-07T10:15:00Z">
        <w:r w:rsidR="00850AC9">
          <w:t>icddr,b/WSUP</w:t>
        </w:r>
      </w:ins>
      <w:ins w:id="217" w:author="mahbubalam" w:date="2015-07-07T10:17:00Z">
        <w:r w:rsidR="00A33CFB">
          <w:t xml:space="preserve"> study</w:t>
        </w:r>
      </w:ins>
      <w:ins w:id="218" w:author="almasud" w:date="2015-08-03T12:19:00Z">
        <w:r>
          <w:t>]</w:t>
        </w:r>
      </w:ins>
      <w:ins w:id="219" w:author="mahbubalam" w:date="2015-07-07T10:15:00Z">
        <w:r w:rsidR="00850AC9">
          <w:t>....................</w:t>
        </w:r>
      </w:ins>
      <w:ins w:id="220" w:author="mahbubalam" w:date="2015-07-07T10:16:00Z">
        <w:r w:rsidR="00850AC9">
          <w:t>1</w:t>
        </w:r>
      </w:ins>
    </w:p>
    <w:p w:rsidR="00850AC9" w:rsidRDefault="004B7DF9" w:rsidP="00126813">
      <w:pPr>
        <w:spacing w:after="120" w:line="240" w:lineRule="auto"/>
        <w:ind w:left="2430"/>
        <w:rPr>
          <w:ins w:id="221" w:author="mahbubalam" w:date="2015-07-07T10:15:00Z"/>
        </w:rPr>
      </w:pPr>
      <w:ins w:id="222" w:author="almasud" w:date="2015-08-03T12:20:00Z">
        <w:r w:rsidRPr="004B7DF9">
          <w:rPr>
            <w:rFonts w:ascii="SutonnyMJ" w:hAnsi="SutonnyMJ" w:cs="SutonnyMJ"/>
          </w:rPr>
          <w:t>GbwRI †dvivg/DmAvc ÷vwW</w:t>
        </w:r>
        <w:r w:rsidRPr="004B7DF9">
          <w:t xml:space="preserve"> </w:t>
        </w:r>
        <w:r>
          <w:t>[</w:t>
        </w:r>
      </w:ins>
      <w:ins w:id="223" w:author="mahbubalam" w:date="2015-07-07T10:15:00Z">
        <w:r w:rsidR="00850AC9">
          <w:t>NGO forum/WSUP</w:t>
        </w:r>
      </w:ins>
      <w:ins w:id="224" w:author="mahbubalam" w:date="2015-07-07T10:17:00Z">
        <w:r w:rsidR="00A33CFB">
          <w:t xml:space="preserve"> study</w:t>
        </w:r>
      </w:ins>
      <w:ins w:id="225" w:author="almasud" w:date="2015-08-03T12:20:00Z">
        <w:r>
          <w:t>]</w:t>
        </w:r>
      </w:ins>
      <w:ins w:id="226" w:author="mahbubalam" w:date="2015-07-07T10:16:00Z">
        <w:r w:rsidR="00850AC9">
          <w:t>.............2</w:t>
        </w:r>
      </w:ins>
    </w:p>
    <w:p w:rsidR="00850AC9" w:rsidRPr="000E151B" w:rsidRDefault="004B7DF9" w:rsidP="00126813">
      <w:pPr>
        <w:spacing w:after="120" w:line="240" w:lineRule="auto"/>
        <w:ind w:left="2430"/>
      </w:pPr>
      <w:ins w:id="227" w:author="almasud" w:date="2015-08-03T12:20:00Z">
        <w:r w:rsidRPr="004B7DF9">
          <w:rPr>
            <w:rFonts w:ascii="SutonnyMJ" w:hAnsi="SutonnyMJ" w:cs="SutonnyMJ"/>
          </w:rPr>
          <w:t>Ab¨ †Kvb ÷vwW</w:t>
        </w:r>
        <w:r w:rsidRPr="004B7DF9">
          <w:t xml:space="preserve"> </w:t>
        </w:r>
        <w:r>
          <w:t>[</w:t>
        </w:r>
      </w:ins>
      <w:ins w:id="228" w:author="mahbubalam" w:date="2015-07-07T10:15:00Z">
        <w:r w:rsidR="00850AC9">
          <w:t>Other</w:t>
        </w:r>
      </w:ins>
      <w:ins w:id="229" w:author="mahbubalam" w:date="2015-07-07T10:17:00Z">
        <w:r w:rsidR="00A33CFB">
          <w:t xml:space="preserve"> study</w:t>
        </w:r>
      </w:ins>
      <w:ins w:id="230" w:author="almasud" w:date="2015-08-03T12:20:00Z">
        <w:r>
          <w:t>]</w:t>
        </w:r>
      </w:ins>
      <w:ins w:id="231" w:author="mahbubalam" w:date="2015-07-07T10:16:00Z">
        <w:r w:rsidR="00850AC9">
          <w:t>.................................777</w:t>
        </w:r>
      </w:ins>
    </w:p>
    <w:p w:rsidR="00271758" w:rsidRPr="000E151B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0E151B">
        <w:rPr>
          <w:rFonts w:ascii="SutonnyMJ" w:hAnsi="SutonnyMJ" w:cs="SutonnyMJ"/>
        </w:rPr>
        <w:lastRenderedPageBreak/>
        <w:t xml:space="preserve">GUv‡Z wK †Kvb XvKbv wQj? </w:t>
      </w:r>
      <w:r w:rsidR="00454913" w:rsidRPr="000E151B">
        <w:rPr>
          <w:rFonts w:ascii="SutonnyMJ" w:hAnsi="SutonnyMJ" w:cs="SutonnyMJ"/>
        </w:rPr>
        <w:t>[</w:t>
      </w:r>
      <w:r w:rsidR="0081174A" w:rsidRPr="000E151B">
        <w:t>Does it have a lid?</w:t>
      </w:r>
      <w:r w:rsidR="00454913" w:rsidRPr="000E151B"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126813">
      <w:pPr>
        <w:spacing w:after="120" w:line="240" w:lineRule="auto"/>
        <w:ind w:left="2430"/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0E151B">
        <w:rPr>
          <w:rFonts w:ascii="Times New Roman" w:hAnsi="Times New Roman" w:cs="Times New Roman"/>
          <w:sz w:val="24"/>
          <w:szCs w:val="24"/>
        </w:rPr>
        <w:t>.</w:t>
      </w:r>
      <w:r w:rsidR="00BB2CC5" w:rsidRPr="000E151B">
        <w:rPr>
          <w:rFonts w:ascii="Times New Roman" w:hAnsi="Times New Roman" w:cs="Times New Roman"/>
          <w:sz w:val="24"/>
          <w:szCs w:val="24"/>
        </w:rPr>
        <w:t>..0</w:t>
      </w:r>
    </w:p>
    <w:p w:rsidR="00BB2CC5" w:rsidRPr="000E151B" w:rsidRDefault="003362E4" w:rsidP="00126813">
      <w:pPr>
        <w:spacing w:after="120" w:line="240" w:lineRule="auto"/>
        <w:ind w:left="243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</w:t>
      </w:r>
      <w:r w:rsidR="00BB2CC5" w:rsidRPr="000E151B">
        <w:rPr>
          <w:rFonts w:ascii="Times New Roman" w:hAnsi="Times New Roman" w:cs="Times New Roman"/>
          <w:sz w:val="24"/>
          <w:szCs w:val="24"/>
        </w:rPr>
        <w:t>Yes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gqjvi SzwowU wK fv½v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0D2FED" w:rsidRPr="000E151B">
        <w:rPr>
          <w:rFonts w:ascii="SutonnyMJ" w:eastAsia="Calibri" w:hAnsi="SutonnyMJ" w:cs="Times New Roman"/>
          <w:sz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Is the basket broken?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520"/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432F31" w:rsidRPr="000E151B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0E151B">
        <w:rPr>
          <w:rFonts w:ascii="Times New Roman" w:hAnsi="Times New Roman" w:cs="Times New Roman"/>
          <w:sz w:val="24"/>
          <w:szCs w:val="24"/>
        </w:rPr>
        <w:t>.</w:t>
      </w:r>
      <w:r w:rsidR="00432F31" w:rsidRPr="000E151B">
        <w:rPr>
          <w:rFonts w:ascii="Times New Roman" w:hAnsi="Times New Roman" w:cs="Times New Roman"/>
          <w:sz w:val="24"/>
          <w:szCs w:val="24"/>
        </w:rPr>
        <w:t>..0</w:t>
      </w:r>
    </w:p>
    <w:p w:rsidR="00432F31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520"/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Yes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432F31" w:rsidRPr="000E151B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XvKbvwU wK fv½v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454913" w:rsidRPr="000E151B">
        <w:rPr>
          <w:rFonts w:ascii="SutonnyMJ" w:eastAsia="Calibri" w:hAnsi="SutonnyMJ" w:cs="Times New Roman"/>
          <w:sz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Is the lid broken?</w:t>
      </w:r>
      <w:r w:rsidR="00454913" w:rsidRPr="000E151B">
        <w:rPr>
          <w:rFonts w:ascii="Times New Roman" w:hAnsi="Times New Roman" w:cs="Times New Roman"/>
          <w:sz w:val="24"/>
          <w:szCs w:val="24"/>
        </w:rPr>
        <w:t>]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432F31" w:rsidRPr="000E151B">
        <w:rPr>
          <w:rFonts w:ascii="Times New Roman" w:hAnsi="Times New Roman" w:cs="Times New Roman"/>
          <w:sz w:val="24"/>
          <w:szCs w:val="24"/>
        </w:rPr>
        <w:t>.............0</w:t>
      </w:r>
    </w:p>
    <w:p w:rsidR="00432F31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</w:rPr>
        <w:t>[</w:t>
      </w:r>
      <w:r w:rsidR="00432F31" w:rsidRPr="000E151B">
        <w:rPr>
          <w:rFonts w:ascii="Times New Roman" w:hAnsi="Times New Roman" w:cs="Times New Roman"/>
        </w:rPr>
        <w:t>Yes</w:t>
      </w:r>
      <w:r w:rsidR="000D2FED" w:rsidRPr="000E151B">
        <w:rPr>
          <w:rFonts w:ascii="Times New Roman" w:hAnsi="Times New Roman" w:cs="Times New Roman"/>
        </w:rPr>
        <w:t>]</w:t>
      </w:r>
      <w:r w:rsidR="00432F31" w:rsidRPr="000E151B">
        <w:rPr>
          <w:rFonts w:ascii="Times New Roman" w:hAnsi="Times New Roman" w:cs="Times New Roman"/>
        </w:rPr>
        <w:t>.............1</w:t>
      </w:r>
    </w:p>
    <w:p w:rsidR="00A469FD" w:rsidRPr="000E151B" w:rsidRDefault="00D070C1" w:rsidP="00126813">
      <w:pPr>
        <w:tabs>
          <w:tab w:val="left" w:pos="720"/>
          <w:tab w:val="left" w:pos="810"/>
        </w:tabs>
        <w:spacing w:after="120" w:line="240" w:lineRule="auto"/>
        <w:ind w:left="2430"/>
        <w:rPr>
          <w:rFonts w:ascii="SutonnyMJ" w:hAnsi="SutonnyMJ" w:cs="SutonnyMJ"/>
        </w:rPr>
      </w:pPr>
      <w:r w:rsidRPr="000E151B">
        <w:rPr>
          <w:rFonts w:ascii="SutonnyMJ" w:hAnsi="SutonnyMJ" w:cs="SutonnyMJ"/>
        </w:rPr>
        <w:t>cÖ‡hvR¨ bq [</w:t>
      </w:r>
      <w:r w:rsidRPr="000E151B">
        <w:rPr>
          <w:rFonts w:ascii="Times New Roman" w:hAnsi="Times New Roman" w:cs="Times New Roman"/>
        </w:rPr>
        <w:t>Not applicable]…….888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gqjvi SzwowU‡Z wK ‡Kvb gqjv wQj?</w:t>
      </w:r>
      <w:r w:rsidR="000D2FED" w:rsidRPr="000E151B">
        <w:rPr>
          <w:rFonts w:ascii="SutonnyMJ" w:hAnsi="SutonnyMJ" w:cs="SutonnyMJ"/>
        </w:rPr>
        <w:t xml:space="preserve"> </w:t>
      </w:r>
      <w:r w:rsidR="000D2FED" w:rsidRPr="000E151B">
        <w:rPr>
          <w:rFonts w:ascii="Times New Roman" w:hAnsi="Times New Roman" w:cs="Times New Roman"/>
          <w:sz w:val="24"/>
          <w:szCs w:val="24"/>
        </w:rPr>
        <w:t>[</w:t>
      </w:r>
      <w:r w:rsidR="0081174A" w:rsidRPr="000E151B">
        <w:rPr>
          <w:rFonts w:ascii="Times New Roman" w:hAnsi="Times New Roman" w:cs="Times New Roman"/>
          <w:sz w:val="24"/>
          <w:szCs w:val="24"/>
        </w:rPr>
        <w:t>Is th</w:t>
      </w:r>
      <w:r w:rsidR="00BB2CC5" w:rsidRPr="000E151B">
        <w:rPr>
          <w:rFonts w:ascii="Times New Roman" w:hAnsi="Times New Roman" w:cs="Times New Roman"/>
          <w:sz w:val="24"/>
          <w:szCs w:val="24"/>
        </w:rPr>
        <w:t>ere waste in the waste baskets?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512E1A">
      <w:pPr>
        <w:tabs>
          <w:tab w:val="left" w:pos="720"/>
          <w:tab w:val="left" w:pos="810"/>
        </w:tabs>
        <w:spacing w:after="120" w:line="240" w:lineRule="auto"/>
        <w:ind w:left="2520"/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</w:t>
      </w:r>
      <w:r w:rsidR="004F56F2" w:rsidRPr="000E151B">
        <w:rPr>
          <w:rFonts w:ascii="Times New Roman" w:hAnsi="Times New Roman" w:cs="Times New Roman"/>
          <w:sz w:val="24"/>
          <w:szCs w:val="24"/>
        </w:rPr>
        <w:t>.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.....0</w:t>
      </w:r>
    </w:p>
    <w:p w:rsidR="00BB2CC5" w:rsidRPr="000E151B" w:rsidRDefault="003362E4" w:rsidP="00512E1A">
      <w:pPr>
        <w:tabs>
          <w:tab w:val="left" w:pos="720"/>
          <w:tab w:val="left" w:pos="810"/>
        </w:tabs>
        <w:spacing w:after="120" w:line="240" w:lineRule="auto"/>
        <w:ind w:left="2520"/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Yes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.............1</w:t>
      </w:r>
    </w:p>
    <w:p w:rsidR="00175328" w:rsidRPr="000E151B" w:rsidRDefault="00175328" w:rsidP="00175328">
      <w:pPr>
        <w:tabs>
          <w:tab w:val="left" w:pos="720"/>
          <w:tab w:val="left" w:pos="810"/>
        </w:tabs>
        <w:spacing w:after="120" w:line="240" w:lineRule="auto"/>
      </w:pPr>
      <w:r w:rsidRPr="000E151B">
        <w:rPr>
          <w:i/>
        </w:rPr>
        <w:t xml:space="preserve">Skip note: </w:t>
      </w:r>
      <w:r w:rsidRPr="000E151B">
        <w:rPr>
          <w:rFonts w:ascii="SutonnyMJ" w:hAnsi="SutonnyMJ" w:cs="SutonnyMJ"/>
        </w:rPr>
        <w:t xml:space="preserve">DËi bv n‡j cieZ©x cÖkœ </w:t>
      </w:r>
      <w:r w:rsidRPr="000E151B">
        <w:t xml:space="preserve"> </w:t>
      </w:r>
      <w:r w:rsidR="00E611A4" w:rsidRPr="000E151B">
        <w:rPr>
          <w:rFonts w:ascii="SutonnyMJ" w:hAnsi="SutonnyMJ" w:cs="SutonnyMJ"/>
        </w:rPr>
        <w:t>(3.30.</w:t>
      </w:r>
      <w:r w:rsidRPr="000E151B">
        <w:rPr>
          <w:rFonts w:ascii="SutonnyMJ" w:hAnsi="SutonnyMJ" w:cs="SutonnyMJ"/>
        </w:rPr>
        <w:t>)  w¯‹c Ki“b [</w:t>
      </w:r>
      <w:r w:rsidRPr="000E151B">
        <w:rPr>
          <w:i/>
        </w:rPr>
        <w:t>Skip next question (</w:t>
      </w:r>
      <w:r w:rsidR="00E611A4" w:rsidRPr="000E151B">
        <w:rPr>
          <w:i/>
        </w:rPr>
        <w:t>3.30</w:t>
      </w:r>
      <w:r w:rsidRPr="000E151B">
        <w:rPr>
          <w:i/>
        </w:rPr>
        <w:t>)  if the answer is 0</w:t>
      </w:r>
      <w:r w:rsidRPr="000E151B">
        <w:rPr>
          <w:rFonts w:ascii="SutonnyMJ" w:hAnsi="SutonnyMJ" w:cs="SutonnyMJ"/>
        </w:rPr>
        <w:t>]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gqjvi SzwowU‡Z wK ai‡bi gqjv wQj?</w:t>
      </w:r>
      <w:r w:rsidR="00820B5E" w:rsidRPr="000E151B">
        <w:t xml:space="preserve"> </w:t>
      </w:r>
      <w:r w:rsidR="00D070C1" w:rsidRPr="000E151B">
        <w:rPr>
          <w:rFonts w:ascii="SutonnyMJ" w:hAnsi="SutonnyMJ" w:cs="SutonnyMJ"/>
        </w:rPr>
        <w:t>(GKvwaK DËi MÖnY‡hvM¨)</w:t>
      </w:r>
      <w:r w:rsidR="00820B5E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8406DB" w:rsidRPr="000E151B">
        <w:rPr>
          <w:rFonts w:ascii="SutonnyMJ" w:eastAsia="Calibri" w:hAnsi="SutonnyMJ" w:cs="Times New Roman"/>
          <w:sz w:val="24"/>
        </w:rPr>
        <w:t>[</w:t>
      </w:r>
      <w:r w:rsidR="0081174A" w:rsidRPr="000E151B">
        <w:t>What type of wastes there in the waste baskets</w:t>
      </w:r>
      <w:r w:rsidR="00820B5E" w:rsidRPr="000E151B">
        <w:t xml:space="preserve"> </w:t>
      </w:r>
      <w:r w:rsidR="00D070C1" w:rsidRPr="000E151B">
        <w:t>(Multiple answer allowed)]?</w:t>
      </w:r>
      <w:r w:rsidR="0081174A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m¨vwbUvix c¨vW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81174A" w:rsidRPr="000E151B">
        <w:rPr>
          <w:rFonts w:ascii="Times New Roman" w:hAnsi="Times New Roman" w:cs="Times New Roman"/>
          <w:sz w:val="24"/>
          <w:szCs w:val="24"/>
        </w:rPr>
        <w:t>Sanitary pads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Kvco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R</w:t>
      </w:r>
      <w:r w:rsidR="0081174A" w:rsidRPr="000E151B">
        <w:rPr>
          <w:rFonts w:ascii="Times New Roman" w:hAnsi="Times New Roman" w:cs="Times New Roman"/>
          <w:sz w:val="24"/>
          <w:szCs w:val="24"/>
        </w:rPr>
        <w:t>ags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KbWg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C</w:t>
      </w:r>
      <w:r w:rsidR="0081174A" w:rsidRPr="000E151B">
        <w:rPr>
          <w:rFonts w:ascii="Times New Roman" w:hAnsi="Times New Roman" w:cs="Times New Roman"/>
          <w:sz w:val="24"/>
          <w:szCs w:val="24"/>
        </w:rPr>
        <w:t>ondom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Ave©Rbv fwZ© cwjw_b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W</w:t>
      </w:r>
      <w:r w:rsidR="0081174A" w:rsidRPr="000E151B">
        <w:rPr>
          <w:rFonts w:ascii="Times New Roman" w:hAnsi="Times New Roman" w:cs="Times New Roman"/>
          <w:sz w:val="24"/>
          <w:szCs w:val="24"/>
        </w:rPr>
        <w:t>aste wrapped by polythene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Ave©Rbv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Household</w:t>
      </w:r>
      <w:r w:rsidR="0081174A" w:rsidRPr="000E151B">
        <w:rPr>
          <w:rFonts w:ascii="Times New Roman" w:hAnsi="Times New Roman" w:cs="Times New Roman"/>
          <w:sz w:val="24"/>
          <w:szCs w:val="24"/>
        </w:rPr>
        <w:t xml:space="preserve"> waste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wUmy¨/Uq‡jU wUmy¨</w:t>
      </w:r>
      <w:r w:rsidR="00DC6C00" w:rsidRPr="000E151B">
        <w:rPr>
          <w:rFonts w:ascii="SutonnyMJ" w:hAnsi="SutonnyMJ" w:cs="SutonnyMJ"/>
        </w:rPr>
        <w:t xml:space="preserve">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Tissue/toilet tissue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B64B05" w:rsidRPr="000E151B" w:rsidRDefault="00ED7776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 xml:space="preserve">Ab¨vb¨ (wbw`©ó Ki“b) </w:t>
      </w:r>
      <w:r w:rsidR="00E02E05" w:rsidRPr="000E151B">
        <w:rPr>
          <w:rFonts w:ascii="SutonnyMJ" w:eastAsia="Calibri" w:hAnsi="SutonnyMJ" w:cs="Arial"/>
          <w:szCs w:val="20"/>
        </w:rPr>
        <w:t>[</w:t>
      </w:r>
      <w:r w:rsidRPr="000E151B">
        <w:t>Other(specify)</w:t>
      </w:r>
      <w:r w:rsidR="00E02E05" w:rsidRPr="000E151B">
        <w:t>]</w:t>
      </w:r>
    </w:p>
    <w:p w:rsidR="00271758" w:rsidRPr="000E151B" w:rsidRDefault="00271758" w:rsidP="00271758">
      <w:pPr>
        <w:pStyle w:val="ListParagraph"/>
        <w:tabs>
          <w:tab w:val="left" w:pos="810"/>
        </w:tabs>
        <w:spacing w:after="120" w:line="240" w:lineRule="auto"/>
        <w:ind w:left="3405"/>
      </w:pPr>
    </w:p>
    <w:p w:rsidR="00250C9F" w:rsidRPr="000E151B" w:rsidRDefault="00D070C1" w:rsidP="00820B5E">
      <w:pPr>
        <w:pStyle w:val="ListParagraph"/>
        <w:numPr>
          <w:ilvl w:val="1"/>
          <w:numId w:val="34"/>
        </w:numPr>
        <w:spacing w:after="120" w:line="240" w:lineRule="auto"/>
      </w:pPr>
      <w:r w:rsidRPr="000E151B">
        <w:rPr>
          <w:rFonts w:ascii="SutonnyMJ" w:hAnsi="SutonnyMJ" w:cs="SutonnyMJ"/>
        </w:rPr>
        <w:t>wb‡P D‡j­wLZ †Kvb †Kvb gqjv cvqLvbvi †fZ‡i c¨v‡bi †fZ‡i cvIqv wM‡q‡Q?</w:t>
      </w:r>
      <w:r w:rsidRPr="000E151B">
        <w:t xml:space="preserve"> </w:t>
      </w:r>
      <w:r w:rsidRPr="000E151B">
        <w:rPr>
          <w:rFonts w:ascii="SutonnyMJ" w:hAnsi="SutonnyMJ" w:cs="SutonnyMJ"/>
        </w:rPr>
        <w:t>(GKvwaK DËi MÖnY‡hvM¨)</w:t>
      </w:r>
      <w:r w:rsidRPr="000E151B">
        <w:t xml:space="preserve"> [Which of the following waste found on the pan of the toilet? (Multiple answer allowed)]</w:t>
      </w:r>
    </w:p>
    <w:p w:rsidR="00820B5E" w:rsidRPr="00761A45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m¨vwbUvix c¨vW </w:t>
      </w:r>
      <w:r w:rsidRPr="000E151B">
        <w:rPr>
          <w:rFonts w:ascii="Times New Roman" w:hAnsi="Times New Roman" w:cs="Times New Roman"/>
          <w:sz w:val="24"/>
          <w:szCs w:val="24"/>
        </w:rPr>
        <w:t>[Sanitary pads]</w:t>
      </w:r>
      <w:r w:rsidRPr="005508CA">
        <w:rPr>
          <w:rFonts w:ascii="SutonnyMJ" w:hAnsi="SutonnyMJ" w:cs="SutonnyMJ"/>
        </w:rPr>
        <w:t xml:space="preserve">Kvco </w:t>
      </w:r>
      <w:r w:rsidRPr="005508CA">
        <w:rPr>
          <w:rFonts w:cstheme="minorHAnsi"/>
          <w:sz w:val="24"/>
          <w:szCs w:val="24"/>
        </w:rPr>
        <w:t>[Rags]</w:t>
      </w:r>
    </w:p>
    <w:p w:rsidR="00761A45" w:rsidRPr="00761A45" w:rsidRDefault="00761A45" w:rsidP="00761A45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Kvco </w:t>
      </w:r>
      <w:r w:rsidRPr="000E151B">
        <w:rPr>
          <w:rFonts w:ascii="Times New Roman" w:hAnsi="Times New Roman" w:cs="Times New Roman"/>
          <w:sz w:val="24"/>
          <w:szCs w:val="24"/>
        </w:rPr>
        <w:t>[Rags]</w:t>
      </w:r>
    </w:p>
    <w:p w:rsidR="00820B5E" w:rsidRPr="005508CA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08CA">
        <w:rPr>
          <w:rFonts w:ascii="SutonnyMJ" w:hAnsi="SutonnyMJ" w:cs="SutonnyMJ"/>
        </w:rPr>
        <w:t>KbWg</w:t>
      </w:r>
      <w:r w:rsidRPr="005508CA">
        <w:rPr>
          <w:rFonts w:ascii="SutonnyMJ" w:hAnsi="SutonnyMJ" w:cs="SutonnyMJ"/>
          <w:sz w:val="24"/>
          <w:szCs w:val="24"/>
        </w:rPr>
        <w:t xml:space="preserve"> </w:t>
      </w:r>
      <w:r w:rsidRPr="005508CA">
        <w:rPr>
          <w:rFonts w:cstheme="minorHAnsi"/>
          <w:sz w:val="24"/>
          <w:szCs w:val="24"/>
        </w:rPr>
        <w:t>[Condom]</w:t>
      </w:r>
    </w:p>
    <w:p w:rsidR="00820B5E" w:rsidRPr="000E151B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5508CA">
        <w:rPr>
          <w:rFonts w:ascii="SutonnyMJ" w:hAnsi="SutonnyMJ" w:cs="SutonnyMJ"/>
        </w:rPr>
        <w:t>Ave©Rbv</w:t>
      </w:r>
      <w:r w:rsidRPr="000E151B">
        <w:rPr>
          <w:rFonts w:ascii="SutonnyMJ" w:hAnsi="SutonnyMJ" w:cs="SutonnyMJ"/>
        </w:rPr>
        <w:t xml:space="preserve"> fwZ© cwjw_b </w:t>
      </w:r>
      <w:r w:rsidRPr="000E151B">
        <w:rPr>
          <w:rFonts w:ascii="Times New Roman" w:hAnsi="Times New Roman" w:cs="Times New Roman"/>
          <w:sz w:val="24"/>
          <w:szCs w:val="24"/>
        </w:rPr>
        <w:t>[Waste wrapped by polythene]</w:t>
      </w:r>
    </w:p>
    <w:p w:rsidR="00820B5E" w:rsidRPr="000E151B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Ave©Rbv </w:t>
      </w:r>
      <w:r w:rsidRPr="000E151B">
        <w:rPr>
          <w:rFonts w:ascii="Times New Roman" w:hAnsi="Times New Roman" w:cs="Times New Roman"/>
          <w:sz w:val="24"/>
          <w:szCs w:val="24"/>
        </w:rPr>
        <w:t>[Household waste]</w:t>
      </w:r>
    </w:p>
    <w:p w:rsidR="00820B5E" w:rsidRPr="000E151B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wUmy¨/Uq‡jU wUmy¨ </w:t>
      </w:r>
      <w:r w:rsidRPr="000E151B">
        <w:rPr>
          <w:rFonts w:ascii="Times New Roman" w:hAnsi="Times New Roman" w:cs="Times New Roman"/>
          <w:sz w:val="24"/>
          <w:szCs w:val="24"/>
        </w:rPr>
        <w:t>[Tissue/toilet tissue]</w:t>
      </w:r>
    </w:p>
    <w:p w:rsidR="00692AB1" w:rsidRPr="000E151B" w:rsidRDefault="00D070C1" w:rsidP="00692AB1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>Ab¨vb¨ (wbw`©ó Ki“b) [</w:t>
      </w:r>
      <w:r w:rsidRPr="000E151B">
        <w:t>Other(specify)]</w:t>
      </w:r>
    </w:p>
    <w:p w:rsidR="00692AB1" w:rsidRPr="000E151B" w:rsidRDefault="00D070C1" w:rsidP="00692AB1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 xml:space="preserve">†Kvb wKQzB cvIqv hvq wb </w:t>
      </w:r>
      <w:r w:rsidRPr="000E151B">
        <w:t>[Nothing found]</w:t>
      </w:r>
    </w:p>
    <w:p w:rsidR="000218E3" w:rsidRPr="000E151B" w:rsidRDefault="000218E3" w:rsidP="000218E3">
      <w:pPr>
        <w:pStyle w:val="ListParagraph"/>
        <w:tabs>
          <w:tab w:val="left" w:pos="810"/>
        </w:tabs>
        <w:spacing w:after="120" w:line="240" w:lineRule="auto"/>
        <w:ind w:left="2520"/>
      </w:pPr>
    </w:p>
    <w:p w:rsidR="00250C9F" w:rsidRPr="000E151B" w:rsidRDefault="00D070C1" w:rsidP="00C14382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wb‡P D‡j­wLZ †Kvb †Kvb gqjv¸‡jv cvqLvbv N‡ii †fZ‡i cvIqv wM‡q‡Q? (GKvwaK DËi MÖnY‡hvM¨)</w:t>
      </w:r>
      <w:r w:rsidRPr="000E151B">
        <w:t xml:space="preserve"> [Which of the following waste found inside the toilet? (Multiple answer allowed)]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lastRenderedPageBreak/>
        <w:t xml:space="preserve">m¨vwbUvix c¨vW </w:t>
      </w:r>
      <w:r w:rsidRPr="000E151B">
        <w:rPr>
          <w:rFonts w:ascii="Times New Roman" w:hAnsi="Times New Roman" w:cs="Times New Roman"/>
          <w:sz w:val="24"/>
          <w:szCs w:val="24"/>
        </w:rPr>
        <w:t>[Sanitary pads]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Kvco </w:t>
      </w:r>
      <w:r w:rsidRPr="000E151B">
        <w:rPr>
          <w:rFonts w:ascii="Times New Roman" w:hAnsi="Times New Roman" w:cs="Times New Roman"/>
          <w:sz w:val="24"/>
          <w:szCs w:val="24"/>
        </w:rPr>
        <w:t>[Rags]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KbWg</w:t>
      </w:r>
      <w:r w:rsidRPr="000E151B">
        <w:rPr>
          <w:rFonts w:ascii="Times New Roman" w:hAnsi="Times New Roman" w:cs="Times New Roman"/>
          <w:sz w:val="24"/>
          <w:szCs w:val="24"/>
        </w:rPr>
        <w:t xml:space="preserve"> [Condom]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Ave©Rbv fwZ© cwjw_b </w:t>
      </w:r>
      <w:r w:rsidRPr="000E151B">
        <w:rPr>
          <w:rFonts w:ascii="Times New Roman" w:hAnsi="Times New Roman" w:cs="Times New Roman"/>
          <w:sz w:val="24"/>
          <w:szCs w:val="24"/>
        </w:rPr>
        <w:t>[Waste wrapped by polythene]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Ave©Rbv </w:t>
      </w:r>
      <w:r w:rsidRPr="000E151B">
        <w:rPr>
          <w:rFonts w:ascii="Times New Roman" w:hAnsi="Times New Roman" w:cs="Times New Roman"/>
          <w:sz w:val="24"/>
          <w:szCs w:val="24"/>
        </w:rPr>
        <w:t>[Household waste]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wUmy¨/Uq‡jU wUmy¨ </w:t>
      </w:r>
      <w:r w:rsidRPr="000E151B">
        <w:rPr>
          <w:rFonts w:ascii="Times New Roman" w:hAnsi="Times New Roman" w:cs="Times New Roman"/>
          <w:sz w:val="24"/>
          <w:szCs w:val="24"/>
        </w:rPr>
        <w:t>[Tissue/toilet tissue]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>Ab¨vb¨ (wbw`©ó Ki“b) [</w:t>
      </w:r>
      <w:r w:rsidRPr="000E151B">
        <w:t>Other(specify)]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 xml:space="preserve">†Kvb wKQzB cvIqv hvq wb </w:t>
      </w:r>
      <w:r w:rsidRPr="000E151B">
        <w:t>[Nothing found]</w:t>
      </w:r>
    </w:p>
    <w:p w:rsidR="000218E3" w:rsidRPr="000E151B" w:rsidRDefault="000218E3" w:rsidP="000218E3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</w:pPr>
    </w:p>
    <w:p w:rsidR="00C26B19" w:rsidRDefault="006A6A82" w:rsidP="00645BB4">
      <w:pPr>
        <w:spacing w:after="120" w:line="240" w:lineRule="auto"/>
        <w:jc w:val="center"/>
        <w:rPr>
          <w:b/>
          <w:bCs/>
          <w:i/>
        </w:rPr>
      </w:pPr>
      <w:r w:rsidRPr="000E151B">
        <w:rPr>
          <w:b/>
          <w:bCs/>
          <w:i/>
        </w:rPr>
        <w:t>Thank you for your time</w:t>
      </w:r>
    </w:p>
    <w:p w:rsidR="003C5A12" w:rsidRDefault="00D641F5" w:rsidP="00893551">
      <w:pPr>
        <w:spacing w:after="120" w:line="240" w:lineRule="auto"/>
        <w:jc w:val="center"/>
      </w:pPr>
      <w:r>
        <w:rPr>
          <w:b/>
          <w:bCs/>
          <w:i/>
        </w:rPr>
        <w:t xml:space="preserve">Updated </w:t>
      </w:r>
      <w:r w:rsidR="00893551">
        <w:rPr>
          <w:b/>
          <w:bCs/>
          <w:i/>
        </w:rPr>
        <w:t>03. 08. 15</w:t>
      </w:r>
    </w:p>
    <w:sectPr w:rsidR="003C5A12" w:rsidSect="003C5A12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BDD" w:rsidRDefault="00BF4BDD" w:rsidP="009616F2">
      <w:pPr>
        <w:spacing w:after="0" w:line="240" w:lineRule="auto"/>
      </w:pPr>
      <w:r>
        <w:separator/>
      </w:r>
    </w:p>
  </w:endnote>
  <w:endnote w:type="continuationSeparator" w:id="1">
    <w:p w:rsidR="00BF4BDD" w:rsidRDefault="00BF4BDD" w:rsidP="0096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634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2420" w:rsidRDefault="008312D7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1F4760">
            <w:rPr>
              <w:noProof/>
            </w:rPr>
            <w:t>1</w:t>
          </w:r>
        </w:fldSimple>
        <w:r w:rsidR="00F32420">
          <w:t xml:space="preserve"> | </w:t>
        </w:r>
        <w:r w:rsidR="00F32420">
          <w:rPr>
            <w:color w:val="7F7F7F" w:themeColor="background1" w:themeShade="7F"/>
            <w:spacing w:val="60"/>
          </w:rPr>
          <w:t>Page</w:t>
        </w:r>
      </w:p>
    </w:sdtContent>
  </w:sdt>
  <w:p w:rsidR="00DD2604" w:rsidRDefault="00DD26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BDD" w:rsidRDefault="00BF4BDD" w:rsidP="009616F2">
      <w:pPr>
        <w:spacing w:after="0" w:line="240" w:lineRule="auto"/>
      </w:pPr>
      <w:r>
        <w:separator/>
      </w:r>
    </w:p>
  </w:footnote>
  <w:footnote w:type="continuationSeparator" w:id="1">
    <w:p w:rsidR="00BF4BDD" w:rsidRDefault="00BF4BDD" w:rsidP="00961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F56"/>
    <w:multiLevelType w:val="hybridMultilevel"/>
    <w:tmpl w:val="14DE08B2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7445C4E"/>
    <w:multiLevelType w:val="multilevel"/>
    <w:tmpl w:val="27CC0B60"/>
    <w:lvl w:ilvl="0">
      <w:start w:val="2"/>
      <w:numFmt w:val="decimal"/>
      <w:lvlText w:val="%1."/>
      <w:lvlJc w:val="left"/>
      <w:pPr>
        <w:ind w:left="450" w:hanging="450"/>
      </w:pPr>
      <w:rPr>
        <w:rFonts w:ascii="SutonnyMJ" w:hAnsi="SutonnyMJ" w:cs="SutonnyMJ" w:hint="default"/>
        <w:sz w:val="22"/>
      </w:rPr>
    </w:lvl>
    <w:lvl w:ilvl="1">
      <w:start w:val="18"/>
      <w:numFmt w:val="decimal"/>
      <w:lvlText w:val="%1.%2."/>
      <w:lvlJc w:val="left"/>
      <w:pPr>
        <w:ind w:left="900" w:hanging="450"/>
      </w:pPr>
      <w:rPr>
        <w:rFonts w:asciiTheme="minorHAnsi" w:hAnsiTheme="minorHAnsi" w:cstheme="minorHAnsi" w:hint="default"/>
        <w:sz w:val="22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="SutonnyMJ" w:hAnsi="SutonnyMJ" w:cs="SutonnyMJ" w:hint="default"/>
        <w:sz w:val="22"/>
      </w:rPr>
    </w:lvl>
    <w:lvl w:ilvl="3">
      <w:start w:val="1"/>
      <w:numFmt w:val="lowerLetter"/>
      <w:lvlText w:val="%1.%2.%3.%4."/>
      <w:lvlJc w:val="left"/>
      <w:pPr>
        <w:ind w:left="2070" w:hanging="720"/>
      </w:pPr>
      <w:rPr>
        <w:rFonts w:ascii="SutonnyMJ" w:hAnsi="SutonnyMJ" w:cs="SutonnyMJ" w:hint="default"/>
        <w:sz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ascii="SutonnyMJ" w:hAnsi="SutonnyMJ" w:cs="SutonnyMJ" w:hint="default"/>
        <w:sz w:val="22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ascii="SutonnyMJ" w:hAnsi="SutonnyMJ" w:cs="SutonnyMJ"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ascii="SutonnyMJ" w:hAnsi="SutonnyMJ" w:cs="SutonnyMJ" w:hint="default"/>
        <w:sz w:val="22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ascii="SutonnyMJ" w:hAnsi="SutonnyMJ" w:cs="SutonnyMJ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ascii="SutonnyMJ" w:hAnsi="SutonnyMJ" w:cs="SutonnyMJ" w:hint="default"/>
        <w:sz w:val="22"/>
      </w:rPr>
    </w:lvl>
  </w:abstractNum>
  <w:abstractNum w:abstractNumId="2">
    <w:nsid w:val="0FDA5BBB"/>
    <w:multiLevelType w:val="hybridMultilevel"/>
    <w:tmpl w:val="D9DA0F3C"/>
    <w:lvl w:ilvl="0" w:tplc="04090019">
      <w:start w:val="1"/>
      <w:numFmt w:val="lowerLetter"/>
      <w:lvlText w:val="%1."/>
      <w:lvlJc w:val="left"/>
      <w:pPr>
        <w:ind w:left="2127" w:hanging="360"/>
      </w:p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3">
    <w:nsid w:val="105F387C"/>
    <w:multiLevelType w:val="hybridMultilevel"/>
    <w:tmpl w:val="8F24DABA"/>
    <w:lvl w:ilvl="0" w:tplc="2A44DF9E">
      <w:start w:val="1"/>
      <w:numFmt w:val="decimal"/>
      <w:lvlText w:val="2.%1."/>
      <w:lvlJc w:val="left"/>
      <w:pPr>
        <w:tabs>
          <w:tab w:val="num" w:pos="450"/>
        </w:tabs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B4AE025A">
      <w:start w:val="1"/>
      <w:numFmt w:val="lowerLetter"/>
      <w:lvlText w:val="%3."/>
      <w:lvlJc w:val="left"/>
      <w:pPr>
        <w:tabs>
          <w:tab w:val="num" w:pos="1890"/>
        </w:tabs>
        <w:ind w:left="1890" w:hanging="360"/>
      </w:pPr>
      <w:rPr>
        <w:rFonts w:asciiTheme="minorHAnsi" w:hAnsiTheme="minorHAnsi" w:cstheme="minorHAnsi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13641541"/>
    <w:multiLevelType w:val="multilevel"/>
    <w:tmpl w:val="07A83326"/>
    <w:lvl w:ilvl="0">
      <w:start w:val="2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0"/>
      <w:numFmt w:val="decimal"/>
      <w:lvlText w:val="%1.%2."/>
      <w:lvlJc w:val="left"/>
      <w:pPr>
        <w:ind w:left="1288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eastAsia="Calibri" w:hint="default"/>
        <w:color w:val="000000"/>
        <w:sz w:val="32"/>
      </w:rPr>
    </w:lvl>
  </w:abstractNum>
  <w:abstractNum w:abstractNumId="5">
    <w:nsid w:val="13E855BB"/>
    <w:multiLevelType w:val="hybridMultilevel"/>
    <w:tmpl w:val="282A37AA"/>
    <w:lvl w:ilvl="0" w:tplc="EBACA2F8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6C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820F9"/>
    <w:multiLevelType w:val="multilevel"/>
    <w:tmpl w:val="7BC0EE34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7"/>
      <w:numFmt w:val="decimal"/>
      <w:lvlText w:val="%1.%2."/>
      <w:lvlJc w:val="left"/>
      <w:pPr>
        <w:ind w:left="112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eastAsia="Calibri" w:hint="default"/>
        <w:color w:val="000000"/>
        <w:sz w:val="32"/>
      </w:rPr>
    </w:lvl>
  </w:abstractNum>
  <w:abstractNum w:abstractNumId="7">
    <w:nsid w:val="1DCD06D6"/>
    <w:multiLevelType w:val="multilevel"/>
    <w:tmpl w:val="FEC8F6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8">
    <w:nsid w:val="20592359"/>
    <w:multiLevelType w:val="multilevel"/>
    <w:tmpl w:val="9E92F19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21AF7007"/>
    <w:multiLevelType w:val="multilevel"/>
    <w:tmpl w:val="27F8DC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232E5A3A"/>
    <w:multiLevelType w:val="multilevel"/>
    <w:tmpl w:val="93F80722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2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2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1">
    <w:nsid w:val="24020AFB"/>
    <w:multiLevelType w:val="multilevel"/>
    <w:tmpl w:val="33C6C02C"/>
    <w:lvl w:ilvl="0">
      <w:start w:val="2"/>
      <w:numFmt w:val="decimal"/>
      <w:lvlText w:val="%1."/>
      <w:lvlJc w:val="left"/>
      <w:pPr>
        <w:ind w:left="630" w:hanging="630"/>
      </w:pPr>
      <w:rPr>
        <w:rFonts w:ascii="SutonnyMJ" w:hAnsi="SutonnyMJ" w:cstheme="minorBidi" w:hint="default"/>
      </w:rPr>
    </w:lvl>
    <w:lvl w:ilvl="1">
      <w:start w:val="14"/>
      <w:numFmt w:val="decimal"/>
      <w:lvlText w:val="%1.%2."/>
      <w:lvlJc w:val="left"/>
      <w:pPr>
        <w:ind w:left="1350" w:hanging="630"/>
      </w:pPr>
      <w:rPr>
        <w:rFonts w:ascii="SutonnyMJ" w:hAnsi="SutonnyMJ" w:cstheme="minorBid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Theme="minorHAnsi" w:hAnsiTheme="minorHAnsi" w:cstheme="minorHAnsi" w:hint="default"/>
      </w:rPr>
    </w:lvl>
    <w:lvl w:ilvl="3">
      <w:start w:val="1"/>
      <w:numFmt w:val="lowerLetter"/>
      <w:lvlText w:val="%1.%2.%3.%4."/>
      <w:lvlJc w:val="left"/>
      <w:pPr>
        <w:ind w:left="2880" w:hanging="720"/>
      </w:pPr>
      <w:rPr>
        <w:rFonts w:ascii="SutonnyMJ" w:hAnsi="SutonnyMJ" w:cstheme="minorBid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SutonnyMJ" w:hAnsi="SutonnyMJ" w:cstheme="minorBidi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SutonnyMJ" w:hAnsi="SutonnyMJ" w:cstheme="minorBid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SutonnyMJ" w:hAnsi="SutonnyMJ" w:cstheme="minorBidi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SutonnyMJ" w:hAnsi="SutonnyMJ" w:cstheme="minorBid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SutonnyMJ" w:hAnsi="SutonnyMJ" w:cstheme="minorBidi" w:hint="default"/>
      </w:rPr>
    </w:lvl>
  </w:abstractNum>
  <w:abstractNum w:abstractNumId="12">
    <w:nsid w:val="25FF694E"/>
    <w:multiLevelType w:val="multilevel"/>
    <w:tmpl w:val="1382D2B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3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306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13">
    <w:nsid w:val="32FA58F9"/>
    <w:multiLevelType w:val="multilevel"/>
    <w:tmpl w:val="0896B6F2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29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15" w:hanging="885"/>
      </w:pPr>
      <w:rPr>
        <w:rFonts w:ascii="Calibri" w:hAnsi="Calibri" w:cs="Calibri"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10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4">
    <w:nsid w:val="332137D7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5">
    <w:nsid w:val="3B7F35DC"/>
    <w:multiLevelType w:val="multilevel"/>
    <w:tmpl w:val="63BC7C6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4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6">
    <w:nsid w:val="3EDA6527"/>
    <w:multiLevelType w:val="multilevel"/>
    <w:tmpl w:val="8DD6B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26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79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>
    <w:nsid w:val="3F503052"/>
    <w:multiLevelType w:val="multilevel"/>
    <w:tmpl w:val="9604B34E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5"/>
      <w:numFmt w:val="decimal"/>
      <w:lvlText w:val="%1.%2."/>
      <w:lvlJc w:val="left"/>
      <w:pPr>
        <w:ind w:left="130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47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18">
    <w:nsid w:val="440D5BAA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9">
    <w:nsid w:val="454B1072"/>
    <w:multiLevelType w:val="multilevel"/>
    <w:tmpl w:val="835A8F56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hint="default"/>
        <w:color w:val="000000"/>
        <w:sz w:val="32"/>
      </w:rPr>
    </w:lvl>
    <w:lvl w:ilvl="1">
      <w:start w:val="18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hint="default"/>
        <w:color w:val="000000"/>
        <w:sz w:val="32"/>
      </w:rPr>
    </w:lvl>
  </w:abstractNum>
  <w:abstractNum w:abstractNumId="20">
    <w:nsid w:val="46061C5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1">
    <w:nsid w:val="49BE4707"/>
    <w:multiLevelType w:val="multilevel"/>
    <w:tmpl w:val="9B28F2D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1065" w:hanging="6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513D68FF"/>
    <w:multiLevelType w:val="multilevel"/>
    <w:tmpl w:val="BE18238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0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3">
    <w:nsid w:val="51FA18BA"/>
    <w:multiLevelType w:val="hybridMultilevel"/>
    <w:tmpl w:val="7DF0D5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7424209"/>
    <w:multiLevelType w:val="multilevel"/>
    <w:tmpl w:val="06B22BF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2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5">
    <w:nsid w:val="576C1693"/>
    <w:multiLevelType w:val="multilevel"/>
    <w:tmpl w:val="43348BD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23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6">
    <w:nsid w:val="59155084"/>
    <w:multiLevelType w:val="multilevel"/>
    <w:tmpl w:val="114AC07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7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7">
    <w:nsid w:val="5AEC5180"/>
    <w:multiLevelType w:val="multilevel"/>
    <w:tmpl w:val="7FEC193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1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ascii="Calibri" w:hAnsi="Calibri" w:cs="Calibri"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8">
    <w:nsid w:val="5C974FEA"/>
    <w:multiLevelType w:val="multilevel"/>
    <w:tmpl w:val="00086C8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45" w:hanging="54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>
    <w:nsid w:val="6101383A"/>
    <w:multiLevelType w:val="hybridMultilevel"/>
    <w:tmpl w:val="1BEEBBE6"/>
    <w:lvl w:ilvl="0" w:tplc="D9400DFE">
      <w:start w:val="1"/>
      <w:numFmt w:val="lowerLetter"/>
      <w:lvlText w:val="%1."/>
      <w:lvlJc w:val="left"/>
      <w:pPr>
        <w:ind w:left="144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466CA0"/>
    <w:multiLevelType w:val="multilevel"/>
    <w:tmpl w:val="A9387AD4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1"/>
      <w:numFmt w:val="decimal"/>
      <w:lvlText w:val="%1.%2."/>
      <w:lvlJc w:val="left"/>
      <w:pPr>
        <w:ind w:left="1288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31">
    <w:nsid w:val="63C66EE8"/>
    <w:multiLevelType w:val="multilevel"/>
    <w:tmpl w:val="B73AB528"/>
    <w:lvl w:ilvl="0">
      <w:start w:val="2"/>
      <w:numFmt w:val="decimal"/>
      <w:lvlText w:val="%1."/>
      <w:lvlJc w:val="left"/>
      <w:pPr>
        <w:ind w:left="660" w:hanging="660"/>
      </w:pPr>
      <w:rPr>
        <w:rFonts w:ascii="Times New Roman" w:hAnsi="Times New Roman" w:cs="Times New Roman" w:hint="default"/>
        <w:sz w:val="24"/>
      </w:rPr>
    </w:lvl>
    <w:lvl w:ilvl="1">
      <w:start w:val="12"/>
      <w:numFmt w:val="decimal"/>
      <w:lvlText w:val="%1.%2."/>
      <w:lvlJc w:val="left"/>
      <w:pPr>
        <w:ind w:left="1065" w:hanging="660"/>
      </w:pPr>
      <w:rPr>
        <w:rFonts w:ascii="Times New Roman" w:hAnsi="Times New Roman" w:cs="Times New Roman" w:hint="default"/>
        <w:sz w:val="24"/>
      </w:rPr>
    </w:lvl>
    <w:lvl w:ilvl="2">
      <w:start w:val="1"/>
      <w:numFmt w:val="lowerLetter"/>
      <w:lvlText w:val="%3."/>
      <w:lvlJc w:val="left"/>
      <w:pPr>
        <w:ind w:left="207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abstractNum w:abstractNumId="32">
    <w:nsid w:val="66227CE7"/>
    <w:multiLevelType w:val="multilevel"/>
    <w:tmpl w:val="8940FF7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1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297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33">
    <w:nsid w:val="670D35FE"/>
    <w:multiLevelType w:val="hybridMultilevel"/>
    <w:tmpl w:val="0396CF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679B68DC"/>
    <w:multiLevelType w:val="hybridMultilevel"/>
    <w:tmpl w:val="055870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C3048E"/>
    <w:multiLevelType w:val="multilevel"/>
    <w:tmpl w:val="435699E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36">
    <w:nsid w:val="6B0B5CD1"/>
    <w:multiLevelType w:val="multilevel"/>
    <w:tmpl w:val="D7B84B1E"/>
    <w:lvl w:ilvl="0">
      <w:start w:val="8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26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7">
    <w:nsid w:val="70106D8C"/>
    <w:multiLevelType w:val="multilevel"/>
    <w:tmpl w:val="E9F0565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>
    <w:nsid w:val="7802329B"/>
    <w:multiLevelType w:val="multilevel"/>
    <w:tmpl w:val="355C642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9">
    <w:nsid w:val="7AC94E7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40">
    <w:nsid w:val="7F215B53"/>
    <w:multiLevelType w:val="multilevel"/>
    <w:tmpl w:val="0BE830E8"/>
    <w:lvl w:ilvl="0">
      <w:start w:val="3"/>
      <w:numFmt w:val="decimal"/>
      <w:lvlText w:val="%1."/>
      <w:lvlJc w:val="left"/>
      <w:pPr>
        <w:ind w:left="360" w:hanging="360"/>
      </w:pPr>
      <w:rPr>
        <w:rFonts w:ascii="SutonnyMJ" w:hAnsi="SutonnyMJ" w:cs="SutonnyMJ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ascii="SutonnyMJ" w:hAnsi="SutonnyMJ" w:cs="SutonnyMJ"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ascii="SutonnyMJ" w:hAnsi="SutonnyMJ" w:cs="SutonnyMJ"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ascii="SutonnyMJ" w:hAnsi="SutonnyMJ" w:cs="SutonnyMJ"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ascii="SutonnyMJ" w:hAnsi="SutonnyMJ" w:cs="SutonnyMJ"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ascii="SutonnyMJ" w:hAnsi="SutonnyMJ" w:cs="SutonnyMJ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38"/>
  </w:num>
  <w:num w:numId="5">
    <w:abstractNumId w:val="17"/>
  </w:num>
  <w:num w:numId="6">
    <w:abstractNumId w:val="9"/>
  </w:num>
  <w:num w:numId="7">
    <w:abstractNumId w:val="6"/>
  </w:num>
  <w:num w:numId="8">
    <w:abstractNumId w:val="37"/>
  </w:num>
  <w:num w:numId="9">
    <w:abstractNumId w:val="28"/>
  </w:num>
  <w:num w:numId="10">
    <w:abstractNumId w:val="4"/>
  </w:num>
  <w:num w:numId="11">
    <w:abstractNumId w:val="30"/>
  </w:num>
  <w:num w:numId="12">
    <w:abstractNumId w:val="31"/>
  </w:num>
  <w:num w:numId="13">
    <w:abstractNumId w:val="21"/>
  </w:num>
  <w:num w:numId="14">
    <w:abstractNumId w:val="13"/>
  </w:num>
  <w:num w:numId="15">
    <w:abstractNumId w:val="16"/>
  </w:num>
  <w:num w:numId="16">
    <w:abstractNumId w:val="7"/>
  </w:num>
  <w:num w:numId="17">
    <w:abstractNumId w:val="32"/>
  </w:num>
  <w:num w:numId="18">
    <w:abstractNumId w:val="10"/>
  </w:num>
  <w:num w:numId="19">
    <w:abstractNumId w:val="12"/>
  </w:num>
  <w:num w:numId="20">
    <w:abstractNumId w:val="15"/>
  </w:num>
  <w:num w:numId="21">
    <w:abstractNumId w:val="39"/>
  </w:num>
  <w:num w:numId="22">
    <w:abstractNumId w:val="14"/>
  </w:num>
  <w:num w:numId="23">
    <w:abstractNumId w:val="26"/>
  </w:num>
  <w:num w:numId="24">
    <w:abstractNumId w:val="19"/>
  </w:num>
  <w:num w:numId="25">
    <w:abstractNumId w:val="35"/>
  </w:num>
  <w:num w:numId="26">
    <w:abstractNumId w:val="22"/>
  </w:num>
  <w:num w:numId="27">
    <w:abstractNumId w:val="27"/>
  </w:num>
  <w:num w:numId="28">
    <w:abstractNumId w:val="24"/>
  </w:num>
  <w:num w:numId="29">
    <w:abstractNumId w:val="25"/>
  </w:num>
  <w:num w:numId="30">
    <w:abstractNumId w:val="33"/>
  </w:num>
  <w:num w:numId="31">
    <w:abstractNumId w:val="23"/>
  </w:num>
  <w:num w:numId="32">
    <w:abstractNumId w:val="2"/>
  </w:num>
  <w:num w:numId="33">
    <w:abstractNumId w:val="0"/>
  </w:num>
  <w:num w:numId="34">
    <w:abstractNumId w:val="40"/>
  </w:num>
  <w:num w:numId="35">
    <w:abstractNumId w:val="1"/>
  </w:num>
  <w:num w:numId="36">
    <w:abstractNumId w:val="11"/>
  </w:num>
  <w:num w:numId="37">
    <w:abstractNumId w:val="18"/>
  </w:num>
  <w:num w:numId="38">
    <w:abstractNumId w:val="20"/>
  </w:num>
  <w:num w:numId="39">
    <w:abstractNumId w:val="29"/>
  </w:num>
  <w:num w:numId="40">
    <w:abstractNumId w:val="36"/>
  </w:num>
  <w:num w:numId="41">
    <w:abstractNumId w:val="34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6B19"/>
    <w:rsid w:val="000037B4"/>
    <w:rsid w:val="00003B44"/>
    <w:rsid w:val="00005F37"/>
    <w:rsid w:val="00010155"/>
    <w:rsid w:val="00010A71"/>
    <w:rsid w:val="00020D9B"/>
    <w:rsid w:val="000218E3"/>
    <w:rsid w:val="0002449C"/>
    <w:rsid w:val="00030A5A"/>
    <w:rsid w:val="00033DDB"/>
    <w:rsid w:val="00046924"/>
    <w:rsid w:val="00050202"/>
    <w:rsid w:val="000519C6"/>
    <w:rsid w:val="000620AA"/>
    <w:rsid w:val="00071D3F"/>
    <w:rsid w:val="00074122"/>
    <w:rsid w:val="0007695F"/>
    <w:rsid w:val="000853CF"/>
    <w:rsid w:val="000877DE"/>
    <w:rsid w:val="00096D24"/>
    <w:rsid w:val="000A473D"/>
    <w:rsid w:val="000A58A5"/>
    <w:rsid w:val="000B1588"/>
    <w:rsid w:val="000B7D3E"/>
    <w:rsid w:val="000D2FED"/>
    <w:rsid w:val="000D49DD"/>
    <w:rsid w:val="000D627D"/>
    <w:rsid w:val="000E151B"/>
    <w:rsid w:val="000E5C85"/>
    <w:rsid w:val="000F2194"/>
    <w:rsid w:val="00114D45"/>
    <w:rsid w:val="0011700E"/>
    <w:rsid w:val="0011767B"/>
    <w:rsid w:val="0012140B"/>
    <w:rsid w:val="00121DBB"/>
    <w:rsid w:val="001252FA"/>
    <w:rsid w:val="001255E5"/>
    <w:rsid w:val="00126813"/>
    <w:rsid w:val="0013327B"/>
    <w:rsid w:val="001370FD"/>
    <w:rsid w:val="00141049"/>
    <w:rsid w:val="00142B9B"/>
    <w:rsid w:val="001461AB"/>
    <w:rsid w:val="00155ED9"/>
    <w:rsid w:val="0016768D"/>
    <w:rsid w:val="00175328"/>
    <w:rsid w:val="00177033"/>
    <w:rsid w:val="001841DE"/>
    <w:rsid w:val="001867AD"/>
    <w:rsid w:val="0018703D"/>
    <w:rsid w:val="0019788A"/>
    <w:rsid w:val="00197AF4"/>
    <w:rsid w:val="001B3062"/>
    <w:rsid w:val="001B6A92"/>
    <w:rsid w:val="001C0FEA"/>
    <w:rsid w:val="001C420C"/>
    <w:rsid w:val="001D14AB"/>
    <w:rsid w:val="001E4D4B"/>
    <w:rsid w:val="001F0069"/>
    <w:rsid w:val="001F4760"/>
    <w:rsid w:val="001F6773"/>
    <w:rsid w:val="001F7FDF"/>
    <w:rsid w:val="00200A96"/>
    <w:rsid w:val="002154E6"/>
    <w:rsid w:val="002209C1"/>
    <w:rsid w:val="002265F9"/>
    <w:rsid w:val="00227090"/>
    <w:rsid w:val="00230B85"/>
    <w:rsid w:val="002342CB"/>
    <w:rsid w:val="002367C9"/>
    <w:rsid w:val="00242988"/>
    <w:rsid w:val="00245DC4"/>
    <w:rsid w:val="00250C9F"/>
    <w:rsid w:val="00252339"/>
    <w:rsid w:val="00253A7F"/>
    <w:rsid w:val="00255014"/>
    <w:rsid w:val="0025553B"/>
    <w:rsid w:val="00260E3A"/>
    <w:rsid w:val="00262121"/>
    <w:rsid w:val="00263561"/>
    <w:rsid w:val="0026427E"/>
    <w:rsid w:val="00271758"/>
    <w:rsid w:val="002877D5"/>
    <w:rsid w:val="002940BB"/>
    <w:rsid w:val="00296C3C"/>
    <w:rsid w:val="002A1DE0"/>
    <w:rsid w:val="002A234B"/>
    <w:rsid w:val="002A3354"/>
    <w:rsid w:val="002A3AEB"/>
    <w:rsid w:val="002A538C"/>
    <w:rsid w:val="002C15D2"/>
    <w:rsid w:val="002C355E"/>
    <w:rsid w:val="002C668A"/>
    <w:rsid w:val="002D0F1E"/>
    <w:rsid w:val="002E54EA"/>
    <w:rsid w:val="002F060E"/>
    <w:rsid w:val="00307D8F"/>
    <w:rsid w:val="00310D89"/>
    <w:rsid w:val="00311E57"/>
    <w:rsid w:val="003125B0"/>
    <w:rsid w:val="00314422"/>
    <w:rsid w:val="003158B4"/>
    <w:rsid w:val="00316240"/>
    <w:rsid w:val="003163F1"/>
    <w:rsid w:val="003209E9"/>
    <w:rsid w:val="00324F46"/>
    <w:rsid w:val="003252D9"/>
    <w:rsid w:val="003257FA"/>
    <w:rsid w:val="00330410"/>
    <w:rsid w:val="0033185C"/>
    <w:rsid w:val="003362E4"/>
    <w:rsid w:val="003419FC"/>
    <w:rsid w:val="00341BD0"/>
    <w:rsid w:val="00342ED9"/>
    <w:rsid w:val="0034455F"/>
    <w:rsid w:val="00352DF3"/>
    <w:rsid w:val="00357CC7"/>
    <w:rsid w:val="0036310A"/>
    <w:rsid w:val="00365671"/>
    <w:rsid w:val="00367C5D"/>
    <w:rsid w:val="00367CFE"/>
    <w:rsid w:val="003707C2"/>
    <w:rsid w:val="00371B3F"/>
    <w:rsid w:val="00380E42"/>
    <w:rsid w:val="0038385B"/>
    <w:rsid w:val="00384B76"/>
    <w:rsid w:val="0039049E"/>
    <w:rsid w:val="003913F2"/>
    <w:rsid w:val="00392B50"/>
    <w:rsid w:val="0039614B"/>
    <w:rsid w:val="003A0B4F"/>
    <w:rsid w:val="003B6EB4"/>
    <w:rsid w:val="003C0B93"/>
    <w:rsid w:val="003C5A12"/>
    <w:rsid w:val="003C654D"/>
    <w:rsid w:val="003D3A36"/>
    <w:rsid w:val="003E41BE"/>
    <w:rsid w:val="003E7F2F"/>
    <w:rsid w:val="004008AB"/>
    <w:rsid w:val="00402D48"/>
    <w:rsid w:val="0040470C"/>
    <w:rsid w:val="004119C3"/>
    <w:rsid w:val="00422A1F"/>
    <w:rsid w:val="00425DEB"/>
    <w:rsid w:val="004268EE"/>
    <w:rsid w:val="00430306"/>
    <w:rsid w:val="00432F31"/>
    <w:rsid w:val="0043389A"/>
    <w:rsid w:val="0043597C"/>
    <w:rsid w:val="00444109"/>
    <w:rsid w:val="0045316E"/>
    <w:rsid w:val="00454913"/>
    <w:rsid w:val="00460FCB"/>
    <w:rsid w:val="00463637"/>
    <w:rsid w:val="00464B6C"/>
    <w:rsid w:val="0047580B"/>
    <w:rsid w:val="00475E6F"/>
    <w:rsid w:val="00476082"/>
    <w:rsid w:val="004777F8"/>
    <w:rsid w:val="00487A68"/>
    <w:rsid w:val="00491896"/>
    <w:rsid w:val="004943BA"/>
    <w:rsid w:val="004A5C7A"/>
    <w:rsid w:val="004B1684"/>
    <w:rsid w:val="004B5930"/>
    <w:rsid w:val="004B7DF9"/>
    <w:rsid w:val="004C142E"/>
    <w:rsid w:val="004C1C91"/>
    <w:rsid w:val="004C7916"/>
    <w:rsid w:val="004D169E"/>
    <w:rsid w:val="004D76A7"/>
    <w:rsid w:val="004E4793"/>
    <w:rsid w:val="004F4B3C"/>
    <w:rsid w:val="004F56F2"/>
    <w:rsid w:val="00504468"/>
    <w:rsid w:val="00506750"/>
    <w:rsid w:val="00512833"/>
    <w:rsid w:val="00512E1A"/>
    <w:rsid w:val="00516A6E"/>
    <w:rsid w:val="00517F73"/>
    <w:rsid w:val="0053493E"/>
    <w:rsid w:val="005508CA"/>
    <w:rsid w:val="00557E6A"/>
    <w:rsid w:val="0056196D"/>
    <w:rsid w:val="00566BDE"/>
    <w:rsid w:val="00572689"/>
    <w:rsid w:val="005727FD"/>
    <w:rsid w:val="00585399"/>
    <w:rsid w:val="00597E5C"/>
    <w:rsid w:val="005A138A"/>
    <w:rsid w:val="005A7440"/>
    <w:rsid w:val="005B054E"/>
    <w:rsid w:val="005B09B8"/>
    <w:rsid w:val="005B6174"/>
    <w:rsid w:val="005C0F14"/>
    <w:rsid w:val="005C51FF"/>
    <w:rsid w:val="005E00E8"/>
    <w:rsid w:val="005E1210"/>
    <w:rsid w:val="005F27E8"/>
    <w:rsid w:val="005F3674"/>
    <w:rsid w:val="00604243"/>
    <w:rsid w:val="006054A9"/>
    <w:rsid w:val="006072AA"/>
    <w:rsid w:val="00610849"/>
    <w:rsid w:val="00611517"/>
    <w:rsid w:val="00612BE3"/>
    <w:rsid w:val="00614E9F"/>
    <w:rsid w:val="00620494"/>
    <w:rsid w:val="006211B6"/>
    <w:rsid w:val="00622FDA"/>
    <w:rsid w:val="00626379"/>
    <w:rsid w:val="00640532"/>
    <w:rsid w:val="00643520"/>
    <w:rsid w:val="00645BB4"/>
    <w:rsid w:val="006616A9"/>
    <w:rsid w:val="0066445F"/>
    <w:rsid w:val="00666F06"/>
    <w:rsid w:val="006814D3"/>
    <w:rsid w:val="00681E0F"/>
    <w:rsid w:val="00686C37"/>
    <w:rsid w:val="00687137"/>
    <w:rsid w:val="006921C1"/>
    <w:rsid w:val="00692AB1"/>
    <w:rsid w:val="00694275"/>
    <w:rsid w:val="00695033"/>
    <w:rsid w:val="006A098D"/>
    <w:rsid w:val="006A3665"/>
    <w:rsid w:val="006A6A82"/>
    <w:rsid w:val="006B1132"/>
    <w:rsid w:val="006B6219"/>
    <w:rsid w:val="006C0D26"/>
    <w:rsid w:val="006C0EB9"/>
    <w:rsid w:val="006D0008"/>
    <w:rsid w:val="006D6D0F"/>
    <w:rsid w:val="006E3E18"/>
    <w:rsid w:val="006F2798"/>
    <w:rsid w:val="006F45FC"/>
    <w:rsid w:val="00702BB9"/>
    <w:rsid w:val="0070320B"/>
    <w:rsid w:val="00707455"/>
    <w:rsid w:val="00712707"/>
    <w:rsid w:val="0071342D"/>
    <w:rsid w:val="0071561E"/>
    <w:rsid w:val="007170F6"/>
    <w:rsid w:val="0072739C"/>
    <w:rsid w:val="0073249B"/>
    <w:rsid w:val="007337D2"/>
    <w:rsid w:val="00746D4C"/>
    <w:rsid w:val="007504EF"/>
    <w:rsid w:val="00750786"/>
    <w:rsid w:val="00756203"/>
    <w:rsid w:val="00760C54"/>
    <w:rsid w:val="00761A45"/>
    <w:rsid w:val="00765A30"/>
    <w:rsid w:val="0077017E"/>
    <w:rsid w:val="0077690E"/>
    <w:rsid w:val="00784002"/>
    <w:rsid w:val="00784F09"/>
    <w:rsid w:val="007867AB"/>
    <w:rsid w:val="007A20D6"/>
    <w:rsid w:val="007A4077"/>
    <w:rsid w:val="007B1117"/>
    <w:rsid w:val="007B62B2"/>
    <w:rsid w:val="007C29BF"/>
    <w:rsid w:val="007C5F9D"/>
    <w:rsid w:val="007D2D4F"/>
    <w:rsid w:val="007D5891"/>
    <w:rsid w:val="007D5AB0"/>
    <w:rsid w:val="007D5F09"/>
    <w:rsid w:val="007D77FD"/>
    <w:rsid w:val="007E22FD"/>
    <w:rsid w:val="007E60AE"/>
    <w:rsid w:val="007F0FA5"/>
    <w:rsid w:val="00806C78"/>
    <w:rsid w:val="00806F74"/>
    <w:rsid w:val="0081174A"/>
    <w:rsid w:val="00820B5E"/>
    <w:rsid w:val="0082522F"/>
    <w:rsid w:val="00826899"/>
    <w:rsid w:val="00827845"/>
    <w:rsid w:val="008312D7"/>
    <w:rsid w:val="0083172D"/>
    <w:rsid w:val="0084003D"/>
    <w:rsid w:val="008406DB"/>
    <w:rsid w:val="00841E99"/>
    <w:rsid w:val="00842CDD"/>
    <w:rsid w:val="00843CF7"/>
    <w:rsid w:val="00844455"/>
    <w:rsid w:val="00850AC9"/>
    <w:rsid w:val="008548B3"/>
    <w:rsid w:val="00856A4F"/>
    <w:rsid w:val="00865F3E"/>
    <w:rsid w:val="00870E86"/>
    <w:rsid w:val="00873D84"/>
    <w:rsid w:val="00877165"/>
    <w:rsid w:val="0088327F"/>
    <w:rsid w:val="00883A46"/>
    <w:rsid w:val="00885585"/>
    <w:rsid w:val="0088718F"/>
    <w:rsid w:val="00893551"/>
    <w:rsid w:val="00896720"/>
    <w:rsid w:val="00896B77"/>
    <w:rsid w:val="008A1DD8"/>
    <w:rsid w:val="008A6A5C"/>
    <w:rsid w:val="008B2356"/>
    <w:rsid w:val="008B320B"/>
    <w:rsid w:val="008B568B"/>
    <w:rsid w:val="008B7246"/>
    <w:rsid w:val="008C09C8"/>
    <w:rsid w:val="008C4D58"/>
    <w:rsid w:val="008D19E7"/>
    <w:rsid w:val="008E05CB"/>
    <w:rsid w:val="008E76F7"/>
    <w:rsid w:val="008F38B8"/>
    <w:rsid w:val="008F5937"/>
    <w:rsid w:val="008F7EE2"/>
    <w:rsid w:val="00901BDF"/>
    <w:rsid w:val="0090543B"/>
    <w:rsid w:val="009221BA"/>
    <w:rsid w:val="009231A7"/>
    <w:rsid w:val="009273CE"/>
    <w:rsid w:val="00935160"/>
    <w:rsid w:val="00940F2A"/>
    <w:rsid w:val="009436D8"/>
    <w:rsid w:val="00950612"/>
    <w:rsid w:val="00951928"/>
    <w:rsid w:val="00955011"/>
    <w:rsid w:val="009616F2"/>
    <w:rsid w:val="00965718"/>
    <w:rsid w:val="00967D2E"/>
    <w:rsid w:val="009834D2"/>
    <w:rsid w:val="009A08AB"/>
    <w:rsid w:val="009B6C1C"/>
    <w:rsid w:val="009C558D"/>
    <w:rsid w:val="009C5FC8"/>
    <w:rsid w:val="009C62AF"/>
    <w:rsid w:val="009C7F53"/>
    <w:rsid w:val="009D2D03"/>
    <w:rsid w:val="009E1B7F"/>
    <w:rsid w:val="009E5487"/>
    <w:rsid w:val="00A02163"/>
    <w:rsid w:val="00A07A66"/>
    <w:rsid w:val="00A135A3"/>
    <w:rsid w:val="00A2174E"/>
    <w:rsid w:val="00A228A2"/>
    <w:rsid w:val="00A25448"/>
    <w:rsid w:val="00A33CFB"/>
    <w:rsid w:val="00A37FAD"/>
    <w:rsid w:val="00A469FD"/>
    <w:rsid w:val="00A472D1"/>
    <w:rsid w:val="00A56B02"/>
    <w:rsid w:val="00A5728B"/>
    <w:rsid w:val="00A605D4"/>
    <w:rsid w:val="00A767AC"/>
    <w:rsid w:val="00A77B01"/>
    <w:rsid w:val="00AA20B0"/>
    <w:rsid w:val="00AA522E"/>
    <w:rsid w:val="00AA7C0F"/>
    <w:rsid w:val="00AC2B83"/>
    <w:rsid w:val="00AD27FE"/>
    <w:rsid w:val="00AD5184"/>
    <w:rsid w:val="00AE46FD"/>
    <w:rsid w:val="00AE49E7"/>
    <w:rsid w:val="00B40BAA"/>
    <w:rsid w:val="00B428A3"/>
    <w:rsid w:val="00B510DD"/>
    <w:rsid w:val="00B62962"/>
    <w:rsid w:val="00B64B05"/>
    <w:rsid w:val="00B64E16"/>
    <w:rsid w:val="00B72285"/>
    <w:rsid w:val="00B828CC"/>
    <w:rsid w:val="00BA0726"/>
    <w:rsid w:val="00BA132B"/>
    <w:rsid w:val="00BA2F42"/>
    <w:rsid w:val="00BA6424"/>
    <w:rsid w:val="00BB2CC5"/>
    <w:rsid w:val="00BB494F"/>
    <w:rsid w:val="00BB72E5"/>
    <w:rsid w:val="00BD2280"/>
    <w:rsid w:val="00BD2D8B"/>
    <w:rsid w:val="00BD55A4"/>
    <w:rsid w:val="00BD648F"/>
    <w:rsid w:val="00BE4B4F"/>
    <w:rsid w:val="00BF4BDD"/>
    <w:rsid w:val="00BF4F57"/>
    <w:rsid w:val="00BF5F52"/>
    <w:rsid w:val="00C0248F"/>
    <w:rsid w:val="00C103DE"/>
    <w:rsid w:val="00C14382"/>
    <w:rsid w:val="00C21A22"/>
    <w:rsid w:val="00C229FA"/>
    <w:rsid w:val="00C23588"/>
    <w:rsid w:val="00C26B19"/>
    <w:rsid w:val="00C26D02"/>
    <w:rsid w:val="00C26F24"/>
    <w:rsid w:val="00C30B62"/>
    <w:rsid w:val="00C342A4"/>
    <w:rsid w:val="00C359C8"/>
    <w:rsid w:val="00C360A8"/>
    <w:rsid w:val="00C41A40"/>
    <w:rsid w:val="00C53D77"/>
    <w:rsid w:val="00C64245"/>
    <w:rsid w:val="00C64528"/>
    <w:rsid w:val="00C70DA2"/>
    <w:rsid w:val="00C81273"/>
    <w:rsid w:val="00C84342"/>
    <w:rsid w:val="00C86DFD"/>
    <w:rsid w:val="00C95499"/>
    <w:rsid w:val="00CB11B2"/>
    <w:rsid w:val="00CB2584"/>
    <w:rsid w:val="00CB3CD2"/>
    <w:rsid w:val="00CC08F3"/>
    <w:rsid w:val="00CC1657"/>
    <w:rsid w:val="00CD3D4A"/>
    <w:rsid w:val="00CD41ED"/>
    <w:rsid w:val="00CD64CA"/>
    <w:rsid w:val="00CE441F"/>
    <w:rsid w:val="00CF37F9"/>
    <w:rsid w:val="00CF449F"/>
    <w:rsid w:val="00CF6781"/>
    <w:rsid w:val="00CF73C8"/>
    <w:rsid w:val="00D04BB9"/>
    <w:rsid w:val="00D070C1"/>
    <w:rsid w:val="00D12221"/>
    <w:rsid w:val="00D2604C"/>
    <w:rsid w:val="00D30485"/>
    <w:rsid w:val="00D4214C"/>
    <w:rsid w:val="00D44878"/>
    <w:rsid w:val="00D45E0F"/>
    <w:rsid w:val="00D5454C"/>
    <w:rsid w:val="00D641F5"/>
    <w:rsid w:val="00D7604E"/>
    <w:rsid w:val="00D82D80"/>
    <w:rsid w:val="00D9511C"/>
    <w:rsid w:val="00DA323D"/>
    <w:rsid w:val="00DA3CDD"/>
    <w:rsid w:val="00DB5427"/>
    <w:rsid w:val="00DB789E"/>
    <w:rsid w:val="00DC3AA5"/>
    <w:rsid w:val="00DC58F7"/>
    <w:rsid w:val="00DC6C00"/>
    <w:rsid w:val="00DD154A"/>
    <w:rsid w:val="00DD2604"/>
    <w:rsid w:val="00DD6846"/>
    <w:rsid w:val="00DF22BA"/>
    <w:rsid w:val="00DF4892"/>
    <w:rsid w:val="00E02E05"/>
    <w:rsid w:val="00E0490E"/>
    <w:rsid w:val="00E07E4A"/>
    <w:rsid w:val="00E10590"/>
    <w:rsid w:val="00E138C3"/>
    <w:rsid w:val="00E21CB5"/>
    <w:rsid w:val="00E23031"/>
    <w:rsid w:val="00E23251"/>
    <w:rsid w:val="00E2549E"/>
    <w:rsid w:val="00E35978"/>
    <w:rsid w:val="00E40D21"/>
    <w:rsid w:val="00E43ABA"/>
    <w:rsid w:val="00E60C7E"/>
    <w:rsid w:val="00E611A4"/>
    <w:rsid w:val="00E66E0E"/>
    <w:rsid w:val="00E80D53"/>
    <w:rsid w:val="00E909DC"/>
    <w:rsid w:val="00E90C51"/>
    <w:rsid w:val="00EA5D40"/>
    <w:rsid w:val="00EA6937"/>
    <w:rsid w:val="00EB01A8"/>
    <w:rsid w:val="00EB3591"/>
    <w:rsid w:val="00EB3DFD"/>
    <w:rsid w:val="00EB414F"/>
    <w:rsid w:val="00EC2485"/>
    <w:rsid w:val="00EC5A04"/>
    <w:rsid w:val="00EC6890"/>
    <w:rsid w:val="00ED0C0E"/>
    <w:rsid w:val="00ED16AA"/>
    <w:rsid w:val="00ED4C3D"/>
    <w:rsid w:val="00ED5BB8"/>
    <w:rsid w:val="00ED7776"/>
    <w:rsid w:val="00EE11D2"/>
    <w:rsid w:val="00EE451F"/>
    <w:rsid w:val="00EF37B4"/>
    <w:rsid w:val="00EF64DD"/>
    <w:rsid w:val="00F05ABE"/>
    <w:rsid w:val="00F06EA9"/>
    <w:rsid w:val="00F145B9"/>
    <w:rsid w:val="00F16CBA"/>
    <w:rsid w:val="00F230DE"/>
    <w:rsid w:val="00F257E6"/>
    <w:rsid w:val="00F32420"/>
    <w:rsid w:val="00F330E8"/>
    <w:rsid w:val="00F36C0B"/>
    <w:rsid w:val="00F370CD"/>
    <w:rsid w:val="00F413AB"/>
    <w:rsid w:val="00F5217B"/>
    <w:rsid w:val="00F53D9F"/>
    <w:rsid w:val="00F54B17"/>
    <w:rsid w:val="00F63C62"/>
    <w:rsid w:val="00F7641A"/>
    <w:rsid w:val="00F823B3"/>
    <w:rsid w:val="00F83221"/>
    <w:rsid w:val="00F83C93"/>
    <w:rsid w:val="00FA0044"/>
    <w:rsid w:val="00FA024F"/>
    <w:rsid w:val="00FA0929"/>
    <w:rsid w:val="00FB3621"/>
    <w:rsid w:val="00FC4C6F"/>
    <w:rsid w:val="00FD229B"/>
    <w:rsid w:val="00FE21CD"/>
    <w:rsid w:val="00FE4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37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74A"/>
    <w:pPr>
      <w:ind w:left="720"/>
      <w:contextualSpacing/>
    </w:pPr>
  </w:style>
  <w:style w:type="table" w:styleId="TableGrid">
    <w:name w:val="Table Grid"/>
    <w:basedOn w:val="TableNormal"/>
    <w:uiPriority w:val="59"/>
    <w:rsid w:val="0036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5937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6F2"/>
  </w:style>
  <w:style w:type="paragraph" w:styleId="Footer">
    <w:name w:val="footer"/>
    <w:basedOn w:val="Normal"/>
    <w:link w:val="FooterChar"/>
    <w:uiPriority w:val="99"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F2"/>
  </w:style>
  <w:style w:type="character" w:styleId="CommentReference">
    <w:name w:val="annotation reference"/>
    <w:basedOn w:val="DefaultParagraphFont"/>
    <w:uiPriority w:val="99"/>
    <w:semiHidden/>
    <w:unhideWhenUsed/>
    <w:rsid w:val="00F54B17"/>
    <w:rPr>
      <w:sz w:val="16"/>
      <w:szCs w:val="16"/>
    </w:rPr>
  </w:style>
  <w:style w:type="paragraph" w:styleId="CommentText">
    <w:name w:val="annotation text"/>
    <w:aliases w:val=" Char,Char"/>
    <w:basedOn w:val="Normal"/>
    <w:link w:val="CommentTextChar"/>
    <w:uiPriority w:val="99"/>
    <w:unhideWhenUsed/>
    <w:rsid w:val="00F54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aliases w:val=" Char Char,Char Char"/>
    <w:basedOn w:val="DefaultParagraphFont"/>
    <w:link w:val="CommentText"/>
    <w:uiPriority w:val="99"/>
    <w:rsid w:val="00F54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B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17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4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05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33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92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74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528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7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1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9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5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134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531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02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12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59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067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36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41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359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53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1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4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27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29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7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771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679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64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4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27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99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84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308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2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9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0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709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03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9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30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7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89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7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73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42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71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504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88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6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46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3BA96-452F-4890-B2DF-D495730B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3561</Words>
  <Characters>20301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mahbubalam</dc:creator>
  <cp:lastModifiedBy>Imtiaz</cp:lastModifiedBy>
  <cp:revision>2</cp:revision>
  <cp:lastPrinted>2014-12-22T04:48:00Z</cp:lastPrinted>
  <dcterms:created xsi:type="dcterms:W3CDTF">2015-08-03T08:37:00Z</dcterms:created>
  <dcterms:modified xsi:type="dcterms:W3CDTF">2015-08-03T08:37:00Z</dcterms:modified>
</cp:coreProperties>
</file>