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B19" w:rsidRPr="00896720" w:rsidRDefault="00D9511C" w:rsidP="00870E86">
      <w:pPr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896720">
        <w:rPr>
          <w:rFonts w:ascii="Times New Roman" w:hAnsi="Times New Roman" w:cs="Times New Roman"/>
          <w:b/>
          <w:bCs/>
        </w:rPr>
        <w:t>Toilet quality and cleanliness observation instrument</w:t>
      </w:r>
    </w:p>
    <w:p w:rsidR="005C0F14" w:rsidRDefault="008F5937" w:rsidP="00870E86">
      <w:pPr>
        <w:pStyle w:val="Heading2"/>
        <w:spacing w:before="0" w:after="120"/>
        <w:jc w:val="center"/>
        <w:rPr>
          <w:rFonts w:ascii="Times New Roman" w:hAnsi="Times New Roman"/>
          <w:i w:val="0"/>
          <w:sz w:val="24"/>
          <w:szCs w:val="24"/>
          <w:lang w:val="en-GB"/>
        </w:rPr>
      </w:pPr>
      <w:r w:rsidRPr="00896720">
        <w:rPr>
          <w:rFonts w:ascii="Times New Roman" w:hAnsi="Times New Roman"/>
          <w:i w:val="0"/>
          <w:sz w:val="24"/>
          <w:szCs w:val="24"/>
          <w:lang w:val="en-GB"/>
        </w:rPr>
        <w:t>Using behaviour change messaging to improve communal toilets in Dhaka, Bangladesh</w:t>
      </w:r>
    </w:p>
    <w:p w:rsidR="008F5937" w:rsidRPr="005C0F14" w:rsidRDefault="00B828CC" w:rsidP="00870E86">
      <w:pPr>
        <w:pStyle w:val="Heading2"/>
        <w:spacing w:before="0" w:after="120"/>
        <w:jc w:val="center"/>
        <w:rPr>
          <w:rFonts w:ascii="SutonnyMJ" w:hAnsi="SutonnyMJ" w:cs="SutonnyMJ"/>
          <w:b w:val="0"/>
          <w:i w:val="0"/>
          <w:sz w:val="24"/>
          <w:szCs w:val="24"/>
        </w:rPr>
      </w:pPr>
      <w:proofErr w:type="spellStart"/>
      <w:r w:rsidRPr="007D5F09">
        <w:rPr>
          <w:rFonts w:ascii="SutonnyMJ" w:hAnsi="SutonnyMJ" w:cs="SutonnyMJ"/>
          <w:b w:val="0"/>
          <w:sz w:val="24"/>
          <w:szCs w:val="24"/>
        </w:rPr>
        <w:t>cvqLvbvi</w:t>
      </w:r>
      <w:proofErr w:type="spellEnd"/>
      <w:r w:rsidRPr="007D5F09">
        <w:rPr>
          <w:rFonts w:ascii="SutonnyMJ" w:hAnsi="SutonnyMJ" w:cs="SutonnyMJ"/>
          <w:b w:val="0"/>
          <w:sz w:val="24"/>
          <w:szCs w:val="24"/>
        </w:rPr>
        <w:t xml:space="preserve"> </w:t>
      </w:r>
      <w:proofErr w:type="spellStart"/>
      <w:r w:rsidRPr="007D5F09">
        <w:rPr>
          <w:rFonts w:ascii="SutonnyMJ" w:hAnsi="SutonnyMJ" w:cs="SutonnyMJ"/>
          <w:b w:val="0"/>
          <w:sz w:val="24"/>
          <w:szCs w:val="24"/>
        </w:rPr>
        <w:t>gvb</w:t>
      </w:r>
      <w:proofErr w:type="spellEnd"/>
      <w:r w:rsidRPr="007D5F09">
        <w:rPr>
          <w:rFonts w:ascii="SutonnyMJ" w:hAnsi="SutonnyMJ" w:cs="SutonnyMJ"/>
          <w:b w:val="0"/>
          <w:sz w:val="24"/>
          <w:szCs w:val="24"/>
        </w:rPr>
        <w:t xml:space="preserve"> </w:t>
      </w:r>
      <w:proofErr w:type="spellStart"/>
      <w:r w:rsidRPr="007D5F09">
        <w:rPr>
          <w:rFonts w:ascii="SutonnyMJ" w:hAnsi="SutonnyMJ" w:cs="SutonnyMJ"/>
          <w:b w:val="0"/>
          <w:sz w:val="24"/>
          <w:szCs w:val="24"/>
        </w:rPr>
        <w:t>Ges</w:t>
      </w:r>
      <w:proofErr w:type="spellEnd"/>
      <w:r w:rsidRPr="007D5F09">
        <w:rPr>
          <w:rFonts w:ascii="SutonnyMJ" w:hAnsi="SutonnyMJ" w:cs="SutonnyMJ"/>
          <w:b w:val="0"/>
          <w:sz w:val="24"/>
          <w:szCs w:val="24"/>
        </w:rPr>
        <w:t xml:space="preserve"> </w:t>
      </w:r>
      <w:proofErr w:type="spellStart"/>
      <w:r w:rsidRPr="007D5F09">
        <w:rPr>
          <w:rFonts w:ascii="SutonnyMJ" w:hAnsi="SutonnyMJ" w:cs="SutonnyMJ"/>
          <w:b w:val="0"/>
          <w:sz w:val="24"/>
          <w:szCs w:val="24"/>
        </w:rPr>
        <w:t>cwi”QbœZvi</w:t>
      </w:r>
      <w:proofErr w:type="spellEnd"/>
      <w:r w:rsidRPr="007D5F09">
        <w:rPr>
          <w:rFonts w:ascii="SutonnyMJ" w:hAnsi="SutonnyMJ" w:cs="SutonnyMJ"/>
          <w:b w:val="0"/>
          <w:sz w:val="24"/>
          <w:szCs w:val="24"/>
        </w:rPr>
        <w:t xml:space="preserve"> </w:t>
      </w:r>
      <w:proofErr w:type="spellStart"/>
      <w:r w:rsidR="005C0F14">
        <w:rPr>
          <w:rFonts w:ascii="SutonnyMJ" w:hAnsi="SutonnyMJ" w:cs="SutonnyMJ"/>
          <w:b w:val="0"/>
          <w:sz w:val="24"/>
          <w:szCs w:val="24"/>
        </w:rPr>
        <w:t>ch</w:t>
      </w:r>
      <w:proofErr w:type="spellEnd"/>
      <w:r w:rsidR="005C0F14">
        <w:rPr>
          <w:rFonts w:ascii="SutonnyMJ" w:hAnsi="SutonnyMJ" w:cs="SutonnyMJ"/>
          <w:b w:val="0"/>
          <w:sz w:val="24"/>
          <w:szCs w:val="24"/>
        </w:rPr>
        <w:t>©©©</w:t>
      </w:r>
      <w:r w:rsidR="005C0F14">
        <w:rPr>
          <w:rFonts w:ascii="SutonnyMJ" w:hAnsi="SutonnyMJ" w:cs="SutonnyMJ"/>
          <w:b w:val="0"/>
          <w:i w:val="0"/>
          <w:sz w:val="24"/>
          <w:szCs w:val="24"/>
        </w:rPr>
        <w:t>©‡</w:t>
      </w:r>
      <w:proofErr w:type="spellStart"/>
      <w:r w:rsidR="005C0F14">
        <w:rPr>
          <w:rFonts w:ascii="SutonnyMJ" w:hAnsi="SutonnyMJ" w:cs="SutonnyMJ"/>
          <w:b w:val="0"/>
          <w:i w:val="0"/>
          <w:sz w:val="24"/>
          <w:szCs w:val="24"/>
        </w:rPr>
        <w:t>eÿY</w:t>
      </w:r>
      <w:proofErr w:type="spellEnd"/>
    </w:p>
    <w:p w:rsidR="00B828CC" w:rsidRPr="007D5F09" w:rsidRDefault="007D5F09" w:rsidP="00B828CC">
      <w:pPr>
        <w:rPr>
          <w:rFonts w:ascii="SutonnyMJ" w:hAnsi="SutonnyMJ" w:cs="SutonnyMJ"/>
        </w:rPr>
      </w:pPr>
      <w:r w:rsidRPr="007D5F09">
        <w:rPr>
          <w:rFonts w:ascii="SutonnyMJ" w:hAnsi="SutonnyMJ" w:cs="SutonnyMJ"/>
        </w:rPr>
        <w:t xml:space="preserve">               </w:t>
      </w:r>
      <w:r w:rsidR="00B828CC" w:rsidRPr="007D5F09">
        <w:rPr>
          <w:rFonts w:ascii="SutonnyMJ" w:hAnsi="SutonnyMJ" w:cs="SutonnyMJ"/>
        </w:rPr>
        <w:t xml:space="preserve"> </w:t>
      </w:r>
      <w:proofErr w:type="spellStart"/>
      <w:r w:rsidR="00B828CC" w:rsidRPr="007D5F09">
        <w:rPr>
          <w:rFonts w:ascii="SutonnyMJ" w:hAnsi="SutonnyMJ" w:cs="SutonnyMJ"/>
        </w:rPr>
        <w:t>evsjv‡`‡ki</w:t>
      </w:r>
      <w:proofErr w:type="spellEnd"/>
      <w:r w:rsidRPr="007D5F09">
        <w:rPr>
          <w:rFonts w:ascii="SutonnyMJ" w:hAnsi="SutonnyMJ" w:cs="SutonnyMJ"/>
        </w:rPr>
        <w:t xml:space="preserve"> </w:t>
      </w:r>
      <w:proofErr w:type="spellStart"/>
      <w:r w:rsidRPr="007D5F09">
        <w:rPr>
          <w:rFonts w:ascii="SutonnyMJ" w:hAnsi="SutonnyMJ" w:cs="SutonnyMJ"/>
        </w:rPr>
        <w:t>g‡a</w:t>
      </w:r>
      <w:proofErr w:type="spellEnd"/>
      <w:r w:rsidRPr="007D5F09">
        <w:rPr>
          <w:rFonts w:ascii="SutonnyMJ" w:hAnsi="SutonnyMJ" w:cs="SutonnyMJ"/>
        </w:rPr>
        <w:t>¨</w:t>
      </w:r>
      <w:r w:rsidR="00B828CC" w:rsidRPr="007D5F09">
        <w:rPr>
          <w:rFonts w:ascii="SutonnyMJ" w:hAnsi="SutonnyMJ" w:cs="SutonnyMJ"/>
        </w:rPr>
        <w:t xml:space="preserve"> </w:t>
      </w:r>
      <w:proofErr w:type="spellStart"/>
      <w:r w:rsidR="00B828CC" w:rsidRPr="007D5F09">
        <w:rPr>
          <w:rFonts w:ascii="SutonnyMJ" w:hAnsi="SutonnyMJ" w:cs="SutonnyMJ"/>
        </w:rPr>
        <w:t>XvKv</w:t>
      </w:r>
      <w:proofErr w:type="spellEnd"/>
      <w:r w:rsidR="00B828CC" w:rsidRPr="007D5F09">
        <w:rPr>
          <w:rFonts w:ascii="SutonnyMJ" w:hAnsi="SutonnyMJ" w:cs="SutonnyMJ"/>
        </w:rPr>
        <w:t xml:space="preserve"> </w:t>
      </w:r>
      <w:proofErr w:type="spellStart"/>
      <w:r w:rsidR="00B828CC" w:rsidRPr="007D5F09">
        <w:rPr>
          <w:rFonts w:ascii="SutonnyMJ" w:hAnsi="SutonnyMJ" w:cs="SutonnyMJ"/>
        </w:rPr>
        <w:t>kn‡i‡i</w:t>
      </w:r>
      <w:proofErr w:type="spellEnd"/>
      <w:r w:rsidR="00B828CC" w:rsidRPr="007D5F09">
        <w:rPr>
          <w:rFonts w:ascii="SutonnyMJ" w:hAnsi="SutonnyMJ" w:cs="SutonnyMJ"/>
        </w:rPr>
        <w:t xml:space="preserve"> †</w:t>
      </w:r>
      <w:proofErr w:type="spellStart"/>
      <w:r w:rsidR="00B828CC" w:rsidRPr="007D5F09">
        <w:rPr>
          <w:rFonts w:ascii="SutonnyMJ" w:hAnsi="SutonnyMJ" w:cs="SutonnyMJ"/>
        </w:rPr>
        <w:t>hŠ</w:t>
      </w:r>
      <w:proofErr w:type="spellEnd"/>
      <w:r w:rsidR="00B828CC" w:rsidRPr="007D5F09">
        <w:rPr>
          <w:rFonts w:ascii="SutonnyMJ" w:hAnsi="SutonnyMJ" w:cs="SutonnyMJ"/>
        </w:rPr>
        <w:t xml:space="preserve">_ </w:t>
      </w:r>
      <w:proofErr w:type="spellStart"/>
      <w:r w:rsidR="00B828CC" w:rsidRPr="007D5F09">
        <w:rPr>
          <w:rFonts w:ascii="SutonnyMJ" w:hAnsi="SutonnyMJ" w:cs="SutonnyMJ"/>
        </w:rPr>
        <w:t>cvqLvbv</w:t>
      </w:r>
      <w:proofErr w:type="spellEnd"/>
      <w:r w:rsidR="00B828CC" w:rsidRPr="007D5F09">
        <w:rPr>
          <w:rFonts w:ascii="SutonnyMJ" w:hAnsi="SutonnyMJ" w:cs="SutonnyMJ"/>
        </w:rPr>
        <w:t xml:space="preserve"> </w:t>
      </w:r>
      <w:proofErr w:type="spellStart"/>
      <w:r w:rsidR="00B828CC" w:rsidRPr="007D5F09">
        <w:rPr>
          <w:rFonts w:ascii="SutonnyMJ" w:hAnsi="SutonnyMJ" w:cs="SutonnyMJ"/>
        </w:rPr>
        <w:t>DbœZKi‡bi</w:t>
      </w:r>
      <w:proofErr w:type="spellEnd"/>
      <w:r w:rsidR="00B828CC" w:rsidRPr="007D5F09">
        <w:rPr>
          <w:rFonts w:ascii="SutonnyMJ" w:hAnsi="SutonnyMJ" w:cs="SutonnyMJ"/>
        </w:rPr>
        <w:t xml:space="preserve"> </w:t>
      </w:r>
      <w:proofErr w:type="spellStart"/>
      <w:r w:rsidR="00B828CC" w:rsidRPr="007D5F09">
        <w:rPr>
          <w:rFonts w:ascii="SutonnyMJ" w:hAnsi="SutonnyMJ" w:cs="SutonnyMJ"/>
        </w:rPr>
        <w:t>Rb</w:t>
      </w:r>
      <w:proofErr w:type="spellEnd"/>
      <w:r w:rsidR="00B828CC" w:rsidRPr="007D5F09">
        <w:rPr>
          <w:rFonts w:ascii="SutonnyMJ" w:hAnsi="SutonnyMJ" w:cs="SutonnyMJ"/>
        </w:rPr>
        <w:t xml:space="preserve">¨ </w:t>
      </w:r>
      <w:proofErr w:type="spellStart"/>
      <w:r w:rsidR="00B828CC" w:rsidRPr="007D5F09">
        <w:rPr>
          <w:rFonts w:ascii="SutonnyMJ" w:hAnsi="SutonnyMJ" w:cs="SutonnyMJ"/>
        </w:rPr>
        <w:t>AvPiY</w:t>
      </w:r>
      <w:proofErr w:type="spellEnd"/>
      <w:r w:rsidR="00B828CC" w:rsidRPr="007D5F09">
        <w:rPr>
          <w:rFonts w:ascii="SutonnyMJ" w:hAnsi="SutonnyMJ" w:cs="SutonnyMJ"/>
        </w:rPr>
        <w:t xml:space="preserve"> </w:t>
      </w:r>
      <w:proofErr w:type="spellStart"/>
      <w:r w:rsidR="00B828CC" w:rsidRPr="007D5F09">
        <w:rPr>
          <w:rFonts w:ascii="SutonnyMJ" w:hAnsi="SutonnyMJ" w:cs="SutonnyMJ"/>
        </w:rPr>
        <w:t>cwieZ©b</w:t>
      </w:r>
      <w:r>
        <w:rPr>
          <w:rFonts w:ascii="SutonnyMJ" w:hAnsi="SutonnyMJ" w:cs="SutonnyMJ"/>
        </w:rPr>
        <w:t>Kv</w:t>
      </w:r>
      <w:r w:rsidR="00B828CC" w:rsidRPr="007D5F09">
        <w:rPr>
          <w:rFonts w:ascii="SutonnyMJ" w:hAnsi="SutonnyMJ" w:cs="SutonnyMJ"/>
        </w:rPr>
        <w:t>i</w:t>
      </w:r>
      <w:r>
        <w:rPr>
          <w:rFonts w:ascii="SutonnyMJ" w:hAnsi="SutonnyMJ" w:cs="SutonnyMJ"/>
        </w:rPr>
        <w:t>x</w:t>
      </w:r>
      <w:proofErr w:type="spellEnd"/>
      <w:r w:rsidR="00B828CC" w:rsidRPr="007D5F09">
        <w:rPr>
          <w:rFonts w:ascii="SutonnyMJ" w:hAnsi="SutonnyMJ" w:cs="SutonnyMJ"/>
        </w:rPr>
        <w:t xml:space="preserve"> </w:t>
      </w:r>
      <w:proofErr w:type="spellStart"/>
      <w:r w:rsidR="00B828CC" w:rsidRPr="007D5F09">
        <w:rPr>
          <w:rFonts w:ascii="SutonnyMJ" w:hAnsi="SutonnyMJ" w:cs="SutonnyMJ"/>
        </w:rPr>
        <w:t>evZ©v</w:t>
      </w:r>
      <w:proofErr w:type="spellEnd"/>
      <w:r w:rsidRPr="007D5F09">
        <w:rPr>
          <w:rFonts w:ascii="SutonnyMJ" w:hAnsi="SutonnyMJ" w:cs="SutonnyMJ"/>
        </w:rPr>
        <w:t xml:space="preserve"> </w:t>
      </w:r>
      <w:proofErr w:type="spellStart"/>
      <w:r w:rsidRPr="007D5F09">
        <w:rPr>
          <w:rFonts w:ascii="SutonnyMJ" w:hAnsi="SutonnyMJ" w:cs="SutonnyMJ"/>
        </w:rPr>
        <w:t>e¨envi</w:t>
      </w:r>
      <w:proofErr w:type="spellEnd"/>
    </w:p>
    <w:p w:rsidR="007E60AE" w:rsidRPr="00896720" w:rsidRDefault="007E60AE" w:rsidP="00870E86">
      <w:pPr>
        <w:spacing w:after="120" w:line="240" w:lineRule="auto"/>
        <w:ind w:left="720"/>
        <w:rPr>
          <w:rFonts w:ascii="Times New Roman" w:hAnsi="Times New Roman" w:cs="Times New Roman"/>
          <w:b/>
        </w:rPr>
      </w:pPr>
    </w:p>
    <w:p w:rsidR="007D5F09" w:rsidRDefault="007E60AE" w:rsidP="00870E86">
      <w:pPr>
        <w:spacing w:after="120" w:line="240" w:lineRule="auto"/>
        <w:ind w:left="360"/>
        <w:rPr>
          <w:rFonts w:ascii="Times New Roman" w:hAnsi="Times New Roman" w:cs="Times New Roman"/>
          <w:b/>
        </w:rPr>
      </w:pPr>
      <w:r w:rsidRPr="00896720">
        <w:rPr>
          <w:rFonts w:ascii="Times New Roman" w:hAnsi="Times New Roman" w:cs="Times New Roman"/>
          <w:b/>
        </w:rPr>
        <w:t xml:space="preserve">Section A </w:t>
      </w:r>
      <w:proofErr w:type="spellStart"/>
      <w:r w:rsidR="00454913" w:rsidRPr="002209C1">
        <w:rPr>
          <w:rFonts w:ascii="SutonnyMJ" w:hAnsi="SutonnyMJ" w:cs="SutonnyMJ"/>
        </w:rPr>
        <w:t>cÖkœcÎ</w:t>
      </w:r>
      <w:proofErr w:type="spellEnd"/>
      <w:r w:rsidR="00454913" w:rsidRPr="002209C1">
        <w:rPr>
          <w:rFonts w:ascii="SutonnyMJ" w:hAnsi="SutonnyMJ" w:cs="SutonnyMJ"/>
        </w:rPr>
        <w:t xml:space="preserve"> </w:t>
      </w:r>
      <w:r w:rsidR="00454913" w:rsidRPr="002209C1">
        <w:rPr>
          <w:rFonts w:ascii="SutonnyMJ" w:eastAsia="Calibri" w:hAnsi="SutonnyMJ" w:cs="SutonnyMJ"/>
          <w:color w:val="000000"/>
        </w:rPr>
        <w:t>mbv³KiY</w:t>
      </w:r>
      <w:r w:rsidR="00454913">
        <w:rPr>
          <w:rFonts w:ascii="SutonnyMJ" w:hAnsi="SutonnyMJ" w:cs="SutonnyMJ"/>
          <w:color w:val="000000"/>
        </w:rPr>
        <w:t xml:space="preserve"> [</w:t>
      </w:r>
      <w:r w:rsidR="00454913">
        <w:rPr>
          <w:rFonts w:ascii="Times New Roman" w:hAnsi="Times New Roman" w:cs="Times New Roman"/>
          <w:b/>
        </w:rPr>
        <w:t>Questionnaire identification]</w:t>
      </w:r>
    </w:p>
    <w:p w:rsidR="002A538C" w:rsidRPr="00756203" w:rsidRDefault="00CF37F9" w:rsidP="003125B0">
      <w:pPr>
        <w:numPr>
          <w:ilvl w:val="0"/>
          <w:numId w:val="1"/>
        </w:numPr>
        <w:spacing w:after="120" w:line="240" w:lineRule="auto"/>
      </w:pPr>
      <w:proofErr w:type="spellStart"/>
      <w:r w:rsidRPr="002F1849">
        <w:rPr>
          <w:rFonts w:ascii="SutonnyMJ" w:hAnsi="SutonnyMJ"/>
          <w:color w:val="000000" w:themeColor="text1"/>
        </w:rPr>
        <w:t>DËi`vZv</w:t>
      </w:r>
      <w:proofErr w:type="spellEnd"/>
      <w:r w:rsidRPr="002F1849">
        <w:rPr>
          <w:rFonts w:ascii="SutonnyMJ" w:hAnsi="SutonnyMJ"/>
          <w:color w:val="000000" w:themeColor="text1"/>
        </w:rPr>
        <w:t xml:space="preserve">/ </w:t>
      </w:r>
      <w:proofErr w:type="spellStart"/>
      <w:r w:rsidRPr="002F1849">
        <w:rPr>
          <w:rFonts w:ascii="SutonnyMJ" w:hAnsi="SutonnyMJ"/>
          <w:color w:val="000000" w:themeColor="text1"/>
        </w:rPr>
        <w:t>K¬v÷vi</w:t>
      </w:r>
      <w:proofErr w:type="spellEnd"/>
      <w:r w:rsidRPr="002F1849">
        <w:rPr>
          <w:rFonts w:ascii="SutonnyMJ" w:hAnsi="SutonnyMJ"/>
          <w:color w:val="000000" w:themeColor="text1"/>
        </w:rPr>
        <w:t xml:space="preserve">/ </w:t>
      </w:r>
      <w:proofErr w:type="spellStart"/>
      <w:r w:rsidRPr="002F1849">
        <w:rPr>
          <w:rFonts w:ascii="SutonnyMJ" w:hAnsi="SutonnyMJ"/>
          <w:color w:val="000000" w:themeColor="text1"/>
        </w:rPr>
        <w:t>Uq‡jU</w:t>
      </w:r>
      <w:proofErr w:type="spellEnd"/>
      <w:r w:rsidRPr="002F1849">
        <w:rPr>
          <w:rFonts w:ascii="SutonnyMJ" w:hAnsi="SutonnyMJ"/>
          <w:color w:val="000000" w:themeColor="text1"/>
        </w:rPr>
        <w:t xml:space="preserve"> </w:t>
      </w:r>
      <w:proofErr w:type="spellStart"/>
      <w:r w:rsidRPr="002F1849">
        <w:rPr>
          <w:rFonts w:ascii="SutonnyMJ" w:hAnsi="SutonnyMJ"/>
          <w:color w:val="000000" w:themeColor="text1"/>
        </w:rPr>
        <w:t>AvBwW</w:t>
      </w:r>
      <w:proofErr w:type="spellEnd"/>
      <w:r w:rsidR="00CF73C8">
        <w:rPr>
          <w:rFonts w:ascii="Times New Roman" w:hAnsi="Times New Roman" w:cs="Times New Roman"/>
          <w:sz w:val="24"/>
          <w:szCs w:val="24"/>
        </w:rPr>
        <w:t xml:space="preserve"> </w:t>
      </w:r>
      <w:r w:rsidR="002A538C" w:rsidRPr="002A538C">
        <w:rPr>
          <w:rFonts w:ascii="Times New Roman" w:hAnsi="Times New Roman" w:cs="Times New Roman"/>
          <w:sz w:val="24"/>
          <w:szCs w:val="24"/>
        </w:rPr>
        <w:t>ID (Cluster-Toil</w:t>
      </w:r>
      <w:r w:rsidR="002A538C">
        <w:rPr>
          <w:rFonts w:ascii="Times New Roman" w:hAnsi="Times New Roman" w:cs="Times New Roman"/>
          <w:sz w:val="24"/>
          <w:szCs w:val="24"/>
        </w:rPr>
        <w:t>e</w:t>
      </w:r>
      <w:r w:rsidR="002A538C" w:rsidRPr="002A538C">
        <w:rPr>
          <w:rFonts w:ascii="Times New Roman" w:hAnsi="Times New Roman" w:cs="Times New Roman"/>
          <w:sz w:val="24"/>
          <w:szCs w:val="24"/>
        </w:rPr>
        <w:t>t-Respondent):</w:t>
      </w:r>
      <w:r w:rsidR="002A538C">
        <w:tab/>
      </w:r>
      <w:commentRangeStart w:id="0"/>
      <w:r w:rsidR="002A538C" w:rsidRPr="00D5454C">
        <w:rPr>
          <w:sz w:val="52"/>
          <w:szCs w:val="52"/>
        </w:rPr>
        <w:t>□□□</w:t>
      </w:r>
      <w:r w:rsidR="002A538C">
        <w:rPr>
          <w:sz w:val="52"/>
          <w:szCs w:val="52"/>
        </w:rPr>
        <w:t>-</w:t>
      </w:r>
      <w:r w:rsidR="002A538C" w:rsidRPr="00D5454C">
        <w:rPr>
          <w:sz w:val="52"/>
          <w:szCs w:val="52"/>
        </w:rPr>
        <w:t>□□</w:t>
      </w:r>
      <w:r w:rsidR="002A538C">
        <w:rPr>
          <w:sz w:val="52"/>
          <w:szCs w:val="52"/>
        </w:rPr>
        <w:t>-</w:t>
      </w:r>
      <w:r w:rsidR="002A538C" w:rsidRPr="00D5454C">
        <w:rPr>
          <w:sz w:val="52"/>
          <w:szCs w:val="52"/>
        </w:rPr>
        <w:t>□□</w:t>
      </w:r>
      <w:commentRangeEnd w:id="0"/>
      <w:r w:rsidR="00F370CD">
        <w:rPr>
          <w:rStyle w:val="CommentReference"/>
        </w:rPr>
        <w:commentReference w:id="0"/>
      </w:r>
      <w:r w:rsidR="00260E3A">
        <w:rPr>
          <w:sz w:val="52"/>
          <w:szCs w:val="52"/>
        </w:rPr>
        <w:t xml:space="preserve"> </w:t>
      </w:r>
    </w:p>
    <w:p w:rsidR="00756203" w:rsidRPr="00DC6C00" w:rsidRDefault="002A538C" w:rsidP="003125B0">
      <w:pPr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/>
          <w:color w:val="000000" w:themeColor="text1"/>
        </w:rPr>
        <w:t xml:space="preserve"> </w:t>
      </w:r>
      <w:proofErr w:type="spellStart"/>
      <w:r w:rsidR="000519C6" w:rsidRPr="001B7561">
        <w:rPr>
          <w:rFonts w:ascii="SutonnyMJ" w:hAnsi="SutonnyMJ"/>
          <w:color w:val="000000" w:themeColor="text1"/>
        </w:rPr>
        <w:t>wVKvbv</w:t>
      </w:r>
      <w:proofErr w:type="spellEnd"/>
      <w:r w:rsidR="000519C6" w:rsidRPr="001B7561">
        <w:rPr>
          <w:rFonts w:ascii="Arial" w:hAnsi="Arial" w:cs="Arial"/>
          <w:color w:val="000000" w:themeColor="text1"/>
        </w:rPr>
        <w:t xml:space="preserve"> </w:t>
      </w:r>
      <w:r w:rsidR="000519C6" w:rsidRPr="00DC6C0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commentRangeStart w:id="1"/>
      <w:r w:rsidR="00666F06" w:rsidRPr="00DC6C00">
        <w:rPr>
          <w:rFonts w:ascii="Times New Roman" w:hAnsi="Times New Roman" w:cs="Times New Roman"/>
          <w:sz w:val="24"/>
          <w:szCs w:val="24"/>
        </w:rPr>
        <w:t>Add</w:t>
      </w:r>
      <w:r w:rsidR="00F54B17" w:rsidRPr="00DC6C00">
        <w:rPr>
          <w:rFonts w:ascii="Times New Roman" w:hAnsi="Times New Roman" w:cs="Times New Roman"/>
          <w:sz w:val="24"/>
          <w:szCs w:val="24"/>
        </w:rPr>
        <w:t>ress</w:t>
      </w:r>
      <w:commentRangeEnd w:id="1"/>
      <w:r w:rsidR="00F370CD">
        <w:rPr>
          <w:rStyle w:val="CommentReference"/>
        </w:rPr>
        <w:commentReference w:id="1"/>
      </w:r>
      <w:r w:rsidR="00311E57" w:rsidRPr="00DC6C00">
        <w:rPr>
          <w:rFonts w:ascii="Times New Roman" w:hAnsi="Times New Roman" w:cs="Times New Roman"/>
          <w:sz w:val="24"/>
          <w:szCs w:val="24"/>
        </w:rPr>
        <w:t>]</w:t>
      </w:r>
      <w:r w:rsidR="00666F06" w:rsidRPr="00DC6C00">
        <w:rPr>
          <w:rFonts w:ascii="Times New Roman" w:hAnsi="Times New Roman" w:cs="Times New Roman"/>
          <w:sz w:val="24"/>
          <w:szCs w:val="24"/>
        </w:rPr>
        <w:t>:</w:t>
      </w:r>
    </w:p>
    <w:p w:rsidR="009273CE" w:rsidRDefault="009273CE" w:rsidP="003125B0">
      <w:pPr>
        <w:numPr>
          <w:ilvl w:val="0"/>
          <w:numId w:val="1"/>
        </w:numPr>
        <w:spacing w:after="120" w:line="240" w:lineRule="auto"/>
      </w:pPr>
      <w:r w:rsidRPr="00311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9C3">
        <w:rPr>
          <w:rFonts w:ascii="SutonnyMJ" w:hAnsi="SutonnyMJ" w:cs="SutonnyMJ"/>
        </w:rPr>
        <w:t>wRwcGm</w:t>
      </w:r>
      <w:proofErr w:type="spellEnd"/>
      <w:r w:rsidR="004119C3">
        <w:rPr>
          <w:rFonts w:ascii="SutonnyMJ" w:hAnsi="SutonnyMJ" w:cs="SutonnyMJ"/>
        </w:rPr>
        <w:t xml:space="preserve"> </w:t>
      </w:r>
      <w:r w:rsidR="00896720">
        <w:rPr>
          <w:rFonts w:ascii="Times New Roman" w:hAnsi="Times New Roman" w:cs="Times New Roman"/>
          <w:sz w:val="24"/>
          <w:szCs w:val="24"/>
        </w:rPr>
        <w:t>[</w:t>
      </w:r>
      <w:r w:rsidR="00896720" w:rsidRPr="00311E57">
        <w:rPr>
          <w:rFonts w:ascii="Times New Roman" w:hAnsi="Times New Roman" w:cs="Times New Roman"/>
          <w:sz w:val="24"/>
          <w:szCs w:val="24"/>
        </w:rPr>
        <w:t>GPS coordinates</w:t>
      </w:r>
      <w:r w:rsidR="00896720">
        <w:rPr>
          <w:rFonts w:ascii="Times New Roman" w:hAnsi="Times New Roman" w:cs="Times New Roman"/>
          <w:sz w:val="24"/>
          <w:szCs w:val="24"/>
        </w:rPr>
        <w:t>]</w:t>
      </w:r>
      <w:r w:rsidR="00896720">
        <w:t>:</w:t>
      </w:r>
    </w:p>
    <w:p w:rsidR="00D5454C" w:rsidRDefault="002A538C" w:rsidP="003125B0">
      <w:pPr>
        <w:numPr>
          <w:ilvl w:val="0"/>
          <w:numId w:val="1"/>
        </w:numPr>
        <w:spacing w:after="120" w:line="240" w:lineRule="auto"/>
      </w:pPr>
      <w:r>
        <w:rPr>
          <w:rFonts w:ascii="SutonnyMJ" w:eastAsia="Cambria" w:hAnsi="SutonnyMJ" w:cs="Times New Roman"/>
          <w:color w:val="000000"/>
        </w:rPr>
        <w:t xml:space="preserve"> </w:t>
      </w:r>
      <w:r w:rsidR="000519C6">
        <w:rPr>
          <w:rFonts w:ascii="SutonnyMJ" w:eastAsia="Cambria" w:hAnsi="SutonnyMJ" w:cs="Times New Roman"/>
          <w:color w:val="000000"/>
        </w:rPr>
        <w:t xml:space="preserve">Z_¨ </w:t>
      </w:r>
      <w:proofErr w:type="spellStart"/>
      <w:r w:rsidR="000519C6">
        <w:rPr>
          <w:rFonts w:ascii="SutonnyMJ" w:eastAsia="Cambria" w:hAnsi="SutonnyMJ" w:cs="Times New Roman"/>
          <w:color w:val="000000"/>
        </w:rPr>
        <w:t>msMÖ</w:t>
      </w:r>
      <w:r w:rsidR="000519C6" w:rsidRPr="00762ADB">
        <w:rPr>
          <w:rFonts w:ascii="SutonnyMJ" w:eastAsia="Cambria" w:hAnsi="SutonnyMJ" w:cs="Times New Roman"/>
          <w:color w:val="000000"/>
        </w:rPr>
        <w:t>n</w:t>
      </w:r>
      <w:r w:rsidR="000519C6">
        <w:rPr>
          <w:rFonts w:ascii="SutonnyMJ" w:eastAsia="Cambria" w:hAnsi="SutonnyMJ" w:cs="Times New Roman"/>
          <w:color w:val="000000"/>
        </w:rPr>
        <w:t>Kvix</w:t>
      </w:r>
      <w:r w:rsidR="000519C6" w:rsidRPr="00762ADB">
        <w:rPr>
          <w:rFonts w:ascii="SutonnyMJ" w:eastAsia="Cambria" w:hAnsi="SutonnyMJ" w:cs="Times New Roman"/>
          <w:color w:val="000000"/>
        </w:rPr>
        <w:t>i</w:t>
      </w:r>
      <w:proofErr w:type="spellEnd"/>
      <w:r w:rsidR="000519C6" w:rsidRPr="00762ADB">
        <w:rPr>
          <w:rFonts w:ascii="SutonnyMJ" w:eastAsia="Cambria" w:hAnsi="SutonnyMJ" w:cs="Times New Roman"/>
          <w:color w:val="000000"/>
        </w:rPr>
        <w:t xml:space="preserve"> </w:t>
      </w:r>
      <w:proofErr w:type="spellStart"/>
      <w:r w:rsidR="000519C6" w:rsidRPr="00762ADB">
        <w:rPr>
          <w:rFonts w:ascii="SutonnyMJ" w:hAnsi="SutonnyMJ"/>
          <w:color w:val="000000"/>
        </w:rPr>
        <w:t>bvg</w:t>
      </w:r>
      <w:proofErr w:type="spellEnd"/>
      <w:r>
        <w:rPr>
          <w:rFonts w:ascii="SutonnyMJ" w:hAnsi="SutonnyMJ"/>
          <w:color w:val="000000"/>
        </w:rPr>
        <w:t xml:space="preserve"> </w:t>
      </w:r>
      <w:r w:rsidR="000519C6">
        <w:rPr>
          <w:rFonts w:ascii="SutonnyMJ" w:hAnsi="SutonnyMJ"/>
          <w:color w:val="000000"/>
        </w:rPr>
        <w:t>(</w:t>
      </w:r>
      <w:proofErr w:type="spellStart"/>
      <w:r w:rsidR="000519C6">
        <w:rPr>
          <w:rFonts w:ascii="SutonnyMJ" w:hAnsi="SutonnyMJ"/>
          <w:color w:val="000000"/>
        </w:rPr>
        <w:t>GdAviG</w:t>
      </w:r>
      <w:proofErr w:type="spellEnd"/>
      <w:r w:rsidR="000519C6">
        <w:rPr>
          <w:rFonts w:ascii="SutonnyMJ" w:hAnsi="SutonnyMJ"/>
          <w:color w:val="000000"/>
        </w:rPr>
        <w:t>/</w:t>
      </w:r>
      <w:proofErr w:type="spellStart"/>
      <w:r w:rsidR="000519C6">
        <w:rPr>
          <w:rFonts w:ascii="SutonnyMJ" w:hAnsi="SutonnyMJ"/>
          <w:color w:val="000000"/>
        </w:rPr>
        <w:t>GdG</w:t>
      </w:r>
      <w:proofErr w:type="spellEnd"/>
      <w:r w:rsidR="000519C6">
        <w:rPr>
          <w:rFonts w:ascii="SutonnyMJ" w:hAnsi="SutonnyMJ"/>
          <w:color w:val="000000"/>
        </w:rPr>
        <w:t>)</w:t>
      </w:r>
      <w:r w:rsidR="00311E57">
        <w:rPr>
          <w:rFonts w:ascii="SutonnyMJ" w:hAnsi="SutonnyMJ"/>
          <w:color w:val="000000"/>
        </w:rPr>
        <w:t xml:space="preserve"> </w:t>
      </w:r>
      <w:commentRangeStart w:id="2"/>
      <w:r w:rsidR="000519C6" w:rsidRPr="00311E5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5454C" w:rsidRPr="00311E57">
        <w:rPr>
          <w:rFonts w:ascii="Times New Roman" w:hAnsi="Times New Roman" w:cs="Times New Roman"/>
          <w:sz w:val="24"/>
          <w:szCs w:val="24"/>
        </w:rPr>
        <w:t>Name of data collector (FRA/FA)</w:t>
      </w:r>
      <w:r w:rsidR="000D2FED">
        <w:rPr>
          <w:rFonts w:ascii="Times New Roman" w:hAnsi="Times New Roman" w:cs="Times New Roman"/>
          <w:sz w:val="24"/>
          <w:szCs w:val="24"/>
        </w:rPr>
        <w:t>]</w:t>
      </w:r>
      <w:r w:rsidR="00D5454C" w:rsidRPr="00311E57">
        <w:rPr>
          <w:rFonts w:ascii="Times New Roman" w:hAnsi="Times New Roman" w:cs="Times New Roman"/>
          <w:sz w:val="24"/>
          <w:szCs w:val="24"/>
        </w:rPr>
        <w:t>:</w:t>
      </w:r>
      <w:commentRangeEnd w:id="2"/>
      <w:r w:rsidR="00F370CD">
        <w:rPr>
          <w:rStyle w:val="CommentReference"/>
        </w:rPr>
        <w:commentReference w:id="2"/>
      </w:r>
    </w:p>
    <w:p w:rsidR="007E60AE" w:rsidRPr="00114D45" w:rsidRDefault="002A538C" w:rsidP="003125B0">
      <w:pPr>
        <w:numPr>
          <w:ilvl w:val="0"/>
          <w:numId w:val="1"/>
        </w:numPr>
        <w:spacing w:after="120" w:line="240" w:lineRule="auto"/>
      </w:pPr>
      <w:r>
        <w:rPr>
          <w:rFonts w:ascii="SutonnyMJ" w:eastAsia="Cambria" w:hAnsi="SutonnyMJ" w:cs="Times New Roman"/>
          <w:color w:val="000000"/>
        </w:rPr>
        <w:t xml:space="preserve"> </w:t>
      </w:r>
      <w:r w:rsidR="000519C6" w:rsidRPr="00762ADB">
        <w:rPr>
          <w:rFonts w:ascii="SutonnyMJ" w:eastAsia="Cambria" w:hAnsi="SutonnyMJ" w:cs="Times New Roman"/>
          <w:color w:val="000000"/>
        </w:rPr>
        <w:t xml:space="preserve">Z_¨ </w:t>
      </w:r>
      <w:proofErr w:type="spellStart"/>
      <w:r w:rsidR="000519C6" w:rsidRPr="00762ADB">
        <w:rPr>
          <w:rFonts w:ascii="SutonnyMJ" w:eastAsia="Cambria" w:hAnsi="SutonnyMJ" w:cs="Times New Roman"/>
          <w:color w:val="000000"/>
        </w:rPr>
        <w:t>msMÖ‡ni</w:t>
      </w:r>
      <w:proofErr w:type="spellEnd"/>
      <w:r w:rsidR="000519C6" w:rsidRPr="00762ADB">
        <w:rPr>
          <w:rFonts w:ascii="SutonnyMJ" w:eastAsia="Cambria" w:hAnsi="SutonnyMJ" w:cs="Times New Roman"/>
          <w:color w:val="000000"/>
        </w:rPr>
        <w:t xml:space="preserve"> </w:t>
      </w:r>
      <w:proofErr w:type="spellStart"/>
      <w:r w:rsidR="000519C6" w:rsidRPr="00762ADB">
        <w:rPr>
          <w:rFonts w:ascii="SutonnyMJ" w:eastAsia="Cambria" w:hAnsi="SutonnyMJ" w:cs="Times New Roman"/>
          <w:color w:val="000000"/>
        </w:rPr>
        <w:t>ZvwiL</w:t>
      </w:r>
      <w:proofErr w:type="spellEnd"/>
      <w:r w:rsidR="001461AB" w:rsidRPr="001461AB">
        <w:t xml:space="preserve"> </w:t>
      </w:r>
      <w:r w:rsidR="001461AB" w:rsidRPr="001461AB">
        <w:rPr>
          <w:rFonts w:ascii="SutonnyMJ" w:eastAsia="Cambria" w:hAnsi="SutonnyMJ" w:cs="Times New Roman"/>
          <w:color w:val="000000"/>
        </w:rPr>
        <w:t>(</w:t>
      </w:r>
      <w:proofErr w:type="spellStart"/>
      <w:r w:rsidR="001461AB" w:rsidRPr="001461AB">
        <w:rPr>
          <w:rFonts w:ascii="SutonnyMJ" w:eastAsia="Cambria" w:hAnsi="SutonnyMJ" w:cs="Times New Roman"/>
          <w:color w:val="000000"/>
        </w:rPr>
        <w:t>w`b</w:t>
      </w:r>
      <w:proofErr w:type="spellEnd"/>
      <w:r w:rsidR="001461AB" w:rsidRPr="001461AB">
        <w:rPr>
          <w:rFonts w:ascii="SutonnyMJ" w:eastAsia="Cambria" w:hAnsi="SutonnyMJ" w:cs="Times New Roman"/>
          <w:color w:val="000000"/>
        </w:rPr>
        <w:t>/</w:t>
      </w:r>
      <w:proofErr w:type="spellStart"/>
      <w:r w:rsidR="001461AB" w:rsidRPr="001461AB">
        <w:rPr>
          <w:rFonts w:ascii="SutonnyMJ" w:eastAsia="Cambria" w:hAnsi="SutonnyMJ" w:cs="Times New Roman"/>
          <w:color w:val="000000"/>
        </w:rPr>
        <w:t>gvm</w:t>
      </w:r>
      <w:proofErr w:type="spellEnd"/>
      <w:r w:rsidR="001461AB" w:rsidRPr="001461AB">
        <w:rPr>
          <w:rFonts w:ascii="SutonnyMJ" w:eastAsia="Cambria" w:hAnsi="SutonnyMJ" w:cs="Times New Roman"/>
          <w:color w:val="000000"/>
        </w:rPr>
        <w:t>/</w:t>
      </w:r>
      <w:proofErr w:type="spellStart"/>
      <w:r w:rsidR="001461AB" w:rsidRPr="001461AB">
        <w:rPr>
          <w:rFonts w:ascii="SutonnyMJ" w:eastAsia="Cambria" w:hAnsi="SutonnyMJ" w:cs="Times New Roman"/>
          <w:color w:val="000000"/>
        </w:rPr>
        <w:t>eQi</w:t>
      </w:r>
      <w:proofErr w:type="spellEnd"/>
      <w:r w:rsidR="001461AB" w:rsidRPr="001461AB">
        <w:rPr>
          <w:rFonts w:ascii="SutonnyMJ" w:eastAsia="Cambria" w:hAnsi="SutonnyMJ" w:cs="Times New Roman"/>
          <w:color w:val="000000"/>
        </w:rPr>
        <w:t>)</w:t>
      </w:r>
      <w:r w:rsidR="000519C6">
        <w:rPr>
          <w:rFonts w:ascii="SutonnyMJ" w:eastAsia="Cambria" w:hAnsi="SutonnyMJ" w:cs="Times New Roman"/>
          <w:color w:val="000000"/>
        </w:rPr>
        <w:t xml:space="preserve"> </w:t>
      </w:r>
      <w:commentRangeStart w:id="3"/>
      <w:r w:rsidR="000519C6" w:rsidRPr="00311E5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5454C" w:rsidRPr="00311E57">
        <w:rPr>
          <w:rFonts w:ascii="Times New Roman" w:hAnsi="Times New Roman" w:cs="Times New Roman"/>
          <w:sz w:val="24"/>
          <w:szCs w:val="24"/>
        </w:rPr>
        <w:t>Date of data collection</w:t>
      </w:r>
      <w:r>
        <w:rPr>
          <w:rFonts w:ascii="Times New Roman" w:hAnsi="Times New Roman" w:cs="Times New Roman"/>
          <w:sz w:val="24"/>
          <w:szCs w:val="24"/>
        </w:rPr>
        <w:t xml:space="preserve"> (DD/MM/YY)</w:t>
      </w:r>
      <w:r w:rsidR="000D2FED">
        <w:rPr>
          <w:rFonts w:ascii="Times New Roman" w:hAnsi="Times New Roman" w:cs="Times New Roman"/>
          <w:sz w:val="24"/>
          <w:szCs w:val="24"/>
        </w:rPr>
        <w:t>]</w:t>
      </w:r>
      <w:r w:rsidR="00D5454C" w:rsidRPr="00311E57">
        <w:rPr>
          <w:rFonts w:ascii="Times New Roman" w:hAnsi="Times New Roman" w:cs="Times New Roman"/>
          <w:sz w:val="24"/>
          <w:szCs w:val="24"/>
        </w:rPr>
        <w:t>:</w:t>
      </w:r>
      <w:r w:rsidR="00D5454C">
        <w:tab/>
      </w:r>
      <w:commentRangeEnd w:id="3"/>
      <w:r w:rsidR="00F370CD">
        <w:rPr>
          <w:rStyle w:val="CommentReference"/>
        </w:rPr>
        <w:commentReference w:id="3"/>
      </w:r>
    </w:p>
    <w:p w:rsidR="00114D45" w:rsidRDefault="00114D45" w:rsidP="00870E86">
      <w:pPr>
        <w:spacing w:after="120" w:line="240" w:lineRule="auto"/>
        <w:ind w:left="360"/>
        <w:rPr>
          <w:b/>
        </w:rPr>
      </w:pPr>
    </w:p>
    <w:p w:rsidR="007D5F09" w:rsidRPr="0088718F" w:rsidRDefault="007E60AE" w:rsidP="0088718F">
      <w:pPr>
        <w:spacing w:after="120" w:line="240" w:lineRule="auto"/>
        <w:ind w:left="360"/>
        <w:rPr>
          <w:b/>
        </w:rPr>
      </w:pPr>
      <w:commentRangeStart w:id="4"/>
      <w:r w:rsidRPr="0088718F">
        <w:rPr>
          <w:b/>
        </w:rPr>
        <w:t>Section B</w:t>
      </w:r>
      <w:r w:rsidR="0088718F">
        <w:rPr>
          <w:b/>
        </w:rPr>
        <w:t>:</w:t>
      </w:r>
      <w:r w:rsidRPr="0088718F">
        <w:rPr>
          <w:b/>
        </w:rPr>
        <w:t xml:space="preserve"> </w:t>
      </w:r>
      <w:proofErr w:type="spellStart"/>
      <w:r w:rsidR="00CF73C8" w:rsidRPr="0088718F">
        <w:rPr>
          <w:rFonts w:ascii="SutonnyMJ" w:hAnsi="SutonnyMJ" w:cs="SutonnyMJ"/>
          <w:b/>
          <w:sz w:val="24"/>
          <w:szCs w:val="24"/>
        </w:rPr>
        <w:t>cvqLvb</w:t>
      </w:r>
      <w:r w:rsidR="0088718F">
        <w:rPr>
          <w:rFonts w:ascii="SutonnyMJ" w:hAnsi="SutonnyMJ" w:cs="SutonnyMJ"/>
          <w:b/>
          <w:sz w:val="24"/>
          <w:szCs w:val="24"/>
        </w:rPr>
        <w:t>v</w:t>
      </w:r>
      <w:proofErr w:type="spellEnd"/>
      <w:r w:rsidR="0088718F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="001461AB" w:rsidRPr="001461AB">
        <w:rPr>
          <w:rFonts w:ascii="SutonnyMJ" w:hAnsi="SutonnyMJ" w:cs="SutonnyMJ"/>
          <w:b/>
          <w:sz w:val="24"/>
          <w:szCs w:val="24"/>
        </w:rPr>
        <w:t>msµvš</w:t>
      </w:r>
      <w:proofErr w:type="spellEnd"/>
      <w:r w:rsidR="001461AB" w:rsidRPr="001461AB">
        <w:rPr>
          <w:rFonts w:ascii="SutonnyMJ" w:hAnsi="SutonnyMJ" w:cs="SutonnyMJ"/>
          <w:b/>
          <w:sz w:val="24"/>
          <w:szCs w:val="24"/>
        </w:rPr>
        <w:t xml:space="preserve">— </w:t>
      </w:r>
      <w:proofErr w:type="spellStart"/>
      <w:r w:rsidR="0088718F">
        <w:rPr>
          <w:rFonts w:ascii="SutonnyMJ" w:hAnsi="SutonnyMJ" w:cs="SutonnyMJ"/>
          <w:b/>
          <w:sz w:val="24"/>
          <w:szCs w:val="24"/>
        </w:rPr>
        <w:t>welqvw</w:t>
      </w:r>
      <w:proofErr w:type="spellEnd"/>
      <w:r w:rsidR="0088718F">
        <w:rPr>
          <w:rFonts w:ascii="SutonnyMJ" w:hAnsi="SutonnyMJ" w:cs="SutonnyMJ"/>
          <w:b/>
          <w:sz w:val="24"/>
          <w:szCs w:val="24"/>
        </w:rPr>
        <w:t>`</w:t>
      </w:r>
      <w:r w:rsidR="00CF73C8" w:rsidRPr="0088718F">
        <w:rPr>
          <w:rFonts w:ascii="SutonnyMJ" w:hAnsi="SutonnyMJ" w:cs="SutonnyMJ"/>
          <w:b/>
        </w:rPr>
        <w:t xml:space="preserve"> [</w:t>
      </w:r>
      <w:r w:rsidRPr="0088718F">
        <w:rPr>
          <w:b/>
        </w:rPr>
        <w:t>Characteristics</w:t>
      </w:r>
      <w:r w:rsidRPr="0088718F">
        <w:rPr>
          <w:b/>
          <w:bCs/>
        </w:rPr>
        <w:t xml:space="preserve"> of the toilet</w:t>
      </w:r>
      <w:r w:rsidR="00CF73C8" w:rsidRPr="0088718F">
        <w:rPr>
          <w:b/>
          <w:bCs/>
        </w:rPr>
        <w:t>]</w:t>
      </w:r>
      <w:commentRangeEnd w:id="4"/>
      <w:r w:rsidR="00F370CD">
        <w:rPr>
          <w:rStyle w:val="CommentReference"/>
        </w:rPr>
        <w:commentReference w:id="4"/>
      </w:r>
    </w:p>
    <w:p w:rsidR="007E60AE" w:rsidRPr="00DC6C00" w:rsidRDefault="000D2FED" w:rsidP="003125B0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cvqLvbvi</w:t>
      </w:r>
      <w:proofErr w:type="spellEnd"/>
      <w:r>
        <w:rPr>
          <w:rFonts w:ascii="SutonnyMJ" w:hAnsi="SutonnyMJ" w:cs="SutonnyMJ"/>
          <w:sz w:val="24"/>
          <w:szCs w:val="24"/>
        </w:rPr>
        <w:t xml:space="preserve"> ‡P¤^</w:t>
      </w:r>
      <w:proofErr w:type="spellStart"/>
      <w:r>
        <w:rPr>
          <w:rFonts w:ascii="SutonnyMJ" w:hAnsi="SutonnyMJ" w:cs="SutonnyMJ"/>
          <w:sz w:val="24"/>
          <w:szCs w:val="24"/>
        </w:rPr>
        <w:t>v‡ii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msL¨v</w:t>
      </w:r>
      <w:proofErr w:type="spellEnd"/>
      <w:r>
        <w:rPr>
          <w:rFonts w:ascii="SutonnyMJ" w:hAnsi="SutonnyMJ" w:cs="SutonnyMJ"/>
          <w:sz w:val="24"/>
          <w:szCs w:val="24"/>
        </w:rPr>
        <w:t xml:space="preserve"> [</w:t>
      </w:r>
      <w:r w:rsidR="007E60AE" w:rsidRPr="00DC6C00">
        <w:rPr>
          <w:rFonts w:ascii="Times New Roman" w:hAnsi="Times New Roman" w:cs="Times New Roman"/>
          <w:sz w:val="24"/>
          <w:szCs w:val="24"/>
        </w:rPr>
        <w:t>Number of chamber</w:t>
      </w:r>
      <w:r w:rsidR="00F54B17" w:rsidRPr="00DC6C00">
        <w:rPr>
          <w:rFonts w:ascii="Times New Roman" w:hAnsi="Times New Roman" w:cs="Times New Roman"/>
          <w:sz w:val="24"/>
          <w:szCs w:val="24"/>
        </w:rPr>
        <w:t>s</w:t>
      </w:r>
      <w:r w:rsidR="007E60AE" w:rsidRPr="00DC6C00">
        <w:rPr>
          <w:rFonts w:ascii="Times New Roman" w:hAnsi="Times New Roman" w:cs="Times New Roman"/>
          <w:sz w:val="24"/>
          <w:szCs w:val="24"/>
        </w:rPr>
        <w:t xml:space="preserve"> of the toilet</w:t>
      </w:r>
      <w:r>
        <w:rPr>
          <w:rFonts w:ascii="Times New Roman" w:hAnsi="Times New Roman" w:cs="Times New Roman"/>
          <w:sz w:val="24"/>
          <w:szCs w:val="24"/>
        </w:rPr>
        <w:t>]</w:t>
      </w:r>
      <w:r w:rsidR="007E60AE" w:rsidRPr="00DC6C00">
        <w:rPr>
          <w:rFonts w:ascii="Times New Roman" w:hAnsi="Times New Roman" w:cs="Times New Roman"/>
          <w:sz w:val="24"/>
          <w:szCs w:val="24"/>
        </w:rPr>
        <w:t>:</w:t>
      </w:r>
      <w:r w:rsidR="00311E57" w:rsidRPr="00DC6C00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…………….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commentRangeStart w:id="5"/>
      <w:commentRangeStart w:id="6"/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5"/>
      <w:r w:rsidR="00F370CD">
        <w:rPr>
          <w:rStyle w:val="CommentReference"/>
        </w:rPr>
        <w:commentReference w:id="5"/>
      </w:r>
      <w:commentRangeEnd w:id="6"/>
      <w:r w:rsidR="00F370CD">
        <w:rPr>
          <w:rStyle w:val="CommentReference"/>
        </w:rPr>
        <w:commentReference w:id="6"/>
      </w:r>
    </w:p>
    <w:p w:rsidR="002A234B" w:rsidRDefault="002A538C" w:rsidP="003125B0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cvqLvbvi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687137">
        <w:rPr>
          <w:rFonts w:ascii="SutonnyMJ" w:hAnsi="SutonnyMJ" w:cs="SutonnyMJ"/>
          <w:sz w:val="24"/>
          <w:szCs w:val="24"/>
        </w:rPr>
        <w:t>aiY</w:t>
      </w:r>
      <w:proofErr w:type="spellEnd"/>
      <w:r w:rsidR="00687137">
        <w:rPr>
          <w:rFonts w:ascii="SutonnyMJ" w:hAnsi="SutonnyMJ" w:cs="SutonnyMJ"/>
          <w:sz w:val="24"/>
          <w:szCs w:val="24"/>
        </w:rPr>
        <w:t xml:space="preserve"> [</w:t>
      </w:r>
      <w:r w:rsidR="007E60AE" w:rsidRPr="00311E57">
        <w:rPr>
          <w:rFonts w:ascii="Times New Roman" w:hAnsi="Times New Roman" w:cs="Times New Roman"/>
          <w:sz w:val="24"/>
          <w:szCs w:val="24"/>
        </w:rPr>
        <w:t>Type of toilet</w:t>
      </w:r>
      <w:r w:rsidR="00687137">
        <w:rPr>
          <w:rFonts w:ascii="Times New Roman" w:hAnsi="Times New Roman" w:cs="Times New Roman"/>
          <w:sz w:val="24"/>
          <w:szCs w:val="24"/>
        </w:rPr>
        <w:t>]</w:t>
      </w:r>
      <w:r w:rsidR="007E60AE" w:rsidRPr="00311E57">
        <w:rPr>
          <w:rFonts w:ascii="Times New Roman" w:hAnsi="Times New Roman" w:cs="Times New Roman"/>
          <w:sz w:val="24"/>
          <w:szCs w:val="24"/>
        </w:rPr>
        <w:t>: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…………….</w:t>
      </w:r>
      <w:r w:rsidR="00454913" w:rsidRPr="00454913">
        <w:rPr>
          <w:color w:val="000000"/>
        </w:rPr>
        <w:t xml:space="preserve"> 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commentRangeStart w:id="7"/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7"/>
      <w:r w:rsidR="00F370CD">
        <w:rPr>
          <w:rStyle w:val="CommentReference"/>
        </w:rPr>
        <w:commentReference w:id="7"/>
      </w:r>
    </w:p>
    <w:p w:rsidR="002A234B" w:rsidRPr="002A234B" w:rsidRDefault="007E60AE" w:rsidP="003125B0">
      <w:pPr>
        <w:pStyle w:val="ListParagraph"/>
        <w:numPr>
          <w:ilvl w:val="2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34B">
        <w:rPr>
          <w:rFonts w:ascii="SutonnyMJ" w:hAnsi="SutonnyMJ" w:cs="Tahoma"/>
          <w:color w:val="000000" w:themeColor="text1"/>
        </w:rPr>
        <w:t>Uq‡jwU‡Z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cqtwb</w:t>
      </w:r>
      <w:proofErr w:type="spellEnd"/>
      <w:r w:rsidRPr="002A234B">
        <w:rPr>
          <w:rFonts w:ascii="SutonnyMJ" w:hAnsi="SutonnyMJ" w:cs="Tahoma"/>
          <w:color w:val="000000" w:themeColor="text1"/>
        </w:rPr>
        <w:t>®‹</w:t>
      </w:r>
      <w:proofErr w:type="spellStart"/>
      <w:r w:rsidRPr="002A234B">
        <w:rPr>
          <w:rFonts w:ascii="SutonnyMJ" w:hAnsi="SutonnyMJ" w:cs="Tahoma"/>
          <w:color w:val="000000" w:themeColor="text1"/>
        </w:rPr>
        <w:t>vkb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cvB‡ci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mv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‡_ </w:t>
      </w:r>
      <w:proofErr w:type="spellStart"/>
      <w:r w:rsidRPr="002A234B">
        <w:rPr>
          <w:rFonts w:ascii="SutonnyMJ" w:hAnsi="SutonnyMJ" w:cs="Tahoma"/>
          <w:color w:val="000000" w:themeColor="text1"/>
        </w:rPr>
        <w:t>ms‡hvM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K‡i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‡`</w:t>
      </w:r>
      <w:proofErr w:type="spellStart"/>
      <w:r w:rsidRPr="002A234B">
        <w:rPr>
          <w:rFonts w:ascii="SutonnyMJ" w:hAnsi="SutonnyMJ" w:cs="Tahoma"/>
          <w:color w:val="000000" w:themeColor="text1"/>
        </w:rPr>
        <w:t>qv</w:t>
      </w:r>
      <w:proofErr w:type="spellEnd"/>
      <w:r w:rsidRPr="002A234B">
        <w:rPr>
          <w:rFonts w:ascii="Arial" w:hAnsi="Arial" w:cs="Arial"/>
          <w:color w:val="000000" w:themeColor="text1"/>
        </w:rPr>
        <w:t xml:space="preserve"> 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[Piped sewer system]................</w:t>
      </w:r>
      <w:r w:rsidR="002A538C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.......</w:t>
      </w:r>
      <w:r w:rsidR="001C0FEA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01</w:t>
      </w:r>
    </w:p>
    <w:p w:rsidR="002A234B" w:rsidRPr="002A234B" w:rsidRDefault="007E60AE" w:rsidP="003125B0">
      <w:pPr>
        <w:pStyle w:val="ListParagraph"/>
        <w:numPr>
          <w:ilvl w:val="2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34B">
        <w:rPr>
          <w:rFonts w:ascii="SutonnyMJ" w:hAnsi="SutonnyMJ" w:cs="Tahoma"/>
          <w:color w:val="000000" w:themeColor="text1"/>
        </w:rPr>
        <w:t>Uq‡jwU‡Z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†</w:t>
      </w:r>
      <w:proofErr w:type="spellStart"/>
      <w:r w:rsidRPr="002A234B">
        <w:rPr>
          <w:rFonts w:ascii="SutonnyMJ" w:hAnsi="SutonnyMJ" w:cs="Tahoma"/>
          <w:color w:val="000000" w:themeColor="text1"/>
        </w:rPr>
        <w:t>mcwUK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U¨vsK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emv‡bv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Av‡Q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r w:rsidR="001C0FEA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[Septic tank]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</w:t>
      </w:r>
      <w:r w:rsidR="001C0FEA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</w:t>
      </w:r>
      <w:r w:rsidR="002A538C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r w:rsidR="001C0FEA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.02</w:t>
      </w:r>
    </w:p>
    <w:p w:rsidR="002A234B" w:rsidRPr="002A234B" w:rsidRDefault="007E60AE" w:rsidP="003125B0">
      <w:pPr>
        <w:pStyle w:val="ListParagraph"/>
        <w:numPr>
          <w:ilvl w:val="2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234B">
        <w:rPr>
          <w:rFonts w:ascii="SutonnyMJ" w:hAnsi="SutonnyMJ" w:cs="Tahoma"/>
          <w:color w:val="000000" w:themeColor="text1"/>
        </w:rPr>
        <w:t>‡</w:t>
      </w:r>
      <w:proofErr w:type="spellStart"/>
      <w:r w:rsidRPr="002A234B">
        <w:rPr>
          <w:rFonts w:ascii="SutonnyMJ" w:hAnsi="SutonnyMJ" w:cs="Tahoma"/>
          <w:color w:val="000000" w:themeColor="text1"/>
        </w:rPr>
        <w:t>mcwUK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U¨vsK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bvB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wKš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‘ </w:t>
      </w:r>
      <w:proofErr w:type="spellStart"/>
      <w:r w:rsidRPr="002A234B">
        <w:rPr>
          <w:rFonts w:ascii="SutonnyMJ" w:hAnsi="SutonnyMJ" w:cs="Tahoma"/>
          <w:color w:val="000000" w:themeColor="text1"/>
        </w:rPr>
        <w:t>d¬vk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K‡i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ev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cvwb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†</w:t>
      </w:r>
      <w:proofErr w:type="spellStart"/>
      <w:r w:rsidRPr="002A234B">
        <w:rPr>
          <w:rFonts w:ascii="SutonnyMJ" w:hAnsi="SutonnyMJ" w:cs="Tahoma"/>
          <w:color w:val="000000" w:themeColor="text1"/>
        </w:rPr>
        <w:t>X‡j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cvqLvbv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`~‡</w:t>
      </w:r>
      <w:proofErr w:type="spellStart"/>
      <w:r w:rsidRPr="002A234B">
        <w:rPr>
          <w:rFonts w:ascii="SutonnyMJ" w:hAnsi="SutonnyMJ" w:cs="Tahoma"/>
          <w:color w:val="000000" w:themeColor="text1"/>
        </w:rPr>
        <w:t>i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wc‡Ui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g‡a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¨ </w:t>
      </w:r>
      <w:proofErr w:type="spellStart"/>
      <w:r w:rsidRPr="002A234B">
        <w:rPr>
          <w:rFonts w:ascii="SutonnyMJ" w:hAnsi="SutonnyMJ" w:cs="Tahoma"/>
          <w:color w:val="000000" w:themeColor="text1"/>
        </w:rPr>
        <w:t>mwi‡q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†`</w:t>
      </w:r>
      <w:proofErr w:type="spellStart"/>
      <w:r w:rsidRPr="002A234B">
        <w:rPr>
          <w:rFonts w:ascii="SutonnyMJ" w:hAnsi="SutonnyMJ" w:cs="Tahoma"/>
          <w:color w:val="000000" w:themeColor="text1"/>
        </w:rPr>
        <w:t>qv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hvq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r w:rsidR="002154E6" w:rsidRPr="002A234B">
        <w:rPr>
          <w:rFonts w:ascii="SutonnyMJ" w:hAnsi="SutonnyMJ" w:cs="Tahoma"/>
          <w:color w:val="000000" w:themeColor="text1"/>
        </w:rPr>
        <w:t xml:space="preserve"> </w:t>
      </w:r>
      <w:r w:rsidR="002A538C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[Flush to pit latrine]</w:t>
      </w:r>
      <w:r w:rsidR="00687137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A538C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............................................................................................</w:t>
      </w:r>
      <w:r w:rsidR="00687137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03</w:t>
      </w:r>
    </w:p>
    <w:p w:rsidR="002A234B" w:rsidRPr="002A234B" w:rsidRDefault="007E60AE" w:rsidP="003125B0">
      <w:pPr>
        <w:pStyle w:val="ListParagraph"/>
        <w:numPr>
          <w:ilvl w:val="2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34B">
        <w:rPr>
          <w:rFonts w:ascii="SutonnyMJ" w:hAnsi="SutonnyMJ" w:cs="Tahoma"/>
          <w:color w:val="000000" w:themeColor="text1"/>
        </w:rPr>
        <w:t>wcU-Uq‡jU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(</w:t>
      </w:r>
      <w:r w:rsidR="009C5FC8">
        <w:rPr>
          <w:rFonts w:ascii="SutonnyMJ" w:hAnsi="SutonnyMJ" w:cs="Tahoma"/>
          <w:color w:val="000000" w:themeColor="text1"/>
        </w:rPr>
        <w:t xml:space="preserve"> ¯¬</w:t>
      </w:r>
      <w:proofErr w:type="spellStart"/>
      <w:r w:rsidR="009C5FC8">
        <w:rPr>
          <w:rFonts w:ascii="SutonnyMJ" w:hAnsi="SutonnyMJ" w:cs="Tahoma"/>
          <w:color w:val="000000" w:themeColor="text1"/>
        </w:rPr>
        <w:t>ve</w:t>
      </w:r>
      <w:proofErr w:type="spellEnd"/>
      <w:r w:rsidR="009C5FC8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Ges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IqvUvi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wmj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Av‡Q</w:t>
      </w:r>
      <w:proofErr w:type="spellEnd"/>
      <w:r w:rsidRPr="002A234B">
        <w:rPr>
          <w:rFonts w:ascii="SutonnyMJ" w:hAnsi="SutonnyMJ" w:cs="Tahoma"/>
          <w:color w:val="000000" w:themeColor="text1"/>
        </w:rPr>
        <w:t>)</w:t>
      </w:r>
      <w:r w:rsidRPr="002A234B">
        <w:rPr>
          <w:rFonts w:ascii="Arial" w:hAnsi="Arial" w:cs="Arial"/>
          <w:color w:val="000000" w:themeColor="text1"/>
          <w:sz w:val="20"/>
        </w:rPr>
        <w:t xml:space="preserve"> 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[Pit latrine with slab &amp;</w:t>
      </w:r>
      <w:r w:rsidR="00687137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water seal].....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r w:rsidR="001C0FEA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......</w:t>
      </w:r>
      <w:r w:rsidR="002A538C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</w:t>
      </w:r>
      <w:r w:rsidR="001C0FEA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04</w:t>
      </w:r>
    </w:p>
    <w:p w:rsidR="002A234B" w:rsidRPr="002A234B" w:rsidRDefault="007E60AE" w:rsidP="003125B0">
      <w:pPr>
        <w:pStyle w:val="ListParagraph"/>
        <w:numPr>
          <w:ilvl w:val="2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34B">
        <w:rPr>
          <w:rFonts w:ascii="SutonnyMJ" w:hAnsi="SutonnyMJ" w:cs="Tahoma"/>
          <w:color w:val="000000" w:themeColor="text1"/>
        </w:rPr>
        <w:t>wcU-Uq‡jU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(</w:t>
      </w:r>
      <w:r w:rsidR="009C5FC8">
        <w:rPr>
          <w:rFonts w:ascii="SutonnyMJ" w:hAnsi="SutonnyMJ" w:cs="Tahoma"/>
          <w:color w:val="000000" w:themeColor="text1"/>
        </w:rPr>
        <w:t xml:space="preserve"> ¯¬</w:t>
      </w:r>
      <w:proofErr w:type="spellStart"/>
      <w:r w:rsidR="009C5FC8">
        <w:rPr>
          <w:rFonts w:ascii="SutonnyMJ" w:hAnsi="SutonnyMJ" w:cs="Tahoma"/>
          <w:color w:val="000000" w:themeColor="text1"/>
        </w:rPr>
        <w:t>ve</w:t>
      </w:r>
      <w:proofErr w:type="spellEnd"/>
      <w:r w:rsidR="009C5FC8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Av‡Q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wKš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‘ </w:t>
      </w:r>
      <w:proofErr w:type="spellStart"/>
      <w:r w:rsidRPr="002A234B">
        <w:rPr>
          <w:rFonts w:ascii="SutonnyMJ" w:hAnsi="SutonnyMJ" w:cs="Tahoma"/>
          <w:color w:val="000000" w:themeColor="text1"/>
        </w:rPr>
        <w:t>IqvUvi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wmj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‡</w:t>
      </w:r>
      <w:proofErr w:type="spellStart"/>
      <w:r w:rsidRPr="002A234B">
        <w:rPr>
          <w:rFonts w:ascii="SutonnyMJ" w:hAnsi="SutonnyMJ" w:cs="Tahoma"/>
          <w:color w:val="000000" w:themeColor="text1"/>
        </w:rPr>
        <w:t>bB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Z‡e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XvKbv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†`</w:t>
      </w:r>
      <w:proofErr w:type="spellStart"/>
      <w:r w:rsidRPr="002A234B">
        <w:rPr>
          <w:rFonts w:ascii="SutonnyMJ" w:hAnsi="SutonnyMJ" w:cs="Tahoma"/>
          <w:color w:val="000000" w:themeColor="text1"/>
        </w:rPr>
        <w:t>qvi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e¨e¯’v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Av‡Q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) 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[Pit latrine with slab &amp; no water seal</w:t>
      </w:r>
      <w:r w:rsidR="00687137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 with a lid]........</w:t>
      </w:r>
      <w:r w:rsidR="002A538C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</w:t>
      </w:r>
      <w:r w:rsidR="001C0FEA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r w:rsidR="001C0FEA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05</w:t>
      </w:r>
    </w:p>
    <w:p w:rsidR="002A234B" w:rsidRPr="002A234B" w:rsidRDefault="007E60AE" w:rsidP="003125B0">
      <w:pPr>
        <w:pStyle w:val="ListParagraph"/>
        <w:numPr>
          <w:ilvl w:val="2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34B">
        <w:rPr>
          <w:rFonts w:ascii="SutonnyMJ" w:hAnsi="SutonnyMJ" w:cs="Tahoma"/>
          <w:color w:val="000000" w:themeColor="text1"/>
        </w:rPr>
        <w:t>wcU-Uq‡jU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(</w:t>
      </w:r>
      <w:r w:rsidR="009C5FC8">
        <w:rPr>
          <w:rFonts w:ascii="SutonnyMJ" w:hAnsi="SutonnyMJ" w:cs="Tahoma"/>
          <w:color w:val="000000" w:themeColor="text1"/>
        </w:rPr>
        <w:t xml:space="preserve"> ¯¬</w:t>
      </w:r>
      <w:proofErr w:type="spellStart"/>
      <w:r w:rsidR="009C5FC8">
        <w:rPr>
          <w:rFonts w:ascii="SutonnyMJ" w:hAnsi="SutonnyMJ" w:cs="Tahoma"/>
          <w:color w:val="000000" w:themeColor="text1"/>
        </w:rPr>
        <w:t>ve</w:t>
      </w:r>
      <w:proofErr w:type="spellEnd"/>
      <w:r w:rsidR="009C5FC8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Ges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d¬¨</w:t>
      </w:r>
      <w:proofErr w:type="spellStart"/>
      <w:r w:rsidRPr="002A234B">
        <w:rPr>
          <w:rFonts w:ascii="SutonnyMJ" w:hAnsi="SutonnyMJ" w:cs="Tahoma"/>
          <w:color w:val="000000" w:themeColor="text1"/>
        </w:rPr>
        <w:t>vc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Av‡Q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wKš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‘ </w:t>
      </w:r>
      <w:proofErr w:type="spellStart"/>
      <w:r w:rsidRPr="002A234B">
        <w:rPr>
          <w:rFonts w:ascii="SutonnyMJ" w:hAnsi="SutonnyMJ" w:cs="Tahoma"/>
          <w:color w:val="000000" w:themeColor="text1"/>
        </w:rPr>
        <w:t>IqvUvi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wmj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‡</w:t>
      </w:r>
      <w:proofErr w:type="spellStart"/>
      <w:r w:rsidRPr="002A234B">
        <w:rPr>
          <w:rFonts w:ascii="SutonnyMJ" w:hAnsi="SutonnyMJ" w:cs="Tahoma"/>
          <w:color w:val="000000" w:themeColor="text1"/>
        </w:rPr>
        <w:t>bB</w:t>
      </w:r>
      <w:proofErr w:type="spellEnd"/>
      <w:r w:rsidRPr="002A234B">
        <w:rPr>
          <w:color w:val="000000" w:themeColor="text1"/>
          <w:sz w:val="20"/>
          <w:szCs w:val="20"/>
        </w:rPr>
        <w:t>)</w:t>
      </w:r>
      <w:r w:rsidR="00311E57" w:rsidRPr="002A234B">
        <w:rPr>
          <w:color w:val="000000" w:themeColor="text1"/>
          <w:sz w:val="20"/>
          <w:szCs w:val="20"/>
        </w:rPr>
        <w:t xml:space="preserve"> 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[Pit latrine with slab &amp; flap, no water seal]</w:t>
      </w:r>
      <w:r w:rsidR="00C359C8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</w:t>
      </w:r>
      <w:r w:rsidR="002A538C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06</w:t>
      </w:r>
    </w:p>
    <w:p w:rsidR="002A234B" w:rsidRPr="002A234B" w:rsidRDefault="007E60AE" w:rsidP="003125B0">
      <w:pPr>
        <w:pStyle w:val="ListParagraph"/>
        <w:numPr>
          <w:ilvl w:val="2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34B">
        <w:rPr>
          <w:rFonts w:ascii="SutonnyMJ" w:hAnsi="SutonnyMJ" w:cs="Arial"/>
          <w:color w:val="000000" w:themeColor="text1"/>
        </w:rPr>
        <w:t>evqy</w:t>
      </w:r>
      <w:proofErr w:type="spellEnd"/>
      <w:r w:rsidRPr="002A234B">
        <w:rPr>
          <w:rFonts w:ascii="SutonnyMJ" w:hAnsi="SutonnyMJ" w:cs="Arial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Arial"/>
          <w:color w:val="000000" w:themeColor="text1"/>
        </w:rPr>
        <w:t>PjvPj</w:t>
      </w:r>
      <w:proofErr w:type="spellEnd"/>
      <w:r w:rsidRPr="002A234B">
        <w:rPr>
          <w:rFonts w:ascii="SutonnyMJ" w:hAnsi="SutonnyMJ" w:cs="Arial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Arial"/>
          <w:color w:val="000000" w:themeColor="text1"/>
        </w:rPr>
        <w:t>Dc‡hvMx</w:t>
      </w:r>
      <w:proofErr w:type="spellEnd"/>
      <w:r w:rsidRPr="002A234B">
        <w:rPr>
          <w:rFonts w:ascii="SutonnyMJ" w:hAnsi="SutonnyMJ" w:cs="Arial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Arial"/>
          <w:color w:val="000000" w:themeColor="text1"/>
        </w:rPr>
        <w:t>DbœZ</w:t>
      </w:r>
      <w:proofErr w:type="spellEnd"/>
      <w:r w:rsidRPr="002A234B">
        <w:rPr>
          <w:rFonts w:ascii="SutonnyMJ" w:hAnsi="SutonnyMJ" w:cs="Arial"/>
          <w:color w:val="000000" w:themeColor="text1"/>
        </w:rPr>
        <w:t xml:space="preserve">  </w:t>
      </w:r>
      <w:proofErr w:type="spellStart"/>
      <w:r w:rsidRPr="002A234B">
        <w:rPr>
          <w:rFonts w:ascii="SutonnyMJ" w:hAnsi="SutonnyMJ" w:cs="Arial"/>
          <w:color w:val="000000" w:themeColor="text1"/>
        </w:rPr>
        <w:t>j¨vwUªb</w:t>
      </w:r>
      <w:proofErr w:type="spellEnd"/>
      <w:r w:rsidRPr="002A234B">
        <w:rPr>
          <w:rFonts w:ascii="SutonnyMJ" w:hAnsi="SutonnyMJ" w:cs="Arial"/>
          <w:color w:val="000000" w:themeColor="text1"/>
        </w:rPr>
        <w:t xml:space="preserve"> 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[Ventilated Improved Pit (VIP) latrine].</w:t>
      </w:r>
      <w:r w:rsidR="00C359C8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..........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C0FEA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</w:t>
      </w:r>
      <w:r w:rsidR="002A538C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......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.07</w:t>
      </w:r>
    </w:p>
    <w:p w:rsidR="002A234B" w:rsidRPr="002A234B" w:rsidRDefault="007E60AE" w:rsidP="003125B0">
      <w:pPr>
        <w:pStyle w:val="ListParagraph"/>
        <w:numPr>
          <w:ilvl w:val="2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34B">
        <w:rPr>
          <w:rFonts w:ascii="SutonnyMJ" w:hAnsi="SutonnyMJ" w:cs="Tahoma"/>
          <w:color w:val="000000" w:themeColor="text1"/>
        </w:rPr>
        <w:t>Kg‡cvwós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Uq‡jU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[Composting toilet, </w:t>
      </w:r>
      <w:r w:rsidRPr="002A234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(Composting toilet ensure separation of urine, water and excreta)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Pr="002A234B">
        <w:rPr>
          <w:rFonts w:ascii="SutonnyMJ" w:hAnsi="SutonnyMJ" w:cs="Tahoma"/>
          <w:i/>
          <w:color w:val="000000" w:themeColor="text1"/>
        </w:rPr>
        <w:t>(</w:t>
      </w:r>
      <w:proofErr w:type="spellStart"/>
      <w:r w:rsidRPr="002A234B">
        <w:rPr>
          <w:rFonts w:ascii="SutonnyMJ" w:hAnsi="SutonnyMJ" w:cs="Tahoma"/>
          <w:i/>
          <w:color w:val="000000" w:themeColor="text1"/>
        </w:rPr>
        <w:t>Kg‡cvwós</w:t>
      </w:r>
      <w:proofErr w:type="spellEnd"/>
      <w:r w:rsidRPr="002A234B">
        <w:rPr>
          <w:rFonts w:ascii="SutonnyMJ" w:hAnsi="SutonnyMJ" w:cs="Tahoma"/>
          <w:i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i/>
          <w:color w:val="000000" w:themeColor="text1"/>
        </w:rPr>
        <w:t>Uq‡jU</w:t>
      </w:r>
      <w:proofErr w:type="spellEnd"/>
      <w:r w:rsidRPr="002A234B">
        <w:rPr>
          <w:rFonts w:ascii="SutonnyMJ" w:hAnsi="SutonnyMJ" w:cs="Tahoma"/>
          <w:i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i/>
          <w:color w:val="000000" w:themeColor="text1"/>
        </w:rPr>
        <w:t>wbwðZ</w:t>
      </w:r>
      <w:proofErr w:type="spellEnd"/>
      <w:r w:rsidRPr="002A234B">
        <w:rPr>
          <w:rFonts w:ascii="SutonnyMJ" w:hAnsi="SutonnyMJ" w:cs="Tahoma"/>
          <w:i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i/>
          <w:color w:val="000000" w:themeColor="text1"/>
        </w:rPr>
        <w:t>K‡i</w:t>
      </w:r>
      <w:proofErr w:type="spellEnd"/>
      <w:r w:rsidRPr="002A234B">
        <w:rPr>
          <w:rFonts w:ascii="SutonnyMJ" w:hAnsi="SutonnyMJ" w:cs="Tahoma"/>
          <w:i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i/>
          <w:color w:val="000000" w:themeColor="text1"/>
        </w:rPr>
        <w:t>Avjv`vfv‡e</w:t>
      </w:r>
      <w:proofErr w:type="spellEnd"/>
      <w:r w:rsidRPr="002A234B">
        <w:rPr>
          <w:rFonts w:ascii="SutonnyMJ" w:hAnsi="SutonnyMJ" w:cs="Tahoma"/>
          <w:i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i/>
          <w:color w:val="000000" w:themeColor="text1"/>
        </w:rPr>
        <w:t>cÖmªve</w:t>
      </w:r>
      <w:proofErr w:type="spellEnd"/>
      <w:r w:rsidRPr="002A234B">
        <w:rPr>
          <w:rFonts w:ascii="SutonnyMJ" w:hAnsi="SutonnyMJ" w:cs="Tahoma"/>
          <w:i/>
          <w:color w:val="000000" w:themeColor="text1"/>
        </w:rPr>
        <w:t xml:space="preserve"> I </w:t>
      </w:r>
      <w:proofErr w:type="spellStart"/>
      <w:r w:rsidRPr="002A234B">
        <w:rPr>
          <w:rFonts w:ascii="SutonnyMJ" w:hAnsi="SutonnyMJ" w:cs="Tahoma"/>
          <w:i/>
          <w:color w:val="000000" w:themeColor="text1"/>
        </w:rPr>
        <w:t>cvqLvbv</w:t>
      </w:r>
      <w:proofErr w:type="spellEnd"/>
      <w:r w:rsidRPr="002A234B">
        <w:rPr>
          <w:rFonts w:ascii="SutonnyMJ" w:hAnsi="SutonnyMJ" w:cs="Tahoma"/>
          <w:i/>
          <w:color w:val="000000" w:themeColor="text1"/>
        </w:rPr>
        <w:t xml:space="preserve"> Ni </w:t>
      </w:r>
      <w:proofErr w:type="spellStart"/>
      <w:r w:rsidRPr="002A234B">
        <w:rPr>
          <w:rFonts w:ascii="SutonnyMJ" w:hAnsi="SutonnyMJ" w:cs="Tahoma"/>
          <w:i/>
          <w:color w:val="000000" w:themeColor="text1"/>
        </w:rPr>
        <w:t>Ges</w:t>
      </w:r>
      <w:proofErr w:type="spellEnd"/>
      <w:r w:rsidRPr="002A234B">
        <w:rPr>
          <w:rFonts w:ascii="SutonnyMJ" w:hAnsi="SutonnyMJ" w:cs="Tahoma"/>
          <w:i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i/>
          <w:color w:val="000000" w:themeColor="text1"/>
        </w:rPr>
        <w:t>cvwbi</w:t>
      </w:r>
      <w:proofErr w:type="spellEnd"/>
      <w:r w:rsidRPr="002A234B">
        <w:rPr>
          <w:rFonts w:ascii="SutonnyMJ" w:hAnsi="SutonnyMJ" w:cs="Tahoma"/>
          <w:i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i/>
          <w:color w:val="000000" w:themeColor="text1"/>
        </w:rPr>
        <w:t>e¨e¯’v</w:t>
      </w:r>
      <w:proofErr w:type="spellEnd"/>
      <w:r w:rsidRPr="002A234B">
        <w:rPr>
          <w:rFonts w:ascii="SutonnyMJ" w:hAnsi="SutonnyMJ" w:cs="Tahoma"/>
          <w:i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i/>
          <w:color w:val="000000" w:themeColor="text1"/>
        </w:rPr>
        <w:t>Av‡Q</w:t>
      </w:r>
      <w:proofErr w:type="spellEnd"/>
      <w:r w:rsidRPr="002A234B">
        <w:rPr>
          <w:i/>
          <w:color w:val="000000" w:themeColor="text1"/>
          <w:sz w:val="20"/>
          <w:szCs w:val="20"/>
        </w:rPr>
        <w:t>)......</w:t>
      </w:r>
      <w:r w:rsidR="00C359C8" w:rsidRPr="002A234B">
        <w:rPr>
          <w:i/>
          <w:color w:val="000000" w:themeColor="text1"/>
          <w:sz w:val="20"/>
          <w:szCs w:val="20"/>
        </w:rPr>
        <w:t>...................................</w:t>
      </w:r>
      <w:r w:rsidR="002A538C" w:rsidRPr="002A234B">
        <w:rPr>
          <w:i/>
          <w:color w:val="000000" w:themeColor="text1"/>
          <w:sz w:val="20"/>
          <w:szCs w:val="20"/>
        </w:rPr>
        <w:t>.........</w:t>
      </w:r>
      <w:r w:rsidR="00C359C8" w:rsidRPr="002A234B">
        <w:rPr>
          <w:i/>
          <w:color w:val="000000" w:themeColor="text1"/>
          <w:sz w:val="20"/>
          <w:szCs w:val="20"/>
        </w:rPr>
        <w:t>............................................................................</w:t>
      </w:r>
      <w:r w:rsidR="00C359C8" w:rsidRPr="002A234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.........</w:t>
      </w:r>
      <w:r w:rsidRPr="002A234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....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08</w:t>
      </w:r>
    </w:p>
    <w:p w:rsidR="002A234B" w:rsidRPr="002A234B" w:rsidRDefault="007E60AE" w:rsidP="003125B0">
      <w:pPr>
        <w:pStyle w:val="ListParagraph"/>
        <w:numPr>
          <w:ilvl w:val="2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34B">
        <w:rPr>
          <w:rFonts w:ascii="SutonnyMJ" w:hAnsi="SutonnyMJ" w:cs="Tahoma"/>
          <w:color w:val="000000" w:themeColor="text1"/>
        </w:rPr>
        <w:t>d¬vk-U‡q‡jU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A_ev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cvwb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†</w:t>
      </w:r>
      <w:proofErr w:type="spellStart"/>
      <w:r w:rsidRPr="002A234B">
        <w:rPr>
          <w:rFonts w:ascii="SutonnyMJ" w:hAnsi="SutonnyMJ" w:cs="Tahoma"/>
          <w:color w:val="000000" w:themeColor="text1"/>
        </w:rPr>
        <w:t>X‡j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d¬vk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Kiv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Uq‡jU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hv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†</w:t>
      </w:r>
      <w:proofErr w:type="spellStart"/>
      <w:r w:rsidRPr="002A234B">
        <w:rPr>
          <w:rFonts w:ascii="SutonnyMJ" w:hAnsi="SutonnyMJ" w:cs="Tahoma"/>
          <w:color w:val="000000" w:themeColor="text1"/>
        </w:rPr>
        <w:t>Kvb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Lvj</w:t>
      </w:r>
      <w:proofErr w:type="spellEnd"/>
      <w:r w:rsidRPr="002A234B">
        <w:rPr>
          <w:rFonts w:ascii="SutonnyMJ" w:hAnsi="SutonnyMJ" w:cs="Tahoma"/>
          <w:color w:val="000000" w:themeColor="text1"/>
        </w:rPr>
        <w:t>, †</w:t>
      </w:r>
      <w:proofErr w:type="spellStart"/>
      <w:r w:rsidRPr="002A234B">
        <w:rPr>
          <w:rFonts w:ascii="SutonnyMJ" w:hAnsi="SutonnyMJ" w:cs="Tahoma"/>
          <w:color w:val="000000" w:themeColor="text1"/>
        </w:rPr>
        <w:t>Wªb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, </w:t>
      </w:r>
      <w:proofErr w:type="spellStart"/>
      <w:r w:rsidRPr="002A234B">
        <w:rPr>
          <w:rFonts w:ascii="SutonnyMJ" w:hAnsi="SutonnyMJ" w:cs="Tahoma"/>
          <w:color w:val="000000" w:themeColor="text1"/>
        </w:rPr>
        <w:t>b`x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BZ¨vw`i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mv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‡_ </w:t>
      </w:r>
      <w:proofErr w:type="spellStart"/>
      <w:r w:rsidRPr="002A234B">
        <w:rPr>
          <w:rFonts w:ascii="SutonnyMJ" w:hAnsi="SutonnyMJ" w:cs="Tahoma"/>
          <w:color w:val="000000" w:themeColor="text1"/>
        </w:rPr>
        <w:t>ms‡hvRb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Kivi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d‡j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A¯^</w:t>
      </w:r>
      <w:proofErr w:type="spellStart"/>
      <w:r w:rsidRPr="002A234B">
        <w:rPr>
          <w:rFonts w:ascii="SutonnyMJ" w:hAnsi="SutonnyMJ" w:cs="Tahoma"/>
          <w:color w:val="000000" w:themeColor="text1"/>
        </w:rPr>
        <w:t>v¯’¨Ki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Ae¯’vi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m„wó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K‡i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_</w:t>
      </w:r>
      <w:proofErr w:type="spellStart"/>
      <w:r w:rsidRPr="002A234B">
        <w:rPr>
          <w:rFonts w:ascii="SutonnyMJ" w:hAnsi="SutonnyMJ" w:cs="Tahoma"/>
          <w:color w:val="000000" w:themeColor="text1"/>
        </w:rPr>
        <w:t>v‡K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[Flush or pour flush toilet connected to somewhere else (canal, ditch, river,</w:t>
      </w:r>
      <w:r w:rsidR="00C359C8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etc...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</w:t>
      </w:r>
      <w:r w:rsidR="001C0FEA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..............</w:t>
      </w:r>
      <w:r w:rsidR="00707455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......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............. 09</w:t>
      </w:r>
    </w:p>
    <w:p w:rsidR="002A234B" w:rsidRPr="002A234B" w:rsidRDefault="007E60AE" w:rsidP="003125B0">
      <w:pPr>
        <w:pStyle w:val="ListParagraph"/>
        <w:numPr>
          <w:ilvl w:val="2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34B">
        <w:rPr>
          <w:rFonts w:ascii="SutonnyMJ" w:hAnsi="SutonnyMJ" w:cs="Tahoma"/>
          <w:color w:val="000000" w:themeColor="text1"/>
        </w:rPr>
        <w:t>wcU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/MZ© </w:t>
      </w:r>
      <w:proofErr w:type="spellStart"/>
      <w:r w:rsidRPr="002A234B">
        <w:rPr>
          <w:rFonts w:ascii="SutonnyMJ" w:hAnsi="SutonnyMJ" w:cs="Tahoma"/>
          <w:color w:val="000000" w:themeColor="text1"/>
        </w:rPr>
        <w:t>cvqLvbv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, </w:t>
      </w:r>
      <w:r w:rsidR="009C5FC8">
        <w:rPr>
          <w:rFonts w:ascii="SutonnyMJ" w:hAnsi="SutonnyMJ" w:cs="Tahoma"/>
          <w:color w:val="000000" w:themeColor="text1"/>
        </w:rPr>
        <w:t xml:space="preserve"> ¯¬</w:t>
      </w:r>
      <w:proofErr w:type="spellStart"/>
      <w:r w:rsidR="009C5FC8">
        <w:rPr>
          <w:rFonts w:ascii="SutonnyMJ" w:hAnsi="SutonnyMJ" w:cs="Tahoma"/>
          <w:color w:val="000000" w:themeColor="text1"/>
        </w:rPr>
        <w:t>ve</w:t>
      </w:r>
      <w:proofErr w:type="spellEnd"/>
      <w:r w:rsidR="009C5FC8">
        <w:rPr>
          <w:rFonts w:ascii="SutonnyMJ" w:hAnsi="SutonnyMJ" w:cs="Tahoma"/>
          <w:color w:val="000000" w:themeColor="text1"/>
        </w:rPr>
        <w:t xml:space="preserve"> </w:t>
      </w:r>
      <w:r w:rsidRPr="002A234B">
        <w:rPr>
          <w:rFonts w:ascii="SutonnyMJ" w:hAnsi="SutonnyMJ" w:cs="Tahoma"/>
          <w:color w:val="000000" w:themeColor="text1"/>
        </w:rPr>
        <w:t>‡</w:t>
      </w:r>
      <w:proofErr w:type="spellStart"/>
      <w:r w:rsidRPr="002A234B">
        <w:rPr>
          <w:rFonts w:ascii="SutonnyMJ" w:hAnsi="SutonnyMJ" w:cs="Tahoma"/>
          <w:color w:val="000000" w:themeColor="text1"/>
        </w:rPr>
        <w:t>bB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Ges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†</w:t>
      </w:r>
      <w:proofErr w:type="spellStart"/>
      <w:r w:rsidRPr="002A234B">
        <w:rPr>
          <w:rFonts w:ascii="SutonnyMJ" w:hAnsi="SutonnyMJ" w:cs="Tahoma"/>
          <w:color w:val="000000" w:themeColor="text1"/>
        </w:rPr>
        <w:t>hLvb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†_‡K </w:t>
      </w:r>
      <w:proofErr w:type="spellStart"/>
      <w:r w:rsidRPr="002A234B">
        <w:rPr>
          <w:rFonts w:ascii="SutonnyMJ" w:hAnsi="SutonnyMJ" w:cs="Tahoma"/>
          <w:color w:val="000000" w:themeColor="text1"/>
        </w:rPr>
        <w:t>gkv</w:t>
      </w:r>
      <w:proofErr w:type="spellEnd"/>
      <w:r w:rsidRPr="002A234B">
        <w:rPr>
          <w:rFonts w:ascii="SutonnyMJ" w:hAnsi="SutonnyMJ" w:cs="Tahoma"/>
          <w:color w:val="000000" w:themeColor="text1"/>
        </w:rPr>
        <w:t>/</w:t>
      </w:r>
      <w:proofErr w:type="spellStart"/>
      <w:r w:rsidRPr="002A234B">
        <w:rPr>
          <w:rFonts w:ascii="SutonnyMJ" w:hAnsi="SutonnyMJ" w:cs="Tahoma"/>
          <w:color w:val="000000" w:themeColor="text1"/>
        </w:rPr>
        <w:t>gvwQ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hvIqv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Avmv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Ki‡Z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cv‡i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Ges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`~M©Ü </w:t>
      </w:r>
      <w:proofErr w:type="spellStart"/>
      <w:r w:rsidRPr="002A234B">
        <w:rPr>
          <w:rFonts w:ascii="SutonnyMJ" w:hAnsi="SutonnyMJ" w:cs="Tahoma"/>
          <w:color w:val="000000" w:themeColor="text1"/>
        </w:rPr>
        <w:t>Qovq</w:t>
      </w:r>
      <w:proofErr w:type="spellEnd"/>
      <w:r w:rsidRPr="002A234B" w:rsidDel="00E1161C">
        <w:rPr>
          <w:rFonts w:ascii="SutonnyMJ" w:hAnsi="SutonnyMJ" w:cs="Tahoma"/>
          <w:color w:val="000000" w:themeColor="text1"/>
        </w:rPr>
        <w:t xml:space="preserve"> 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[Pit latrine without slab/open pit]</w:t>
      </w:r>
      <w:r w:rsidR="00707455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</w:t>
      </w:r>
      <w:r w:rsidR="001C0FEA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...........</w:t>
      </w:r>
      <w:r w:rsidR="00707455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.........</w:t>
      </w:r>
      <w:r w:rsidR="001C0FEA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.10</w:t>
      </w:r>
    </w:p>
    <w:p w:rsidR="002A234B" w:rsidRPr="002A234B" w:rsidRDefault="007E60AE" w:rsidP="003125B0">
      <w:pPr>
        <w:pStyle w:val="ListParagraph"/>
        <w:numPr>
          <w:ilvl w:val="2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34B">
        <w:rPr>
          <w:rFonts w:ascii="SutonnyMJ" w:hAnsi="SutonnyMJ" w:cs="Tahoma"/>
          <w:color w:val="000000" w:themeColor="text1"/>
        </w:rPr>
        <w:t>wcU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/MZ© </w:t>
      </w:r>
      <w:proofErr w:type="spellStart"/>
      <w:r w:rsidRPr="002A234B">
        <w:rPr>
          <w:rFonts w:ascii="SutonnyMJ" w:hAnsi="SutonnyMJ" w:cs="Tahoma"/>
          <w:color w:val="000000" w:themeColor="text1"/>
        </w:rPr>
        <w:t>cvqLvbv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r w:rsidR="009C5FC8">
        <w:rPr>
          <w:rFonts w:ascii="SutonnyMJ" w:hAnsi="SutonnyMJ" w:cs="Tahoma"/>
          <w:color w:val="000000" w:themeColor="text1"/>
        </w:rPr>
        <w:t xml:space="preserve"> ¯¬</w:t>
      </w:r>
      <w:proofErr w:type="spellStart"/>
      <w:r w:rsidR="009C5FC8">
        <w:rPr>
          <w:rFonts w:ascii="SutonnyMJ" w:hAnsi="SutonnyMJ" w:cs="Tahoma"/>
          <w:color w:val="000000" w:themeColor="text1"/>
        </w:rPr>
        <w:t>ve</w:t>
      </w:r>
      <w:proofErr w:type="spellEnd"/>
      <w:r w:rsidR="009C5FC8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Av‡Q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Z‡e,IqvUvi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wmj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‡</w:t>
      </w:r>
      <w:proofErr w:type="spellStart"/>
      <w:r w:rsidRPr="002A234B">
        <w:rPr>
          <w:rFonts w:ascii="SutonnyMJ" w:hAnsi="SutonnyMJ" w:cs="Tahoma"/>
          <w:color w:val="000000" w:themeColor="text1"/>
        </w:rPr>
        <w:t>bB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A_ev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IqvUvi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wmj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fv½v </w:t>
      </w:r>
      <w:proofErr w:type="spellStart"/>
      <w:r w:rsidRPr="002A234B">
        <w:rPr>
          <w:rFonts w:ascii="SutonnyMJ" w:hAnsi="SutonnyMJ" w:cs="Tahoma"/>
          <w:color w:val="000000" w:themeColor="text1"/>
        </w:rPr>
        <w:t>Ges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†</w:t>
      </w:r>
      <w:proofErr w:type="spellStart"/>
      <w:r w:rsidRPr="002A234B">
        <w:rPr>
          <w:rFonts w:ascii="SutonnyMJ" w:hAnsi="SutonnyMJ" w:cs="Tahoma"/>
          <w:color w:val="000000" w:themeColor="text1"/>
        </w:rPr>
        <w:t>Kvb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Pr="002A234B">
        <w:rPr>
          <w:rFonts w:ascii="SutonnyMJ" w:hAnsi="SutonnyMJ" w:cs="Tahoma"/>
          <w:color w:val="000000" w:themeColor="text1"/>
        </w:rPr>
        <w:t>XvKbvI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†</w:t>
      </w:r>
      <w:proofErr w:type="spellStart"/>
      <w:r w:rsidRPr="002A234B">
        <w:rPr>
          <w:rFonts w:ascii="SutonnyMJ" w:hAnsi="SutonnyMJ" w:cs="Tahoma"/>
          <w:color w:val="000000" w:themeColor="text1"/>
        </w:rPr>
        <w:t>bB</w:t>
      </w:r>
      <w:proofErr w:type="spellEnd"/>
      <w:r w:rsidRPr="002A234B">
        <w:rPr>
          <w:rFonts w:ascii="SutonnyMJ" w:hAnsi="SutonnyMJ" w:cs="Tahoma"/>
          <w:color w:val="000000" w:themeColor="text1"/>
        </w:rPr>
        <w:t xml:space="preserve"> </w:t>
      </w:r>
      <w:r w:rsidR="002154E6" w:rsidRPr="002A234B">
        <w:rPr>
          <w:rFonts w:ascii="SutonnyMJ" w:hAnsi="SutonnyMJ" w:cs="Tahoma"/>
          <w:color w:val="000000" w:themeColor="text1"/>
        </w:rPr>
        <w:t xml:space="preserve"> 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[Pit latrine with slab &amp; no water seal/broken water seal and no lid] .........</w:t>
      </w:r>
      <w:r w:rsidR="00707455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r w:rsidR="00C359C8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r w:rsidR="001C0FEA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</w:t>
      </w:r>
      <w:r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</w:p>
    <w:p w:rsidR="007E60AE" w:rsidRPr="002A234B" w:rsidRDefault="009C5FC8" w:rsidP="003125B0">
      <w:pPr>
        <w:pStyle w:val="ListParagraph"/>
        <w:numPr>
          <w:ilvl w:val="2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utonnyMJ" w:hAnsi="SutonnyMJ" w:cs="Tahoma"/>
          <w:color w:val="000000" w:themeColor="text1"/>
        </w:rPr>
        <w:lastRenderedPageBreak/>
        <w:t>Szjš</w:t>
      </w:r>
      <w:proofErr w:type="spellEnd"/>
      <w:r>
        <w:rPr>
          <w:rFonts w:ascii="SutonnyMJ" w:hAnsi="SutonnyMJ" w:cs="Tahoma"/>
          <w:color w:val="000000" w:themeColor="text1"/>
        </w:rPr>
        <w:t xml:space="preserve">— </w:t>
      </w:r>
      <w:r w:rsidR="007E60AE" w:rsidRPr="002A234B">
        <w:rPr>
          <w:rFonts w:ascii="SutonnyMJ" w:hAnsi="SutonnyMJ" w:cs="Tahoma"/>
          <w:color w:val="000000" w:themeColor="text1"/>
        </w:rPr>
        <w:t xml:space="preserve"> </w:t>
      </w:r>
      <w:proofErr w:type="spellStart"/>
      <w:r w:rsidR="007E60AE" w:rsidRPr="002A234B">
        <w:rPr>
          <w:rFonts w:ascii="SutonnyMJ" w:hAnsi="SutonnyMJ" w:cs="Tahoma"/>
          <w:color w:val="000000" w:themeColor="text1"/>
        </w:rPr>
        <w:t>cvqLvbv</w:t>
      </w:r>
      <w:proofErr w:type="spellEnd"/>
      <w:r w:rsidR="007E60AE" w:rsidRPr="002A234B">
        <w:rPr>
          <w:rFonts w:ascii="SutonnyMJ" w:hAnsi="SutonnyMJ" w:cs="Tahoma"/>
          <w:color w:val="000000" w:themeColor="text1"/>
        </w:rPr>
        <w:t xml:space="preserve"> </w:t>
      </w:r>
      <w:r w:rsidR="007E60AE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[Hanging toilet/latrine]..............................................</w:t>
      </w:r>
      <w:r w:rsidR="001C0FEA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</w:t>
      </w:r>
      <w:r w:rsidR="00707455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......</w:t>
      </w:r>
      <w:r w:rsidR="001C0FEA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r w:rsidR="007E60AE" w:rsidRPr="002A234B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</w:p>
    <w:p w:rsidR="0011767B" w:rsidRDefault="00F7641A" w:rsidP="003125B0">
      <w:pPr>
        <w:numPr>
          <w:ilvl w:val="0"/>
          <w:numId w:val="2"/>
        </w:numPr>
        <w:spacing w:after="120" w:line="240" w:lineRule="auto"/>
      </w:pPr>
      <w:proofErr w:type="spellStart"/>
      <w:r w:rsidRPr="00F7641A">
        <w:rPr>
          <w:rFonts w:ascii="SutonnyMJ" w:hAnsi="SutonnyMJ" w:cs="SutonnyMJ"/>
        </w:rPr>
        <w:t>cvqLvbvi</w:t>
      </w:r>
      <w:proofErr w:type="spellEnd"/>
      <w:r w:rsidRPr="00F7641A">
        <w:rPr>
          <w:rFonts w:ascii="SutonnyMJ" w:eastAsia="Calibri" w:hAnsi="SutonnyMJ" w:cs="SutonnyMJ"/>
          <w:szCs w:val="20"/>
        </w:rPr>
        <w:t xml:space="preserve"> </w:t>
      </w:r>
      <w:proofErr w:type="spellStart"/>
      <w:r w:rsidR="000519C6" w:rsidRPr="00F7641A">
        <w:rPr>
          <w:rFonts w:ascii="SutonnyMJ" w:eastAsia="Calibri" w:hAnsi="SutonnyMJ" w:cs="SutonnyMJ"/>
          <w:szCs w:val="20"/>
        </w:rPr>
        <w:t>Qv</w:t>
      </w:r>
      <w:proofErr w:type="spellEnd"/>
      <w:r w:rsidR="000519C6" w:rsidRPr="00F7641A">
        <w:rPr>
          <w:rFonts w:ascii="SutonnyMJ" w:eastAsia="Calibri" w:hAnsi="SutonnyMJ" w:cs="SutonnyMJ"/>
          <w:szCs w:val="20"/>
        </w:rPr>
        <w:t>` ˆ</w:t>
      </w:r>
      <w:proofErr w:type="spellStart"/>
      <w:r w:rsidR="000519C6" w:rsidRPr="00F7641A">
        <w:rPr>
          <w:rFonts w:ascii="SutonnyMJ" w:eastAsia="Calibri" w:hAnsi="SutonnyMJ" w:cs="SutonnyMJ"/>
          <w:szCs w:val="20"/>
        </w:rPr>
        <w:t>Zix‡Z</w:t>
      </w:r>
      <w:proofErr w:type="spellEnd"/>
      <w:r w:rsidR="000519C6" w:rsidRPr="00F7641A">
        <w:rPr>
          <w:rFonts w:ascii="SutonnyMJ" w:eastAsia="Calibri" w:hAnsi="SutonnyMJ" w:cs="SutonnyMJ"/>
          <w:szCs w:val="20"/>
        </w:rPr>
        <w:t xml:space="preserve"> </w:t>
      </w:r>
      <w:proofErr w:type="spellStart"/>
      <w:r w:rsidR="00FA024F">
        <w:rPr>
          <w:rFonts w:ascii="SutonnyMJ" w:eastAsia="Calibri" w:hAnsi="SutonnyMJ" w:cs="SutonnyMJ"/>
          <w:szCs w:val="20"/>
        </w:rPr>
        <w:t>e¨eüZ</w:t>
      </w:r>
      <w:proofErr w:type="spellEnd"/>
      <w:r w:rsidR="000519C6" w:rsidRPr="00F7641A">
        <w:rPr>
          <w:rFonts w:ascii="SutonnyMJ" w:eastAsia="Calibri" w:hAnsi="SutonnyMJ" w:cs="SutonnyMJ"/>
          <w:szCs w:val="20"/>
        </w:rPr>
        <w:t xml:space="preserve"> </w:t>
      </w:r>
      <w:proofErr w:type="spellStart"/>
      <w:r w:rsidR="000519C6" w:rsidRPr="00F7641A">
        <w:rPr>
          <w:rFonts w:ascii="SutonnyMJ" w:eastAsia="Calibri" w:hAnsi="SutonnyMJ" w:cs="SutonnyMJ"/>
          <w:szCs w:val="20"/>
        </w:rPr>
        <w:t>Dcv`vb</w:t>
      </w:r>
      <w:proofErr w:type="spellEnd"/>
      <w:r w:rsidR="000519C6" w:rsidRPr="00F7641A">
        <w:rPr>
          <w:rFonts w:ascii="SutonnyMJ" w:eastAsia="Calibri" w:hAnsi="SutonnyMJ" w:cs="SutonnyMJ"/>
          <w:szCs w:val="20"/>
        </w:rPr>
        <w:t xml:space="preserve"> </w:t>
      </w:r>
      <w:r>
        <w:rPr>
          <w:rFonts w:ascii="SutonnyMJ" w:eastAsia="Calibri" w:hAnsi="SutonnyMJ" w:cs="Arial"/>
          <w:b/>
          <w:szCs w:val="20"/>
        </w:rPr>
        <w:t>[</w:t>
      </w:r>
      <w:r w:rsidR="003257FA" w:rsidRPr="00E23031">
        <w:rPr>
          <w:rFonts w:ascii="Times New Roman" w:hAnsi="Times New Roman" w:cs="Times New Roman"/>
          <w:sz w:val="24"/>
          <w:szCs w:val="24"/>
        </w:rPr>
        <w:t>Main mat</w:t>
      </w:r>
      <w:r w:rsidR="007D5F09">
        <w:rPr>
          <w:rFonts w:ascii="Times New Roman" w:hAnsi="Times New Roman" w:cs="Times New Roman"/>
          <w:sz w:val="24"/>
          <w:szCs w:val="24"/>
        </w:rPr>
        <w:t>erial of the roof of the toilet</w:t>
      </w:r>
      <w:r>
        <w:rPr>
          <w:rFonts w:ascii="Times New Roman" w:hAnsi="Times New Roman" w:cs="Times New Roman"/>
          <w:sz w:val="24"/>
          <w:szCs w:val="24"/>
        </w:rPr>
        <w:t>]</w:t>
      </w:r>
      <w:r w:rsidR="007D5F09">
        <w:rPr>
          <w:rFonts w:ascii="Times New Roman" w:hAnsi="Times New Roman" w:cs="Times New Roman"/>
          <w:sz w:val="24"/>
          <w:szCs w:val="24"/>
        </w:rPr>
        <w:t>:</w:t>
      </w:r>
      <w:r w:rsidR="005C0F14" w:rsidRPr="005C0F14">
        <w:rPr>
          <w:rFonts w:ascii="Times New Roman" w:hAnsi="Times New Roman" w:cs="Times New Roman"/>
          <w:sz w:val="24"/>
          <w:szCs w:val="24"/>
        </w:rPr>
        <w:t xml:space="preserve"> </w:t>
      </w:r>
      <w:r w:rsidR="005C0F14">
        <w:rPr>
          <w:rFonts w:ascii="Times New Roman" w:hAnsi="Times New Roman" w:cs="Times New Roman"/>
          <w:sz w:val="24"/>
          <w:szCs w:val="24"/>
        </w:rPr>
        <w:t>.....................</w:t>
      </w:r>
      <w:commentRangeStart w:id="8"/>
      <w:r w:rsidR="005C0F14">
        <w:rPr>
          <w:rFonts w:ascii="Times New Roman" w:hAnsi="Times New Roman" w:cs="Times New Roman"/>
          <w:sz w:val="24"/>
          <w:szCs w:val="24"/>
        </w:rPr>
        <w:t>.</w:t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8"/>
      <w:r w:rsidR="00F370CD">
        <w:rPr>
          <w:rStyle w:val="CommentReference"/>
        </w:rPr>
        <w:commentReference w:id="8"/>
      </w:r>
    </w:p>
    <w:p w:rsidR="0011767B" w:rsidRPr="0011767B" w:rsidRDefault="000519C6" w:rsidP="003125B0">
      <w:pPr>
        <w:pStyle w:val="ListParagraph"/>
        <w:numPr>
          <w:ilvl w:val="2"/>
          <w:numId w:val="5"/>
        </w:numPr>
        <w:spacing w:after="120" w:line="240" w:lineRule="auto"/>
      </w:pPr>
      <w:proofErr w:type="spellStart"/>
      <w:r w:rsidRPr="0011767B">
        <w:rPr>
          <w:rFonts w:ascii="SutonnyMJ" w:eastAsia="Calibri" w:hAnsi="SutonnyMJ" w:cs="Arial"/>
          <w:szCs w:val="20"/>
        </w:rPr>
        <w:t>KvuPv</w:t>
      </w:r>
      <w:proofErr w:type="spellEnd"/>
      <w:r w:rsidRPr="0011767B">
        <w:rPr>
          <w:rFonts w:ascii="SutonnyMJ" w:eastAsia="Calibri" w:hAnsi="SutonnyMJ" w:cs="Arial"/>
          <w:szCs w:val="20"/>
        </w:rPr>
        <w:t xml:space="preserve"> (</w:t>
      </w:r>
      <w:proofErr w:type="spellStart"/>
      <w:r w:rsidRPr="0011767B">
        <w:rPr>
          <w:rFonts w:ascii="SutonnyMJ" w:eastAsia="Calibri" w:hAnsi="SutonnyMJ" w:cs="Arial"/>
          <w:szCs w:val="20"/>
        </w:rPr>
        <w:t>evuk</w:t>
      </w:r>
      <w:proofErr w:type="spellEnd"/>
      <w:r w:rsidRPr="0011767B">
        <w:rPr>
          <w:rFonts w:ascii="SutonnyMJ" w:eastAsia="Calibri" w:hAnsi="SutonnyMJ" w:cs="Arial"/>
          <w:szCs w:val="20"/>
        </w:rPr>
        <w:t>)</w:t>
      </w:r>
      <w:r w:rsidRPr="0011767B">
        <w:rPr>
          <w:rFonts w:ascii="Arial" w:eastAsia="Calibri" w:hAnsi="Arial" w:cs="Arial"/>
          <w:iCs/>
          <w:szCs w:val="20"/>
        </w:rPr>
        <w:t xml:space="preserve"> </w:t>
      </w:r>
      <w:r w:rsidRPr="0011767B">
        <w:rPr>
          <w:rFonts w:ascii="Times New Roman" w:hAnsi="Times New Roman" w:cs="Times New Roman"/>
          <w:iCs/>
          <w:sz w:val="24"/>
          <w:szCs w:val="24"/>
        </w:rPr>
        <w:t>[</w:t>
      </w:r>
      <w:proofErr w:type="spellStart"/>
      <w:r w:rsidR="003257FA" w:rsidRPr="0011767B">
        <w:rPr>
          <w:rFonts w:ascii="Times New Roman" w:hAnsi="Times New Roman" w:cs="Times New Roman"/>
          <w:sz w:val="24"/>
          <w:szCs w:val="24"/>
        </w:rPr>
        <w:t>Kaccha</w:t>
      </w:r>
      <w:proofErr w:type="spellEnd"/>
      <w:r w:rsidR="003257FA" w:rsidRPr="0011767B">
        <w:rPr>
          <w:rFonts w:ascii="Times New Roman" w:hAnsi="Times New Roman" w:cs="Times New Roman"/>
          <w:sz w:val="24"/>
          <w:szCs w:val="24"/>
        </w:rPr>
        <w:t xml:space="preserve"> (bamboo)</w:t>
      </w:r>
      <w:r w:rsidRPr="0011767B">
        <w:rPr>
          <w:rFonts w:ascii="Times New Roman" w:hAnsi="Times New Roman" w:cs="Times New Roman"/>
          <w:sz w:val="24"/>
          <w:szCs w:val="24"/>
        </w:rPr>
        <w:t>]</w:t>
      </w:r>
      <w:r w:rsidR="003257FA" w:rsidRPr="0011767B">
        <w:rPr>
          <w:rFonts w:ascii="Times New Roman" w:hAnsi="Times New Roman" w:cs="Times New Roman"/>
          <w:sz w:val="24"/>
          <w:szCs w:val="24"/>
        </w:rPr>
        <w:t>...........................................1</w:t>
      </w:r>
    </w:p>
    <w:p w:rsidR="0011767B" w:rsidRPr="0011767B" w:rsidRDefault="000519C6" w:rsidP="003125B0">
      <w:pPr>
        <w:pStyle w:val="ListParagraph"/>
        <w:numPr>
          <w:ilvl w:val="2"/>
          <w:numId w:val="5"/>
        </w:numPr>
        <w:spacing w:after="120" w:line="240" w:lineRule="auto"/>
      </w:pPr>
      <w:proofErr w:type="spellStart"/>
      <w:r w:rsidRPr="0011767B">
        <w:rPr>
          <w:rFonts w:ascii="SutonnyMJ" w:eastAsia="Calibri" w:hAnsi="SutonnyMJ" w:cs="Arial"/>
          <w:szCs w:val="20"/>
        </w:rPr>
        <w:t>wUb</w:t>
      </w:r>
      <w:proofErr w:type="spellEnd"/>
      <w:r w:rsidRPr="0011767B">
        <w:rPr>
          <w:rFonts w:ascii="Arial" w:eastAsia="Calibri" w:hAnsi="Arial" w:cs="Arial"/>
          <w:iCs/>
          <w:szCs w:val="20"/>
        </w:rPr>
        <w:t xml:space="preserve"> </w:t>
      </w:r>
      <w:r w:rsidR="00DC6C00" w:rsidRPr="0011767B">
        <w:rPr>
          <w:rFonts w:ascii="Arial" w:eastAsia="Calibri" w:hAnsi="Arial" w:cs="Arial"/>
          <w:iCs/>
          <w:szCs w:val="20"/>
        </w:rPr>
        <w:t>[</w:t>
      </w:r>
      <w:r w:rsidR="003257FA" w:rsidRPr="0011767B">
        <w:rPr>
          <w:rFonts w:ascii="Times New Roman" w:hAnsi="Times New Roman" w:cs="Times New Roman"/>
          <w:sz w:val="24"/>
          <w:szCs w:val="24"/>
        </w:rPr>
        <w:t>Rudimentary roof (tin)</w:t>
      </w:r>
      <w:r w:rsidR="00DC6C00" w:rsidRPr="0011767B">
        <w:rPr>
          <w:rFonts w:ascii="Times New Roman" w:hAnsi="Times New Roman" w:cs="Times New Roman"/>
          <w:sz w:val="24"/>
          <w:szCs w:val="24"/>
        </w:rPr>
        <w:t>]</w:t>
      </w:r>
      <w:r w:rsidR="003257FA" w:rsidRPr="0011767B">
        <w:rPr>
          <w:rFonts w:ascii="Times New Roman" w:hAnsi="Times New Roman" w:cs="Times New Roman"/>
          <w:sz w:val="24"/>
          <w:szCs w:val="24"/>
        </w:rPr>
        <w:t>.............................</w:t>
      </w:r>
      <w:r w:rsidR="00CB2584" w:rsidRPr="0011767B">
        <w:rPr>
          <w:rFonts w:ascii="Times New Roman" w:hAnsi="Times New Roman" w:cs="Times New Roman"/>
          <w:sz w:val="24"/>
          <w:szCs w:val="24"/>
        </w:rPr>
        <w:t>........</w:t>
      </w:r>
      <w:r w:rsidR="003257FA" w:rsidRPr="0011767B">
        <w:rPr>
          <w:rFonts w:ascii="Times New Roman" w:hAnsi="Times New Roman" w:cs="Times New Roman"/>
          <w:sz w:val="24"/>
          <w:szCs w:val="24"/>
        </w:rPr>
        <w:t>..</w:t>
      </w:r>
      <w:r w:rsidR="00CB2584" w:rsidRPr="0011767B">
        <w:rPr>
          <w:rFonts w:ascii="Times New Roman" w:hAnsi="Times New Roman" w:cs="Times New Roman"/>
          <w:sz w:val="24"/>
          <w:szCs w:val="24"/>
        </w:rPr>
        <w:t>.</w:t>
      </w:r>
      <w:r w:rsidR="003257FA" w:rsidRPr="0011767B">
        <w:rPr>
          <w:rFonts w:ascii="Times New Roman" w:hAnsi="Times New Roman" w:cs="Times New Roman"/>
          <w:sz w:val="24"/>
          <w:szCs w:val="24"/>
        </w:rPr>
        <w:t>....2</w:t>
      </w:r>
    </w:p>
    <w:p w:rsidR="0011767B" w:rsidRPr="0011767B" w:rsidRDefault="000519C6" w:rsidP="003125B0">
      <w:pPr>
        <w:pStyle w:val="ListParagraph"/>
        <w:numPr>
          <w:ilvl w:val="2"/>
          <w:numId w:val="5"/>
        </w:numPr>
        <w:spacing w:after="120" w:line="240" w:lineRule="auto"/>
      </w:pPr>
      <w:proofErr w:type="spellStart"/>
      <w:r w:rsidRPr="0011767B">
        <w:rPr>
          <w:rFonts w:ascii="SutonnyMJ" w:eastAsia="Calibri" w:hAnsi="SutonnyMJ" w:cs="Arial"/>
          <w:szCs w:val="20"/>
        </w:rPr>
        <w:t>wm‡g›U</w:t>
      </w:r>
      <w:proofErr w:type="spellEnd"/>
      <w:r w:rsidRPr="0011767B">
        <w:rPr>
          <w:rFonts w:ascii="SutonnyMJ" w:eastAsia="Calibri" w:hAnsi="SutonnyMJ" w:cs="Arial"/>
          <w:szCs w:val="20"/>
        </w:rPr>
        <w:t xml:space="preserve">/ </w:t>
      </w:r>
      <w:proofErr w:type="spellStart"/>
      <w:r w:rsidRPr="0011767B">
        <w:rPr>
          <w:rFonts w:ascii="SutonnyMJ" w:eastAsia="Calibri" w:hAnsi="SutonnyMJ" w:cs="Arial"/>
          <w:szCs w:val="20"/>
        </w:rPr>
        <w:t>KswK</w:t>
      </w:r>
      <w:proofErr w:type="spellEnd"/>
      <w:r w:rsidRPr="0011767B">
        <w:rPr>
          <w:rFonts w:ascii="SutonnyMJ" w:eastAsia="Calibri" w:hAnsi="SutonnyMJ" w:cs="Arial"/>
          <w:szCs w:val="20"/>
        </w:rPr>
        <w:t xml:space="preserve">&amp;ªU/ </w:t>
      </w:r>
      <w:proofErr w:type="spellStart"/>
      <w:r w:rsidRPr="0011767B">
        <w:rPr>
          <w:rFonts w:ascii="SutonnyMJ" w:eastAsia="Calibri" w:hAnsi="SutonnyMJ" w:cs="Arial"/>
          <w:szCs w:val="20"/>
        </w:rPr>
        <w:t>Uvwj</w:t>
      </w:r>
      <w:proofErr w:type="spellEnd"/>
      <w:r w:rsidRPr="0011767B">
        <w:rPr>
          <w:rFonts w:ascii="Arial" w:eastAsia="Calibri" w:hAnsi="Arial" w:cs="Arial"/>
          <w:iCs/>
          <w:szCs w:val="20"/>
        </w:rPr>
        <w:t xml:space="preserve"> </w:t>
      </w:r>
      <w:r w:rsidR="00DC6C00" w:rsidRPr="0011767B">
        <w:rPr>
          <w:rFonts w:ascii="Arial" w:eastAsia="Calibri" w:hAnsi="Arial" w:cs="Arial"/>
          <w:iCs/>
          <w:szCs w:val="20"/>
        </w:rPr>
        <w:t>[</w:t>
      </w:r>
      <w:r w:rsidR="003257FA" w:rsidRPr="0011767B">
        <w:rPr>
          <w:rFonts w:ascii="Times New Roman" w:hAnsi="Times New Roman" w:cs="Times New Roman"/>
          <w:sz w:val="24"/>
          <w:szCs w:val="24"/>
        </w:rPr>
        <w:t>Finished roof (cement/concrete/tiled)..</w:t>
      </w:r>
      <w:r w:rsidR="00CB2584" w:rsidRPr="0011767B">
        <w:rPr>
          <w:rFonts w:ascii="Times New Roman" w:hAnsi="Times New Roman" w:cs="Times New Roman"/>
          <w:sz w:val="24"/>
          <w:szCs w:val="24"/>
        </w:rPr>
        <w:t>.</w:t>
      </w:r>
      <w:r w:rsidR="003257FA" w:rsidRPr="0011767B">
        <w:rPr>
          <w:rFonts w:ascii="Times New Roman" w:hAnsi="Times New Roman" w:cs="Times New Roman"/>
          <w:sz w:val="24"/>
          <w:szCs w:val="24"/>
        </w:rPr>
        <w:t>.3</w:t>
      </w:r>
    </w:p>
    <w:p w:rsidR="003257FA" w:rsidRDefault="00ED7776" w:rsidP="003125B0">
      <w:pPr>
        <w:pStyle w:val="ListParagraph"/>
        <w:numPr>
          <w:ilvl w:val="2"/>
          <w:numId w:val="5"/>
        </w:numPr>
        <w:spacing w:after="120" w:line="240" w:lineRule="auto"/>
      </w:pPr>
      <w:proofErr w:type="spellStart"/>
      <w:r>
        <w:rPr>
          <w:rFonts w:ascii="SutonnyMJ" w:hAnsi="SutonnyMJ"/>
        </w:rPr>
        <w:t>Ab¨vb</w:t>
      </w:r>
      <w:proofErr w:type="spellEnd"/>
      <w:r>
        <w:rPr>
          <w:rFonts w:ascii="SutonnyMJ" w:hAnsi="SutonnyMJ"/>
        </w:rPr>
        <w:t>¨ (</w:t>
      </w:r>
      <w:proofErr w:type="spellStart"/>
      <w:r>
        <w:rPr>
          <w:rFonts w:ascii="SutonnyMJ" w:hAnsi="SutonnyMJ"/>
        </w:rPr>
        <w:t>wbw`©ó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Ki“b</w:t>
      </w:r>
      <w:proofErr w:type="spellEnd"/>
      <w:r>
        <w:rPr>
          <w:rFonts w:ascii="SutonnyMJ" w:hAnsi="SutonnyMJ"/>
        </w:rPr>
        <w:t xml:space="preserve">) </w:t>
      </w:r>
      <w:r w:rsidR="009834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834D2">
        <w:rPr>
          <w:rFonts w:ascii="SutonnyMJ" w:hAnsi="SutonnyMJ" w:cs="SutonnyMJ"/>
          <w:sz w:val="24"/>
          <w:szCs w:val="24"/>
        </w:rPr>
        <w:t>wbw`©ó</w:t>
      </w:r>
      <w:proofErr w:type="spellEnd"/>
      <w:r w:rsidR="009834D2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9834D2">
        <w:rPr>
          <w:rFonts w:ascii="SutonnyMJ" w:hAnsi="SutonnyMJ" w:cs="SutonnyMJ"/>
          <w:sz w:val="24"/>
          <w:szCs w:val="24"/>
        </w:rPr>
        <w:t>Ki“b</w:t>
      </w:r>
      <w:proofErr w:type="spellEnd"/>
      <w:r w:rsidR="009834D2">
        <w:rPr>
          <w:rFonts w:ascii="SutonnyMJ" w:hAnsi="SutonnyMJ" w:cs="SutonnyMJ"/>
          <w:sz w:val="24"/>
          <w:szCs w:val="24"/>
        </w:rPr>
        <w:t xml:space="preserve">) </w:t>
      </w:r>
      <w:r w:rsidR="009834D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Other(specify)</w:t>
      </w:r>
      <w:r w:rsidR="009834D2">
        <w:rPr>
          <w:rFonts w:ascii="Times New Roman" w:hAnsi="Times New Roman" w:cs="Times New Roman"/>
          <w:sz w:val="24"/>
          <w:szCs w:val="24"/>
        </w:rPr>
        <w:t>(specify)]</w:t>
      </w:r>
      <w:r w:rsidR="009834D2" w:rsidRPr="000E056F">
        <w:rPr>
          <w:rFonts w:ascii="Times New Roman" w:hAnsi="Times New Roman" w:cs="Times New Roman"/>
          <w:sz w:val="24"/>
          <w:szCs w:val="24"/>
        </w:rPr>
        <w:t>:</w:t>
      </w:r>
      <w:r w:rsidR="003257FA" w:rsidRPr="0011767B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 w:rsidR="00CB2584" w:rsidRPr="0011767B">
        <w:rPr>
          <w:rFonts w:ascii="Times New Roman" w:hAnsi="Times New Roman" w:cs="Times New Roman"/>
          <w:sz w:val="24"/>
          <w:szCs w:val="24"/>
        </w:rPr>
        <w:t>.........</w:t>
      </w:r>
      <w:r w:rsidR="003257FA" w:rsidRPr="0011767B">
        <w:rPr>
          <w:rFonts w:ascii="Times New Roman" w:hAnsi="Times New Roman" w:cs="Times New Roman"/>
          <w:sz w:val="24"/>
          <w:szCs w:val="24"/>
        </w:rPr>
        <w:t>....777</w:t>
      </w:r>
    </w:p>
    <w:p w:rsidR="009834D2" w:rsidRDefault="00F7641A" w:rsidP="003125B0">
      <w:pPr>
        <w:numPr>
          <w:ilvl w:val="0"/>
          <w:numId w:val="2"/>
        </w:numPr>
        <w:spacing w:after="120" w:line="240" w:lineRule="auto"/>
      </w:pPr>
      <w:proofErr w:type="spellStart"/>
      <w:r w:rsidRPr="00F7641A">
        <w:rPr>
          <w:rFonts w:ascii="SutonnyMJ" w:hAnsi="SutonnyMJ" w:cs="SutonnyMJ"/>
        </w:rPr>
        <w:t>cvqLvbvi</w:t>
      </w:r>
      <w:proofErr w:type="spellEnd"/>
      <w:r w:rsidRPr="00F7641A">
        <w:rPr>
          <w:rFonts w:ascii="SutonnyMJ" w:eastAsia="Calibri" w:hAnsi="SutonnyMJ" w:cs="Arial"/>
          <w:szCs w:val="20"/>
        </w:rPr>
        <w:t xml:space="preserve"> </w:t>
      </w:r>
      <w:r w:rsidR="000519C6" w:rsidRPr="00F7641A">
        <w:rPr>
          <w:rFonts w:ascii="SutonnyMJ" w:eastAsia="Calibri" w:hAnsi="SutonnyMJ" w:cs="Arial"/>
          <w:szCs w:val="20"/>
        </w:rPr>
        <w:t>†`</w:t>
      </w:r>
      <w:proofErr w:type="spellStart"/>
      <w:r w:rsidR="000519C6" w:rsidRPr="00F7641A">
        <w:rPr>
          <w:rFonts w:ascii="SutonnyMJ" w:eastAsia="Calibri" w:hAnsi="SutonnyMJ" w:cs="Arial"/>
          <w:szCs w:val="20"/>
        </w:rPr>
        <w:t>qvj</w:t>
      </w:r>
      <w:proofErr w:type="spellEnd"/>
      <w:r w:rsidR="000519C6" w:rsidRPr="00F7641A">
        <w:rPr>
          <w:rFonts w:ascii="SutonnyMJ" w:eastAsia="Calibri" w:hAnsi="SutonnyMJ" w:cs="Arial"/>
          <w:szCs w:val="20"/>
        </w:rPr>
        <w:t xml:space="preserve"> ˆ</w:t>
      </w:r>
      <w:proofErr w:type="spellStart"/>
      <w:r w:rsidR="000519C6" w:rsidRPr="00F7641A">
        <w:rPr>
          <w:rFonts w:ascii="SutonnyMJ" w:eastAsia="Calibri" w:hAnsi="SutonnyMJ" w:cs="Arial"/>
          <w:szCs w:val="20"/>
        </w:rPr>
        <w:t>Zix‡</w:t>
      </w:r>
      <w:r w:rsidRPr="00F7641A">
        <w:rPr>
          <w:rFonts w:ascii="SutonnyMJ" w:eastAsia="Calibri" w:hAnsi="SutonnyMJ" w:cs="Arial"/>
          <w:szCs w:val="20"/>
        </w:rPr>
        <w:t>Z</w:t>
      </w:r>
      <w:proofErr w:type="spellEnd"/>
      <w:r w:rsidRPr="00F7641A">
        <w:rPr>
          <w:rFonts w:ascii="SutonnyMJ" w:eastAsia="Calibri" w:hAnsi="SutonnyMJ" w:cs="Arial"/>
          <w:szCs w:val="20"/>
        </w:rPr>
        <w:t xml:space="preserve"> </w:t>
      </w:r>
      <w:proofErr w:type="spellStart"/>
      <w:r w:rsidR="00FA024F">
        <w:rPr>
          <w:rFonts w:ascii="SutonnyMJ" w:eastAsia="Calibri" w:hAnsi="SutonnyMJ" w:cs="SutonnyMJ"/>
          <w:szCs w:val="20"/>
        </w:rPr>
        <w:t>e¨eüZ</w:t>
      </w:r>
      <w:proofErr w:type="spellEnd"/>
      <w:r w:rsidR="00FA024F" w:rsidRPr="00F7641A">
        <w:rPr>
          <w:rFonts w:ascii="SutonnyMJ" w:eastAsia="Calibri" w:hAnsi="SutonnyMJ" w:cs="SutonnyMJ"/>
          <w:szCs w:val="20"/>
        </w:rPr>
        <w:t xml:space="preserve"> </w:t>
      </w:r>
      <w:proofErr w:type="spellStart"/>
      <w:r w:rsidR="00FA024F" w:rsidRPr="00F7641A">
        <w:rPr>
          <w:rFonts w:ascii="SutonnyMJ" w:eastAsia="Calibri" w:hAnsi="SutonnyMJ" w:cs="SutonnyMJ"/>
          <w:szCs w:val="20"/>
        </w:rPr>
        <w:t>Dcv`vb</w:t>
      </w:r>
      <w:proofErr w:type="spellEnd"/>
      <w:r w:rsidR="000519C6" w:rsidRPr="00F7641A">
        <w:rPr>
          <w:rFonts w:ascii="SutonnyMJ" w:hAnsi="SutonnyMJ" w:cs="Arial"/>
          <w:szCs w:val="20"/>
        </w:rPr>
        <w:t xml:space="preserve"> </w:t>
      </w:r>
      <w:r w:rsidR="00DC6C00" w:rsidRPr="00F7641A">
        <w:rPr>
          <w:rFonts w:ascii="SutonnyMJ" w:hAnsi="SutonnyMJ" w:cs="Arial"/>
          <w:szCs w:val="20"/>
        </w:rPr>
        <w:t>[</w:t>
      </w:r>
      <w:r w:rsidR="003257FA" w:rsidRPr="00E23031">
        <w:rPr>
          <w:rFonts w:ascii="Times New Roman" w:hAnsi="Times New Roman" w:cs="Times New Roman"/>
          <w:sz w:val="24"/>
          <w:szCs w:val="24"/>
        </w:rPr>
        <w:t>Main material of the wall of the toilet</w:t>
      </w:r>
      <w:r w:rsidR="00DC6C00">
        <w:rPr>
          <w:rFonts w:ascii="Times New Roman" w:hAnsi="Times New Roman" w:cs="Times New Roman"/>
          <w:sz w:val="24"/>
          <w:szCs w:val="24"/>
        </w:rPr>
        <w:t>]</w:t>
      </w:r>
      <w:r w:rsidR="003257FA">
        <w:t>:</w:t>
      </w:r>
      <w:r w:rsidR="005C0F14" w:rsidRPr="005C0F14">
        <w:rPr>
          <w:rFonts w:ascii="Times New Roman" w:hAnsi="Times New Roman" w:cs="Times New Roman"/>
          <w:sz w:val="24"/>
          <w:szCs w:val="24"/>
        </w:rPr>
        <w:t xml:space="preserve"> </w:t>
      </w:r>
      <w:r w:rsidR="00CB2584">
        <w:rPr>
          <w:rFonts w:ascii="Times New Roman" w:hAnsi="Times New Roman" w:cs="Times New Roman"/>
          <w:sz w:val="24"/>
          <w:szCs w:val="24"/>
        </w:rPr>
        <w:t>................</w:t>
      </w:r>
      <w:commentRangeStart w:id="9"/>
      <w:r w:rsidR="00CB2584">
        <w:rPr>
          <w:rFonts w:ascii="Times New Roman" w:hAnsi="Times New Roman" w:cs="Times New Roman"/>
          <w:sz w:val="24"/>
          <w:szCs w:val="24"/>
        </w:rPr>
        <w:t>.</w:t>
      </w:r>
      <w:r w:rsidR="005C0F14">
        <w:rPr>
          <w:rFonts w:ascii="Times New Roman" w:hAnsi="Times New Roman" w:cs="Times New Roman"/>
          <w:sz w:val="24"/>
          <w:szCs w:val="24"/>
        </w:rPr>
        <w:t>..</w:t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9"/>
      <w:r w:rsidR="00F370CD">
        <w:rPr>
          <w:rStyle w:val="CommentReference"/>
        </w:rPr>
        <w:commentReference w:id="9"/>
      </w:r>
    </w:p>
    <w:p w:rsidR="009834D2" w:rsidRPr="009834D2" w:rsidRDefault="001B6A92" w:rsidP="003125B0">
      <w:pPr>
        <w:pStyle w:val="ListParagraph"/>
        <w:numPr>
          <w:ilvl w:val="2"/>
          <w:numId w:val="6"/>
        </w:numPr>
        <w:spacing w:after="120" w:line="240" w:lineRule="auto"/>
      </w:pPr>
      <w:proofErr w:type="spellStart"/>
      <w:r w:rsidRPr="009834D2">
        <w:rPr>
          <w:rFonts w:ascii="SutonnyMJ" w:eastAsia="Calibri" w:hAnsi="SutonnyMJ" w:cs="Arial"/>
          <w:szCs w:val="20"/>
        </w:rPr>
        <w:t>KvuPv</w:t>
      </w:r>
      <w:proofErr w:type="spellEnd"/>
      <w:r w:rsidRPr="009834D2">
        <w:rPr>
          <w:rFonts w:ascii="SutonnyMJ" w:hAnsi="SutonnyMJ" w:cs="Arial"/>
          <w:szCs w:val="20"/>
        </w:rPr>
        <w:t xml:space="preserve"> (</w:t>
      </w:r>
      <w:proofErr w:type="spellStart"/>
      <w:r w:rsidRPr="009834D2">
        <w:rPr>
          <w:rFonts w:ascii="SutonnyMJ" w:eastAsia="Calibri" w:hAnsi="SutonnyMJ" w:cs="Arial"/>
          <w:szCs w:val="20"/>
        </w:rPr>
        <w:t>cvU</w:t>
      </w:r>
      <w:proofErr w:type="spellEnd"/>
      <w:r w:rsidRPr="009834D2">
        <w:rPr>
          <w:rFonts w:ascii="SutonnyMJ" w:eastAsia="Calibri" w:hAnsi="SutonnyMJ" w:cs="Arial"/>
          <w:szCs w:val="20"/>
        </w:rPr>
        <w:t>/</w:t>
      </w:r>
      <w:proofErr w:type="spellStart"/>
      <w:r w:rsidRPr="009834D2">
        <w:rPr>
          <w:rFonts w:ascii="SutonnyMJ" w:eastAsia="Calibri" w:hAnsi="SutonnyMJ" w:cs="Arial"/>
          <w:szCs w:val="20"/>
        </w:rPr>
        <w:t>e</w:t>
      </w:r>
      <w:r w:rsidRPr="009834D2">
        <w:rPr>
          <w:rFonts w:ascii="SutonnyMJ" w:hAnsi="SutonnyMJ" w:cs="Arial"/>
          <w:szCs w:val="20"/>
        </w:rPr>
        <w:t>vuk</w:t>
      </w:r>
      <w:proofErr w:type="spellEnd"/>
      <w:r w:rsidRPr="009834D2">
        <w:rPr>
          <w:rFonts w:ascii="SutonnyMJ" w:hAnsi="SutonnyMJ" w:cs="Arial"/>
          <w:szCs w:val="20"/>
        </w:rPr>
        <w:t>/</w:t>
      </w:r>
      <w:proofErr w:type="spellStart"/>
      <w:r w:rsidRPr="009834D2">
        <w:rPr>
          <w:rFonts w:ascii="SutonnyMJ" w:hAnsi="SutonnyMJ" w:cs="Arial"/>
          <w:szCs w:val="20"/>
        </w:rPr>
        <w:t>gvwU</w:t>
      </w:r>
      <w:proofErr w:type="spellEnd"/>
      <w:r w:rsidRPr="009834D2">
        <w:rPr>
          <w:rFonts w:ascii="SutonnyMJ" w:hAnsi="SutonnyMJ" w:cs="Arial"/>
          <w:szCs w:val="20"/>
        </w:rPr>
        <w:t xml:space="preserve"> </w:t>
      </w:r>
      <w:r w:rsidRPr="009834D2">
        <w:rPr>
          <w:rFonts w:ascii="SutonnyMJ" w:eastAsia="Calibri" w:hAnsi="SutonnyMJ" w:cs="Arial"/>
          <w:szCs w:val="20"/>
        </w:rPr>
        <w:t>)</w:t>
      </w:r>
      <w:r w:rsidR="00896720" w:rsidRPr="009834D2">
        <w:rPr>
          <w:rFonts w:ascii="SutonnyMJ" w:eastAsia="Calibri" w:hAnsi="SutonnyMJ" w:cs="Arial"/>
          <w:szCs w:val="20"/>
        </w:rPr>
        <w:t xml:space="preserve"> </w:t>
      </w:r>
      <w:r w:rsidR="00DC6C00" w:rsidRPr="009834D2">
        <w:rPr>
          <w:rFonts w:ascii="SutonnyMJ" w:eastAsia="Calibri" w:hAnsi="SutonnyMJ" w:cs="Arial"/>
          <w:szCs w:val="20"/>
        </w:rPr>
        <w:t>[</w:t>
      </w:r>
      <w:proofErr w:type="spellStart"/>
      <w:r w:rsidR="003257FA" w:rsidRPr="009834D2">
        <w:rPr>
          <w:rFonts w:ascii="Times New Roman" w:hAnsi="Times New Roman" w:cs="Times New Roman"/>
          <w:sz w:val="24"/>
          <w:szCs w:val="24"/>
        </w:rPr>
        <w:t>Kaccha</w:t>
      </w:r>
      <w:proofErr w:type="spellEnd"/>
      <w:r w:rsidR="003257FA" w:rsidRPr="009834D2">
        <w:rPr>
          <w:rFonts w:ascii="Times New Roman" w:hAnsi="Times New Roman" w:cs="Times New Roman"/>
          <w:sz w:val="24"/>
          <w:szCs w:val="24"/>
        </w:rPr>
        <w:t xml:space="preserve"> (jute/bamboo/mud)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CB2584" w:rsidRPr="009834D2">
        <w:rPr>
          <w:rFonts w:ascii="Times New Roman" w:hAnsi="Times New Roman" w:cs="Times New Roman"/>
          <w:sz w:val="24"/>
          <w:szCs w:val="24"/>
        </w:rPr>
        <w:t>........</w:t>
      </w:r>
      <w:r w:rsidR="003257FA" w:rsidRPr="009834D2">
        <w:rPr>
          <w:rFonts w:ascii="Times New Roman" w:hAnsi="Times New Roman" w:cs="Times New Roman"/>
          <w:sz w:val="24"/>
          <w:szCs w:val="24"/>
        </w:rPr>
        <w:t>...1</w:t>
      </w:r>
    </w:p>
    <w:p w:rsidR="009834D2" w:rsidRPr="009834D2" w:rsidRDefault="001B6A92" w:rsidP="003125B0">
      <w:pPr>
        <w:pStyle w:val="ListParagraph"/>
        <w:numPr>
          <w:ilvl w:val="2"/>
          <w:numId w:val="6"/>
        </w:numPr>
        <w:spacing w:after="120" w:line="240" w:lineRule="auto"/>
      </w:pPr>
      <w:proofErr w:type="spellStart"/>
      <w:r w:rsidRPr="009834D2">
        <w:rPr>
          <w:rFonts w:ascii="SutonnyMJ" w:eastAsia="Calibri" w:hAnsi="SutonnyMJ" w:cs="Arial"/>
          <w:szCs w:val="20"/>
        </w:rPr>
        <w:t>KvV</w:t>
      </w:r>
      <w:proofErr w:type="spellEnd"/>
      <w:r w:rsidR="00896720" w:rsidRPr="009834D2">
        <w:rPr>
          <w:rFonts w:ascii="SutonnyMJ" w:eastAsia="Calibri" w:hAnsi="SutonnyMJ" w:cs="Arial"/>
          <w:szCs w:val="20"/>
        </w:rPr>
        <w:t xml:space="preserve"> </w:t>
      </w:r>
      <w:r w:rsidR="00DC6C00" w:rsidRPr="009834D2">
        <w:rPr>
          <w:rFonts w:ascii="SutonnyMJ" w:eastAsia="Calibri" w:hAnsi="SutonnyMJ" w:cs="Arial"/>
          <w:szCs w:val="20"/>
        </w:rPr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Rudimentary wall (wood)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3257FA" w:rsidRPr="009834D2">
        <w:rPr>
          <w:rFonts w:ascii="Times New Roman" w:hAnsi="Times New Roman" w:cs="Times New Roman"/>
          <w:sz w:val="24"/>
          <w:szCs w:val="24"/>
        </w:rPr>
        <w:t>.................................2</w:t>
      </w:r>
    </w:p>
    <w:p w:rsidR="009834D2" w:rsidRPr="009834D2" w:rsidRDefault="001B6A92" w:rsidP="003125B0">
      <w:pPr>
        <w:pStyle w:val="ListParagraph"/>
        <w:numPr>
          <w:ilvl w:val="2"/>
          <w:numId w:val="6"/>
        </w:numPr>
        <w:spacing w:after="120" w:line="240" w:lineRule="auto"/>
      </w:pPr>
      <w:r w:rsidRPr="009834D2">
        <w:rPr>
          <w:rFonts w:ascii="SutonnyMJ" w:eastAsia="Calibri" w:hAnsi="SutonnyMJ" w:cs="Arial"/>
          <w:szCs w:val="20"/>
        </w:rPr>
        <w:t>BU/</w:t>
      </w:r>
      <w:proofErr w:type="spellStart"/>
      <w:r w:rsidRPr="009834D2">
        <w:rPr>
          <w:rFonts w:ascii="SutonnyMJ" w:eastAsia="Calibri" w:hAnsi="SutonnyMJ" w:cs="Arial"/>
          <w:szCs w:val="20"/>
        </w:rPr>
        <w:t>wm‡g›U</w:t>
      </w:r>
      <w:proofErr w:type="spellEnd"/>
      <w:r w:rsidRPr="009834D2">
        <w:rPr>
          <w:rFonts w:ascii="Arial" w:eastAsia="Calibri" w:hAnsi="Arial" w:cs="Arial"/>
          <w:iCs/>
          <w:szCs w:val="20"/>
        </w:rPr>
        <w:t xml:space="preserve"> </w:t>
      </w:r>
      <w:r w:rsidR="00DC6C00" w:rsidRPr="009834D2">
        <w:rPr>
          <w:rFonts w:ascii="Arial" w:eastAsia="Calibri" w:hAnsi="Arial" w:cs="Arial"/>
          <w:iCs/>
          <w:szCs w:val="20"/>
        </w:rPr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Finished wall (brick/cement)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CB2584" w:rsidRPr="009834D2">
        <w:rPr>
          <w:rFonts w:ascii="Times New Roman" w:hAnsi="Times New Roman" w:cs="Times New Roman"/>
          <w:sz w:val="24"/>
          <w:szCs w:val="24"/>
        </w:rPr>
        <w:t>................</w:t>
      </w:r>
      <w:r w:rsidR="003257FA" w:rsidRPr="009834D2">
        <w:rPr>
          <w:rFonts w:ascii="Times New Roman" w:hAnsi="Times New Roman" w:cs="Times New Roman"/>
          <w:sz w:val="24"/>
          <w:szCs w:val="24"/>
        </w:rPr>
        <w:t>....3</w:t>
      </w:r>
    </w:p>
    <w:p w:rsidR="009834D2" w:rsidRPr="009834D2" w:rsidRDefault="001B6A92" w:rsidP="003125B0">
      <w:pPr>
        <w:pStyle w:val="ListParagraph"/>
        <w:numPr>
          <w:ilvl w:val="2"/>
          <w:numId w:val="6"/>
        </w:numPr>
        <w:spacing w:after="120" w:line="240" w:lineRule="auto"/>
      </w:pPr>
      <w:proofErr w:type="spellStart"/>
      <w:r w:rsidRPr="009834D2">
        <w:rPr>
          <w:rFonts w:ascii="SutonnyMJ" w:eastAsia="Calibri" w:hAnsi="SutonnyMJ" w:cs="Arial"/>
          <w:szCs w:val="20"/>
        </w:rPr>
        <w:t>wUb</w:t>
      </w:r>
      <w:proofErr w:type="spellEnd"/>
      <w:r w:rsidRPr="00896720">
        <w:t xml:space="preserve"> </w:t>
      </w:r>
      <w:r w:rsidR="00DC6C00" w:rsidRPr="00896720"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Tin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3257FA" w:rsidRPr="009834D2">
        <w:rPr>
          <w:rFonts w:ascii="Times New Roman" w:hAnsi="Times New Roman" w:cs="Times New Roman"/>
          <w:sz w:val="24"/>
          <w:szCs w:val="24"/>
        </w:rPr>
        <w:t>.....................................................................4</w:t>
      </w:r>
    </w:p>
    <w:p w:rsidR="003257FA" w:rsidRPr="009834D2" w:rsidRDefault="00ED7776" w:rsidP="003125B0">
      <w:pPr>
        <w:pStyle w:val="ListParagraph"/>
        <w:numPr>
          <w:ilvl w:val="2"/>
          <w:numId w:val="6"/>
        </w:numPr>
        <w:spacing w:after="120" w:line="240" w:lineRule="auto"/>
      </w:pPr>
      <w:proofErr w:type="spellStart"/>
      <w:r>
        <w:rPr>
          <w:rFonts w:ascii="SutonnyMJ" w:hAnsi="SutonnyMJ"/>
        </w:rPr>
        <w:t>Ab¨vb</w:t>
      </w:r>
      <w:proofErr w:type="spellEnd"/>
      <w:r>
        <w:rPr>
          <w:rFonts w:ascii="SutonnyMJ" w:hAnsi="SutonnyMJ"/>
        </w:rPr>
        <w:t>¨ (</w:t>
      </w:r>
      <w:proofErr w:type="spellStart"/>
      <w:r>
        <w:rPr>
          <w:rFonts w:ascii="SutonnyMJ" w:hAnsi="SutonnyMJ"/>
        </w:rPr>
        <w:t>wbw`©ó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Ki“b</w:t>
      </w:r>
      <w:proofErr w:type="spellEnd"/>
      <w:r>
        <w:rPr>
          <w:rFonts w:ascii="SutonnyMJ" w:hAnsi="SutonnyMJ"/>
        </w:rPr>
        <w:t xml:space="preserve">) </w:t>
      </w:r>
      <w:r w:rsidR="009834D2" w:rsidRPr="009834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834D2" w:rsidRPr="009834D2">
        <w:rPr>
          <w:rFonts w:ascii="SutonnyMJ" w:hAnsi="SutonnyMJ" w:cs="SutonnyMJ"/>
          <w:sz w:val="24"/>
          <w:szCs w:val="24"/>
        </w:rPr>
        <w:t>wbw`©ó</w:t>
      </w:r>
      <w:proofErr w:type="spellEnd"/>
      <w:r w:rsidR="009834D2" w:rsidRPr="009834D2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9834D2" w:rsidRPr="009834D2">
        <w:rPr>
          <w:rFonts w:ascii="SutonnyMJ" w:hAnsi="SutonnyMJ" w:cs="SutonnyMJ"/>
          <w:sz w:val="24"/>
          <w:szCs w:val="24"/>
        </w:rPr>
        <w:t>Ki“b</w:t>
      </w:r>
      <w:proofErr w:type="spellEnd"/>
      <w:r w:rsidR="009834D2" w:rsidRPr="009834D2">
        <w:rPr>
          <w:rFonts w:ascii="SutonnyMJ" w:hAnsi="SutonnyMJ" w:cs="SutonnyMJ"/>
          <w:sz w:val="24"/>
          <w:szCs w:val="24"/>
        </w:rPr>
        <w:t xml:space="preserve">) </w:t>
      </w:r>
      <w:r w:rsidR="009834D2" w:rsidRPr="009834D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Other(specify)</w:t>
      </w:r>
      <w:r w:rsidR="009834D2" w:rsidRPr="009834D2">
        <w:rPr>
          <w:rFonts w:ascii="Times New Roman" w:hAnsi="Times New Roman" w:cs="Times New Roman"/>
          <w:sz w:val="24"/>
          <w:szCs w:val="24"/>
        </w:rPr>
        <w:t>(specify)]:....................................................................</w:t>
      </w:r>
      <w:r w:rsidR="003257FA" w:rsidRPr="009834D2">
        <w:rPr>
          <w:rFonts w:ascii="Times New Roman" w:hAnsi="Times New Roman" w:cs="Times New Roman"/>
          <w:sz w:val="24"/>
          <w:szCs w:val="24"/>
        </w:rPr>
        <w:t>777</w:t>
      </w:r>
    </w:p>
    <w:p w:rsidR="00E138C3" w:rsidRPr="00E138C3" w:rsidRDefault="00F7641A" w:rsidP="003125B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</w:rPr>
        <w:t xml:space="preserve"> </w:t>
      </w:r>
      <w:r w:rsidR="000519C6" w:rsidRPr="00F7641A">
        <w:rPr>
          <w:rFonts w:ascii="SutonnyMJ" w:hAnsi="SutonnyMJ" w:cs="Arial"/>
          <w:szCs w:val="20"/>
        </w:rPr>
        <w:t>†`</w:t>
      </w:r>
      <w:proofErr w:type="spellStart"/>
      <w:r w:rsidR="000519C6" w:rsidRPr="00F7641A">
        <w:rPr>
          <w:rFonts w:ascii="SutonnyMJ" w:hAnsi="SutonnyMJ" w:cs="Arial"/>
          <w:szCs w:val="20"/>
        </w:rPr>
        <w:t>qv</w:t>
      </w:r>
      <w:r w:rsidR="00AD27FE" w:rsidRPr="00F7641A">
        <w:rPr>
          <w:rFonts w:ascii="SutonnyMJ" w:hAnsi="SutonnyMJ" w:cs="Arial"/>
          <w:szCs w:val="20"/>
        </w:rPr>
        <w:t>‡</w:t>
      </w:r>
      <w:r w:rsidR="000519C6" w:rsidRPr="00F7641A">
        <w:rPr>
          <w:rFonts w:ascii="SutonnyMJ" w:hAnsi="SutonnyMJ" w:cs="Arial"/>
          <w:szCs w:val="20"/>
        </w:rPr>
        <w:t>j</w:t>
      </w:r>
      <w:r w:rsidR="00AD27FE" w:rsidRPr="00F7641A">
        <w:rPr>
          <w:rFonts w:ascii="SutonnyMJ" w:hAnsi="SutonnyMJ" w:cs="Arial"/>
          <w:szCs w:val="20"/>
        </w:rPr>
        <w:t>i</w:t>
      </w:r>
      <w:proofErr w:type="spellEnd"/>
      <w:r w:rsidR="00AD27FE" w:rsidRPr="00F7641A">
        <w:rPr>
          <w:rFonts w:ascii="SutonnyMJ" w:hAnsi="SutonnyMJ" w:cs="Arial"/>
          <w:szCs w:val="20"/>
        </w:rPr>
        <w:t xml:space="preserve"> </w:t>
      </w:r>
      <w:proofErr w:type="spellStart"/>
      <w:r w:rsidR="00AD27FE" w:rsidRPr="00F7641A">
        <w:rPr>
          <w:rFonts w:ascii="SutonnyMJ" w:hAnsi="SutonnyMJ" w:cs="Arial"/>
          <w:szCs w:val="20"/>
        </w:rPr>
        <w:t>DcwifvM</w:t>
      </w:r>
      <w:proofErr w:type="spellEnd"/>
      <w:r w:rsidR="000519C6" w:rsidRPr="00F7641A">
        <w:rPr>
          <w:rFonts w:ascii="SutonnyMJ" w:hAnsi="SutonnyMJ" w:cs="Arial"/>
          <w:szCs w:val="20"/>
        </w:rPr>
        <w:t xml:space="preserve"> </w:t>
      </w:r>
      <w:proofErr w:type="spellStart"/>
      <w:r w:rsidR="000519C6" w:rsidRPr="00F7641A">
        <w:rPr>
          <w:rFonts w:ascii="SutonnyMJ" w:eastAsia="Calibri" w:hAnsi="SutonnyMJ" w:cs="Arial"/>
          <w:szCs w:val="20"/>
        </w:rPr>
        <w:t>wK</w:t>
      </w:r>
      <w:proofErr w:type="spellEnd"/>
      <w:r w:rsidR="00AD27FE" w:rsidRPr="00F7641A">
        <w:rPr>
          <w:rFonts w:ascii="SutonnyMJ" w:eastAsia="Calibri" w:hAnsi="SutonnyMJ" w:cs="Arial"/>
          <w:szCs w:val="20"/>
        </w:rPr>
        <w:t xml:space="preserve"> </w:t>
      </w:r>
      <w:proofErr w:type="spellStart"/>
      <w:r w:rsidR="00AD27FE" w:rsidRPr="00F7641A">
        <w:rPr>
          <w:rFonts w:ascii="SutonnyMJ" w:eastAsia="Calibri" w:hAnsi="SutonnyMJ" w:cs="Arial"/>
          <w:szCs w:val="20"/>
        </w:rPr>
        <w:t>gm„b</w:t>
      </w:r>
      <w:proofErr w:type="spellEnd"/>
      <w:r w:rsidR="00AD27FE" w:rsidRPr="00F7641A">
        <w:rPr>
          <w:rFonts w:ascii="SutonnyMJ" w:eastAsia="Calibri" w:hAnsi="SutonnyMJ" w:cs="Arial"/>
          <w:szCs w:val="20"/>
        </w:rPr>
        <w:t xml:space="preserve"> </w:t>
      </w:r>
      <w:proofErr w:type="spellStart"/>
      <w:r w:rsidR="00AD27FE" w:rsidRPr="00F7641A">
        <w:rPr>
          <w:rFonts w:ascii="SutonnyMJ" w:eastAsia="Calibri" w:hAnsi="SutonnyMJ" w:cs="Arial"/>
          <w:szCs w:val="20"/>
        </w:rPr>
        <w:t>wQj</w:t>
      </w:r>
      <w:proofErr w:type="spellEnd"/>
      <w:r w:rsidR="00CB2584">
        <w:rPr>
          <w:rFonts w:ascii="SutonnyMJ" w:eastAsia="Calibri" w:hAnsi="SutonnyMJ" w:cs="Arial"/>
          <w:szCs w:val="20"/>
        </w:rPr>
        <w:t xml:space="preserve"> </w:t>
      </w:r>
      <w:r w:rsidR="00AD27FE" w:rsidRPr="00F7641A">
        <w:rPr>
          <w:rFonts w:ascii="SutonnyMJ" w:eastAsia="Calibri" w:hAnsi="SutonnyMJ" w:cs="Arial"/>
          <w:szCs w:val="20"/>
        </w:rPr>
        <w:t>(</w:t>
      </w:r>
      <w:proofErr w:type="spellStart"/>
      <w:r w:rsidR="00AD27FE" w:rsidRPr="00F7641A">
        <w:rPr>
          <w:rFonts w:ascii="SutonnyMJ" w:eastAsia="Calibri" w:hAnsi="SutonnyMJ" w:cs="Arial"/>
          <w:szCs w:val="20"/>
        </w:rPr>
        <w:t>hv</w:t>
      </w:r>
      <w:proofErr w:type="spellEnd"/>
      <w:r w:rsidR="00AD27FE" w:rsidRPr="00F7641A">
        <w:rPr>
          <w:rFonts w:ascii="SutonnyMJ" w:eastAsia="Calibri" w:hAnsi="SutonnyMJ" w:cs="Arial"/>
          <w:szCs w:val="20"/>
        </w:rPr>
        <w:t xml:space="preserve"> </w:t>
      </w:r>
      <w:proofErr w:type="spellStart"/>
      <w:r w:rsidR="00AD27FE" w:rsidRPr="00F7641A">
        <w:rPr>
          <w:rFonts w:ascii="SutonnyMJ" w:eastAsia="Calibri" w:hAnsi="SutonnyMJ" w:cs="Arial"/>
          <w:szCs w:val="20"/>
        </w:rPr>
        <w:t>mn‡R</w:t>
      </w:r>
      <w:proofErr w:type="spellEnd"/>
      <w:r w:rsidR="00AD27FE" w:rsidRPr="00F7641A">
        <w:rPr>
          <w:rFonts w:ascii="SutonnyMJ" w:eastAsia="Calibri" w:hAnsi="SutonnyMJ" w:cs="Arial"/>
          <w:szCs w:val="20"/>
        </w:rPr>
        <w:t xml:space="preserve"> </w:t>
      </w:r>
      <w:proofErr w:type="spellStart"/>
      <w:r w:rsidR="00AD27FE" w:rsidRPr="00F7641A">
        <w:rPr>
          <w:rFonts w:ascii="SutonnyMJ" w:eastAsia="Calibri" w:hAnsi="SutonnyMJ" w:cs="Arial"/>
          <w:szCs w:val="20"/>
        </w:rPr>
        <w:t>cwi</w:t>
      </w:r>
      <w:proofErr w:type="spellEnd"/>
      <w:r w:rsidR="00AD27FE" w:rsidRPr="00F7641A">
        <w:rPr>
          <w:rFonts w:ascii="SutonnyMJ" w:eastAsia="Calibri" w:hAnsi="SutonnyMJ" w:cs="Arial"/>
          <w:szCs w:val="20"/>
        </w:rPr>
        <w:t xml:space="preserve">®‹vi </w:t>
      </w:r>
      <w:proofErr w:type="spellStart"/>
      <w:r w:rsidR="00AD27FE" w:rsidRPr="00F7641A">
        <w:rPr>
          <w:rFonts w:ascii="SutonnyMJ" w:eastAsia="Calibri" w:hAnsi="SutonnyMJ" w:cs="Arial"/>
          <w:szCs w:val="20"/>
        </w:rPr>
        <w:t>Kiv</w:t>
      </w:r>
      <w:proofErr w:type="spellEnd"/>
      <w:r w:rsidR="00AD27FE" w:rsidRPr="00F7641A">
        <w:rPr>
          <w:rFonts w:ascii="SutonnyMJ" w:eastAsia="Calibri" w:hAnsi="SutonnyMJ" w:cs="Arial"/>
          <w:szCs w:val="20"/>
        </w:rPr>
        <w:t xml:space="preserve"> </w:t>
      </w:r>
      <w:proofErr w:type="spellStart"/>
      <w:r w:rsidR="00AD27FE" w:rsidRPr="00F7641A">
        <w:rPr>
          <w:rFonts w:ascii="SutonnyMJ" w:eastAsia="Calibri" w:hAnsi="SutonnyMJ" w:cs="Arial"/>
          <w:szCs w:val="20"/>
        </w:rPr>
        <w:t>hvq</w:t>
      </w:r>
      <w:proofErr w:type="spellEnd"/>
      <w:r w:rsidR="00AD27FE" w:rsidRPr="00F7641A">
        <w:rPr>
          <w:rFonts w:ascii="SutonnyMJ" w:eastAsia="Calibri" w:hAnsi="SutonnyMJ" w:cs="Arial"/>
          <w:szCs w:val="20"/>
        </w:rPr>
        <w:t>)</w:t>
      </w:r>
      <w:r w:rsidR="00DC6C00">
        <w:rPr>
          <w:rFonts w:ascii="SutonnyMJ" w:eastAsia="Calibri" w:hAnsi="SutonnyMJ" w:cs="Arial"/>
          <w:b/>
          <w:szCs w:val="20"/>
        </w:rPr>
        <w:t xml:space="preserve"> [</w:t>
      </w:r>
      <w:r w:rsidR="00A135A3" w:rsidRPr="00E23031">
        <w:rPr>
          <w:rFonts w:ascii="Times New Roman" w:hAnsi="Times New Roman" w:cs="Times New Roman"/>
          <w:sz w:val="24"/>
          <w:szCs w:val="24"/>
        </w:rPr>
        <w:t xml:space="preserve">Is the surface </w:t>
      </w:r>
      <w:r w:rsidR="00114D45" w:rsidRPr="00E23031">
        <w:rPr>
          <w:rFonts w:ascii="Times New Roman" w:hAnsi="Times New Roman" w:cs="Times New Roman"/>
          <w:sz w:val="24"/>
          <w:szCs w:val="24"/>
        </w:rPr>
        <w:t>material of the wall smooth (</w:t>
      </w:r>
      <w:r w:rsidR="00A135A3" w:rsidRPr="00E23031">
        <w:rPr>
          <w:rFonts w:ascii="Times New Roman" w:hAnsi="Times New Roman" w:cs="Times New Roman"/>
          <w:sz w:val="24"/>
          <w:szCs w:val="24"/>
        </w:rPr>
        <w:t>easy to clean</w:t>
      </w:r>
      <w:r w:rsidR="00114D45" w:rsidRPr="00E2303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?]</w:t>
      </w:r>
      <w:r w:rsidR="00CB258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 w:rsidR="00E23031">
        <w:rPr>
          <w:rFonts w:ascii="Times New Roman" w:hAnsi="Times New Roman" w:cs="Times New Roman"/>
          <w:sz w:val="24"/>
          <w:szCs w:val="24"/>
        </w:rPr>
        <w:t>.</w:t>
      </w:r>
      <w:commentRangeStart w:id="10"/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10"/>
      <w:r w:rsidR="00F370CD">
        <w:rPr>
          <w:rStyle w:val="CommentReference"/>
        </w:rPr>
        <w:commentReference w:id="10"/>
      </w:r>
    </w:p>
    <w:p w:rsidR="00E138C3" w:rsidRDefault="003362E4" w:rsidP="003125B0">
      <w:pPr>
        <w:pStyle w:val="ListParagraph"/>
        <w:numPr>
          <w:ilvl w:val="2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38C3">
        <w:rPr>
          <w:rFonts w:ascii="SutonnyMJ" w:hAnsi="SutonnyMJ" w:cs="SutonnyMJ"/>
        </w:rPr>
        <w:t>bv</w:t>
      </w:r>
      <w:proofErr w:type="spellEnd"/>
      <w:r>
        <w:t xml:space="preserve"> </w:t>
      </w:r>
      <w:r w:rsidRPr="00E138C3">
        <w:rPr>
          <w:rFonts w:ascii="Times New Roman" w:hAnsi="Times New Roman" w:cs="Times New Roman"/>
          <w:sz w:val="24"/>
          <w:szCs w:val="24"/>
        </w:rPr>
        <w:t>[</w:t>
      </w:r>
      <w:r w:rsidR="00A135A3" w:rsidRPr="00E138C3">
        <w:rPr>
          <w:rFonts w:ascii="Times New Roman" w:hAnsi="Times New Roman" w:cs="Times New Roman"/>
          <w:sz w:val="24"/>
          <w:szCs w:val="24"/>
        </w:rPr>
        <w:t>No</w:t>
      </w:r>
      <w:r w:rsidRPr="00E138C3">
        <w:rPr>
          <w:rFonts w:ascii="Times New Roman" w:hAnsi="Times New Roman" w:cs="Times New Roman"/>
          <w:sz w:val="24"/>
          <w:szCs w:val="24"/>
        </w:rPr>
        <w:t>]</w:t>
      </w:r>
      <w:r w:rsidR="00A135A3" w:rsidRPr="00E138C3">
        <w:rPr>
          <w:rFonts w:ascii="Times New Roman" w:hAnsi="Times New Roman" w:cs="Times New Roman"/>
          <w:sz w:val="24"/>
          <w:szCs w:val="24"/>
        </w:rPr>
        <w:t>.............0</w:t>
      </w:r>
    </w:p>
    <w:p w:rsidR="00E138C3" w:rsidRDefault="003362E4" w:rsidP="003125B0">
      <w:pPr>
        <w:pStyle w:val="ListParagraph"/>
        <w:numPr>
          <w:ilvl w:val="2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38C3">
        <w:rPr>
          <w:rFonts w:ascii="SutonnyMJ" w:hAnsi="SutonnyMJ" w:cs="SutonnyMJ"/>
        </w:rPr>
        <w:t>nu¨v</w:t>
      </w:r>
      <w:proofErr w:type="spellEnd"/>
      <w:r w:rsidRPr="00E138C3">
        <w:rPr>
          <w:rFonts w:ascii="SutonnyMJ" w:hAnsi="SutonnyMJ" w:cs="SutonnyMJ"/>
        </w:rPr>
        <w:t xml:space="preserve"> </w:t>
      </w:r>
      <w:r w:rsidRPr="00E138C3">
        <w:rPr>
          <w:rFonts w:ascii="Times New Roman" w:hAnsi="Times New Roman" w:cs="Times New Roman"/>
          <w:sz w:val="24"/>
          <w:szCs w:val="24"/>
        </w:rPr>
        <w:t>[</w:t>
      </w:r>
      <w:r w:rsidR="00A135A3" w:rsidRPr="00E138C3">
        <w:rPr>
          <w:rFonts w:ascii="Times New Roman" w:hAnsi="Times New Roman" w:cs="Times New Roman"/>
          <w:sz w:val="24"/>
          <w:szCs w:val="24"/>
        </w:rPr>
        <w:t>Yes</w:t>
      </w:r>
      <w:r w:rsidRPr="00E138C3">
        <w:rPr>
          <w:rFonts w:ascii="Times New Roman" w:hAnsi="Times New Roman" w:cs="Times New Roman"/>
          <w:sz w:val="24"/>
          <w:szCs w:val="24"/>
        </w:rPr>
        <w:t>]</w:t>
      </w:r>
      <w:r w:rsidR="00A135A3" w:rsidRPr="00E138C3">
        <w:rPr>
          <w:rFonts w:ascii="Times New Roman" w:hAnsi="Times New Roman" w:cs="Times New Roman"/>
          <w:sz w:val="24"/>
          <w:szCs w:val="24"/>
        </w:rPr>
        <w:t>............1</w:t>
      </w:r>
    </w:p>
    <w:p w:rsidR="00A135A3" w:rsidRPr="00E138C3" w:rsidRDefault="006616A9" w:rsidP="003125B0">
      <w:pPr>
        <w:pStyle w:val="ListParagraph"/>
        <w:numPr>
          <w:ilvl w:val="2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8C3">
        <w:rPr>
          <w:rFonts w:ascii="SutonnyMJ" w:hAnsi="SutonnyMJ" w:cs="SutonnyMJ"/>
        </w:rPr>
        <w:t>cª‡</w:t>
      </w:r>
      <w:proofErr w:type="spellStart"/>
      <w:r w:rsidRPr="00E138C3">
        <w:rPr>
          <w:rFonts w:ascii="SutonnyMJ" w:hAnsi="SutonnyMJ" w:cs="SutonnyMJ"/>
        </w:rPr>
        <w:t>hvR</w:t>
      </w:r>
      <w:proofErr w:type="spellEnd"/>
      <w:r w:rsidRPr="00E138C3">
        <w:rPr>
          <w:rFonts w:ascii="SutonnyMJ" w:hAnsi="SutonnyMJ" w:cs="SutonnyMJ"/>
        </w:rPr>
        <w:t xml:space="preserve">¨ </w:t>
      </w:r>
      <w:proofErr w:type="spellStart"/>
      <w:r w:rsidRPr="00E138C3">
        <w:rPr>
          <w:rFonts w:ascii="SutonnyMJ" w:hAnsi="SutonnyMJ" w:cs="SutonnyMJ"/>
        </w:rPr>
        <w:t>bq</w:t>
      </w:r>
      <w:proofErr w:type="spellEnd"/>
      <w:r w:rsidR="00896720" w:rsidRPr="00E138C3">
        <w:rPr>
          <w:rFonts w:ascii="SutonnyMJ" w:hAnsi="SutonnyMJ" w:cs="SutonnyMJ"/>
        </w:rPr>
        <w:t xml:space="preserve"> </w:t>
      </w:r>
      <w:r w:rsidR="003362E4" w:rsidRPr="00E138C3">
        <w:rPr>
          <w:rFonts w:ascii="Times New Roman" w:hAnsi="Times New Roman" w:cs="Times New Roman"/>
          <w:sz w:val="24"/>
          <w:szCs w:val="24"/>
        </w:rPr>
        <w:t>[</w:t>
      </w:r>
      <w:r w:rsidR="00A135A3" w:rsidRPr="00E138C3">
        <w:rPr>
          <w:rFonts w:ascii="Times New Roman" w:hAnsi="Times New Roman" w:cs="Times New Roman"/>
          <w:sz w:val="24"/>
          <w:szCs w:val="24"/>
        </w:rPr>
        <w:t>Not applicable</w:t>
      </w:r>
      <w:r w:rsidR="003362E4" w:rsidRPr="00E138C3">
        <w:rPr>
          <w:rFonts w:ascii="Times New Roman" w:hAnsi="Times New Roman" w:cs="Times New Roman"/>
          <w:sz w:val="24"/>
          <w:szCs w:val="24"/>
        </w:rPr>
        <w:t>]</w:t>
      </w:r>
      <w:r w:rsidR="00A135A3" w:rsidRPr="00E138C3">
        <w:rPr>
          <w:rFonts w:ascii="Times New Roman" w:hAnsi="Times New Roman" w:cs="Times New Roman"/>
          <w:sz w:val="24"/>
          <w:szCs w:val="24"/>
        </w:rPr>
        <w:t>.......888</w:t>
      </w:r>
    </w:p>
    <w:p w:rsidR="00475E6F" w:rsidRDefault="00F7641A" w:rsidP="003125B0">
      <w:pPr>
        <w:numPr>
          <w:ilvl w:val="0"/>
          <w:numId w:val="2"/>
        </w:numPr>
        <w:spacing w:after="120" w:line="240" w:lineRule="auto"/>
      </w:pPr>
      <w:proofErr w:type="spellStart"/>
      <w:r w:rsidRPr="00F7641A">
        <w:rPr>
          <w:rFonts w:ascii="SutonnyMJ" w:hAnsi="SutonnyMJ" w:cs="SutonnyMJ"/>
        </w:rPr>
        <w:t>cvqLvbvi</w:t>
      </w:r>
      <w:proofErr w:type="spellEnd"/>
      <w:r w:rsidRPr="00F7641A">
        <w:rPr>
          <w:rFonts w:ascii="SutonnyMJ" w:eastAsia="Calibri" w:hAnsi="SutonnyMJ" w:cs="Arial"/>
          <w:szCs w:val="20"/>
        </w:rPr>
        <w:t xml:space="preserve"> </w:t>
      </w:r>
      <w:r w:rsidR="000519C6" w:rsidRPr="00F7641A">
        <w:rPr>
          <w:rFonts w:ascii="SutonnyMJ" w:eastAsia="Calibri" w:hAnsi="SutonnyMJ" w:cs="Arial"/>
          <w:szCs w:val="20"/>
        </w:rPr>
        <w:t>‡</w:t>
      </w:r>
      <w:proofErr w:type="spellStart"/>
      <w:r w:rsidR="000519C6" w:rsidRPr="00F7641A">
        <w:rPr>
          <w:rFonts w:ascii="SutonnyMJ" w:eastAsia="Calibri" w:hAnsi="SutonnyMJ" w:cs="Arial"/>
          <w:szCs w:val="20"/>
        </w:rPr>
        <w:t>g‡S</w:t>
      </w:r>
      <w:proofErr w:type="spellEnd"/>
      <w:r w:rsidR="000519C6" w:rsidRPr="00F7641A">
        <w:rPr>
          <w:rFonts w:ascii="SutonnyMJ" w:eastAsia="Calibri" w:hAnsi="SutonnyMJ" w:cs="Arial"/>
          <w:szCs w:val="20"/>
        </w:rPr>
        <w:t xml:space="preserve"> </w:t>
      </w:r>
      <w:r w:rsidR="00FA024F" w:rsidRPr="00F7641A">
        <w:rPr>
          <w:rFonts w:ascii="SutonnyMJ" w:eastAsia="Calibri" w:hAnsi="SutonnyMJ" w:cs="SutonnyMJ"/>
          <w:szCs w:val="20"/>
        </w:rPr>
        <w:t>ˆ</w:t>
      </w:r>
      <w:proofErr w:type="spellStart"/>
      <w:r w:rsidR="00FA024F" w:rsidRPr="00F7641A">
        <w:rPr>
          <w:rFonts w:ascii="SutonnyMJ" w:eastAsia="Calibri" w:hAnsi="SutonnyMJ" w:cs="SutonnyMJ"/>
          <w:szCs w:val="20"/>
        </w:rPr>
        <w:t>Zix‡Z</w:t>
      </w:r>
      <w:proofErr w:type="spellEnd"/>
      <w:r w:rsidR="00FA024F" w:rsidRPr="00F7641A">
        <w:rPr>
          <w:rFonts w:ascii="SutonnyMJ" w:eastAsia="Calibri" w:hAnsi="SutonnyMJ" w:cs="SutonnyMJ"/>
          <w:szCs w:val="20"/>
        </w:rPr>
        <w:t xml:space="preserve"> </w:t>
      </w:r>
      <w:proofErr w:type="spellStart"/>
      <w:r w:rsidR="00FA024F">
        <w:rPr>
          <w:rFonts w:ascii="SutonnyMJ" w:eastAsia="Calibri" w:hAnsi="SutonnyMJ" w:cs="SutonnyMJ"/>
          <w:szCs w:val="20"/>
        </w:rPr>
        <w:t>e¨eüZ</w:t>
      </w:r>
      <w:proofErr w:type="spellEnd"/>
      <w:r w:rsidR="00FA024F" w:rsidRPr="00F7641A">
        <w:rPr>
          <w:rFonts w:ascii="SutonnyMJ" w:eastAsia="Calibri" w:hAnsi="SutonnyMJ" w:cs="SutonnyMJ"/>
          <w:szCs w:val="20"/>
        </w:rPr>
        <w:t xml:space="preserve"> </w:t>
      </w:r>
      <w:proofErr w:type="spellStart"/>
      <w:r w:rsidR="00FA024F" w:rsidRPr="00F7641A">
        <w:rPr>
          <w:rFonts w:ascii="SutonnyMJ" w:eastAsia="Calibri" w:hAnsi="SutonnyMJ" w:cs="SutonnyMJ"/>
          <w:szCs w:val="20"/>
        </w:rPr>
        <w:t>Dcv`vb</w:t>
      </w:r>
      <w:proofErr w:type="spellEnd"/>
      <w:r w:rsidR="000519C6">
        <w:rPr>
          <w:rFonts w:ascii="SutonnyMJ" w:eastAsia="Calibri" w:hAnsi="SutonnyMJ" w:cs="Arial"/>
          <w:b/>
          <w:szCs w:val="20"/>
        </w:rPr>
        <w:t xml:space="preserve"> </w:t>
      </w:r>
      <w:r w:rsidR="00DC6C00">
        <w:rPr>
          <w:rFonts w:ascii="SutonnyMJ" w:eastAsia="Calibri" w:hAnsi="SutonnyMJ" w:cs="Arial"/>
          <w:b/>
          <w:szCs w:val="20"/>
        </w:rPr>
        <w:t>[</w:t>
      </w:r>
      <w:r w:rsidR="003E7F2F">
        <w:t>Main material of the floor of the toilet</w:t>
      </w:r>
      <w:r>
        <w:t>]</w:t>
      </w:r>
      <w:r w:rsidR="003E7F2F">
        <w:t>: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</w:t>
      </w:r>
      <w:commentRangeStart w:id="11"/>
      <w:r w:rsidR="00454913">
        <w:rPr>
          <w:rFonts w:ascii="Times New Roman" w:hAnsi="Times New Roman" w:cs="Times New Roman"/>
          <w:sz w:val="24"/>
          <w:szCs w:val="24"/>
        </w:rPr>
        <w:t>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11"/>
      <w:r w:rsidR="00F370CD">
        <w:rPr>
          <w:rStyle w:val="CommentReference"/>
        </w:rPr>
        <w:commentReference w:id="11"/>
      </w:r>
    </w:p>
    <w:p w:rsidR="00475E6F" w:rsidRPr="00475E6F" w:rsidRDefault="001B6A92" w:rsidP="003125B0">
      <w:pPr>
        <w:pStyle w:val="ListParagraph"/>
        <w:numPr>
          <w:ilvl w:val="2"/>
          <w:numId w:val="8"/>
        </w:numPr>
        <w:spacing w:after="120" w:line="240" w:lineRule="auto"/>
      </w:pPr>
      <w:proofErr w:type="spellStart"/>
      <w:r w:rsidRPr="00475E6F">
        <w:rPr>
          <w:rFonts w:ascii="SutonnyMJ" w:eastAsia="Calibri" w:hAnsi="SutonnyMJ" w:cs="Arial"/>
          <w:szCs w:val="20"/>
        </w:rPr>
        <w:t>KvuPv</w:t>
      </w:r>
      <w:proofErr w:type="spellEnd"/>
      <w:r w:rsidRPr="00475E6F">
        <w:rPr>
          <w:rFonts w:ascii="SutonnyMJ" w:hAnsi="SutonnyMJ" w:cs="Arial"/>
          <w:szCs w:val="20"/>
        </w:rPr>
        <w:t xml:space="preserve"> (</w:t>
      </w:r>
      <w:proofErr w:type="spellStart"/>
      <w:r w:rsidRPr="00475E6F">
        <w:rPr>
          <w:rFonts w:ascii="SutonnyMJ" w:eastAsia="Calibri" w:hAnsi="SutonnyMJ" w:cs="Arial"/>
          <w:szCs w:val="20"/>
        </w:rPr>
        <w:t>e</w:t>
      </w:r>
      <w:r w:rsidRPr="00475E6F">
        <w:rPr>
          <w:rFonts w:ascii="SutonnyMJ" w:hAnsi="SutonnyMJ" w:cs="Arial"/>
          <w:szCs w:val="20"/>
        </w:rPr>
        <w:t>vuk</w:t>
      </w:r>
      <w:proofErr w:type="spellEnd"/>
      <w:r w:rsidRPr="00475E6F">
        <w:rPr>
          <w:rFonts w:ascii="SutonnyMJ" w:hAnsi="SutonnyMJ" w:cs="Arial"/>
          <w:szCs w:val="20"/>
        </w:rPr>
        <w:t>/</w:t>
      </w:r>
      <w:proofErr w:type="spellStart"/>
      <w:r w:rsidRPr="00475E6F">
        <w:rPr>
          <w:rFonts w:ascii="SutonnyMJ" w:hAnsi="SutonnyMJ" w:cs="Arial"/>
          <w:szCs w:val="20"/>
        </w:rPr>
        <w:t>gvwU</w:t>
      </w:r>
      <w:proofErr w:type="spellEnd"/>
      <w:r w:rsidRPr="00475E6F">
        <w:rPr>
          <w:rFonts w:ascii="SutonnyMJ" w:hAnsi="SutonnyMJ" w:cs="Arial"/>
          <w:szCs w:val="20"/>
        </w:rPr>
        <w:t xml:space="preserve"> </w:t>
      </w:r>
      <w:r w:rsidRPr="00475E6F">
        <w:rPr>
          <w:rFonts w:ascii="SutonnyMJ" w:eastAsia="Calibri" w:hAnsi="SutonnyMJ" w:cs="Arial"/>
          <w:szCs w:val="20"/>
        </w:rPr>
        <w:t>)</w:t>
      </w:r>
      <w:r w:rsidR="00896720" w:rsidRPr="00475E6F">
        <w:rPr>
          <w:rFonts w:ascii="SutonnyMJ" w:eastAsia="Calibri" w:hAnsi="SutonnyMJ" w:cs="Arial"/>
          <w:szCs w:val="20"/>
        </w:rPr>
        <w:t xml:space="preserve"> </w:t>
      </w:r>
      <w:r w:rsidR="00896720" w:rsidRPr="00475E6F">
        <w:rPr>
          <w:rFonts w:ascii="Times New Roman" w:eastAsia="Calibri" w:hAnsi="Times New Roman" w:cs="Times New Roman"/>
          <w:szCs w:val="20"/>
        </w:rPr>
        <w:t>[</w:t>
      </w:r>
      <w:proofErr w:type="spellStart"/>
      <w:r w:rsidR="003E7F2F" w:rsidRPr="00475E6F">
        <w:rPr>
          <w:rFonts w:ascii="Times New Roman" w:hAnsi="Times New Roman" w:cs="Times New Roman"/>
          <w:sz w:val="24"/>
          <w:szCs w:val="24"/>
        </w:rPr>
        <w:t>Kaccha</w:t>
      </w:r>
      <w:proofErr w:type="spellEnd"/>
      <w:r w:rsidR="003E7F2F" w:rsidRPr="00475E6F">
        <w:rPr>
          <w:rFonts w:ascii="Times New Roman" w:hAnsi="Times New Roman" w:cs="Times New Roman"/>
          <w:sz w:val="24"/>
          <w:szCs w:val="24"/>
        </w:rPr>
        <w:t xml:space="preserve"> (earth/bamboo)</w:t>
      </w:r>
      <w:r w:rsidR="00896720" w:rsidRPr="00475E6F">
        <w:rPr>
          <w:rFonts w:ascii="Times New Roman" w:hAnsi="Times New Roman" w:cs="Times New Roman"/>
          <w:sz w:val="24"/>
          <w:szCs w:val="24"/>
        </w:rPr>
        <w:t>]</w:t>
      </w:r>
      <w:r w:rsidR="003E7F2F" w:rsidRPr="00475E6F">
        <w:rPr>
          <w:rFonts w:ascii="Times New Roman" w:hAnsi="Times New Roman" w:cs="Times New Roman"/>
          <w:sz w:val="24"/>
          <w:szCs w:val="24"/>
        </w:rPr>
        <w:t>.............................1</w:t>
      </w:r>
    </w:p>
    <w:p w:rsidR="00475E6F" w:rsidRPr="00475E6F" w:rsidRDefault="001B6A92" w:rsidP="003125B0">
      <w:pPr>
        <w:pStyle w:val="ListParagraph"/>
        <w:numPr>
          <w:ilvl w:val="2"/>
          <w:numId w:val="8"/>
        </w:numPr>
        <w:spacing w:after="120" w:line="240" w:lineRule="auto"/>
      </w:pPr>
      <w:proofErr w:type="spellStart"/>
      <w:r w:rsidRPr="00475E6F">
        <w:rPr>
          <w:rFonts w:ascii="SutonnyMJ" w:eastAsia="Calibri" w:hAnsi="SutonnyMJ" w:cs="Arial"/>
          <w:szCs w:val="20"/>
        </w:rPr>
        <w:t>KvV</w:t>
      </w:r>
      <w:proofErr w:type="spellEnd"/>
      <w:r w:rsidRPr="00896720">
        <w:t xml:space="preserve"> </w:t>
      </w:r>
      <w:r w:rsidR="00896720" w:rsidRPr="00475E6F">
        <w:rPr>
          <w:rFonts w:ascii="Times New Roman" w:eastAsia="Calibri" w:hAnsi="Times New Roman" w:cs="Times New Roman"/>
          <w:szCs w:val="20"/>
        </w:rPr>
        <w:t>[</w:t>
      </w:r>
      <w:r w:rsidR="003E7F2F" w:rsidRPr="00475E6F">
        <w:rPr>
          <w:rFonts w:ascii="Times New Roman" w:hAnsi="Times New Roman" w:cs="Times New Roman"/>
          <w:sz w:val="24"/>
          <w:szCs w:val="24"/>
        </w:rPr>
        <w:t>Rudimentary floor (wood)</w:t>
      </w:r>
      <w:r w:rsidR="00896720" w:rsidRPr="00475E6F">
        <w:rPr>
          <w:rFonts w:ascii="Times New Roman" w:hAnsi="Times New Roman" w:cs="Times New Roman"/>
          <w:sz w:val="24"/>
          <w:szCs w:val="24"/>
        </w:rPr>
        <w:t>]</w:t>
      </w:r>
      <w:r w:rsidR="003E7F2F" w:rsidRPr="00475E6F">
        <w:rPr>
          <w:rFonts w:ascii="Times New Roman" w:hAnsi="Times New Roman" w:cs="Times New Roman"/>
          <w:sz w:val="24"/>
          <w:szCs w:val="24"/>
        </w:rPr>
        <w:t>..........................2</w:t>
      </w:r>
    </w:p>
    <w:p w:rsidR="00475E6F" w:rsidRPr="00475E6F" w:rsidRDefault="001B6A92" w:rsidP="003125B0">
      <w:pPr>
        <w:pStyle w:val="ListParagraph"/>
        <w:numPr>
          <w:ilvl w:val="2"/>
          <w:numId w:val="8"/>
        </w:numPr>
        <w:spacing w:after="120" w:line="240" w:lineRule="auto"/>
      </w:pPr>
      <w:r w:rsidRPr="00475E6F">
        <w:rPr>
          <w:rFonts w:ascii="SutonnyMJ" w:eastAsia="Calibri" w:hAnsi="SutonnyMJ" w:cs="Arial"/>
          <w:szCs w:val="20"/>
        </w:rPr>
        <w:t>BU/</w:t>
      </w:r>
      <w:proofErr w:type="spellStart"/>
      <w:r w:rsidRPr="00475E6F">
        <w:rPr>
          <w:rFonts w:ascii="SutonnyMJ" w:eastAsia="Calibri" w:hAnsi="SutonnyMJ" w:cs="Arial"/>
          <w:szCs w:val="20"/>
        </w:rPr>
        <w:t>wm‡g›U</w:t>
      </w:r>
      <w:proofErr w:type="spellEnd"/>
      <w:r w:rsidRPr="00475E6F">
        <w:rPr>
          <w:rFonts w:ascii="Arial" w:eastAsia="Calibri" w:hAnsi="Arial" w:cs="Arial"/>
          <w:iCs/>
          <w:szCs w:val="20"/>
        </w:rPr>
        <w:t xml:space="preserve"> </w:t>
      </w:r>
      <w:r w:rsidR="00896720" w:rsidRPr="00475E6F">
        <w:rPr>
          <w:rFonts w:ascii="Times New Roman" w:eastAsia="Calibri" w:hAnsi="Times New Roman" w:cs="Times New Roman"/>
          <w:szCs w:val="20"/>
        </w:rPr>
        <w:t>[</w:t>
      </w:r>
      <w:r w:rsidR="003E7F2F" w:rsidRPr="00475E6F">
        <w:rPr>
          <w:rFonts w:ascii="Times New Roman" w:hAnsi="Times New Roman" w:cs="Times New Roman"/>
          <w:sz w:val="24"/>
          <w:szCs w:val="24"/>
        </w:rPr>
        <w:t>Finished floor (brick/cement)</w:t>
      </w:r>
      <w:r w:rsidR="00896720" w:rsidRPr="00475E6F">
        <w:rPr>
          <w:rFonts w:ascii="Times New Roman" w:hAnsi="Times New Roman" w:cs="Times New Roman"/>
          <w:sz w:val="24"/>
          <w:szCs w:val="24"/>
        </w:rPr>
        <w:t>]</w:t>
      </w:r>
      <w:r w:rsidR="003E7F2F" w:rsidRPr="00475E6F">
        <w:rPr>
          <w:rFonts w:ascii="Times New Roman" w:hAnsi="Times New Roman" w:cs="Times New Roman"/>
          <w:sz w:val="24"/>
          <w:szCs w:val="24"/>
        </w:rPr>
        <w:t>.....................3</w:t>
      </w:r>
    </w:p>
    <w:p w:rsidR="00A135A3" w:rsidRPr="00896720" w:rsidRDefault="00ED7776" w:rsidP="003125B0">
      <w:pPr>
        <w:pStyle w:val="ListParagraph"/>
        <w:numPr>
          <w:ilvl w:val="2"/>
          <w:numId w:val="8"/>
        </w:numPr>
        <w:spacing w:after="120" w:line="240" w:lineRule="auto"/>
      </w:pPr>
      <w:proofErr w:type="spellStart"/>
      <w:r>
        <w:rPr>
          <w:rFonts w:ascii="SutonnyMJ" w:eastAsia="Calibri" w:hAnsi="SutonnyMJ" w:cs="Arial"/>
          <w:szCs w:val="20"/>
        </w:rPr>
        <w:t>Ab¨vb</w:t>
      </w:r>
      <w:proofErr w:type="spellEnd"/>
      <w:r>
        <w:rPr>
          <w:rFonts w:ascii="SutonnyMJ" w:eastAsia="Calibri" w:hAnsi="SutonnyMJ" w:cs="Arial"/>
          <w:szCs w:val="20"/>
        </w:rPr>
        <w:t>¨ (</w:t>
      </w:r>
      <w:proofErr w:type="spellStart"/>
      <w:r>
        <w:rPr>
          <w:rFonts w:ascii="SutonnyMJ" w:eastAsia="Calibri" w:hAnsi="SutonnyMJ" w:cs="Arial"/>
          <w:szCs w:val="20"/>
        </w:rPr>
        <w:t>wbw`©ó</w:t>
      </w:r>
      <w:proofErr w:type="spellEnd"/>
      <w:r>
        <w:rPr>
          <w:rFonts w:ascii="SutonnyMJ" w:eastAsia="Calibri" w:hAnsi="SutonnyMJ" w:cs="Arial"/>
          <w:szCs w:val="20"/>
        </w:rPr>
        <w:t xml:space="preserve"> </w:t>
      </w:r>
      <w:proofErr w:type="spellStart"/>
      <w:r>
        <w:rPr>
          <w:rFonts w:ascii="SutonnyMJ" w:eastAsia="Calibri" w:hAnsi="SutonnyMJ" w:cs="Arial"/>
          <w:szCs w:val="20"/>
        </w:rPr>
        <w:t>Ki“b</w:t>
      </w:r>
      <w:proofErr w:type="spellEnd"/>
      <w:r>
        <w:rPr>
          <w:rFonts w:ascii="SutonnyMJ" w:eastAsia="Calibri" w:hAnsi="SutonnyMJ" w:cs="Arial"/>
          <w:szCs w:val="20"/>
        </w:rPr>
        <w:t xml:space="preserve">) </w:t>
      </w:r>
      <w:r w:rsidR="00896720" w:rsidRPr="00475E6F">
        <w:rPr>
          <w:rFonts w:ascii="Times New Roman" w:eastAsia="Calibri" w:hAnsi="Times New Roman" w:cs="Times New Roman"/>
          <w:szCs w:val="20"/>
        </w:rPr>
        <w:t>[</w:t>
      </w:r>
      <w:r>
        <w:rPr>
          <w:rFonts w:ascii="Times New Roman" w:hAnsi="Times New Roman" w:cs="Times New Roman"/>
          <w:sz w:val="24"/>
          <w:szCs w:val="24"/>
        </w:rPr>
        <w:t>Other(specify)</w:t>
      </w:r>
      <w:r w:rsidR="00896720" w:rsidRPr="00475E6F">
        <w:rPr>
          <w:rFonts w:ascii="Times New Roman" w:hAnsi="Times New Roman" w:cs="Times New Roman"/>
          <w:sz w:val="24"/>
          <w:szCs w:val="24"/>
        </w:rPr>
        <w:t>]</w:t>
      </w:r>
      <w:r w:rsidR="003E7F2F" w:rsidRPr="00475E6F">
        <w:rPr>
          <w:rFonts w:ascii="Times New Roman" w:hAnsi="Times New Roman" w:cs="Times New Roman"/>
          <w:sz w:val="24"/>
          <w:szCs w:val="24"/>
        </w:rPr>
        <w:t>...........................................................777</w:t>
      </w:r>
    </w:p>
    <w:p w:rsidR="00681E0F" w:rsidRPr="00681E0F" w:rsidRDefault="000519C6" w:rsidP="003125B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54913">
        <w:rPr>
          <w:rFonts w:ascii="SutonnyMJ" w:hAnsi="SutonnyMJ" w:cs="Arial"/>
          <w:szCs w:val="20"/>
        </w:rPr>
        <w:t>‡</w:t>
      </w:r>
      <w:proofErr w:type="spellStart"/>
      <w:r w:rsidRPr="00454913">
        <w:rPr>
          <w:rFonts w:ascii="SutonnyMJ" w:hAnsi="SutonnyMJ" w:cs="Arial"/>
          <w:szCs w:val="20"/>
        </w:rPr>
        <w:t>g‡S</w:t>
      </w:r>
      <w:r w:rsidR="00AD27FE" w:rsidRPr="00454913">
        <w:rPr>
          <w:rFonts w:ascii="SutonnyMJ" w:hAnsi="SutonnyMJ" w:cs="Arial"/>
          <w:szCs w:val="20"/>
        </w:rPr>
        <w:t>i</w:t>
      </w:r>
      <w:proofErr w:type="spellEnd"/>
      <w:r w:rsidR="00AD27FE" w:rsidRPr="00454913">
        <w:rPr>
          <w:rFonts w:ascii="SutonnyMJ" w:hAnsi="SutonnyMJ" w:cs="Arial"/>
          <w:szCs w:val="20"/>
        </w:rPr>
        <w:t xml:space="preserve"> </w:t>
      </w:r>
      <w:proofErr w:type="spellStart"/>
      <w:r w:rsidR="00AD27FE" w:rsidRPr="00454913">
        <w:rPr>
          <w:rFonts w:ascii="SutonnyMJ" w:hAnsi="SutonnyMJ" w:cs="Arial"/>
          <w:szCs w:val="20"/>
        </w:rPr>
        <w:t>DcwifvM</w:t>
      </w:r>
      <w:proofErr w:type="spellEnd"/>
      <w:r w:rsidR="00AD27FE" w:rsidRPr="00454913">
        <w:rPr>
          <w:rFonts w:ascii="SutonnyMJ" w:hAnsi="SutonnyMJ" w:cs="Arial"/>
          <w:szCs w:val="20"/>
        </w:rPr>
        <w:t xml:space="preserve"> </w:t>
      </w:r>
      <w:proofErr w:type="spellStart"/>
      <w:r w:rsidR="00AD27FE" w:rsidRPr="00454913">
        <w:rPr>
          <w:rFonts w:ascii="SutonnyMJ" w:eastAsia="Calibri" w:hAnsi="SutonnyMJ" w:cs="Arial"/>
          <w:szCs w:val="20"/>
        </w:rPr>
        <w:t>wK</w:t>
      </w:r>
      <w:proofErr w:type="spellEnd"/>
      <w:r w:rsidR="00AD27FE" w:rsidRPr="00454913">
        <w:rPr>
          <w:rFonts w:ascii="SutonnyMJ" w:eastAsia="Calibri" w:hAnsi="SutonnyMJ" w:cs="Arial"/>
          <w:szCs w:val="20"/>
        </w:rPr>
        <w:t xml:space="preserve"> </w:t>
      </w:r>
      <w:proofErr w:type="spellStart"/>
      <w:r w:rsidR="00AD27FE" w:rsidRPr="00454913">
        <w:rPr>
          <w:rFonts w:ascii="SutonnyMJ" w:eastAsia="Calibri" w:hAnsi="SutonnyMJ" w:cs="Arial"/>
          <w:szCs w:val="20"/>
        </w:rPr>
        <w:t>gm„b</w:t>
      </w:r>
      <w:proofErr w:type="spellEnd"/>
      <w:r w:rsidR="00AD27FE" w:rsidRPr="00454913">
        <w:rPr>
          <w:rFonts w:ascii="SutonnyMJ" w:eastAsia="Calibri" w:hAnsi="SutonnyMJ" w:cs="Arial"/>
          <w:szCs w:val="20"/>
        </w:rPr>
        <w:t xml:space="preserve"> </w:t>
      </w:r>
      <w:proofErr w:type="spellStart"/>
      <w:r w:rsidR="00AD27FE" w:rsidRPr="00454913">
        <w:rPr>
          <w:rFonts w:ascii="SutonnyMJ" w:eastAsia="Calibri" w:hAnsi="SutonnyMJ" w:cs="Arial"/>
          <w:szCs w:val="20"/>
        </w:rPr>
        <w:t>wQj</w:t>
      </w:r>
      <w:proofErr w:type="spellEnd"/>
      <w:r w:rsidR="00AD27FE" w:rsidRPr="00454913">
        <w:rPr>
          <w:rFonts w:ascii="SutonnyMJ" w:eastAsia="Calibri" w:hAnsi="SutonnyMJ" w:cs="Arial"/>
          <w:szCs w:val="20"/>
        </w:rPr>
        <w:t>(</w:t>
      </w:r>
      <w:proofErr w:type="spellStart"/>
      <w:r w:rsidR="00AD27FE" w:rsidRPr="00454913">
        <w:rPr>
          <w:rFonts w:ascii="SutonnyMJ" w:eastAsia="Calibri" w:hAnsi="SutonnyMJ" w:cs="Arial"/>
          <w:szCs w:val="20"/>
        </w:rPr>
        <w:t>hv</w:t>
      </w:r>
      <w:proofErr w:type="spellEnd"/>
      <w:r w:rsidR="00AD27FE" w:rsidRPr="00454913">
        <w:rPr>
          <w:rFonts w:ascii="SutonnyMJ" w:eastAsia="Calibri" w:hAnsi="SutonnyMJ" w:cs="Arial"/>
          <w:szCs w:val="20"/>
        </w:rPr>
        <w:t xml:space="preserve"> </w:t>
      </w:r>
      <w:proofErr w:type="spellStart"/>
      <w:r w:rsidR="00AD27FE" w:rsidRPr="00454913">
        <w:rPr>
          <w:rFonts w:ascii="SutonnyMJ" w:eastAsia="Calibri" w:hAnsi="SutonnyMJ" w:cs="Arial"/>
          <w:szCs w:val="20"/>
        </w:rPr>
        <w:t>mn‡R</w:t>
      </w:r>
      <w:proofErr w:type="spellEnd"/>
      <w:r w:rsidR="00AD27FE" w:rsidRPr="00454913">
        <w:rPr>
          <w:rFonts w:ascii="SutonnyMJ" w:eastAsia="Calibri" w:hAnsi="SutonnyMJ" w:cs="Arial"/>
          <w:szCs w:val="20"/>
        </w:rPr>
        <w:t xml:space="preserve"> </w:t>
      </w:r>
      <w:proofErr w:type="spellStart"/>
      <w:r w:rsidR="00AD27FE" w:rsidRPr="00454913">
        <w:rPr>
          <w:rFonts w:ascii="SutonnyMJ" w:eastAsia="Calibri" w:hAnsi="SutonnyMJ" w:cs="Arial"/>
          <w:szCs w:val="20"/>
        </w:rPr>
        <w:t>cwi</w:t>
      </w:r>
      <w:proofErr w:type="spellEnd"/>
      <w:r w:rsidR="00AD27FE" w:rsidRPr="00454913">
        <w:rPr>
          <w:rFonts w:ascii="SutonnyMJ" w:eastAsia="Calibri" w:hAnsi="SutonnyMJ" w:cs="Arial"/>
          <w:szCs w:val="20"/>
        </w:rPr>
        <w:t xml:space="preserve">®‹vi </w:t>
      </w:r>
      <w:proofErr w:type="spellStart"/>
      <w:r w:rsidR="00AD27FE" w:rsidRPr="00454913">
        <w:rPr>
          <w:rFonts w:ascii="SutonnyMJ" w:eastAsia="Calibri" w:hAnsi="SutonnyMJ" w:cs="Arial"/>
          <w:szCs w:val="20"/>
        </w:rPr>
        <w:t>Kiv</w:t>
      </w:r>
      <w:proofErr w:type="spellEnd"/>
      <w:r w:rsidR="00AD27FE" w:rsidRPr="00454913">
        <w:rPr>
          <w:rFonts w:ascii="SutonnyMJ" w:eastAsia="Calibri" w:hAnsi="SutonnyMJ" w:cs="Arial"/>
          <w:szCs w:val="20"/>
        </w:rPr>
        <w:t xml:space="preserve"> </w:t>
      </w:r>
      <w:proofErr w:type="spellStart"/>
      <w:r w:rsidR="00AD27FE" w:rsidRPr="00454913">
        <w:rPr>
          <w:rFonts w:ascii="SutonnyMJ" w:eastAsia="Calibri" w:hAnsi="SutonnyMJ" w:cs="Arial"/>
          <w:szCs w:val="20"/>
        </w:rPr>
        <w:t>hvq</w:t>
      </w:r>
      <w:proofErr w:type="spellEnd"/>
      <w:r w:rsidR="00AD27FE" w:rsidRPr="00454913">
        <w:rPr>
          <w:rFonts w:ascii="SutonnyMJ" w:eastAsia="Calibri" w:hAnsi="SutonnyMJ" w:cs="Arial"/>
          <w:szCs w:val="20"/>
        </w:rPr>
        <w:t>)</w:t>
      </w:r>
      <w:r w:rsidR="00AD27FE" w:rsidRPr="00454913">
        <w:rPr>
          <w:rFonts w:ascii="SutonnyMJ" w:eastAsia="Calibri" w:hAnsi="SutonnyMJ" w:cs="Arial"/>
          <w:b/>
          <w:szCs w:val="20"/>
        </w:rPr>
        <w:t xml:space="preserve"> </w:t>
      </w:r>
      <w:r w:rsidRPr="00454913">
        <w:rPr>
          <w:rFonts w:ascii="SutonnyMJ" w:eastAsia="Calibri" w:hAnsi="SutonnyMJ" w:cs="Arial"/>
          <w:b/>
          <w:szCs w:val="20"/>
        </w:rPr>
        <w:t xml:space="preserve"> </w:t>
      </w:r>
      <w:r w:rsidR="007D5F09" w:rsidRPr="00454913">
        <w:rPr>
          <w:rFonts w:ascii="Times New Roman" w:hAnsi="Times New Roman" w:cs="Times New Roman"/>
          <w:sz w:val="24"/>
          <w:szCs w:val="24"/>
        </w:rPr>
        <w:t>[</w:t>
      </w:r>
      <w:r w:rsidR="00A135A3" w:rsidRPr="00454913">
        <w:rPr>
          <w:rFonts w:ascii="Times New Roman" w:hAnsi="Times New Roman" w:cs="Times New Roman"/>
          <w:sz w:val="24"/>
          <w:szCs w:val="24"/>
        </w:rPr>
        <w:t xml:space="preserve">Is the surface material of the floor </w:t>
      </w:r>
      <w:r w:rsidR="00712707">
        <w:t>smooth (easy to clean)</w:t>
      </w:r>
      <w:r w:rsidR="007D5F09" w:rsidRPr="00454913">
        <w:rPr>
          <w:rFonts w:ascii="Times New Roman" w:hAnsi="Times New Roman" w:cs="Times New Roman"/>
          <w:sz w:val="24"/>
          <w:szCs w:val="24"/>
        </w:rPr>
        <w:t>]</w:t>
      </w:r>
      <w:r w:rsidR="00A135A3" w:rsidRPr="00454913">
        <w:rPr>
          <w:rFonts w:ascii="Times New Roman" w:hAnsi="Times New Roman" w:cs="Times New Roman"/>
          <w:sz w:val="24"/>
          <w:szCs w:val="24"/>
        </w:rPr>
        <w:t>?</w:t>
      </w:r>
      <w:r w:rsidR="001F7FDF" w:rsidRPr="001F7FDF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commentRangeStart w:id="12"/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12"/>
      <w:r w:rsidR="00F370CD">
        <w:rPr>
          <w:rStyle w:val="CommentReference"/>
        </w:rPr>
        <w:commentReference w:id="12"/>
      </w:r>
    </w:p>
    <w:p w:rsidR="00681E0F" w:rsidRDefault="003362E4" w:rsidP="003125B0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1E0F">
        <w:rPr>
          <w:rFonts w:ascii="SutonnyMJ" w:hAnsi="SutonnyMJ" w:cs="SutonnyMJ"/>
        </w:rPr>
        <w:t>bv</w:t>
      </w:r>
      <w:proofErr w:type="spellEnd"/>
      <w:r>
        <w:t xml:space="preserve"> [</w:t>
      </w:r>
      <w:r w:rsidR="00A135A3" w:rsidRPr="00681E0F">
        <w:rPr>
          <w:rFonts w:ascii="Times New Roman" w:hAnsi="Times New Roman" w:cs="Times New Roman"/>
          <w:sz w:val="24"/>
          <w:szCs w:val="24"/>
        </w:rPr>
        <w:t>No</w:t>
      </w:r>
      <w:r w:rsidR="00896720" w:rsidRPr="00681E0F">
        <w:rPr>
          <w:rFonts w:ascii="Times New Roman" w:hAnsi="Times New Roman" w:cs="Times New Roman"/>
          <w:sz w:val="24"/>
          <w:szCs w:val="24"/>
        </w:rPr>
        <w:t>]</w:t>
      </w:r>
      <w:r w:rsidR="00A135A3" w:rsidRPr="00681E0F">
        <w:rPr>
          <w:rFonts w:ascii="Times New Roman" w:hAnsi="Times New Roman" w:cs="Times New Roman"/>
          <w:sz w:val="24"/>
          <w:szCs w:val="24"/>
        </w:rPr>
        <w:t>.............0</w:t>
      </w:r>
    </w:p>
    <w:p w:rsidR="00681E0F" w:rsidRDefault="003362E4" w:rsidP="003125B0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1E0F">
        <w:rPr>
          <w:rFonts w:ascii="SutonnyMJ" w:hAnsi="SutonnyMJ" w:cs="SutonnyMJ"/>
        </w:rPr>
        <w:t>nu¨v</w:t>
      </w:r>
      <w:proofErr w:type="spellEnd"/>
      <w:r w:rsidRPr="00681E0F">
        <w:rPr>
          <w:rFonts w:ascii="SutonnyMJ" w:hAnsi="SutonnyMJ" w:cs="SutonnyMJ"/>
        </w:rPr>
        <w:t xml:space="preserve"> </w:t>
      </w:r>
      <w:r w:rsidRPr="00681E0F">
        <w:rPr>
          <w:rFonts w:ascii="Times New Roman" w:hAnsi="Times New Roman" w:cs="Times New Roman"/>
        </w:rPr>
        <w:t>[</w:t>
      </w:r>
      <w:r w:rsidR="00A135A3" w:rsidRPr="00681E0F">
        <w:rPr>
          <w:rFonts w:ascii="Times New Roman" w:hAnsi="Times New Roman" w:cs="Times New Roman"/>
          <w:sz w:val="24"/>
          <w:szCs w:val="24"/>
        </w:rPr>
        <w:t>Yes</w:t>
      </w:r>
      <w:r w:rsidR="00896720" w:rsidRPr="00681E0F">
        <w:rPr>
          <w:rFonts w:ascii="Times New Roman" w:hAnsi="Times New Roman" w:cs="Times New Roman"/>
          <w:sz w:val="24"/>
          <w:szCs w:val="24"/>
        </w:rPr>
        <w:t>]</w:t>
      </w:r>
      <w:r w:rsidR="00A135A3" w:rsidRPr="00681E0F">
        <w:rPr>
          <w:rFonts w:ascii="Times New Roman" w:hAnsi="Times New Roman" w:cs="Times New Roman"/>
          <w:sz w:val="24"/>
          <w:szCs w:val="24"/>
        </w:rPr>
        <w:t>............1</w:t>
      </w:r>
    </w:p>
    <w:p w:rsidR="00A135A3" w:rsidRPr="00681E0F" w:rsidRDefault="006616A9" w:rsidP="003125B0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81E0F">
        <w:rPr>
          <w:rFonts w:ascii="SutonnyMJ" w:hAnsi="SutonnyMJ" w:cs="SutonnyMJ"/>
        </w:rPr>
        <w:t>cª‡</w:t>
      </w:r>
      <w:proofErr w:type="spellStart"/>
      <w:r w:rsidRPr="00681E0F">
        <w:rPr>
          <w:rFonts w:ascii="SutonnyMJ" w:hAnsi="SutonnyMJ" w:cs="SutonnyMJ"/>
        </w:rPr>
        <w:t>hvR</w:t>
      </w:r>
      <w:proofErr w:type="spellEnd"/>
      <w:r w:rsidRPr="00681E0F">
        <w:rPr>
          <w:rFonts w:ascii="SutonnyMJ" w:hAnsi="SutonnyMJ" w:cs="SutonnyMJ"/>
        </w:rPr>
        <w:t xml:space="preserve">¨ </w:t>
      </w:r>
      <w:proofErr w:type="spellStart"/>
      <w:r w:rsidRPr="00681E0F">
        <w:rPr>
          <w:rFonts w:ascii="SutonnyMJ" w:hAnsi="SutonnyMJ" w:cs="SutonnyMJ"/>
        </w:rPr>
        <w:t>bq</w:t>
      </w:r>
      <w:proofErr w:type="spellEnd"/>
      <w:r>
        <w:t xml:space="preserve"> </w:t>
      </w:r>
      <w:r w:rsidRPr="00681E0F">
        <w:rPr>
          <w:rFonts w:ascii="Times New Roman" w:hAnsi="Times New Roman" w:cs="Times New Roman"/>
          <w:sz w:val="24"/>
          <w:szCs w:val="24"/>
        </w:rPr>
        <w:t>[</w:t>
      </w:r>
      <w:r w:rsidR="00A135A3" w:rsidRPr="00681E0F">
        <w:rPr>
          <w:rFonts w:ascii="Times New Roman" w:hAnsi="Times New Roman" w:cs="Times New Roman"/>
          <w:sz w:val="24"/>
          <w:szCs w:val="24"/>
        </w:rPr>
        <w:t>Not applicable</w:t>
      </w:r>
      <w:r w:rsidRPr="00681E0F">
        <w:rPr>
          <w:rFonts w:ascii="Times New Roman" w:hAnsi="Times New Roman" w:cs="Times New Roman"/>
          <w:sz w:val="24"/>
          <w:szCs w:val="24"/>
        </w:rPr>
        <w:t>]</w:t>
      </w:r>
      <w:r w:rsidR="00A135A3" w:rsidRPr="00681E0F">
        <w:rPr>
          <w:rFonts w:ascii="Times New Roman" w:hAnsi="Times New Roman" w:cs="Times New Roman"/>
          <w:sz w:val="24"/>
          <w:szCs w:val="24"/>
        </w:rPr>
        <w:t>.......888</w:t>
      </w:r>
    </w:p>
    <w:p w:rsidR="004943BA" w:rsidRDefault="00F7641A" w:rsidP="003125B0">
      <w:pPr>
        <w:numPr>
          <w:ilvl w:val="0"/>
          <w:numId w:val="2"/>
        </w:numPr>
        <w:spacing w:after="120" w:line="240" w:lineRule="auto"/>
      </w:pPr>
      <w:proofErr w:type="spellStart"/>
      <w:r w:rsidRPr="00F7641A">
        <w:rPr>
          <w:rFonts w:ascii="SutonnyMJ" w:hAnsi="SutonnyMJ" w:cs="SutonnyMJ"/>
        </w:rPr>
        <w:t>cvqLvbvi</w:t>
      </w:r>
      <w:proofErr w:type="spellEnd"/>
      <w:r w:rsidRPr="00F7641A">
        <w:rPr>
          <w:rFonts w:ascii="SutonnyMJ" w:eastAsia="Calibri" w:hAnsi="SutonnyMJ" w:cs="Arial"/>
          <w:szCs w:val="20"/>
        </w:rPr>
        <w:t xml:space="preserve"> </w:t>
      </w:r>
      <w:proofErr w:type="spellStart"/>
      <w:r w:rsidRPr="00F7641A">
        <w:rPr>
          <w:rFonts w:ascii="SutonnyMJ" w:eastAsia="Calibri" w:hAnsi="SutonnyMJ" w:cs="Arial"/>
          <w:szCs w:val="20"/>
        </w:rPr>
        <w:t>c¨vb</w:t>
      </w:r>
      <w:proofErr w:type="spellEnd"/>
      <w:r w:rsidR="000519C6" w:rsidRPr="00F7641A">
        <w:rPr>
          <w:rFonts w:ascii="SutonnyMJ" w:eastAsia="Calibri" w:hAnsi="SutonnyMJ" w:cs="Arial"/>
          <w:szCs w:val="20"/>
        </w:rPr>
        <w:t xml:space="preserve"> </w:t>
      </w:r>
      <w:r w:rsidR="00C359C8" w:rsidRPr="00F7641A">
        <w:rPr>
          <w:rFonts w:ascii="SutonnyMJ" w:eastAsia="Calibri" w:hAnsi="SutonnyMJ" w:cs="Arial"/>
          <w:szCs w:val="20"/>
        </w:rPr>
        <w:t>ˆ</w:t>
      </w:r>
      <w:proofErr w:type="spellStart"/>
      <w:r w:rsidR="00C359C8" w:rsidRPr="00F7641A">
        <w:rPr>
          <w:rFonts w:ascii="SutonnyMJ" w:eastAsia="Calibri" w:hAnsi="SutonnyMJ" w:cs="Arial"/>
          <w:szCs w:val="20"/>
        </w:rPr>
        <w:t>Z</w:t>
      </w:r>
      <w:r w:rsidR="00C359C8">
        <w:rPr>
          <w:rFonts w:ascii="SutonnyMJ" w:eastAsia="Calibri" w:hAnsi="SutonnyMJ" w:cs="Arial"/>
          <w:szCs w:val="20"/>
        </w:rPr>
        <w:t>ix‡Z</w:t>
      </w:r>
      <w:proofErr w:type="spellEnd"/>
      <w:r w:rsidR="00C359C8">
        <w:rPr>
          <w:rFonts w:ascii="SutonnyMJ" w:eastAsia="Calibri" w:hAnsi="SutonnyMJ" w:cs="Arial"/>
          <w:szCs w:val="20"/>
        </w:rPr>
        <w:t xml:space="preserve"> </w:t>
      </w:r>
      <w:proofErr w:type="spellStart"/>
      <w:r w:rsidR="00FA024F">
        <w:rPr>
          <w:rFonts w:ascii="SutonnyMJ" w:eastAsia="Calibri" w:hAnsi="SutonnyMJ" w:cs="SutonnyMJ"/>
          <w:szCs w:val="20"/>
        </w:rPr>
        <w:t>e¨eüZ</w:t>
      </w:r>
      <w:proofErr w:type="spellEnd"/>
      <w:r w:rsidR="00FA024F" w:rsidRPr="00F7641A">
        <w:rPr>
          <w:rFonts w:ascii="SutonnyMJ" w:eastAsia="Calibri" w:hAnsi="SutonnyMJ" w:cs="SutonnyMJ"/>
          <w:szCs w:val="20"/>
        </w:rPr>
        <w:t xml:space="preserve"> </w:t>
      </w:r>
      <w:proofErr w:type="spellStart"/>
      <w:r w:rsidR="00FA024F" w:rsidRPr="00F7641A">
        <w:rPr>
          <w:rFonts w:ascii="SutonnyMJ" w:eastAsia="Calibri" w:hAnsi="SutonnyMJ" w:cs="SutonnyMJ"/>
          <w:szCs w:val="20"/>
        </w:rPr>
        <w:t>Dcv`vb</w:t>
      </w:r>
      <w:proofErr w:type="spellEnd"/>
      <w:r w:rsidR="00FA024F" w:rsidRPr="00F7641A">
        <w:rPr>
          <w:rFonts w:ascii="SutonnyMJ" w:eastAsia="Calibri" w:hAnsi="SutonnyMJ" w:cs="SutonnyMJ"/>
          <w:szCs w:val="20"/>
        </w:rPr>
        <w:t xml:space="preserve"> </w:t>
      </w:r>
      <w:r w:rsidR="007D5F09">
        <w:rPr>
          <w:rFonts w:ascii="Times New Roman" w:hAnsi="Times New Roman" w:cs="Times New Roman"/>
          <w:sz w:val="24"/>
          <w:szCs w:val="24"/>
        </w:rPr>
        <w:t>[</w:t>
      </w:r>
      <w:r w:rsidR="003E7F2F">
        <w:t>Main material of the pan of the toilet</w:t>
      </w:r>
      <w:r w:rsidR="007D5F09">
        <w:t>]</w:t>
      </w:r>
      <w:r w:rsidR="003E7F2F">
        <w:t>: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</w:t>
      </w:r>
      <w:commentRangeStart w:id="13"/>
      <w:r w:rsidR="00454913">
        <w:rPr>
          <w:rFonts w:ascii="Times New Roman" w:hAnsi="Times New Roman" w:cs="Times New Roman"/>
          <w:sz w:val="24"/>
          <w:szCs w:val="24"/>
        </w:rPr>
        <w:t>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13"/>
      <w:r w:rsidR="00F370CD">
        <w:rPr>
          <w:rStyle w:val="CommentReference"/>
        </w:rPr>
        <w:commentReference w:id="13"/>
      </w:r>
    </w:p>
    <w:p w:rsidR="004943BA" w:rsidRPr="004943BA" w:rsidRDefault="00AD27FE" w:rsidP="003125B0">
      <w:pPr>
        <w:pStyle w:val="ListParagraph"/>
        <w:numPr>
          <w:ilvl w:val="2"/>
          <w:numId w:val="10"/>
        </w:numPr>
        <w:spacing w:after="120" w:line="240" w:lineRule="auto"/>
      </w:pPr>
      <w:proofErr w:type="spellStart"/>
      <w:r w:rsidRPr="004943BA">
        <w:rPr>
          <w:rFonts w:ascii="SutonnyMJ" w:hAnsi="SutonnyMJ" w:cs="SutonnyMJ"/>
        </w:rPr>
        <w:t>wmivwgK</w:t>
      </w:r>
      <w:proofErr w:type="spellEnd"/>
      <w:r w:rsidR="00896720" w:rsidRPr="004943BA">
        <w:rPr>
          <w:rFonts w:ascii="SutonnyMJ" w:hAnsi="SutonnyMJ" w:cs="SutonnyMJ"/>
        </w:rPr>
        <w:t xml:space="preserve"> </w:t>
      </w:r>
      <w:r w:rsidR="00896720" w:rsidRPr="004943BA">
        <w:rPr>
          <w:rFonts w:ascii="Times New Roman" w:eastAsia="Calibri" w:hAnsi="Times New Roman" w:cs="Times New Roman"/>
          <w:szCs w:val="20"/>
        </w:rPr>
        <w:t>[</w:t>
      </w:r>
      <w:r w:rsidR="003E7F2F" w:rsidRPr="004943BA">
        <w:rPr>
          <w:rFonts w:ascii="Times New Roman" w:hAnsi="Times New Roman" w:cs="Times New Roman"/>
          <w:sz w:val="24"/>
          <w:szCs w:val="24"/>
        </w:rPr>
        <w:t>Ceramic</w:t>
      </w:r>
      <w:r w:rsidR="00F7641A" w:rsidRPr="004943BA">
        <w:rPr>
          <w:rFonts w:ascii="Times New Roman" w:hAnsi="Times New Roman" w:cs="Times New Roman"/>
          <w:sz w:val="24"/>
          <w:szCs w:val="24"/>
        </w:rPr>
        <w:t>]</w:t>
      </w:r>
      <w:r w:rsidR="003E7F2F" w:rsidRPr="004943BA">
        <w:rPr>
          <w:rFonts w:ascii="Times New Roman" w:hAnsi="Times New Roman" w:cs="Times New Roman"/>
          <w:sz w:val="24"/>
          <w:szCs w:val="24"/>
        </w:rPr>
        <w:t>......................1</w:t>
      </w:r>
    </w:p>
    <w:p w:rsidR="004943BA" w:rsidRPr="004943BA" w:rsidRDefault="004943BA" w:rsidP="003125B0">
      <w:pPr>
        <w:pStyle w:val="ListParagraph"/>
        <w:numPr>
          <w:ilvl w:val="2"/>
          <w:numId w:val="10"/>
        </w:numPr>
        <w:spacing w:after="120" w:line="240" w:lineRule="auto"/>
      </w:pPr>
      <w:proofErr w:type="spellStart"/>
      <w:r>
        <w:rPr>
          <w:rFonts w:ascii="SutonnyMJ" w:hAnsi="SutonnyMJ" w:cs="SutonnyMJ"/>
        </w:rPr>
        <w:t>c­vw÷K</w:t>
      </w:r>
      <w:proofErr w:type="spellEnd"/>
      <w:r>
        <w:rPr>
          <w:rFonts w:ascii="SutonnyMJ" w:hAnsi="SutonnyMJ" w:cs="SutonnyMJ"/>
        </w:rPr>
        <w:t xml:space="preserve"> </w:t>
      </w:r>
      <w:r w:rsidR="002940BB" w:rsidRPr="004943BA">
        <w:rPr>
          <w:rFonts w:ascii="SutonnyMJ" w:hAnsi="SutonnyMJ" w:cs="SutonnyMJ"/>
        </w:rPr>
        <w:t xml:space="preserve"> </w:t>
      </w:r>
      <w:r w:rsidR="00F7641A" w:rsidRPr="004943BA">
        <w:rPr>
          <w:rFonts w:ascii="Times New Roman" w:hAnsi="Times New Roman" w:cs="Times New Roman"/>
          <w:sz w:val="24"/>
          <w:szCs w:val="24"/>
        </w:rPr>
        <w:t>[</w:t>
      </w:r>
      <w:r w:rsidR="003E7F2F" w:rsidRPr="004943BA">
        <w:rPr>
          <w:rFonts w:ascii="Times New Roman" w:hAnsi="Times New Roman" w:cs="Times New Roman"/>
          <w:sz w:val="24"/>
          <w:szCs w:val="24"/>
        </w:rPr>
        <w:t>Plastic</w:t>
      </w:r>
      <w:r w:rsidR="00896720" w:rsidRPr="004943BA">
        <w:rPr>
          <w:rFonts w:ascii="Times New Roman" w:hAnsi="Times New Roman" w:cs="Times New Roman"/>
          <w:sz w:val="24"/>
          <w:szCs w:val="24"/>
        </w:rPr>
        <w:t>]</w:t>
      </w:r>
      <w:r w:rsidR="003E7F2F" w:rsidRPr="004943BA">
        <w:rPr>
          <w:rFonts w:ascii="Times New Roman" w:hAnsi="Times New Roman" w:cs="Times New Roman"/>
          <w:sz w:val="24"/>
          <w:szCs w:val="24"/>
        </w:rPr>
        <w:t>.........................2</w:t>
      </w:r>
    </w:p>
    <w:p w:rsidR="003E7F2F" w:rsidRPr="004943BA" w:rsidRDefault="00ED7776" w:rsidP="003125B0">
      <w:pPr>
        <w:pStyle w:val="ListParagraph"/>
        <w:numPr>
          <w:ilvl w:val="2"/>
          <w:numId w:val="10"/>
        </w:numPr>
        <w:spacing w:after="120" w:line="240" w:lineRule="auto"/>
      </w:pPr>
      <w:proofErr w:type="spellStart"/>
      <w:r>
        <w:rPr>
          <w:rFonts w:ascii="SutonnyMJ" w:hAnsi="SutonnyMJ" w:cs="SutonnyMJ"/>
        </w:rPr>
        <w:t>Ab¨vb</w:t>
      </w:r>
      <w:proofErr w:type="spellEnd"/>
      <w:r>
        <w:rPr>
          <w:rFonts w:ascii="SutonnyMJ" w:hAnsi="SutonnyMJ" w:cs="SutonnyMJ"/>
        </w:rPr>
        <w:t>¨ (</w:t>
      </w:r>
      <w:proofErr w:type="spellStart"/>
      <w:r>
        <w:rPr>
          <w:rFonts w:ascii="SutonnyMJ" w:hAnsi="SutonnyMJ" w:cs="SutonnyMJ"/>
        </w:rPr>
        <w:t>wbw`©ó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Ki“b</w:t>
      </w:r>
      <w:proofErr w:type="spellEnd"/>
      <w:r>
        <w:rPr>
          <w:rFonts w:ascii="SutonnyMJ" w:hAnsi="SutonnyMJ" w:cs="SutonnyMJ"/>
        </w:rPr>
        <w:t xml:space="preserve">) </w:t>
      </w:r>
      <w:r w:rsidR="00F7641A" w:rsidRPr="004943BA">
        <w:rPr>
          <w:rFonts w:ascii="Times New Roman" w:hAnsi="Times New Roman" w:cs="Times New Roman"/>
          <w:sz w:val="24"/>
          <w:szCs w:val="24"/>
        </w:rPr>
        <w:t>[</w:t>
      </w:r>
      <w:r>
        <w:t>Other(specify)</w:t>
      </w:r>
      <w:r w:rsidR="00896720">
        <w:t>]...........................777</w:t>
      </w:r>
    </w:p>
    <w:p w:rsidR="00ED7776" w:rsidRDefault="00AA522E" w:rsidP="003125B0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utonnyMJ" w:hAnsi="SutonnyMJ" w:cs="SutonnyMJ"/>
        </w:rPr>
        <w:t>cvqLvbv</w:t>
      </w:r>
      <w:r w:rsidR="00454913">
        <w:rPr>
          <w:rFonts w:ascii="SutonnyMJ" w:hAnsi="SutonnyMJ" w:cs="SutonnyMJ"/>
        </w:rPr>
        <w:t>i</w:t>
      </w:r>
      <w:proofErr w:type="spellEnd"/>
      <w:r w:rsidR="00AD27FE">
        <w:rPr>
          <w:rFonts w:ascii="SutonnyMJ" w:hAnsi="SutonnyMJ" w:cs="SutonnyMJ"/>
        </w:rPr>
        <w:t xml:space="preserve"> </w:t>
      </w:r>
      <w:proofErr w:type="spellStart"/>
      <w:r w:rsidR="00454913">
        <w:rPr>
          <w:rFonts w:ascii="SutonnyMJ" w:hAnsi="SutonnyMJ" w:cs="SutonnyMJ"/>
        </w:rPr>
        <w:t>Rb</w:t>
      </w:r>
      <w:proofErr w:type="spellEnd"/>
      <w:r w:rsidR="00454913">
        <w:rPr>
          <w:rFonts w:ascii="SutonnyMJ" w:hAnsi="SutonnyMJ" w:cs="SutonnyMJ"/>
        </w:rPr>
        <w:t xml:space="preserve">¨ </w:t>
      </w:r>
      <w:proofErr w:type="spellStart"/>
      <w:r w:rsidR="00454913">
        <w:rPr>
          <w:rFonts w:ascii="SutonnyMJ" w:hAnsi="SutonnyMJ" w:cs="SutonnyMJ"/>
        </w:rPr>
        <w:t>e¨eüZ</w:t>
      </w:r>
      <w:proofErr w:type="spellEnd"/>
      <w:r w:rsidR="00454913">
        <w:rPr>
          <w:rFonts w:ascii="SutonnyMJ" w:hAnsi="SutonnyMJ" w:cs="SutonnyMJ"/>
        </w:rPr>
        <w:t xml:space="preserve"> </w:t>
      </w:r>
      <w:r w:rsidR="004943BA">
        <w:rPr>
          <w:rFonts w:ascii="SutonnyMJ" w:hAnsi="SutonnyMJ" w:cs="SutonnyMJ"/>
        </w:rPr>
        <w:t>iv¯—</w:t>
      </w:r>
      <w:proofErr w:type="spellStart"/>
      <w:r w:rsidR="004943BA">
        <w:rPr>
          <w:rFonts w:ascii="SutonnyMJ" w:hAnsi="SutonnyMJ" w:cs="SutonnyMJ"/>
        </w:rPr>
        <w:t>vwU</w:t>
      </w:r>
      <w:proofErr w:type="spellEnd"/>
      <w:r w:rsidR="004943BA">
        <w:rPr>
          <w:rFonts w:ascii="SutonnyMJ" w:hAnsi="SutonnyMJ" w:cs="SutonnyMJ"/>
        </w:rPr>
        <w:t xml:space="preserve"> </w:t>
      </w:r>
      <w:r w:rsidR="00454913" w:rsidRPr="00F7641A">
        <w:rPr>
          <w:rFonts w:ascii="SutonnyMJ" w:eastAsia="Calibri" w:hAnsi="SutonnyMJ" w:cs="Arial"/>
          <w:szCs w:val="20"/>
        </w:rPr>
        <w:t>ˆ</w:t>
      </w:r>
      <w:proofErr w:type="spellStart"/>
      <w:r w:rsidR="00454913" w:rsidRPr="00F7641A">
        <w:rPr>
          <w:rFonts w:ascii="SutonnyMJ" w:eastAsia="Calibri" w:hAnsi="SutonnyMJ" w:cs="Arial"/>
          <w:szCs w:val="20"/>
        </w:rPr>
        <w:t>Z</w:t>
      </w:r>
      <w:r w:rsidR="00454913">
        <w:rPr>
          <w:rFonts w:ascii="SutonnyMJ" w:eastAsia="Calibri" w:hAnsi="SutonnyMJ" w:cs="Arial"/>
          <w:szCs w:val="20"/>
        </w:rPr>
        <w:t>ix‡Z</w:t>
      </w:r>
      <w:proofErr w:type="spellEnd"/>
      <w:r w:rsidR="00454913">
        <w:rPr>
          <w:rFonts w:ascii="SutonnyMJ" w:eastAsia="Calibri" w:hAnsi="SutonnyMJ" w:cs="Arial"/>
          <w:szCs w:val="20"/>
        </w:rPr>
        <w:t xml:space="preserve"> </w:t>
      </w:r>
      <w:proofErr w:type="spellStart"/>
      <w:r w:rsidR="00454913">
        <w:rPr>
          <w:rFonts w:ascii="SutonnyMJ" w:eastAsia="Calibri" w:hAnsi="SutonnyMJ" w:cs="Arial"/>
          <w:szCs w:val="20"/>
        </w:rPr>
        <w:t>wK</w:t>
      </w:r>
      <w:proofErr w:type="spellEnd"/>
      <w:r w:rsidR="00454913">
        <w:rPr>
          <w:rFonts w:ascii="SutonnyMJ" w:eastAsia="Calibri" w:hAnsi="SutonnyMJ" w:cs="Arial"/>
          <w:szCs w:val="20"/>
        </w:rPr>
        <w:t xml:space="preserve"> </w:t>
      </w:r>
      <w:proofErr w:type="spellStart"/>
      <w:r w:rsidR="00454913">
        <w:rPr>
          <w:rFonts w:ascii="SutonnyMJ" w:eastAsia="Calibri" w:hAnsi="SutonnyMJ" w:cs="Arial"/>
          <w:szCs w:val="20"/>
        </w:rPr>
        <w:t>Dcv`vb</w:t>
      </w:r>
      <w:proofErr w:type="spellEnd"/>
      <w:r w:rsidR="00454913">
        <w:rPr>
          <w:rFonts w:ascii="SutonnyMJ" w:eastAsia="Calibri" w:hAnsi="SutonnyMJ" w:cs="Arial"/>
          <w:szCs w:val="20"/>
        </w:rPr>
        <w:t xml:space="preserve"> </w:t>
      </w:r>
      <w:proofErr w:type="spellStart"/>
      <w:r w:rsidR="00454913">
        <w:rPr>
          <w:rFonts w:ascii="SutonnyMJ" w:eastAsia="Calibri" w:hAnsi="SutonnyMJ" w:cs="Arial"/>
          <w:szCs w:val="20"/>
        </w:rPr>
        <w:t>e¨envi</w:t>
      </w:r>
      <w:proofErr w:type="spellEnd"/>
      <w:r w:rsidR="00454913">
        <w:rPr>
          <w:rFonts w:ascii="SutonnyMJ" w:eastAsia="Calibri" w:hAnsi="SutonnyMJ" w:cs="Arial"/>
          <w:szCs w:val="20"/>
        </w:rPr>
        <w:t xml:space="preserve"> </w:t>
      </w:r>
      <w:proofErr w:type="spellStart"/>
      <w:r w:rsidR="00454913">
        <w:rPr>
          <w:rFonts w:ascii="SutonnyMJ" w:eastAsia="Calibri" w:hAnsi="SutonnyMJ" w:cs="Arial"/>
          <w:szCs w:val="20"/>
        </w:rPr>
        <w:t>Kiv</w:t>
      </w:r>
      <w:proofErr w:type="spellEnd"/>
      <w:r w:rsidR="00454913">
        <w:rPr>
          <w:rFonts w:ascii="SutonnyMJ" w:eastAsia="Calibri" w:hAnsi="SutonnyMJ" w:cs="Arial"/>
          <w:szCs w:val="20"/>
        </w:rPr>
        <w:t xml:space="preserve"> </w:t>
      </w:r>
      <w:proofErr w:type="spellStart"/>
      <w:r w:rsidR="00454913">
        <w:rPr>
          <w:rFonts w:ascii="SutonnyMJ" w:eastAsia="Calibri" w:hAnsi="SutonnyMJ" w:cs="Arial"/>
          <w:szCs w:val="20"/>
        </w:rPr>
        <w:t>n‡q‡</w:t>
      </w:r>
      <w:r w:rsidR="00454913" w:rsidRPr="00F7641A">
        <w:rPr>
          <w:rFonts w:ascii="SutonnyMJ" w:eastAsia="Calibri" w:hAnsi="SutonnyMJ" w:cs="Arial"/>
          <w:szCs w:val="20"/>
        </w:rPr>
        <w:t>Q</w:t>
      </w:r>
      <w:proofErr w:type="spellEnd"/>
      <w:r w:rsidR="00454913">
        <w:rPr>
          <w:rFonts w:ascii="SutonnyMJ" w:eastAsia="Calibri" w:hAnsi="SutonnyMJ" w:cs="Arial"/>
          <w:b/>
          <w:szCs w:val="20"/>
        </w:rPr>
        <w:t xml:space="preserve"> </w:t>
      </w:r>
      <w:r w:rsidR="00896720">
        <w:rPr>
          <w:rFonts w:ascii="Times New Roman" w:eastAsia="Calibri" w:hAnsi="Times New Roman" w:cs="Times New Roman"/>
          <w:szCs w:val="20"/>
        </w:rPr>
        <w:t>[</w:t>
      </w:r>
      <w:r w:rsidR="00F230DE" w:rsidRPr="00E23031">
        <w:rPr>
          <w:rFonts w:ascii="Times New Roman" w:hAnsi="Times New Roman" w:cs="Times New Roman"/>
          <w:sz w:val="24"/>
          <w:szCs w:val="24"/>
        </w:rPr>
        <w:t>Type of p</w:t>
      </w:r>
      <w:r w:rsidR="007E60AE" w:rsidRPr="00E23031">
        <w:rPr>
          <w:rFonts w:ascii="Times New Roman" w:hAnsi="Times New Roman" w:cs="Times New Roman"/>
          <w:sz w:val="24"/>
          <w:szCs w:val="24"/>
        </w:rPr>
        <w:t>ath leading up to toilet</w:t>
      </w:r>
      <w:r w:rsidR="00C359C8">
        <w:rPr>
          <w:rFonts w:ascii="Times New Roman" w:hAnsi="Times New Roman" w:cs="Times New Roman"/>
          <w:sz w:val="24"/>
          <w:szCs w:val="24"/>
        </w:rPr>
        <w:t>]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commentRangeStart w:id="14"/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14"/>
      <w:r w:rsidR="00F370CD">
        <w:rPr>
          <w:rStyle w:val="CommentReference"/>
        </w:rPr>
        <w:commentReference w:id="14"/>
      </w:r>
    </w:p>
    <w:p w:rsidR="00ED7776" w:rsidRDefault="001B6A92" w:rsidP="003125B0">
      <w:pPr>
        <w:pStyle w:val="ListParagraph"/>
        <w:numPr>
          <w:ilvl w:val="2"/>
          <w:numId w:val="1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7776">
        <w:rPr>
          <w:rFonts w:ascii="SutonnyMJ" w:eastAsia="Calibri" w:hAnsi="SutonnyMJ" w:cs="Arial"/>
          <w:szCs w:val="20"/>
        </w:rPr>
        <w:lastRenderedPageBreak/>
        <w:t>KvuPv</w:t>
      </w:r>
      <w:proofErr w:type="spellEnd"/>
      <w:r w:rsidRPr="00ED7776">
        <w:rPr>
          <w:rFonts w:ascii="SutonnyMJ" w:hAnsi="SutonnyMJ" w:cs="Arial"/>
          <w:szCs w:val="20"/>
        </w:rPr>
        <w:t xml:space="preserve"> (</w:t>
      </w:r>
      <w:proofErr w:type="spellStart"/>
      <w:r w:rsidRPr="00ED7776">
        <w:rPr>
          <w:rFonts w:ascii="SutonnyMJ" w:eastAsia="Calibri" w:hAnsi="SutonnyMJ" w:cs="Arial"/>
          <w:szCs w:val="20"/>
        </w:rPr>
        <w:t>gvwU</w:t>
      </w:r>
      <w:proofErr w:type="spellEnd"/>
      <w:r w:rsidRPr="00ED7776">
        <w:rPr>
          <w:rFonts w:ascii="SutonnyMJ" w:hAnsi="SutonnyMJ" w:cs="Arial"/>
          <w:szCs w:val="20"/>
        </w:rPr>
        <w:t>)</w:t>
      </w:r>
      <w:r w:rsidRPr="00896720">
        <w:t xml:space="preserve"> </w:t>
      </w:r>
      <w:r w:rsidR="00F7641A" w:rsidRPr="00ED77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230DE" w:rsidRPr="00ED7776">
        <w:rPr>
          <w:rFonts w:ascii="Times New Roman" w:hAnsi="Times New Roman" w:cs="Times New Roman"/>
          <w:sz w:val="24"/>
          <w:szCs w:val="24"/>
        </w:rPr>
        <w:t>Kaccha</w:t>
      </w:r>
      <w:proofErr w:type="spellEnd"/>
      <w:r w:rsidR="00F230DE" w:rsidRPr="00ED7776">
        <w:rPr>
          <w:rFonts w:ascii="Times New Roman" w:hAnsi="Times New Roman" w:cs="Times New Roman"/>
          <w:sz w:val="24"/>
          <w:szCs w:val="24"/>
        </w:rPr>
        <w:t xml:space="preserve"> (mud)</w:t>
      </w:r>
      <w:r w:rsidR="00896720" w:rsidRPr="00ED7776">
        <w:rPr>
          <w:rFonts w:ascii="Times New Roman" w:hAnsi="Times New Roman" w:cs="Times New Roman"/>
          <w:sz w:val="24"/>
          <w:szCs w:val="24"/>
        </w:rPr>
        <w:t>]</w:t>
      </w:r>
      <w:r w:rsidR="00F230DE" w:rsidRPr="00ED7776">
        <w:rPr>
          <w:rFonts w:ascii="Times New Roman" w:hAnsi="Times New Roman" w:cs="Times New Roman"/>
          <w:sz w:val="24"/>
          <w:szCs w:val="24"/>
        </w:rPr>
        <w:t>......................................1</w:t>
      </w:r>
    </w:p>
    <w:p w:rsidR="00ED7776" w:rsidRDefault="00AD27FE" w:rsidP="003125B0">
      <w:pPr>
        <w:pStyle w:val="ListParagraph"/>
        <w:numPr>
          <w:ilvl w:val="2"/>
          <w:numId w:val="1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7776">
        <w:rPr>
          <w:rFonts w:ascii="SutonnyMJ" w:eastAsia="Calibri" w:hAnsi="SutonnyMJ" w:cs="Arial"/>
          <w:szCs w:val="20"/>
        </w:rPr>
        <w:t>evuk</w:t>
      </w:r>
      <w:proofErr w:type="spellEnd"/>
      <w:r w:rsidRPr="00896720">
        <w:t xml:space="preserve"> /</w:t>
      </w:r>
      <w:r w:rsidRPr="00ED7776">
        <w:rPr>
          <w:rFonts w:ascii="SutonnyMJ" w:eastAsia="Calibri" w:hAnsi="SutonnyMJ" w:cs="Arial"/>
          <w:szCs w:val="20"/>
        </w:rPr>
        <w:t xml:space="preserve"> </w:t>
      </w:r>
      <w:proofErr w:type="spellStart"/>
      <w:r w:rsidRPr="00ED7776">
        <w:rPr>
          <w:rFonts w:ascii="SutonnyMJ" w:eastAsia="Calibri" w:hAnsi="SutonnyMJ" w:cs="Arial"/>
          <w:szCs w:val="20"/>
        </w:rPr>
        <w:t>KvV</w:t>
      </w:r>
      <w:proofErr w:type="spellEnd"/>
      <w:r w:rsidRPr="00896720">
        <w:t xml:space="preserve"> </w:t>
      </w:r>
      <w:r w:rsidR="00F7641A" w:rsidRPr="00ED7776">
        <w:rPr>
          <w:rFonts w:ascii="Times New Roman" w:hAnsi="Times New Roman" w:cs="Times New Roman"/>
          <w:sz w:val="24"/>
          <w:szCs w:val="24"/>
        </w:rPr>
        <w:t>[</w:t>
      </w:r>
      <w:r w:rsidR="00A605D4" w:rsidRPr="00ED7776">
        <w:rPr>
          <w:rFonts w:ascii="Times New Roman" w:hAnsi="Times New Roman" w:cs="Times New Roman"/>
          <w:sz w:val="24"/>
          <w:szCs w:val="24"/>
        </w:rPr>
        <w:t>Bamboo/wood</w:t>
      </w:r>
      <w:r w:rsidR="00F230DE" w:rsidRPr="00ED7776">
        <w:rPr>
          <w:rFonts w:ascii="Times New Roman" w:hAnsi="Times New Roman" w:cs="Times New Roman"/>
          <w:sz w:val="24"/>
          <w:szCs w:val="24"/>
        </w:rPr>
        <w:t xml:space="preserve"> road</w:t>
      </w:r>
      <w:r w:rsidR="00896720" w:rsidRPr="00ED7776">
        <w:rPr>
          <w:rFonts w:ascii="Times New Roman" w:hAnsi="Times New Roman" w:cs="Times New Roman"/>
          <w:sz w:val="24"/>
          <w:szCs w:val="24"/>
        </w:rPr>
        <w:t>]</w:t>
      </w:r>
      <w:r w:rsidR="00F230DE" w:rsidRPr="00ED7776">
        <w:rPr>
          <w:rFonts w:ascii="Times New Roman" w:hAnsi="Times New Roman" w:cs="Times New Roman"/>
          <w:sz w:val="24"/>
          <w:szCs w:val="24"/>
        </w:rPr>
        <w:t>....2</w:t>
      </w:r>
    </w:p>
    <w:p w:rsidR="00ED7776" w:rsidRDefault="00AD27FE" w:rsidP="003125B0">
      <w:pPr>
        <w:pStyle w:val="ListParagraph"/>
        <w:numPr>
          <w:ilvl w:val="2"/>
          <w:numId w:val="1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D7776">
        <w:rPr>
          <w:rFonts w:ascii="SutonnyMJ" w:eastAsia="Calibri" w:hAnsi="SutonnyMJ" w:cs="Arial"/>
          <w:szCs w:val="20"/>
        </w:rPr>
        <w:t>BU/</w:t>
      </w:r>
      <w:proofErr w:type="spellStart"/>
      <w:r w:rsidRPr="00ED7776">
        <w:rPr>
          <w:rFonts w:ascii="SutonnyMJ" w:eastAsia="Calibri" w:hAnsi="SutonnyMJ" w:cs="Arial"/>
          <w:szCs w:val="20"/>
        </w:rPr>
        <w:t>wm‡g›U</w:t>
      </w:r>
      <w:proofErr w:type="spellEnd"/>
      <w:r w:rsidRPr="00ED7776">
        <w:rPr>
          <w:rFonts w:ascii="Arial" w:eastAsia="Calibri" w:hAnsi="Arial" w:cs="Arial"/>
          <w:iCs/>
          <w:szCs w:val="20"/>
        </w:rPr>
        <w:t xml:space="preserve"> </w:t>
      </w:r>
      <w:r w:rsidR="00F7641A" w:rsidRPr="00ED7776">
        <w:rPr>
          <w:rFonts w:ascii="Times New Roman" w:hAnsi="Times New Roman" w:cs="Times New Roman"/>
          <w:sz w:val="24"/>
          <w:szCs w:val="24"/>
        </w:rPr>
        <w:t>[</w:t>
      </w:r>
      <w:r w:rsidR="00F230DE" w:rsidRPr="00ED7776">
        <w:rPr>
          <w:rFonts w:ascii="Times New Roman" w:hAnsi="Times New Roman" w:cs="Times New Roman"/>
          <w:sz w:val="24"/>
          <w:szCs w:val="24"/>
        </w:rPr>
        <w:t>Finished road (brick/cement)</w:t>
      </w:r>
      <w:r w:rsidR="00896720" w:rsidRPr="00ED7776">
        <w:rPr>
          <w:rFonts w:ascii="Times New Roman" w:hAnsi="Times New Roman" w:cs="Times New Roman"/>
          <w:sz w:val="24"/>
          <w:szCs w:val="24"/>
        </w:rPr>
        <w:t>]</w:t>
      </w:r>
      <w:r w:rsidR="00F230DE" w:rsidRPr="00ED7776">
        <w:rPr>
          <w:rFonts w:ascii="Times New Roman" w:hAnsi="Times New Roman" w:cs="Times New Roman"/>
          <w:sz w:val="24"/>
          <w:szCs w:val="24"/>
        </w:rPr>
        <w:t>..............3</w:t>
      </w:r>
    </w:p>
    <w:p w:rsidR="00F230DE" w:rsidRPr="00ED7776" w:rsidRDefault="00ED7776" w:rsidP="003125B0">
      <w:pPr>
        <w:pStyle w:val="ListParagraph"/>
        <w:numPr>
          <w:ilvl w:val="2"/>
          <w:numId w:val="1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utonnyMJ" w:hAnsi="SutonnyMJ" w:cs="SutonnyMJ"/>
        </w:rPr>
        <w:t>Ab¨vb</w:t>
      </w:r>
      <w:proofErr w:type="spellEnd"/>
      <w:r>
        <w:rPr>
          <w:rFonts w:ascii="SutonnyMJ" w:hAnsi="SutonnyMJ" w:cs="SutonnyMJ"/>
        </w:rPr>
        <w:t>¨ (</w:t>
      </w:r>
      <w:proofErr w:type="spellStart"/>
      <w:r>
        <w:rPr>
          <w:rFonts w:ascii="SutonnyMJ" w:hAnsi="SutonnyMJ" w:cs="SutonnyMJ"/>
        </w:rPr>
        <w:t>wbw`©ó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Ki“b</w:t>
      </w:r>
      <w:proofErr w:type="spellEnd"/>
      <w:r>
        <w:rPr>
          <w:rFonts w:ascii="SutonnyMJ" w:hAnsi="SutonnyMJ" w:cs="SutonnyMJ"/>
        </w:rPr>
        <w:t xml:space="preserve">) </w:t>
      </w:r>
      <w:r w:rsidR="00F7641A" w:rsidRPr="00ED7776">
        <w:rPr>
          <w:rFonts w:ascii="Times New Roman" w:hAnsi="Times New Roman" w:cs="Times New Roman"/>
          <w:sz w:val="24"/>
          <w:szCs w:val="24"/>
        </w:rPr>
        <w:t>[</w:t>
      </w:r>
      <w:r>
        <w:t>Other(specify)</w:t>
      </w:r>
      <w:r w:rsidR="00896720">
        <w:t>]...........................777</w:t>
      </w:r>
    </w:p>
    <w:p w:rsidR="0033185C" w:rsidRPr="0033185C" w:rsidRDefault="00AA522E" w:rsidP="003125B0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ind w:left="806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utonnyMJ" w:hAnsi="SutonnyMJ" w:cs="SutonnyMJ"/>
        </w:rPr>
        <w:t>cvqLvbvq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hvIq</w:t>
      </w:r>
      <w:r w:rsidR="00FA024F">
        <w:rPr>
          <w:rFonts w:ascii="SutonnyMJ" w:hAnsi="SutonnyMJ" w:cs="SutonnyMJ"/>
        </w:rPr>
        <w:t>v</w:t>
      </w:r>
      <w:r>
        <w:rPr>
          <w:rFonts w:ascii="SutonnyMJ" w:hAnsi="SutonnyMJ" w:cs="SutonnyMJ"/>
        </w:rPr>
        <w:t>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iv¯Ívq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bvsiv</w:t>
      </w:r>
      <w:proofErr w:type="spellEnd"/>
      <w:r w:rsidR="001F7FDF">
        <w:rPr>
          <w:rFonts w:ascii="SutonnyMJ" w:hAnsi="SutonnyMJ" w:cs="SutonnyMJ"/>
        </w:rPr>
        <w:t>/</w:t>
      </w:r>
      <w:r w:rsidR="001F7FDF" w:rsidRPr="001F7FDF">
        <w:rPr>
          <w:rFonts w:ascii="SutonnyMJ" w:hAnsi="SutonnyMJ" w:cs="SutonnyMJ"/>
        </w:rPr>
        <w:t xml:space="preserve"> </w:t>
      </w:r>
      <w:proofErr w:type="spellStart"/>
      <w:r w:rsidR="001F7FDF">
        <w:rPr>
          <w:rFonts w:ascii="SutonnyMJ" w:hAnsi="SutonnyMJ" w:cs="SutonnyMJ"/>
        </w:rPr>
        <w:t>gqjv</w:t>
      </w:r>
      <w:proofErr w:type="spellEnd"/>
      <w:r>
        <w:rPr>
          <w:rFonts w:ascii="SutonnyMJ" w:hAnsi="SutonnyMJ" w:cs="SutonnyMJ"/>
        </w:rPr>
        <w:t xml:space="preserve"> </w:t>
      </w:r>
      <w:r w:rsidR="001F7FDF">
        <w:rPr>
          <w:rFonts w:ascii="SutonnyMJ" w:hAnsi="SutonnyMJ" w:cs="SutonnyMJ"/>
        </w:rPr>
        <w:t>†</w:t>
      </w:r>
      <w:proofErr w:type="spellStart"/>
      <w:r w:rsidR="001F7FDF">
        <w:rPr>
          <w:rFonts w:ascii="SutonnyMJ" w:hAnsi="SutonnyMJ" w:cs="SutonnyMJ"/>
        </w:rPr>
        <w:t>Kvb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wKQz</w:t>
      </w:r>
      <w:proofErr w:type="spellEnd"/>
      <w:r w:rsidR="00896720">
        <w:rPr>
          <w:rFonts w:ascii="SutonnyMJ" w:hAnsi="SutonnyMJ" w:cs="SutonnyMJ"/>
        </w:rPr>
        <w:t xml:space="preserve"> </w:t>
      </w:r>
      <w:proofErr w:type="spellStart"/>
      <w:r w:rsidR="001F7FDF">
        <w:rPr>
          <w:rFonts w:ascii="SutonnyMJ" w:hAnsi="SutonnyMJ" w:cs="SutonnyMJ"/>
        </w:rPr>
        <w:t>wK</w:t>
      </w:r>
      <w:proofErr w:type="spellEnd"/>
      <w:r w:rsidR="001F7FDF">
        <w:rPr>
          <w:rFonts w:ascii="SutonnyMJ" w:hAnsi="SutonnyMJ" w:cs="SutonnyMJ"/>
        </w:rPr>
        <w:t xml:space="preserve"> </w:t>
      </w:r>
      <w:r w:rsidR="00896720">
        <w:rPr>
          <w:rFonts w:ascii="SutonnyMJ" w:hAnsi="SutonnyMJ" w:cs="SutonnyMJ"/>
        </w:rPr>
        <w:t>`„</w:t>
      </w:r>
      <w:proofErr w:type="spellStart"/>
      <w:r w:rsidR="00896720">
        <w:rPr>
          <w:rFonts w:ascii="SutonnyMJ" w:hAnsi="SutonnyMJ" w:cs="SutonnyMJ"/>
        </w:rPr>
        <w:t>k¨gvb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wQj</w:t>
      </w:r>
      <w:proofErr w:type="spellEnd"/>
      <w:r>
        <w:rPr>
          <w:rFonts w:ascii="SutonnyMJ" w:hAnsi="SutonnyMJ" w:cs="SutonnyMJ"/>
        </w:rPr>
        <w:t xml:space="preserve">? </w:t>
      </w:r>
      <w:r w:rsidR="007D5F09">
        <w:rPr>
          <w:rFonts w:ascii="Times New Roman" w:hAnsi="Times New Roman" w:cs="Times New Roman"/>
          <w:sz w:val="24"/>
          <w:szCs w:val="24"/>
        </w:rPr>
        <w:t>[</w:t>
      </w:r>
      <w:r w:rsidR="00F63C62" w:rsidRPr="00E23031">
        <w:rPr>
          <w:rFonts w:ascii="Times New Roman" w:hAnsi="Times New Roman" w:cs="Times New Roman"/>
          <w:sz w:val="24"/>
          <w:szCs w:val="24"/>
        </w:rPr>
        <w:t>Is there any visible dirt on the path leading up to toilet?</w:t>
      </w:r>
      <w:r w:rsidR="00454913" w:rsidRPr="00454913">
        <w:t xml:space="preserve"> </w:t>
      </w:r>
      <w:r w:rsidR="00454913">
        <w:t>]</w:t>
      </w:r>
      <w:r w:rsidR="00454913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</w:t>
      </w:r>
      <w:commentRangeStart w:id="15"/>
      <w:r w:rsidR="00454913">
        <w:rPr>
          <w:rFonts w:ascii="Times New Roman" w:hAnsi="Times New Roman" w:cs="Times New Roman"/>
          <w:sz w:val="24"/>
          <w:szCs w:val="24"/>
        </w:rPr>
        <w:t>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15"/>
      <w:r w:rsidR="00F370CD">
        <w:rPr>
          <w:rStyle w:val="CommentReference"/>
        </w:rPr>
        <w:commentReference w:id="15"/>
      </w:r>
    </w:p>
    <w:p w:rsidR="0033185C" w:rsidRDefault="0033185C" w:rsidP="003125B0">
      <w:pPr>
        <w:pStyle w:val="ListParagraph"/>
        <w:numPr>
          <w:ilvl w:val="2"/>
          <w:numId w:val="12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362E4" w:rsidRPr="0033185C">
        <w:rPr>
          <w:rFonts w:ascii="SutonnyMJ" w:hAnsi="SutonnyMJ" w:cs="SutonnyMJ"/>
          <w:sz w:val="24"/>
          <w:szCs w:val="24"/>
        </w:rPr>
        <w:t>bv</w:t>
      </w:r>
      <w:proofErr w:type="spellEnd"/>
      <w:r w:rsidR="003362E4" w:rsidRPr="0033185C">
        <w:rPr>
          <w:rFonts w:ascii="SutonnyMJ" w:hAnsi="SutonnyMJ" w:cs="SutonnyMJ"/>
          <w:sz w:val="24"/>
          <w:szCs w:val="24"/>
        </w:rPr>
        <w:t xml:space="preserve"> </w:t>
      </w:r>
      <w:r w:rsidR="004F56F2" w:rsidRPr="0033185C">
        <w:rPr>
          <w:rFonts w:ascii="Times New Roman" w:hAnsi="Times New Roman" w:cs="Times New Roman"/>
          <w:sz w:val="24"/>
          <w:szCs w:val="24"/>
        </w:rPr>
        <w:t>[</w:t>
      </w:r>
      <w:r w:rsidR="00F63C62" w:rsidRPr="0033185C">
        <w:rPr>
          <w:rFonts w:ascii="Times New Roman" w:hAnsi="Times New Roman" w:cs="Times New Roman"/>
          <w:sz w:val="24"/>
          <w:szCs w:val="24"/>
        </w:rPr>
        <w:t>No</w:t>
      </w:r>
      <w:r w:rsidR="004F56F2" w:rsidRPr="0033185C">
        <w:rPr>
          <w:rFonts w:ascii="Times New Roman" w:hAnsi="Times New Roman" w:cs="Times New Roman"/>
          <w:sz w:val="24"/>
          <w:szCs w:val="24"/>
        </w:rPr>
        <w:t>]</w:t>
      </w:r>
      <w:r w:rsidR="00F63C62" w:rsidRPr="0033185C">
        <w:rPr>
          <w:rFonts w:ascii="Times New Roman" w:hAnsi="Times New Roman" w:cs="Times New Roman"/>
          <w:sz w:val="24"/>
          <w:szCs w:val="24"/>
        </w:rPr>
        <w:t>..............</w:t>
      </w:r>
      <w:r w:rsidR="004F56F2" w:rsidRPr="0033185C">
        <w:rPr>
          <w:rFonts w:ascii="Times New Roman" w:hAnsi="Times New Roman" w:cs="Times New Roman"/>
          <w:sz w:val="24"/>
          <w:szCs w:val="24"/>
        </w:rPr>
        <w:t>..</w:t>
      </w:r>
      <w:r w:rsidR="00F63C62" w:rsidRPr="0033185C">
        <w:rPr>
          <w:rFonts w:ascii="Times New Roman" w:hAnsi="Times New Roman" w:cs="Times New Roman"/>
          <w:sz w:val="24"/>
          <w:szCs w:val="24"/>
        </w:rPr>
        <w:t>.............0</w:t>
      </w:r>
    </w:p>
    <w:p w:rsidR="00F63C62" w:rsidRPr="0033185C" w:rsidRDefault="003362E4" w:rsidP="003125B0">
      <w:pPr>
        <w:pStyle w:val="ListParagraph"/>
        <w:numPr>
          <w:ilvl w:val="2"/>
          <w:numId w:val="12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185C">
        <w:rPr>
          <w:rFonts w:ascii="SutonnyMJ" w:hAnsi="SutonnyMJ" w:cs="SutonnyMJ"/>
          <w:sz w:val="24"/>
          <w:szCs w:val="24"/>
        </w:rPr>
        <w:t>nu¨v</w:t>
      </w:r>
      <w:proofErr w:type="spellEnd"/>
      <w:r w:rsidRPr="0033185C">
        <w:rPr>
          <w:rFonts w:ascii="Times New Roman" w:hAnsi="Times New Roman" w:cs="Times New Roman"/>
          <w:sz w:val="24"/>
          <w:szCs w:val="24"/>
        </w:rPr>
        <w:t xml:space="preserve"> [</w:t>
      </w:r>
      <w:r w:rsidR="00F63C62" w:rsidRPr="0033185C">
        <w:rPr>
          <w:rFonts w:ascii="Times New Roman" w:hAnsi="Times New Roman" w:cs="Times New Roman"/>
          <w:sz w:val="24"/>
          <w:szCs w:val="24"/>
        </w:rPr>
        <w:t>Yes</w:t>
      </w:r>
      <w:r w:rsidR="004F56F2" w:rsidRPr="0033185C">
        <w:rPr>
          <w:rFonts w:ascii="Times New Roman" w:hAnsi="Times New Roman" w:cs="Times New Roman"/>
          <w:sz w:val="24"/>
          <w:szCs w:val="24"/>
        </w:rPr>
        <w:t>]</w:t>
      </w:r>
      <w:r w:rsidR="00F63C62" w:rsidRPr="0033185C">
        <w:rPr>
          <w:rFonts w:ascii="Times New Roman" w:hAnsi="Times New Roman" w:cs="Times New Roman"/>
          <w:sz w:val="24"/>
          <w:szCs w:val="24"/>
        </w:rPr>
        <w:t>...........................1</w:t>
      </w:r>
    </w:p>
    <w:p w:rsidR="00F63C62" w:rsidDel="007337D2" w:rsidRDefault="00F63C62" w:rsidP="00F63C62">
      <w:pPr>
        <w:pStyle w:val="ListParagraph"/>
        <w:tabs>
          <w:tab w:val="left" w:pos="900"/>
        </w:tabs>
        <w:spacing w:after="120" w:line="240" w:lineRule="auto"/>
        <w:rPr>
          <w:del w:id="16" w:author="mahbubalam" w:date="2014-09-23T11:44:00Z"/>
        </w:rPr>
      </w:pPr>
    </w:p>
    <w:p w:rsidR="00F63C62" w:rsidRPr="009273CE" w:rsidRDefault="00885585" w:rsidP="00F63C62">
      <w:pPr>
        <w:pStyle w:val="ListParagraph"/>
        <w:tabs>
          <w:tab w:val="left" w:pos="900"/>
        </w:tabs>
        <w:spacing w:after="120" w:line="240" w:lineRule="auto"/>
        <w:rPr>
          <w:i/>
        </w:rPr>
      </w:pPr>
      <w:commentRangeStart w:id="17"/>
      <w:r w:rsidRPr="009273CE">
        <w:rPr>
          <w:i/>
        </w:rPr>
        <w:t>[</w:t>
      </w:r>
      <w:r w:rsidR="0084003D" w:rsidRPr="009273CE">
        <w:rPr>
          <w:i/>
        </w:rPr>
        <w:t>Skip note:</w:t>
      </w:r>
      <w:r w:rsidR="0084003D" w:rsidRPr="0084003D">
        <w:rPr>
          <w:i/>
        </w:rPr>
        <w:t xml:space="preserve"> </w:t>
      </w:r>
      <w:r w:rsidR="0084003D" w:rsidRPr="0084003D">
        <w:rPr>
          <w:rFonts w:ascii="SutonnyMJ" w:hAnsi="SutonnyMJ" w:cs="SutonnyMJ"/>
        </w:rPr>
        <w:t xml:space="preserve">hw` </w:t>
      </w:r>
      <w:proofErr w:type="spellStart"/>
      <w:r w:rsidR="0084003D" w:rsidRPr="0084003D">
        <w:rPr>
          <w:rFonts w:ascii="SutonnyMJ" w:hAnsi="SutonnyMJ" w:cs="SutonnyMJ"/>
        </w:rPr>
        <w:t>DËi</w:t>
      </w:r>
      <w:proofErr w:type="spellEnd"/>
      <w:r w:rsidR="0084003D" w:rsidRPr="0084003D">
        <w:rPr>
          <w:rFonts w:ascii="SutonnyMJ" w:hAnsi="SutonnyMJ" w:cs="SutonnyMJ"/>
        </w:rPr>
        <w:t xml:space="preserve"> </w:t>
      </w:r>
      <w:proofErr w:type="spellStart"/>
      <w:r w:rsidR="0084003D" w:rsidRPr="0084003D">
        <w:rPr>
          <w:rFonts w:ascii="SutonnyMJ" w:hAnsi="SutonnyMJ" w:cs="SutonnyMJ"/>
        </w:rPr>
        <w:t>bv</w:t>
      </w:r>
      <w:proofErr w:type="spellEnd"/>
      <w:r w:rsidR="0084003D" w:rsidRPr="0084003D">
        <w:rPr>
          <w:rFonts w:ascii="SutonnyMJ" w:hAnsi="SutonnyMJ" w:cs="SutonnyMJ"/>
        </w:rPr>
        <w:t xml:space="preserve"> </w:t>
      </w:r>
      <w:proofErr w:type="spellStart"/>
      <w:r w:rsidR="0084003D" w:rsidRPr="0084003D">
        <w:rPr>
          <w:rFonts w:ascii="SutonnyMJ" w:hAnsi="SutonnyMJ" w:cs="SutonnyMJ"/>
        </w:rPr>
        <w:t>nq</w:t>
      </w:r>
      <w:proofErr w:type="spellEnd"/>
      <w:r w:rsidR="0084003D" w:rsidRPr="0084003D">
        <w:rPr>
          <w:rFonts w:ascii="SutonnyMJ" w:hAnsi="SutonnyMJ" w:cs="SutonnyMJ"/>
        </w:rPr>
        <w:t xml:space="preserve"> </w:t>
      </w:r>
      <w:proofErr w:type="spellStart"/>
      <w:r w:rsidR="0084003D" w:rsidRPr="0084003D">
        <w:rPr>
          <w:rFonts w:ascii="SutonnyMJ" w:hAnsi="SutonnyMJ" w:cs="SutonnyMJ"/>
        </w:rPr>
        <w:t>Z‡e</w:t>
      </w:r>
      <w:proofErr w:type="spellEnd"/>
      <w:r w:rsidR="0084003D">
        <w:rPr>
          <w:rFonts w:ascii="SutonnyMJ" w:hAnsi="SutonnyMJ" w:cs="SutonnyMJ"/>
        </w:rPr>
        <w:t xml:space="preserve"> </w:t>
      </w:r>
      <w:r w:rsidR="00610849">
        <w:rPr>
          <w:rFonts w:ascii="SutonnyMJ" w:hAnsi="SutonnyMJ" w:cs="SutonnyMJ"/>
        </w:rPr>
        <w:t>2.12</w:t>
      </w:r>
      <w:r w:rsidR="0084003D">
        <w:rPr>
          <w:rFonts w:ascii="SutonnyMJ" w:hAnsi="SutonnyMJ" w:cs="SutonnyMJ"/>
        </w:rPr>
        <w:t xml:space="preserve"> </w:t>
      </w:r>
      <w:r w:rsidR="0084003D" w:rsidRPr="0084003D">
        <w:rPr>
          <w:rFonts w:ascii="SutonnyMJ" w:hAnsi="SutonnyMJ" w:cs="SutonnyMJ"/>
          <w:i/>
        </w:rPr>
        <w:t xml:space="preserve">‡Z </w:t>
      </w:r>
      <w:proofErr w:type="spellStart"/>
      <w:r w:rsidR="0084003D" w:rsidRPr="0084003D">
        <w:rPr>
          <w:rFonts w:ascii="SutonnyMJ" w:hAnsi="SutonnyMJ" w:cs="SutonnyMJ"/>
          <w:i/>
        </w:rPr>
        <w:t>P‡j</w:t>
      </w:r>
      <w:proofErr w:type="spellEnd"/>
      <w:r w:rsidR="0084003D" w:rsidRPr="0084003D">
        <w:rPr>
          <w:rFonts w:ascii="SutonnyMJ" w:hAnsi="SutonnyMJ" w:cs="SutonnyMJ"/>
          <w:i/>
        </w:rPr>
        <w:t xml:space="preserve"> </w:t>
      </w:r>
      <w:proofErr w:type="spellStart"/>
      <w:r w:rsidR="0084003D" w:rsidRPr="0084003D">
        <w:rPr>
          <w:rFonts w:ascii="SutonnyMJ" w:hAnsi="SutonnyMJ" w:cs="SutonnyMJ"/>
          <w:i/>
        </w:rPr>
        <w:t>hvb</w:t>
      </w:r>
      <w:proofErr w:type="spellEnd"/>
      <w:r w:rsidRPr="009273CE">
        <w:rPr>
          <w:i/>
        </w:rPr>
        <w:t xml:space="preserve"> </w:t>
      </w:r>
      <w:r w:rsidR="0084003D">
        <w:rPr>
          <w:i/>
        </w:rPr>
        <w:t>(</w:t>
      </w:r>
      <w:r w:rsidRPr="009273CE">
        <w:rPr>
          <w:i/>
        </w:rPr>
        <w:t>Skip to q2.12 if the answer is 0</w:t>
      </w:r>
      <w:r w:rsidR="0084003D">
        <w:rPr>
          <w:i/>
        </w:rPr>
        <w:t>)</w:t>
      </w:r>
      <w:r w:rsidRPr="009273CE">
        <w:rPr>
          <w:i/>
        </w:rPr>
        <w:t>]</w:t>
      </w:r>
      <w:commentRangeEnd w:id="17"/>
      <w:r w:rsidR="00C64245">
        <w:rPr>
          <w:rStyle w:val="CommentReference"/>
        </w:rPr>
        <w:commentReference w:id="17"/>
      </w:r>
    </w:p>
    <w:p w:rsidR="009273CE" w:rsidRDefault="009273CE" w:rsidP="00F63C62">
      <w:pPr>
        <w:pStyle w:val="ListParagraph"/>
        <w:tabs>
          <w:tab w:val="left" w:pos="900"/>
        </w:tabs>
        <w:spacing w:after="120" w:line="240" w:lineRule="auto"/>
      </w:pPr>
    </w:p>
    <w:p w:rsidR="00955011" w:rsidRPr="00955011" w:rsidRDefault="00E23031" w:rsidP="003125B0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ind w:left="806"/>
      </w:pPr>
      <w:r>
        <w:rPr>
          <w:rFonts w:ascii="SutonnyMJ" w:hAnsi="SutonnyMJ" w:cs="SutonnyMJ"/>
        </w:rPr>
        <w:t xml:space="preserve">hw` </w:t>
      </w:r>
      <w:proofErr w:type="spellStart"/>
      <w:r>
        <w:rPr>
          <w:rFonts w:ascii="SutonnyMJ" w:hAnsi="SutonnyMJ" w:cs="SutonnyMJ"/>
        </w:rPr>
        <w:t>nu¨v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nq,</w:t>
      </w:r>
      <w:r w:rsidR="00AA522E">
        <w:rPr>
          <w:rFonts w:ascii="SutonnyMJ" w:hAnsi="SutonnyMJ" w:cs="SutonnyMJ"/>
        </w:rPr>
        <w:t>wK</w:t>
      </w:r>
      <w:proofErr w:type="spellEnd"/>
      <w:r w:rsidR="00AA522E"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ai‡bi</w:t>
      </w:r>
      <w:proofErr w:type="spellEnd"/>
      <w:r w:rsidR="00AA522E">
        <w:rPr>
          <w:rFonts w:ascii="SutonnyMJ" w:hAnsi="SutonnyMJ" w:cs="SutonnyMJ"/>
        </w:rPr>
        <w:t xml:space="preserve"> </w:t>
      </w:r>
      <w:proofErr w:type="spellStart"/>
      <w:r w:rsidR="00AA522E">
        <w:rPr>
          <w:rFonts w:ascii="SutonnyMJ" w:hAnsi="SutonnyMJ" w:cs="SutonnyMJ"/>
        </w:rPr>
        <w:t>gqjv</w:t>
      </w:r>
      <w:proofErr w:type="spellEnd"/>
      <w:r w:rsidR="00AA522E">
        <w:rPr>
          <w:rFonts w:ascii="SutonnyMJ" w:hAnsi="SutonnyMJ" w:cs="SutonnyMJ"/>
        </w:rPr>
        <w:t xml:space="preserve"> </w:t>
      </w:r>
      <w:r w:rsidR="00F823B3">
        <w:rPr>
          <w:rFonts w:ascii="SutonnyMJ" w:hAnsi="SutonnyMJ" w:cs="SutonnyMJ"/>
        </w:rPr>
        <w:t>†`</w:t>
      </w:r>
      <w:proofErr w:type="spellStart"/>
      <w:r w:rsidR="00F823B3">
        <w:rPr>
          <w:rFonts w:ascii="SutonnyMJ" w:hAnsi="SutonnyMJ" w:cs="SutonnyMJ"/>
        </w:rPr>
        <w:t>Lv</w:t>
      </w:r>
      <w:proofErr w:type="spellEnd"/>
      <w:r w:rsidR="00F823B3">
        <w:rPr>
          <w:rFonts w:ascii="SutonnyMJ" w:hAnsi="SutonnyMJ" w:cs="SutonnyMJ"/>
        </w:rPr>
        <w:t xml:space="preserve"> </w:t>
      </w:r>
      <w:proofErr w:type="spellStart"/>
      <w:r w:rsidR="00F823B3">
        <w:rPr>
          <w:rFonts w:ascii="SutonnyMJ" w:hAnsi="SutonnyMJ" w:cs="SutonnyMJ"/>
        </w:rPr>
        <w:t>wM‡q</w:t>
      </w:r>
      <w:r w:rsidR="00AA522E">
        <w:rPr>
          <w:rFonts w:ascii="SutonnyMJ" w:hAnsi="SutonnyMJ" w:cs="SutonnyMJ"/>
        </w:rPr>
        <w:t>wQj</w:t>
      </w:r>
      <w:proofErr w:type="spellEnd"/>
      <w:r>
        <w:rPr>
          <w:rFonts w:ascii="SutonnyMJ" w:hAnsi="SutonnyMJ" w:cs="SutonnyMJ"/>
        </w:rPr>
        <w:t>(</w:t>
      </w:r>
      <w:proofErr w:type="spellStart"/>
      <w:r>
        <w:rPr>
          <w:rFonts w:ascii="SutonnyMJ" w:hAnsi="SutonnyMJ" w:cs="SutonnyMJ"/>
        </w:rPr>
        <w:t>GKvwaK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DËi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MÖnY‡hvM</w:t>
      </w:r>
      <w:proofErr w:type="spellEnd"/>
      <w:r>
        <w:rPr>
          <w:rFonts w:ascii="SutonnyMJ" w:hAnsi="SutonnyMJ" w:cs="SutonnyMJ"/>
        </w:rPr>
        <w:t>¨)</w:t>
      </w:r>
      <w:r w:rsidR="00AA522E">
        <w:rPr>
          <w:rFonts w:ascii="SutonnyMJ" w:hAnsi="SutonnyMJ" w:cs="SutonnyMJ"/>
        </w:rPr>
        <w:t xml:space="preserve">? </w:t>
      </w:r>
      <w:r w:rsidR="007D5F09">
        <w:rPr>
          <w:rFonts w:ascii="Times New Roman" w:hAnsi="Times New Roman" w:cs="Times New Roman"/>
          <w:sz w:val="24"/>
          <w:szCs w:val="24"/>
        </w:rPr>
        <w:t>[</w:t>
      </w:r>
      <w:r w:rsidR="0026427E">
        <w:rPr>
          <w:rFonts w:ascii="Times New Roman" w:hAnsi="Times New Roman" w:cs="Times New Roman"/>
          <w:sz w:val="24"/>
          <w:szCs w:val="24"/>
        </w:rPr>
        <w:t>I</w:t>
      </w:r>
      <w:r w:rsidR="0026427E" w:rsidRPr="0026427E">
        <w:rPr>
          <w:rFonts w:ascii="Times New Roman" w:hAnsi="Times New Roman" w:cs="Times New Roman"/>
          <w:sz w:val="24"/>
          <w:szCs w:val="24"/>
        </w:rPr>
        <w:t xml:space="preserve">s there </w:t>
      </w:r>
      <w:r w:rsidR="007337D2">
        <w:rPr>
          <w:rFonts w:ascii="Times New Roman" w:hAnsi="Times New Roman" w:cs="Times New Roman"/>
          <w:sz w:val="24"/>
          <w:szCs w:val="24"/>
        </w:rPr>
        <w:t xml:space="preserve">any of the </w:t>
      </w:r>
      <w:r w:rsidR="0026427E" w:rsidRPr="0026427E">
        <w:rPr>
          <w:rFonts w:ascii="Times New Roman" w:hAnsi="Times New Roman" w:cs="Times New Roman"/>
          <w:sz w:val="24"/>
          <w:szCs w:val="24"/>
        </w:rPr>
        <w:t>following items visible on the path leading</w:t>
      </w:r>
      <w:r w:rsidR="0026427E">
        <w:rPr>
          <w:rFonts w:ascii="Times New Roman" w:hAnsi="Times New Roman" w:cs="Times New Roman"/>
          <w:sz w:val="24"/>
          <w:szCs w:val="24"/>
        </w:rPr>
        <w:t xml:space="preserve"> up to toilet</w:t>
      </w:r>
      <w:r w:rsidR="00F823B3">
        <w:t>? (</w:t>
      </w:r>
      <w:r w:rsidR="00885585">
        <w:t>Multiple response allowed here</w:t>
      </w:r>
      <w:r w:rsidR="00F823B3">
        <w:t>)</w:t>
      </w:r>
      <w:r w:rsidR="007D5F09">
        <w:t>]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commentRangeStart w:id="18"/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18"/>
      <w:r w:rsidR="00C64245">
        <w:rPr>
          <w:rStyle w:val="CommentReference"/>
        </w:rPr>
        <w:commentReference w:id="18"/>
      </w:r>
    </w:p>
    <w:p w:rsidR="00955011" w:rsidRPr="00955011" w:rsidRDefault="00AA522E" w:rsidP="003125B0">
      <w:pPr>
        <w:pStyle w:val="ListParagraph"/>
        <w:numPr>
          <w:ilvl w:val="2"/>
          <w:numId w:val="13"/>
        </w:numPr>
        <w:tabs>
          <w:tab w:val="left" w:pos="720"/>
          <w:tab w:val="left" w:pos="900"/>
        </w:tabs>
        <w:spacing w:after="120" w:line="240" w:lineRule="auto"/>
      </w:pPr>
      <w:proofErr w:type="spellStart"/>
      <w:r w:rsidRPr="00955011">
        <w:rPr>
          <w:rFonts w:ascii="SutonnyMJ" w:hAnsi="SutonnyMJ" w:cs="SutonnyMJ"/>
        </w:rPr>
        <w:t>gvby‡li</w:t>
      </w:r>
      <w:proofErr w:type="spellEnd"/>
      <w:r w:rsidRPr="00955011">
        <w:rPr>
          <w:rFonts w:ascii="SutonnyMJ" w:hAnsi="SutonnyMJ" w:cs="SutonnyMJ"/>
        </w:rPr>
        <w:t xml:space="preserve"> </w:t>
      </w:r>
      <w:proofErr w:type="spellStart"/>
      <w:r w:rsidRPr="00955011">
        <w:rPr>
          <w:rFonts w:ascii="SutonnyMJ" w:hAnsi="SutonnyMJ" w:cs="SutonnyMJ"/>
        </w:rPr>
        <w:t>gj</w:t>
      </w:r>
      <w:proofErr w:type="spellEnd"/>
      <w:r w:rsidR="001F7FDF" w:rsidRPr="00955011">
        <w:rPr>
          <w:rFonts w:ascii="SutonnyMJ" w:hAnsi="SutonnyMJ" w:cs="SutonnyMJ"/>
        </w:rPr>
        <w:t xml:space="preserve"> </w:t>
      </w:r>
      <w:r w:rsidR="00F7641A" w:rsidRPr="00955011">
        <w:rPr>
          <w:rFonts w:ascii="Times New Roman" w:hAnsi="Times New Roman" w:cs="Times New Roman"/>
          <w:sz w:val="24"/>
          <w:szCs w:val="24"/>
        </w:rPr>
        <w:t>[</w:t>
      </w:r>
      <w:r w:rsidR="00F83221" w:rsidRPr="00955011">
        <w:rPr>
          <w:rFonts w:ascii="Times New Roman" w:hAnsi="Times New Roman" w:cs="Times New Roman"/>
          <w:sz w:val="24"/>
          <w:szCs w:val="24"/>
        </w:rPr>
        <w:t>Human feces</w:t>
      </w:r>
      <w:r w:rsidR="001F7FDF" w:rsidRPr="00955011">
        <w:rPr>
          <w:rFonts w:ascii="Times New Roman" w:hAnsi="Times New Roman" w:cs="Times New Roman"/>
          <w:sz w:val="24"/>
          <w:szCs w:val="24"/>
        </w:rPr>
        <w:t>]</w:t>
      </w:r>
      <w:r w:rsidR="00F83221" w:rsidRPr="00955011">
        <w:rPr>
          <w:rFonts w:ascii="Times New Roman" w:hAnsi="Times New Roman" w:cs="Times New Roman"/>
          <w:sz w:val="24"/>
          <w:szCs w:val="24"/>
        </w:rPr>
        <w:t>.................1</w:t>
      </w:r>
    </w:p>
    <w:p w:rsidR="00955011" w:rsidRPr="00955011" w:rsidRDefault="00AA522E" w:rsidP="003125B0">
      <w:pPr>
        <w:pStyle w:val="ListParagraph"/>
        <w:numPr>
          <w:ilvl w:val="2"/>
          <w:numId w:val="13"/>
        </w:numPr>
        <w:tabs>
          <w:tab w:val="left" w:pos="720"/>
          <w:tab w:val="left" w:pos="900"/>
        </w:tabs>
        <w:spacing w:after="120" w:line="240" w:lineRule="auto"/>
      </w:pPr>
      <w:proofErr w:type="spellStart"/>
      <w:r w:rsidRPr="00955011">
        <w:rPr>
          <w:rFonts w:ascii="SutonnyMJ" w:hAnsi="SutonnyMJ" w:cs="SutonnyMJ"/>
        </w:rPr>
        <w:t>cïi</w:t>
      </w:r>
      <w:proofErr w:type="spellEnd"/>
      <w:r w:rsidRPr="00955011">
        <w:rPr>
          <w:rFonts w:ascii="SutonnyMJ" w:hAnsi="SutonnyMJ" w:cs="SutonnyMJ"/>
        </w:rPr>
        <w:t xml:space="preserve"> </w:t>
      </w:r>
      <w:proofErr w:type="spellStart"/>
      <w:r w:rsidRPr="00955011">
        <w:rPr>
          <w:rFonts w:ascii="SutonnyMJ" w:hAnsi="SutonnyMJ" w:cs="SutonnyMJ"/>
        </w:rPr>
        <w:t>gj</w:t>
      </w:r>
      <w:proofErr w:type="spellEnd"/>
      <w:r w:rsidRPr="00955011">
        <w:rPr>
          <w:rFonts w:ascii="SutonnyMJ" w:hAnsi="SutonnyMJ" w:cs="SutonnyMJ"/>
        </w:rPr>
        <w:t xml:space="preserve"> </w:t>
      </w:r>
      <w:r w:rsidR="0056196D" w:rsidRPr="00955011">
        <w:rPr>
          <w:rFonts w:ascii="Times New Roman" w:hAnsi="Times New Roman" w:cs="Times New Roman"/>
          <w:sz w:val="24"/>
          <w:szCs w:val="24"/>
        </w:rPr>
        <w:t>[</w:t>
      </w:r>
      <w:r w:rsidR="00F83221" w:rsidRPr="00955011">
        <w:rPr>
          <w:rFonts w:ascii="Times New Roman" w:hAnsi="Times New Roman" w:cs="Times New Roman"/>
          <w:sz w:val="24"/>
          <w:szCs w:val="24"/>
        </w:rPr>
        <w:t>Animal feces</w:t>
      </w:r>
      <w:r w:rsidR="001F7FDF" w:rsidRPr="00955011">
        <w:rPr>
          <w:rFonts w:ascii="Times New Roman" w:hAnsi="Times New Roman" w:cs="Times New Roman"/>
          <w:sz w:val="24"/>
          <w:szCs w:val="24"/>
        </w:rPr>
        <w:t>]</w:t>
      </w:r>
      <w:r w:rsidR="00F83221" w:rsidRPr="00955011">
        <w:rPr>
          <w:rFonts w:ascii="Times New Roman" w:hAnsi="Times New Roman" w:cs="Times New Roman"/>
          <w:sz w:val="24"/>
          <w:szCs w:val="24"/>
        </w:rPr>
        <w:t>...............</w:t>
      </w:r>
      <w:r w:rsidR="00227090" w:rsidRPr="00955011">
        <w:rPr>
          <w:rFonts w:ascii="Times New Roman" w:hAnsi="Times New Roman" w:cs="Times New Roman"/>
          <w:sz w:val="24"/>
          <w:szCs w:val="24"/>
        </w:rPr>
        <w:t>..</w:t>
      </w:r>
      <w:r w:rsidR="00F83221" w:rsidRPr="00955011">
        <w:rPr>
          <w:rFonts w:ascii="Times New Roman" w:hAnsi="Times New Roman" w:cs="Times New Roman"/>
          <w:sz w:val="24"/>
          <w:szCs w:val="24"/>
        </w:rPr>
        <w:t>...2</w:t>
      </w:r>
    </w:p>
    <w:p w:rsidR="00955011" w:rsidRPr="00955011" w:rsidRDefault="00AA522E" w:rsidP="003125B0">
      <w:pPr>
        <w:pStyle w:val="ListParagraph"/>
        <w:numPr>
          <w:ilvl w:val="2"/>
          <w:numId w:val="13"/>
        </w:numPr>
        <w:tabs>
          <w:tab w:val="left" w:pos="720"/>
          <w:tab w:val="left" w:pos="900"/>
        </w:tabs>
        <w:spacing w:after="120" w:line="240" w:lineRule="auto"/>
      </w:pPr>
      <w:proofErr w:type="spellStart"/>
      <w:r w:rsidRPr="00955011">
        <w:rPr>
          <w:rFonts w:ascii="SutonnyMJ" w:hAnsi="SutonnyMJ" w:cs="SutonnyMJ"/>
        </w:rPr>
        <w:t>Lvbvi</w:t>
      </w:r>
      <w:proofErr w:type="spellEnd"/>
      <w:r w:rsidRPr="00955011">
        <w:rPr>
          <w:rFonts w:ascii="SutonnyMJ" w:hAnsi="SutonnyMJ" w:cs="SutonnyMJ"/>
        </w:rPr>
        <w:t xml:space="preserve"> </w:t>
      </w:r>
      <w:proofErr w:type="spellStart"/>
      <w:r w:rsidRPr="00955011">
        <w:rPr>
          <w:rFonts w:ascii="SutonnyMJ" w:hAnsi="SutonnyMJ" w:cs="SutonnyMJ"/>
        </w:rPr>
        <w:t>AveR©bv</w:t>
      </w:r>
      <w:proofErr w:type="spellEnd"/>
      <w:r w:rsidRPr="00955011">
        <w:rPr>
          <w:rFonts w:ascii="SutonnyMJ" w:hAnsi="SutonnyMJ" w:cs="SutonnyMJ"/>
        </w:rPr>
        <w:t xml:space="preserve"> </w:t>
      </w:r>
      <w:r w:rsidR="0056196D" w:rsidRPr="00955011">
        <w:rPr>
          <w:rFonts w:ascii="Times New Roman" w:hAnsi="Times New Roman" w:cs="Times New Roman"/>
          <w:sz w:val="24"/>
          <w:szCs w:val="24"/>
        </w:rPr>
        <w:t>[</w:t>
      </w:r>
      <w:r w:rsidR="00F83221" w:rsidRPr="00955011">
        <w:rPr>
          <w:rFonts w:ascii="Times New Roman" w:hAnsi="Times New Roman" w:cs="Times New Roman"/>
          <w:sz w:val="24"/>
          <w:szCs w:val="24"/>
        </w:rPr>
        <w:t>Household waste</w:t>
      </w:r>
      <w:r w:rsidR="001F7FDF" w:rsidRPr="00955011">
        <w:rPr>
          <w:rFonts w:ascii="Times New Roman" w:hAnsi="Times New Roman" w:cs="Times New Roman"/>
          <w:sz w:val="24"/>
          <w:szCs w:val="24"/>
        </w:rPr>
        <w:t>]</w:t>
      </w:r>
      <w:r w:rsidR="00227090" w:rsidRPr="00955011">
        <w:rPr>
          <w:rFonts w:ascii="Times New Roman" w:hAnsi="Times New Roman" w:cs="Times New Roman"/>
          <w:sz w:val="24"/>
          <w:szCs w:val="24"/>
        </w:rPr>
        <w:t>.......</w:t>
      </w:r>
      <w:r w:rsidR="00F83221" w:rsidRPr="00955011">
        <w:rPr>
          <w:rFonts w:ascii="Times New Roman" w:hAnsi="Times New Roman" w:cs="Times New Roman"/>
          <w:sz w:val="24"/>
          <w:szCs w:val="24"/>
        </w:rPr>
        <w:t>.3</w:t>
      </w:r>
    </w:p>
    <w:p w:rsidR="00955011" w:rsidRPr="00955011" w:rsidRDefault="00AA522E" w:rsidP="003125B0">
      <w:pPr>
        <w:pStyle w:val="ListParagraph"/>
        <w:numPr>
          <w:ilvl w:val="2"/>
          <w:numId w:val="13"/>
        </w:numPr>
        <w:tabs>
          <w:tab w:val="left" w:pos="720"/>
          <w:tab w:val="left" w:pos="900"/>
        </w:tabs>
        <w:spacing w:after="120" w:line="240" w:lineRule="auto"/>
      </w:pPr>
      <w:proofErr w:type="spellStart"/>
      <w:r w:rsidRPr="00955011">
        <w:rPr>
          <w:rFonts w:ascii="SutonnyMJ" w:hAnsi="SutonnyMJ" w:cs="SutonnyMJ"/>
        </w:rPr>
        <w:t>cvwb</w:t>
      </w:r>
      <w:proofErr w:type="spellEnd"/>
      <w:r w:rsidRPr="00955011">
        <w:rPr>
          <w:rFonts w:ascii="SutonnyMJ" w:hAnsi="SutonnyMJ" w:cs="SutonnyMJ"/>
        </w:rPr>
        <w:t xml:space="preserve"> </w:t>
      </w:r>
      <w:proofErr w:type="spellStart"/>
      <w:r w:rsidRPr="00955011">
        <w:rPr>
          <w:rFonts w:ascii="SutonnyMJ" w:hAnsi="SutonnyMJ" w:cs="SutonnyMJ"/>
        </w:rPr>
        <w:t>AvUKv‡bv</w:t>
      </w:r>
      <w:proofErr w:type="spellEnd"/>
      <w:r w:rsidRPr="00955011">
        <w:rPr>
          <w:rFonts w:ascii="SutonnyMJ" w:hAnsi="SutonnyMJ" w:cs="SutonnyMJ"/>
        </w:rPr>
        <w:t xml:space="preserve"> </w:t>
      </w:r>
      <w:proofErr w:type="spellStart"/>
      <w:r w:rsidRPr="00955011">
        <w:rPr>
          <w:rFonts w:ascii="SutonnyMJ" w:hAnsi="SutonnyMJ" w:cs="SutonnyMJ"/>
        </w:rPr>
        <w:t>wQj</w:t>
      </w:r>
      <w:proofErr w:type="spellEnd"/>
      <w:r w:rsidRPr="00955011">
        <w:rPr>
          <w:rFonts w:ascii="SutonnyMJ" w:hAnsi="SutonnyMJ" w:cs="SutonnyMJ"/>
        </w:rPr>
        <w:t xml:space="preserve"> </w:t>
      </w:r>
      <w:r w:rsidR="0056196D" w:rsidRPr="00955011">
        <w:rPr>
          <w:rFonts w:ascii="Times New Roman" w:hAnsi="Times New Roman" w:cs="Times New Roman"/>
          <w:sz w:val="24"/>
          <w:szCs w:val="24"/>
        </w:rPr>
        <w:t>[</w:t>
      </w:r>
      <w:r w:rsidR="00F83221" w:rsidRPr="00955011">
        <w:rPr>
          <w:rFonts w:ascii="Times New Roman" w:hAnsi="Times New Roman" w:cs="Times New Roman"/>
          <w:sz w:val="24"/>
          <w:szCs w:val="24"/>
        </w:rPr>
        <w:t>Water logging</w:t>
      </w:r>
      <w:r w:rsidR="001F7FDF" w:rsidRPr="00955011">
        <w:rPr>
          <w:rFonts w:ascii="Times New Roman" w:hAnsi="Times New Roman" w:cs="Times New Roman"/>
          <w:sz w:val="24"/>
          <w:szCs w:val="24"/>
        </w:rPr>
        <w:t>]</w:t>
      </w:r>
      <w:r w:rsidR="00227090" w:rsidRPr="00955011">
        <w:rPr>
          <w:rFonts w:ascii="Times New Roman" w:hAnsi="Times New Roman" w:cs="Times New Roman"/>
          <w:sz w:val="24"/>
          <w:szCs w:val="24"/>
        </w:rPr>
        <w:t>......</w:t>
      </w:r>
      <w:r w:rsidR="00F83221" w:rsidRPr="00955011">
        <w:rPr>
          <w:rFonts w:ascii="Times New Roman" w:hAnsi="Times New Roman" w:cs="Times New Roman"/>
          <w:sz w:val="24"/>
          <w:szCs w:val="24"/>
        </w:rPr>
        <w:t>..4</w:t>
      </w:r>
    </w:p>
    <w:p w:rsidR="00F83221" w:rsidRDefault="00ED7776" w:rsidP="003125B0">
      <w:pPr>
        <w:pStyle w:val="ListParagraph"/>
        <w:numPr>
          <w:ilvl w:val="2"/>
          <w:numId w:val="13"/>
        </w:numPr>
        <w:tabs>
          <w:tab w:val="left" w:pos="720"/>
          <w:tab w:val="left" w:pos="900"/>
        </w:tabs>
        <w:spacing w:after="120" w:line="240" w:lineRule="auto"/>
      </w:pPr>
      <w:proofErr w:type="spellStart"/>
      <w:r w:rsidRPr="00955011">
        <w:rPr>
          <w:rFonts w:ascii="SutonnyMJ" w:hAnsi="SutonnyMJ" w:cs="SutonnyMJ"/>
        </w:rPr>
        <w:t>Ab¨vb</w:t>
      </w:r>
      <w:proofErr w:type="spellEnd"/>
      <w:r w:rsidRPr="00955011">
        <w:rPr>
          <w:rFonts w:ascii="SutonnyMJ" w:hAnsi="SutonnyMJ" w:cs="SutonnyMJ"/>
        </w:rPr>
        <w:t>¨ (</w:t>
      </w:r>
      <w:proofErr w:type="spellStart"/>
      <w:r w:rsidRPr="00955011">
        <w:rPr>
          <w:rFonts w:ascii="SutonnyMJ" w:hAnsi="SutonnyMJ" w:cs="SutonnyMJ"/>
        </w:rPr>
        <w:t>wbw`©ó</w:t>
      </w:r>
      <w:proofErr w:type="spellEnd"/>
      <w:r w:rsidRPr="00955011">
        <w:rPr>
          <w:rFonts w:ascii="SutonnyMJ" w:hAnsi="SutonnyMJ" w:cs="SutonnyMJ"/>
        </w:rPr>
        <w:t xml:space="preserve"> </w:t>
      </w:r>
      <w:proofErr w:type="spellStart"/>
      <w:r w:rsidRPr="00955011">
        <w:rPr>
          <w:rFonts w:ascii="SutonnyMJ" w:hAnsi="SutonnyMJ" w:cs="SutonnyMJ"/>
        </w:rPr>
        <w:t>Ki“b</w:t>
      </w:r>
      <w:proofErr w:type="spellEnd"/>
      <w:r w:rsidRPr="00955011">
        <w:rPr>
          <w:rFonts w:ascii="SutonnyMJ" w:hAnsi="SutonnyMJ" w:cs="SutonnyMJ"/>
        </w:rPr>
        <w:t xml:space="preserve">) </w:t>
      </w:r>
      <w:r w:rsidR="00F823B3" w:rsidRPr="00955011">
        <w:rPr>
          <w:rFonts w:ascii="SutonnyMJ" w:hAnsi="SutonnyMJ" w:cs="SutonnyMJ"/>
        </w:rPr>
        <w:t xml:space="preserve"> </w:t>
      </w:r>
      <w:r w:rsidR="0056196D" w:rsidRPr="00955011">
        <w:rPr>
          <w:rFonts w:ascii="Times New Roman" w:hAnsi="Times New Roman" w:cs="Times New Roman"/>
          <w:sz w:val="24"/>
          <w:szCs w:val="24"/>
        </w:rPr>
        <w:t>[</w:t>
      </w:r>
      <w:r w:rsidRPr="00955011">
        <w:rPr>
          <w:rFonts w:ascii="Times New Roman" w:hAnsi="Times New Roman" w:cs="Times New Roman"/>
          <w:sz w:val="24"/>
          <w:szCs w:val="24"/>
        </w:rPr>
        <w:t>Other(specify)</w:t>
      </w:r>
      <w:r w:rsidR="001F7FDF" w:rsidRPr="00955011">
        <w:rPr>
          <w:rFonts w:ascii="Times New Roman" w:hAnsi="Times New Roman" w:cs="Times New Roman"/>
          <w:sz w:val="24"/>
          <w:szCs w:val="24"/>
        </w:rPr>
        <w:t>]</w:t>
      </w:r>
      <w:r w:rsidR="00F83221" w:rsidRPr="00955011">
        <w:rPr>
          <w:rFonts w:ascii="Times New Roman" w:hAnsi="Times New Roman" w:cs="Times New Roman"/>
          <w:sz w:val="24"/>
          <w:szCs w:val="24"/>
        </w:rPr>
        <w:t>..........................</w:t>
      </w:r>
      <w:r w:rsidR="00227090" w:rsidRPr="00955011">
        <w:rPr>
          <w:rFonts w:ascii="Times New Roman" w:hAnsi="Times New Roman" w:cs="Times New Roman"/>
          <w:sz w:val="24"/>
          <w:szCs w:val="24"/>
        </w:rPr>
        <w:t>........</w:t>
      </w:r>
      <w:r w:rsidR="00F83221" w:rsidRPr="00955011">
        <w:rPr>
          <w:rFonts w:ascii="Times New Roman" w:hAnsi="Times New Roman" w:cs="Times New Roman"/>
          <w:sz w:val="24"/>
          <w:szCs w:val="24"/>
        </w:rPr>
        <w:t>.777</w:t>
      </w:r>
      <w:r w:rsidR="00F83221">
        <w:tab/>
      </w:r>
    </w:p>
    <w:p w:rsidR="00885585" w:rsidRDefault="00ED7776" w:rsidP="00885585">
      <w:pPr>
        <w:pStyle w:val="ListParagraph"/>
        <w:tabs>
          <w:tab w:val="left" w:pos="900"/>
        </w:tabs>
        <w:spacing w:after="120" w:line="240" w:lineRule="auto"/>
      </w:pPr>
      <w:r>
        <w:t>Other(specify)</w:t>
      </w:r>
    </w:p>
    <w:p w:rsidR="004268EE" w:rsidRPr="002538B0" w:rsidRDefault="004268EE" w:rsidP="003125B0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rPr>
          <w:highlight w:val="yellow"/>
        </w:rPr>
      </w:pPr>
      <w:proofErr w:type="spellStart"/>
      <w:r w:rsidRPr="002538B0">
        <w:rPr>
          <w:rFonts w:ascii="SutonnyMJ" w:hAnsi="SutonnyMJ" w:cs="SutonnyMJ"/>
          <w:highlight w:val="yellow"/>
        </w:rPr>
        <w:t>cvqLvbvi</w:t>
      </w:r>
      <w:proofErr w:type="spellEnd"/>
      <w:r w:rsidRPr="002538B0">
        <w:rPr>
          <w:rFonts w:ascii="SutonnyMJ" w:hAnsi="SutonnyMJ" w:cs="SutonnyMJ"/>
          <w:highlight w:val="yellow"/>
        </w:rPr>
        <w:t xml:space="preserve"> `</w:t>
      </w:r>
      <w:proofErr w:type="spellStart"/>
      <w:r w:rsidRPr="002538B0">
        <w:rPr>
          <w:rFonts w:ascii="SutonnyMJ" w:hAnsi="SutonnyMJ" w:cs="SutonnyMJ"/>
          <w:highlight w:val="yellow"/>
        </w:rPr>
        <w:t>iRvi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Ae¯’v</w:t>
      </w:r>
      <w:proofErr w:type="spellEnd"/>
      <w:r w:rsidRPr="002538B0">
        <w:rPr>
          <w:rFonts w:ascii="SutonnyMJ" w:hAnsi="SutonnyMJ" w:cs="SutonnyMJ"/>
          <w:highlight w:val="yellow"/>
        </w:rPr>
        <w:t xml:space="preserve"> †</w:t>
      </w:r>
      <w:proofErr w:type="spellStart"/>
      <w:r w:rsidRPr="002538B0">
        <w:rPr>
          <w:rFonts w:ascii="SutonnyMJ" w:hAnsi="SutonnyMJ" w:cs="SutonnyMJ"/>
          <w:highlight w:val="yellow"/>
        </w:rPr>
        <w:t>Kgb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wQj</w:t>
      </w:r>
      <w:proofErr w:type="spellEnd"/>
      <w:r w:rsidRPr="002538B0">
        <w:rPr>
          <w:rFonts w:ascii="SutonnyMJ" w:hAnsi="SutonnyMJ" w:cs="SutonnyMJ"/>
          <w:highlight w:val="yellow"/>
        </w:rPr>
        <w:t xml:space="preserve">? </w:t>
      </w:r>
      <w:r w:rsidR="00CB3CD2" w:rsidRPr="002538B0">
        <w:rPr>
          <w:rFonts w:ascii="SutonnyMJ" w:hAnsi="SutonnyMJ" w:cs="SutonnyMJ"/>
          <w:highlight w:val="yellow"/>
        </w:rPr>
        <w:t>(</w:t>
      </w:r>
      <w:proofErr w:type="spellStart"/>
      <w:r w:rsidR="00CB3CD2" w:rsidRPr="002538B0">
        <w:rPr>
          <w:rFonts w:ascii="SutonnyMJ" w:hAnsi="SutonnyMJ" w:cs="SutonnyMJ"/>
          <w:highlight w:val="yellow"/>
        </w:rPr>
        <w:t>cvqLvbv</w:t>
      </w:r>
      <w:proofErr w:type="spellEnd"/>
      <w:r w:rsidR="00CB3CD2"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="00CB3CD2" w:rsidRPr="002538B0">
        <w:rPr>
          <w:rFonts w:ascii="SutonnyMJ" w:hAnsi="SutonnyMJ" w:cs="SutonnyMJ"/>
          <w:highlight w:val="yellow"/>
        </w:rPr>
        <w:t>e¨enviKvixi</w:t>
      </w:r>
      <w:proofErr w:type="spellEnd"/>
      <w:r w:rsidR="00CB3CD2" w:rsidRPr="002538B0">
        <w:rPr>
          <w:rFonts w:ascii="SutonnyMJ" w:hAnsi="SutonnyMJ" w:cs="SutonnyMJ"/>
          <w:highlight w:val="yellow"/>
        </w:rPr>
        <w:t xml:space="preserve"> †</w:t>
      </w:r>
      <w:proofErr w:type="spellStart"/>
      <w:r w:rsidR="00CB3CD2" w:rsidRPr="002538B0">
        <w:rPr>
          <w:rFonts w:ascii="SutonnyMJ" w:hAnsi="SutonnyMJ" w:cs="SutonnyMJ"/>
          <w:highlight w:val="yellow"/>
        </w:rPr>
        <w:t>MvcbxqZv</w:t>
      </w:r>
      <w:proofErr w:type="spellEnd"/>
      <w:r w:rsidR="00CB3CD2"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="00CB3CD2" w:rsidRPr="002538B0">
        <w:rPr>
          <w:rFonts w:ascii="SutonnyMJ" w:hAnsi="SutonnyMJ" w:cs="SutonnyMJ"/>
          <w:highlight w:val="yellow"/>
        </w:rPr>
        <w:t>eRvq</w:t>
      </w:r>
      <w:proofErr w:type="spellEnd"/>
      <w:r w:rsidR="00CB3CD2"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="00CB3CD2" w:rsidRPr="002538B0">
        <w:rPr>
          <w:rFonts w:ascii="SutonnyMJ" w:hAnsi="SutonnyMJ" w:cs="SutonnyMJ"/>
          <w:highlight w:val="yellow"/>
        </w:rPr>
        <w:t>ivLvi</w:t>
      </w:r>
      <w:proofErr w:type="spellEnd"/>
      <w:r w:rsidR="00CB3CD2"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="00CB3CD2" w:rsidRPr="002538B0">
        <w:rPr>
          <w:rFonts w:ascii="SutonnyMJ" w:hAnsi="SutonnyMJ" w:cs="SutonnyMJ"/>
          <w:highlight w:val="yellow"/>
        </w:rPr>
        <w:t>Ae¯’vwU</w:t>
      </w:r>
      <w:proofErr w:type="spellEnd"/>
      <w:r w:rsidR="00CB3CD2" w:rsidRPr="002538B0">
        <w:rPr>
          <w:rFonts w:ascii="SutonnyMJ" w:hAnsi="SutonnyMJ" w:cs="SutonnyMJ"/>
          <w:highlight w:val="yellow"/>
        </w:rPr>
        <w:t xml:space="preserve"> †</w:t>
      </w:r>
      <w:proofErr w:type="spellStart"/>
      <w:r w:rsidR="00CB3CD2" w:rsidRPr="002538B0">
        <w:rPr>
          <w:rFonts w:ascii="SutonnyMJ" w:hAnsi="SutonnyMJ" w:cs="SutonnyMJ"/>
          <w:highlight w:val="yellow"/>
        </w:rPr>
        <w:t>Kgb</w:t>
      </w:r>
      <w:proofErr w:type="spellEnd"/>
      <w:r w:rsidR="00CB3CD2"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="00CB3CD2" w:rsidRPr="002538B0">
        <w:rPr>
          <w:rFonts w:ascii="SutonnyMJ" w:hAnsi="SutonnyMJ" w:cs="SutonnyMJ"/>
          <w:highlight w:val="yellow"/>
        </w:rPr>
        <w:t>wQj</w:t>
      </w:r>
      <w:proofErr w:type="spellEnd"/>
      <w:r w:rsidR="00CB3CD2" w:rsidRPr="002538B0">
        <w:rPr>
          <w:rFonts w:ascii="SutonnyMJ" w:hAnsi="SutonnyMJ" w:cs="SutonnyMJ"/>
          <w:highlight w:val="yellow"/>
        </w:rPr>
        <w:t xml:space="preserve">?) </w:t>
      </w:r>
      <w:r w:rsidR="001B3062" w:rsidRPr="002538B0">
        <w:rPr>
          <w:rFonts w:ascii="SutonnyMJ" w:hAnsi="SutonnyMJ" w:cs="SutonnyMJ"/>
          <w:highlight w:val="yellow"/>
        </w:rPr>
        <w:t xml:space="preserve"> </w:t>
      </w:r>
      <w:r w:rsidR="001F7FDF"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E90C51" w:rsidRPr="002538B0">
        <w:rPr>
          <w:rFonts w:ascii="Times New Roman" w:hAnsi="Times New Roman" w:cs="Times New Roman"/>
          <w:sz w:val="24"/>
          <w:szCs w:val="24"/>
          <w:highlight w:val="yellow"/>
        </w:rPr>
        <w:t>Status of the privacy</w:t>
      </w:r>
      <w:r w:rsidR="00020D9B" w:rsidRPr="002538B0">
        <w:rPr>
          <w:rFonts w:ascii="Times New Roman" w:hAnsi="Times New Roman" w:cs="Times New Roman"/>
          <w:sz w:val="24"/>
          <w:szCs w:val="24"/>
          <w:highlight w:val="yellow"/>
        </w:rPr>
        <w:t xml:space="preserve"> of the toilet</w:t>
      </w:r>
      <w:r w:rsidR="00E90C51" w:rsidRPr="002538B0">
        <w:rPr>
          <w:rFonts w:ascii="Times New Roman" w:hAnsi="Times New Roman" w:cs="Times New Roman"/>
          <w:sz w:val="24"/>
          <w:szCs w:val="24"/>
          <w:highlight w:val="yellow"/>
        </w:rPr>
        <w:t xml:space="preserve"> (p</w:t>
      </w:r>
      <w:r w:rsidR="003158B4" w:rsidRPr="002538B0">
        <w:rPr>
          <w:rFonts w:ascii="Times New Roman" w:hAnsi="Times New Roman" w:cs="Times New Roman"/>
          <w:sz w:val="24"/>
          <w:szCs w:val="24"/>
          <w:highlight w:val="yellow"/>
        </w:rPr>
        <w:t>lease check that apply</w:t>
      </w:r>
      <w:r w:rsidR="00E90C51" w:rsidRPr="002538B0">
        <w:rPr>
          <w:rFonts w:ascii="Times New Roman" w:hAnsi="Times New Roman" w:cs="Times New Roman"/>
          <w:sz w:val="24"/>
          <w:szCs w:val="24"/>
          <w:highlight w:val="yellow"/>
        </w:rPr>
        <w:t>)]</w:t>
      </w:r>
    </w:p>
    <w:p w:rsidR="004268EE" w:rsidRPr="002538B0" w:rsidRDefault="00951928" w:rsidP="003125B0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  <w:rPr>
          <w:highlight w:val="yellow"/>
        </w:rPr>
      </w:pPr>
      <w:r w:rsidRPr="002538B0">
        <w:rPr>
          <w:rFonts w:ascii="SutonnyMJ" w:hAnsi="SutonnyMJ" w:cs="SutonnyMJ"/>
          <w:highlight w:val="yellow"/>
        </w:rPr>
        <w:t>†</w:t>
      </w:r>
      <w:proofErr w:type="spellStart"/>
      <w:r w:rsidRPr="002538B0">
        <w:rPr>
          <w:rFonts w:ascii="SutonnyMJ" w:hAnsi="SutonnyMJ" w:cs="SutonnyMJ"/>
          <w:highlight w:val="yellow"/>
        </w:rPr>
        <w:t>MvcbxqZv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eRvq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ivLvi</w:t>
      </w:r>
      <w:proofErr w:type="spellEnd"/>
      <w:r w:rsidRPr="002538B0">
        <w:rPr>
          <w:rFonts w:ascii="SutonnyMJ" w:hAnsi="SutonnyMJ" w:cs="SutonnyMJ"/>
          <w:highlight w:val="yellow"/>
        </w:rPr>
        <w:t xml:space="preserve"> †</w:t>
      </w:r>
      <w:proofErr w:type="spellStart"/>
      <w:r w:rsidRPr="002538B0">
        <w:rPr>
          <w:rFonts w:ascii="SutonnyMJ" w:hAnsi="SutonnyMJ" w:cs="SutonnyMJ"/>
          <w:highlight w:val="yellow"/>
        </w:rPr>
        <w:t>Kvb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e¨e¯’v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wQj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bv</w:t>
      </w:r>
      <w:proofErr w:type="spellEnd"/>
      <w:r w:rsidRPr="002538B0">
        <w:rPr>
          <w:rFonts w:ascii="SutonnyMJ" w:hAnsi="SutonnyMJ" w:cs="SutonnyMJ"/>
          <w:highlight w:val="yellow"/>
        </w:rPr>
        <w:t xml:space="preserve"> (</w:t>
      </w:r>
      <w:proofErr w:type="spellStart"/>
      <w:r w:rsidRPr="002538B0">
        <w:rPr>
          <w:rFonts w:ascii="SutonnyMJ" w:hAnsi="SutonnyMJ" w:cs="SutonnyMJ"/>
          <w:highlight w:val="yellow"/>
        </w:rPr>
        <w:t>cvqLvbvi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Af¨</w:t>
      </w:r>
      <w:r w:rsidR="002C4C99">
        <w:rPr>
          <w:rFonts w:ascii="SutonnyMJ" w:hAnsi="SutonnyMJ" w:cs="SutonnyMJ"/>
          <w:highlight w:val="yellow"/>
        </w:rPr>
        <w:t>šÍ</w:t>
      </w:r>
      <w:r w:rsidRPr="002538B0">
        <w:rPr>
          <w:rFonts w:ascii="SutonnyMJ" w:hAnsi="SutonnyMJ" w:cs="SutonnyMJ"/>
          <w:highlight w:val="yellow"/>
        </w:rPr>
        <w:t>‡ii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RvqMvwU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evB‡i</w:t>
      </w:r>
      <w:proofErr w:type="spellEnd"/>
      <w:r w:rsidRPr="002538B0">
        <w:rPr>
          <w:rFonts w:ascii="SutonnyMJ" w:hAnsi="SutonnyMJ" w:cs="SutonnyMJ"/>
          <w:highlight w:val="yellow"/>
        </w:rPr>
        <w:t xml:space="preserve"> †_‡K `„</w:t>
      </w:r>
      <w:proofErr w:type="spellStart"/>
      <w:r w:rsidRPr="002538B0">
        <w:rPr>
          <w:rFonts w:ascii="SutonnyMJ" w:hAnsi="SutonnyMJ" w:cs="SutonnyMJ"/>
          <w:highlight w:val="yellow"/>
        </w:rPr>
        <w:t>wó‡MvPi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Kivi</w:t>
      </w:r>
      <w:proofErr w:type="spellEnd"/>
      <w:r w:rsidRPr="002538B0">
        <w:rPr>
          <w:rFonts w:ascii="SutonnyMJ" w:hAnsi="SutonnyMJ" w:cs="SutonnyMJ"/>
          <w:highlight w:val="yellow"/>
        </w:rPr>
        <w:t xml:space="preserve"> †</w:t>
      </w:r>
      <w:proofErr w:type="spellStart"/>
      <w:r w:rsidRPr="002538B0">
        <w:rPr>
          <w:rFonts w:ascii="SutonnyMJ" w:hAnsi="SutonnyMJ" w:cs="SutonnyMJ"/>
          <w:highlight w:val="yellow"/>
        </w:rPr>
        <w:t>Kvb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e¨e¯’v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wQj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bv</w:t>
      </w:r>
      <w:proofErr w:type="spellEnd"/>
      <w:r w:rsidRPr="002538B0">
        <w:rPr>
          <w:rFonts w:ascii="SutonnyMJ" w:hAnsi="SutonnyMJ" w:cs="SutonnyMJ"/>
          <w:highlight w:val="yellow"/>
        </w:rPr>
        <w:t>)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90C51" w:rsidRPr="002538B0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3158B4" w:rsidRPr="002538B0">
        <w:rPr>
          <w:rFonts w:ascii="Times New Roman" w:hAnsi="Times New Roman" w:cs="Times New Roman"/>
          <w:sz w:val="24"/>
          <w:szCs w:val="24"/>
          <w:highlight w:val="yellow"/>
        </w:rPr>
        <w:t xml:space="preserve">o </w:t>
      </w:r>
      <w:r w:rsidR="00E90C51" w:rsidRPr="002538B0">
        <w:rPr>
          <w:rFonts w:ascii="Times New Roman" w:hAnsi="Times New Roman" w:cs="Times New Roman"/>
          <w:sz w:val="24"/>
          <w:szCs w:val="24"/>
          <w:highlight w:val="yellow"/>
        </w:rPr>
        <w:t>privacy</w:t>
      </w:r>
      <w:r w:rsidR="003158B4" w:rsidRPr="002538B0">
        <w:rPr>
          <w:rFonts w:ascii="Times New Roman" w:hAnsi="Times New Roman" w:cs="Times New Roman"/>
          <w:sz w:val="24"/>
          <w:szCs w:val="24"/>
          <w:highlight w:val="yellow"/>
        </w:rPr>
        <w:t xml:space="preserve"> (a covering that does not block the toilet area from sight)</w:t>
      </w:r>
      <w:r w:rsidR="00E90C51" w:rsidRPr="002538B0">
        <w:rPr>
          <w:rFonts w:ascii="Times New Roman" w:hAnsi="Times New Roman" w:cs="Times New Roman"/>
          <w:sz w:val="24"/>
          <w:szCs w:val="24"/>
          <w:highlight w:val="yellow"/>
        </w:rPr>
        <w:t>..........0</w:t>
      </w:r>
    </w:p>
    <w:p w:rsidR="004268EE" w:rsidRPr="002538B0" w:rsidRDefault="00951928" w:rsidP="003125B0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  <w:rPr>
          <w:highlight w:val="yellow"/>
        </w:rPr>
      </w:pPr>
      <w:r w:rsidRPr="002538B0">
        <w:rPr>
          <w:rFonts w:ascii="SutonnyMJ" w:hAnsi="SutonnyMJ" w:cs="SutonnyMJ"/>
          <w:highlight w:val="yellow"/>
        </w:rPr>
        <w:t>†</w:t>
      </w:r>
      <w:proofErr w:type="spellStart"/>
      <w:r w:rsidRPr="002538B0">
        <w:rPr>
          <w:rFonts w:ascii="SutonnyMJ" w:hAnsi="SutonnyMJ" w:cs="SutonnyMJ"/>
          <w:highlight w:val="yellow"/>
        </w:rPr>
        <w:t>MvcbxqZv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eRvq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ivLvi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e¨e¯’vwU</w:t>
      </w:r>
      <w:proofErr w:type="spellEnd"/>
      <w:r w:rsidRPr="002538B0">
        <w:rPr>
          <w:rFonts w:ascii="SutonnyMJ" w:hAnsi="SutonnyMJ" w:cs="SutonnyMJ"/>
          <w:highlight w:val="yellow"/>
        </w:rPr>
        <w:t xml:space="preserve"> Kg </w:t>
      </w:r>
      <w:proofErr w:type="spellStart"/>
      <w:r w:rsidRPr="002538B0">
        <w:rPr>
          <w:rFonts w:ascii="SutonnyMJ" w:hAnsi="SutonnyMJ" w:cs="SutonnyMJ"/>
          <w:highlight w:val="yellow"/>
        </w:rPr>
        <w:t>cwigv‡b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wQ‡jv</w:t>
      </w:r>
      <w:proofErr w:type="spellEnd"/>
      <w:r w:rsidRPr="002538B0">
        <w:rPr>
          <w:rFonts w:ascii="SutonnyMJ" w:hAnsi="SutonnyMJ" w:cs="SutonnyMJ"/>
          <w:highlight w:val="yellow"/>
        </w:rPr>
        <w:t>/</w:t>
      </w:r>
      <w:proofErr w:type="spellStart"/>
      <w:r w:rsidRPr="002538B0">
        <w:rPr>
          <w:rFonts w:ascii="SutonnyMJ" w:hAnsi="SutonnyMJ" w:cs="SutonnyMJ"/>
          <w:highlight w:val="yellow"/>
        </w:rPr>
        <w:t>AvswkK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wQj</w:t>
      </w:r>
      <w:proofErr w:type="spellEnd"/>
      <w:r w:rsidRPr="002538B0">
        <w:rPr>
          <w:rFonts w:ascii="SutonnyMJ" w:hAnsi="SutonnyMJ" w:cs="SutonnyMJ"/>
          <w:highlight w:val="yellow"/>
        </w:rPr>
        <w:t xml:space="preserve"> (`</w:t>
      </w:r>
      <w:proofErr w:type="spellStart"/>
      <w:r w:rsidRPr="002538B0">
        <w:rPr>
          <w:rFonts w:ascii="SutonnyMJ" w:hAnsi="SutonnyMJ" w:cs="SutonnyMJ"/>
          <w:highlight w:val="yellow"/>
        </w:rPr>
        <w:t>iRv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wQj</w:t>
      </w:r>
      <w:proofErr w:type="spellEnd"/>
      <w:r w:rsidRPr="002538B0">
        <w:rPr>
          <w:rFonts w:ascii="SutonnyMJ" w:hAnsi="SutonnyMJ" w:cs="SutonnyMJ"/>
          <w:highlight w:val="yellow"/>
        </w:rPr>
        <w:t xml:space="preserve">, </w:t>
      </w:r>
      <w:proofErr w:type="spellStart"/>
      <w:r w:rsidRPr="002538B0">
        <w:rPr>
          <w:rFonts w:ascii="SutonnyMJ" w:hAnsi="SutonnyMJ" w:cs="SutonnyMJ"/>
          <w:highlight w:val="yellow"/>
        </w:rPr>
        <w:t>wK</w:t>
      </w:r>
      <w:r w:rsidR="002C4C99">
        <w:rPr>
          <w:rFonts w:ascii="SutonnyMJ" w:hAnsi="SutonnyMJ" w:cs="SutonnyMJ"/>
          <w:highlight w:val="yellow"/>
        </w:rPr>
        <w:t>šÍ</w:t>
      </w:r>
      <w:proofErr w:type="spellEnd"/>
      <w:r w:rsidR="002C4C99">
        <w:rPr>
          <w:rFonts w:ascii="SutonnyMJ" w:hAnsi="SutonnyMJ" w:cs="SutonnyMJ"/>
          <w:highlight w:val="yellow"/>
        </w:rPr>
        <w:t xml:space="preserve">– </w:t>
      </w:r>
      <w:proofErr w:type="spellStart"/>
      <w:r w:rsidRPr="002538B0">
        <w:rPr>
          <w:rFonts w:ascii="SutonnyMJ" w:hAnsi="SutonnyMJ" w:cs="SutonnyMJ"/>
          <w:highlight w:val="yellow"/>
        </w:rPr>
        <w:t>wQUwKwb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wQj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bv</w:t>
      </w:r>
      <w:proofErr w:type="spellEnd"/>
      <w:r w:rsidRPr="002538B0">
        <w:rPr>
          <w:rFonts w:ascii="SutonnyMJ" w:hAnsi="SutonnyMJ" w:cs="SutonnyMJ"/>
          <w:highlight w:val="yellow"/>
        </w:rPr>
        <w:t>)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A098D" w:rsidRPr="002538B0">
        <w:rPr>
          <w:rFonts w:ascii="Times New Roman" w:hAnsi="Times New Roman" w:cs="Times New Roman"/>
          <w:sz w:val="24"/>
          <w:szCs w:val="24"/>
          <w:highlight w:val="yellow"/>
        </w:rPr>
        <w:t>M</w:t>
      </w:r>
      <w:r w:rsidR="003158B4" w:rsidRPr="002538B0">
        <w:rPr>
          <w:rFonts w:ascii="Times New Roman" w:hAnsi="Times New Roman" w:cs="Times New Roman"/>
          <w:sz w:val="24"/>
          <w:szCs w:val="24"/>
          <w:highlight w:val="yellow"/>
        </w:rPr>
        <w:t>inimal privacy</w:t>
      </w:r>
      <w:r w:rsidR="006A098D" w:rsidRPr="002538B0">
        <w:rPr>
          <w:rFonts w:ascii="Times New Roman" w:hAnsi="Times New Roman" w:cs="Times New Roman"/>
          <w:sz w:val="24"/>
          <w:szCs w:val="24"/>
          <w:highlight w:val="yellow"/>
        </w:rPr>
        <w:t xml:space="preserve"> (d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 xml:space="preserve">oor </w:t>
      </w:r>
      <w:proofErr w:type="spellStart"/>
      <w:r w:rsidRPr="002538B0">
        <w:rPr>
          <w:rFonts w:ascii="Times New Roman" w:hAnsi="Times New Roman" w:cs="Times New Roman"/>
          <w:sz w:val="24"/>
          <w:szCs w:val="24"/>
          <w:highlight w:val="yellow"/>
        </w:rPr>
        <w:t>without</w:t>
      </w:r>
      <w:r w:rsidR="006A098D" w:rsidRPr="002538B0">
        <w:rPr>
          <w:rFonts w:ascii="Times New Roman" w:hAnsi="Times New Roman" w:cs="Times New Roman"/>
          <w:sz w:val="24"/>
          <w:szCs w:val="24"/>
          <w:highlight w:val="yellow"/>
        </w:rPr>
        <w:t>latch</w:t>
      </w:r>
      <w:proofErr w:type="spellEnd"/>
      <w:r w:rsidR="006A098D" w:rsidRPr="002538B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E90C51" w:rsidRPr="002538B0">
        <w:rPr>
          <w:rFonts w:ascii="Times New Roman" w:hAnsi="Times New Roman" w:cs="Times New Roman"/>
          <w:sz w:val="24"/>
          <w:szCs w:val="24"/>
          <w:highlight w:val="yellow"/>
        </w:rPr>
        <w:t>............................................................1</w:t>
      </w:r>
    </w:p>
    <w:p w:rsidR="004268EE" w:rsidRPr="002538B0" w:rsidRDefault="00951928" w:rsidP="003125B0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  <w:rPr>
          <w:highlight w:val="yellow"/>
        </w:rPr>
      </w:pPr>
      <w:r w:rsidRPr="002538B0">
        <w:rPr>
          <w:rFonts w:ascii="SutonnyMJ" w:hAnsi="SutonnyMJ" w:cs="SutonnyMJ"/>
          <w:highlight w:val="yellow"/>
        </w:rPr>
        <w:t>†</w:t>
      </w:r>
      <w:proofErr w:type="spellStart"/>
      <w:r w:rsidRPr="002538B0">
        <w:rPr>
          <w:rFonts w:ascii="SutonnyMJ" w:hAnsi="SutonnyMJ" w:cs="SutonnyMJ"/>
          <w:highlight w:val="yellow"/>
        </w:rPr>
        <w:t>MvcbxqZv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eRvq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ivLvi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e¨e¯’vwU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wbwðZ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wQj</w:t>
      </w:r>
      <w:proofErr w:type="spellEnd"/>
      <w:r w:rsidRPr="002538B0">
        <w:rPr>
          <w:rFonts w:ascii="SutonnyMJ" w:hAnsi="SutonnyMJ" w:cs="SutonnyMJ"/>
          <w:highlight w:val="yellow"/>
        </w:rPr>
        <w:t xml:space="preserve"> (`</w:t>
      </w:r>
      <w:proofErr w:type="spellStart"/>
      <w:r w:rsidRPr="002538B0">
        <w:rPr>
          <w:rFonts w:ascii="SutonnyMJ" w:hAnsi="SutonnyMJ" w:cs="SutonnyMJ"/>
          <w:highlight w:val="yellow"/>
        </w:rPr>
        <w:t>iRv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wQj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Ges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wQUwKwb</w:t>
      </w:r>
      <w:proofErr w:type="spellEnd"/>
      <w:r w:rsidRPr="002538B0">
        <w:rPr>
          <w:rFonts w:ascii="SutonnyMJ" w:hAnsi="SutonnyMJ" w:cs="SutonnyMJ"/>
          <w:highlight w:val="yellow"/>
        </w:rPr>
        <w:t xml:space="preserve"> I </w:t>
      </w:r>
      <w:proofErr w:type="spellStart"/>
      <w:r w:rsidRPr="002538B0">
        <w:rPr>
          <w:rFonts w:ascii="SutonnyMJ" w:hAnsi="SutonnyMJ" w:cs="SutonnyMJ"/>
          <w:highlight w:val="yellow"/>
        </w:rPr>
        <w:t>Kvh©Kix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wQj</w:t>
      </w:r>
      <w:proofErr w:type="spellEnd"/>
      <w:r w:rsidRPr="002538B0">
        <w:rPr>
          <w:rFonts w:ascii="SutonnyMJ" w:hAnsi="SutonnyMJ" w:cs="SutonnyMJ"/>
          <w:highlight w:val="yellow"/>
        </w:rPr>
        <w:t>)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A098D" w:rsidRPr="002538B0">
        <w:rPr>
          <w:rFonts w:ascii="Times New Roman" w:hAnsi="Times New Roman" w:cs="Times New Roman"/>
          <w:sz w:val="24"/>
          <w:szCs w:val="24"/>
          <w:highlight w:val="yellow"/>
        </w:rPr>
        <w:t>Ensure privacy (d</w:t>
      </w:r>
      <w:r w:rsidR="003158B4" w:rsidRPr="002538B0">
        <w:rPr>
          <w:rFonts w:ascii="Times New Roman" w:hAnsi="Times New Roman" w:cs="Times New Roman"/>
          <w:sz w:val="24"/>
          <w:szCs w:val="24"/>
          <w:highlight w:val="yellow"/>
        </w:rPr>
        <w:t>oor</w:t>
      </w:r>
      <w:r w:rsidR="006A098D" w:rsidRPr="002538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158B4" w:rsidRPr="002538B0">
        <w:rPr>
          <w:rFonts w:ascii="Times New Roman" w:hAnsi="Times New Roman" w:cs="Times New Roman"/>
          <w:sz w:val="24"/>
          <w:szCs w:val="24"/>
          <w:highlight w:val="yellow"/>
        </w:rPr>
        <w:t>with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158B4" w:rsidRPr="002538B0">
        <w:rPr>
          <w:rFonts w:ascii="Times New Roman" w:hAnsi="Times New Roman" w:cs="Times New Roman"/>
          <w:sz w:val="24"/>
          <w:szCs w:val="24"/>
          <w:highlight w:val="yellow"/>
        </w:rPr>
        <w:t>latch</w:t>
      </w:r>
      <w:r w:rsidR="006A098D" w:rsidRPr="002538B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E90C51" w:rsidRPr="002538B0">
        <w:rPr>
          <w:rFonts w:ascii="Times New Roman" w:hAnsi="Times New Roman" w:cs="Times New Roman"/>
          <w:sz w:val="24"/>
          <w:szCs w:val="24"/>
          <w:highlight w:val="yellow"/>
        </w:rPr>
        <w:t>.....................................................................2</w:t>
      </w:r>
    </w:p>
    <w:p w:rsidR="008B568B" w:rsidRPr="002538B0" w:rsidRDefault="00951928" w:rsidP="003125B0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  <w:rPr>
          <w:highlight w:val="yellow"/>
        </w:rPr>
      </w:pPr>
      <w:r w:rsidRPr="002538B0">
        <w:rPr>
          <w:rFonts w:ascii="SutonnyMJ" w:hAnsi="SutonnyMJ" w:cs="SutonnyMJ"/>
          <w:highlight w:val="yellow"/>
        </w:rPr>
        <w:t>†</w:t>
      </w:r>
      <w:proofErr w:type="spellStart"/>
      <w:r w:rsidRPr="002538B0">
        <w:rPr>
          <w:rFonts w:ascii="SutonnyMJ" w:hAnsi="SutonnyMJ" w:cs="SutonnyMJ"/>
          <w:highlight w:val="yellow"/>
        </w:rPr>
        <w:t>MvcbxqZv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eRvq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ivLvi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e¨e¯’v</w:t>
      </w:r>
      <w:r w:rsidR="002C4C99">
        <w:rPr>
          <w:rFonts w:ascii="SutonnyMJ" w:hAnsi="SutonnyMJ" w:cs="SutonnyMJ"/>
          <w:highlight w:val="yellow"/>
        </w:rPr>
        <w:t>wU</w:t>
      </w:r>
      <w:proofErr w:type="spellEnd"/>
      <w:r w:rsidR="002C4C99">
        <w:rPr>
          <w:rFonts w:ascii="SutonnyMJ" w:hAnsi="SutonnyMJ" w:cs="SutonnyMJ"/>
          <w:highlight w:val="yellow"/>
        </w:rPr>
        <w:t xml:space="preserve"> </w:t>
      </w:r>
      <w:proofErr w:type="spellStart"/>
      <w:r w:rsidR="002C4C99">
        <w:rPr>
          <w:rFonts w:ascii="SutonnyMJ" w:hAnsi="SutonnyMJ" w:cs="SutonnyMJ"/>
          <w:highlight w:val="yellow"/>
        </w:rPr>
        <w:t>A</w:t>
      </w:r>
      <w:r w:rsidRPr="002538B0">
        <w:rPr>
          <w:rFonts w:ascii="SutonnyMJ" w:hAnsi="SutonnyMJ" w:cs="SutonnyMJ"/>
          <w:highlight w:val="yellow"/>
        </w:rPr>
        <w:t>Z¨v</w:t>
      </w:r>
      <w:r w:rsidR="002C4C99">
        <w:rPr>
          <w:rFonts w:ascii="SutonnyMJ" w:hAnsi="SutonnyMJ" w:cs="SutonnyMJ"/>
          <w:highlight w:val="yellow"/>
        </w:rPr>
        <w:t>šÍ</w:t>
      </w:r>
      <w:proofErr w:type="spellEnd"/>
      <w:r w:rsidR="002C4C99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my`„p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wQj</w:t>
      </w:r>
      <w:proofErr w:type="spellEnd"/>
      <w:r w:rsidRPr="002538B0">
        <w:rPr>
          <w:rFonts w:ascii="SutonnyMJ" w:hAnsi="SutonnyMJ" w:cs="SutonnyMJ"/>
          <w:highlight w:val="yellow"/>
        </w:rPr>
        <w:t xml:space="preserve"> (`</w:t>
      </w:r>
      <w:proofErr w:type="spellStart"/>
      <w:r w:rsidRPr="002538B0">
        <w:rPr>
          <w:rFonts w:ascii="SutonnyMJ" w:hAnsi="SutonnyMJ" w:cs="SutonnyMJ"/>
          <w:highlight w:val="yellow"/>
        </w:rPr>
        <w:t>iRvq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wQUwKwb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wQj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Ges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evB‡i</w:t>
      </w:r>
      <w:proofErr w:type="spellEnd"/>
      <w:r w:rsidRPr="002538B0">
        <w:rPr>
          <w:rFonts w:ascii="SutonnyMJ" w:hAnsi="SutonnyMJ" w:cs="SutonnyMJ"/>
          <w:highlight w:val="yellow"/>
        </w:rPr>
        <w:t xml:space="preserve"> †_‡K †</w:t>
      </w:r>
      <w:proofErr w:type="spellStart"/>
      <w:r w:rsidRPr="002538B0">
        <w:rPr>
          <w:rFonts w:ascii="SutonnyMJ" w:hAnsi="SutonnyMJ" w:cs="SutonnyMJ"/>
          <w:highlight w:val="yellow"/>
        </w:rPr>
        <w:t>evSv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hvw”Q‡jv</w:t>
      </w:r>
      <w:proofErr w:type="spellEnd"/>
      <w:r w:rsidRPr="002538B0">
        <w:rPr>
          <w:rFonts w:ascii="SutonnyMJ" w:hAnsi="SutonnyMJ" w:cs="SutonnyMJ"/>
          <w:highlight w:val="yellow"/>
        </w:rPr>
        <w:t xml:space="preserve"> †h †</w:t>
      </w:r>
      <w:proofErr w:type="spellStart"/>
      <w:r w:rsidRPr="002538B0">
        <w:rPr>
          <w:rFonts w:ascii="SutonnyMJ" w:hAnsi="SutonnyMJ" w:cs="SutonnyMJ"/>
          <w:highlight w:val="yellow"/>
        </w:rPr>
        <w:t>fZ‡i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GKRb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e¨enviKvix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Av‡Q</w:t>
      </w:r>
      <w:proofErr w:type="spellEnd"/>
      <w:r w:rsidRPr="002538B0">
        <w:rPr>
          <w:rFonts w:ascii="SutonnyMJ" w:hAnsi="SutonnyMJ" w:cs="SutonnyMJ"/>
          <w:highlight w:val="yellow"/>
        </w:rPr>
        <w:t>)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A098D" w:rsidRPr="002538B0">
        <w:rPr>
          <w:rFonts w:ascii="Times New Roman" w:hAnsi="Times New Roman" w:cs="Times New Roman"/>
          <w:sz w:val="24"/>
          <w:szCs w:val="24"/>
          <w:highlight w:val="yellow"/>
        </w:rPr>
        <w:t>Optimal privacy (d</w:t>
      </w:r>
      <w:r w:rsidR="003158B4" w:rsidRPr="002538B0">
        <w:rPr>
          <w:rFonts w:ascii="Times New Roman" w:hAnsi="Times New Roman" w:cs="Times New Roman"/>
          <w:sz w:val="24"/>
          <w:szCs w:val="24"/>
          <w:highlight w:val="yellow"/>
        </w:rPr>
        <w:t>oor with latch and indicates occupied</w:t>
      </w:r>
      <w:r w:rsidR="00E90C51" w:rsidRPr="002538B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6A098D" w:rsidRPr="002538B0">
        <w:rPr>
          <w:rFonts w:ascii="Times New Roman" w:hAnsi="Times New Roman" w:cs="Times New Roman"/>
          <w:sz w:val="24"/>
          <w:szCs w:val="24"/>
          <w:highlight w:val="yellow"/>
        </w:rPr>
        <w:t>..</w:t>
      </w:r>
      <w:r w:rsidR="00E90C51" w:rsidRPr="002538B0">
        <w:rPr>
          <w:rFonts w:ascii="Times New Roman" w:hAnsi="Times New Roman" w:cs="Times New Roman"/>
          <w:sz w:val="24"/>
          <w:szCs w:val="24"/>
          <w:highlight w:val="yellow"/>
        </w:rPr>
        <w:t>............................3</w:t>
      </w:r>
    </w:p>
    <w:p w:rsidR="004F56F2" w:rsidRPr="00393A55" w:rsidRDefault="008B568B" w:rsidP="0034455F">
      <w:pPr>
        <w:pStyle w:val="ListParagraph"/>
        <w:tabs>
          <w:tab w:val="left" w:pos="900"/>
        </w:tabs>
        <w:spacing w:after="120" w:line="240" w:lineRule="auto"/>
        <w:rPr>
          <w:rFonts w:ascii="SutonnyMJ" w:hAnsi="SutonnyMJ" w:cs="SutonnyMJ"/>
          <w:sz w:val="24"/>
          <w:szCs w:val="24"/>
          <w:highlight w:val="yellow"/>
        </w:rPr>
      </w:pPr>
      <w:r w:rsidRPr="002538B0">
        <w:rPr>
          <w:highlight w:val="yellow"/>
        </w:rPr>
        <w:tab/>
      </w:r>
      <w:r w:rsidRPr="002538B0">
        <w:rPr>
          <w:highlight w:val="yellow"/>
        </w:rPr>
        <w:tab/>
      </w:r>
      <w:proofErr w:type="spellStart"/>
      <w:r w:rsidR="00393A55" w:rsidRPr="00393A55">
        <w:rPr>
          <w:rFonts w:ascii="SutonnyMJ" w:hAnsi="SutonnyMJ" w:cs="SutonnyMJ"/>
          <w:sz w:val="24"/>
          <w:szCs w:val="24"/>
          <w:highlight w:val="yellow"/>
        </w:rPr>
        <w:t>cvqLvbvi</w:t>
      </w:r>
      <w:proofErr w:type="spellEnd"/>
      <w:r w:rsidR="00393A55" w:rsidRPr="00393A55">
        <w:rPr>
          <w:rFonts w:ascii="SutonnyMJ" w:hAnsi="SutonnyMJ" w:cs="SutonnyMJ"/>
          <w:sz w:val="24"/>
          <w:szCs w:val="24"/>
          <w:highlight w:val="yellow"/>
        </w:rPr>
        <w:t xml:space="preserve"> </w:t>
      </w:r>
      <w:proofErr w:type="spellStart"/>
      <w:r w:rsidR="00393A55" w:rsidRPr="00393A55">
        <w:rPr>
          <w:rFonts w:ascii="SutonnyMJ" w:hAnsi="SutonnyMJ" w:cs="SutonnyMJ"/>
          <w:sz w:val="24"/>
          <w:szCs w:val="24"/>
          <w:highlight w:val="yellow"/>
        </w:rPr>
        <w:t>Ae¯’v</w:t>
      </w:r>
      <w:proofErr w:type="spellEnd"/>
      <w:r w:rsidR="00393A55" w:rsidRPr="00393A55">
        <w:rPr>
          <w:rFonts w:ascii="SutonnyMJ" w:hAnsi="SutonnyMJ" w:cs="SutonnyMJ"/>
          <w:sz w:val="24"/>
          <w:szCs w:val="24"/>
          <w:highlight w:val="yellow"/>
        </w:rPr>
        <w:t xml:space="preserve"> </w:t>
      </w:r>
      <w:proofErr w:type="spellStart"/>
      <w:r w:rsidR="00393A55" w:rsidRPr="00393A55">
        <w:rPr>
          <w:rFonts w:ascii="SutonnyMJ" w:hAnsi="SutonnyMJ" w:cs="SutonnyMJ"/>
          <w:b/>
          <w:sz w:val="24"/>
          <w:szCs w:val="24"/>
        </w:rPr>
        <w:t>msµvš</w:t>
      </w:r>
      <w:proofErr w:type="spellEnd"/>
      <w:r w:rsidR="00393A55" w:rsidRPr="00393A55">
        <w:rPr>
          <w:rFonts w:ascii="SutonnyMJ" w:hAnsi="SutonnyMJ" w:cs="SutonnyMJ"/>
          <w:b/>
          <w:sz w:val="24"/>
          <w:szCs w:val="24"/>
        </w:rPr>
        <w:t xml:space="preserve">— </w:t>
      </w:r>
      <w:r w:rsidR="00393A55">
        <w:rPr>
          <w:rFonts w:ascii="SutonnyMJ" w:hAnsi="SutonnyMJ" w:cs="SutonnyMJ"/>
          <w:sz w:val="24"/>
          <w:szCs w:val="24"/>
          <w:highlight w:val="yellow"/>
        </w:rPr>
        <w:t>t</w:t>
      </w:r>
      <w:r w:rsidR="00393A55" w:rsidRPr="00393A55">
        <w:rPr>
          <w:rFonts w:ascii="SutonnyMJ" w:hAnsi="SutonnyMJ" w:cs="SutonnyMJ"/>
          <w:b/>
          <w:sz w:val="24"/>
          <w:szCs w:val="24"/>
        </w:rPr>
        <w:t xml:space="preserve"> </w:t>
      </w:r>
      <w:r w:rsidR="00393A55" w:rsidRPr="00393A55">
        <w:rPr>
          <w:rFonts w:ascii="SutonnyMJ" w:hAnsi="SutonnyMJ" w:cs="SutonnyMJ"/>
          <w:sz w:val="24"/>
          <w:szCs w:val="24"/>
          <w:highlight w:val="yellow"/>
        </w:rPr>
        <w:t>‡P¤^vi</w:t>
      </w:r>
      <w:r w:rsidR="00393A55">
        <w:rPr>
          <w:rFonts w:ascii="SutonnyMJ" w:hAnsi="SutonnyMJ" w:cs="SutonnyMJ"/>
          <w:sz w:val="24"/>
          <w:szCs w:val="24"/>
          <w:highlight w:val="yellow"/>
        </w:rPr>
        <w:t xml:space="preserve"> </w:t>
      </w:r>
      <w:proofErr w:type="spellStart"/>
      <w:r w:rsidR="00393A55">
        <w:rPr>
          <w:rFonts w:ascii="SutonnyMJ" w:hAnsi="SutonnyMJ" w:cs="SutonnyMJ"/>
          <w:sz w:val="24"/>
          <w:szCs w:val="24"/>
          <w:highlight w:val="yellow"/>
        </w:rPr>
        <w:t>bs</w:t>
      </w:r>
      <w:proofErr w:type="spellEnd"/>
    </w:p>
    <w:p w:rsidR="00F83221" w:rsidRPr="002538B0" w:rsidRDefault="00F83221" w:rsidP="004F56F2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commentRangeStart w:id="19"/>
      <w:r w:rsidR="00371B3F" w:rsidRPr="002538B0">
        <w:rPr>
          <w:rFonts w:ascii="SutonnyMJ" w:hAnsi="SutonnyMJ" w:cs="SutonnyMJ"/>
          <w:sz w:val="24"/>
          <w:szCs w:val="24"/>
          <w:highlight w:val="yellow"/>
        </w:rPr>
        <w:t xml:space="preserve">‡P¤^vi </w:t>
      </w:r>
      <w:r w:rsidR="00371B3F" w:rsidRPr="002538B0">
        <w:rPr>
          <w:rFonts w:ascii="Times New Roman" w:hAnsi="Times New Roman" w:cs="Times New Roman"/>
          <w:sz w:val="24"/>
          <w:szCs w:val="24"/>
          <w:highlight w:val="yellow"/>
        </w:rPr>
        <w:t>1 [</w:t>
      </w:r>
      <w:r w:rsidRPr="002538B0">
        <w:rPr>
          <w:rFonts w:ascii="Times New Roman" w:hAnsi="Times New Roman" w:cs="Times New Roman"/>
          <w:highlight w:val="yellow"/>
        </w:rPr>
        <w:t>Chamber</w:t>
      </w:r>
      <w:r w:rsidRPr="002538B0">
        <w:rPr>
          <w:highlight w:val="yellow"/>
        </w:rPr>
        <w:t xml:space="preserve"> 1</w:t>
      </w:r>
      <w:r w:rsidR="00371B3F"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Pr="002538B0">
        <w:rPr>
          <w:rFonts w:ascii="Arial" w:hAnsi="Arial" w:cs="Arial"/>
          <w:sz w:val="40"/>
          <w:szCs w:val="40"/>
          <w:highlight w:val="yellow"/>
        </w:rPr>
        <w:t>□</w:t>
      </w:r>
      <w:commentRangeEnd w:id="19"/>
      <w:r w:rsidR="00C64245" w:rsidRPr="002538B0">
        <w:rPr>
          <w:rStyle w:val="CommentReference"/>
          <w:highlight w:val="yellow"/>
        </w:rPr>
        <w:commentReference w:id="19"/>
      </w:r>
    </w:p>
    <w:p w:rsidR="00F83221" w:rsidRPr="002538B0" w:rsidRDefault="00F83221" w:rsidP="00870E86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="00371B3F" w:rsidRPr="002538B0">
        <w:rPr>
          <w:rFonts w:ascii="SutonnyMJ" w:hAnsi="SutonnyMJ" w:cs="SutonnyMJ"/>
          <w:sz w:val="24"/>
          <w:szCs w:val="24"/>
          <w:highlight w:val="yellow"/>
        </w:rPr>
        <w:t xml:space="preserve">‡P¤^vi 2 </w:t>
      </w:r>
      <w:r w:rsidR="00371B3F"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2</w:t>
      </w:r>
      <w:r w:rsidR="00371B3F"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="003E7F2F" w:rsidRPr="002538B0">
        <w:rPr>
          <w:rFonts w:cstheme="minorHAnsi"/>
          <w:sz w:val="40"/>
          <w:szCs w:val="40"/>
          <w:highlight w:val="yellow"/>
        </w:rPr>
        <w:t>□</w:t>
      </w:r>
    </w:p>
    <w:p w:rsidR="00F83221" w:rsidRPr="002538B0" w:rsidRDefault="00F83221" w:rsidP="00870E86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="00371B3F" w:rsidRPr="002538B0">
        <w:rPr>
          <w:rFonts w:ascii="SutonnyMJ" w:hAnsi="SutonnyMJ" w:cs="SutonnyMJ"/>
          <w:sz w:val="24"/>
          <w:szCs w:val="24"/>
          <w:highlight w:val="yellow"/>
        </w:rPr>
        <w:t xml:space="preserve">‡P¤^vi 3 </w:t>
      </w:r>
      <w:r w:rsidR="00371B3F"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3</w:t>
      </w:r>
      <w:r w:rsidR="00371B3F"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="003E7F2F" w:rsidRPr="002538B0">
        <w:rPr>
          <w:rFonts w:cstheme="minorHAnsi"/>
          <w:sz w:val="40"/>
          <w:szCs w:val="40"/>
          <w:highlight w:val="yellow"/>
        </w:rPr>
        <w:t>□</w:t>
      </w:r>
    </w:p>
    <w:p w:rsidR="00F83221" w:rsidRPr="002538B0" w:rsidRDefault="00F83221" w:rsidP="00870E86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="00371B3F" w:rsidRPr="002538B0">
        <w:rPr>
          <w:rFonts w:ascii="SutonnyMJ" w:hAnsi="SutonnyMJ" w:cs="SutonnyMJ"/>
          <w:sz w:val="24"/>
          <w:szCs w:val="24"/>
          <w:highlight w:val="yellow"/>
        </w:rPr>
        <w:t xml:space="preserve">‡P¤^vi 4 </w:t>
      </w:r>
      <w:r w:rsidR="00371B3F"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4</w:t>
      </w:r>
      <w:r w:rsidR="00371B3F"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="003E7F2F" w:rsidRPr="002538B0">
        <w:rPr>
          <w:rFonts w:cstheme="minorHAnsi"/>
          <w:sz w:val="40"/>
          <w:szCs w:val="40"/>
          <w:highlight w:val="yellow"/>
        </w:rPr>
        <w:t>□</w:t>
      </w:r>
    </w:p>
    <w:p w:rsidR="00F83221" w:rsidRPr="002538B0" w:rsidRDefault="00F83221" w:rsidP="00870E86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="00371B3F" w:rsidRPr="002538B0">
        <w:rPr>
          <w:rFonts w:ascii="SutonnyMJ" w:hAnsi="SutonnyMJ" w:cs="SutonnyMJ"/>
          <w:sz w:val="24"/>
          <w:szCs w:val="24"/>
          <w:highlight w:val="yellow"/>
        </w:rPr>
        <w:t xml:space="preserve">‡P¤^vi 5 </w:t>
      </w:r>
      <w:r w:rsidR="00371B3F"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5</w:t>
      </w:r>
      <w:r w:rsidR="00371B3F"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="003E7F2F" w:rsidRPr="002538B0">
        <w:rPr>
          <w:rFonts w:cstheme="minorHAnsi"/>
          <w:sz w:val="40"/>
          <w:szCs w:val="40"/>
          <w:highlight w:val="yellow"/>
        </w:rPr>
        <w:t>□</w:t>
      </w:r>
    </w:p>
    <w:p w:rsidR="00F83221" w:rsidRPr="002538B0" w:rsidRDefault="00F83221" w:rsidP="00870E86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lastRenderedPageBreak/>
        <w:tab/>
      </w:r>
      <w:r w:rsidR="00371B3F" w:rsidRPr="002538B0">
        <w:rPr>
          <w:rFonts w:ascii="SutonnyMJ" w:hAnsi="SutonnyMJ" w:cs="SutonnyMJ"/>
          <w:sz w:val="24"/>
          <w:szCs w:val="24"/>
          <w:highlight w:val="yellow"/>
        </w:rPr>
        <w:t xml:space="preserve">‡P¤^vi 6 </w:t>
      </w:r>
      <w:r w:rsidR="00371B3F"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6</w:t>
      </w:r>
      <w:r w:rsidR="00371B3F"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="003E7F2F" w:rsidRPr="002538B0">
        <w:rPr>
          <w:rFonts w:cstheme="minorHAnsi"/>
          <w:sz w:val="40"/>
          <w:szCs w:val="40"/>
          <w:highlight w:val="yellow"/>
        </w:rPr>
        <w:t>□</w:t>
      </w:r>
    </w:p>
    <w:p w:rsidR="006054A9" w:rsidRPr="002538B0" w:rsidRDefault="00F83221" w:rsidP="006054A9">
      <w:pPr>
        <w:spacing w:after="120" w:line="240" w:lineRule="auto"/>
        <w:ind w:left="720"/>
        <w:rPr>
          <w:rFonts w:cstheme="minorHAnsi"/>
          <w:sz w:val="40"/>
          <w:szCs w:val="40"/>
          <w:highlight w:val="yellow"/>
        </w:rPr>
      </w:pPr>
      <w:r w:rsidRPr="002538B0">
        <w:rPr>
          <w:highlight w:val="yellow"/>
        </w:rPr>
        <w:tab/>
      </w:r>
      <w:r w:rsidR="00371B3F" w:rsidRPr="002538B0">
        <w:rPr>
          <w:rFonts w:ascii="SutonnyMJ" w:hAnsi="SutonnyMJ" w:cs="SutonnyMJ"/>
          <w:sz w:val="24"/>
          <w:szCs w:val="24"/>
          <w:highlight w:val="yellow"/>
        </w:rPr>
        <w:t xml:space="preserve">‡P¤^vi 7 </w:t>
      </w:r>
      <w:r w:rsidR="00371B3F"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7</w:t>
      </w:r>
      <w:r w:rsidR="00371B3F"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="003E7F2F" w:rsidRPr="002538B0">
        <w:rPr>
          <w:rFonts w:cstheme="minorHAnsi"/>
          <w:sz w:val="40"/>
          <w:szCs w:val="40"/>
          <w:highlight w:val="yellow"/>
        </w:rPr>
        <w:t>□</w:t>
      </w:r>
    </w:p>
    <w:p w:rsidR="003E7F2F" w:rsidRPr="002538B0" w:rsidRDefault="001B3062" w:rsidP="003125B0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rPr>
          <w:highlight w:val="yellow"/>
        </w:rPr>
      </w:pPr>
      <w:proofErr w:type="spellStart"/>
      <w:r w:rsidRPr="002538B0">
        <w:rPr>
          <w:rFonts w:ascii="SutonnyMJ" w:hAnsi="SutonnyMJ" w:cs="SutonnyMJ"/>
          <w:highlight w:val="yellow"/>
        </w:rPr>
        <w:t>cvqLvbvwU‡Z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wK</w:t>
      </w:r>
      <w:proofErr w:type="spellEnd"/>
      <w:r w:rsidRPr="002538B0">
        <w:rPr>
          <w:rFonts w:ascii="SutonnyMJ" w:hAnsi="SutonnyMJ" w:cs="SutonnyMJ"/>
          <w:highlight w:val="yellow"/>
        </w:rPr>
        <w:t xml:space="preserve"> †</w:t>
      </w:r>
      <w:proofErr w:type="spellStart"/>
      <w:r w:rsidRPr="002538B0">
        <w:rPr>
          <w:rFonts w:ascii="SutonnyMJ" w:hAnsi="SutonnyMJ" w:cs="SutonnyMJ"/>
          <w:highlight w:val="yellow"/>
        </w:rPr>
        <w:t>Kvb</w:t>
      </w:r>
      <w:proofErr w:type="spellEnd"/>
      <w:r w:rsidRPr="002538B0">
        <w:rPr>
          <w:highlight w:val="yellow"/>
        </w:rPr>
        <w:t xml:space="preserve"> </w:t>
      </w:r>
      <w:proofErr w:type="spellStart"/>
      <w:r w:rsidR="004F56F2" w:rsidRPr="002538B0">
        <w:rPr>
          <w:rFonts w:ascii="SutonnyMJ" w:hAnsi="SutonnyMJ" w:cs="SutonnyMJ"/>
          <w:highlight w:val="yellow"/>
        </w:rPr>
        <w:t>Zvjv</w:t>
      </w:r>
      <w:proofErr w:type="spellEnd"/>
      <w:r w:rsidR="004F56F2"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="004F56F2" w:rsidRPr="002538B0">
        <w:rPr>
          <w:rFonts w:ascii="SutonnyMJ" w:hAnsi="SutonnyMJ" w:cs="SutonnyMJ"/>
          <w:highlight w:val="yellow"/>
        </w:rPr>
        <w:t>wQj</w:t>
      </w:r>
      <w:proofErr w:type="spellEnd"/>
      <w:r w:rsidR="001F7FDF" w:rsidRPr="002538B0">
        <w:rPr>
          <w:rFonts w:ascii="SutonnyMJ" w:hAnsi="SutonnyMJ" w:cs="SutonnyMJ"/>
          <w:highlight w:val="yellow"/>
        </w:rPr>
        <w:t>?</w:t>
      </w:r>
      <w:r w:rsidRPr="002538B0">
        <w:rPr>
          <w:rFonts w:ascii="SutonnyMJ" w:hAnsi="SutonnyMJ" w:cs="SutonnyMJ"/>
          <w:highlight w:val="yellow"/>
        </w:rPr>
        <w:t xml:space="preserve"> </w:t>
      </w:r>
      <w:r w:rsidR="004F56F2"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3E7F2F" w:rsidRPr="002538B0">
        <w:rPr>
          <w:rFonts w:ascii="Times New Roman" w:hAnsi="Times New Roman" w:cs="Times New Roman"/>
          <w:sz w:val="24"/>
          <w:szCs w:val="24"/>
          <w:highlight w:val="yellow"/>
        </w:rPr>
        <w:t>Is the</w:t>
      </w:r>
      <w:r w:rsidR="00A472D1" w:rsidRPr="002538B0">
        <w:rPr>
          <w:rFonts w:ascii="Times New Roman" w:hAnsi="Times New Roman" w:cs="Times New Roman"/>
          <w:sz w:val="24"/>
          <w:szCs w:val="24"/>
          <w:highlight w:val="yellow"/>
        </w:rPr>
        <w:t xml:space="preserve"> toilet </w:t>
      </w:r>
      <w:r w:rsidR="003E7F2F" w:rsidRPr="002538B0">
        <w:rPr>
          <w:rFonts w:ascii="Times New Roman" w:hAnsi="Times New Roman" w:cs="Times New Roman"/>
          <w:sz w:val="24"/>
          <w:szCs w:val="24"/>
          <w:highlight w:val="yellow"/>
        </w:rPr>
        <w:t>lock</w:t>
      </w:r>
      <w:r w:rsidR="00A472D1" w:rsidRPr="002538B0">
        <w:rPr>
          <w:rFonts w:ascii="Times New Roman" w:hAnsi="Times New Roman" w:cs="Times New Roman"/>
          <w:sz w:val="24"/>
          <w:szCs w:val="24"/>
          <w:highlight w:val="yellow"/>
        </w:rPr>
        <w:t>ed</w:t>
      </w:r>
      <w:r w:rsidR="00F7641A" w:rsidRPr="002538B0">
        <w:rPr>
          <w:rFonts w:ascii="Times New Roman" w:hAnsi="Times New Roman" w:cs="Times New Roman"/>
          <w:sz w:val="24"/>
          <w:szCs w:val="24"/>
          <w:highlight w:val="yellow"/>
        </w:rPr>
        <w:t>?]</w:t>
      </w:r>
      <w:r w:rsidR="003E7F2F" w:rsidRPr="002538B0">
        <w:rPr>
          <w:highlight w:val="yellow"/>
        </w:rPr>
        <w:t xml:space="preserve"> </w:t>
      </w:r>
      <w:r w:rsidR="00454913" w:rsidRPr="002538B0">
        <w:rPr>
          <w:highlight w:val="yellow"/>
        </w:rPr>
        <w:t xml:space="preserve">] </w:t>
      </w:r>
      <w:r w:rsidR="00454913" w:rsidRPr="002538B0">
        <w:rPr>
          <w:rFonts w:ascii="Times New Roman" w:hAnsi="Times New Roman" w:cs="Times New Roman"/>
          <w:sz w:val="24"/>
          <w:szCs w:val="24"/>
          <w:highlight w:val="yellow"/>
        </w:rPr>
        <w:t>......................</w:t>
      </w:r>
      <w:commentRangeStart w:id="20"/>
      <w:r w:rsidR="00454913" w:rsidRPr="002538B0">
        <w:rPr>
          <w:rFonts w:ascii="Times New Roman" w:eastAsia="Calibri" w:hAnsi="Times New Roman" w:cs="Times New Roman"/>
          <w:color w:val="000000"/>
          <w:sz w:val="32"/>
          <w:szCs w:val="32"/>
          <w:highlight w:val="yellow"/>
        </w:rPr>
        <w:sym w:font="Symbol" w:char="F0FF"/>
      </w:r>
      <w:commentRangeEnd w:id="20"/>
      <w:r w:rsidR="00C64245" w:rsidRPr="002538B0">
        <w:rPr>
          <w:rStyle w:val="CommentReference"/>
          <w:highlight w:val="yellow"/>
        </w:rPr>
        <w:commentReference w:id="20"/>
      </w:r>
    </w:p>
    <w:p w:rsidR="004F56F2" w:rsidRPr="002538B0" w:rsidRDefault="004F56F2" w:rsidP="004F56F2">
      <w:pPr>
        <w:pStyle w:val="ListParagraph"/>
        <w:tabs>
          <w:tab w:val="left" w:pos="900"/>
        </w:tabs>
        <w:spacing w:after="120" w:line="240" w:lineRule="auto"/>
        <w:rPr>
          <w:highlight w:val="yellow"/>
        </w:rPr>
      </w:pPr>
    </w:p>
    <w:p w:rsidR="001F0069" w:rsidRPr="002538B0" w:rsidRDefault="004F56F2" w:rsidP="001F0069">
      <w:pPr>
        <w:pStyle w:val="ListParagraph"/>
        <w:numPr>
          <w:ilvl w:val="0"/>
          <w:numId w:val="40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538B0">
        <w:rPr>
          <w:rFonts w:ascii="SutonnyMJ" w:hAnsi="SutonnyMJ" w:cs="SutonnyMJ"/>
          <w:sz w:val="24"/>
          <w:szCs w:val="24"/>
          <w:highlight w:val="yellow"/>
        </w:rPr>
        <w:t>bv</w:t>
      </w:r>
      <w:proofErr w:type="spellEnd"/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[No].............................0</w:t>
      </w:r>
    </w:p>
    <w:p w:rsidR="004F56F2" w:rsidRPr="002538B0" w:rsidRDefault="004F56F2" w:rsidP="001F0069">
      <w:pPr>
        <w:pStyle w:val="ListParagraph"/>
        <w:numPr>
          <w:ilvl w:val="0"/>
          <w:numId w:val="40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538B0">
        <w:rPr>
          <w:rFonts w:ascii="SutonnyMJ" w:hAnsi="SutonnyMJ" w:cs="SutonnyMJ"/>
          <w:sz w:val="24"/>
          <w:szCs w:val="24"/>
          <w:highlight w:val="yellow"/>
        </w:rPr>
        <w:t>nu¨v</w:t>
      </w:r>
      <w:proofErr w:type="spellEnd"/>
      <w:r w:rsidRPr="002538B0">
        <w:rPr>
          <w:rFonts w:ascii="Times New Roman" w:hAnsi="Times New Roman" w:cs="Times New Roman"/>
          <w:sz w:val="24"/>
          <w:szCs w:val="24"/>
          <w:highlight w:val="yellow"/>
        </w:rPr>
        <w:t xml:space="preserve"> [Yes]...........................1</w:t>
      </w:r>
    </w:p>
    <w:p w:rsidR="00371B3F" w:rsidRPr="002538B0" w:rsidRDefault="003E7F2F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="00371B3F" w:rsidRPr="002538B0">
        <w:rPr>
          <w:rFonts w:ascii="SutonnyMJ" w:hAnsi="SutonnyMJ" w:cs="SutonnyMJ"/>
          <w:sz w:val="24"/>
          <w:szCs w:val="24"/>
          <w:highlight w:val="yellow"/>
        </w:rPr>
        <w:t xml:space="preserve">‡P¤^vi </w:t>
      </w:r>
      <w:r w:rsidR="00371B3F" w:rsidRPr="002538B0">
        <w:rPr>
          <w:rFonts w:ascii="Times New Roman" w:hAnsi="Times New Roman" w:cs="Times New Roman"/>
          <w:sz w:val="24"/>
          <w:szCs w:val="24"/>
          <w:highlight w:val="yellow"/>
        </w:rPr>
        <w:t>1 [</w:t>
      </w:r>
      <w:r w:rsidR="00371B3F" w:rsidRPr="002538B0">
        <w:rPr>
          <w:rFonts w:ascii="Times New Roman" w:hAnsi="Times New Roman" w:cs="Times New Roman"/>
          <w:highlight w:val="yellow"/>
        </w:rPr>
        <w:t>Chamber</w:t>
      </w:r>
      <w:r w:rsidR="00371B3F" w:rsidRPr="002538B0">
        <w:rPr>
          <w:highlight w:val="yellow"/>
        </w:rPr>
        <w:t xml:space="preserve"> 1</w:t>
      </w:r>
      <w:r w:rsidR="00371B3F" w:rsidRPr="002538B0">
        <w:rPr>
          <w:rFonts w:ascii="Times New Roman" w:hAnsi="Times New Roman" w:cs="Times New Roman"/>
          <w:highlight w:val="yellow"/>
        </w:rPr>
        <w:t>]</w:t>
      </w:r>
      <w:r w:rsidR="00371B3F" w:rsidRPr="002538B0">
        <w:rPr>
          <w:highlight w:val="yellow"/>
        </w:rPr>
        <w:t>......</w:t>
      </w:r>
      <w:r w:rsidR="00371B3F" w:rsidRPr="002538B0">
        <w:rPr>
          <w:rFonts w:ascii="Arial" w:hAnsi="Arial" w:cs="Arial"/>
          <w:sz w:val="40"/>
          <w:szCs w:val="40"/>
          <w:highlight w:val="yellow"/>
        </w:rPr>
        <w:t>□</w:t>
      </w:r>
    </w:p>
    <w:p w:rsidR="00371B3F" w:rsidRPr="002538B0" w:rsidRDefault="00371B3F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‡P¤^vi 2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2</w:t>
      </w:r>
      <w:r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Pr="002538B0">
        <w:rPr>
          <w:rFonts w:cstheme="minorHAnsi"/>
          <w:sz w:val="40"/>
          <w:szCs w:val="40"/>
          <w:highlight w:val="yellow"/>
        </w:rPr>
        <w:t>□</w:t>
      </w:r>
    </w:p>
    <w:p w:rsidR="00371B3F" w:rsidRPr="002538B0" w:rsidRDefault="00371B3F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‡P¤^vi 3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3</w:t>
      </w:r>
      <w:r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Pr="002538B0">
        <w:rPr>
          <w:rFonts w:cstheme="minorHAnsi"/>
          <w:sz w:val="40"/>
          <w:szCs w:val="40"/>
          <w:highlight w:val="yellow"/>
        </w:rPr>
        <w:t>□</w:t>
      </w:r>
    </w:p>
    <w:p w:rsidR="00371B3F" w:rsidRPr="002538B0" w:rsidRDefault="00371B3F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‡P¤^vi 4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4</w:t>
      </w:r>
      <w:r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Pr="002538B0">
        <w:rPr>
          <w:rFonts w:cstheme="minorHAnsi"/>
          <w:sz w:val="40"/>
          <w:szCs w:val="40"/>
          <w:highlight w:val="yellow"/>
        </w:rPr>
        <w:t>□</w:t>
      </w:r>
    </w:p>
    <w:p w:rsidR="00371B3F" w:rsidRPr="002538B0" w:rsidRDefault="00371B3F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‡P¤^vi 5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5</w:t>
      </w:r>
      <w:r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Pr="002538B0">
        <w:rPr>
          <w:rFonts w:cstheme="minorHAnsi"/>
          <w:sz w:val="40"/>
          <w:szCs w:val="40"/>
          <w:highlight w:val="yellow"/>
        </w:rPr>
        <w:t>□</w:t>
      </w:r>
    </w:p>
    <w:p w:rsidR="00371B3F" w:rsidRPr="002538B0" w:rsidRDefault="00371B3F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‡P¤^vi 6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6</w:t>
      </w:r>
      <w:r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Pr="002538B0">
        <w:rPr>
          <w:rFonts w:cstheme="minorHAnsi"/>
          <w:sz w:val="40"/>
          <w:szCs w:val="40"/>
          <w:highlight w:val="yellow"/>
        </w:rPr>
        <w:t>□</w:t>
      </w:r>
    </w:p>
    <w:p w:rsidR="006054A9" w:rsidRPr="002538B0" w:rsidRDefault="00CF73C8" w:rsidP="006054A9">
      <w:pPr>
        <w:spacing w:after="120" w:line="240" w:lineRule="auto"/>
        <w:rPr>
          <w:highlight w:val="yellow"/>
        </w:rPr>
      </w:pPr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                      </w:t>
      </w:r>
      <w:r w:rsidR="00371B3F" w:rsidRPr="002538B0">
        <w:rPr>
          <w:rFonts w:ascii="SutonnyMJ" w:hAnsi="SutonnyMJ" w:cs="SutonnyMJ"/>
          <w:sz w:val="24"/>
          <w:szCs w:val="24"/>
          <w:highlight w:val="yellow"/>
        </w:rPr>
        <w:t xml:space="preserve">‡P¤^vi 7 </w:t>
      </w:r>
      <w:r w:rsidR="00371B3F"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371B3F" w:rsidRPr="002538B0">
        <w:rPr>
          <w:highlight w:val="yellow"/>
        </w:rPr>
        <w:t>Chamber 7</w:t>
      </w:r>
      <w:r w:rsidR="00371B3F" w:rsidRPr="002538B0">
        <w:rPr>
          <w:rFonts w:ascii="Times New Roman" w:hAnsi="Times New Roman" w:cs="Times New Roman"/>
          <w:highlight w:val="yellow"/>
        </w:rPr>
        <w:t>]</w:t>
      </w:r>
      <w:r w:rsidR="00371B3F" w:rsidRPr="002538B0">
        <w:rPr>
          <w:highlight w:val="yellow"/>
        </w:rPr>
        <w:t>......</w:t>
      </w:r>
      <w:r w:rsidR="00371B3F" w:rsidRPr="002538B0">
        <w:rPr>
          <w:rFonts w:ascii="Arial" w:hAnsi="Arial" w:cstheme="minorHAnsi"/>
          <w:sz w:val="40"/>
          <w:szCs w:val="40"/>
          <w:highlight w:val="yellow"/>
        </w:rPr>
        <w:t>□</w:t>
      </w:r>
    </w:p>
    <w:p w:rsidR="00DB5427" w:rsidRPr="002538B0" w:rsidRDefault="001B3062" w:rsidP="003125B0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rPr>
          <w:highlight w:val="yellow"/>
        </w:rPr>
      </w:pPr>
      <w:proofErr w:type="spellStart"/>
      <w:r w:rsidRPr="002538B0">
        <w:rPr>
          <w:rFonts w:ascii="SutonnyMJ" w:hAnsi="SutonnyMJ" w:cs="SutonnyMJ"/>
          <w:highlight w:val="yellow"/>
        </w:rPr>
        <w:t>cvqLvbvi</w:t>
      </w:r>
      <w:proofErr w:type="spellEnd"/>
      <w:r w:rsidRPr="002538B0">
        <w:rPr>
          <w:rFonts w:ascii="SutonnyMJ" w:hAnsi="SutonnyMJ" w:cs="SutonnyMJ"/>
          <w:highlight w:val="yellow"/>
        </w:rPr>
        <w:t xml:space="preserve"> `</w:t>
      </w:r>
      <w:proofErr w:type="spellStart"/>
      <w:r w:rsidRPr="002538B0">
        <w:rPr>
          <w:rFonts w:ascii="SutonnyMJ" w:hAnsi="SutonnyMJ" w:cs="SutonnyMJ"/>
          <w:highlight w:val="yellow"/>
        </w:rPr>
        <w:t>iRv</w:t>
      </w:r>
      <w:proofErr w:type="spellEnd"/>
      <w:r w:rsidR="00487A68" w:rsidRPr="002538B0">
        <w:rPr>
          <w:rFonts w:ascii="SutonnyMJ" w:hAnsi="SutonnyMJ" w:cs="SutonnyMJ"/>
          <w:highlight w:val="yellow"/>
        </w:rPr>
        <w:t xml:space="preserve"> †</w:t>
      </w:r>
      <w:proofErr w:type="spellStart"/>
      <w:r w:rsidR="00487A68" w:rsidRPr="002538B0">
        <w:rPr>
          <w:rFonts w:ascii="SutonnyMJ" w:hAnsi="SutonnyMJ" w:cs="SutonnyMJ"/>
          <w:highlight w:val="yellow"/>
        </w:rPr>
        <w:t>Lvjvi</w:t>
      </w:r>
      <w:proofErr w:type="spellEnd"/>
      <w:r w:rsidR="00487A68"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="00487A68" w:rsidRPr="002538B0">
        <w:rPr>
          <w:rFonts w:ascii="SutonnyMJ" w:hAnsi="SutonnyMJ" w:cs="SutonnyMJ"/>
          <w:highlight w:val="yellow"/>
        </w:rPr>
        <w:t>Rb</w:t>
      </w:r>
      <w:proofErr w:type="spellEnd"/>
      <w:r w:rsidR="00487A68" w:rsidRPr="002538B0">
        <w:rPr>
          <w:rFonts w:ascii="SutonnyMJ" w:hAnsi="SutonnyMJ" w:cs="SutonnyMJ"/>
          <w:highlight w:val="yellow"/>
        </w:rPr>
        <w:t xml:space="preserve">¨ </w:t>
      </w:r>
      <w:proofErr w:type="spellStart"/>
      <w:r w:rsidR="000877DE" w:rsidRPr="002538B0">
        <w:rPr>
          <w:rFonts w:ascii="SutonnyMJ" w:hAnsi="SutonnyMJ" w:cs="SutonnyMJ"/>
          <w:highlight w:val="yellow"/>
        </w:rPr>
        <w:t>evB‡i</w:t>
      </w:r>
      <w:proofErr w:type="spellEnd"/>
      <w:r w:rsidR="000877DE"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="00487A68" w:rsidRPr="002538B0">
        <w:rPr>
          <w:rFonts w:ascii="SutonnyMJ" w:hAnsi="SutonnyMJ" w:cs="SutonnyMJ"/>
          <w:highlight w:val="yellow"/>
        </w:rPr>
        <w:t>wK</w:t>
      </w:r>
      <w:proofErr w:type="spellEnd"/>
      <w:r w:rsidR="00487A68" w:rsidRPr="002538B0">
        <w:rPr>
          <w:rFonts w:ascii="SutonnyMJ" w:hAnsi="SutonnyMJ" w:cs="SutonnyMJ"/>
          <w:highlight w:val="yellow"/>
        </w:rPr>
        <w:t xml:space="preserve"> †</w:t>
      </w:r>
      <w:proofErr w:type="spellStart"/>
      <w:r w:rsidR="00487A68" w:rsidRPr="002538B0">
        <w:rPr>
          <w:rFonts w:ascii="SutonnyMJ" w:hAnsi="SutonnyMJ" w:cs="SutonnyMJ"/>
          <w:highlight w:val="yellow"/>
        </w:rPr>
        <w:t>Kvb</w:t>
      </w:r>
      <w:proofErr w:type="spellEnd"/>
      <w:r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="000877DE" w:rsidRPr="002538B0">
        <w:rPr>
          <w:rFonts w:ascii="SutonnyMJ" w:hAnsi="SutonnyMJ" w:cs="SutonnyMJ"/>
          <w:highlight w:val="yellow"/>
        </w:rPr>
        <w:t>Pvwe</w:t>
      </w:r>
      <w:proofErr w:type="spellEnd"/>
      <w:r w:rsidR="000877DE"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Pr="002538B0">
        <w:rPr>
          <w:rFonts w:ascii="SutonnyMJ" w:hAnsi="SutonnyMJ" w:cs="SutonnyMJ"/>
          <w:highlight w:val="yellow"/>
        </w:rPr>
        <w:t>wQj</w:t>
      </w:r>
      <w:proofErr w:type="spellEnd"/>
      <w:r w:rsidRPr="002538B0">
        <w:rPr>
          <w:rFonts w:ascii="SutonnyMJ" w:hAnsi="SutonnyMJ" w:cs="SutonnyMJ"/>
          <w:highlight w:val="yellow"/>
        </w:rPr>
        <w:t xml:space="preserve">? </w:t>
      </w:r>
      <w:r w:rsidR="006E3E18"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DB5427" w:rsidRPr="002538B0">
        <w:rPr>
          <w:highlight w:val="yellow"/>
        </w:rPr>
        <w:t>Is there any key visible outside the toilet</w:t>
      </w:r>
      <w:r w:rsidR="009273CE" w:rsidRPr="002538B0">
        <w:rPr>
          <w:highlight w:val="yellow"/>
        </w:rPr>
        <w:t xml:space="preserve"> to unlock the door</w:t>
      </w:r>
      <w:r w:rsidR="00DB5427" w:rsidRPr="002538B0">
        <w:rPr>
          <w:highlight w:val="yellow"/>
        </w:rPr>
        <w:t xml:space="preserve">? </w:t>
      </w:r>
      <w:r w:rsidR="00454913" w:rsidRPr="002538B0">
        <w:rPr>
          <w:highlight w:val="yellow"/>
        </w:rPr>
        <w:t xml:space="preserve">] </w:t>
      </w:r>
      <w:r w:rsidR="00454913" w:rsidRPr="002538B0">
        <w:rPr>
          <w:rFonts w:ascii="Times New Roman" w:hAnsi="Times New Roman" w:cs="Times New Roman"/>
          <w:sz w:val="24"/>
          <w:szCs w:val="24"/>
          <w:highlight w:val="yellow"/>
        </w:rPr>
        <w:t>...................</w:t>
      </w:r>
      <w:commentRangeStart w:id="21"/>
      <w:r w:rsidR="00454913" w:rsidRPr="002538B0">
        <w:rPr>
          <w:rFonts w:ascii="Times New Roman" w:hAnsi="Times New Roman" w:cs="Times New Roman"/>
          <w:sz w:val="24"/>
          <w:szCs w:val="24"/>
          <w:highlight w:val="yellow"/>
        </w:rPr>
        <w:t>...</w:t>
      </w:r>
      <w:r w:rsidR="00454913" w:rsidRPr="002538B0">
        <w:rPr>
          <w:rFonts w:ascii="Times New Roman" w:eastAsia="Calibri" w:hAnsi="Times New Roman" w:cs="Times New Roman"/>
          <w:color w:val="000000"/>
          <w:sz w:val="32"/>
          <w:szCs w:val="32"/>
          <w:highlight w:val="yellow"/>
        </w:rPr>
        <w:sym w:font="Symbol" w:char="F0FF"/>
      </w:r>
      <w:commentRangeEnd w:id="21"/>
      <w:r w:rsidR="00C64245" w:rsidRPr="002538B0">
        <w:rPr>
          <w:rStyle w:val="CommentReference"/>
          <w:highlight w:val="yellow"/>
        </w:rPr>
        <w:commentReference w:id="21"/>
      </w:r>
    </w:p>
    <w:p w:rsidR="004F56F2" w:rsidRPr="002538B0" w:rsidRDefault="004F56F2" w:rsidP="004F56F2">
      <w:pPr>
        <w:pStyle w:val="ListParagraph"/>
        <w:tabs>
          <w:tab w:val="left" w:pos="900"/>
        </w:tabs>
        <w:spacing w:after="120" w:line="240" w:lineRule="auto"/>
        <w:rPr>
          <w:highlight w:val="yellow"/>
        </w:rPr>
      </w:pPr>
    </w:p>
    <w:p w:rsidR="001F0069" w:rsidRPr="002538B0" w:rsidRDefault="004F56F2" w:rsidP="001F0069">
      <w:pPr>
        <w:pStyle w:val="ListParagraph"/>
        <w:numPr>
          <w:ilvl w:val="0"/>
          <w:numId w:val="41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538B0">
        <w:rPr>
          <w:rFonts w:ascii="SutonnyMJ" w:hAnsi="SutonnyMJ" w:cs="SutonnyMJ"/>
          <w:sz w:val="24"/>
          <w:szCs w:val="24"/>
          <w:highlight w:val="yellow"/>
        </w:rPr>
        <w:t>bv</w:t>
      </w:r>
      <w:proofErr w:type="spellEnd"/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[No].............................0</w:t>
      </w:r>
    </w:p>
    <w:p w:rsidR="004F56F2" w:rsidRPr="002538B0" w:rsidRDefault="004F56F2" w:rsidP="001F0069">
      <w:pPr>
        <w:pStyle w:val="ListParagraph"/>
        <w:numPr>
          <w:ilvl w:val="0"/>
          <w:numId w:val="41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538B0">
        <w:rPr>
          <w:rFonts w:ascii="SutonnyMJ" w:hAnsi="SutonnyMJ" w:cs="SutonnyMJ"/>
          <w:sz w:val="24"/>
          <w:szCs w:val="24"/>
          <w:highlight w:val="yellow"/>
        </w:rPr>
        <w:t>nu¨v</w:t>
      </w:r>
      <w:proofErr w:type="spellEnd"/>
      <w:r w:rsidRPr="002538B0">
        <w:rPr>
          <w:rFonts w:ascii="Times New Roman" w:hAnsi="Times New Roman" w:cs="Times New Roman"/>
          <w:sz w:val="24"/>
          <w:szCs w:val="24"/>
          <w:highlight w:val="yellow"/>
        </w:rPr>
        <w:t xml:space="preserve"> [Yes]...........................1</w:t>
      </w:r>
    </w:p>
    <w:p w:rsidR="00371B3F" w:rsidRPr="002538B0" w:rsidRDefault="00DB5427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="00371B3F" w:rsidRPr="002538B0">
        <w:rPr>
          <w:rFonts w:ascii="SutonnyMJ" w:hAnsi="SutonnyMJ" w:cs="SutonnyMJ"/>
          <w:sz w:val="24"/>
          <w:szCs w:val="24"/>
          <w:highlight w:val="yellow"/>
        </w:rPr>
        <w:t xml:space="preserve">‡P¤^vi </w:t>
      </w:r>
      <w:r w:rsidR="00371B3F" w:rsidRPr="002538B0">
        <w:rPr>
          <w:rFonts w:ascii="Times New Roman" w:hAnsi="Times New Roman" w:cs="Times New Roman"/>
          <w:sz w:val="24"/>
          <w:szCs w:val="24"/>
          <w:highlight w:val="yellow"/>
        </w:rPr>
        <w:t>1 [</w:t>
      </w:r>
      <w:r w:rsidR="00371B3F" w:rsidRPr="002538B0">
        <w:rPr>
          <w:rFonts w:ascii="Times New Roman" w:hAnsi="Times New Roman" w:cs="Times New Roman"/>
          <w:highlight w:val="yellow"/>
        </w:rPr>
        <w:t>Chamber</w:t>
      </w:r>
      <w:r w:rsidR="00371B3F" w:rsidRPr="002538B0">
        <w:rPr>
          <w:highlight w:val="yellow"/>
        </w:rPr>
        <w:t xml:space="preserve"> 1</w:t>
      </w:r>
      <w:r w:rsidR="00371B3F" w:rsidRPr="002538B0">
        <w:rPr>
          <w:rFonts w:ascii="Times New Roman" w:hAnsi="Times New Roman" w:cs="Times New Roman"/>
          <w:highlight w:val="yellow"/>
        </w:rPr>
        <w:t>]</w:t>
      </w:r>
      <w:r w:rsidR="00371B3F" w:rsidRPr="002538B0">
        <w:rPr>
          <w:highlight w:val="yellow"/>
        </w:rPr>
        <w:t>......</w:t>
      </w:r>
      <w:r w:rsidR="00371B3F" w:rsidRPr="002538B0">
        <w:rPr>
          <w:rFonts w:ascii="Arial" w:hAnsi="Arial" w:cs="Arial"/>
          <w:sz w:val="40"/>
          <w:szCs w:val="40"/>
          <w:highlight w:val="yellow"/>
        </w:rPr>
        <w:t>□</w:t>
      </w:r>
    </w:p>
    <w:p w:rsidR="00371B3F" w:rsidRPr="002538B0" w:rsidRDefault="00371B3F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‡P¤^vi 2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2</w:t>
      </w:r>
      <w:r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Pr="002538B0">
        <w:rPr>
          <w:rFonts w:cstheme="minorHAnsi"/>
          <w:sz w:val="40"/>
          <w:szCs w:val="40"/>
          <w:highlight w:val="yellow"/>
        </w:rPr>
        <w:t>□</w:t>
      </w:r>
    </w:p>
    <w:p w:rsidR="00371B3F" w:rsidRPr="002538B0" w:rsidRDefault="00371B3F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‡P¤^vi 3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3</w:t>
      </w:r>
      <w:r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Pr="002538B0">
        <w:rPr>
          <w:rFonts w:cstheme="minorHAnsi"/>
          <w:sz w:val="40"/>
          <w:szCs w:val="40"/>
          <w:highlight w:val="yellow"/>
        </w:rPr>
        <w:t>□</w:t>
      </w:r>
    </w:p>
    <w:p w:rsidR="00371B3F" w:rsidRPr="002538B0" w:rsidRDefault="00371B3F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‡P¤^vi 4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4</w:t>
      </w:r>
      <w:r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Pr="002538B0">
        <w:rPr>
          <w:rFonts w:cstheme="minorHAnsi"/>
          <w:sz w:val="40"/>
          <w:szCs w:val="40"/>
          <w:highlight w:val="yellow"/>
        </w:rPr>
        <w:t>□</w:t>
      </w:r>
    </w:p>
    <w:p w:rsidR="00371B3F" w:rsidRPr="002538B0" w:rsidRDefault="00371B3F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‡P¤^vi 5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5</w:t>
      </w:r>
      <w:r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Pr="002538B0">
        <w:rPr>
          <w:rFonts w:cstheme="minorHAnsi"/>
          <w:sz w:val="40"/>
          <w:szCs w:val="40"/>
          <w:highlight w:val="yellow"/>
        </w:rPr>
        <w:t>□</w:t>
      </w:r>
    </w:p>
    <w:p w:rsidR="00371B3F" w:rsidRPr="002538B0" w:rsidRDefault="00371B3F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‡P¤^vi 6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6</w:t>
      </w:r>
      <w:r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Pr="002538B0">
        <w:rPr>
          <w:rFonts w:cstheme="minorHAnsi"/>
          <w:sz w:val="40"/>
          <w:szCs w:val="40"/>
          <w:highlight w:val="yellow"/>
        </w:rPr>
        <w:t>□</w:t>
      </w:r>
    </w:p>
    <w:p w:rsidR="00371B3F" w:rsidRPr="002538B0" w:rsidRDefault="00371B3F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‡P¤^vi 7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7</w:t>
      </w:r>
      <w:r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Pr="002538B0">
        <w:rPr>
          <w:rFonts w:cstheme="minorHAnsi"/>
          <w:sz w:val="40"/>
          <w:szCs w:val="40"/>
          <w:highlight w:val="yellow"/>
        </w:rPr>
        <w:t>□</w:t>
      </w:r>
    </w:p>
    <w:p w:rsidR="00250C9F" w:rsidRPr="002538B0" w:rsidRDefault="00CF73C8" w:rsidP="003125B0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rPr>
          <w:highlight w:val="yellow"/>
        </w:rPr>
      </w:pPr>
      <w:r w:rsidRPr="002538B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</w:t>
      </w:r>
      <w:proofErr w:type="spellStart"/>
      <w:r w:rsidR="000877DE" w:rsidRPr="002538B0">
        <w:rPr>
          <w:rFonts w:ascii="SutonnyMJ" w:hAnsi="SutonnyMJ" w:cs="SutonnyMJ"/>
          <w:highlight w:val="yellow"/>
        </w:rPr>
        <w:t>cvqLvbvwU‡Z</w:t>
      </w:r>
      <w:proofErr w:type="spellEnd"/>
      <w:r w:rsidR="000877DE"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="000877DE" w:rsidRPr="002538B0">
        <w:rPr>
          <w:rFonts w:ascii="SutonnyMJ" w:hAnsi="SutonnyMJ" w:cs="SutonnyMJ"/>
          <w:highlight w:val="yellow"/>
        </w:rPr>
        <w:t>wK</w:t>
      </w:r>
      <w:proofErr w:type="spellEnd"/>
      <w:r w:rsidR="000877DE" w:rsidRPr="002538B0">
        <w:rPr>
          <w:rFonts w:ascii="SutonnyMJ" w:hAnsi="SutonnyMJ" w:cs="SutonnyMJ"/>
          <w:highlight w:val="yellow"/>
        </w:rPr>
        <w:t xml:space="preserve"> †</w:t>
      </w:r>
      <w:proofErr w:type="spellStart"/>
      <w:r w:rsidR="000877DE" w:rsidRPr="002538B0">
        <w:rPr>
          <w:rFonts w:ascii="SutonnyMJ" w:hAnsi="SutonnyMJ" w:cs="SutonnyMJ"/>
          <w:highlight w:val="yellow"/>
        </w:rPr>
        <w:t>Kvb</w:t>
      </w:r>
      <w:proofErr w:type="spellEnd"/>
      <w:r w:rsidR="000877DE" w:rsidRPr="002538B0">
        <w:rPr>
          <w:highlight w:val="yellow"/>
        </w:rPr>
        <w:t xml:space="preserve"> </w:t>
      </w:r>
      <w:proofErr w:type="spellStart"/>
      <w:r w:rsidR="000877DE" w:rsidRPr="002538B0">
        <w:rPr>
          <w:rFonts w:ascii="SutonnyMJ" w:hAnsi="SutonnyMJ" w:cs="SutonnyMJ"/>
          <w:highlight w:val="yellow"/>
        </w:rPr>
        <w:t>Kvh©Kix</w:t>
      </w:r>
      <w:proofErr w:type="spellEnd"/>
      <w:r w:rsidR="000877DE"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="000877DE" w:rsidRPr="002538B0">
        <w:rPr>
          <w:rFonts w:ascii="SutonnyMJ" w:hAnsi="SutonnyMJ" w:cs="SutonnyMJ"/>
          <w:highlight w:val="yellow"/>
        </w:rPr>
        <w:t>Av‡jv</w:t>
      </w:r>
      <w:proofErr w:type="spellEnd"/>
      <w:r w:rsidR="000877DE" w:rsidRPr="002538B0">
        <w:rPr>
          <w:rFonts w:ascii="SutonnyMJ" w:hAnsi="SutonnyMJ" w:cs="SutonnyMJ"/>
          <w:highlight w:val="yellow"/>
        </w:rPr>
        <w:t xml:space="preserve"> </w:t>
      </w:r>
      <w:proofErr w:type="spellStart"/>
      <w:r w:rsidR="000877DE" w:rsidRPr="002538B0">
        <w:rPr>
          <w:rFonts w:ascii="SutonnyMJ" w:hAnsi="SutonnyMJ" w:cs="SutonnyMJ"/>
          <w:highlight w:val="yellow"/>
        </w:rPr>
        <w:t>wQj</w:t>
      </w:r>
      <w:proofErr w:type="spellEnd"/>
      <w:r w:rsidR="000877DE" w:rsidRPr="002538B0">
        <w:rPr>
          <w:rFonts w:ascii="SutonnyMJ" w:hAnsi="SutonnyMJ" w:cs="SutonnyMJ"/>
          <w:highlight w:val="yellow"/>
        </w:rPr>
        <w:t xml:space="preserve">? </w:t>
      </w:r>
      <w:r w:rsidR="006E3E18"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250C9F" w:rsidRPr="002538B0">
        <w:rPr>
          <w:highlight w:val="yellow"/>
        </w:rPr>
        <w:t>Is there any working light in the latrine?</w:t>
      </w:r>
      <w:r w:rsidR="008B7246" w:rsidRPr="002538B0">
        <w:rPr>
          <w:highlight w:val="yellow"/>
        </w:rPr>
        <w:t>]</w:t>
      </w:r>
      <w:r w:rsidR="00454913" w:rsidRPr="002538B0">
        <w:rPr>
          <w:highlight w:val="yellow"/>
        </w:rPr>
        <w:t xml:space="preserve"> </w:t>
      </w:r>
      <w:r w:rsidR="00454913" w:rsidRPr="002538B0">
        <w:rPr>
          <w:rFonts w:ascii="Times New Roman" w:hAnsi="Times New Roman" w:cs="Times New Roman"/>
          <w:sz w:val="24"/>
          <w:szCs w:val="24"/>
          <w:highlight w:val="yellow"/>
        </w:rPr>
        <w:t>......................</w:t>
      </w:r>
      <w:commentRangeStart w:id="22"/>
      <w:r w:rsidR="00454913" w:rsidRPr="002538B0">
        <w:rPr>
          <w:rFonts w:ascii="Times New Roman" w:eastAsia="Calibri" w:hAnsi="Times New Roman" w:cs="Times New Roman"/>
          <w:color w:val="000000"/>
          <w:sz w:val="32"/>
          <w:szCs w:val="32"/>
          <w:highlight w:val="yellow"/>
        </w:rPr>
        <w:sym w:font="Symbol" w:char="F0FF"/>
      </w:r>
      <w:commentRangeEnd w:id="22"/>
      <w:r w:rsidR="00C64245" w:rsidRPr="002538B0">
        <w:rPr>
          <w:rStyle w:val="CommentReference"/>
          <w:highlight w:val="yellow"/>
        </w:rPr>
        <w:commentReference w:id="22"/>
      </w:r>
    </w:p>
    <w:p w:rsidR="004F56F2" w:rsidRPr="002538B0" w:rsidRDefault="00873D84" w:rsidP="004F56F2">
      <w:pPr>
        <w:pStyle w:val="ListParagraph"/>
        <w:tabs>
          <w:tab w:val="left" w:pos="900"/>
        </w:tabs>
        <w:spacing w:after="120" w:line="240" w:lineRule="auto"/>
        <w:rPr>
          <w:highlight w:val="yellow"/>
        </w:rPr>
      </w:pPr>
      <w:r w:rsidRPr="002538B0">
        <w:rPr>
          <w:highlight w:val="yellow"/>
        </w:rPr>
        <w:tab/>
      </w:r>
      <w:r w:rsidRPr="002538B0">
        <w:rPr>
          <w:highlight w:val="yellow"/>
        </w:rPr>
        <w:tab/>
      </w:r>
    </w:p>
    <w:p w:rsidR="001F0069" w:rsidRPr="002538B0" w:rsidRDefault="004F56F2" w:rsidP="001F0069">
      <w:pPr>
        <w:pStyle w:val="ListParagraph"/>
        <w:numPr>
          <w:ilvl w:val="0"/>
          <w:numId w:val="42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538B0">
        <w:rPr>
          <w:rFonts w:ascii="SutonnyMJ" w:hAnsi="SutonnyMJ" w:cs="SutonnyMJ"/>
          <w:sz w:val="24"/>
          <w:szCs w:val="24"/>
          <w:highlight w:val="yellow"/>
        </w:rPr>
        <w:t>bv</w:t>
      </w:r>
      <w:proofErr w:type="spellEnd"/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[No].............................0</w:t>
      </w:r>
    </w:p>
    <w:p w:rsidR="004F56F2" w:rsidRPr="002538B0" w:rsidRDefault="004F56F2" w:rsidP="001F0069">
      <w:pPr>
        <w:pStyle w:val="ListParagraph"/>
        <w:numPr>
          <w:ilvl w:val="0"/>
          <w:numId w:val="42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538B0">
        <w:rPr>
          <w:rFonts w:ascii="SutonnyMJ" w:hAnsi="SutonnyMJ" w:cs="SutonnyMJ"/>
          <w:sz w:val="24"/>
          <w:szCs w:val="24"/>
          <w:highlight w:val="yellow"/>
        </w:rPr>
        <w:t>nu¨v</w:t>
      </w:r>
      <w:proofErr w:type="spellEnd"/>
      <w:r w:rsidRPr="002538B0">
        <w:rPr>
          <w:rFonts w:ascii="Times New Roman" w:hAnsi="Times New Roman" w:cs="Times New Roman"/>
          <w:sz w:val="24"/>
          <w:szCs w:val="24"/>
          <w:highlight w:val="yellow"/>
        </w:rPr>
        <w:t xml:space="preserve"> [Yes]...........................1</w:t>
      </w:r>
    </w:p>
    <w:p w:rsidR="00371B3F" w:rsidRPr="002538B0" w:rsidRDefault="00873D84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="00371B3F" w:rsidRPr="002538B0">
        <w:rPr>
          <w:rFonts w:ascii="SutonnyMJ" w:hAnsi="SutonnyMJ" w:cs="SutonnyMJ"/>
          <w:sz w:val="24"/>
          <w:szCs w:val="24"/>
          <w:highlight w:val="yellow"/>
        </w:rPr>
        <w:t xml:space="preserve">‡P¤^vi </w:t>
      </w:r>
      <w:r w:rsidR="00371B3F" w:rsidRPr="002538B0">
        <w:rPr>
          <w:rFonts w:ascii="Times New Roman" w:hAnsi="Times New Roman" w:cs="Times New Roman"/>
          <w:sz w:val="24"/>
          <w:szCs w:val="24"/>
          <w:highlight w:val="yellow"/>
        </w:rPr>
        <w:t>1 [</w:t>
      </w:r>
      <w:r w:rsidR="00371B3F" w:rsidRPr="002538B0">
        <w:rPr>
          <w:rFonts w:ascii="Times New Roman" w:hAnsi="Times New Roman" w:cs="Times New Roman"/>
          <w:highlight w:val="yellow"/>
        </w:rPr>
        <w:t>Chamber</w:t>
      </w:r>
      <w:r w:rsidR="00371B3F" w:rsidRPr="002538B0">
        <w:rPr>
          <w:highlight w:val="yellow"/>
        </w:rPr>
        <w:t xml:space="preserve"> 1</w:t>
      </w:r>
      <w:r w:rsidR="00371B3F" w:rsidRPr="002538B0">
        <w:rPr>
          <w:rFonts w:ascii="Times New Roman" w:hAnsi="Times New Roman" w:cs="Times New Roman"/>
          <w:highlight w:val="yellow"/>
        </w:rPr>
        <w:t>]</w:t>
      </w:r>
      <w:r w:rsidR="00371B3F" w:rsidRPr="002538B0">
        <w:rPr>
          <w:highlight w:val="yellow"/>
        </w:rPr>
        <w:t>......</w:t>
      </w:r>
      <w:r w:rsidR="00371B3F" w:rsidRPr="002538B0">
        <w:rPr>
          <w:rFonts w:ascii="Arial" w:hAnsi="Arial" w:cs="Arial"/>
          <w:sz w:val="40"/>
          <w:szCs w:val="40"/>
          <w:highlight w:val="yellow"/>
        </w:rPr>
        <w:t>□</w:t>
      </w:r>
    </w:p>
    <w:p w:rsidR="00371B3F" w:rsidRPr="002538B0" w:rsidRDefault="00371B3F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‡P¤^vi 2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2</w:t>
      </w:r>
      <w:r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Pr="002538B0">
        <w:rPr>
          <w:rFonts w:cstheme="minorHAnsi"/>
          <w:sz w:val="40"/>
          <w:szCs w:val="40"/>
          <w:highlight w:val="yellow"/>
        </w:rPr>
        <w:t>□</w:t>
      </w:r>
    </w:p>
    <w:p w:rsidR="00371B3F" w:rsidRPr="002538B0" w:rsidRDefault="00371B3F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‡P¤^vi 3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3</w:t>
      </w:r>
      <w:r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Pr="002538B0">
        <w:rPr>
          <w:rFonts w:cstheme="minorHAnsi"/>
          <w:sz w:val="40"/>
          <w:szCs w:val="40"/>
          <w:highlight w:val="yellow"/>
        </w:rPr>
        <w:t>□</w:t>
      </w:r>
    </w:p>
    <w:p w:rsidR="00371B3F" w:rsidRPr="002538B0" w:rsidRDefault="00371B3F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‡P¤^vi 4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4</w:t>
      </w:r>
      <w:r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Pr="002538B0">
        <w:rPr>
          <w:rFonts w:cstheme="minorHAnsi"/>
          <w:sz w:val="40"/>
          <w:szCs w:val="40"/>
          <w:highlight w:val="yellow"/>
        </w:rPr>
        <w:t>□</w:t>
      </w:r>
    </w:p>
    <w:p w:rsidR="00371B3F" w:rsidRPr="002538B0" w:rsidRDefault="00371B3F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‡P¤^vi 5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5</w:t>
      </w:r>
      <w:r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Pr="002538B0">
        <w:rPr>
          <w:rFonts w:cstheme="minorHAnsi"/>
          <w:sz w:val="40"/>
          <w:szCs w:val="40"/>
          <w:highlight w:val="yellow"/>
        </w:rPr>
        <w:t>□</w:t>
      </w:r>
    </w:p>
    <w:p w:rsidR="00371B3F" w:rsidRPr="002538B0" w:rsidRDefault="00371B3F" w:rsidP="00371B3F">
      <w:pPr>
        <w:spacing w:after="120" w:line="240" w:lineRule="auto"/>
        <w:ind w:left="720"/>
        <w:rPr>
          <w:highlight w:val="yellow"/>
        </w:rPr>
      </w:pPr>
      <w:r w:rsidRPr="002538B0">
        <w:rPr>
          <w:highlight w:val="yellow"/>
        </w:rPr>
        <w:tab/>
      </w:r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‡P¤^vi 6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6</w:t>
      </w:r>
      <w:r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Pr="002538B0">
        <w:rPr>
          <w:rFonts w:cstheme="minorHAnsi"/>
          <w:sz w:val="40"/>
          <w:szCs w:val="40"/>
          <w:highlight w:val="yellow"/>
        </w:rPr>
        <w:t>□</w:t>
      </w:r>
    </w:p>
    <w:p w:rsidR="00371B3F" w:rsidRDefault="00371B3F" w:rsidP="00371B3F">
      <w:pPr>
        <w:spacing w:after="120" w:line="240" w:lineRule="auto"/>
        <w:ind w:left="720"/>
      </w:pPr>
      <w:r w:rsidRPr="002538B0">
        <w:rPr>
          <w:highlight w:val="yellow"/>
        </w:rPr>
        <w:tab/>
      </w:r>
      <w:r w:rsidRPr="002538B0">
        <w:rPr>
          <w:rFonts w:ascii="SutonnyMJ" w:hAnsi="SutonnyMJ" w:cs="SutonnyMJ"/>
          <w:sz w:val="24"/>
          <w:szCs w:val="24"/>
          <w:highlight w:val="yellow"/>
        </w:rPr>
        <w:t xml:space="preserve">‡P¤^vi 7 </w:t>
      </w:r>
      <w:r w:rsidRPr="002538B0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2538B0">
        <w:rPr>
          <w:highlight w:val="yellow"/>
        </w:rPr>
        <w:t>Chamber 7</w:t>
      </w:r>
      <w:r w:rsidRPr="002538B0">
        <w:rPr>
          <w:rFonts w:ascii="Times New Roman" w:hAnsi="Times New Roman" w:cs="Times New Roman"/>
          <w:highlight w:val="yellow"/>
        </w:rPr>
        <w:t>]</w:t>
      </w:r>
      <w:r w:rsidRPr="002538B0">
        <w:rPr>
          <w:highlight w:val="yellow"/>
        </w:rPr>
        <w:t>......</w:t>
      </w:r>
      <w:r w:rsidRPr="002538B0">
        <w:rPr>
          <w:rFonts w:cstheme="minorHAnsi"/>
          <w:sz w:val="40"/>
          <w:szCs w:val="40"/>
          <w:highlight w:val="yellow"/>
        </w:rPr>
        <w:t>□</w:t>
      </w:r>
    </w:p>
    <w:p w:rsidR="0039049E" w:rsidRPr="0039049E" w:rsidRDefault="00CB11B2" w:rsidP="003125B0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>
        <w:rPr>
          <w:rFonts w:ascii="SutonnyMJ" w:hAnsi="SutonnyMJ" w:cs="SutonnyMJ"/>
        </w:rPr>
        <w:t xml:space="preserve"> </w:t>
      </w:r>
      <w:proofErr w:type="spellStart"/>
      <w:r w:rsidR="007E22FD">
        <w:rPr>
          <w:rFonts w:ascii="SutonnyMJ" w:hAnsi="SutonnyMJ" w:cs="SutonnyMJ"/>
        </w:rPr>
        <w:t>cvqLvbvq</w:t>
      </w:r>
      <w:proofErr w:type="spellEnd"/>
      <w:r w:rsidR="007E22FD">
        <w:rPr>
          <w:rFonts w:ascii="SutonnyMJ" w:hAnsi="SutonnyMJ" w:cs="SutonnyMJ"/>
        </w:rPr>
        <w:t xml:space="preserve"> </w:t>
      </w:r>
      <w:proofErr w:type="spellStart"/>
      <w:r w:rsidR="007E22FD">
        <w:rPr>
          <w:rFonts w:ascii="SutonnyMJ" w:hAnsi="SutonnyMJ" w:cs="SutonnyMJ"/>
        </w:rPr>
        <w:t>wK</w:t>
      </w:r>
      <w:proofErr w:type="spellEnd"/>
      <w:r w:rsidR="007E22FD">
        <w:rPr>
          <w:rFonts w:ascii="SutonnyMJ" w:hAnsi="SutonnyMJ" w:cs="SutonnyMJ"/>
        </w:rPr>
        <w:t xml:space="preserve"> </w:t>
      </w:r>
      <w:proofErr w:type="spellStart"/>
      <w:r w:rsidR="007E22FD">
        <w:rPr>
          <w:rFonts w:ascii="SutonnyMJ" w:hAnsi="SutonnyMJ" w:cs="SutonnyMJ"/>
        </w:rPr>
        <w:t>ai‡bi</w:t>
      </w:r>
      <w:proofErr w:type="spellEnd"/>
      <w:r w:rsidR="007E22FD">
        <w:rPr>
          <w:rFonts w:ascii="SutonnyMJ" w:hAnsi="SutonnyMJ" w:cs="SutonnyMJ"/>
        </w:rPr>
        <w:t xml:space="preserve"> </w:t>
      </w:r>
      <w:proofErr w:type="spellStart"/>
      <w:r w:rsidR="000877DE">
        <w:rPr>
          <w:rFonts w:ascii="SutonnyMJ" w:hAnsi="SutonnyMJ" w:cs="SutonnyMJ"/>
        </w:rPr>
        <w:t>cvwb</w:t>
      </w:r>
      <w:r w:rsidR="007E22FD">
        <w:rPr>
          <w:rFonts w:ascii="SutonnyMJ" w:hAnsi="SutonnyMJ" w:cs="SutonnyMJ"/>
        </w:rPr>
        <w:t>i</w:t>
      </w:r>
      <w:proofErr w:type="spellEnd"/>
      <w:r w:rsidR="007E22FD">
        <w:rPr>
          <w:rFonts w:ascii="SutonnyMJ" w:hAnsi="SutonnyMJ" w:cs="SutonnyMJ"/>
        </w:rPr>
        <w:t xml:space="preserve"> </w:t>
      </w:r>
      <w:proofErr w:type="spellStart"/>
      <w:r w:rsidR="007E22FD">
        <w:rPr>
          <w:rFonts w:ascii="SutonnyMJ" w:hAnsi="SutonnyMJ" w:cs="SutonnyMJ"/>
        </w:rPr>
        <w:t>e¨e¯’v</w:t>
      </w:r>
      <w:proofErr w:type="spellEnd"/>
      <w:r w:rsidR="007E22FD">
        <w:rPr>
          <w:rFonts w:ascii="SutonnyMJ" w:hAnsi="SutonnyMJ" w:cs="SutonnyMJ"/>
        </w:rPr>
        <w:t xml:space="preserve"> </w:t>
      </w:r>
      <w:proofErr w:type="spellStart"/>
      <w:r w:rsidR="007E22FD">
        <w:rPr>
          <w:rFonts w:ascii="SutonnyMJ" w:hAnsi="SutonnyMJ" w:cs="SutonnyMJ"/>
        </w:rPr>
        <w:t>wQj</w:t>
      </w:r>
      <w:proofErr w:type="spellEnd"/>
      <w:r w:rsidR="007E22FD">
        <w:rPr>
          <w:rFonts w:ascii="SutonnyMJ" w:hAnsi="SutonnyMJ" w:cs="SutonnyMJ"/>
        </w:rPr>
        <w:t>?</w:t>
      </w:r>
      <w:r w:rsidR="006E3E18" w:rsidRPr="006E3E18">
        <w:rPr>
          <w:rFonts w:ascii="Times New Roman" w:hAnsi="Times New Roman" w:cs="Times New Roman"/>
          <w:sz w:val="24"/>
          <w:szCs w:val="24"/>
        </w:rPr>
        <w:t xml:space="preserve"> </w:t>
      </w:r>
      <w:r w:rsidR="006E3E18" w:rsidRPr="004F56F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Provision of water for the toilet</w:t>
      </w:r>
      <w:r w:rsidR="00CD41ED">
        <w:rPr>
          <w:rFonts w:ascii="Times New Roman" w:hAnsi="Times New Roman" w:cs="Times New Roman"/>
          <w:sz w:val="24"/>
          <w:szCs w:val="24"/>
        </w:rPr>
        <w:t xml:space="preserve"> </w:t>
      </w:r>
      <w:r w:rsidR="009273CE">
        <w:t>t</w:t>
      </w:r>
      <w:r w:rsidR="006E3E18">
        <w:t>]</w:t>
      </w:r>
      <w:r w:rsidR="009273CE">
        <w:t>: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commentRangeStart w:id="23"/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23"/>
      <w:r w:rsidR="007B1117">
        <w:rPr>
          <w:rStyle w:val="CommentReference"/>
        </w:rPr>
        <w:commentReference w:id="23"/>
      </w:r>
    </w:p>
    <w:p w:rsidR="00C64245" w:rsidRPr="0039049E" w:rsidRDefault="00C64245" w:rsidP="00C64245">
      <w:pPr>
        <w:pStyle w:val="ListParagraph"/>
        <w:numPr>
          <w:ilvl w:val="2"/>
          <w:numId w:val="2"/>
        </w:numPr>
        <w:tabs>
          <w:tab w:val="left" w:pos="720"/>
          <w:tab w:val="left" w:pos="900"/>
        </w:tabs>
        <w:spacing w:after="120" w:line="240" w:lineRule="auto"/>
      </w:pPr>
      <w:proofErr w:type="spellStart"/>
      <w:r w:rsidRPr="0039049E">
        <w:rPr>
          <w:rFonts w:ascii="SutonnyMJ" w:hAnsi="SutonnyMJ" w:cs="SutonnyMJ"/>
          <w:sz w:val="24"/>
          <w:szCs w:val="24"/>
        </w:rPr>
        <w:t>cvqLvbvi</w:t>
      </w:r>
      <w:proofErr w:type="spellEnd"/>
      <w:r w:rsidRPr="0039049E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39049E">
        <w:rPr>
          <w:rFonts w:ascii="SutonnyMJ" w:hAnsi="SutonnyMJ" w:cs="SutonnyMJ"/>
          <w:sz w:val="24"/>
          <w:szCs w:val="24"/>
        </w:rPr>
        <w:t>fZ‡i</w:t>
      </w:r>
      <w:proofErr w:type="spellEnd"/>
      <w:r w:rsidRPr="0039049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9049E">
        <w:rPr>
          <w:rFonts w:ascii="SutonnyMJ" w:hAnsi="SutonnyMJ" w:cs="SutonnyMJ"/>
          <w:sz w:val="24"/>
          <w:szCs w:val="24"/>
        </w:rPr>
        <w:t>cvwbi</w:t>
      </w:r>
      <w:proofErr w:type="spellEnd"/>
      <w:r w:rsidRPr="0039049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9049E">
        <w:rPr>
          <w:rFonts w:ascii="SutonnyMJ" w:hAnsi="SutonnyMJ" w:cs="SutonnyMJ"/>
          <w:sz w:val="24"/>
          <w:szCs w:val="24"/>
        </w:rPr>
        <w:t>U¨vc</w:t>
      </w:r>
      <w:proofErr w:type="spellEnd"/>
      <w:r w:rsidRPr="0039049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9049E">
        <w:rPr>
          <w:rFonts w:ascii="SutonnyMJ" w:hAnsi="SutonnyMJ" w:cs="SutonnyMJ"/>
          <w:sz w:val="24"/>
          <w:szCs w:val="24"/>
        </w:rPr>
        <w:t>w`‡q</w:t>
      </w:r>
      <w:proofErr w:type="spellEnd"/>
      <w:r w:rsidRPr="0039049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9049E">
        <w:rPr>
          <w:rFonts w:ascii="SutonnyMJ" w:hAnsi="SutonnyMJ" w:cs="SutonnyMJ"/>
          <w:sz w:val="24"/>
          <w:szCs w:val="24"/>
        </w:rPr>
        <w:t>cvwb</w:t>
      </w:r>
      <w:proofErr w:type="spellEnd"/>
      <w:r w:rsidRPr="0039049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9049E">
        <w:rPr>
          <w:rFonts w:ascii="SutonnyMJ" w:hAnsi="SutonnyMJ" w:cs="SutonnyMJ"/>
          <w:sz w:val="24"/>
          <w:szCs w:val="24"/>
        </w:rPr>
        <w:t>mieiv‡ni</w:t>
      </w:r>
      <w:proofErr w:type="spellEnd"/>
      <w:r w:rsidRPr="0039049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9049E">
        <w:rPr>
          <w:rFonts w:ascii="SutonnyMJ" w:hAnsi="SutonnyMJ" w:cs="SutonnyMJ"/>
          <w:sz w:val="24"/>
          <w:szCs w:val="24"/>
        </w:rPr>
        <w:t>e¨e¯’v</w:t>
      </w:r>
      <w:proofErr w:type="spellEnd"/>
      <w:r w:rsidRPr="008B7246">
        <w:t xml:space="preserve"> </w:t>
      </w:r>
      <w:r>
        <w:t xml:space="preserve"> </w:t>
      </w:r>
      <w:r w:rsidRPr="0039049E">
        <w:rPr>
          <w:rFonts w:ascii="Times New Roman" w:hAnsi="Times New Roman" w:cs="Times New Roman"/>
          <w:sz w:val="24"/>
          <w:szCs w:val="24"/>
        </w:rPr>
        <w:t>Water tap inside........................................1</w:t>
      </w:r>
    </w:p>
    <w:p w:rsidR="00C64245" w:rsidRPr="0039049E" w:rsidRDefault="00C64245" w:rsidP="00C64245">
      <w:pPr>
        <w:pStyle w:val="ListParagraph"/>
        <w:numPr>
          <w:ilvl w:val="2"/>
          <w:numId w:val="2"/>
        </w:numPr>
        <w:tabs>
          <w:tab w:val="left" w:pos="720"/>
          <w:tab w:val="left" w:pos="900"/>
        </w:tabs>
        <w:spacing w:after="120" w:line="240" w:lineRule="auto"/>
      </w:pPr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9049E">
        <w:rPr>
          <w:rFonts w:ascii="Vrinda" w:hAnsi="Vrinda" w:cs="Vrinda"/>
          <w:sz w:val="24"/>
          <w:szCs w:val="24"/>
        </w:rPr>
        <w:t>ড্রাম</w:t>
      </w:r>
      <w:proofErr w:type="spellEnd"/>
      <w:r w:rsidRPr="0039049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9049E">
        <w:rPr>
          <w:rFonts w:ascii="Vrinda" w:hAnsi="Vrinda" w:cs="Vrinda"/>
          <w:sz w:val="24"/>
          <w:szCs w:val="24"/>
        </w:rPr>
        <w:t>বালতি</w:t>
      </w:r>
      <w:proofErr w:type="spellEnd"/>
      <w:r w:rsidRPr="00390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49E">
        <w:rPr>
          <w:rFonts w:ascii="Vrinda" w:hAnsi="Vrinda" w:cs="Vrinda"/>
          <w:sz w:val="24"/>
          <w:szCs w:val="24"/>
        </w:rPr>
        <w:t>দিয়ে</w:t>
      </w:r>
      <w:proofErr w:type="spellEnd"/>
      <w:r w:rsidRPr="00390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49E">
        <w:rPr>
          <w:rFonts w:ascii="Vrinda" w:hAnsi="Vrinda" w:cs="Vrinda"/>
          <w:sz w:val="24"/>
          <w:szCs w:val="24"/>
        </w:rPr>
        <w:t>পায়খানার</w:t>
      </w:r>
      <w:proofErr w:type="spellEnd"/>
      <w:r w:rsidRPr="00390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49E">
        <w:rPr>
          <w:rFonts w:ascii="Vrinda" w:hAnsi="Vrinda" w:cs="Vrinda"/>
          <w:sz w:val="24"/>
          <w:szCs w:val="24"/>
        </w:rPr>
        <w:t>ভেতরে</w:t>
      </w:r>
      <w:proofErr w:type="spellEnd"/>
      <w:r w:rsidRPr="00390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49E">
        <w:rPr>
          <w:rFonts w:ascii="Vrinda" w:hAnsi="Vrinda" w:cs="Vrinda"/>
          <w:sz w:val="24"/>
          <w:szCs w:val="24"/>
        </w:rPr>
        <w:t>পানি</w:t>
      </w:r>
      <w:proofErr w:type="spellEnd"/>
      <w:r w:rsidRPr="00390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49E">
        <w:rPr>
          <w:rFonts w:ascii="Vrinda" w:hAnsi="Vrinda" w:cs="Vrinda"/>
          <w:sz w:val="24"/>
          <w:szCs w:val="24"/>
        </w:rPr>
        <w:t>রাখার</w:t>
      </w:r>
      <w:proofErr w:type="spellEnd"/>
      <w:r w:rsidRPr="00390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49E">
        <w:rPr>
          <w:rFonts w:ascii="Vrinda" w:hAnsi="Vrinda" w:cs="Vrinda"/>
          <w:sz w:val="24"/>
          <w:szCs w:val="24"/>
        </w:rPr>
        <w:t>ব্যবস্থা</w:t>
      </w:r>
      <w:proofErr w:type="spellEnd"/>
      <w:r w:rsidRPr="0039049E">
        <w:rPr>
          <w:rFonts w:ascii="Times New Roman" w:hAnsi="Times New Roman" w:cs="Times New Roman"/>
          <w:sz w:val="24"/>
          <w:szCs w:val="24"/>
        </w:rPr>
        <w:t xml:space="preserve">  Drum/bucket for storing water inside.......2</w:t>
      </w:r>
    </w:p>
    <w:p w:rsidR="00C64245" w:rsidRPr="0039049E" w:rsidRDefault="00C64245" w:rsidP="00C64245">
      <w:pPr>
        <w:pStyle w:val="ListParagraph"/>
        <w:numPr>
          <w:ilvl w:val="2"/>
          <w:numId w:val="2"/>
        </w:numPr>
        <w:tabs>
          <w:tab w:val="left" w:pos="720"/>
          <w:tab w:val="left" w:pos="900"/>
        </w:tabs>
        <w:spacing w:after="120" w:line="240" w:lineRule="auto"/>
      </w:pPr>
      <w:proofErr w:type="spellStart"/>
      <w:r w:rsidRPr="0039049E">
        <w:rPr>
          <w:rFonts w:ascii="Vrinda" w:hAnsi="Vrinda" w:cs="Vrinda"/>
          <w:sz w:val="24"/>
          <w:szCs w:val="24"/>
        </w:rPr>
        <w:t>শুধুমাত্র</w:t>
      </w:r>
      <w:proofErr w:type="spellEnd"/>
      <w:r w:rsidRPr="00390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49E">
        <w:rPr>
          <w:rFonts w:ascii="Vrinda" w:hAnsi="Vrinda" w:cs="Vrinda"/>
          <w:sz w:val="24"/>
          <w:szCs w:val="24"/>
        </w:rPr>
        <w:t>বদনা</w:t>
      </w:r>
      <w:proofErr w:type="spellEnd"/>
      <w:r w:rsidRPr="0039049E">
        <w:rPr>
          <w:rFonts w:ascii="Times New Roman" w:hAnsi="Times New Roman" w:cs="Times New Roman"/>
          <w:sz w:val="24"/>
          <w:szCs w:val="24"/>
        </w:rPr>
        <w:t xml:space="preserve"> Only </w:t>
      </w:r>
      <w:proofErr w:type="spellStart"/>
      <w:r w:rsidRPr="0039049E">
        <w:rPr>
          <w:rFonts w:ascii="Times New Roman" w:hAnsi="Times New Roman" w:cs="Times New Roman"/>
          <w:sz w:val="24"/>
          <w:szCs w:val="24"/>
        </w:rPr>
        <w:t>bodna</w:t>
      </w:r>
      <w:proofErr w:type="spellEnd"/>
      <w:r w:rsidRPr="0039049E">
        <w:rPr>
          <w:rFonts w:ascii="Times New Roman" w:hAnsi="Times New Roman" w:cs="Times New Roman"/>
          <w:sz w:val="24"/>
          <w:szCs w:val="24"/>
        </w:rPr>
        <w:t>.................................................3</w:t>
      </w:r>
    </w:p>
    <w:p w:rsidR="00C64245" w:rsidRPr="0039049E" w:rsidRDefault="00C64245" w:rsidP="00C64245">
      <w:pPr>
        <w:pStyle w:val="ListParagraph"/>
        <w:numPr>
          <w:ilvl w:val="2"/>
          <w:numId w:val="2"/>
        </w:numPr>
        <w:tabs>
          <w:tab w:val="left" w:pos="720"/>
          <w:tab w:val="left" w:pos="900"/>
        </w:tabs>
        <w:spacing w:after="120" w:line="240" w:lineRule="auto"/>
      </w:pPr>
      <w:proofErr w:type="spellStart"/>
      <w:r w:rsidRPr="0039049E">
        <w:rPr>
          <w:rFonts w:ascii="SutonnyMJ" w:hAnsi="SutonnyMJ" w:cs="SutonnyMJ"/>
        </w:rPr>
        <w:t>Ab¨vb</w:t>
      </w:r>
      <w:proofErr w:type="spellEnd"/>
      <w:r w:rsidRPr="0039049E">
        <w:rPr>
          <w:rFonts w:ascii="SutonnyMJ" w:hAnsi="SutonnyMJ" w:cs="SutonnyMJ"/>
        </w:rPr>
        <w:t>¨ (</w:t>
      </w:r>
      <w:proofErr w:type="spellStart"/>
      <w:r w:rsidRPr="0039049E">
        <w:rPr>
          <w:rFonts w:ascii="SutonnyMJ" w:hAnsi="SutonnyMJ" w:cs="SutonnyMJ"/>
        </w:rPr>
        <w:t>wbw`©ó</w:t>
      </w:r>
      <w:proofErr w:type="spellEnd"/>
      <w:r w:rsidRPr="0039049E">
        <w:rPr>
          <w:rFonts w:ascii="SutonnyMJ" w:hAnsi="SutonnyMJ" w:cs="SutonnyMJ"/>
        </w:rPr>
        <w:t xml:space="preserve"> </w:t>
      </w:r>
      <w:proofErr w:type="spellStart"/>
      <w:r w:rsidRPr="0039049E">
        <w:rPr>
          <w:rFonts w:ascii="SutonnyMJ" w:hAnsi="SutonnyMJ" w:cs="SutonnyMJ"/>
        </w:rPr>
        <w:t>Ki“b</w:t>
      </w:r>
      <w:proofErr w:type="spellEnd"/>
      <w:r w:rsidRPr="0039049E">
        <w:rPr>
          <w:rFonts w:ascii="SutonnyMJ" w:hAnsi="SutonnyMJ" w:cs="SutonnyMJ"/>
        </w:rPr>
        <w:t xml:space="preserve">)  </w:t>
      </w:r>
      <w:r w:rsidRPr="0039049E">
        <w:rPr>
          <w:rFonts w:ascii="Times New Roman" w:hAnsi="Times New Roman" w:cs="Times New Roman"/>
          <w:sz w:val="24"/>
          <w:szCs w:val="24"/>
        </w:rPr>
        <w:t>[Other(specify)]...................................777</w:t>
      </w:r>
    </w:p>
    <w:p w:rsidR="00BF4F57" w:rsidRDefault="00324F46" w:rsidP="00BF4F57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10155">
        <w:rPr>
          <w:rFonts w:ascii="SutonnyMJ" w:hAnsi="SutonnyMJ" w:cs="SutonnyMJ"/>
        </w:rPr>
        <w:t>†</w:t>
      </w:r>
      <w:proofErr w:type="spellStart"/>
      <w:r w:rsidRPr="00010155">
        <w:rPr>
          <w:rFonts w:ascii="SutonnyMJ" w:hAnsi="SutonnyMJ" w:cs="SutonnyMJ"/>
        </w:rPr>
        <w:t>mLv‡b</w:t>
      </w:r>
      <w:proofErr w:type="spellEnd"/>
      <w:r w:rsidRPr="00010155">
        <w:rPr>
          <w:rFonts w:ascii="SutonnyMJ" w:hAnsi="SutonnyMJ" w:cs="SutonnyMJ"/>
        </w:rPr>
        <w:t xml:space="preserve"> </w:t>
      </w:r>
      <w:proofErr w:type="spellStart"/>
      <w:r w:rsidRPr="00010155">
        <w:rPr>
          <w:rFonts w:ascii="SutonnyMJ" w:hAnsi="SutonnyMJ" w:cs="SutonnyMJ"/>
        </w:rPr>
        <w:t>wK</w:t>
      </w:r>
      <w:proofErr w:type="spellEnd"/>
      <w:r w:rsidRPr="00010155">
        <w:rPr>
          <w:rFonts w:ascii="SutonnyMJ" w:hAnsi="SutonnyMJ" w:cs="SutonnyMJ"/>
        </w:rPr>
        <w:t xml:space="preserve"> </w:t>
      </w:r>
      <w:proofErr w:type="spellStart"/>
      <w:r w:rsidRPr="00010155">
        <w:rPr>
          <w:rFonts w:ascii="SutonnyMJ" w:hAnsi="SutonnyMJ" w:cs="SutonnyMJ"/>
        </w:rPr>
        <w:t>cvwb</w:t>
      </w:r>
      <w:proofErr w:type="spellEnd"/>
      <w:r w:rsidRPr="00010155">
        <w:rPr>
          <w:rFonts w:ascii="SutonnyMJ" w:hAnsi="SutonnyMJ" w:cs="SutonnyMJ"/>
        </w:rPr>
        <w:t xml:space="preserve"> </w:t>
      </w:r>
      <w:proofErr w:type="spellStart"/>
      <w:r w:rsidRPr="00010155">
        <w:rPr>
          <w:rFonts w:ascii="SutonnyMJ" w:hAnsi="SutonnyMJ" w:cs="SutonnyMJ"/>
        </w:rPr>
        <w:t>wQj</w:t>
      </w:r>
      <w:proofErr w:type="spellEnd"/>
      <w:r w:rsidRPr="00010155">
        <w:rPr>
          <w:rFonts w:ascii="SutonnyMJ" w:hAnsi="SutonnyMJ" w:cs="SutonnyMJ"/>
        </w:rPr>
        <w:t>?</w:t>
      </w:r>
      <w:r w:rsidRPr="00324F46">
        <w:rPr>
          <w:rFonts w:ascii="Times New Roman" w:hAnsi="Times New Roman" w:cs="Times New Roman"/>
          <w:sz w:val="24"/>
          <w:szCs w:val="24"/>
        </w:rPr>
        <w:t xml:space="preserve"> </w:t>
      </w:r>
      <w:r w:rsidR="007C29BF" w:rsidRPr="005F27E8">
        <w:rPr>
          <w:rFonts w:ascii="Times New Roman" w:hAnsi="Times New Roman" w:cs="Times New Roman"/>
          <w:sz w:val="24"/>
          <w:szCs w:val="24"/>
        </w:rPr>
        <w:t xml:space="preserve">Was water available </w:t>
      </w:r>
      <w:commentRangeStart w:id="24"/>
      <w:r w:rsidR="007C29BF" w:rsidRPr="005F27E8">
        <w:rPr>
          <w:rFonts w:ascii="Times New Roman" w:hAnsi="Times New Roman" w:cs="Times New Roman"/>
          <w:sz w:val="24"/>
          <w:szCs w:val="24"/>
        </w:rPr>
        <w:t>there</w:t>
      </w:r>
      <w:commentRangeEnd w:id="24"/>
      <w:r w:rsidR="007B1117">
        <w:rPr>
          <w:rStyle w:val="CommentReference"/>
        </w:rPr>
        <w:commentReference w:id="24"/>
      </w:r>
      <w:r w:rsidR="007C29BF" w:rsidRPr="005F27E8">
        <w:rPr>
          <w:rFonts w:ascii="Times New Roman" w:hAnsi="Times New Roman" w:cs="Times New Roman"/>
          <w:sz w:val="24"/>
          <w:szCs w:val="24"/>
        </w:rPr>
        <w:t>?</w:t>
      </w:r>
    </w:p>
    <w:p w:rsidR="00BF4F57" w:rsidRDefault="007C29BF" w:rsidP="00BF4F57">
      <w:pPr>
        <w:pStyle w:val="ListParagraph"/>
        <w:numPr>
          <w:ilvl w:val="2"/>
          <w:numId w:val="1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4F57">
        <w:rPr>
          <w:rFonts w:ascii="SutonnyMJ" w:hAnsi="SutonnyMJ" w:cs="SutonnyMJ"/>
          <w:sz w:val="24"/>
          <w:szCs w:val="24"/>
        </w:rPr>
        <w:t>bv</w:t>
      </w:r>
      <w:proofErr w:type="spellEnd"/>
      <w:r w:rsidRPr="00BF4F57">
        <w:rPr>
          <w:rFonts w:ascii="SutonnyMJ" w:hAnsi="SutonnyMJ" w:cs="SutonnyMJ"/>
          <w:sz w:val="24"/>
          <w:szCs w:val="24"/>
        </w:rPr>
        <w:t xml:space="preserve"> </w:t>
      </w:r>
      <w:r w:rsidRPr="00BF4F57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7C29BF" w:rsidRPr="00BF4F57" w:rsidRDefault="007C29BF" w:rsidP="00BF4F57">
      <w:pPr>
        <w:pStyle w:val="ListParagraph"/>
        <w:numPr>
          <w:ilvl w:val="2"/>
          <w:numId w:val="1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4F57">
        <w:rPr>
          <w:rFonts w:ascii="SutonnyMJ" w:hAnsi="SutonnyMJ" w:cs="SutonnyMJ"/>
          <w:sz w:val="24"/>
          <w:szCs w:val="24"/>
        </w:rPr>
        <w:t>nu¨v</w:t>
      </w:r>
      <w:proofErr w:type="spellEnd"/>
      <w:r w:rsidRPr="00BF4F57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7C29BF" w:rsidRDefault="007C29BF" w:rsidP="007C29BF">
      <w:pPr>
        <w:pStyle w:val="ListParagraph"/>
        <w:spacing w:after="120" w:line="240" w:lineRule="auto"/>
        <w:ind w:left="810"/>
        <w:rPr>
          <w:ins w:id="25" w:author="mahbubalam" w:date="2014-09-23T15:08:00Z"/>
        </w:rPr>
      </w:pPr>
    </w:p>
    <w:p w:rsidR="0012140B" w:rsidRPr="00C254AD" w:rsidRDefault="00F53D9F" w:rsidP="0012140B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53D9F">
        <w:rPr>
          <w:rFonts w:ascii="SutonnyMJ" w:hAnsi="SutonnyMJ" w:cs="SutonnyMJ"/>
        </w:rPr>
        <w:t>cvwbi</w:t>
      </w:r>
      <w:proofErr w:type="spellEnd"/>
      <w:r w:rsidRPr="00F53D9F">
        <w:rPr>
          <w:rFonts w:ascii="SutonnyMJ" w:hAnsi="SutonnyMJ" w:cs="SutonnyMJ"/>
        </w:rPr>
        <w:t xml:space="preserve"> </w:t>
      </w:r>
      <w:proofErr w:type="spellStart"/>
      <w:r w:rsidRPr="00F53D9F">
        <w:rPr>
          <w:rFonts w:ascii="SutonnyMJ" w:hAnsi="SutonnyMJ" w:cs="SutonnyMJ"/>
        </w:rPr>
        <w:t>Drm</w:t>
      </w:r>
      <w:proofErr w:type="spellEnd"/>
      <w:r w:rsidRPr="00F53D9F">
        <w:rPr>
          <w:rFonts w:ascii="SutonnyMJ" w:hAnsi="SutonnyMJ" w:cs="SutonnyMJ"/>
        </w:rPr>
        <w:t xml:space="preserve"> </w:t>
      </w:r>
      <w:proofErr w:type="spellStart"/>
      <w:r w:rsidRPr="00F53D9F">
        <w:rPr>
          <w:rFonts w:ascii="SutonnyMJ" w:hAnsi="SutonnyMJ" w:cs="SutonnyMJ"/>
        </w:rPr>
        <w:t>mg~n</w:t>
      </w:r>
      <w:proofErr w:type="spellEnd"/>
      <w:r w:rsidRPr="00F53D9F">
        <w:rPr>
          <w:rFonts w:ascii="SutonnyMJ" w:hAnsi="SutonnyMJ" w:cs="SutonnyMJ"/>
        </w:rPr>
        <w:t xml:space="preserve"> (hw` </w:t>
      </w:r>
      <w:proofErr w:type="spellStart"/>
      <w:r w:rsidRPr="00F53D9F">
        <w:rPr>
          <w:rFonts w:ascii="SutonnyMJ" w:hAnsi="SutonnyMJ" w:cs="SutonnyMJ"/>
        </w:rPr>
        <w:t>cÖ‡qvRb</w:t>
      </w:r>
      <w:proofErr w:type="spellEnd"/>
      <w:r w:rsidRPr="00F53D9F">
        <w:rPr>
          <w:rFonts w:ascii="SutonnyMJ" w:hAnsi="SutonnyMJ" w:cs="SutonnyMJ"/>
        </w:rPr>
        <w:t xml:space="preserve"> </w:t>
      </w:r>
      <w:proofErr w:type="spellStart"/>
      <w:r w:rsidRPr="00F53D9F">
        <w:rPr>
          <w:rFonts w:ascii="SutonnyMJ" w:hAnsi="SutonnyMJ" w:cs="SutonnyMJ"/>
        </w:rPr>
        <w:t>nq</w:t>
      </w:r>
      <w:proofErr w:type="spellEnd"/>
      <w:r w:rsidRPr="00F53D9F">
        <w:rPr>
          <w:rFonts w:ascii="SutonnyMJ" w:hAnsi="SutonnyMJ" w:cs="SutonnyMJ"/>
        </w:rPr>
        <w:t xml:space="preserve"> </w:t>
      </w:r>
      <w:proofErr w:type="spellStart"/>
      <w:r w:rsidRPr="00F53D9F">
        <w:rPr>
          <w:rFonts w:ascii="SutonnyMJ" w:hAnsi="SutonnyMJ" w:cs="SutonnyMJ"/>
        </w:rPr>
        <w:t>Zvn‡j</w:t>
      </w:r>
      <w:proofErr w:type="spellEnd"/>
      <w:r w:rsidRPr="00F53D9F">
        <w:rPr>
          <w:rFonts w:ascii="SutonnyMJ" w:hAnsi="SutonnyMJ" w:cs="SutonnyMJ"/>
        </w:rPr>
        <w:t xml:space="preserve"> †PK </w:t>
      </w:r>
      <w:proofErr w:type="spellStart"/>
      <w:r w:rsidRPr="00F53D9F">
        <w:rPr>
          <w:rFonts w:ascii="SutonnyMJ" w:hAnsi="SutonnyMJ" w:cs="SutonnyMJ"/>
        </w:rPr>
        <w:t>Ki“b</w:t>
      </w:r>
      <w:proofErr w:type="spellEnd"/>
      <w:r w:rsidRPr="00F53D9F">
        <w:rPr>
          <w:rFonts w:ascii="SutonnyMJ" w:hAnsi="SutonnyMJ" w:cs="SutonnyMJ"/>
        </w:rPr>
        <w:t xml:space="preserve"> </w:t>
      </w:r>
      <w:proofErr w:type="spellStart"/>
      <w:r w:rsidRPr="00F53D9F">
        <w:rPr>
          <w:rFonts w:ascii="SutonnyMJ" w:hAnsi="SutonnyMJ" w:cs="SutonnyMJ"/>
        </w:rPr>
        <w:t>Ges</w:t>
      </w:r>
      <w:proofErr w:type="spellEnd"/>
      <w:r w:rsidRPr="00F53D9F">
        <w:rPr>
          <w:rFonts w:ascii="SutonnyMJ" w:hAnsi="SutonnyMJ" w:cs="SutonnyMJ"/>
        </w:rPr>
        <w:t xml:space="preserve"> </w:t>
      </w:r>
      <w:proofErr w:type="spellStart"/>
      <w:r w:rsidRPr="00F53D9F">
        <w:rPr>
          <w:rFonts w:ascii="SutonnyMJ" w:hAnsi="SutonnyMJ" w:cs="SutonnyMJ"/>
        </w:rPr>
        <w:t>wR‡Ám</w:t>
      </w:r>
      <w:proofErr w:type="spellEnd"/>
      <w:r w:rsidRPr="00F53D9F">
        <w:rPr>
          <w:rFonts w:ascii="SutonnyMJ" w:hAnsi="SutonnyMJ" w:cs="SutonnyMJ"/>
        </w:rPr>
        <w:t xml:space="preserve"> </w:t>
      </w:r>
      <w:proofErr w:type="spellStart"/>
      <w:r w:rsidRPr="00F53D9F">
        <w:rPr>
          <w:rFonts w:ascii="SutonnyMJ" w:hAnsi="SutonnyMJ" w:cs="SutonnyMJ"/>
        </w:rPr>
        <w:t>Ki“b</w:t>
      </w:r>
      <w:proofErr w:type="spellEnd"/>
      <w:r w:rsidRPr="00F53D9F">
        <w:rPr>
          <w:rFonts w:ascii="SutonnyMJ" w:hAnsi="SutonnyMJ" w:cs="SutonnyMJ"/>
        </w:rPr>
        <w:t>)</w:t>
      </w:r>
      <w:r>
        <w:rPr>
          <w:rFonts w:ascii="SutonnyMJ" w:hAnsi="SutonnyMJ" w:cs="SutonnyMJ"/>
        </w:rPr>
        <w:t xml:space="preserve"> </w:t>
      </w:r>
      <w:r w:rsidR="002342CB" w:rsidRPr="002342CB">
        <w:rPr>
          <w:rFonts w:ascii="Times New Roman" w:hAnsi="Times New Roman" w:cs="Times New Roman"/>
          <w:sz w:val="24"/>
          <w:szCs w:val="24"/>
        </w:rPr>
        <w:t>Source</w:t>
      </w:r>
      <w:r w:rsidR="00E43ABA">
        <w:rPr>
          <w:rFonts w:ascii="Times New Roman" w:hAnsi="Times New Roman" w:cs="Times New Roman"/>
          <w:sz w:val="24"/>
          <w:szCs w:val="24"/>
        </w:rPr>
        <w:t>s</w:t>
      </w:r>
      <w:r w:rsidR="002342CB" w:rsidRPr="002342CB">
        <w:rPr>
          <w:rFonts w:ascii="Times New Roman" w:hAnsi="Times New Roman" w:cs="Times New Roman"/>
          <w:sz w:val="24"/>
          <w:szCs w:val="24"/>
        </w:rPr>
        <w:t xml:space="preserve"> of water</w:t>
      </w:r>
      <w:r w:rsidR="00877165">
        <w:rPr>
          <w:rFonts w:ascii="Times New Roman" w:hAnsi="Times New Roman" w:cs="Times New Roman"/>
          <w:sz w:val="24"/>
          <w:szCs w:val="24"/>
        </w:rPr>
        <w:t xml:space="preserve"> (Check </w:t>
      </w:r>
      <w:r w:rsidR="00877165" w:rsidRPr="00C254AD">
        <w:rPr>
          <w:rFonts w:ascii="Times New Roman" w:hAnsi="Times New Roman" w:cs="Times New Roman"/>
          <w:sz w:val="24"/>
          <w:szCs w:val="24"/>
          <w:highlight w:val="yellow"/>
        </w:rPr>
        <w:t xml:space="preserve">and ask, if </w:t>
      </w:r>
      <w:commentRangeStart w:id="26"/>
      <w:r w:rsidR="00877165" w:rsidRPr="00C254AD">
        <w:rPr>
          <w:rFonts w:ascii="Times New Roman" w:hAnsi="Times New Roman" w:cs="Times New Roman"/>
          <w:sz w:val="24"/>
          <w:szCs w:val="24"/>
          <w:highlight w:val="yellow"/>
        </w:rPr>
        <w:t>necessary</w:t>
      </w:r>
      <w:commentRangeEnd w:id="26"/>
      <w:r w:rsidR="007B1117" w:rsidRPr="00C254AD">
        <w:rPr>
          <w:rStyle w:val="CommentReference"/>
          <w:highlight w:val="yellow"/>
        </w:rPr>
        <w:commentReference w:id="26"/>
      </w:r>
      <w:r w:rsidR="00877165" w:rsidRPr="00C254AD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2342CB" w:rsidRPr="00C254AD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12140B" w:rsidRPr="00C254AD" w:rsidRDefault="006C0EB9" w:rsidP="0012140B">
      <w:pPr>
        <w:pStyle w:val="ListParagraph"/>
        <w:numPr>
          <w:ilvl w:val="2"/>
          <w:numId w:val="18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254AD">
        <w:rPr>
          <w:rFonts w:ascii="SutonnyMJ" w:hAnsi="SutonnyMJ"/>
          <w:sz w:val="24"/>
          <w:szCs w:val="18"/>
          <w:highlight w:val="yellow"/>
        </w:rPr>
        <w:t>emZ</w:t>
      </w:r>
      <w:proofErr w:type="spellEnd"/>
      <w:r w:rsidRPr="00C254AD">
        <w:rPr>
          <w:rFonts w:ascii="SutonnyMJ" w:hAnsi="SutonnyMJ"/>
          <w:sz w:val="24"/>
          <w:szCs w:val="18"/>
          <w:highlight w:val="yellow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</w:rPr>
        <w:t>evwo‡Z</w:t>
      </w:r>
      <w:proofErr w:type="spellEnd"/>
      <w:r w:rsidRPr="00C254AD">
        <w:rPr>
          <w:rFonts w:ascii="SutonnyMJ" w:hAnsi="SutonnyMJ"/>
          <w:sz w:val="24"/>
          <w:szCs w:val="18"/>
          <w:highlight w:val="yellow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</w:rPr>
        <w:t>e¨env‡ii</w:t>
      </w:r>
      <w:proofErr w:type="spellEnd"/>
      <w:r w:rsidRPr="00C254AD">
        <w:rPr>
          <w:rFonts w:ascii="SutonnyMJ" w:hAnsi="SutonnyMJ"/>
          <w:sz w:val="24"/>
          <w:szCs w:val="18"/>
          <w:highlight w:val="yellow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</w:rPr>
        <w:t>Rb</w:t>
      </w:r>
      <w:proofErr w:type="spellEnd"/>
      <w:r w:rsidRPr="00C254AD">
        <w:rPr>
          <w:rFonts w:ascii="SutonnyMJ" w:hAnsi="SutonnyMJ"/>
          <w:sz w:val="24"/>
          <w:szCs w:val="18"/>
          <w:highlight w:val="yellow"/>
        </w:rPr>
        <w:t xml:space="preserve">¨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</w:rPr>
        <w:t>wbw`©ó</w:t>
      </w:r>
      <w:proofErr w:type="spellEnd"/>
      <w:r w:rsidRPr="00C254AD">
        <w:rPr>
          <w:rFonts w:ascii="SutonnyMJ" w:hAnsi="SutonnyMJ"/>
          <w:sz w:val="24"/>
          <w:szCs w:val="18"/>
          <w:highlight w:val="yellow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</w:rPr>
        <w:t>wgDwbwmc¨vj</w:t>
      </w:r>
      <w:proofErr w:type="spellEnd"/>
      <w:r w:rsidRPr="00C254AD">
        <w:rPr>
          <w:rFonts w:ascii="SutonnyMJ" w:hAnsi="SutonnyMJ"/>
          <w:sz w:val="24"/>
          <w:szCs w:val="18"/>
          <w:highlight w:val="yellow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</w:rPr>
        <w:t>jvBb</w:t>
      </w:r>
      <w:proofErr w:type="spellEnd"/>
      <w:r w:rsidRPr="00C254AD">
        <w:rPr>
          <w:rFonts w:ascii="SutonnyMJ" w:hAnsi="SutonnyMJ"/>
          <w:sz w:val="24"/>
          <w:szCs w:val="18"/>
          <w:highlight w:val="yellow"/>
        </w:rPr>
        <w:t xml:space="preserve"> (</w:t>
      </w:r>
      <w:r w:rsidRPr="00C254AD">
        <w:rPr>
          <w:sz w:val="24"/>
          <w:szCs w:val="18"/>
          <w:highlight w:val="yellow"/>
        </w:rPr>
        <w:t>Municipal supply for individual household level use)</w:t>
      </w:r>
    </w:p>
    <w:p w:rsidR="0012140B" w:rsidRPr="00C254AD" w:rsidRDefault="006C0EB9" w:rsidP="0012140B">
      <w:pPr>
        <w:pStyle w:val="ListParagraph"/>
        <w:numPr>
          <w:ilvl w:val="2"/>
          <w:numId w:val="18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54AD">
        <w:rPr>
          <w:sz w:val="24"/>
          <w:szCs w:val="18"/>
          <w:highlight w:val="yellow"/>
          <w:lang w:val="en-GB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evwoi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evwn‡ii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 xml:space="preserve"> mw¤§</w:t>
      </w: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wjZ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U¨vc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>/</w:t>
      </w: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n¨vÛ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cv¤ú</w:t>
      </w:r>
      <w:proofErr w:type="spellEnd"/>
      <w:r w:rsidRPr="00C254AD">
        <w:rPr>
          <w:sz w:val="24"/>
          <w:szCs w:val="18"/>
          <w:highlight w:val="yellow"/>
          <w:lang w:val="en-GB"/>
        </w:rPr>
        <w:t>/</w:t>
      </w:r>
      <w:r w:rsidRPr="00C254AD">
        <w:rPr>
          <w:rFonts w:ascii="SutonnyMJ" w:hAnsi="SutonnyMJ"/>
          <w:sz w:val="24"/>
          <w:szCs w:val="18"/>
          <w:highlight w:val="yellow"/>
          <w:lang w:val="en-GB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wgDwbwmc¨vj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jvBb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 xml:space="preserve"> </w:t>
      </w:r>
      <w:r w:rsidRPr="00C254AD">
        <w:rPr>
          <w:sz w:val="24"/>
          <w:szCs w:val="18"/>
          <w:highlight w:val="yellow"/>
          <w:lang w:val="en-GB"/>
        </w:rPr>
        <w:t>Common tap/hand pump (Muni</w:t>
      </w:r>
      <w:r w:rsidR="009B6C1C" w:rsidRPr="00C254AD">
        <w:rPr>
          <w:sz w:val="24"/>
          <w:szCs w:val="18"/>
          <w:highlight w:val="yellow"/>
          <w:lang w:val="en-GB"/>
        </w:rPr>
        <w:t>cipal supply) outside the house</w:t>
      </w:r>
    </w:p>
    <w:p w:rsidR="0012140B" w:rsidRPr="00C254AD" w:rsidRDefault="0012140B" w:rsidP="0012140B">
      <w:pPr>
        <w:pStyle w:val="ListParagraph"/>
        <w:tabs>
          <w:tab w:val="left" w:pos="720"/>
          <w:tab w:val="left" w:pos="900"/>
        </w:tabs>
        <w:spacing w:after="120" w:line="240" w:lineRule="auto"/>
        <w:ind w:left="1530"/>
        <w:rPr>
          <w:sz w:val="24"/>
          <w:szCs w:val="18"/>
          <w:highlight w:val="yellow"/>
          <w:lang w:val="en-GB"/>
        </w:rPr>
      </w:pPr>
      <w:r w:rsidRPr="00C254AD">
        <w:rPr>
          <w:sz w:val="24"/>
          <w:szCs w:val="18"/>
          <w:highlight w:val="yellow"/>
          <w:lang w:val="en-GB"/>
        </w:rPr>
        <w:t xml:space="preserve">2.18.2.a. </w:t>
      </w:r>
      <w:r w:rsidR="009B6C1C" w:rsidRPr="00C254AD">
        <w:rPr>
          <w:sz w:val="24"/>
          <w:szCs w:val="18"/>
          <w:highlight w:val="yellow"/>
          <w:lang w:val="en-GB"/>
        </w:rPr>
        <w:t xml:space="preserve"> 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K¤úvD‡Ûi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wfZ‡i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mwb¥wjZ</w:t>
      </w:r>
      <w:proofErr w:type="spellEnd"/>
      <w:r w:rsidR="006C0EB9" w:rsidRPr="00C254AD">
        <w:rPr>
          <w:sz w:val="24"/>
          <w:szCs w:val="18"/>
          <w:highlight w:val="yellow"/>
          <w:lang w:val="en-GB"/>
        </w:rPr>
        <w:t xml:space="preserve"> shared within the compound</w:t>
      </w:r>
    </w:p>
    <w:p w:rsidR="006C0EB9" w:rsidRPr="00C254AD" w:rsidRDefault="0012140B" w:rsidP="0012140B">
      <w:pPr>
        <w:pStyle w:val="ListParagraph"/>
        <w:tabs>
          <w:tab w:val="left" w:pos="720"/>
          <w:tab w:val="left" w:pos="900"/>
        </w:tabs>
        <w:spacing w:after="120" w:line="240" w:lineRule="auto"/>
        <w:ind w:left="1530"/>
        <w:rPr>
          <w:rFonts w:ascii="Times New Roman" w:hAnsi="Times New Roman" w:cs="Times New Roman"/>
          <w:sz w:val="24"/>
          <w:szCs w:val="24"/>
          <w:highlight w:val="yellow"/>
        </w:rPr>
      </w:pPr>
      <w:r w:rsidRPr="00C254AD">
        <w:rPr>
          <w:szCs w:val="18"/>
          <w:highlight w:val="yellow"/>
          <w:lang w:val="en-GB"/>
        </w:rPr>
        <w:t>2.18.2.</w:t>
      </w:r>
      <w:r w:rsidR="006C0EB9" w:rsidRPr="00C254AD">
        <w:rPr>
          <w:szCs w:val="18"/>
          <w:highlight w:val="yellow"/>
        </w:rPr>
        <w:t xml:space="preserve">b.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K¤úvD‡Ûi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evB‡i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mwb¥wjZ</w:t>
      </w:r>
      <w:proofErr w:type="spellEnd"/>
      <w:r w:rsidR="006C0EB9" w:rsidRPr="00C254AD">
        <w:rPr>
          <w:sz w:val="24"/>
          <w:szCs w:val="18"/>
          <w:highlight w:val="yellow"/>
          <w:lang w:val="en-GB"/>
        </w:rPr>
        <w:t xml:space="preserve"> </w:t>
      </w:r>
      <w:r w:rsidR="006C0EB9" w:rsidRPr="00C254AD">
        <w:rPr>
          <w:sz w:val="24"/>
          <w:szCs w:val="18"/>
          <w:highlight w:val="yellow"/>
        </w:rPr>
        <w:t xml:space="preserve">shared outside </w:t>
      </w:r>
      <w:r w:rsidR="00A472D1" w:rsidRPr="00C254AD">
        <w:rPr>
          <w:sz w:val="24"/>
          <w:szCs w:val="18"/>
          <w:highlight w:val="yellow"/>
        </w:rPr>
        <w:t>the compound</w:t>
      </w:r>
    </w:p>
    <w:p w:rsidR="006C0EB9" w:rsidRPr="00C254AD" w:rsidRDefault="006C0EB9" w:rsidP="004B1684">
      <w:pPr>
        <w:pStyle w:val="ListParagraph"/>
        <w:numPr>
          <w:ilvl w:val="2"/>
          <w:numId w:val="18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  <w:lang w:val="en-GB"/>
        </w:rPr>
      </w:pP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wUDeI‡q‡ji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cvwb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 xml:space="preserve"> (</w:t>
      </w:r>
      <w:r w:rsidRPr="00C254AD">
        <w:rPr>
          <w:rFonts w:ascii="Times New Roman" w:hAnsi="Times New Roman"/>
          <w:sz w:val="24"/>
          <w:szCs w:val="18"/>
          <w:highlight w:val="yellow"/>
        </w:rPr>
        <w:t>Shallow</w:t>
      </w:r>
      <w:r w:rsidRPr="00C254AD">
        <w:rPr>
          <w:sz w:val="24"/>
          <w:szCs w:val="18"/>
          <w:highlight w:val="yellow"/>
          <w:lang w:val="en-GB"/>
        </w:rPr>
        <w:t xml:space="preserve">Tube well water) </w:t>
      </w:r>
    </w:p>
    <w:p w:rsidR="006C0EB9" w:rsidRPr="00C254AD" w:rsidRDefault="003D3A36" w:rsidP="006C0EB9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  <w:lang w:val="en-GB"/>
        </w:rPr>
      </w:pPr>
      <w:r w:rsidRPr="00C254AD">
        <w:rPr>
          <w:sz w:val="24"/>
          <w:szCs w:val="18"/>
          <w:highlight w:val="yellow"/>
          <w:lang w:val="en-GB"/>
        </w:rPr>
        <w:tab/>
      </w:r>
      <w:r w:rsidRPr="00C254AD">
        <w:rPr>
          <w:sz w:val="24"/>
          <w:szCs w:val="18"/>
          <w:highlight w:val="yellow"/>
          <w:lang w:val="en-GB"/>
        </w:rPr>
        <w:tab/>
      </w:r>
      <w:r w:rsidRPr="00C254AD">
        <w:rPr>
          <w:sz w:val="24"/>
          <w:szCs w:val="18"/>
          <w:highlight w:val="yellow"/>
          <w:lang w:val="en-GB"/>
        </w:rPr>
        <w:tab/>
      </w:r>
      <w:r w:rsidR="004B1684" w:rsidRPr="00C254AD">
        <w:rPr>
          <w:sz w:val="24"/>
          <w:szCs w:val="18"/>
          <w:highlight w:val="yellow"/>
          <w:lang w:val="en-GB"/>
        </w:rPr>
        <w:t xml:space="preserve">            2.18.3.</w:t>
      </w:r>
      <w:r w:rsidR="006C0EB9" w:rsidRPr="00C254AD">
        <w:rPr>
          <w:sz w:val="24"/>
          <w:szCs w:val="18"/>
          <w:highlight w:val="yellow"/>
          <w:lang w:val="en-GB"/>
        </w:rPr>
        <w:t>a.</w:t>
      </w:r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K¤úvD‡Ûi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wfZ‡i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mwb¥wjZ</w:t>
      </w:r>
      <w:proofErr w:type="spellEnd"/>
      <w:r w:rsidR="006C0EB9" w:rsidRPr="00C254AD">
        <w:rPr>
          <w:sz w:val="24"/>
          <w:szCs w:val="18"/>
          <w:highlight w:val="yellow"/>
          <w:lang w:val="en-GB"/>
        </w:rPr>
        <w:t xml:space="preserve"> shared within the compound</w:t>
      </w:r>
    </w:p>
    <w:p w:rsidR="009B6C1C" w:rsidRPr="00C254AD" w:rsidRDefault="0072739C" w:rsidP="006C0EB9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</w:rPr>
      </w:pPr>
      <w:r w:rsidRPr="00C254AD">
        <w:rPr>
          <w:sz w:val="24"/>
          <w:szCs w:val="18"/>
          <w:highlight w:val="yellow"/>
        </w:rPr>
        <w:tab/>
      </w:r>
      <w:r w:rsidRPr="00C254AD">
        <w:rPr>
          <w:sz w:val="24"/>
          <w:szCs w:val="18"/>
          <w:highlight w:val="yellow"/>
        </w:rPr>
        <w:tab/>
      </w:r>
      <w:r w:rsidRPr="00C254AD">
        <w:rPr>
          <w:sz w:val="24"/>
          <w:szCs w:val="18"/>
          <w:highlight w:val="yellow"/>
        </w:rPr>
        <w:tab/>
      </w:r>
      <w:r w:rsidR="004B1684" w:rsidRPr="00C254AD">
        <w:rPr>
          <w:sz w:val="24"/>
          <w:szCs w:val="18"/>
          <w:highlight w:val="yellow"/>
        </w:rPr>
        <w:t xml:space="preserve">            2.18.3.</w:t>
      </w:r>
      <w:r w:rsidR="006C0EB9" w:rsidRPr="00C254AD">
        <w:rPr>
          <w:sz w:val="24"/>
          <w:szCs w:val="18"/>
          <w:highlight w:val="yellow"/>
        </w:rPr>
        <w:t xml:space="preserve">b.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K¤úvD‡Ûi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evB‡i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mwb¥wjZ</w:t>
      </w:r>
      <w:proofErr w:type="spellEnd"/>
      <w:r w:rsidR="006C0EB9" w:rsidRPr="00C254AD">
        <w:rPr>
          <w:sz w:val="24"/>
          <w:szCs w:val="18"/>
          <w:highlight w:val="yellow"/>
          <w:lang w:val="en-GB"/>
        </w:rPr>
        <w:t xml:space="preserve"> </w:t>
      </w:r>
      <w:r w:rsidR="006C0EB9" w:rsidRPr="00C254AD">
        <w:rPr>
          <w:sz w:val="24"/>
          <w:szCs w:val="18"/>
          <w:highlight w:val="yellow"/>
        </w:rPr>
        <w:t>shared outside the  compound</w:t>
      </w:r>
      <w:r w:rsidR="009B6C1C" w:rsidRPr="00C254AD">
        <w:rPr>
          <w:sz w:val="24"/>
          <w:szCs w:val="18"/>
          <w:highlight w:val="yellow"/>
        </w:rPr>
        <w:tab/>
      </w:r>
    </w:p>
    <w:p w:rsidR="006C0EB9" w:rsidRPr="00C254AD" w:rsidRDefault="009B6C1C" w:rsidP="006C0EB9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</w:rPr>
      </w:pPr>
      <w:r w:rsidRPr="00C254AD">
        <w:rPr>
          <w:sz w:val="24"/>
          <w:szCs w:val="18"/>
          <w:highlight w:val="yellow"/>
        </w:rPr>
        <w:lastRenderedPageBreak/>
        <w:tab/>
      </w:r>
      <w:r w:rsidRPr="00C254AD">
        <w:rPr>
          <w:sz w:val="24"/>
          <w:szCs w:val="18"/>
          <w:highlight w:val="yellow"/>
        </w:rPr>
        <w:tab/>
      </w:r>
      <w:r w:rsidRPr="00C254AD">
        <w:rPr>
          <w:sz w:val="24"/>
          <w:szCs w:val="18"/>
          <w:highlight w:val="yellow"/>
        </w:rPr>
        <w:tab/>
      </w:r>
      <w:r w:rsidR="004B1684" w:rsidRPr="00C254AD">
        <w:rPr>
          <w:sz w:val="24"/>
          <w:szCs w:val="18"/>
          <w:highlight w:val="yellow"/>
        </w:rPr>
        <w:t xml:space="preserve">           </w:t>
      </w:r>
      <w:r w:rsidR="006C0EB9" w:rsidRPr="00C254AD">
        <w:rPr>
          <w:sz w:val="24"/>
          <w:szCs w:val="18"/>
          <w:highlight w:val="yellow"/>
        </w:rPr>
        <w:t xml:space="preserve"> </w:t>
      </w:r>
      <w:r w:rsidR="004B1684" w:rsidRPr="00C254AD">
        <w:rPr>
          <w:sz w:val="24"/>
          <w:szCs w:val="18"/>
          <w:highlight w:val="yellow"/>
        </w:rPr>
        <w:t>2.18.3.c.</w:t>
      </w:r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ïay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GB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cwiev‡ii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Rb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¨/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mwb¥wjZ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bq</w:t>
      </w:r>
      <w:proofErr w:type="spellEnd"/>
      <w:r w:rsidR="006C0EB9" w:rsidRPr="00C254AD">
        <w:rPr>
          <w:sz w:val="24"/>
          <w:szCs w:val="18"/>
          <w:highlight w:val="yellow"/>
        </w:rPr>
        <w:t xml:space="preserve"> individual level use/not shared</w:t>
      </w:r>
    </w:p>
    <w:p w:rsidR="006C0EB9" w:rsidRPr="00C254AD" w:rsidRDefault="006C0EB9" w:rsidP="000037B4">
      <w:pPr>
        <w:pStyle w:val="ListParagraph"/>
        <w:numPr>
          <w:ilvl w:val="2"/>
          <w:numId w:val="18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  <w:lang w:val="en-GB"/>
        </w:rPr>
      </w:pPr>
      <w:proofErr w:type="spellStart"/>
      <w:r w:rsidRPr="00C254AD">
        <w:rPr>
          <w:rFonts w:ascii="SutonnyMJ" w:hAnsi="SutonnyMJ"/>
          <w:sz w:val="24"/>
          <w:szCs w:val="18"/>
          <w:highlight w:val="yellow"/>
        </w:rPr>
        <w:t>Mfxi</w:t>
      </w:r>
      <w:proofErr w:type="spellEnd"/>
      <w:r w:rsidRPr="00C254AD">
        <w:rPr>
          <w:rFonts w:ascii="SutonnyMJ" w:hAnsi="SutonnyMJ"/>
          <w:sz w:val="24"/>
          <w:szCs w:val="18"/>
          <w:highlight w:val="yellow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</w:rPr>
        <w:t>bjK~c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>/‡</w:t>
      </w: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evwis-Gi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cvwb</w:t>
      </w:r>
      <w:proofErr w:type="spellEnd"/>
      <w:r w:rsidRPr="00C254AD" w:rsidDel="00915ABD">
        <w:rPr>
          <w:rFonts w:ascii="SutonnyMJ" w:hAnsi="SutonnyMJ"/>
          <w:sz w:val="24"/>
          <w:szCs w:val="18"/>
          <w:highlight w:val="yellow"/>
          <w:lang w:val="en-GB"/>
        </w:rPr>
        <w:t xml:space="preserve"> </w:t>
      </w:r>
      <w:r w:rsidRPr="00C254AD">
        <w:rPr>
          <w:rFonts w:ascii="SutonnyMJ" w:hAnsi="SutonnyMJ"/>
          <w:sz w:val="24"/>
          <w:szCs w:val="18"/>
          <w:highlight w:val="yellow"/>
        </w:rPr>
        <w:t>(</w:t>
      </w:r>
      <w:r w:rsidRPr="00C254AD">
        <w:rPr>
          <w:sz w:val="24"/>
          <w:szCs w:val="18"/>
          <w:highlight w:val="yellow"/>
        </w:rPr>
        <w:t xml:space="preserve">deep </w:t>
      </w:r>
      <w:proofErr w:type="spellStart"/>
      <w:r w:rsidRPr="00C254AD">
        <w:rPr>
          <w:sz w:val="24"/>
          <w:szCs w:val="18"/>
          <w:highlight w:val="yellow"/>
        </w:rPr>
        <w:t>tubewell</w:t>
      </w:r>
      <w:proofErr w:type="spellEnd"/>
      <w:r w:rsidRPr="00C254AD">
        <w:rPr>
          <w:sz w:val="24"/>
          <w:szCs w:val="18"/>
          <w:highlight w:val="yellow"/>
          <w:lang w:val="en-GB"/>
        </w:rPr>
        <w:t>/Boring water</w:t>
      </w:r>
      <w:r w:rsidRPr="00C254AD">
        <w:rPr>
          <w:sz w:val="24"/>
          <w:szCs w:val="18"/>
          <w:highlight w:val="yellow"/>
        </w:rPr>
        <w:t>)</w:t>
      </w:r>
      <w:r w:rsidRPr="00C254AD">
        <w:rPr>
          <w:sz w:val="24"/>
          <w:szCs w:val="18"/>
          <w:highlight w:val="yellow"/>
          <w:lang w:val="en-GB"/>
        </w:rPr>
        <w:t xml:space="preserve"> </w:t>
      </w:r>
    </w:p>
    <w:p w:rsidR="006C0EB9" w:rsidRPr="00C254AD" w:rsidRDefault="000037B4" w:rsidP="000037B4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1530"/>
        <w:textAlignment w:val="baseline"/>
        <w:rPr>
          <w:sz w:val="24"/>
          <w:szCs w:val="18"/>
          <w:highlight w:val="yellow"/>
          <w:lang w:val="en-GB"/>
        </w:rPr>
      </w:pPr>
      <w:r w:rsidRPr="00C254AD">
        <w:rPr>
          <w:sz w:val="24"/>
          <w:szCs w:val="18"/>
          <w:highlight w:val="yellow"/>
          <w:lang w:val="en-GB"/>
        </w:rPr>
        <w:t>2.18.4.</w:t>
      </w:r>
      <w:r w:rsidR="006C0EB9" w:rsidRPr="00C254AD">
        <w:rPr>
          <w:sz w:val="24"/>
          <w:szCs w:val="18"/>
          <w:highlight w:val="yellow"/>
          <w:lang w:val="en-GB"/>
        </w:rPr>
        <w:t>a.</w:t>
      </w:r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K¤úvD‡Ûi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wfZ‡i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mwb¥wjZ</w:t>
      </w:r>
      <w:proofErr w:type="spellEnd"/>
      <w:r w:rsidR="006C0EB9" w:rsidRPr="00C254AD">
        <w:rPr>
          <w:sz w:val="24"/>
          <w:szCs w:val="18"/>
          <w:highlight w:val="yellow"/>
          <w:lang w:val="en-GB"/>
        </w:rPr>
        <w:t xml:space="preserve"> shared within the compound</w:t>
      </w:r>
    </w:p>
    <w:p w:rsidR="006C0EB9" w:rsidRPr="00C254AD" w:rsidRDefault="009B6C1C" w:rsidP="006C0EB9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</w:rPr>
      </w:pPr>
      <w:r w:rsidRPr="00C254AD">
        <w:rPr>
          <w:sz w:val="24"/>
          <w:szCs w:val="18"/>
          <w:highlight w:val="yellow"/>
        </w:rPr>
        <w:tab/>
      </w:r>
      <w:r w:rsidRPr="00C254AD">
        <w:rPr>
          <w:sz w:val="24"/>
          <w:szCs w:val="18"/>
          <w:highlight w:val="yellow"/>
        </w:rPr>
        <w:tab/>
      </w:r>
      <w:r w:rsidRPr="00C254AD">
        <w:rPr>
          <w:sz w:val="24"/>
          <w:szCs w:val="18"/>
          <w:highlight w:val="yellow"/>
        </w:rPr>
        <w:tab/>
      </w:r>
      <w:r w:rsidR="000037B4" w:rsidRPr="00C254AD">
        <w:rPr>
          <w:sz w:val="24"/>
          <w:szCs w:val="18"/>
          <w:highlight w:val="yellow"/>
        </w:rPr>
        <w:t xml:space="preserve">           </w:t>
      </w:r>
      <w:r w:rsidR="006C0EB9" w:rsidRPr="00C254AD">
        <w:rPr>
          <w:sz w:val="24"/>
          <w:szCs w:val="18"/>
          <w:highlight w:val="yellow"/>
        </w:rPr>
        <w:t xml:space="preserve"> </w:t>
      </w:r>
      <w:r w:rsidR="000037B4" w:rsidRPr="00C254AD">
        <w:rPr>
          <w:sz w:val="24"/>
          <w:szCs w:val="18"/>
          <w:highlight w:val="yellow"/>
        </w:rPr>
        <w:t xml:space="preserve"> 2.18.4.</w:t>
      </w:r>
      <w:r w:rsidR="006C0EB9" w:rsidRPr="00C254AD">
        <w:rPr>
          <w:sz w:val="24"/>
          <w:szCs w:val="18"/>
          <w:highlight w:val="yellow"/>
        </w:rPr>
        <w:t xml:space="preserve">b.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K¤úvD‡Ûi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evB‡i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mwb¥wjZ</w:t>
      </w:r>
      <w:proofErr w:type="spellEnd"/>
      <w:r w:rsidR="006C0EB9" w:rsidRPr="00C254AD">
        <w:rPr>
          <w:sz w:val="24"/>
          <w:szCs w:val="18"/>
          <w:highlight w:val="yellow"/>
          <w:lang w:val="en-GB"/>
        </w:rPr>
        <w:t xml:space="preserve"> </w:t>
      </w:r>
      <w:r w:rsidR="006C0EB9" w:rsidRPr="00C254AD">
        <w:rPr>
          <w:sz w:val="24"/>
          <w:szCs w:val="18"/>
          <w:highlight w:val="yellow"/>
        </w:rPr>
        <w:t xml:space="preserve">shared outside </w:t>
      </w:r>
      <w:r w:rsidR="00A472D1" w:rsidRPr="00C254AD">
        <w:rPr>
          <w:sz w:val="24"/>
          <w:szCs w:val="18"/>
          <w:highlight w:val="yellow"/>
        </w:rPr>
        <w:t>the compound</w:t>
      </w:r>
    </w:p>
    <w:p w:rsidR="006C0EB9" w:rsidRPr="00C254AD" w:rsidRDefault="009B6C1C" w:rsidP="006C0EB9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</w:rPr>
      </w:pPr>
      <w:r w:rsidRPr="00C254AD">
        <w:rPr>
          <w:sz w:val="24"/>
          <w:szCs w:val="18"/>
          <w:highlight w:val="yellow"/>
        </w:rPr>
        <w:tab/>
      </w:r>
      <w:r w:rsidRPr="00C254AD">
        <w:rPr>
          <w:sz w:val="24"/>
          <w:szCs w:val="18"/>
          <w:highlight w:val="yellow"/>
        </w:rPr>
        <w:tab/>
      </w:r>
      <w:r w:rsidRPr="00C254AD">
        <w:rPr>
          <w:sz w:val="24"/>
          <w:szCs w:val="18"/>
          <w:highlight w:val="yellow"/>
        </w:rPr>
        <w:tab/>
      </w:r>
      <w:r w:rsidR="000037B4" w:rsidRPr="00C254AD">
        <w:rPr>
          <w:sz w:val="24"/>
          <w:szCs w:val="18"/>
          <w:highlight w:val="yellow"/>
        </w:rPr>
        <w:t xml:space="preserve">            </w:t>
      </w:r>
      <w:r w:rsidR="006C0EB9" w:rsidRPr="00C254AD">
        <w:rPr>
          <w:sz w:val="24"/>
          <w:szCs w:val="18"/>
          <w:highlight w:val="yellow"/>
        </w:rPr>
        <w:t xml:space="preserve"> </w:t>
      </w:r>
      <w:r w:rsidR="000037B4" w:rsidRPr="00C254AD">
        <w:rPr>
          <w:sz w:val="24"/>
          <w:szCs w:val="18"/>
          <w:highlight w:val="yellow"/>
        </w:rPr>
        <w:t>2.18.4.</w:t>
      </w:r>
      <w:r w:rsidR="006C0EB9" w:rsidRPr="00C254AD">
        <w:rPr>
          <w:sz w:val="24"/>
          <w:szCs w:val="18"/>
          <w:highlight w:val="yellow"/>
        </w:rPr>
        <w:t>C.</w:t>
      </w:r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ïay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GB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cwiev‡ii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Rb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¨/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mwb¥wjZ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bq</w:t>
      </w:r>
      <w:proofErr w:type="spellEnd"/>
      <w:r w:rsidR="006C0EB9" w:rsidRPr="00C254AD">
        <w:rPr>
          <w:sz w:val="24"/>
          <w:szCs w:val="18"/>
          <w:highlight w:val="yellow"/>
        </w:rPr>
        <w:t xml:space="preserve"> individual level use/not shared</w:t>
      </w:r>
    </w:p>
    <w:p w:rsidR="00C41A40" w:rsidRPr="00C254AD" w:rsidRDefault="006C0EB9" w:rsidP="006C0EB9">
      <w:pPr>
        <w:pStyle w:val="ListParagraph"/>
        <w:numPr>
          <w:ilvl w:val="2"/>
          <w:numId w:val="18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</w:rPr>
      </w:pP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cvwb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evnK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Øviv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mieivnK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>…Z(</w:t>
      </w: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evjwZ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>) [</w:t>
      </w:r>
      <w:r w:rsidRPr="00C254AD">
        <w:rPr>
          <w:sz w:val="24"/>
          <w:szCs w:val="18"/>
          <w:highlight w:val="yellow"/>
          <w:lang w:val="en-GB"/>
        </w:rPr>
        <w:t>Supplied by water bearer (in buckets/barrels)]</w:t>
      </w:r>
    </w:p>
    <w:p w:rsidR="009B6C1C" w:rsidRPr="00C254AD" w:rsidRDefault="006C0EB9" w:rsidP="006C0EB9">
      <w:pPr>
        <w:pStyle w:val="ListParagraph"/>
        <w:numPr>
          <w:ilvl w:val="2"/>
          <w:numId w:val="18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</w:rPr>
      </w:pPr>
      <w:r w:rsidRPr="00C254AD">
        <w:rPr>
          <w:sz w:val="24"/>
          <w:szCs w:val="18"/>
          <w:highlight w:val="yellow"/>
          <w:lang w:val="en-GB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K~qv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 xml:space="preserve"> (</w:t>
      </w:r>
      <w:r w:rsidRPr="00C254AD">
        <w:rPr>
          <w:sz w:val="24"/>
          <w:szCs w:val="18"/>
          <w:highlight w:val="yellow"/>
          <w:lang w:val="en-GB"/>
        </w:rPr>
        <w:t>Well)</w:t>
      </w:r>
    </w:p>
    <w:p w:rsidR="009B6C1C" w:rsidRPr="00C254AD" w:rsidRDefault="009B6C1C" w:rsidP="006C0EB9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  <w:lang w:val="en-GB"/>
        </w:rPr>
      </w:pPr>
      <w:r w:rsidRPr="00C254AD">
        <w:rPr>
          <w:sz w:val="24"/>
          <w:szCs w:val="18"/>
          <w:highlight w:val="yellow"/>
          <w:lang w:val="en-GB"/>
        </w:rPr>
        <w:tab/>
      </w:r>
      <w:r w:rsidRPr="00C254AD">
        <w:rPr>
          <w:sz w:val="24"/>
          <w:szCs w:val="18"/>
          <w:highlight w:val="yellow"/>
          <w:lang w:val="en-GB"/>
        </w:rPr>
        <w:tab/>
      </w:r>
      <w:r w:rsidRPr="00C254AD">
        <w:rPr>
          <w:sz w:val="24"/>
          <w:szCs w:val="18"/>
          <w:highlight w:val="yellow"/>
          <w:lang w:val="en-GB"/>
        </w:rPr>
        <w:tab/>
      </w:r>
      <w:r w:rsidR="00C41A40" w:rsidRPr="00C254AD">
        <w:rPr>
          <w:sz w:val="24"/>
          <w:szCs w:val="18"/>
          <w:highlight w:val="yellow"/>
          <w:lang w:val="en-GB"/>
        </w:rPr>
        <w:t xml:space="preserve">           2.18.6.</w:t>
      </w:r>
      <w:r w:rsidR="006C0EB9" w:rsidRPr="00C254AD">
        <w:rPr>
          <w:sz w:val="24"/>
          <w:szCs w:val="18"/>
          <w:highlight w:val="yellow"/>
          <w:lang w:val="en-GB"/>
        </w:rPr>
        <w:t>a.</w:t>
      </w:r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K¤úvD‡Ûi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wfZ‡i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mwb¥wjZ</w:t>
      </w:r>
      <w:proofErr w:type="spellEnd"/>
      <w:r w:rsidR="006C0EB9" w:rsidRPr="00C254AD">
        <w:rPr>
          <w:sz w:val="24"/>
          <w:szCs w:val="18"/>
          <w:highlight w:val="yellow"/>
          <w:lang w:val="en-GB"/>
        </w:rPr>
        <w:t xml:space="preserve"> shared within the compound</w:t>
      </w:r>
    </w:p>
    <w:p w:rsidR="006C0EB9" w:rsidRPr="00C254AD" w:rsidRDefault="009B6C1C" w:rsidP="006C0EB9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  <w:lang w:val="en-GB"/>
        </w:rPr>
      </w:pPr>
      <w:r w:rsidRPr="00C254AD">
        <w:rPr>
          <w:sz w:val="24"/>
          <w:szCs w:val="18"/>
          <w:highlight w:val="yellow"/>
          <w:lang w:val="en-GB"/>
        </w:rPr>
        <w:tab/>
      </w:r>
      <w:r w:rsidRPr="00C254AD">
        <w:rPr>
          <w:sz w:val="24"/>
          <w:szCs w:val="18"/>
          <w:highlight w:val="yellow"/>
          <w:lang w:val="en-GB"/>
        </w:rPr>
        <w:tab/>
      </w:r>
      <w:r w:rsidRPr="00C254AD">
        <w:rPr>
          <w:sz w:val="24"/>
          <w:szCs w:val="18"/>
          <w:highlight w:val="yellow"/>
          <w:lang w:val="en-GB"/>
        </w:rPr>
        <w:tab/>
      </w:r>
      <w:r w:rsidR="006C0EB9" w:rsidRPr="00C254AD">
        <w:rPr>
          <w:sz w:val="24"/>
          <w:szCs w:val="18"/>
          <w:highlight w:val="yellow"/>
        </w:rPr>
        <w:t xml:space="preserve"> </w:t>
      </w:r>
      <w:r w:rsidR="00C41A40" w:rsidRPr="00C254AD">
        <w:rPr>
          <w:sz w:val="24"/>
          <w:szCs w:val="18"/>
          <w:highlight w:val="yellow"/>
        </w:rPr>
        <w:t xml:space="preserve">          2.18.6.</w:t>
      </w:r>
      <w:r w:rsidR="006C0EB9" w:rsidRPr="00C254AD">
        <w:rPr>
          <w:sz w:val="24"/>
          <w:szCs w:val="18"/>
          <w:highlight w:val="yellow"/>
        </w:rPr>
        <w:t xml:space="preserve">b.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K¤úvD‡Ûi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evB‡i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mwb¥wjZ</w:t>
      </w:r>
      <w:proofErr w:type="spellEnd"/>
      <w:r w:rsidR="006C0EB9" w:rsidRPr="00C254AD">
        <w:rPr>
          <w:sz w:val="24"/>
          <w:szCs w:val="18"/>
          <w:highlight w:val="yellow"/>
          <w:lang w:val="en-GB"/>
        </w:rPr>
        <w:t xml:space="preserve"> </w:t>
      </w:r>
      <w:r w:rsidR="006C0EB9" w:rsidRPr="00C254AD">
        <w:rPr>
          <w:sz w:val="24"/>
          <w:szCs w:val="18"/>
          <w:highlight w:val="yellow"/>
        </w:rPr>
        <w:t>shared outside the  compound</w:t>
      </w:r>
    </w:p>
    <w:p w:rsidR="00460FCB" w:rsidRPr="00C254AD" w:rsidRDefault="009B6C1C" w:rsidP="006C0EB9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</w:rPr>
      </w:pPr>
      <w:r w:rsidRPr="00C254AD">
        <w:rPr>
          <w:sz w:val="24"/>
          <w:szCs w:val="18"/>
          <w:highlight w:val="yellow"/>
        </w:rPr>
        <w:tab/>
      </w:r>
      <w:r w:rsidRPr="00C254AD">
        <w:rPr>
          <w:sz w:val="24"/>
          <w:szCs w:val="18"/>
          <w:highlight w:val="yellow"/>
        </w:rPr>
        <w:tab/>
      </w:r>
      <w:r w:rsidRPr="00C254AD">
        <w:rPr>
          <w:sz w:val="24"/>
          <w:szCs w:val="18"/>
          <w:highlight w:val="yellow"/>
        </w:rPr>
        <w:tab/>
      </w:r>
      <w:r w:rsidR="00C41A40" w:rsidRPr="00C254AD">
        <w:rPr>
          <w:sz w:val="24"/>
          <w:szCs w:val="18"/>
          <w:highlight w:val="yellow"/>
        </w:rPr>
        <w:t xml:space="preserve">           2.18.6.</w:t>
      </w:r>
      <w:r w:rsidR="006C0EB9" w:rsidRPr="00C254AD">
        <w:rPr>
          <w:sz w:val="24"/>
          <w:szCs w:val="18"/>
          <w:highlight w:val="yellow"/>
        </w:rPr>
        <w:t>C.</w:t>
      </w:r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ïay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GB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cwiev‡ii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Rb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¨/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mwb¥wjZ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bq</w:t>
      </w:r>
      <w:proofErr w:type="spellEnd"/>
      <w:r w:rsidR="006C0EB9" w:rsidRPr="00C254AD">
        <w:rPr>
          <w:sz w:val="24"/>
          <w:szCs w:val="18"/>
          <w:highlight w:val="yellow"/>
        </w:rPr>
        <w:t xml:space="preserve"> individual level use/not shared</w:t>
      </w:r>
    </w:p>
    <w:p w:rsidR="009B6C1C" w:rsidRPr="00C254AD" w:rsidRDefault="006C0EB9" w:rsidP="00460FCB">
      <w:pPr>
        <w:pStyle w:val="ListParagraph"/>
        <w:numPr>
          <w:ilvl w:val="2"/>
          <w:numId w:val="18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</w:rPr>
      </w:pPr>
      <w:proofErr w:type="spellStart"/>
      <w:r w:rsidRPr="00C254AD">
        <w:rPr>
          <w:rFonts w:ascii="SutonnyMJ" w:hAnsi="SutonnyMJ"/>
          <w:sz w:val="24"/>
          <w:szCs w:val="18"/>
          <w:highlight w:val="yellow"/>
        </w:rPr>
        <w:t>wiRvf©v‡i</w:t>
      </w:r>
      <w:proofErr w:type="spellEnd"/>
      <w:r w:rsidRPr="00C254AD">
        <w:rPr>
          <w:rFonts w:ascii="SutonnyMJ" w:hAnsi="SutonnyMJ"/>
          <w:sz w:val="24"/>
          <w:szCs w:val="18"/>
          <w:highlight w:val="yellow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</w:rPr>
        <w:t>msiw¶Z</w:t>
      </w:r>
      <w:proofErr w:type="spellEnd"/>
      <w:r w:rsidRPr="00C254AD">
        <w:rPr>
          <w:rFonts w:ascii="SutonnyMJ" w:hAnsi="SutonnyMJ"/>
          <w:sz w:val="24"/>
          <w:szCs w:val="18"/>
          <w:highlight w:val="yellow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</w:rPr>
        <w:t>wgDwbwmc¨vj</w:t>
      </w:r>
      <w:proofErr w:type="spellEnd"/>
      <w:r w:rsidRPr="00C254AD">
        <w:rPr>
          <w:rFonts w:ascii="SutonnyMJ" w:hAnsi="SutonnyMJ"/>
          <w:sz w:val="24"/>
          <w:szCs w:val="18"/>
          <w:highlight w:val="yellow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</w:rPr>
        <w:t>jvB‡bi</w:t>
      </w:r>
      <w:proofErr w:type="spellEnd"/>
      <w:r w:rsidRPr="00C254AD">
        <w:rPr>
          <w:rFonts w:ascii="SutonnyMJ" w:hAnsi="SutonnyMJ"/>
          <w:sz w:val="24"/>
          <w:szCs w:val="18"/>
          <w:highlight w:val="yellow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</w:rPr>
        <w:t>cvwb</w:t>
      </w:r>
      <w:proofErr w:type="spellEnd"/>
      <w:r w:rsidRPr="00C254AD">
        <w:rPr>
          <w:rFonts w:ascii="SutonnyMJ" w:hAnsi="SutonnyMJ"/>
          <w:sz w:val="24"/>
          <w:szCs w:val="18"/>
          <w:highlight w:val="yellow"/>
        </w:rPr>
        <w:t xml:space="preserve"> </w:t>
      </w:r>
      <w:r w:rsidRPr="00C254AD">
        <w:rPr>
          <w:sz w:val="24"/>
          <w:szCs w:val="18"/>
          <w:highlight w:val="yellow"/>
        </w:rPr>
        <w:t>Mu</w:t>
      </w:r>
      <w:proofErr w:type="spellStart"/>
      <w:r w:rsidRPr="00C254AD">
        <w:rPr>
          <w:sz w:val="24"/>
          <w:szCs w:val="18"/>
          <w:highlight w:val="yellow"/>
          <w:lang w:val="en-GB"/>
        </w:rPr>
        <w:t>niciple</w:t>
      </w:r>
      <w:proofErr w:type="spellEnd"/>
      <w:r w:rsidRPr="00C254AD">
        <w:rPr>
          <w:sz w:val="24"/>
          <w:szCs w:val="18"/>
          <w:highlight w:val="yellow"/>
          <w:lang w:val="en-GB"/>
        </w:rPr>
        <w:t xml:space="preserve"> water storage in </w:t>
      </w:r>
      <w:proofErr w:type="spellStart"/>
      <w:r w:rsidRPr="00C254AD">
        <w:rPr>
          <w:sz w:val="24"/>
          <w:szCs w:val="18"/>
          <w:highlight w:val="yellow"/>
          <w:lang w:val="en-GB"/>
        </w:rPr>
        <w:t>reservoi</w:t>
      </w:r>
      <w:proofErr w:type="spellEnd"/>
      <w:r w:rsidRPr="00C254AD">
        <w:rPr>
          <w:sz w:val="24"/>
          <w:szCs w:val="18"/>
          <w:highlight w:val="yellow"/>
        </w:rPr>
        <w:t>r (Both for underground cistern or overhead tank)</w:t>
      </w:r>
      <w:r w:rsidR="009B6C1C" w:rsidRPr="00C254AD">
        <w:rPr>
          <w:sz w:val="24"/>
          <w:szCs w:val="18"/>
          <w:highlight w:val="yellow"/>
          <w:lang w:val="en-GB"/>
        </w:rPr>
        <w:t xml:space="preserve"> .</w:t>
      </w:r>
    </w:p>
    <w:p w:rsidR="006C0EB9" w:rsidRPr="00C254AD" w:rsidRDefault="009B6C1C" w:rsidP="006C0EB9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  <w:lang w:val="en-GB"/>
        </w:rPr>
      </w:pPr>
      <w:r w:rsidRPr="00C254AD">
        <w:rPr>
          <w:sz w:val="24"/>
          <w:szCs w:val="18"/>
          <w:highlight w:val="yellow"/>
          <w:lang w:val="en-GB"/>
        </w:rPr>
        <w:tab/>
      </w:r>
      <w:r w:rsidRPr="00C254AD">
        <w:rPr>
          <w:sz w:val="24"/>
          <w:szCs w:val="18"/>
          <w:highlight w:val="yellow"/>
          <w:lang w:val="en-GB"/>
        </w:rPr>
        <w:tab/>
      </w:r>
      <w:r w:rsidRPr="00C254AD">
        <w:rPr>
          <w:sz w:val="24"/>
          <w:szCs w:val="18"/>
          <w:highlight w:val="yellow"/>
          <w:lang w:val="en-GB"/>
        </w:rPr>
        <w:tab/>
      </w:r>
      <w:r w:rsidR="00460FCB" w:rsidRPr="00C254AD">
        <w:rPr>
          <w:sz w:val="24"/>
          <w:szCs w:val="18"/>
          <w:highlight w:val="yellow"/>
          <w:lang w:val="en-GB"/>
        </w:rPr>
        <w:t xml:space="preserve">           2.18.7.</w:t>
      </w:r>
      <w:r w:rsidR="006C0EB9" w:rsidRPr="00C254AD">
        <w:rPr>
          <w:sz w:val="24"/>
          <w:szCs w:val="18"/>
          <w:highlight w:val="yellow"/>
          <w:lang w:val="en-GB"/>
        </w:rPr>
        <w:t>a.</w:t>
      </w:r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K¤úvD‡Ûi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wfZ‡i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mwb¥wjZ</w:t>
      </w:r>
      <w:proofErr w:type="spellEnd"/>
      <w:r w:rsidR="006C0EB9" w:rsidRPr="00C254AD">
        <w:rPr>
          <w:sz w:val="24"/>
          <w:szCs w:val="18"/>
          <w:highlight w:val="yellow"/>
          <w:lang w:val="en-GB"/>
        </w:rPr>
        <w:t xml:space="preserve"> shared within the compound</w:t>
      </w:r>
    </w:p>
    <w:p w:rsidR="006C0EB9" w:rsidRPr="00C254AD" w:rsidRDefault="009B6C1C" w:rsidP="006C0EB9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</w:rPr>
      </w:pPr>
      <w:r w:rsidRPr="00C254AD">
        <w:rPr>
          <w:sz w:val="24"/>
          <w:szCs w:val="18"/>
          <w:highlight w:val="yellow"/>
        </w:rPr>
        <w:tab/>
      </w:r>
      <w:r w:rsidRPr="00C254AD">
        <w:rPr>
          <w:sz w:val="24"/>
          <w:szCs w:val="18"/>
          <w:highlight w:val="yellow"/>
        </w:rPr>
        <w:tab/>
      </w:r>
      <w:r w:rsidRPr="00C254AD">
        <w:rPr>
          <w:sz w:val="24"/>
          <w:szCs w:val="18"/>
          <w:highlight w:val="yellow"/>
        </w:rPr>
        <w:tab/>
      </w:r>
      <w:r w:rsidR="00460FCB" w:rsidRPr="00C254AD">
        <w:rPr>
          <w:sz w:val="24"/>
          <w:szCs w:val="18"/>
          <w:highlight w:val="yellow"/>
        </w:rPr>
        <w:t xml:space="preserve">          </w:t>
      </w:r>
      <w:r w:rsidR="006C0EB9" w:rsidRPr="00C254AD">
        <w:rPr>
          <w:sz w:val="24"/>
          <w:szCs w:val="18"/>
          <w:highlight w:val="yellow"/>
        </w:rPr>
        <w:t xml:space="preserve"> </w:t>
      </w:r>
      <w:r w:rsidR="00460FCB" w:rsidRPr="00C254AD">
        <w:rPr>
          <w:sz w:val="24"/>
          <w:szCs w:val="18"/>
          <w:highlight w:val="yellow"/>
        </w:rPr>
        <w:t>2.18.7.</w:t>
      </w:r>
      <w:r w:rsidR="006C0EB9" w:rsidRPr="00C254AD">
        <w:rPr>
          <w:sz w:val="24"/>
          <w:szCs w:val="18"/>
          <w:highlight w:val="yellow"/>
        </w:rPr>
        <w:t xml:space="preserve">b.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K¤úvD‡Ûi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evB‡i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mwb¥wjZ</w:t>
      </w:r>
      <w:proofErr w:type="spellEnd"/>
      <w:r w:rsidR="006C0EB9" w:rsidRPr="00C254AD">
        <w:rPr>
          <w:sz w:val="24"/>
          <w:szCs w:val="18"/>
          <w:highlight w:val="yellow"/>
          <w:lang w:val="en-GB"/>
        </w:rPr>
        <w:t xml:space="preserve"> </w:t>
      </w:r>
      <w:r w:rsidR="006C0EB9" w:rsidRPr="00C254AD">
        <w:rPr>
          <w:sz w:val="24"/>
          <w:szCs w:val="18"/>
          <w:highlight w:val="yellow"/>
        </w:rPr>
        <w:t xml:space="preserve">shared outside </w:t>
      </w:r>
      <w:r w:rsidR="00A472D1" w:rsidRPr="00C254AD">
        <w:rPr>
          <w:sz w:val="24"/>
          <w:szCs w:val="18"/>
          <w:highlight w:val="yellow"/>
        </w:rPr>
        <w:t>the compound</w:t>
      </w:r>
    </w:p>
    <w:p w:rsidR="006C0EB9" w:rsidRPr="00C254AD" w:rsidRDefault="009B6C1C" w:rsidP="006C0EB9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</w:rPr>
      </w:pPr>
      <w:r w:rsidRPr="00C254AD">
        <w:rPr>
          <w:sz w:val="24"/>
          <w:szCs w:val="18"/>
          <w:highlight w:val="yellow"/>
        </w:rPr>
        <w:tab/>
      </w:r>
      <w:r w:rsidRPr="00C254AD">
        <w:rPr>
          <w:sz w:val="24"/>
          <w:szCs w:val="18"/>
          <w:highlight w:val="yellow"/>
        </w:rPr>
        <w:tab/>
      </w:r>
      <w:r w:rsidRPr="00C254AD">
        <w:rPr>
          <w:sz w:val="24"/>
          <w:szCs w:val="18"/>
          <w:highlight w:val="yellow"/>
        </w:rPr>
        <w:tab/>
      </w:r>
      <w:r w:rsidR="00460FCB" w:rsidRPr="00C254AD">
        <w:rPr>
          <w:sz w:val="24"/>
          <w:szCs w:val="18"/>
          <w:highlight w:val="yellow"/>
        </w:rPr>
        <w:t xml:space="preserve">          </w:t>
      </w:r>
      <w:r w:rsidR="006C0EB9" w:rsidRPr="00C254AD">
        <w:rPr>
          <w:sz w:val="24"/>
          <w:szCs w:val="18"/>
          <w:highlight w:val="yellow"/>
        </w:rPr>
        <w:t xml:space="preserve"> </w:t>
      </w:r>
      <w:r w:rsidR="00460FCB" w:rsidRPr="00C254AD">
        <w:rPr>
          <w:sz w:val="24"/>
          <w:szCs w:val="18"/>
          <w:highlight w:val="yellow"/>
        </w:rPr>
        <w:t>2.18.7.</w:t>
      </w:r>
      <w:r w:rsidR="006C0EB9" w:rsidRPr="00C254AD">
        <w:rPr>
          <w:sz w:val="24"/>
          <w:szCs w:val="18"/>
          <w:highlight w:val="yellow"/>
        </w:rPr>
        <w:t>C.</w:t>
      </w:r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ïay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GB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cwiev‡ii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Rb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¨/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mwb¥wjZ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bq</w:t>
      </w:r>
      <w:proofErr w:type="spellEnd"/>
      <w:r w:rsidR="006C0EB9" w:rsidRPr="00C254AD">
        <w:rPr>
          <w:sz w:val="24"/>
          <w:szCs w:val="18"/>
          <w:highlight w:val="yellow"/>
        </w:rPr>
        <w:t xml:space="preserve"> individual level use/not shared</w:t>
      </w:r>
    </w:p>
    <w:p w:rsidR="009B6C1C" w:rsidRPr="00C254AD" w:rsidRDefault="00ED7776" w:rsidP="00460FCB">
      <w:pPr>
        <w:pStyle w:val="ListParagraph"/>
        <w:numPr>
          <w:ilvl w:val="2"/>
          <w:numId w:val="18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  <w:lang w:val="en-GB"/>
        </w:rPr>
      </w:pP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Ab¨vb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>¨ (</w:t>
      </w: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wbw`©ó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 xml:space="preserve"> </w:t>
      </w:r>
      <w:proofErr w:type="spellStart"/>
      <w:r w:rsidRPr="00C254AD">
        <w:rPr>
          <w:rFonts w:ascii="SutonnyMJ" w:hAnsi="SutonnyMJ"/>
          <w:sz w:val="24"/>
          <w:szCs w:val="18"/>
          <w:highlight w:val="yellow"/>
          <w:lang w:val="en-GB"/>
        </w:rPr>
        <w:t>Ki“b</w:t>
      </w:r>
      <w:proofErr w:type="spellEnd"/>
      <w:r w:rsidRPr="00C254AD">
        <w:rPr>
          <w:rFonts w:ascii="SutonnyMJ" w:hAnsi="SutonnyMJ"/>
          <w:sz w:val="24"/>
          <w:szCs w:val="18"/>
          <w:highlight w:val="yellow"/>
          <w:lang w:val="en-GB"/>
        </w:rPr>
        <w:t>)</w:t>
      </w:r>
      <w:r w:rsidRPr="00C254AD">
        <w:rPr>
          <w:sz w:val="24"/>
          <w:szCs w:val="18"/>
          <w:highlight w:val="yellow"/>
          <w:lang w:val="en-GB"/>
        </w:rPr>
        <w:t>Other(specify)</w:t>
      </w:r>
      <w:r w:rsidR="006C0EB9" w:rsidRPr="00C254AD">
        <w:rPr>
          <w:sz w:val="24"/>
          <w:szCs w:val="18"/>
          <w:highlight w:val="yellow"/>
          <w:lang w:val="en-GB"/>
        </w:rPr>
        <w:t xml:space="preserve"> .........</w:t>
      </w:r>
    </w:p>
    <w:p w:rsidR="006C0EB9" w:rsidRPr="00C254AD" w:rsidRDefault="009B6C1C" w:rsidP="006C0EB9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  <w:lang w:val="en-GB"/>
        </w:rPr>
      </w:pPr>
      <w:r w:rsidRPr="00C254AD">
        <w:rPr>
          <w:sz w:val="24"/>
          <w:szCs w:val="18"/>
          <w:highlight w:val="yellow"/>
          <w:lang w:val="en-GB"/>
        </w:rPr>
        <w:tab/>
      </w:r>
      <w:r w:rsidRPr="00C254AD">
        <w:rPr>
          <w:sz w:val="24"/>
          <w:szCs w:val="18"/>
          <w:highlight w:val="yellow"/>
          <w:lang w:val="en-GB"/>
        </w:rPr>
        <w:tab/>
      </w:r>
      <w:r w:rsidRPr="00C254AD">
        <w:rPr>
          <w:sz w:val="24"/>
          <w:szCs w:val="18"/>
          <w:highlight w:val="yellow"/>
          <w:lang w:val="en-GB"/>
        </w:rPr>
        <w:tab/>
      </w:r>
      <w:r w:rsidR="00460FCB" w:rsidRPr="00C254AD">
        <w:rPr>
          <w:sz w:val="24"/>
          <w:szCs w:val="18"/>
          <w:highlight w:val="yellow"/>
          <w:lang w:val="en-GB"/>
        </w:rPr>
        <w:t xml:space="preserve">        </w:t>
      </w:r>
      <w:r w:rsidR="00CE441F" w:rsidRPr="00C254AD">
        <w:rPr>
          <w:sz w:val="24"/>
          <w:szCs w:val="18"/>
          <w:highlight w:val="yellow"/>
          <w:lang w:val="en-GB"/>
        </w:rPr>
        <w:t xml:space="preserve"> </w:t>
      </w:r>
      <w:r w:rsidR="00460FCB" w:rsidRPr="00C254AD">
        <w:rPr>
          <w:sz w:val="24"/>
          <w:szCs w:val="18"/>
          <w:highlight w:val="yellow"/>
          <w:lang w:val="en-GB"/>
        </w:rPr>
        <w:t xml:space="preserve"> 2.18.8.</w:t>
      </w:r>
      <w:r w:rsidR="006C0EB9" w:rsidRPr="00C254AD">
        <w:rPr>
          <w:sz w:val="24"/>
          <w:szCs w:val="18"/>
          <w:highlight w:val="yellow"/>
          <w:lang w:val="en-GB"/>
        </w:rPr>
        <w:t>a.</w:t>
      </w:r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K¤úvD‡Ûi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wfZ‡i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mwb¥wjZ</w:t>
      </w:r>
      <w:proofErr w:type="spellEnd"/>
      <w:r w:rsidR="006C0EB9" w:rsidRPr="00C254AD">
        <w:rPr>
          <w:sz w:val="24"/>
          <w:szCs w:val="18"/>
          <w:highlight w:val="yellow"/>
          <w:lang w:val="en-GB"/>
        </w:rPr>
        <w:t xml:space="preserve"> shared within the compound</w:t>
      </w:r>
    </w:p>
    <w:p w:rsidR="006C0EB9" w:rsidRPr="00C254AD" w:rsidRDefault="009B6C1C" w:rsidP="006C0EB9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highlight w:val="yellow"/>
        </w:rPr>
      </w:pPr>
      <w:r w:rsidRPr="00C254AD">
        <w:rPr>
          <w:sz w:val="24"/>
          <w:szCs w:val="18"/>
          <w:highlight w:val="yellow"/>
        </w:rPr>
        <w:tab/>
      </w:r>
      <w:r w:rsidRPr="00C254AD">
        <w:rPr>
          <w:sz w:val="24"/>
          <w:szCs w:val="18"/>
          <w:highlight w:val="yellow"/>
        </w:rPr>
        <w:tab/>
      </w:r>
      <w:r w:rsidRPr="00C254AD">
        <w:rPr>
          <w:sz w:val="24"/>
          <w:szCs w:val="18"/>
          <w:highlight w:val="yellow"/>
        </w:rPr>
        <w:tab/>
      </w:r>
      <w:r w:rsidR="00460FCB" w:rsidRPr="00C254AD">
        <w:rPr>
          <w:sz w:val="24"/>
          <w:szCs w:val="18"/>
          <w:highlight w:val="yellow"/>
        </w:rPr>
        <w:t xml:space="preserve">        </w:t>
      </w:r>
      <w:r w:rsidR="00CE441F" w:rsidRPr="00C254AD">
        <w:rPr>
          <w:sz w:val="24"/>
          <w:szCs w:val="18"/>
          <w:highlight w:val="yellow"/>
        </w:rPr>
        <w:t xml:space="preserve"> </w:t>
      </w:r>
      <w:r w:rsidR="006C0EB9" w:rsidRPr="00C254AD">
        <w:rPr>
          <w:sz w:val="24"/>
          <w:szCs w:val="18"/>
          <w:highlight w:val="yellow"/>
        </w:rPr>
        <w:t xml:space="preserve"> </w:t>
      </w:r>
      <w:r w:rsidR="00460FCB" w:rsidRPr="00C254AD">
        <w:rPr>
          <w:sz w:val="24"/>
          <w:szCs w:val="18"/>
          <w:highlight w:val="yellow"/>
        </w:rPr>
        <w:t>2.18.8.</w:t>
      </w:r>
      <w:r w:rsidR="006C0EB9" w:rsidRPr="00C254AD">
        <w:rPr>
          <w:sz w:val="24"/>
          <w:szCs w:val="18"/>
          <w:highlight w:val="yellow"/>
        </w:rPr>
        <w:t>b.</w:t>
      </w:r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K¤úvD‡Ûi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evB‡i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mwb¥wjZ</w:t>
      </w:r>
      <w:proofErr w:type="spellEnd"/>
      <w:r w:rsidR="006C0EB9" w:rsidRPr="00C254AD">
        <w:rPr>
          <w:sz w:val="24"/>
          <w:szCs w:val="18"/>
          <w:highlight w:val="yellow"/>
        </w:rPr>
        <w:t xml:space="preserve"> shared outside </w:t>
      </w:r>
      <w:r w:rsidR="00A472D1" w:rsidRPr="00C254AD">
        <w:rPr>
          <w:sz w:val="24"/>
          <w:szCs w:val="18"/>
          <w:highlight w:val="yellow"/>
        </w:rPr>
        <w:t>the compound</w:t>
      </w:r>
    </w:p>
    <w:p w:rsidR="006C0EB9" w:rsidRPr="0012140B" w:rsidRDefault="009B6C1C" w:rsidP="006C0EB9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C254AD">
        <w:rPr>
          <w:sz w:val="24"/>
          <w:szCs w:val="18"/>
          <w:highlight w:val="yellow"/>
        </w:rPr>
        <w:tab/>
      </w:r>
      <w:r w:rsidRPr="00C254AD">
        <w:rPr>
          <w:sz w:val="24"/>
          <w:szCs w:val="18"/>
          <w:highlight w:val="yellow"/>
        </w:rPr>
        <w:tab/>
      </w:r>
      <w:r w:rsidRPr="00C254AD">
        <w:rPr>
          <w:sz w:val="24"/>
          <w:szCs w:val="18"/>
          <w:highlight w:val="yellow"/>
        </w:rPr>
        <w:tab/>
      </w:r>
      <w:r w:rsidR="00460FCB" w:rsidRPr="00C254AD">
        <w:rPr>
          <w:sz w:val="24"/>
          <w:szCs w:val="18"/>
          <w:highlight w:val="yellow"/>
        </w:rPr>
        <w:t xml:space="preserve">        </w:t>
      </w:r>
      <w:r w:rsidR="00CE441F" w:rsidRPr="00C254AD">
        <w:rPr>
          <w:sz w:val="24"/>
          <w:szCs w:val="18"/>
          <w:highlight w:val="yellow"/>
        </w:rPr>
        <w:t xml:space="preserve"> </w:t>
      </w:r>
      <w:r w:rsidR="00460FCB" w:rsidRPr="00C254AD">
        <w:rPr>
          <w:sz w:val="24"/>
          <w:szCs w:val="18"/>
          <w:highlight w:val="yellow"/>
        </w:rPr>
        <w:t xml:space="preserve"> 2.18.8.</w:t>
      </w:r>
      <w:r w:rsidR="006C0EB9" w:rsidRPr="00C254AD">
        <w:rPr>
          <w:sz w:val="24"/>
          <w:szCs w:val="18"/>
          <w:highlight w:val="yellow"/>
        </w:rPr>
        <w:t>C.</w:t>
      </w:r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ïay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GB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cwiev‡ii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Rb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¨/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mwb¥wjZ</w:t>
      </w:r>
      <w:proofErr w:type="spellEnd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 xml:space="preserve"> </w:t>
      </w:r>
      <w:proofErr w:type="spellStart"/>
      <w:r w:rsidR="006C0EB9" w:rsidRPr="00C254AD">
        <w:rPr>
          <w:rFonts w:ascii="SutonnyMJ" w:hAnsi="SutonnyMJ" w:cs="SutonnyMJ"/>
          <w:sz w:val="24"/>
          <w:szCs w:val="18"/>
          <w:highlight w:val="yellow"/>
          <w:lang w:val="en-GB"/>
        </w:rPr>
        <w:t>bq</w:t>
      </w:r>
      <w:proofErr w:type="spellEnd"/>
      <w:r w:rsidR="006C0EB9" w:rsidRPr="00C254AD">
        <w:rPr>
          <w:sz w:val="24"/>
          <w:szCs w:val="18"/>
          <w:highlight w:val="yellow"/>
        </w:rPr>
        <w:t xml:space="preserve"> individual level use/not shared</w:t>
      </w:r>
    </w:p>
    <w:p w:rsidR="006C0EB9" w:rsidRPr="00101BC8" w:rsidRDefault="006C0EB9" w:rsidP="006C0EB9">
      <w:pPr>
        <w:keepNext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sz w:val="18"/>
          <w:szCs w:val="18"/>
        </w:rPr>
      </w:pPr>
      <w:r w:rsidRPr="00101BC8">
        <w:rPr>
          <w:sz w:val="18"/>
          <w:szCs w:val="18"/>
          <w:lang w:val="en-GB"/>
        </w:rPr>
        <w:t>__________</w:t>
      </w:r>
    </w:p>
    <w:p w:rsidR="006C0EB9" w:rsidRPr="00101BC8" w:rsidRDefault="006C0EB9" w:rsidP="006C0EB9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18"/>
          <w:szCs w:val="18"/>
        </w:rPr>
      </w:pPr>
    </w:p>
    <w:p w:rsidR="009E1B7F" w:rsidRPr="009E1B7F" w:rsidRDefault="007E22FD" w:rsidP="009E1B7F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CF73C8">
        <w:rPr>
          <w:rFonts w:ascii="SutonnyMJ" w:hAnsi="SutonnyMJ" w:cs="SutonnyMJ"/>
        </w:rPr>
        <w:t xml:space="preserve">hw` </w:t>
      </w:r>
      <w:proofErr w:type="spellStart"/>
      <w:r w:rsidRPr="00CF73C8">
        <w:rPr>
          <w:rFonts w:ascii="SutonnyMJ" w:hAnsi="SutonnyMJ" w:cs="SutonnyMJ"/>
        </w:rPr>
        <w:t>cvqLvbvi</w:t>
      </w:r>
      <w:proofErr w:type="spellEnd"/>
      <w:r w:rsidRPr="00CF73C8">
        <w:rPr>
          <w:rFonts w:ascii="SutonnyMJ" w:hAnsi="SutonnyMJ" w:cs="SutonnyMJ"/>
        </w:rPr>
        <w:t xml:space="preserve"> </w:t>
      </w:r>
      <w:proofErr w:type="spellStart"/>
      <w:r w:rsidRPr="00CF73C8">
        <w:rPr>
          <w:rFonts w:ascii="SutonnyMJ" w:hAnsi="SutonnyMJ" w:cs="SutonnyMJ"/>
        </w:rPr>
        <w:t>evB‡i</w:t>
      </w:r>
      <w:proofErr w:type="spellEnd"/>
      <w:r w:rsidRPr="00CF73C8">
        <w:rPr>
          <w:rFonts w:ascii="SutonnyMJ" w:hAnsi="SutonnyMJ" w:cs="SutonnyMJ"/>
        </w:rPr>
        <w:t xml:space="preserve"> </w:t>
      </w:r>
      <w:proofErr w:type="spellStart"/>
      <w:r w:rsidRPr="00CF73C8">
        <w:rPr>
          <w:rFonts w:ascii="SutonnyMJ" w:hAnsi="SutonnyMJ" w:cs="SutonnyMJ"/>
        </w:rPr>
        <w:t>cvwb</w:t>
      </w:r>
      <w:proofErr w:type="spellEnd"/>
      <w:r w:rsidRPr="00CF73C8">
        <w:rPr>
          <w:rFonts w:ascii="SutonnyMJ" w:hAnsi="SutonnyMJ" w:cs="SutonnyMJ"/>
        </w:rPr>
        <w:t xml:space="preserve"> </w:t>
      </w:r>
      <w:proofErr w:type="spellStart"/>
      <w:r w:rsidRPr="00CF73C8">
        <w:rPr>
          <w:rFonts w:ascii="SutonnyMJ" w:hAnsi="SutonnyMJ" w:cs="SutonnyMJ"/>
        </w:rPr>
        <w:t>Rgv</w:t>
      </w:r>
      <w:proofErr w:type="spellEnd"/>
      <w:r w:rsidRPr="00CF73C8">
        <w:rPr>
          <w:rFonts w:ascii="SutonnyMJ" w:hAnsi="SutonnyMJ" w:cs="SutonnyMJ"/>
        </w:rPr>
        <w:t xml:space="preserve"> </w:t>
      </w:r>
      <w:proofErr w:type="spellStart"/>
      <w:r w:rsidRPr="00CF73C8">
        <w:rPr>
          <w:rFonts w:ascii="SutonnyMJ" w:hAnsi="SutonnyMJ" w:cs="SutonnyMJ"/>
        </w:rPr>
        <w:t>ivLvi</w:t>
      </w:r>
      <w:proofErr w:type="spellEnd"/>
      <w:r w:rsidRPr="00CF73C8">
        <w:rPr>
          <w:rFonts w:ascii="SutonnyMJ" w:hAnsi="SutonnyMJ" w:cs="SutonnyMJ"/>
        </w:rPr>
        <w:t xml:space="preserve"> </w:t>
      </w:r>
      <w:proofErr w:type="spellStart"/>
      <w:r w:rsidRPr="00CF73C8">
        <w:rPr>
          <w:rFonts w:ascii="SutonnyMJ" w:hAnsi="SutonnyMJ" w:cs="SutonnyMJ"/>
        </w:rPr>
        <w:t>e¨e¯’v</w:t>
      </w:r>
      <w:proofErr w:type="spellEnd"/>
      <w:r w:rsidRPr="00CF73C8">
        <w:rPr>
          <w:rFonts w:ascii="SutonnyMJ" w:hAnsi="SutonnyMJ" w:cs="SutonnyMJ"/>
        </w:rPr>
        <w:t xml:space="preserve"> _</w:t>
      </w:r>
      <w:proofErr w:type="spellStart"/>
      <w:r w:rsidRPr="00CF73C8">
        <w:rPr>
          <w:rFonts w:ascii="SutonnyMJ" w:hAnsi="SutonnyMJ" w:cs="SutonnyMJ"/>
        </w:rPr>
        <w:t>v‡K</w:t>
      </w:r>
      <w:proofErr w:type="spellEnd"/>
      <w:r w:rsidRPr="00CF73C8">
        <w:rPr>
          <w:rFonts w:ascii="SutonnyMJ" w:hAnsi="SutonnyMJ" w:cs="SutonnyMJ"/>
        </w:rPr>
        <w:t xml:space="preserve"> </w:t>
      </w:r>
      <w:proofErr w:type="spellStart"/>
      <w:r w:rsidRPr="00CF73C8">
        <w:rPr>
          <w:rFonts w:ascii="SutonnyMJ" w:hAnsi="SutonnyMJ" w:cs="SutonnyMJ"/>
        </w:rPr>
        <w:t>Z‡e</w:t>
      </w:r>
      <w:proofErr w:type="spellEnd"/>
      <w:r w:rsidRPr="00CF73C8">
        <w:rPr>
          <w:rFonts w:ascii="SutonnyMJ" w:hAnsi="SutonnyMJ" w:cs="SutonnyMJ"/>
        </w:rPr>
        <w:t xml:space="preserve"> </w:t>
      </w:r>
      <w:proofErr w:type="spellStart"/>
      <w:r w:rsidRPr="00CF73C8">
        <w:rPr>
          <w:rFonts w:ascii="SutonnyMJ" w:hAnsi="SutonnyMJ" w:cs="SutonnyMJ"/>
        </w:rPr>
        <w:t>wK</w:t>
      </w:r>
      <w:proofErr w:type="spellEnd"/>
      <w:r w:rsidRPr="00CF73C8">
        <w:rPr>
          <w:rFonts w:ascii="SutonnyMJ" w:hAnsi="SutonnyMJ" w:cs="SutonnyMJ"/>
        </w:rPr>
        <w:t xml:space="preserve"> </w:t>
      </w:r>
      <w:proofErr w:type="spellStart"/>
      <w:r w:rsidRPr="00CF73C8">
        <w:rPr>
          <w:rFonts w:ascii="SutonnyMJ" w:hAnsi="SutonnyMJ" w:cs="SutonnyMJ"/>
        </w:rPr>
        <w:t>ai‡bi</w:t>
      </w:r>
      <w:proofErr w:type="spellEnd"/>
      <w:r w:rsidRPr="00CF73C8">
        <w:rPr>
          <w:rFonts w:ascii="SutonnyMJ" w:hAnsi="SutonnyMJ" w:cs="SutonnyMJ"/>
        </w:rPr>
        <w:t xml:space="preserve"> </w:t>
      </w:r>
      <w:proofErr w:type="spellStart"/>
      <w:r w:rsidRPr="00CF73C8">
        <w:rPr>
          <w:rFonts w:ascii="SutonnyMJ" w:hAnsi="SutonnyMJ" w:cs="SutonnyMJ"/>
        </w:rPr>
        <w:t>cv‡Î</w:t>
      </w:r>
      <w:proofErr w:type="spellEnd"/>
      <w:r w:rsidRPr="00CF73C8">
        <w:rPr>
          <w:rFonts w:ascii="SutonnyMJ" w:hAnsi="SutonnyMJ" w:cs="SutonnyMJ"/>
        </w:rPr>
        <w:t xml:space="preserve"> </w:t>
      </w:r>
      <w:proofErr w:type="spellStart"/>
      <w:r w:rsidRPr="00CF73C8">
        <w:rPr>
          <w:rFonts w:ascii="SutonnyMJ" w:hAnsi="SutonnyMJ" w:cs="SutonnyMJ"/>
        </w:rPr>
        <w:t>Rgv</w:t>
      </w:r>
      <w:proofErr w:type="spellEnd"/>
      <w:r w:rsidRPr="00CF73C8">
        <w:rPr>
          <w:rFonts w:ascii="SutonnyMJ" w:hAnsi="SutonnyMJ" w:cs="SutonnyMJ"/>
        </w:rPr>
        <w:t xml:space="preserve"> </w:t>
      </w:r>
      <w:proofErr w:type="spellStart"/>
      <w:r w:rsidRPr="00CF73C8">
        <w:rPr>
          <w:rFonts w:ascii="SutonnyMJ" w:hAnsi="SutonnyMJ" w:cs="SutonnyMJ"/>
        </w:rPr>
        <w:t>ivLv</w:t>
      </w:r>
      <w:proofErr w:type="spellEnd"/>
      <w:r w:rsidRPr="00CF73C8">
        <w:rPr>
          <w:rFonts w:ascii="SutonnyMJ" w:hAnsi="SutonnyMJ" w:cs="SutonnyMJ"/>
        </w:rPr>
        <w:t xml:space="preserve"> </w:t>
      </w:r>
      <w:proofErr w:type="spellStart"/>
      <w:r w:rsidRPr="00CF73C8">
        <w:rPr>
          <w:rFonts w:ascii="SutonnyMJ" w:hAnsi="SutonnyMJ" w:cs="SutonnyMJ"/>
        </w:rPr>
        <w:t>nq</w:t>
      </w:r>
      <w:proofErr w:type="spellEnd"/>
      <w:r w:rsidRPr="00CF73C8">
        <w:rPr>
          <w:rFonts w:ascii="SutonnyMJ" w:hAnsi="SutonnyMJ" w:cs="SutonnyMJ"/>
        </w:rPr>
        <w:t xml:space="preserve">? </w:t>
      </w:r>
      <w:r w:rsidR="00566BDE" w:rsidRPr="00643520">
        <w:rPr>
          <w:rFonts w:ascii="SutonnyMJ" w:hAnsi="SutonnyMJ" w:cs="SutonnyMJ"/>
        </w:rPr>
        <w:t>[</w:t>
      </w:r>
      <w:r w:rsidR="003252D9" w:rsidRPr="00BB72E5">
        <w:rPr>
          <w:rFonts w:ascii="Times New Roman" w:hAnsi="Times New Roman" w:cs="Times New Roman"/>
          <w:sz w:val="24"/>
          <w:szCs w:val="24"/>
        </w:rPr>
        <w:t>I</w:t>
      </w:r>
      <w:r w:rsidR="00253A7F" w:rsidRPr="00BB72E5">
        <w:rPr>
          <w:rFonts w:ascii="Times New Roman" w:hAnsi="Times New Roman" w:cs="Times New Roman"/>
          <w:sz w:val="24"/>
          <w:szCs w:val="24"/>
        </w:rPr>
        <w:t>f water stored outside toilet, types of reservoir</w:t>
      </w:r>
      <w:r w:rsidR="002209C1" w:rsidRPr="00BB72E5">
        <w:rPr>
          <w:rFonts w:ascii="Times New Roman" w:hAnsi="Times New Roman" w:cs="Times New Roman"/>
          <w:sz w:val="24"/>
          <w:szCs w:val="24"/>
        </w:rPr>
        <w:t xml:space="preserve"> ?</w:t>
      </w:r>
      <w:r w:rsidR="00454913" w:rsidRPr="00CF73C8">
        <w:rPr>
          <w:rFonts w:ascii="Times New Roman" w:hAnsi="Times New Roman" w:cs="Times New Roman"/>
          <w:sz w:val="24"/>
          <w:szCs w:val="24"/>
        </w:rPr>
        <w:t xml:space="preserve"> ......................</w:t>
      </w:r>
      <w:commentRangeStart w:id="27"/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27"/>
      <w:r w:rsidR="007B1117">
        <w:rPr>
          <w:rStyle w:val="CommentReference"/>
        </w:rPr>
        <w:commentReference w:id="27"/>
      </w:r>
    </w:p>
    <w:p w:rsidR="009E1B7F" w:rsidRDefault="00197AF4" w:rsidP="009E1B7F">
      <w:pPr>
        <w:pStyle w:val="ListParagraph"/>
        <w:numPr>
          <w:ilvl w:val="2"/>
          <w:numId w:val="21"/>
        </w:numPr>
        <w:tabs>
          <w:tab w:val="left" w:pos="720"/>
          <w:tab w:val="left" w:pos="900"/>
        </w:tabs>
        <w:spacing w:after="120" w:line="240" w:lineRule="auto"/>
      </w:pPr>
      <w:proofErr w:type="spellStart"/>
      <w:r w:rsidRPr="009E1B7F">
        <w:rPr>
          <w:rFonts w:ascii="SutonnyMJ" w:hAnsi="SutonnyMJ" w:cs="SutonnyMJ"/>
        </w:rPr>
        <w:t>cvqLvbvi</w:t>
      </w:r>
      <w:proofErr w:type="spellEnd"/>
      <w:r w:rsidRPr="009E1B7F">
        <w:rPr>
          <w:rFonts w:ascii="SutonnyMJ" w:hAnsi="SutonnyMJ" w:cs="SutonnyMJ"/>
        </w:rPr>
        <w:t xml:space="preserve"> </w:t>
      </w:r>
      <w:proofErr w:type="spellStart"/>
      <w:r w:rsidRPr="009E1B7F">
        <w:rPr>
          <w:rFonts w:ascii="SutonnyMJ" w:hAnsi="SutonnyMJ" w:cs="SutonnyMJ"/>
        </w:rPr>
        <w:t>Qv‡`i</w:t>
      </w:r>
      <w:proofErr w:type="spellEnd"/>
      <w:r w:rsidRPr="009E1B7F">
        <w:rPr>
          <w:rFonts w:ascii="SutonnyMJ" w:hAnsi="SutonnyMJ" w:cs="SutonnyMJ"/>
        </w:rPr>
        <w:t xml:space="preserve"> </w:t>
      </w:r>
      <w:proofErr w:type="spellStart"/>
      <w:r w:rsidRPr="009E1B7F">
        <w:rPr>
          <w:rFonts w:ascii="SutonnyMJ" w:hAnsi="SutonnyMJ" w:cs="SutonnyMJ"/>
        </w:rPr>
        <w:t>Dci</w:t>
      </w:r>
      <w:proofErr w:type="spellEnd"/>
      <w:r w:rsidRPr="009E1B7F">
        <w:rPr>
          <w:rFonts w:ascii="SutonnyMJ" w:hAnsi="SutonnyMJ" w:cs="SutonnyMJ"/>
        </w:rPr>
        <w:t xml:space="preserve"> </w:t>
      </w:r>
      <w:proofErr w:type="spellStart"/>
      <w:r w:rsidR="004943BA" w:rsidRPr="009E1B7F">
        <w:rPr>
          <w:rFonts w:ascii="SutonnyMJ" w:hAnsi="SutonnyMJ" w:cs="SutonnyMJ"/>
        </w:rPr>
        <w:t>c­vw÷K</w:t>
      </w:r>
      <w:proofErr w:type="spellEnd"/>
      <w:r w:rsidR="004943BA" w:rsidRPr="009E1B7F">
        <w:rPr>
          <w:rFonts w:ascii="SutonnyMJ" w:hAnsi="SutonnyMJ" w:cs="SutonnyMJ"/>
        </w:rPr>
        <w:t xml:space="preserve"> </w:t>
      </w:r>
      <w:r w:rsidRPr="009E1B7F">
        <w:rPr>
          <w:rFonts w:ascii="SutonnyMJ" w:hAnsi="SutonnyMJ" w:cs="SutonnyMJ"/>
        </w:rPr>
        <w:t xml:space="preserve"> </w:t>
      </w:r>
      <w:proofErr w:type="spellStart"/>
      <w:r w:rsidRPr="009E1B7F">
        <w:rPr>
          <w:rFonts w:ascii="SutonnyMJ" w:hAnsi="SutonnyMJ" w:cs="SutonnyMJ"/>
        </w:rPr>
        <w:t>U¨</w:t>
      </w:r>
      <w:r w:rsidR="00826899" w:rsidRPr="009E1B7F">
        <w:rPr>
          <w:rFonts w:ascii="SutonnyMJ" w:hAnsi="SutonnyMJ" w:cs="SutonnyMJ"/>
        </w:rPr>
        <w:t>vswK‡</w:t>
      </w:r>
      <w:r w:rsidRPr="009E1B7F">
        <w:rPr>
          <w:rFonts w:ascii="SutonnyMJ" w:hAnsi="SutonnyMJ" w:cs="SutonnyMJ"/>
        </w:rPr>
        <w:t>Z</w:t>
      </w:r>
      <w:proofErr w:type="spellEnd"/>
      <w:r w:rsidRPr="009E1B7F">
        <w:rPr>
          <w:rFonts w:ascii="SutonnyMJ" w:hAnsi="SutonnyMJ" w:cs="SutonnyMJ"/>
        </w:rPr>
        <w:t xml:space="preserve"> </w:t>
      </w:r>
      <w:r w:rsidR="00566BDE" w:rsidRPr="009E1B7F">
        <w:rPr>
          <w:rFonts w:ascii="Times New Roman" w:hAnsi="Times New Roman" w:cs="Times New Roman"/>
          <w:sz w:val="24"/>
          <w:szCs w:val="24"/>
        </w:rPr>
        <w:t>[</w:t>
      </w:r>
      <w:r w:rsidR="00253A7F">
        <w:t>Plastic tank on the roof of the toilet</w:t>
      </w:r>
      <w:r w:rsidR="00566BDE">
        <w:t>]</w:t>
      </w:r>
      <w:r w:rsidR="00BD648F">
        <w:t>...............1</w:t>
      </w:r>
    </w:p>
    <w:p w:rsidR="009E1B7F" w:rsidRDefault="00197AF4" w:rsidP="009E1B7F">
      <w:pPr>
        <w:pStyle w:val="ListParagraph"/>
        <w:numPr>
          <w:ilvl w:val="2"/>
          <w:numId w:val="21"/>
        </w:numPr>
        <w:tabs>
          <w:tab w:val="left" w:pos="720"/>
          <w:tab w:val="left" w:pos="900"/>
        </w:tabs>
        <w:spacing w:after="120" w:line="240" w:lineRule="auto"/>
      </w:pPr>
      <w:proofErr w:type="spellStart"/>
      <w:r w:rsidRPr="009E1B7F">
        <w:rPr>
          <w:rFonts w:ascii="SutonnyMJ" w:hAnsi="SutonnyMJ" w:cs="SutonnyMJ"/>
        </w:rPr>
        <w:t>cvqLvbvi</w:t>
      </w:r>
      <w:proofErr w:type="spellEnd"/>
      <w:r w:rsidRPr="009E1B7F">
        <w:rPr>
          <w:rFonts w:ascii="SutonnyMJ" w:hAnsi="SutonnyMJ" w:cs="SutonnyMJ"/>
        </w:rPr>
        <w:t xml:space="preserve"> </w:t>
      </w:r>
      <w:proofErr w:type="spellStart"/>
      <w:r w:rsidRPr="009E1B7F">
        <w:rPr>
          <w:rFonts w:ascii="SutonnyMJ" w:hAnsi="SutonnyMJ" w:cs="SutonnyMJ"/>
        </w:rPr>
        <w:t>Qv‡`i</w:t>
      </w:r>
      <w:proofErr w:type="spellEnd"/>
      <w:r w:rsidRPr="009E1B7F">
        <w:rPr>
          <w:rFonts w:ascii="SutonnyMJ" w:hAnsi="SutonnyMJ" w:cs="SutonnyMJ"/>
        </w:rPr>
        <w:t xml:space="preserve"> </w:t>
      </w:r>
      <w:proofErr w:type="spellStart"/>
      <w:r w:rsidRPr="009E1B7F">
        <w:rPr>
          <w:rFonts w:ascii="SutonnyMJ" w:hAnsi="SutonnyMJ" w:cs="SutonnyMJ"/>
        </w:rPr>
        <w:t>Dci</w:t>
      </w:r>
      <w:proofErr w:type="spellEnd"/>
      <w:r w:rsidRPr="009E1B7F">
        <w:rPr>
          <w:rFonts w:ascii="SutonnyMJ" w:hAnsi="SutonnyMJ" w:cs="SutonnyMJ"/>
        </w:rPr>
        <w:t xml:space="preserve"> </w:t>
      </w:r>
      <w:proofErr w:type="spellStart"/>
      <w:r w:rsidRPr="009E1B7F">
        <w:rPr>
          <w:rFonts w:ascii="SutonnyMJ" w:hAnsi="SutonnyMJ" w:cs="SutonnyMJ"/>
        </w:rPr>
        <w:t>wm‡g</w:t>
      </w:r>
      <w:proofErr w:type="spellEnd"/>
      <w:r w:rsidRPr="009E1B7F">
        <w:rPr>
          <w:rFonts w:ascii="SutonnyMJ" w:hAnsi="SutonnyMJ" w:cs="SutonnyMJ"/>
        </w:rPr>
        <w:t>‡›</w:t>
      </w:r>
      <w:proofErr w:type="spellStart"/>
      <w:r w:rsidRPr="009E1B7F">
        <w:rPr>
          <w:rFonts w:ascii="SutonnyMJ" w:hAnsi="SutonnyMJ" w:cs="SutonnyMJ"/>
        </w:rPr>
        <w:t>Ui</w:t>
      </w:r>
      <w:proofErr w:type="spellEnd"/>
      <w:r w:rsidRPr="009E1B7F">
        <w:rPr>
          <w:rFonts w:ascii="SutonnyMJ" w:hAnsi="SutonnyMJ" w:cs="SutonnyMJ"/>
        </w:rPr>
        <w:t xml:space="preserve"> </w:t>
      </w:r>
      <w:proofErr w:type="spellStart"/>
      <w:r w:rsidR="00826899" w:rsidRPr="009E1B7F">
        <w:rPr>
          <w:rFonts w:ascii="SutonnyMJ" w:hAnsi="SutonnyMJ" w:cs="SutonnyMJ"/>
        </w:rPr>
        <w:t>U¨vswK‡Z</w:t>
      </w:r>
      <w:proofErr w:type="spellEnd"/>
      <w:r w:rsidR="00826899" w:rsidRPr="009E1B7F">
        <w:rPr>
          <w:rFonts w:ascii="SutonnyMJ" w:hAnsi="SutonnyMJ" w:cs="SutonnyMJ"/>
        </w:rPr>
        <w:t xml:space="preserve"> </w:t>
      </w:r>
      <w:r w:rsidR="00566BDE" w:rsidRPr="009E1B7F">
        <w:rPr>
          <w:rFonts w:ascii="Times New Roman" w:hAnsi="Times New Roman" w:cs="Times New Roman"/>
          <w:sz w:val="24"/>
          <w:szCs w:val="24"/>
        </w:rPr>
        <w:t>[</w:t>
      </w:r>
      <w:r w:rsidR="00BD648F">
        <w:t>Concrete tank on the roof of the toilet</w:t>
      </w:r>
      <w:r w:rsidR="00566BDE">
        <w:t>]</w:t>
      </w:r>
      <w:r w:rsidR="00BD648F">
        <w:t xml:space="preserve"> ..........2</w:t>
      </w:r>
    </w:p>
    <w:p w:rsidR="009E1B7F" w:rsidRDefault="00197AF4" w:rsidP="009E1B7F">
      <w:pPr>
        <w:pStyle w:val="ListParagraph"/>
        <w:numPr>
          <w:ilvl w:val="2"/>
          <w:numId w:val="21"/>
        </w:numPr>
        <w:tabs>
          <w:tab w:val="left" w:pos="720"/>
          <w:tab w:val="left" w:pos="900"/>
        </w:tabs>
        <w:spacing w:after="120" w:line="240" w:lineRule="auto"/>
      </w:pPr>
      <w:proofErr w:type="spellStart"/>
      <w:r w:rsidRPr="009E1B7F">
        <w:rPr>
          <w:rFonts w:ascii="SutonnyMJ" w:hAnsi="SutonnyMJ" w:cs="SutonnyMJ"/>
        </w:rPr>
        <w:t>cvqLvbvi</w:t>
      </w:r>
      <w:proofErr w:type="spellEnd"/>
      <w:r w:rsidRPr="009E1B7F">
        <w:rPr>
          <w:rFonts w:ascii="SutonnyMJ" w:hAnsi="SutonnyMJ" w:cs="SutonnyMJ"/>
        </w:rPr>
        <w:t xml:space="preserve"> </w:t>
      </w:r>
      <w:proofErr w:type="spellStart"/>
      <w:r w:rsidRPr="009E1B7F">
        <w:rPr>
          <w:rFonts w:ascii="SutonnyMJ" w:hAnsi="SutonnyMJ" w:cs="SutonnyMJ"/>
        </w:rPr>
        <w:t>cv‡k</w:t>
      </w:r>
      <w:proofErr w:type="spellEnd"/>
      <w:r w:rsidRPr="009E1B7F">
        <w:rPr>
          <w:rFonts w:ascii="SutonnyMJ" w:hAnsi="SutonnyMJ" w:cs="SutonnyMJ"/>
        </w:rPr>
        <w:t xml:space="preserve"> </w:t>
      </w:r>
      <w:proofErr w:type="spellStart"/>
      <w:r w:rsidR="004943BA" w:rsidRPr="009E1B7F">
        <w:rPr>
          <w:rFonts w:ascii="SutonnyMJ" w:hAnsi="SutonnyMJ" w:cs="SutonnyMJ"/>
        </w:rPr>
        <w:t>c­vw÷K</w:t>
      </w:r>
      <w:proofErr w:type="spellEnd"/>
      <w:r w:rsidR="004943BA" w:rsidRPr="009E1B7F">
        <w:rPr>
          <w:rFonts w:ascii="SutonnyMJ" w:hAnsi="SutonnyMJ" w:cs="SutonnyMJ"/>
        </w:rPr>
        <w:t xml:space="preserve"> </w:t>
      </w:r>
      <w:r w:rsidR="00826899" w:rsidRPr="009E1B7F">
        <w:rPr>
          <w:rFonts w:ascii="SutonnyMJ" w:hAnsi="SutonnyMJ" w:cs="SutonnyMJ"/>
        </w:rPr>
        <w:t xml:space="preserve"> </w:t>
      </w:r>
      <w:proofErr w:type="spellStart"/>
      <w:r w:rsidR="00826899" w:rsidRPr="009E1B7F">
        <w:rPr>
          <w:rFonts w:ascii="SutonnyMJ" w:hAnsi="SutonnyMJ" w:cs="SutonnyMJ"/>
        </w:rPr>
        <w:t>U¨vswK‡Z</w:t>
      </w:r>
      <w:proofErr w:type="spellEnd"/>
      <w:r w:rsidR="00826899" w:rsidRPr="009E1B7F">
        <w:rPr>
          <w:rFonts w:ascii="SutonnyMJ" w:hAnsi="SutonnyMJ" w:cs="SutonnyMJ"/>
        </w:rPr>
        <w:t xml:space="preserve"> </w:t>
      </w:r>
      <w:r w:rsidR="00826899" w:rsidRPr="009E1B7F">
        <w:rPr>
          <w:rFonts w:ascii="Times New Roman" w:hAnsi="Times New Roman" w:cs="Times New Roman"/>
          <w:sz w:val="24"/>
          <w:szCs w:val="24"/>
        </w:rPr>
        <w:t>[</w:t>
      </w:r>
      <w:r w:rsidR="00BD648F">
        <w:t>Plastic reservoir bedside toilet</w:t>
      </w:r>
      <w:r w:rsidR="00566BDE">
        <w:t>]</w:t>
      </w:r>
      <w:r w:rsidR="00BD648F">
        <w:t>........................3</w:t>
      </w:r>
    </w:p>
    <w:p w:rsidR="009E1B7F" w:rsidRDefault="00197AF4" w:rsidP="009E1B7F">
      <w:pPr>
        <w:pStyle w:val="ListParagraph"/>
        <w:numPr>
          <w:ilvl w:val="2"/>
          <w:numId w:val="21"/>
        </w:numPr>
        <w:tabs>
          <w:tab w:val="left" w:pos="720"/>
          <w:tab w:val="left" w:pos="900"/>
        </w:tabs>
        <w:spacing w:after="120" w:line="240" w:lineRule="auto"/>
      </w:pPr>
      <w:proofErr w:type="spellStart"/>
      <w:r w:rsidRPr="009E1B7F">
        <w:rPr>
          <w:rFonts w:ascii="SutonnyMJ" w:hAnsi="SutonnyMJ" w:cs="SutonnyMJ"/>
        </w:rPr>
        <w:t>cvqLvbvi</w:t>
      </w:r>
      <w:proofErr w:type="spellEnd"/>
      <w:r w:rsidRPr="009E1B7F">
        <w:rPr>
          <w:rFonts w:ascii="SutonnyMJ" w:hAnsi="SutonnyMJ" w:cs="SutonnyMJ"/>
        </w:rPr>
        <w:t xml:space="preserve"> </w:t>
      </w:r>
      <w:proofErr w:type="spellStart"/>
      <w:r w:rsidRPr="009E1B7F">
        <w:rPr>
          <w:rFonts w:ascii="SutonnyMJ" w:hAnsi="SutonnyMJ" w:cs="SutonnyMJ"/>
        </w:rPr>
        <w:t>cv‡k</w:t>
      </w:r>
      <w:proofErr w:type="spellEnd"/>
      <w:r w:rsidRPr="009E1B7F">
        <w:rPr>
          <w:rFonts w:ascii="SutonnyMJ" w:hAnsi="SutonnyMJ" w:cs="SutonnyMJ"/>
        </w:rPr>
        <w:t xml:space="preserve"> </w:t>
      </w:r>
      <w:proofErr w:type="spellStart"/>
      <w:r w:rsidR="00826899" w:rsidRPr="009E1B7F">
        <w:rPr>
          <w:rFonts w:ascii="SutonnyMJ" w:hAnsi="SutonnyMJ" w:cs="SutonnyMJ"/>
        </w:rPr>
        <w:t>wm‡g</w:t>
      </w:r>
      <w:proofErr w:type="spellEnd"/>
      <w:r w:rsidR="00826899" w:rsidRPr="009E1B7F">
        <w:rPr>
          <w:rFonts w:ascii="SutonnyMJ" w:hAnsi="SutonnyMJ" w:cs="SutonnyMJ"/>
        </w:rPr>
        <w:t>‡›</w:t>
      </w:r>
      <w:proofErr w:type="spellStart"/>
      <w:r w:rsidR="00826899" w:rsidRPr="009E1B7F">
        <w:rPr>
          <w:rFonts w:ascii="SutonnyMJ" w:hAnsi="SutonnyMJ" w:cs="SutonnyMJ"/>
        </w:rPr>
        <w:t>Ui</w:t>
      </w:r>
      <w:proofErr w:type="spellEnd"/>
      <w:r w:rsidR="00826899" w:rsidRPr="009E1B7F">
        <w:rPr>
          <w:rFonts w:ascii="SutonnyMJ" w:hAnsi="SutonnyMJ" w:cs="SutonnyMJ"/>
        </w:rPr>
        <w:t xml:space="preserve"> </w:t>
      </w:r>
      <w:proofErr w:type="spellStart"/>
      <w:r w:rsidR="00826899" w:rsidRPr="009E1B7F">
        <w:rPr>
          <w:rFonts w:ascii="SutonnyMJ" w:hAnsi="SutonnyMJ" w:cs="SutonnyMJ"/>
        </w:rPr>
        <w:t>U¨vswK‡Z</w:t>
      </w:r>
      <w:proofErr w:type="spellEnd"/>
      <w:r w:rsidR="00826899" w:rsidRPr="009E1B7F">
        <w:rPr>
          <w:rFonts w:ascii="SutonnyMJ" w:hAnsi="SutonnyMJ" w:cs="SutonnyMJ"/>
        </w:rPr>
        <w:t xml:space="preserve"> </w:t>
      </w:r>
      <w:r w:rsidR="00566BDE" w:rsidRPr="009E1B7F">
        <w:rPr>
          <w:rFonts w:ascii="Times New Roman" w:hAnsi="Times New Roman" w:cs="Times New Roman"/>
          <w:sz w:val="24"/>
          <w:szCs w:val="24"/>
        </w:rPr>
        <w:t>[</w:t>
      </w:r>
      <w:r w:rsidR="00BD648F">
        <w:t>Concrete reservoir beside toilet</w:t>
      </w:r>
      <w:r w:rsidR="00566BDE">
        <w:t>]</w:t>
      </w:r>
      <w:r w:rsidR="00BD648F">
        <w:t>......................4</w:t>
      </w:r>
    </w:p>
    <w:p w:rsidR="009E1B7F" w:rsidRDefault="00197AF4" w:rsidP="009E1B7F">
      <w:pPr>
        <w:pStyle w:val="ListParagraph"/>
        <w:numPr>
          <w:ilvl w:val="2"/>
          <w:numId w:val="21"/>
        </w:numPr>
        <w:tabs>
          <w:tab w:val="left" w:pos="720"/>
          <w:tab w:val="left" w:pos="900"/>
        </w:tabs>
        <w:spacing w:after="120" w:line="240" w:lineRule="auto"/>
      </w:pPr>
      <w:proofErr w:type="spellStart"/>
      <w:r w:rsidRPr="009E1B7F">
        <w:rPr>
          <w:rFonts w:ascii="SutonnyMJ" w:hAnsi="SutonnyMJ" w:cs="SutonnyMJ"/>
        </w:rPr>
        <w:t>gvwUi</w:t>
      </w:r>
      <w:proofErr w:type="spellEnd"/>
      <w:r w:rsidRPr="009E1B7F">
        <w:rPr>
          <w:rFonts w:ascii="SutonnyMJ" w:hAnsi="SutonnyMJ" w:cs="SutonnyMJ"/>
        </w:rPr>
        <w:t xml:space="preserve"> </w:t>
      </w:r>
      <w:proofErr w:type="spellStart"/>
      <w:r w:rsidRPr="009E1B7F">
        <w:rPr>
          <w:rFonts w:ascii="SutonnyMJ" w:hAnsi="SutonnyMJ" w:cs="SutonnyMJ"/>
        </w:rPr>
        <w:t>bx‡P</w:t>
      </w:r>
      <w:proofErr w:type="spellEnd"/>
      <w:r w:rsidRPr="009E1B7F">
        <w:rPr>
          <w:rFonts w:ascii="SutonnyMJ" w:hAnsi="SutonnyMJ" w:cs="SutonnyMJ"/>
        </w:rPr>
        <w:t xml:space="preserve"> </w:t>
      </w:r>
      <w:proofErr w:type="spellStart"/>
      <w:r w:rsidRPr="009E1B7F">
        <w:rPr>
          <w:rFonts w:ascii="SutonnyMJ" w:hAnsi="SutonnyMJ" w:cs="SutonnyMJ"/>
        </w:rPr>
        <w:t>wm‡g</w:t>
      </w:r>
      <w:proofErr w:type="spellEnd"/>
      <w:r w:rsidRPr="009E1B7F">
        <w:rPr>
          <w:rFonts w:ascii="SutonnyMJ" w:hAnsi="SutonnyMJ" w:cs="SutonnyMJ"/>
        </w:rPr>
        <w:t>‡›</w:t>
      </w:r>
      <w:proofErr w:type="spellStart"/>
      <w:r w:rsidRPr="009E1B7F">
        <w:rPr>
          <w:rFonts w:ascii="SutonnyMJ" w:hAnsi="SutonnyMJ" w:cs="SutonnyMJ"/>
        </w:rPr>
        <w:t>Ui</w:t>
      </w:r>
      <w:proofErr w:type="spellEnd"/>
      <w:r w:rsidRPr="006E3E18">
        <w:t xml:space="preserve"> </w:t>
      </w:r>
      <w:r w:rsidRPr="009E1B7F">
        <w:rPr>
          <w:rFonts w:ascii="SutonnyMJ" w:hAnsi="SutonnyMJ" w:cs="SutonnyMJ"/>
        </w:rPr>
        <w:t>‰</w:t>
      </w:r>
      <w:proofErr w:type="spellStart"/>
      <w:r w:rsidRPr="009E1B7F">
        <w:rPr>
          <w:rFonts w:ascii="SutonnyMJ" w:hAnsi="SutonnyMJ" w:cs="SutonnyMJ"/>
        </w:rPr>
        <w:t>Zix</w:t>
      </w:r>
      <w:proofErr w:type="spellEnd"/>
      <w:r w:rsidRPr="009E1B7F">
        <w:rPr>
          <w:rFonts w:ascii="SutonnyMJ" w:hAnsi="SutonnyMJ" w:cs="SutonnyMJ"/>
        </w:rPr>
        <w:t xml:space="preserve"> †</w:t>
      </w:r>
      <w:proofErr w:type="spellStart"/>
      <w:r w:rsidRPr="009E1B7F">
        <w:rPr>
          <w:rFonts w:ascii="SutonnyMJ" w:hAnsi="SutonnyMJ" w:cs="SutonnyMJ"/>
        </w:rPr>
        <w:t>Kvb</w:t>
      </w:r>
      <w:proofErr w:type="spellEnd"/>
      <w:r w:rsidRPr="009E1B7F">
        <w:rPr>
          <w:rFonts w:ascii="SutonnyMJ" w:hAnsi="SutonnyMJ" w:cs="SutonnyMJ"/>
        </w:rPr>
        <w:t xml:space="preserve"> </w:t>
      </w:r>
      <w:r w:rsidR="006E3E18" w:rsidRPr="009E1B7F">
        <w:rPr>
          <w:rFonts w:ascii="SutonnyMJ" w:hAnsi="SutonnyMJ" w:cs="SutonnyMJ"/>
        </w:rPr>
        <w:t xml:space="preserve">U¨vw¼ ‡_‡K </w:t>
      </w:r>
      <w:proofErr w:type="spellStart"/>
      <w:r w:rsidRPr="009E1B7F">
        <w:rPr>
          <w:rFonts w:ascii="SutonnyMJ" w:hAnsi="SutonnyMJ" w:cs="SutonnyMJ"/>
        </w:rPr>
        <w:t>n</w:t>
      </w:r>
      <w:r w:rsidR="004119C3" w:rsidRPr="009E1B7F">
        <w:rPr>
          <w:rFonts w:ascii="SutonnyMJ" w:hAnsi="SutonnyMJ" w:cs="SutonnyMJ"/>
        </w:rPr>
        <w:t>¨vÛ</w:t>
      </w:r>
      <w:proofErr w:type="spellEnd"/>
      <w:r w:rsidRPr="009E1B7F">
        <w:rPr>
          <w:rFonts w:ascii="SutonnyMJ" w:hAnsi="SutonnyMJ" w:cs="SutonnyMJ"/>
        </w:rPr>
        <w:t xml:space="preserve"> </w:t>
      </w:r>
      <w:proofErr w:type="spellStart"/>
      <w:r w:rsidRPr="009E1B7F">
        <w:rPr>
          <w:rFonts w:ascii="SutonnyMJ" w:hAnsi="SutonnyMJ" w:cs="SutonnyMJ"/>
        </w:rPr>
        <w:t>cv</w:t>
      </w:r>
      <w:proofErr w:type="spellEnd"/>
      <w:r w:rsidR="006E3E18" w:rsidRPr="009E1B7F">
        <w:rPr>
          <w:rFonts w:ascii="SutonnyMJ" w:hAnsi="SutonnyMJ" w:cs="SutonnyMJ"/>
        </w:rPr>
        <w:t>‡</w:t>
      </w:r>
      <w:r w:rsidRPr="009E1B7F">
        <w:rPr>
          <w:rFonts w:ascii="SutonnyMJ" w:hAnsi="SutonnyMJ" w:cs="SutonnyMJ"/>
        </w:rPr>
        <w:t>¤</w:t>
      </w:r>
      <w:proofErr w:type="spellStart"/>
      <w:r w:rsidRPr="009E1B7F">
        <w:rPr>
          <w:rFonts w:ascii="SutonnyMJ" w:hAnsi="SutonnyMJ" w:cs="SutonnyMJ"/>
        </w:rPr>
        <w:t>ú</w:t>
      </w:r>
      <w:r w:rsidR="006E3E18" w:rsidRPr="009E1B7F">
        <w:rPr>
          <w:rFonts w:ascii="SutonnyMJ" w:hAnsi="SutonnyMJ" w:cs="SutonnyMJ"/>
        </w:rPr>
        <w:t>i</w:t>
      </w:r>
      <w:proofErr w:type="spellEnd"/>
      <w:r w:rsidR="006E3E18" w:rsidRPr="009E1B7F">
        <w:rPr>
          <w:rFonts w:ascii="SutonnyMJ" w:hAnsi="SutonnyMJ" w:cs="SutonnyMJ"/>
        </w:rPr>
        <w:t xml:space="preserve"> </w:t>
      </w:r>
      <w:proofErr w:type="spellStart"/>
      <w:r w:rsidR="006E3E18" w:rsidRPr="009E1B7F">
        <w:rPr>
          <w:rFonts w:ascii="SutonnyMJ" w:hAnsi="SutonnyMJ" w:cs="SutonnyMJ"/>
        </w:rPr>
        <w:t>mvnv‡h</w:t>
      </w:r>
      <w:proofErr w:type="spellEnd"/>
      <w:r w:rsidR="006E3E18" w:rsidRPr="009E1B7F">
        <w:rPr>
          <w:rFonts w:ascii="SutonnyMJ" w:hAnsi="SutonnyMJ" w:cs="SutonnyMJ"/>
        </w:rPr>
        <w:t xml:space="preserve">¨ </w:t>
      </w:r>
      <w:proofErr w:type="spellStart"/>
      <w:r w:rsidR="006E3E18" w:rsidRPr="009E1B7F">
        <w:rPr>
          <w:rFonts w:ascii="SutonnyMJ" w:hAnsi="SutonnyMJ" w:cs="SutonnyMJ"/>
        </w:rPr>
        <w:t>Zz‡j</w:t>
      </w:r>
      <w:proofErr w:type="spellEnd"/>
      <w:r w:rsidR="006E3E18" w:rsidRPr="009E1B7F">
        <w:rPr>
          <w:rFonts w:ascii="SutonnyMJ" w:hAnsi="SutonnyMJ" w:cs="SutonnyMJ"/>
        </w:rPr>
        <w:t xml:space="preserve"> </w:t>
      </w:r>
      <w:r w:rsidR="00566BDE" w:rsidRPr="009E1B7F">
        <w:rPr>
          <w:rFonts w:ascii="Times New Roman" w:hAnsi="Times New Roman" w:cs="Times New Roman"/>
          <w:sz w:val="24"/>
          <w:szCs w:val="24"/>
        </w:rPr>
        <w:t>[</w:t>
      </w:r>
      <w:r w:rsidR="00BD648F">
        <w:t>Concrete reservoir underground with hand pump</w:t>
      </w:r>
      <w:r w:rsidR="006E3E18">
        <w:t>]</w:t>
      </w:r>
      <w:r w:rsidR="00BD648F">
        <w:t>......................5</w:t>
      </w:r>
    </w:p>
    <w:p w:rsidR="00572689" w:rsidRDefault="004A5C7A" w:rsidP="009E1B7F">
      <w:pPr>
        <w:pStyle w:val="ListParagraph"/>
        <w:numPr>
          <w:ilvl w:val="2"/>
          <w:numId w:val="21"/>
        </w:numPr>
        <w:tabs>
          <w:tab w:val="left" w:pos="720"/>
          <w:tab w:val="left" w:pos="900"/>
        </w:tabs>
        <w:spacing w:after="120" w:line="240" w:lineRule="auto"/>
      </w:pPr>
      <w:proofErr w:type="spellStart"/>
      <w:r w:rsidRPr="004A5C7A">
        <w:rPr>
          <w:rFonts w:ascii="SutonnyMJ" w:hAnsi="SutonnyMJ" w:cs="SutonnyMJ"/>
        </w:rPr>
        <w:t>Ab¨vb</w:t>
      </w:r>
      <w:proofErr w:type="spellEnd"/>
      <w:r w:rsidRPr="004A5C7A">
        <w:rPr>
          <w:rFonts w:ascii="SutonnyMJ" w:hAnsi="SutonnyMJ" w:cs="SutonnyMJ"/>
        </w:rPr>
        <w:t>¨ (</w:t>
      </w:r>
      <w:proofErr w:type="spellStart"/>
      <w:r w:rsidRPr="004A5C7A">
        <w:rPr>
          <w:rFonts w:ascii="SutonnyMJ" w:hAnsi="SutonnyMJ" w:cs="SutonnyMJ"/>
        </w:rPr>
        <w:t>wbwÏó</w:t>
      </w:r>
      <w:proofErr w:type="spellEnd"/>
      <w:r w:rsidRPr="004A5C7A">
        <w:rPr>
          <w:rFonts w:ascii="SutonnyMJ" w:hAnsi="SutonnyMJ" w:cs="SutonnyMJ"/>
        </w:rPr>
        <w:t xml:space="preserve"> </w:t>
      </w:r>
      <w:proofErr w:type="spellStart"/>
      <w:r w:rsidRPr="004A5C7A">
        <w:rPr>
          <w:rFonts w:ascii="SutonnyMJ" w:hAnsi="SutonnyMJ" w:cs="SutonnyMJ"/>
        </w:rPr>
        <w:t>Ki“b</w:t>
      </w:r>
      <w:proofErr w:type="spellEnd"/>
      <w:r w:rsidRPr="004A5C7A">
        <w:rPr>
          <w:rFonts w:ascii="SutonnyMJ" w:hAnsi="SutonnyMJ" w:cs="SutonnyMJ"/>
        </w:rPr>
        <w:t>)</w:t>
      </w:r>
      <w:r>
        <w:t xml:space="preserve"> </w:t>
      </w:r>
      <w:r w:rsidR="00ED7776">
        <w:t>Other</w:t>
      </w:r>
      <w:r w:rsidR="00572689">
        <w:t>s (specify)......................................777</w:t>
      </w:r>
    </w:p>
    <w:p w:rsidR="00BD648F" w:rsidRDefault="00BD648F" w:rsidP="00870E86">
      <w:pPr>
        <w:spacing w:after="120" w:line="240" w:lineRule="auto"/>
        <w:ind w:left="720"/>
      </w:pPr>
      <w:r>
        <w:tab/>
      </w:r>
    </w:p>
    <w:p w:rsidR="00AA7C0F" w:rsidRDefault="00C26F24" w:rsidP="003125B0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proofErr w:type="spellStart"/>
      <w:r w:rsidRPr="00CF73C8">
        <w:rPr>
          <w:rFonts w:ascii="SutonnyMJ" w:hAnsi="SutonnyMJ" w:cs="SutonnyMJ"/>
        </w:rPr>
        <w:t>KZUzKz</w:t>
      </w:r>
      <w:proofErr w:type="spellEnd"/>
      <w:r w:rsidRPr="00CF73C8">
        <w:rPr>
          <w:rFonts w:ascii="SutonnyMJ" w:hAnsi="SutonnyMJ" w:cs="SutonnyMJ"/>
        </w:rPr>
        <w:t xml:space="preserve"> </w:t>
      </w:r>
      <w:proofErr w:type="spellStart"/>
      <w:r w:rsidRPr="00CF73C8">
        <w:rPr>
          <w:rFonts w:ascii="SutonnyMJ" w:hAnsi="SutonnyMJ" w:cs="SutonnyMJ"/>
        </w:rPr>
        <w:t>cvwb</w:t>
      </w:r>
      <w:proofErr w:type="spellEnd"/>
      <w:r w:rsidRPr="00CF73C8">
        <w:rPr>
          <w:rFonts w:ascii="SutonnyMJ" w:hAnsi="SutonnyMJ" w:cs="SutonnyMJ"/>
        </w:rPr>
        <w:t xml:space="preserve"> </w:t>
      </w:r>
      <w:proofErr w:type="spellStart"/>
      <w:r w:rsidRPr="00CF73C8">
        <w:rPr>
          <w:rFonts w:ascii="SutonnyMJ" w:hAnsi="SutonnyMJ" w:cs="SutonnyMJ"/>
        </w:rPr>
        <w:t>Rgv</w:t>
      </w:r>
      <w:proofErr w:type="spellEnd"/>
      <w:r w:rsidRPr="00CF73C8">
        <w:rPr>
          <w:rFonts w:ascii="SutonnyMJ" w:hAnsi="SutonnyMJ" w:cs="SutonnyMJ"/>
        </w:rPr>
        <w:t xml:space="preserve"> </w:t>
      </w:r>
      <w:proofErr w:type="spellStart"/>
      <w:r w:rsidRPr="00CF73C8">
        <w:rPr>
          <w:rFonts w:ascii="SutonnyMJ" w:hAnsi="SutonnyMJ" w:cs="SutonnyMJ"/>
        </w:rPr>
        <w:t>ivLv</w:t>
      </w:r>
      <w:proofErr w:type="spellEnd"/>
      <w:r w:rsidRPr="00CF73C8">
        <w:rPr>
          <w:rFonts w:ascii="SutonnyMJ" w:hAnsi="SutonnyMJ" w:cs="SutonnyMJ"/>
        </w:rPr>
        <w:t xml:space="preserve"> </w:t>
      </w:r>
      <w:proofErr w:type="spellStart"/>
      <w:r w:rsidRPr="00CF73C8">
        <w:rPr>
          <w:rFonts w:ascii="SutonnyMJ" w:hAnsi="SutonnyMJ" w:cs="SutonnyMJ"/>
        </w:rPr>
        <w:t>hvq</w:t>
      </w:r>
      <w:proofErr w:type="spellEnd"/>
      <w:r w:rsidRPr="00CF73C8">
        <w:rPr>
          <w:rFonts w:ascii="SutonnyMJ" w:hAnsi="SutonnyMJ" w:cs="SutonnyMJ"/>
        </w:rPr>
        <w:t>(</w:t>
      </w:r>
      <w:proofErr w:type="spellStart"/>
      <w:r w:rsidRPr="00CF73C8">
        <w:rPr>
          <w:rFonts w:ascii="SutonnyMJ" w:hAnsi="SutonnyMJ" w:cs="SutonnyMJ"/>
        </w:rPr>
        <w:t>wjUv‡i</w:t>
      </w:r>
      <w:proofErr w:type="spellEnd"/>
      <w:r w:rsidRPr="00CF73C8">
        <w:rPr>
          <w:rFonts w:ascii="SutonnyMJ" w:hAnsi="SutonnyMJ" w:cs="SutonnyMJ"/>
        </w:rPr>
        <w:t xml:space="preserve">)? </w:t>
      </w:r>
      <w:r w:rsidR="00566BDE" w:rsidRPr="00CF73C8">
        <w:rPr>
          <w:rFonts w:ascii="Times New Roman" w:hAnsi="Times New Roman" w:cs="Times New Roman"/>
          <w:sz w:val="24"/>
          <w:szCs w:val="24"/>
        </w:rPr>
        <w:t>[</w:t>
      </w:r>
      <w:r w:rsidR="003252D9">
        <w:t>Storage capacity (in Liter)</w:t>
      </w:r>
      <w:r w:rsidR="00454913" w:rsidRPr="00454913">
        <w:t xml:space="preserve"> </w:t>
      </w:r>
      <w:r w:rsidR="00454913">
        <w:t>]</w:t>
      </w:r>
      <w:r w:rsidR="00454913" w:rsidRPr="00C26B19">
        <w:t xml:space="preserve"> </w:t>
      </w:r>
      <w:r w:rsidR="00454913" w:rsidRPr="00CF73C8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DD154A" w:rsidRDefault="00DD154A" w:rsidP="00CF6781">
      <w:pPr>
        <w:spacing w:after="120" w:line="240" w:lineRule="auto"/>
        <w:ind w:left="720"/>
      </w:pPr>
    </w:p>
    <w:p w:rsidR="007E60AE" w:rsidRDefault="008F38B8" w:rsidP="00CF73C8">
      <w:pPr>
        <w:spacing w:after="120" w:line="240" w:lineRule="auto"/>
        <w:ind w:left="360"/>
        <w:rPr>
          <w:b/>
          <w:bCs/>
        </w:rPr>
      </w:pPr>
      <w:commentRangeStart w:id="28"/>
      <w:r w:rsidRPr="007E60AE">
        <w:rPr>
          <w:b/>
        </w:rPr>
        <w:t xml:space="preserve">Section </w:t>
      </w:r>
      <w:r>
        <w:rPr>
          <w:b/>
        </w:rPr>
        <w:t xml:space="preserve">C </w:t>
      </w:r>
      <w:proofErr w:type="spellStart"/>
      <w:r w:rsidR="00CF73C8">
        <w:rPr>
          <w:rFonts w:ascii="SutonnyMJ" w:hAnsi="SutonnyMJ" w:cs="SutonnyMJ"/>
          <w:b/>
        </w:rPr>
        <w:t>cvqLvbvi</w:t>
      </w:r>
      <w:proofErr w:type="spellEnd"/>
      <w:r w:rsidR="00CF73C8">
        <w:rPr>
          <w:rFonts w:ascii="SutonnyMJ" w:hAnsi="SutonnyMJ" w:cs="SutonnyMJ"/>
          <w:b/>
        </w:rPr>
        <w:t xml:space="preserve"> </w:t>
      </w:r>
      <w:proofErr w:type="spellStart"/>
      <w:r w:rsidR="00CF73C8">
        <w:rPr>
          <w:rFonts w:ascii="SutonnyMJ" w:hAnsi="SutonnyMJ" w:cs="SutonnyMJ"/>
          <w:b/>
        </w:rPr>
        <w:t>cwi”QbœZv</w:t>
      </w:r>
      <w:proofErr w:type="spellEnd"/>
      <w:r w:rsidR="00CF73C8">
        <w:rPr>
          <w:rFonts w:ascii="SutonnyMJ" w:hAnsi="SutonnyMJ" w:cs="SutonnyMJ"/>
          <w:b/>
        </w:rPr>
        <w:t xml:space="preserve"> </w:t>
      </w:r>
      <w:r w:rsidR="00CF73C8">
        <w:rPr>
          <w:b/>
        </w:rPr>
        <w:t xml:space="preserve"> [</w:t>
      </w:r>
      <w:r>
        <w:rPr>
          <w:b/>
        </w:rPr>
        <w:t>Latrine cleanliness</w:t>
      </w:r>
      <w:r w:rsidR="00CF73C8">
        <w:rPr>
          <w:b/>
          <w:bCs/>
        </w:rPr>
        <w:t>]</w:t>
      </w:r>
      <w:commentRangeEnd w:id="28"/>
      <w:r w:rsidR="008A6A5C">
        <w:rPr>
          <w:rStyle w:val="CommentReference"/>
        </w:rPr>
        <w:commentReference w:id="28"/>
      </w:r>
    </w:p>
    <w:tbl>
      <w:tblPr>
        <w:tblStyle w:val="TableGrid"/>
        <w:tblW w:w="0" w:type="auto"/>
        <w:tblInd w:w="360" w:type="dxa"/>
        <w:tblLook w:val="04A0"/>
      </w:tblPr>
      <w:tblGrid>
        <w:gridCol w:w="5238"/>
        <w:gridCol w:w="1800"/>
      </w:tblGrid>
      <w:tr w:rsidR="00365671" w:rsidTr="0082522F">
        <w:tc>
          <w:tcPr>
            <w:tcW w:w="5238" w:type="dxa"/>
          </w:tcPr>
          <w:p w:rsidR="00365671" w:rsidRPr="00DB5427" w:rsidRDefault="00DB5427" w:rsidP="00CF6781">
            <w:pPr>
              <w:spacing w:after="120"/>
              <w:rPr>
                <w:b/>
                <w:i/>
              </w:rPr>
            </w:pPr>
            <w:r w:rsidRPr="00DB5427">
              <w:rPr>
                <w:b/>
                <w:i/>
              </w:rPr>
              <w:t>Check</w:t>
            </w:r>
            <w:r w:rsidR="00365671" w:rsidRPr="00DB5427">
              <w:rPr>
                <w:b/>
                <w:i/>
              </w:rPr>
              <w:t xml:space="preserve"> these items for latrine</w:t>
            </w:r>
          </w:p>
        </w:tc>
        <w:tc>
          <w:tcPr>
            <w:tcW w:w="1800" w:type="dxa"/>
          </w:tcPr>
          <w:p w:rsidR="00C53D77" w:rsidRDefault="000D2FED" w:rsidP="00CF6781">
            <w:pPr>
              <w:pStyle w:val="ListParagraph"/>
              <w:numPr>
                <w:ilvl w:val="0"/>
                <w:numId w:val="22"/>
              </w:numPr>
              <w:spacing w:after="120"/>
            </w:pPr>
            <w:proofErr w:type="spellStart"/>
            <w:r w:rsidRPr="00C53D77">
              <w:rPr>
                <w:rFonts w:ascii="SutonnyMJ" w:hAnsi="SutonnyMJ" w:cs="SutonnyMJ"/>
                <w:sz w:val="24"/>
                <w:szCs w:val="24"/>
              </w:rPr>
              <w:t>bv</w:t>
            </w:r>
            <w:proofErr w:type="spellEnd"/>
            <w:r w:rsidRPr="00C53D77">
              <w:rPr>
                <w:rFonts w:ascii="SutonnyMJ" w:hAnsi="SutonnyMJ" w:cs="SutonnyMJ"/>
                <w:sz w:val="24"/>
                <w:szCs w:val="24"/>
              </w:rPr>
              <w:t xml:space="preserve"> [</w:t>
            </w:r>
            <w:r w:rsidR="00365671">
              <w:t>No</w:t>
            </w:r>
            <w:r>
              <w:t>]</w:t>
            </w:r>
            <w:r w:rsidR="00365671">
              <w:t>..0</w:t>
            </w:r>
            <w:r w:rsidR="002209C1">
              <w:t>,</w:t>
            </w:r>
          </w:p>
          <w:p w:rsidR="00365671" w:rsidRDefault="002209C1" w:rsidP="00CF6781">
            <w:pPr>
              <w:pStyle w:val="ListParagraph"/>
              <w:numPr>
                <w:ilvl w:val="0"/>
                <w:numId w:val="22"/>
              </w:numPr>
              <w:spacing w:after="120"/>
            </w:pPr>
            <w:proofErr w:type="spellStart"/>
            <w:r w:rsidRPr="00C53D77">
              <w:rPr>
                <w:rFonts w:ascii="SutonnyMJ" w:hAnsi="SutonnyMJ" w:cs="SutonnyMJ"/>
                <w:sz w:val="24"/>
                <w:szCs w:val="24"/>
              </w:rPr>
              <w:t>nu¨v</w:t>
            </w:r>
            <w:proofErr w:type="spellEnd"/>
            <w:r>
              <w:t xml:space="preserve"> [</w:t>
            </w:r>
            <w:r w:rsidR="00365671">
              <w:t>Yes</w:t>
            </w:r>
            <w:r>
              <w:t>]</w:t>
            </w:r>
            <w:r w:rsidR="00365671">
              <w:t>..1</w:t>
            </w:r>
          </w:p>
        </w:tc>
      </w:tr>
      <w:tr w:rsidR="00365671" w:rsidTr="0082522F">
        <w:tc>
          <w:tcPr>
            <w:tcW w:w="5238" w:type="dxa"/>
          </w:tcPr>
          <w:p w:rsidR="0082522F" w:rsidRDefault="00444109" w:rsidP="003125B0">
            <w:pPr>
              <w:pStyle w:val="ListParagraph"/>
              <w:numPr>
                <w:ilvl w:val="0"/>
                <w:numId w:val="3"/>
              </w:numPr>
              <w:tabs>
                <w:tab w:val="num" w:pos="360"/>
              </w:tabs>
              <w:spacing w:after="120"/>
              <w:ind w:left="360"/>
            </w:pPr>
            <w:proofErr w:type="spellStart"/>
            <w:r>
              <w:rPr>
                <w:rFonts w:ascii="SutonnyMJ" w:hAnsi="SutonnyMJ" w:cs="SutonnyMJ"/>
              </w:rPr>
              <w:t>cvqLvbvq</w:t>
            </w:r>
            <w:proofErr w:type="spellEnd"/>
            <w:r>
              <w:rPr>
                <w:rFonts w:ascii="SutonnyMJ" w:hAnsi="SutonnyMJ" w:cs="SutonnyMJ"/>
              </w:rPr>
              <w:t xml:space="preserve">  </w:t>
            </w:r>
            <w:proofErr w:type="spellStart"/>
            <w:r>
              <w:rPr>
                <w:rFonts w:ascii="SutonnyMJ" w:hAnsi="SutonnyMJ" w:cs="SutonnyMJ"/>
              </w:rPr>
              <w:t>wmMv‡i‡Ui</w:t>
            </w:r>
            <w:proofErr w:type="spellEnd"/>
            <w:r>
              <w:rPr>
                <w:rFonts w:ascii="SutonnyMJ" w:hAnsi="SutonnyMJ" w:cs="SutonnyMJ"/>
              </w:rPr>
              <w:t xml:space="preserve"> MÜ </w:t>
            </w:r>
            <w:r w:rsidR="000D2FED">
              <w:rPr>
                <w:rFonts w:ascii="SutonnyMJ" w:hAnsi="SutonnyMJ" w:cs="SutonnyMJ"/>
              </w:rPr>
              <w:t>[</w:t>
            </w:r>
            <w:r w:rsidR="0082522F">
              <w:t>C</w:t>
            </w:r>
            <w:r w:rsidR="0082522F" w:rsidRPr="00C26B19">
              <w:t>igarette smell in the latrine</w:t>
            </w:r>
            <w:r w:rsidR="000D2FED">
              <w:t>]</w:t>
            </w:r>
          </w:p>
        </w:tc>
        <w:tc>
          <w:tcPr>
            <w:tcW w:w="1800" w:type="dxa"/>
          </w:tcPr>
          <w:p w:rsidR="00365671" w:rsidRDefault="00365671" w:rsidP="00CF6781">
            <w:pPr>
              <w:spacing w:after="120"/>
            </w:pPr>
          </w:p>
        </w:tc>
      </w:tr>
      <w:tr w:rsidR="00365671" w:rsidTr="0082522F">
        <w:tc>
          <w:tcPr>
            <w:tcW w:w="5238" w:type="dxa"/>
          </w:tcPr>
          <w:p w:rsidR="00365671" w:rsidRDefault="00444109" w:rsidP="003125B0">
            <w:pPr>
              <w:pStyle w:val="ListParagraph"/>
              <w:numPr>
                <w:ilvl w:val="0"/>
                <w:numId w:val="3"/>
              </w:numPr>
              <w:tabs>
                <w:tab w:val="num" w:pos="360"/>
              </w:tabs>
              <w:spacing w:after="120"/>
              <w:ind w:left="360"/>
            </w:pPr>
            <w:proofErr w:type="spellStart"/>
            <w:r>
              <w:rPr>
                <w:rFonts w:ascii="SutonnyMJ" w:hAnsi="SutonnyMJ" w:cs="SutonnyMJ"/>
              </w:rPr>
              <w:lastRenderedPageBreak/>
              <w:t>cvqLvbvi</w:t>
            </w:r>
            <w:proofErr w:type="spellEnd"/>
            <w:r>
              <w:rPr>
                <w:rFonts w:ascii="SutonnyMJ" w:hAnsi="SutonnyMJ" w:cs="SutonnyMJ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</w:rPr>
              <w:t>g‡S‡Z</w:t>
            </w:r>
            <w:proofErr w:type="spellEnd"/>
            <w:r>
              <w:rPr>
                <w:rFonts w:ascii="SutonnyMJ" w:hAnsi="SutonnyMJ" w:cs="SutonnyMJ"/>
              </w:rPr>
              <w:t xml:space="preserve">  </w:t>
            </w:r>
            <w:proofErr w:type="spellStart"/>
            <w:r>
              <w:rPr>
                <w:rFonts w:ascii="SutonnyMJ" w:hAnsi="SutonnyMJ" w:cs="SutonnyMJ"/>
              </w:rPr>
              <w:t>wmMv‡i‡Ui</w:t>
            </w:r>
            <w:proofErr w:type="spellEnd"/>
            <w:r>
              <w:t xml:space="preserve">  </w:t>
            </w:r>
            <w:proofErr w:type="spellStart"/>
            <w:r>
              <w:rPr>
                <w:rFonts w:ascii="SutonnyMJ" w:hAnsi="SutonnyMJ" w:cs="SutonnyMJ"/>
              </w:rPr>
              <w:t>Aewkó</w:t>
            </w:r>
            <w:proofErr w:type="spellEnd"/>
            <w:r>
              <w:rPr>
                <w:rFonts w:ascii="SutonnyMJ" w:hAnsi="SutonnyMJ" w:cs="SutonnyMJ"/>
              </w:rPr>
              <w:t xml:space="preserve"> Ask †`</w:t>
            </w:r>
            <w:proofErr w:type="spellStart"/>
            <w:r>
              <w:rPr>
                <w:rFonts w:ascii="SutonnyMJ" w:hAnsi="SutonnyMJ" w:cs="SutonnyMJ"/>
              </w:rPr>
              <w:t>Lv</w:t>
            </w:r>
            <w:proofErr w:type="spellEnd"/>
            <w:r>
              <w:rPr>
                <w:rFonts w:ascii="SutonnyMJ" w:hAnsi="SutonnyMJ" w:cs="SutonnyMJ"/>
              </w:rPr>
              <w:t xml:space="preserve"> †M‡Q</w:t>
            </w:r>
            <w:r w:rsidR="000D2FED">
              <w:rPr>
                <w:rFonts w:ascii="SutonnyMJ" w:hAnsi="SutonnyMJ" w:cs="SutonnyMJ"/>
              </w:rPr>
              <w:t xml:space="preserve"> [</w:t>
            </w:r>
            <w:r w:rsidR="0082522F">
              <w:t>V</w:t>
            </w:r>
            <w:r w:rsidR="0082522F" w:rsidRPr="00C26B19">
              <w:t>isible cigarette butts in the latrine</w:t>
            </w:r>
            <w:r w:rsidR="00DB5427">
              <w:t xml:space="preserve"> floor</w:t>
            </w:r>
            <w:r w:rsidR="000D2FED">
              <w:t>]</w:t>
            </w:r>
          </w:p>
        </w:tc>
        <w:tc>
          <w:tcPr>
            <w:tcW w:w="1800" w:type="dxa"/>
          </w:tcPr>
          <w:p w:rsidR="00365671" w:rsidRDefault="00365671" w:rsidP="00CF6781">
            <w:pPr>
              <w:spacing w:after="120"/>
            </w:pPr>
          </w:p>
        </w:tc>
      </w:tr>
      <w:tr w:rsidR="00DB5427" w:rsidTr="0082522F">
        <w:tc>
          <w:tcPr>
            <w:tcW w:w="5238" w:type="dxa"/>
          </w:tcPr>
          <w:p w:rsidR="00DB5427" w:rsidRDefault="00444109" w:rsidP="003125B0">
            <w:pPr>
              <w:pStyle w:val="ListParagraph"/>
              <w:numPr>
                <w:ilvl w:val="0"/>
                <w:numId w:val="3"/>
              </w:numPr>
              <w:tabs>
                <w:tab w:val="num" w:pos="360"/>
              </w:tabs>
              <w:spacing w:after="120"/>
              <w:ind w:left="360"/>
            </w:pPr>
            <w:proofErr w:type="spellStart"/>
            <w:r>
              <w:rPr>
                <w:rFonts w:ascii="SutonnyMJ" w:hAnsi="SutonnyMJ" w:cs="SutonnyMJ"/>
              </w:rPr>
              <w:t>cvqLvbvi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c¨v‡bi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wfZ‡i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wmMv‡i‡Ui</w:t>
            </w:r>
            <w:proofErr w:type="spellEnd"/>
            <w:r>
              <w:t xml:space="preserve">  </w:t>
            </w:r>
            <w:proofErr w:type="spellStart"/>
            <w:r>
              <w:rPr>
                <w:rFonts w:ascii="SutonnyMJ" w:hAnsi="SutonnyMJ" w:cs="SutonnyMJ"/>
              </w:rPr>
              <w:t>Aewkó</w:t>
            </w:r>
            <w:proofErr w:type="spellEnd"/>
            <w:r>
              <w:rPr>
                <w:rFonts w:ascii="SutonnyMJ" w:hAnsi="SutonnyMJ" w:cs="SutonnyMJ"/>
              </w:rPr>
              <w:t xml:space="preserve"> Ask †`</w:t>
            </w:r>
            <w:proofErr w:type="spellStart"/>
            <w:r>
              <w:rPr>
                <w:rFonts w:ascii="SutonnyMJ" w:hAnsi="SutonnyMJ" w:cs="SutonnyMJ"/>
              </w:rPr>
              <w:t>Lv</w:t>
            </w:r>
            <w:proofErr w:type="spellEnd"/>
            <w:r>
              <w:rPr>
                <w:rFonts w:ascii="SutonnyMJ" w:hAnsi="SutonnyMJ" w:cs="SutonnyMJ"/>
              </w:rPr>
              <w:t xml:space="preserve"> †M‡Q</w:t>
            </w:r>
            <w:r>
              <w:t xml:space="preserve"> </w:t>
            </w:r>
            <w:r w:rsidR="000D2FED">
              <w:t>[</w:t>
            </w:r>
            <w:r w:rsidR="00DB5427">
              <w:t>V</w:t>
            </w:r>
            <w:r w:rsidR="00DB5427" w:rsidRPr="00C26B19">
              <w:t>isible cigarette butts in</w:t>
            </w:r>
            <w:r w:rsidR="00DB5427">
              <w:t>side</w:t>
            </w:r>
            <w:r w:rsidR="00DB5427" w:rsidRPr="00C26B19">
              <w:t xml:space="preserve"> the latrine</w:t>
            </w:r>
            <w:r w:rsidR="00DB5427">
              <w:t xml:space="preserve"> pan</w:t>
            </w:r>
            <w:r w:rsidR="000D2FED">
              <w:t>]</w:t>
            </w:r>
          </w:p>
        </w:tc>
        <w:tc>
          <w:tcPr>
            <w:tcW w:w="1800" w:type="dxa"/>
          </w:tcPr>
          <w:p w:rsidR="00DB5427" w:rsidRDefault="00DB5427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3125B0">
            <w:pPr>
              <w:pStyle w:val="ListParagraph"/>
              <w:numPr>
                <w:ilvl w:val="0"/>
                <w:numId w:val="3"/>
              </w:numPr>
              <w:tabs>
                <w:tab w:val="num" w:pos="360"/>
              </w:tabs>
              <w:spacing w:after="120"/>
              <w:ind w:left="360"/>
            </w:pPr>
            <w:proofErr w:type="spellStart"/>
            <w:r>
              <w:rPr>
                <w:rFonts w:ascii="SutonnyMJ" w:hAnsi="SutonnyMJ" w:cs="SutonnyMJ"/>
              </w:rPr>
              <w:t>cvqLvbvi</w:t>
            </w:r>
            <w:proofErr w:type="spellEnd"/>
            <w:r>
              <w:rPr>
                <w:rFonts w:ascii="SutonnyMJ" w:hAnsi="SutonnyMJ" w:cs="SutonnyMJ"/>
              </w:rPr>
              <w:t xml:space="preserve"> †`</w:t>
            </w:r>
            <w:proofErr w:type="spellStart"/>
            <w:r>
              <w:rPr>
                <w:rFonts w:ascii="SutonnyMJ" w:hAnsi="SutonnyMJ" w:cs="SutonnyMJ"/>
              </w:rPr>
              <w:t>qv‡j</w:t>
            </w:r>
            <w:proofErr w:type="spellEnd"/>
            <w:r>
              <w:rPr>
                <w:rFonts w:ascii="SutonnyMJ" w:hAnsi="SutonnyMJ" w:cs="SutonnyMJ"/>
              </w:rPr>
              <w:t xml:space="preserve"> _y_~, </w:t>
            </w:r>
            <w:proofErr w:type="spellStart"/>
            <w:r>
              <w:rPr>
                <w:rFonts w:ascii="SutonnyMJ" w:hAnsi="SutonnyMJ" w:cs="SutonnyMJ"/>
              </w:rPr>
              <w:t>Kvwk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cvIqv</w:t>
            </w:r>
            <w:proofErr w:type="spellEnd"/>
            <w:r>
              <w:rPr>
                <w:rFonts w:ascii="SutonnyMJ" w:hAnsi="SutonnyMJ" w:cs="SutonnyMJ"/>
              </w:rPr>
              <w:t xml:space="preserve"> ‡M‡Q </w:t>
            </w:r>
            <w:r w:rsidR="000D2FED">
              <w:rPr>
                <w:rFonts w:ascii="SutonnyMJ" w:hAnsi="SutonnyMJ" w:cs="SutonnyMJ"/>
              </w:rPr>
              <w:t>[</w:t>
            </w:r>
            <w:r w:rsidR="00572689">
              <w:t>S</w:t>
            </w:r>
            <w:r w:rsidR="0082522F" w:rsidRPr="00C26B19">
              <w:t>pi</w:t>
            </w:r>
            <w:r w:rsidR="00E21CB5">
              <w:t>t</w:t>
            </w:r>
            <w:r w:rsidR="0082522F" w:rsidRPr="00C26B19">
              <w:t>, cough on latrine walls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3125B0">
            <w:pPr>
              <w:pStyle w:val="ListParagraph"/>
              <w:numPr>
                <w:ilvl w:val="0"/>
                <w:numId w:val="3"/>
              </w:numPr>
              <w:tabs>
                <w:tab w:val="num" w:pos="360"/>
              </w:tabs>
              <w:spacing w:after="120"/>
              <w:ind w:left="360"/>
            </w:pPr>
            <w:proofErr w:type="spellStart"/>
            <w:r>
              <w:rPr>
                <w:rFonts w:ascii="SutonnyMJ" w:hAnsi="SutonnyMJ" w:cs="SutonnyMJ"/>
              </w:rPr>
              <w:t>cvqLvbvi</w:t>
            </w:r>
            <w:proofErr w:type="spellEnd"/>
            <w:r>
              <w:rPr>
                <w:rFonts w:ascii="SutonnyMJ" w:hAnsi="SutonnyMJ" w:cs="SutonnyMJ"/>
              </w:rPr>
              <w:t xml:space="preserve"> †`</w:t>
            </w:r>
            <w:proofErr w:type="spellStart"/>
            <w:r>
              <w:rPr>
                <w:rFonts w:ascii="SutonnyMJ" w:hAnsi="SutonnyMJ" w:cs="SutonnyMJ"/>
              </w:rPr>
              <w:t>qv‡j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cv‡bi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wcK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cvIqv</w:t>
            </w:r>
            <w:proofErr w:type="spellEnd"/>
            <w:r>
              <w:rPr>
                <w:rFonts w:ascii="SutonnyMJ" w:hAnsi="SutonnyMJ" w:cs="SutonnyMJ"/>
              </w:rPr>
              <w:t xml:space="preserve"> ‡M‡Q </w:t>
            </w:r>
            <w:r w:rsidR="000D2FED">
              <w:rPr>
                <w:rFonts w:ascii="SutonnyMJ" w:hAnsi="SutonnyMJ" w:cs="SutonnyMJ"/>
              </w:rPr>
              <w:t>[</w:t>
            </w:r>
            <w:r w:rsidR="0082522F">
              <w:t>B</w:t>
            </w:r>
            <w:r w:rsidR="00341BD0">
              <w:t>etel nut spit</w:t>
            </w:r>
            <w:r w:rsidR="0082522F" w:rsidRPr="00C26B19">
              <w:t xml:space="preserve"> on latrine walls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3125B0">
            <w:pPr>
              <w:pStyle w:val="ListParagraph"/>
              <w:numPr>
                <w:ilvl w:val="0"/>
                <w:numId w:val="3"/>
              </w:numPr>
              <w:tabs>
                <w:tab w:val="num" w:pos="360"/>
              </w:tabs>
              <w:spacing w:after="120"/>
              <w:ind w:left="360"/>
            </w:pPr>
            <w:proofErr w:type="spellStart"/>
            <w:r>
              <w:rPr>
                <w:rFonts w:ascii="SutonnyMJ" w:hAnsi="SutonnyMJ" w:cs="SutonnyMJ"/>
              </w:rPr>
              <w:t>cvqLvbvi</w:t>
            </w:r>
            <w:proofErr w:type="spellEnd"/>
            <w:r>
              <w:rPr>
                <w:rFonts w:ascii="SutonnyMJ" w:hAnsi="SutonnyMJ" w:cs="SutonnyMJ"/>
              </w:rPr>
              <w:t xml:space="preserve"> `</w:t>
            </w:r>
            <w:proofErr w:type="spellStart"/>
            <w:r>
              <w:rPr>
                <w:rFonts w:ascii="SutonnyMJ" w:hAnsi="SutonnyMJ" w:cs="SutonnyMJ"/>
              </w:rPr>
              <w:t>iRvq</w:t>
            </w:r>
            <w:proofErr w:type="spellEnd"/>
            <w:r>
              <w:rPr>
                <w:rFonts w:ascii="SutonnyMJ" w:hAnsi="SutonnyMJ" w:cs="SutonnyMJ"/>
              </w:rPr>
              <w:t xml:space="preserve"> _y_~, </w:t>
            </w:r>
            <w:proofErr w:type="spellStart"/>
            <w:r>
              <w:rPr>
                <w:rFonts w:ascii="SutonnyMJ" w:hAnsi="SutonnyMJ" w:cs="SutonnyMJ"/>
              </w:rPr>
              <w:t>Kvwk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cvIqv</w:t>
            </w:r>
            <w:proofErr w:type="spellEnd"/>
            <w:r>
              <w:rPr>
                <w:rFonts w:ascii="SutonnyMJ" w:hAnsi="SutonnyMJ" w:cs="SutonnyMJ"/>
              </w:rPr>
              <w:t xml:space="preserve"> ‡M‡Q </w:t>
            </w:r>
            <w:r w:rsidR="000D2FED">
              <w:rPr>
                <w:rFonts w:ascii="SutonnyMJ" w:hAnsi="SutonnyMJ" w:cs="SutonnyMJ"/>
              </w:rPr>
              <w:t>[</w:t>
            </w:r>
            <w:r w:rsidR="00E21CB5">
              <w:t>Evidence of s</w:t>
            </w:r>
            <w:r w:rsidR="0082522F" w:rsidRPr="00C26B19">
              <w:t>pit</w:t>
            </w:r>
            <w:r w:rsidR="00E21CB5">
              <w:t>t</w:t>
            </w:r>
            <w:r w:rsidR="0082522F" w:rsidRPr="00C26B19">
              <w:t xml:space="preserve">ing, coughing on latrine </w:t>
            </w:r>
            <w:r w:rsidR="0082522F">
              <w:t>door</w:t>
            </w:r>
            <w:r w:rsidR="0082522F" w:rsidRPr="00C26B19">
              <w:t>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3125B0">
            <w:pPr>
              <w:pStyle w:val="ListParagraph"/>
              <w:numPr>
                <w:ilvl w:val="0"/>
                <w:numId w:val="3"/>
              </w:numPr>
              <w:tabs>
                <w:tab w:val="num" w:pos="360"/>
              </w:tabs>
              <w:spacing w:after="120"/>
              <w:ind w:left="360"/>
            </w:pPr>
            <w:proofErr w:type="spellStart"/>
            <w:r>
              <w:rPr>
                <w:rFonts w:ascii="SutonnyMJ" w:hAnsi="SutonnyMJ" w:cs="SutonnyMJ"/>
              </w:rPr>
              <w:t>cvqLvbvi</w:t>
            </w:r>
            <w:proofErr w:type="spellEnd"/>
            <w:r>
              <w:rPr>
                <w:rFonts w:ascii="SutonnyMJ" w:hAnsi="SutonnyMJ" w:cs="SutonnyMJ"/>
              </w:rPr>
              <w:t xml:space="preserve"> `</w:t>
            </w:r>
            <w:proofErr w:type="spellStart"/>
            <w:r>
              <w:rPr>
                <w:rFonts w:ascii="SutonnyMJ" w:hAnsi="SutonnyMJ" w:cs="SutonnyMJ"/>
              </w:rPr>
              <w:t>iRvq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cv‡bi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wcK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cvIqv</w:t>
            </w:r>
            <w:proofErr w:type="spellEnd"/>
            <w:r>
              <w:rPr>
                <w:rFonts w:ascii="SutonnyMJ" w:hAnsi="SutonnyMJ" w:cs="SutonnyMJ"/>
              </w:rPr>
              <w:t xml:space="preserve"> ‡M‡Q </w:t>
            </w:r>
            <w:r w:rsidR="000D2FED">
              <w:rPr>
                <w:rFonts w:ascii="SutonnyMJ" w:hAnsi="SutonnyMJ" w:cs="SutonnyMJ"/>
              </w:rPr>
              <w:t>[</w:t>
            </w:r>
            <w:r w:rsidR="0082522F">
              <w:t>B</w:t>
            </w:r>
            <w:r w:rsidR="00341BD0">
              <w:t>etel nut spit</w:t>
            </w:r>
            <w:r w:rsidR="0082522F" w:rsidRPr="00C26B19">
              <w:t xml:space="preserve"> on latrine </w:t>
            </w:r>
            <w:r w:rsidR="00DB5427">
              <w:t>doors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8327F" w:rsidTr="0082522F">
        <w:tc>
          <w:tcPr>
            <w:tcW w:w="5238" w:type="dxa"/>
          </w:tcPr>
          <w:p w:rsidR="0088327F" w:rsidRDefault="00316240" w:rsidP="003125B0">
            <w:pPr>
              <w:pStyle w:val="ListParagraph"/>
              <w:numPr>
                <w:ilvl w:val="0"/>
                <w:numId w:val="3"/>
              </w:numPr>
              <w:tabs>
                <w:tab w:val="num" w:pos="360"/>
              </w:tabs>
              <w:spacing w:after="120"/>
              <w:ind w:left="360"/>
            </w:pPr>
            <w:proofErr w:type="spellStart"/>
            <w:r>
              <w:rPr>
                <w:rFonts w:ascii="SutonnyMJ" w:hAnsi="SutonnyMJ" w:cs="SutonnyMJ"/>
              </w:rPr>
              <w:t>c¨v‡bi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g‡a</w:t>
            </w:r>
            <w:proofErr w:type="spellEnd"/>
            <w:r>
              <w:rPr>
                <w:rFonts w:ascii="SutonnyMJ" w:hAnsi="SutonnyMJ" w:cs="SutonnyMJ"/>
              </w:rPr>
              <w:t xml:space="preserve">¨ </w:t>
            </w:r>
            <w:proofErr w:type="spellStart"/>
            <w:r>
              <w:rPr>
                <w:rFonts w:ascii="SutonnyMJ" w:hAnsi="SutonnyMJ" w:cs="SutonnyMJ"/>
              </w:rPr>
              <w:t>dvUj</w:t>
            </w:r>
            <w:proofErr w:type="spellEnd"/>
            <w:r>
              <w:rPr>
                <w:rFonts w:ascii="SutonnyMJ" w:hAnsi="SutonnyMJ" w:cs="SutonnyMJ"/>
              </w:rPr>
              <w:t>/fv½v/</w:t>
            </w:r>
            <w:proofErr w:type="spellStart"/>
            <w:r>
              <w:rPr>
                <w:rFonts w:ascii="SutonnyMJ" w:hAnsi="SutonnyMJ" w:cs="SutonnyMJ"/>
              </w:rPr>
              <w:t>wQ</w:t>
            </w:r>
            <w:proofErr w:type="spellEnd"/>
            <w:r>
              <w:rPr>
                <w:rFonts w:ascii="SutonnyMJ" w:hAnsi="SutonnyMJ" w:cs="SutonnyMJ"/>
              </w:rPr>
              <w:t xml:space="preserve">`ª </w:t>
            </w:r>
            <w:proofErr w:type="spellStart"/>
            <w:r>
              <w:rPr>
                <w:rFonts w:ascii="SutonnyMJ" w:hAnsi="SutonnyMJ" w:cs="SutonnyMJ"/>
              </w:rPr>
              <w:t>cvIqv</w:t>
            </w:r>
            <w:proofErr w:type="spellEnd"/>
            <w:r>
              <w:rPr>
                <w:rFonts w:ascii="SutonnyMJ" w:hAnsi="SutonnyMJ" w:cs="SutonnyMJ"/>
              </w:rPr>
              <w:t xml:space="preserve"> †M‡Q </w:t>
            </w:r>
            <w:r w:rsidR="000D2FED">
              <w:rPr>
                <w:rFonts w:ascii="SutonnyMJ" w:hAnsi="SutonnyMJ" w:cs="SutonnyMJ"/>
              </w:rPr>
              <w:t>[</w:t>
            </w:r>
            <w:r w:rsidR="0088327F">
              <w:t>Visible cracks/damage/leaks to pan</w:t>
            </w:r>
            <w:r w:rsidR="000D2FED">
              <w:t>]</w:t>
            </w:r>
          </w:p>
        </w:tc>
        <w:tc>
          <w:tcPr>
            <w:tcW w:w="1800" w:type="dxa"/>
          </w:tcPr>
          <w:p w:rsidR="0088327F" w:rsidRDefault="0088327F" w:rsidP="00CF6781">
            <w:pPr>
              <w:spacing w:after="120"/>
            </w:pPr>
          </w:p>
        </w:tc>
      </w:tr>
    </w:tbl>
    <w:p w:rsidR="00365671" w:rsidRPr="008F38B8" w:rsidRDefault="00365671" w:rsidP="00CF6781">
      <w:pPr>
        <w:spacing w:after="120" w:line="240" w:lineRule="auto"/>
        <w:ind w:left="360" w:firstLine="720"/>
      </w:pPr>
    </w:p>
    <w:p w:rsidR="002265F9" w:rsidRDefault="0077017E" w:rsidP="002265F9">
      <w:pPr>
        <w:numPr>
          <w:ilvl w:val="0"/>
          <w:numId w:val="3"/>
        </w:numPr>
        <w:spacing w:after="120" w:line="240" w:lineRule="auto"/>
      </w:pPr>
      <w:proofErr w:type="spellStart"/>
      <w:r>
        <w:rPr>
          <w:rFonts w:ascii="SutonnyMJ" w:hAnsi="SutonnyMJ" w:cs="SutonnyMJ"/>
        </w:rPr>
        <w:t>c¨v‡bi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evB‡i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gj</w:t>
      </w:r>
      <w:proofErr w:type="spellEnd"/>
      <w:r w:rsidR="00316240"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cvIqv</w:t>
      </w:r>
      <w:proofErr w:type="spellEnd"/>
      <w:r>
        <w:rPr>
          <w:rFonts w:ascii="SutonnyMJ" w:hAnsi="SutonnyMJ" w:cs="SutonnyMJ"/>
        </w:rPr>
        <w:t xml:space="preserve"> †M‡Q</w:t>
      </w:r>
      <w:r w:rsidR="00316240">
        <w:rPr>
          <w:rFonts w:ascii="SutonnyMJ" w:hAnsi="SutonnyMJ" w:cs="SutonnyMJ"/>
        </w:rPr>
        <w:t>?</w:t>
      </w:r>
      <w:r w:rsidR="000D2FED">
        <w:rPr>
          <w:rFonts w:ascii="SutonnyMJ" w:hAnsi="SutonnyMJ" w:cs="SutonnyMJ"/>
        </w:rPr>
        <w:t>[</w:t>
      </w:r>
      <w:r w:rsidR="00114D45" w:rsidRPr="00C26B19">
        <w:t>Is there visible</w:t>
      </w:r>
      <w:r w:rsidR="0081174A" w:rsidRPr="00C26B19">
        <w:t xml:space="preserve"> feces outside the pan?</w:t>
      </w:r>
      <w:r w:rsidR="00454913" w:rsidRPr="00454913">
        <w:t xml:space="preserve"> </w:t>
      </w:r>
      <w:r w:rsidR="00454913">
        <w:t>]</w:t>
      </w:r>
      <w:r w:rsidR="00454913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</w:t>
      </w:r>
      <w:commentRangeStart w:id="29"/>
      <w:r w:rsidR="00454913">
        <w:rPr>
          <w:rFonts w:ascii="Times New Roman" w:hAnsi="Times New Roman" w:cs="Times New Roman"/>
          <w:sz w:val="24"/>
          <w:szCs w:val="24"/>
        </w:rPr>
        <w:t>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29"/>
      <w:r w:rsidR="008A6A5C">
        <w:rPr>
          <w:rStyle w:val="CommentReference"/>
        </w:rPr>
        <w:commentReference w:id="29"/>
      </w:r>
    </w:p>
    <w:p w:rsidR="002265F9" w:rsidRPr="002265F9" w:rsidRDefault="000D2FED" w:rsidP="002265F9">
      <w:pPr>
        <w:pStyle w:val="ListParagraph"/>
        <w:numPr>
          <w:ilvl w:val="2"/>
          <w:numId w:val="22"/>
        </w:numPr>
        <w:spacing w:after="120" w:line="240" w:lineRule="auto"/>
      </w:pPr>
      <w:proofErr w:type="spellStart"/>
      <w:r w:rsidRPr="002265F9">
        <w:rPr>
          <w:rFonts w:ascii="SutonnyMJ" w:hAnsi="SutonnyMJ" w:cs="SutonnyMJ"/>
        </w:rPr>
        <w:t>bv</w:t>
      </w:r>
      <w:proofErr w:type="spellEnd"/>
      <w:r w:rsidRPr="002265F9">
        <w:rPr>
          <w:rFonts w:ascii="Times New Roman" w:hAnsi="Times New Roman" w:cs="Times New Roman"/>
        </w:rPr>
        <w:t xml:space="preserve"> </w:t>
      </w:r>
      <w:r w:rsidRPr="002265F9">
        <w:rPr>
          <w:rFonts w:ascii="Times New Roman" w:hAnsi="Times New Roman" w:cs="Times New Roman"/>
          <w:sz w:val="24"/>
          <w:szCs w:val="24"/>
        </w:rPr>
        <w:t>[No]..............0</w:t>
      </w:r>
    </w:p>
    <w:p w:rsidR="002265F9" w:rsidRPr="002265F9" w:rsidRDefault="000D2FED" w:rsidP="002265F9">
      <w:pPr>
        <w:pStyle w:val="ListParagraph"/>
        <w:numPr>
          <w:ilvl w:val="2"/>
          <w:numId w:val="22"/>
        </w:numPr>
        <w:spacing w:after="120" w:line="240" w:lineRule="auto"/>
      </w:pPr>
      <w:proofErr w:type="spellStart"/>
      <w:r w:rsidRPr="002265F9">
        <w:rPr>
          <w:rFonts w:ascii="SutonnyMJ" w:hAnsi="SutonnyMJ" w:cs="SutonnyMJ"/>
        </w:rPr>
        <w:t>nu¨v</w:t>
      </w:r>
      <w:proofErr w:type="spellEnd"/>
      <w:r w:rsidRPr="002265F9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4F4B3C" w:rsidRPr="004F4B3C" w:rsidRDefault="006616A9" w:rsidP="002265F9">
      <w:pPr>
        <w:pStyle w:val="ListParagraph"/>
        <w:numPr>
          <w:ilvl w:val="2"/>
          <w:numId w:val="22"/>
        </w:numPr>
        <w:spacing w:after="120" w:line="240" w:lineRule="auto"/>
      </w:pPr>
      <w:r w:rsidRPr="002265F9">
        <w:rPr>
          <w:rFonts w:ascii="SutonnyMJ" w:hAnsi="SutonnyMJ" w:cs="SutonnyMJ"/>
        </w:rPr>
        <w:t xml:space="preserve">mbv³ </w:t>
      </w:r>
      <w:proofErr w:type="spellStart"/>
      <w:r w:rsidRPr="002265F9">
        <w:rPr>
          <w:rFonts w:ascii="SutonnyMJ" w:hAnsi="SutonnyMJ" w:cs="SutonnyMJ"/>
        </w:rPr>
        <w:t>Kiv</w:t>
      </w:r>
      <w:proofErr w:type="spellEnd"/>
      <w:r w:rsidRPr="002265F9">
        <w:rPr>
          <w:rFonts w:ascii="SutonnyMJ" w:hAnsi="SutonnyMJ" w:cs="SutonnyMJ"/>
        </w:rPr>
        <w:t xml:space="preserve"> </w:t>
      </w:r>
      <w:proofErr w:type="spellStart"/>
      <w:r w:rsidRPr="002265F9">
        <w:rPr>
          <w:rFonts w:ascii="SutonnyMJ" w:hAnsi="SutonnyMJ" w:cs="SutonnyMJ"/>
        </w:rPr>
        <w:t>KwVb</w:t>
      </w:r>
      <w:proofErr w:type="spellEnd"/>
      <w:r w:rsidR="000D2FED" w:rsidRPr="002265F9">
        <w:rPr>
          <w:rFonts w:ascii="SutonnyMJ" w:hAnsi="SutonnyMJ" w:cs="SutonnyMJ"/>
        </w:rPr>
        <w:t xml:space="preserve"> </w:t>
      </w:r>
      <w:r w:rsidRPr="002265F9">
        <w:rPr>
          <w:rFonts w:ascii="SutonnyMJ" w:hAnsi="SutonnyMJ" w:cs="SutonnyMJ"/>
        </w:rPr>
        <w:t>[</w:t>
      </w:r>
      <w:r w:rsidR="004F4B3C">
        <w:t>D</w:t>
      </w:r>
      <w:r w:rsidR="004F4B3C" w:rsidRPr="00C26B19">
        <w:t>ifficult to determine</w:t>
      </w:r>
      <w:r>
        <w:t>]</w:t>
      </w:r>
      <w:r w:rsidR="004F4B3C">
        <w:t>........2</w:t>
      </w:r>
    </w:p>
    <w:p w:rsidR="004F4B3C" w:rsidRPr="009273CE" w:rsidRDefault="0084003D" w:rsidP="00CF6781">
      <w:pPr>
        <w:pStyle w:val="ListParagraph"/>
        <w:tabs>
          <w:tab w:val="left" w:pos="900"/>
        </w:tabs>
        <w:spacing w:after="120" w:line="240" w:lineRule="auto"/>
        <w:rPr>
          <w:i/>
        </w:rPr>
      </w:pPr>
      <w:r w:rsidRPr="009273CE">
        <w:rPr>
          <w:i/>
        </w:rPr>
        <w:t>[Skip note:</w:t>
      </w:r>
      <w:r w:rsidRPr="0084003D">
        <w:rPr>
          <w:i/>
        </w:rPr>
        <w:t xml:space="preserve"> </w:t>
      </w:r>
      <w:r w:rsidRPr="0084003D">
        <w:rPr>
          <w:rFonts w:ascii="SutonnyMJ" w:hAnsi="SutonnyMJ" w:cs="SutonnyMJ"/>
        </w:rPr>
        <w:t xml:space="preserve">hw` </w:t>
      </w:r>
      <w:proofErr w:type="spellStart"/>
      <w:r w:rsidRPr="0084003D">
        <w:rPr>
          <w:rFonts w:ascii="SutonnyMJ" w:hAnsi="SutonnyMJ" w:cs="SutonnyMJ"/>
        </w:rPr>
        <w:t>DËi</w:t>
      </w:r>
      <w:proofErr w:type="spellEnd"/>
      <w:r w:rsidRPr="0084003D">
        <w:rPr>
          <w:rFonts w:ascii="SutonnyMJ" w:hAnsi="SutonnyMJ" w:cs="SutonnyMJ"/>
        </w:rPr>
        <w:t xml:space="preserve"> </w:t>
      </w:r>
      <w:proofErr w:type="spellStart"/>
      <w:r w:rsidRPr="0084003D">
        <w:rPr>
          <w:rFonts w:ascii="SutonnyMJ" w:hAnsi="SutonnyMJ" w:cs="SutonnyMJ"/>
        </w:rPr>
        <w:t>bv</w:t>
      </w:r>
      <w:proofErr w:type="spellEnd"/>
      <w:r w:rsidRPr="0084003D">
        <w:rPr>
          <w:rFonts w:ascii="SutonnyMJ" w:hAnsi="SutonnyMJ" w:cs="SutonnyMJ"/>
        </w:rPr>
        <w:t xml:space="preserve"> </w:t>
      </w:r>
      <w:proofErr w:type="spellStart"/>
      <w:r w:rsidRPr="0084003D">
        <w:rPr>
          <w:rFonts w:ascii="SutonnyMJ" w:hAnsi="SutonnyMJ" w:cs="SutonnyMJ"/>
        </w:rPr>
        <w:t>nq</w:t>
      </w:r>
      <w:proofErr w:type="spellEnd"/>
      <w:r w:rsidRPr="0084003D">
        <w:rPr>
          <w:rFonts w:ascii="SutonnyMJ" w:hAnsi="SutonnyMJ" w:cs="SutonnyMJ"/>
        </w:rPr>
        <w:t xml:space="preserve"> </w:t>
      </w:r>
      <w:proofErr w:type="spellStart"/>
      <w:r w:rsidRPr="0084003D">
        <w:rPr>
          <w:rFonts w:ascii="SutonnyMJ" w:hAnsi="SutonnyMJ" w:cs="SutonnyMJ"/>
        </w:rPr>
        <w:t>Z‡e</w:t>
      </w:r>
      <w:proofErr w:type="spellEnd"/>
      <w:r>
        <w:rPr>
          <w:rFonts w:ascii="SutonnyMJ" w:hAnsi="SutonnyMJ" w:cs="SutonnyMJ"/>
        </w:rPr>
        <w:t xml:space="preserve"> </w:t>
      </w:r>
      <w:r w:rsidRPr="009273CE">
        <w:rPr>
          <w:i/>
        </w:rPr>
        <w:t>q</w:t>
      </w:r>
      <w:r>
        <w:rPr>
          <w:i/>
        </w:rPr>
        <w:t>3.11</w:t>
      </w:r>
      <w:r w:rsidRPr="009273CE">
        <w:rPr>
          <w:i/>
        </w:rPr>
        <w:t xml:space="preserve"> </w:t>
      </w:r>
      <w:r>
        <w:rPr>
          <w:rFonts w:ascii="SutonnyMJ" w:hAnsi="SutonnyMJ" w:cs="SutonnyMJ"/>
        </w:rPr>
        <w:t xml:space="preserve"> </w:t>
      </w:r>
      <w:r w:rsidRPr="0084003D">
        <w:rPr>
          <w:rFonts w:ascii="SutonnyMJ" w:hAnsi="SutonnyMJ" w:cs="SutonnyMJ"/>
          <w:i/>
        </w:rPr>
        <w:t xml:space="preserve">‡Z </w:t>
      </w:r>
      <w:proofErr w:type="spellStart"/>
      <w:r w:rsidRPr="0084003D">
        <w:rPr>
          <w:rFonts w:ascii="SutonnyMJ" w:hAnsi="SutonnyMJ" w:cs="SutonnyMJ"/>
          <w:i/>
        </w:rPr>
        <w:t>P‡j</w:t>
      </w:r>
      <w:proofErr w:type="spellEnd"/>
      <w:r w:rsidRPr="0084003D">
        <w:rPr>
          <w:rFonts w:ascii="SutonnyMJ" w:hAnsi="SutonnyMJ" w:cs="SutonnyMJ"/>
          <w:i/>
        </w:rPr>
        <w:t xml:space="preserve"> </w:t>
      </w:r>
      <w:proofErr w:type="spellStart"/>
      <w:r w:rsidRPr="0084003D">
        <w:rPr>
          <w:rFonts w:ascii="SutonnyMJ" w:hAnsi="SutonnyMJ" w:cs="SutonnyMJ"/>
          <w:i/>
        </w:rPr>
        <w:t>hvb</w:t>
      </w:r>
      <w:proofErr w:type="spellEnd"/>
      <w:r w:rsidRPr="0084003D">
        <w:rPr>
          <w:rFonts w:ascii="SutonnyMJ" w:hAnsi="SutonnyMJ" w:cs="SutonnyMJ"/>
          <w:i/>
        </w:rPr>
        <w:t xml:space="preserve"> </w:t>
      </w:r>
      <w:r w:rsidRPr="0084003D">
        <w:rPr>
          <w:i/>
        </w:rPr>
        <w:t xml:space="preserve"> </w:t>
      </w:r>
      <w:r>
        <w:rPr>
          <w:i/>
        </w:rPr>
        <w:t>(</w:t>
      </w:r>
      <w:r w:rsidR="004F4B3C" w:rsidRPr="009273CE">
        <w:rPr>
          <w:i/>
        </w:rPr>
        <w:t xml:space="preserve"> Skip to q</w:t>
      </w:r>
      <w:r w:rsidR="004F4B3C">
        <w:rPr>
          <w:i/>
        </w:rPr>
        <w:t>3.11</w:t>
      </w:r>
      <w:r w:rsidR="004F4B3C" w:rsidRPr="009273CE">
        <w:rPr>
          <w:i/>
        </w:rPr>
        <w:t xml:space="preserve"> if the answer is 0</w:t>
      </w:r>
      <w:r>
        <w:rPr>
          <w:i/>
        </w:rPr>
        <w:t>)</w:t>
      </w:r>
      <w:r w:rsidR="004F4B3C" w:rsidRPr="009273CE">
        <w:rPr>
          <w:i/>
        </w:rPr>
        <w:t>]</w:t>
      </w:r>
    </w:p>
    <w:p w:rsidR="004F4B3C" w:rsidRDefault="004F4B3C" w:rsidP="00CF6781">
      <w:pPr>
        <w:spacing w:after="120" w:line="240" w:lineRule="auto"/>
        <w:ind w:left="720"/>
      </w:pPr>
    </w:p>
    <w:p w:rsidR="00F06EA9" w:rsidRDefault="0077017E" w:rsidP="00F06EA9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spacing w:after="120" w:line="240" w:lineRule="auto"/>
      </w:pPr>
      <w:proofErr w:type="spellStart"/>
      <w:r>
        <w:rPr>
          <w:rFonts w:ascii="SutonnyMJ" w:hAnsi="SutonnyMJ" w:cs="SutonnyMJ"/>
        </w:rPr>
        <w:t>c¨v‡bi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evB‡i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 w:rsidR="007C5F9D">
        <w:rPr>
          <w:rFonts w:ascii="SutonnyMJ" w:hAnsi="SutonnyMJ" w:cs="SutonnyMJ"/>
        </w:rPr>
        <w:t>KZUyKz</w:t>
      </w:r>
      <w:proofErr w:type="spellEnd"/>
      <w:r w:rsidR="007C5F9D">
        <w:rPr>
          <w:rFonts w:ascii="SutonnyMJ" w:hAnsi="SutonnyMJ" w:cs="SutonnyMJ"/>
        </w:rPr>
        <w:t xml:space="preserve"> </w:t>
      </w:r>
      <w:proofErr w:type="spellStart"/>
      <w:r w:rsidR="007C5F9D">
        <w:rPr>
          <w:rFonts w:ascii="SutonnyMJ" w:hAnsi="SutonnyMJ" w:cs="SutonnyMJ"/>
        </w:rPr>
        <w:t>gj</w:t>
      </w:r>
      <w:proofErr w:type="spellEnd"/>
      <w:r w:rsidR="007C5F9D">
        <w:rPr>
          <w:rFonts w:ascii="SutonnyMJ" w:hAnsi="SutonnyMJ" w:cs="SutonnyMJ"/>
        </w:rPr>
        <w:t xml:space="preserve"> </w:t>
      </w:r>
      <w:r w:rsidR="002209C1">
        <w:rPr>
          <w:rFonts w:ascii="SutonnyMJ" w:hAnsi="SutonnyMJ" w:cs="SutonnyMJ"/>
        </w:rPr>
        <w:t>`„</w:t>
      </w:r>
      <w:proofErr w:type="spellStart"/>
      <w:r w:rsidR="002209C1">
        <w:rPr>
          <w:rFonts w:ascii="SutonnyMJ" w:hAnsi="SutonnyMJ" w:cs="SutonnyMJ"/>
        </w:rPr>
        <w:t>k¨gvb</w:t>
      </w:r>
      <w:proofErr w:type="spellEnd"/>
      <w:r w:rsidR="002209C1"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wQj</w:t>
      </w:r>
      <w:proofErr w:type="spellEnd"/>
      <w:r>
        <w:rPr>
          <w:rFonts w:ascii="SutonnyMJ" w:hAnsi="SutonnyMJ" w:cs="SutonnyMJ"/>
        </w:rPr>
        <w:t>?</w:t>
      </w:r>
      <w:r w:rsidR="006B1132">
        <w:rPr>
          <w:rFonts w:ascii="SutonnyMJ" w:hAnsi="SutonnyMJ" w:cs="SutonnyMJ"/>
        </w:rPr>
        <w:t xml:space="preserve"> </w:t>
      </w:r>
      <w:r w:rsidR="000D2FED">
        <w:rPr>
          <w:rFonts w:ascii="SutonnyMJ" w:hAnsi="SutonnyMJ" w:cs="SutonnyMJ"/>
        </w:rPr>
        <w:t>[</w:t>
      </w:r>
      <w:r w:rsidR="0081174A" w:rsidRPr="00C26B19">
        <w:t>How much</w:t>
      </w:r>
      <w:r w:rsidR="00367C5D">
        <w:t xml:space="preserve"> visible feces were outside the pan</w:t>
      </w:r>
      <w:r w:rsidR="0081174A" w:rsidRPr="00C26B19">
        <w:t>?</w:t>
      </w:r>
      <w:r w:rsidR="00454913" w:rsidRPr="00454913">
        <w:t xml:space="preserve"> </w:t>
      </w:r>
      <w:r w:rsidR="00454913">
        <w:t>]</w:t>
      </w:r>
      <w:r w:rsidR="00454913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commentRangeStart w:id="30"/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81174A" w:rsidRPr="00C26B19">
        <w:t xml:space="preserve"> </w:t>
      </w:r>
      <w:commentRangeEnd w:id="30"/>
      <w:r w:rsidR="008A6A5C">
        <w:rPr>
          <w:rStyle w:val="CommentReference"/>
        </w:rPr>
        <w:commentReference w:id="30"/>
      </w:r>
    </w:p>
    <w:p w:rsidR="00F06EA9" w:rsidRDefault="0077017E" w:rsidP="00F06EA9">
      <w:pPr>
        <w:pStyle w:val="ListParagraph"/>
        <w:numPr>
          <w:ilvl w:val="2"/>
          <w:numId w:val="24"/>
        </w:numPr>
        <w:tabs>
          <w:tab w:val="left" w:pos="720"/>
          <w:tab w:val="left" w:pos="810"/>
        </w:tabs>
        <w:spacing w:after="120" w:line="240" w:lineRule="auto"/>
      </w:pPr>
      <w:proofErr w:type="spellStart"/>
      <w:r w:rsidRPr="00F06EA9">
        <w:rPr>
          <w:rFonts w:ascii="SutonnyMJ" w:hAnsi="SutonnyMJ" w:cs="SutonnyMJ"/>
        </w:rPr>
        <w:t>LyeB</w:t>
      </w:r>
      <w:proofErr w:type="spellEnd"/>
      <w:r w:rsidRPr="00F06EA9">
        <w:rPr>
          <w:rFonts w:ascii="SutonnyMJ" w:hAnsi="SutonnyMJ" w:cs="SutonnyMJ"/>
        </w:rPr>
        <w:t xml:space="preserve"> Kg(1 †</w:t>
      </w:r>
      <w:proofErr w:type="spellStart"/>
      <w:r w:rsidRPr="00F06EA9">
        <w:rPr>
          <w:rFonts w:ascii="SutonnyMJ" w:hAnsi="SutonnyMJ" w:cs="SutonnyMJ"/>
        </w:rPr>
        <w:t>mwg</w:t>
      </w:r>
      <w:proofErr w:type="spellEnd"/>
      <w:r w:rsidRPr="00F06EA9">
        <w:rPr>
          <w:rFonts w:ascii="SutonnyMJ" w:hAnsi="SutonnyMJ" w:cs="SutonnyMJ"/>
        </w:rPr>
        <w:t xml:space="preserve">: </w:t>
      </w:r>
      <w:proofErr w:type="spellStart"/>
      <w:r w:rsidRPr="00F06EA9">
        <w:rPr>
          <w:rFonts w:ascii="SutonnyMJ" w:hAnsi="SutonnyMJ" w:cs="SutonnyMJ"/>
        </w:rPr>
        <w:t>Gi</w:t>
      </w:r>
      <w:proofErr w:type="spellEnd"/>
      <w:r w:rsidRPr="00F06EA9">
        <w:rPr>
          <w:rFonts w:ascii="SutonnyMJ" w:hAnsi="SutonnyMJ" w:cs="SutonnyMJ"/>
        </w:rPr>
        <w:t xml:space="preserve"> Kg)</w:t>
      </w:r>
      <w:r w:rsidR="000D2FED" w:rsidRPr="00F06EA9">
        <w:rPr>
          <w:rFonts w:ascii="SutonnyMJ" w:hAnsi="SutonnyMJ" w:cs="SutonnyMJ"/>
        </w:rPr>
        <w:t xml:space="preserve"> [</w:t>
      </w:r>
      <w:r w:rsidR="0081174A" w:rsidRPr="00C26B19">
        <w:t>Minimal</w:t>
      </w:r>
      <w:r w:rsidR="00EB414F">
        <w:t xml:space="preserve"> (&lt;1 cm</w:t>
      </w:r>
      <w:r w:rsidR="00EB414F" w:rsidRPr="00F06EA9">
        <w:rPr>
          <w:vertAlign w:val="superscript"/>
        </w:rPr>
        <w:t>2</w:t>
      </w:r>
      <w:r w:rsidR="00EB414F" w:rsidRPr="00EB414F">
        <w:t>)</w:t>
      </w:r>
      <w:r w:rsidR="000D2FED">
        <w:t>]</w:t>
      </w:r>
      <w:r w:rsidR="00367C5D">
        <w:t>.................1</w:t>
      </w:r>
    </w:p>
    <w:p w:rsidR="00F06EA9" w:rsidRDefault="0077017E" w:rsidP="00F06EA9">
      <w:pPr>
        <w:pStyle w:val="ListParagraph"/>
        <w:numPr>
          <w:ilvl w:val="2"/>
          <w:numId w:val="24"/>
        </w:numPr>
        <w:tabs>
          <w:tab w:val="left" w:pos="720"/>
          <w:tab w:val="left" w:pos="810"/>
        </w:tabs>
        <w:spacing w:after="120" w:line="240" w:lineRule="auto"/>
      </w:pPr>
      <w:proofErr w:type="spellStart"/>
      <w:r w:rsidRPr="00F06EA9">
        <w:rPr>
          <w:rFonts w:ascii="SutonnyMJ" w:hAnsi="SutonnyMJ" w:cs="SutonnyMJ"/>
        </w:rPr>
        <w:t>mvgvb</w:t>
      </w:r>
      <w:proofErr w:type="spellEnd"/>
      <w:r w:rsidRPr="00F06EA9">
        <w:rPr>
          <w:rFonts w:ascii="SutonnyMJ" w:hAnsi="SutonnyMJ" w:cs="SutonnyMJ"/>
        </w:rPr>
        <w:t xml:space="preserve">¨ </w:t>
      </w:r>
      <w:proofErr w:type="spellStart"/>
      <w:r w:rsidRPr="00F06EA9">
        <w:rPr>
          <w:rFonts w:ascii="SutonnyMJ" w:hAnsi="SutonnyMJ" w:cs="SutonnyMJ"/>
        </w:rPr>
        <w:t>cwigvb</w:t>
      </w:r>
      <w:proofErr w:type="spellEnd"/>
      <w:r w:rsidRPr="00F06EA9">
        <w:rPr>
          <w:rFonts w:ascii="SutonnyMJ" w:hAnsi="SutonnyMJ" w:cs="SutonnyMJ"/>
        </w:rPr>
        <w:t>(1-2 †</w:t>
      </w:r>
      <w:proofErr w:type="spellStart"/>
      <w:r w:rsidRPr="00F06EA9">
        <w:rPr>
          <w:rFonts w:ascii="SutonnyMJ" w:hAnsi="SutonnyMJ" w:cs="SutonnyMJ"/>
        </w:rPr>
        <w:t>mwg</w:t>
      </w:r>
      <w:proofErr w:type="spellEnd"/>
      <w:r w:rsidRPr="00F06EA9">
        <w:rPr>
          <w:rFonts w:ascii="SutonnyMJ" w:hAnsi="SutonnyMJ" w:cs="SutonnyMJ"/>
        </w:rPr>
        <w:t>:)</w:t>
      </w:r>
      <w:r w:rsidR="000D2FED" w:rsidRPr="00F06EA9">
        <w:rPr>
          <w:rFonts w:ascii="SutonnyMJ" w:hAnsi="SutonnyMJ" w:cs="SutonnyMJ"/>
        </w:rPr>
        <w:t xml:space="preserve"> [</w:t>
      </w:r>
      <w:r w:rsidR="00367C5D">
        <w:t>A</w:t>
      </w:r>
      <w:r w:rsidR="0081174A" w:rsidRPr="00C26B19">
        <w:t xml:space="preserve"> little</w:t>
      </w:r>
      <w:r w:rsidR="00EB414F">
        <w:t xml:space="preserve"> (1 – 2 cm</w:t>
      </w:r>
      <w:r w:rsidR="00EB414F" w:rsidRPr="00F06EA9">
        <w:rPr>
          <w:vertAlign w:val="superscript"/>
        </w:rPr>
        <w:t>2</w:t>
      </w:r>
      <w:r w:rsidR="00EB414F" w:rsidRPr="00EB414F">
        <w:t>)</w:t>
      </w:r>
      <w:r w:rsidR="000D2FED">
        <w:t>]</w:t>
      </w:r>
      <w:r w:rsidR="00367C5D">
        <w:t>....................2</w:t>
      </w:r>
    </w:p>
    <w:p w:rsidR="00F06EA9" w:rsidRDefault="0077017E" w:rsidP="00F06EA9">
      <w:pPr>
        <w:pStyle w:val="ListParagraph"/>
        <w:numPr>
          <w:ilvl w:val="2"/>
          <w:numId w:val="24"/>
        </w:numPr>
        <w:tabs>
          <w:tab w:val="left" w:pos="720"/>
          <w:tab w:val="left" w:pos="810"/>
        </w:tabs>
        <w:spacing w:after="120" w:line="240" w:lineRule="auto"/>
      </w:pPr>
      <w:r>
        <w:t xml:space="preserve">  </w:t>
      </w:r>
      <w:proofErr w:type="spellStart"/>
      <w:r w:rsidRPr="00F06EA9">
        <w:rPr>
          <w:rFonts w:ascii="SutonnyMJ" w:hAnsi="SutonnyMJ" w:cs="SutonnyMJ"/>
        </w:rPr>
        <w:t>A‡bKUvB</w:t>
      </w:r>
      <w:proofErr w:type="spellEnd"/>
      <w:r w:rsidRPr="00F06EA9">
        <w:rPr>
          <w:rFonts w:ascii="SutonnyMJ" w:hAnsi="SutonnyMJ" w:cs="SutonnyMJ"/>
        </w:rPr>
        <w:t xml:space="preserve"> (2-5 †</w:t>
      </w:r>
      <w:proofErr w:type="spellStart"/>
      <w:r w:rsidRPr="00F06EA9">
        <w:rPr>
          <w:rFonts w:ascii="SutonnyMJ" w:hAnsi="SutonnyMJ" w:cs="SutonnyMJ"/>
        </w:rPr>
        <w:t>mwg</w:t>
      </w:r>
      <w:proofErr w:type="spellEnd"/>
      <w:r w:rsidRPr="00F06EA9">
        <w:rPr>
          <w:rFonts w:ascii="SutonnyMJ" w:hAnsi="SutonnyMJ" w:cs="SutonnyMJ"/>
        </w:rPr>
        <w:t>:)</w:t>
      </w:r>
      <w:r w:rsidR="000D2FED" w:rsidRPr="00F06EA9">
        <w:rPr>
          <w:rFonts w:ascii="SutonnyMJ" w:hAnsi="SutonnyMJ" w:cs="SutonnyMJ"/>
        </w:rPr>
        <w:t xml:space="preserve"> [</w:t>
      </w:r>
      <w:r w:rsidR="00367C5D">
        <w:t>A</w:t>
      </w:r>
      <w:r w:rsidR="0081174A" w:rsidRPr="00C26B19">
        <w:t xml:space="preserve"> lot</w:t>
      </w:r>
      <w:r w:rsidR="00EB414F">
        <w:t xml:space="preserve"> (2 – 5 cm</w:t>
      </w:r>
      <w:r w:rsidR="00EB414F" w:rsidRPr="00F06EA9">
        <w:rPr>
          <w:vertAlign w:val="superscript"/>
        </w:rPr>
        <w:t>2</w:t>
      </w:r>
      <w:r w:rsidR="00EB414F">
        <w:t>)</w:t>
      </w:r>
      <w:r w:rsidR="000D2FED">
        <w:t>]</w:t>
      </w:r>
      <w:r w:rsidR="00367C5D">
        <w:t>.......................3</w:t>
      </w:r>
    </w:p>
    <w:p w:rsidR="00367C5D" w:rsidRDefault="0077017E" w:rsidP="00F06EA9">
      <w:pPr>
        <w:pStyle w:val="ListParagraph"/>
        <w:numPr>
          <w:ilvl w:val="2"/>
          <w:numId w:val="24"/>
        </w:numPr>
        <w:tabs>
          <w:tab w:val="left" w:pos="720"/>
          <w:tab w:val="left" w:pos="810"/>
        </w:tabs>
        <w:spacing w:after="120" w:line="240" w:lineRule="auto"/>
      </w:pPr>
      <w:r w:rsidRPr="00F06EA9">
        <w:rPr>
          <w:rFonts w:ascii="SutonnyMJ" w:hAnsi="SutonnyMJ" w:cs="SutonnyMJ"/>
        </w:rPr>
        <w:t>(5 †</w:t>
      </w:r>
      <w:proofErr w:type="spellStart"/>
      <w:r w:rsidRPr="00F06EA9">
        <w:rPr>
          <w:rFonts w:ascii="SutonnyMJ" w:hAnsi="SutonnyMJ" w:cs="SutonnyMJ"/>
        </w:rPr>
        <w:t>mwg</w:t>
      </w:r>
      <w:proofErr w:type="spellEnd"/>
      <w:r w:rsidRPr="00F06EA9">
        <w:rPr>
          <w:rFonts w:ascii="SutonnyMJ" w:hAnsi="SutonnyMJ" w:cs="SutonnyMJ"/>
        </w:rPr>
        <w:t xml:space="preserve">: </w:t>
      </w:r>
      <w:proofErr w:type="spellStart"/>
      <w:r w:rsidRPr="00F06EA9">
        <w:rPr>
          <w:rFonts w:ascii="SutonnyMJ" w:hAnsi="SutonnyMJ" w:cs="SutonnyMJ"/>
        </w:rPr>
        <w:t>Gi</w:t>
      </w:r>
      <w:proofErr w:type="spellEnd"/>
      <w:r w:rsidRPr="00F06EA9">
        <w:rPr>
          <w:rFonts w:ascii="SutonnyMJ" w:hAnsi="SutonnyMJ" w:cs="SutonnyMJ"/>
        </w:rPr>
        <w:t xml:space="preserve"> †</w:t>
      </w:r>
      <w:proofErr w:type="spellStart"/>
      <w:r w:rsidRPr="00F06EA9">
        <w:rPr>
          <w:rFonts w:ascii="SutonnyMJ" w:hAnsi="SutonnyMJ" w:cs="SutonnyMJ"/>
        </w:rPr>
        <w:t>ewk</w:t>
      </w:r>
      <w:proofErr w:type="spellEnd"/>
      <w:r w:rsidRPr="00F06EA9">
        <w:rPr>
          <w:rFonts w:ascii="SutonnyMJ" w:hAnsi="SutonnyMJ" w:cs="SutonnyMJ"/>
        </w:rPr>
        <w:t xml:space="preserve">) </w:t>
      </w:r>
      <w:r w:rsidR="000D2FED" w:rsidRPr="00F06EA9">
        <w:rPr>
          <w:rFonts w:ascii="SutonnyMJ" w:hAnsi="SutonnyMJ" w:cs="SutonnyMJ"/>
        </w:rPr>
        <w:t>[</w:t>
      </w:r>
      <w:r w:rsidR="00EB414F">
        <w:t>(&gt;5 cm</w:t>
      </w:r>
      <w:r w:rsidR="00EB414F" w:rsidRPr="00F06EA9">
        <w:rPr>
          <w:vertAlign w:val="superscript"/>
        </w:rPr>
        <w:t>2</w:t>
      </w:r>
      <w:r w:rsidR="00EB414F">
        <w:t>)</w:t>
      </w:r>
      <w:r w:rsidR="000D2FED">
        <w:t>]</w:t>
      </w:r>
      <w:r w:rsidR="00367C5D">
        <w:t>.........4</w:t>
      </w:r>
    </w:p>
    <w:p w:rsidR="003C654D" w:rsidRDefault="003C654D" w:rsidP="00CF6781">
      <w:pPr>
        <w:spacing w:after="120" w:line="240" w:lineRule="auto"/>
        <w:ind w:left="720"/>
      </w:pPr>
    </w:p>
    <w:p w:rsidR="00071D3F" w:rsidRPr="00071D3F" w:rsidRDefault="00B428A3" w:rsidP="00071D3F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B428A3">
        <w:rPr>
          <w:rFonts w:ascii="SutonnyMJ" w:hAnsi="SutonnyMJ" w:cs="SutonnyMJ"/>
        </w:rPr>
        <w:t>†</w:t>
      </w:r>
      <w:proofErr w:type="spellStart"/>
      <w:r w:rsidRPr="00B428A3">
        <w:rPr>
          <w:rFonts w:ascii="SutonnyMJ" w:hAnsi="SutonnyMJ" w:cs="SutonnyMJ"/>
        </w:rPr>
        <w:t>mLv‡b</w:t>
      </w:r>
      <w:proofErr w:type="spellEnd"/>
      <w:r w:rsidRPr="00B428A3">
        <w:rPr>
          <w:rFonts w:ascii="SutonnyMJ" w:hAnsi="SutonnyMJ" w:cs="SutonnyMJ"/>
        </w:rPr>
        <w:t xml:space="preserve"> </w:t>
      </w:r>
      <w:proofErr w:type="spellStart"/>
      <w:r w:rsidRPr="00B428A3">
        <w:rPr>
          <w:rFonts w:ascii="SutonnyMJ" w:hAnsi="SutonnyMJ" w:cs="SutonnyMJ"/>
        </w:rPr>
        <w:t>wK</w:t>
      </w:r>
      <w:proofErr w:type="spellEnd"/>
      <w:r w:rsidRPr="00B428A3">
        <w:rPr>
          <w:rFonts w:ascii="SutonnyMJ" w:hAnsi="SutonnyMJ" w:cs="SutonnyMJ"/>
        </w:rPr>
        <w:t xml:space="preserve"> </w:t>
      </w:r>
      <w:proofErr w:type="spellStart"/>
      <w:r w:rsidRPr="00B428A3">
        <w:rPr>
          <w:rFonts w:ascii="SutonnyMJ" w:hAnsi="SutonnyMJ" w:cs="SutonnyMJ"/>
        </w:rPr>
        <w:t>g‡ji</w:t>
      </w:r>
      <w:proofErr w:type="spellEnd"/>
      <w:r w:rsidRPr="00B428A3">
        <w:rPr>
          <w:rFonts w:ascii="SutonnyMJ" w:hAnsi="SutonnyMJ" w:cs="SutonnyMJ"/>
        </w:rPr>
        <w:t xml:space="preserve"> `</w:t>
      </w:r>
      <w:proofErr w:type="spellStart"/>
      <w:r w:rsidRPr="00B428A3">
        <w:rPr>
          <w:rFonts w:ascii="SutonnyMJ" w:hAnsi="SutonnyMJ" w:cs="SutonnyMJ"/>
        </w:rPr>
        <w:t>yM©Ü</w:t>
      </w:r>
      <w:proofErr w:type="spellEnd"/>
      <w:r w:rsidRPr="00B428A3">
        <w:rPr>
          <w:rFonts w:ascii="SutonnyMJ" w:hAnsi="SutonnyMJ" w:cs="SutonnyMJ"/>
        </w:rPr>
        <w:t xml:space="preserve"> </w:t>
      </w:r>
      <w:proofErr w:type="spellStart"/>
      <w:r w:rsidRPr="00B428A3">
        <w:rPr>
          <w:rFonts w:ascii="SutonnyMJ" w:hAnsi="SutonnyMJ" w:cs="SutonnyMJ"/>
        </w:rPr>
        <w:t>cvIqv</w:t>
      </w:r>
      <w:proofErr w:type="spellEnd"/>
      <w:r w:rsidRPr="00B428A3">
        <w:rPr>
          <w:rFonts w:ascii="SutonnyMJ" w:hAnsi="SutonnyMJ" w:cs="SutonnyMJ"/>
        </w:rPr>
        <w:t xml:space="preserve"> </w:t>
      </w:r>
      <w:proofErr w:type="spellStart"/>
      <w:r w:rsidRPr="00B428A3">
        <w:rPr>
          <w:rFonts w:ascii="SutonnyMJ" w:hAnsi="SutonnyMJ" w:cs="SutonnyMJ"/>
        </w:rPr>
        <w:t>hvw”Q‡jv</w:t>
      </w:r>
      <w:proofErr w:type="spellEnd"/>
      <w:r w:rsidRPr="00B428A3">
        <w:rPr>
          <w:rFonts w:ascii="SutonnyMJ" w:hAnsi="SutonnyMJ" w:cs="SutonnyMJ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654D" w:rsidRPr="00A472D1">
        <w:rPr>
          <w:rFonts w:ascii="Times New Roman" w:hAnsi="Times New Roman" w:cs="Times New Roman"/>
          <w:sz w:val="24"/>
          <w:szCs w:val="24"/>
        </w:rPr>
        <w:t xml:space="preserve">Is there any smell of </w:t>
      </w:r>
      <w:commentRangeStart w:id="31"/>
      <w:r w:rsidR="003C654D" w:rsidRPr="00A472D1">
        <w:rPr>
          <w:rFonts w:ascii="Times New Roman" w:hAnsi="Times New Roman" w:cs="Times New Roman"/>
          <w:sz w:val="24"/>
          <w:szCs w:val="24"/>
        </w:rPr>
        <w:t>stool</w:t>
      </w:r>
      <w:commentRangeEnd w:id="31"/>
      <w:r w:rsidR="008A6A5C">
        <w:rPr>
          <w:rStyle w:val="CommentReference"/>
        </w:rPr>
        <w:commentReference w:id="31"/>
      </w:r>
      <w:r w:rsidR="003C654D" w:rsidRPr="00A472D1">
        <w:rPr>
          <w:rFonts w:ascii="Times New Roman" w:hAnsi="Times New Roman" w:cs="Times New Roman"/>
          <w:sz w:val="24"/>
          <w:szCs w:val="24"/>
        </w:rPr>
        <w:t>?</w:t>
      </w:r>
    </w:p>
    <w:p w:rsidR="00071D3F" w:rsidRPr="00071D3F" w:rsidRDefault="003C654D" w:rsidP="00071D3F">
      <w:pPr>
        <w:pStyle w:val="ListParagraph"/>
        <w:numPr>
          <w:ilvl w:val="2"/>
          <w:numId w:val="25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proofErr w:type="spellStart"/>
      <w:r w:rsidRPr="00071D3F">
        <w:rPr>
          <w:rFonts w:ascii="SutonnyMJ" w:hAnsi="SutonnyMJ" w:cs="SutonnyMJ"/>
        </w:rPr>
        <w:t>bv</w:t>
      </w:r>
      <w:proofErr w:type="spellEnd"/>
      <w:r w:rsidRPr="00071D3F">
        <w:rPr>
          <w:rFonts w:ascii="Times New Roman" w:hAnsi="Times New Roman" w:cs="Times New Roman"/>
        </w:rPr>
        <w:t xml:space="preserve"> </w:t>
      </w:r>
      <w:r w:rsidRPr="00071D3F">
        <w:rPr>
          <w:rFonts w:ascii="Times New Roman" w:hAnsi="Times New Roman" w:cs="Times New Roman"/>
          <w:sz w:val="24"/>
          <w:szCs w:val="24"/>
        </w:rPr>
        <w:t>[No]..............0</w:t>
      </w:r>
    </w:p>
    <w:p w:rsidR="00071D3F" w:rsidRPr="00071D3F" w:rsidRDefault="003C654D" w:rsidP="00071D3F">
      <w:pPr>
        <w:pStyle w:val="ListParagraph"/>
        <w:numPr>
          <w:ilvl w:val="2"/>
          <w:numId w:val="25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proofErr w:type="spellStart"/>
      <w:r w:rsidRPr="00071D3F">
        <w:rPr>
          <w:rFonts w:ascii="SutonnyMJ" w:hAnsi="SutonnyMJ" w:cs="SutonnyMJ"/>
        </w:rPr>
        <w:t>nu¨v</w:t>
      </w:r>
      <w:proofErr w:type="spellEnd"/>
      <w:r w:rsidRPr="00071D3F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C654D" w:rsidRPr="00071D3F" w:rsidRDefault="003C654D" w:rsidP="00071D3F">
      <w:pPr>
        <w:pStyle w:val="ListParagraph"/>
        <w:numPr>
          <w:ilvl w:val="2"/>
          <w:numId w:val="25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71D3F">
        <w:rPr>
          <w:rFonts w:ascii="SutonnyMJ" w:hAnsi="SutonnyMJ" w:cs="SutonnyMJ"/>
        </w:rPr>
        <w:t xml:space="preserve">mbv³ </w:t>
      </w:r>
      <w:proofErr w:type="spellStart"/>
      <w:r w:rsidRPr="00071D3F">
        <w:rPr>
          <w:rFonts w:ascii="SutonnyMJ" w:hAnsi="SutonnyMJ" w:cs="SutonnyMJ"/>
        </w:rPr>
        <w:t>Kiv</w:t>
      </w:r>
      <w:proofErr w:type="spellEnd"/>
      <w:r w:rsidRPr="00071D3F">
        <w:rPr>
          <w:rFonts w:ascii="SutonnyMJ" w:hAnsi="SutonnyMJ" w:cs="SutonnyMJ"/>
        </w:rPr>
        <w:t xml:space="preserve"> </w:t>
      </w:r>
      <w:proofErr w:type="spellStart"/>
      <w:r w:rsidRPr="00071D3F">
        <w:rPr>
          <w:rFonts w:ascii="SutonnyMJ" w:hAnsi="SutonnyMJ" w:cs="SutonnyMJ"/>
        </w:rPr>
        <w:t>KwVb</w:t>
      </w:r>
      <w:proofErr w:type="spellEnd"/>
      <w:r w:rsidRPr="00071D3F">
        <w:rPr>
          <w:rFonts w:ascii="SutonnyMJ" w:hAnsi="SutonnyMJ" w:cs="SutonnyMJ"/>
        </w:rPr>
        <w:t xml:space="preserve"> </w:t>
      </w:r>
      <w:r w:rsidRPr="00071D3F">
        <w:rPr>
          <w:rFonts w:ascii="Times New Roman" w:hAnsi="Times New Roman" w:cs="Times New Roman"/>
          <w:sz w:val="24"/>
          <w:szCs w:val="24"/>
        </w:rPr>
        <w:t>[Difficult to determine]........2</w:t>
      </w:r>
    </w:p>
    <w:p w:rsidR="003C654D" w:rsidRPr="00C26B19" w:rsidRDefault="003C654D" w:rsidP="003C654D">
      <w:pPr>
        <w:tabs>
          <w:tab w:val="left" w:pos="720"/>
          <w:tab w:val="left" w:pos="810"/>
        </w:tabs>
        <w:spacing w:after="120" w:line="240" w:lineRule="auto"/>
      </w:pPr>
    </w:p>
    <w:p w:rsidR="00071D3F" w:rsidRPr="00071D3F" w:rsidRDefault="0077017E" w:rsidP="00071D3F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spacing w:after="120" w:line="240" w:lineRule="auto"/>
      </w:pPr>
      <w:proofErr w:type="spellStart"/>
      <w:r>
        <w:rPr>
          <w:rFonts w:ascii="SutonnyMJ" w:hAnsi="SutonnyMJ" w:cs="SutonnyMJ"/>
        </w:rPr>
        <w:t>c¨v‡bi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evB‡i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cªmªve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cvIqv</w:t>
      </w:r>
      <w:proofErr w:type="spellEnd"/>
      <w:r>
        <w:rPr>
          <w:rFonts w:ascii="SutonnyMJ" w:hAnsi="SutonnyMJ" w:cs="SutonnyMJ"/>
        </w:rPr>
        <w:t xml:space="preserve"> †M‡Q?</w:t>
      </w:r>
      <w:r w:rsidR="006B1132">
        <w:rPr>
          <w:rFonts w:ascii="SutonnyMJ" w:hAnsi="SutonnyMJ" w:cs="SutonnyMJ"/>
        </w:rPr>
        <w:t xml:space="preserve"> [</w:t>
      </w:r>
      <w:r w:rsidR="0081174A" w:rsidRPr="00C26B19">
        <w:t>Is there visible urine outside the pan?</w:t>
      </w:r>
      <w:r w:rsidR="00454913">
        <w:t>]</w:t>
      </w:r>
      <w:r w:rsidR="0081174A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</w:t>
      </w:r>
      <w:commentRangeStart w:id="32"/>
      <w:r w:rsidR="00454913">
        <w:rPr>
          <w:rFonts w:ascii="Times New Roman" w:hAnsi="Times New Roman" w:cs="Times New Roman"/>
          <w:sz w:val="24"/>
          <w:szCs w:val="24"/>
        </w:rPr>
        <w:t>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32"/>
      <w:r w:rsidR="008A6A5C">
        <w:rPr>
          <w:rStyle w:val="CommentReference"/>
        </w:rPr>
        <w:commentReference w:id="32"/>
      </w:r>
    </w:p>
    <w:p w:rsidR="00071D3F" w:rsidRPr="00071D3F" w:rsidRDefault="000D2FED" w:rsidP="00071D3F">
      <w:pPr>
        <w:pStyle w:val="ListParagraph"/>
        <w:numPr>
          <w:ilvl w:val="2"/>
          <w:numId w:val="26"/>
        </w:numPr>
        <w:tabs>
          <w:tab w:val="left" w:pos="720"/>
          <w:tab w:val="left" w:pos="810"/>
        </w:tabs>
        <w:spacing w:after="120" w:line="240" w:lineRule="auto"/>
      </w:pPr>
      <w:proofErr w:type="spellStart"/>
      <w:r w:rsidRPr="00071D3F">
        <w:rPr>
          <w:rFonts w:ascii="SutonnyMJ" w:hAnsi="SutonnyMJ" w:cs="SutonnyMJ"/>
        </w:rPr>
        <w:t>bv</w:t>
      </w:r>
      <w:proofErr w:type="spellEnd"/>
      <w:r w:rsidRPr="00071D3F">
        <w:rPr>
          <w:rFonts w:ascii="Times New Roman" w:hAnsi="Times New Roman" w:cs="Times New Roman"/>
        </w:rPr>
        <w:t xml:space="preserve"> </w:t>
      </w:r>
      <w:r w:rsidRPr="00071D3F">
        <w:rPr>
          <w:rFonts w:ascii="Times New Roman" w:hAnsi="Times New Roman" w:cs="Times New Roman"/>
          <w:sz w:val="24"/>
          <w:szCs w:val="24"/>
        </w:rPr>
        <w:t>[No]..............0</w:t>
      </w:r>
    </w:p>
    <w:p w:rsidR="00071D3F" w:rsidRPr="00071D3F" w:rsidRDefault="000D2FED" w:rsidP="00071D3F">
      <w:pPr>
        <w:pStyle w:val="ListParagraph"/>
        <w:numPr>
          <w:ilvl w:val="2"/>
          <w:numId w:val="26"/>
        </w:numPr>
        <w:tabs>
          <w:tab w:val="left" w:pos="720"/>
          <w:tab w:val="left" w:pos="810"/>
        </w:tabs>
        <w:spacing w:after="120" w:line="240" w:lineRule="auto"/>
      </w:pPr>
      <w:proofErr w:type="spellStart"/>
      <w:r w:rsidRPr="00071D3F">
        <w:rPr>
          <w:rFonts w:ascii="SutonnyMJ" w:hAnsi="SutonnyMJ" w:cs="SutonnyMJ"/>
        </w:rPr>
        <w:t>nu¨v</w:t>
      </w:r>
      <w:proofErr w:type="spellEnd"/>
      <w:r w:rsidRPr="00071D3F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67C5D" w:rsidRDefault="006616A9" w:rsidP="00071D3F">
      <w:pPr>
        <w:pStyle w:val="ListParagraph"/>
        <w:numPr>
          <w:ilvl w:val="2"/>
          <w:numId w:val="26"/>
        </w:numPr>
        <w:tabs>
          <w:tab w:val="left" w:pos="720"/>
          <w:tab w:val="left" w:pos="810"/>
        </w:tabs>
        <w:spacing w:after="120" w:line="240" w:lineRule="auto"/>
      </w:pPr>
      <w:r w:rsidRPr="00071D3F">
        <w:rPr>
          <w:rFonts w:ascii="SutonnyMJ" w:hAnsi="SutonnyMJ" w:cs="SutonnyMJ"/>
        </w:rPr>
        <w:t xml:space="preserve">mbv³ </w:t>
      </w:r>
      <w:proofErr w:type="spellStart"/>
      <w:r w:rsidRPr="00071D3F">
        <w:rPr>
          <w:rFonts w:ascii="SutonnyMJ" w:hAnsi="SutonnyMJ" w:cs="SutonnyMJ"/>
        </w:rPr>
        <w:t>Kiv</w:t>
      </w:r>
      <w:proofErr w:type="spellEnd"/>
      <w:r w:rsidRPr="00071D3F">
        <w:rPr>
          <w:rFonts w:ascii="SutonnyMJ" w:hAnsi="SutonnyMJ" w:cs="SutonnyMJ"/>
        </w:rPr>
        <w:t xml:space="preserve"> </w:t>
      </w:r>
      <w:proofErr w:type="spellStart"/>
      <w:r w:rsidRPr="00071D3F">
        <w:rPr>
          <w:rFonts w:ascii="SutonnyMJ" w:hAnsi="SutonnyMJ" w:cs="SutonnyMJ"/>
        </w:rPr>
        <w:t>KwVb</w:t>
      </w:r>
      <w:proofErr w:type="spellEnd"/>
      <w:r w:rsidR="006B1132" w:rsidRPr="00071D3F">
        <w:rPr>
          <w:rFonts w:ascii="SutonnyMJ" w:hAnsi="SutonnyMJ" w:cs="SutonnyMJ"/>
        </w:rPr>
        <w:t xml:space="preserve"> </w:t>
      </w:r>
      <w:r w:rsidR="000D2FED" w:rsidRPr="00071D3F">
        <w:rPr>
          <w:rFonts w:ascii="SutonnyMJ" w:hAnsi="SutonnyMJ" w:cs="SutonnyMJ"/>
        </w:rPr>
        <w:t xml:space="preserve"> </w:t>
      </w:r>
      <w:r w:rsidRPr="00071D3F">
        <w:rPr>
          <w:rFonts w:ascii="SutonnyMJ" w:hAnsi="SutonnyMJ" w:cs="SutonnyMJ"/>
        </w:rPr>
        <w:t>[</w:t>
      </w:r>
      <w:r w:rsidR="00367C5D">
        <w:t>D</w:t>
      </w:r>
      <w:r w:rsidR="0081174A" w:rsidRPr="00C26B19">
        <w:t>ifficult to determine</w:t>
      </w:r>
      <w:r w:rsidR="000D2FED">
        <w:t>]</w:t>
      </w:r>
      <w:r w:rsidR="004F4B3C">
        <w:t>........2</w:t>
      </w:r>
    </w:p>
    <w:p w:rsidR="005B6174" w:rsidRPr="005B6174" w:rsidRDefault="009D2D03" w:rsidP="005B6174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B428A3">
        <w:rPr>
          <w:rFonts w:ascii="SutonnyMJ" w:hAnsi="SutonnyMJ" w:cs="SutonnyMJ"/>
        </w:rPr>
        <w:t>†</w:t>
      </w:r>
      <w:proofErr w:type="spellStart"/>
      <w:r w:rsidRPr="00B428A3">
        <w:rPr>
          <w:rFonts w:ascii="SutonnyMJ" w:hAnsi="SutonnyMJ" w:cs="SutonnyMJ"/>
        </w:rPr>
        <w:t>mLv‡b</w:t>
      </w:r>
      <w:proofErr w:type="spellEnd"/>
      <w:r w:rsidRPr="00B428A3">
        <w:rPr>
          <w:rFonts w:ascii="SutonnyMJ" w:hAnsi="SutonnyMJ" w:cs="SutonnyMJ"/>
        </w:rPr>
        <w:t xml:space="preserve"> </w:t>
      </w:r>
      <w:proofErr w:type="spellStart"/>
      <w:r w:rsidR="00071D3F" w:rsidRPr="00071D3F">
        <w:rPr>
          <w:rFonts w:ascii="SutonnyMJ" w:hAnsi="SutonnyMJ" w:cs="SutonnyMJ"/>
        </w:rPr>
        <w:t>wK</w:t>
      </w:r>
      <w:proofErr w:type="spellEnd"/>
      <w:r w:rsidR="00071D3F" w:rsidRPr="00071D3F">
        <w:rPr>
          <w:rFonts w:ascii="SutonnyMJ" w:hAnsi="SutonnyMJ" w:cs="SutonnyMJ"/>
        </w:rPr>
        <w:t xml:space="preserve"> </w:t>
      </w:r>
      <w:proofErr w:type="spellStart"/>
      <w:r w:rsidR="00071D3F" w:rsidRPr="00071D3F">
        <w:rPr>
          <w:rFonts w:ascii="SutonnyMJ" w:hAnsi="SutonnyMJ" w:cs="SutonnyMJ"/>
        </w:rPr>
        <w:t>cÖmªve</w:t>
      </w:r>
      <w:proofErr w:type="spellEnd"/>
      <w:r w:rsidR="00071D3F" w:rsidRPr="00071D3F">
        <w:rPr>
          <w:rFonts w:ascii="SutonnyMJ" w:hAnsi="SutonnyMJ" w:cs="SutonnyMJ"/>
        </w:rPr>
        <w:t xml:space="preserve"> </w:t>
      </w:r>
      <w:proofErr w:type="spellStart"/>
      <w:r w:rsidR="00071D3F" w:rsidRPr="00071D3F">
        <w:rPr>
          <w:rFonts w:ascii="SutonnyMJ" w:hAnsi="SutonnyMJ" w:cs="SutonnyMJ"/>
        </w:rPr>
        <w:t>Gi</w:t>
      </w:r>
      <w:proofErr w:type="spellEnd"/>
      <w:r w:rsidR="00071D3F" w:rsidRPr="00071D3F">
        <w:rPr>
          <w:rFonts w:ascii="SutonnyMJ" w:hAnsi="SutonnyMJ" w:cs="SutonnyMJ"/>
        </w:rPr>
        <w:t xml:space="preserve"> `</w:t>
      </w:r>
      <w:proofErr w:type="spellStart"/>
      <w:r w:rsidR="00071D3F" w:rsidRPr="00071D3F">
        <w:rPr>
          <w:rFonts w:ascii="SutonnyMJ" w:hAnsi="SutonnyMJ" w:cs="SutonnyMJ"/>
        </w:rPr>
        <w:t>yM©Ü</w:t>
      </w:r>
      <w:proofErr w:type="spellEnd"/>
      <w:r w:rsidR="00071D3F" w:rsidRPr="00071D3F">
        <w:rPr>
          <w:rFonts w:ascii="SutonnyMJ" w:hAnsi="SutonnyMJ" w:cs="SutonnyMJ"/>
        </w:rPr>
        <w:t xml:space="preserve"> </w:t>
      </w:r>
      <w:proofErr w:type="spellStart"/>
      <w:r w:rsidR="00071D3F" w:rsidRPr="00071D3F">
        <w:rPr>
          <w:rFonts w:ascii="SutonnyMJ" w:hAnsi="SutonnyMJ" w:cs="SutonnyMJ"/>
        </w:rPr>
        <w:t>cvIqv</w:t>
      </w:r>
      <w:proofErr w:type="spellEnd"/>
      <w:r w:rsidR="00071D3F" w:rsidRPr="00071D3F">
        <w:rPr>
          <w:rFonts w:ascii="SutonnyMJ" w:hAnsi="SutonnyMJ" w:cs="SutonnyMJ"/>
        </w:rPr>
        <w:t xml:space="preserve"> </w:t>
      </w:r>
      <w:proofErr w:type="spellStart"/>
      <w:r w:rsidR="00071D3F" w:rsidRPr="00071D3F">
        <w:rPr>
          <w:rFonts w:ascii="SutonnyMJ" w:hAnsi="SutonnyMJ" w:cs="SutonnyMJ"/>
        </w:rPr>
        <w:t>hvw”Q‡jv</w:t>
      </w:r>
      <w:proofErr w:type="spellEnd"/>
      <w:r w:rsidR="00071D3F" w:rsidRPr="00071D3F">
        <w:rPr>
          <w:rFonts w:ascii="SutonnyMJ" w:hAnsi="SutonnyMJ" w:cs="SutonnyMJ"/>
        </w:rPr>
        <w:t>?</w:t>
      </w:r>
      <w:r w:rsidR="00071D3F" w:rsidRPr="00071D3F">
        <w:rPr>
          <w:rFonts w:ascii="Times New Roman" w:hAnsi="Times New Roman" w:cs="Times New Roman"/>
          <w:sz w:val="24"/>
          <w:szCs w:val="24"/>
        </w:rPr>
        <w:t xml:space="preserve"> </w:t>
      </w:r>
      <w:r w:rsidR="00071D3F">
        <w:rPr>
          <w:rFonts w:ascii="Times New Roman" w:hAnsi="Times New Roman" w:cs="Times New Roman"/>
          <w:sz w:val="24"/>
          <w:szCs w:val="24"/>
        </w:rPr>
        <w:t xml:space="preserve"> </w:t>
      </w:r>
      <w:r w:rsidR="003C654D" w:rsidRPr="00E2549E">
        <w:rPr>
          <w:rFonts w:ascii="Times New Roman" w:hAnsi="Times New Roman" w:cs="Times New Roman"/>
          <w:sz w:val="24"/>
          <w:szCs w:val="24"/>
        </w:rPr>
        <w:t xml:space="preserve">Is there any smell of </w:t>
      </w:r>
      <w:commentRangeStart w:id="33"/>
      <w:r w:rsidR="003C654D" w:rsidRPr="00E2549E">
        <w:rPr>
          <w:rFonts w:ascii="Times New Roman" w:hAnsi="Times New Roman" w:cs="Times New Roman"/>
          <w:sz w:val="24"/>
          <w:szCs w:val="24"/>
        </w:rPr>
        <w:t>urine</w:t>
      </w:r>
      <w:commentRangeEnd w:id="33"/>
      <w:r w:rsidR="008A6A5C">
        <w:rPr>
          <w:rStyle w:val="CommentReference"/>
        </w:rPr>
        <w:commentReference w:id="33"/>
      </w:r>
      <w:r w:rsidR="003C654D" w:rsidRPr="00E2549E">
        <w:rPr>
          <w:rFonts w:ascii="Times New Roman" w:hAnsi="Times New Roman" w:cs="Times New Roman"/>
          <w:sz w:val="24"/>
          <w:szCs w:val="24"/>
        </w:rPr>
        <w:t>?</w:t>
      </w:r>
    </w:p>
    <w:p w:rsidR="005B6174" w:rsidRPr="005B6174" w:rsidRDefault="003C654D" w:rsidP="005B6174">
      <w:pPr>
        <w:pStyle w:val="ListParagraph"/>
        <w:numPr>
          <w:ilvl w:val="2"/>
          <w:numId w:val="27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proofErr w:type="spellStart"/>
      <w:r w:rsidRPr="005B6174">
        <w:rPr>
          <w:rFonts w:ascii="SutonnyMJ" w:hAnsi="SutonnyMJ" w:cs="SutonnyMJ"/>
        </w:rPr>
        <w:lastRenderedPageBreak/>
        <w:t>bv</w:t>
      </w:r>
      <w:proofErr w:type="spellEnd"/>
      <w:r w:rsidRPr="005B6174">
        <w:rPr>
          <w:rFonts w:ascii="Times New Roman" w:hAnsi="Times New Roman" w:cs="Times New Roman"/>
        </w:rPr>
        <w:t xml:space="preserve"> </w:t>
      </w:r>
      <w:r w:rsidRPr="005B6174">
        <w:rPr>
          <w:rFonts w:ascii="Times New Roman" w:hAnsi="Times New Roman" w:cs="Times New Roman"/>
          <w:sz w:val="24"/>
          <w:szCs w:val="24"/>
        </w:rPr>
        <w:t>[No]..............0</w:t>
      </w:r>
    </w:p>
    <w:p w:rsidR="005B6174" w:rsidRPr="005B6174" w:rsidRDefault="003C654D" w:rsidP="005B6174">
      <w:pPr>
        <w:pStyle w:val="ListParagraph"/>
        <w:numPr>
          <w:ilvl w:val="2"/>
          <w:numId w:val="27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proofErr w:type="spellStart"/>
      <w:r w:rsidRPr="005B6174">
        <w:rPr>
          <w:rFonts w:ascii="SutonnyMJ" w:hAnsi="SutonnyMJ" w:cs="SutonnyMJ"/>
        </w:rPr>
        <w:t>nu¨v</w:t>
      </w:r>
      <w:proofErr w:type="spellEnd"/>
      <w:r w:rsidRPr="005B6174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C654D" w:rsidRPr="005B6174" w:rsidRDefault="003C654D" w:rsidP="005B6174">
      <w:pPr>
        <w:pStyle w:val="ListParagraph"/>
        <w:numPr>
          <w:ilvl w:val="2"/>
          <w:numId w:val="27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5B6174">
        <w:rPr>
          <w:rFonts w:ascii="SutonnyMJ" w:hAnsi="SutonnyMJ" w:cs="SutonnyMJ"/>
        </w:rPr>
        <w:t xml:space="preserve">mbv³ </w:t>
      </w:r>
      <w:proofErr w:type="spellStart"/>
      <w:r w:rsidRPr="005B6174">
        <w:rPr>
          <w:rFonts w:ascii="SutonnyMJ" w:hAnsi="SutonnyMJ" w:cs="SutonnyMJ"/>
        </w:rPr>
        <w:t>Kiv</w:t>
      </w:r>
      <w:proofErr w:type="spellEnd"/>
      <w:r w:rsidRPr="005B6174">
        <w:rPr>
          <w:rFonts w:ascii="SutonnyMJ" w:hAnsi="SutonnyMJ" w:cs="SutonnyMJ"/>
        </w:rPr>
        <w:t xml:space="preserve"> </w:t>
      </w:r>
      <w:proofErr w:type="spellStart"/>
      <w:r w:rsidRPr="005B6174">
        <w:rPr>
          <w:rFonts w:ascii="SutonnyMJ" w:hAnsi="SutonnyMJ" w:cs="SutonnyMJ"/>
        </w:rPr>
        <w:t>KwVb</w:t>
      </w:r>
      <w:proofErr w:type="spellEnd"/>
      <w:r w:rsidRPr="005B6174">
        <w:rPr>
          <w:rFonts w:ascii="SutonnyMJ" w:hAnsi="SutonnyMJ" w:cs="SutonnyMJ"/>
        </w:rPr>
        <w:t xml:space="preserve"> </w:t>
      </w:r>
      <w:r w:rsidRPr="005B6174">
        <w:rPr>
          <w:rFonts w:ascii="Times New Roman" w:hAnsi="Times New Roman" w:cs="Times New Roman"/>
          <w:sz w:val="24"/>
          <w:szCs w:val="24"/>
        </w:rPr>
        <w:t>[Difficult to determine]........2</w:t>
      </w:r>
    </w:p>
    <w:p w:rsidR="004F4B3C" w:rsidRDefault="004F4B3C" w:rsidP="00CF6781">
      <w:pPr>
        <w:spacing w:after="120" w:line="240" w:lineRule="auto"/>
        <w:ind w:left="720"/>
      </w:pPr>
    </w:p>
    <w:p w:rsidR="00A37FAD" w:rsidRPr="00A37FAD" w:rsidRDefault="005A138A" w:rsidP="00A37FAD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spacing w:after="120" w:line="240" w:lineRule="auto"/>
      </w:pPr>
      <w:proofErr w:type="spellStart"/>
      <w:r>
        <w:rPr>
          <w:rFonts w:ascii="SutonnyMJ" w:hAnsi="SutonnyMJ" w:cs="SutonnyMJ"/>
        </w:rPr>
        <w:t>c¨v‡bi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wfZ‡i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gj</w:t>
      </w:r>
      <w:proofErr w:type="spellEnd"/>
      <w:r>
        <w:rPr>
          <w:rFonts w:ascii="SutonnyMJ" w:hAnsi="SutonnyMJ" w:cs="SutonnyMJ"/>
        </w:rPr>
        <w:t xml:space="preserve"> </w:t>
      </w:r>
      <w:r w:rsidR="002209C1">
        <w:rPr>
          <w:rFonts w:ascii="SutonnyMJ" w:hAnsi="SutonnyMJ" w:cs="SutonnyMJ"/>
        </w:rPr>
        <w:t>`„</w:t>
      </w:r>
      <w:proofErr w:type="spellStart"/>
      <w:r w:rsidR="002209C1">
        <w:rPr>
          <w:rFonts w:ascii="SutonnyMJ" w:hAnsi="SutonnyMJ" w:cs="SutonnyMJ"/>
        </w:rPr>
        <w:t>k¨gvb</w:t>
      </w:r>
      <w:proofErr w:type="spellEnd"/>
      <w:r w:rsidR="002209C1"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wQj</w:t>
      </w:r>
      <w:proofErr w:type="spellEnd"/>
      <w:r>
        <w:rPr>
          <w:rFonts w:ascii="SutonnyMJ" w:hAnsi="SutonnyMJ" w:cs="SutonnyMJ"/>
        </w:rPr>
        <w:t>?</w:t>
      </w:r>
      <w:r w:rsidR="006B1132">
        <w:rPr>
          <w:rFonts w:ascii="SutonnyMJ" w:hAnsi="SutonnyMJ" w:cs="SutonnyMJ"/>
        </w:rPr>
        <w:t xml:space="preserve"> </w:t>
      </w:r>
      <w:r w:rsidR="000D2FED">
        <w:rPr>
          <w:rFonts w:ascii="SutonnyMJ" w:hAnsi="SutonnyMJ" w:cs="SutonnyMJ"/>
        </w:rPr>
        <w:t>[</w:t>
      </w:r>
      <w:r w:rsidR="0081174A" w:rsidRPr="00C26B19">
        <w:t>Is there visible feces inside the pan?</w:t>
      </w:r>
      <w:r w:rsidR="000D2FED">
        <w:t>]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commentRangeStart w:id="34"/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34"/>
      <w:r w:rsidR="008A6A5C">
        <w:rPr>
          <w:rStyle w:val="CommentReference"/>
        </w:rPr>
        <w:commentReference w:id="34"/>
      </w:r>
    </w:p>
    <w:p w:rsidR="00A37FAD" w:rsidRPr="00A37FAD" w:rsidRDefault="000D2FED" w:rsidP="00A37FAD">
      <w:pPr>
        <w:pStyle w:val="ListParagraph"/>
        <w:numPr>
          <w:ilvl w:val="2"/>
          <w:numId w:val="28"/>
        </w:numPr>
        <w:tabs>
          <w:tab w:val="left" w:pos="720"/>
          <w:tab w:val="left" w:pos="810"/>
        </w:tabs>
        <w:spacing w:after="120" w:line="240" w:lineRule="auto"/>
      </w:pPr>
      <w:proofErr w:type="spellStart"/>
      <w:r w:rsidRPr="00A37FAD">
        <w:rPr>
          <w:rFonts w:ascii="SutonnyMJ" w:hAnsi="SutonnyMJ" w:cs="SutonnyMJ"/>
        </w:rPr>
        <w:t>bv</w:t>
      </w:r>
      <w:proofErr w:type="spellEnd"/>
      <w:r w:rsidRPr="00A37FAD">
        <w:rPr>
          <w:rFonts w:ascii="Times New Roman" w:hAnsi="Times New Roman" w:cs="Times New Roman"/>
        </w:rPr>
        <w:t xml:space="preserve"> </w:t>
      </w:r>
      <w:r w:rsidRPr="00A37FAD">
        <w:rPr>
          <w:rFonts w:ascii="Times New Roman" w:hAnsi="Times New Roman" w:cs="Times New Roman"/>
          <w:sz w:val="24"/>
          <w:szCs w:val="24"/>
        </w:rPr>
        <w:t>[No]..............0</w:t>
      </w:r>
    </w:p>
    <w:p w:rsidR="000D2FED" w:rsidRPr="00A37FAD" w:rsidRDefault="000D2FED" w:rsidP="00A37FAD">
      <w:pPr>
        <w:pStyle w:val="ListParagraph"/>
        <w:numPr>
          <w:ilvl w:val="2"/>
          <w:numId w:val="28"/>
        </w:numPr>
        <w:tabs>
          <w:tab w:val="left" w:pos="720"/>
          <w:tab w:val="left" w:pos="810"/>
        </w:tabs>
        <w:spacing w:after="120" w:line="240" w:lineRule="auto"/>
      </w:pPr>
      <w:proofErr w:type="spellStart"/>
      <w:r w:rsidRPr="00A37FAD">
        <w:rPr>
          <w:rFonts w:ascii="SutonnyMJ" w:hAnsi="SutonnyMJ" w:cs="SutonnyMJ"/>
        </w:rPr>
        <w:t>nu¨v</w:t>
      </w:r>
      <w:proofErr w:type="spellEnd"/>
      <w:r w:rsidRPr="00A37FAD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4F4B3C" w:rsidRPr="009273CE" w:rsidRDefault="000D2FED" w:rsidP="00CF6781">
      <w:pPr>
        <w:spacing w:after="120" w:line="240" w:lineRule="auto"/>
        <w:ind w:left="720"/>
        <w:rPr>
          <w:i/>
        </w:rPr>
      </w:pPr>
      <w:r w:rsidRPr="009273CE">
        <w:rPr>
          <w:i/>
        </w:rPr>
        <w:t xml:space="preserve"> </w:t>
      </w:r>
      <w:r w:rsidR="0084003D" w:rsidRPr="009273CE">
        <w:rPr>
          <w:i/>
        </w:rPr>
        <w:t>[Skip note:</w:t>
      </w:r>
      <w:r w:rsidR="0084003D" w:rsidRPr="0084003D">
        <w:rPr>
          <w:i/>
        </w:rPr>
        <w:t xml:space="preserve"> </w:t>
      </w:r>
      <w:r w:rsidR="0084003D" w:rsidRPr="0084003D">
        <w:rPr>
          <w:rFonts w:ascii="SutonnyMJ" w:hAnsi="SutonnyMJ" w:cs="SutonnyMJ"/>
        </w:rPr>
        <w:t xml:space="preserve">hw` </w:t>
      </w:r>
      <w:proofErr w:type="spellStart"/>
      <w:r w:rsidR="0084003D" w:rsidRPr="0084003D">
        <w:rPr>
          <w:rFonts w:ascii="SutonnyMJ" w:hAnsi="SutonnyMJ" w:cs="SutonnyMJ"/>
        </w:rPr>
        <w:t>DËi</w:t>
      </w:r>
      <w:proofErr w:type="spellEnd"/>
      <w:r w:rsidR="0084003D" w:rsidRPr="0084003D">
        <w:rPr>
          <w:rFonts w:ascii="SutonnyMJ" w:hAnsi="SutonnyMJ" w:cs="SutonnyMJ"/>
        </w:rPr>
        <w:t xml:space="preserve"> </w:t>
      </w:r>
      <w:proofErr w:type="spellStart"/>
      <w:r w:rsidR="0084003D" w:rsidRPr="0084003D">
        <w:rPr>
          <w:rFonts w:ascii="SutonnyMJ" w:hAnsi="SutonnyMJ" w:cs="SutonnyMJ"/>
        </w:rPr>
        <w:t>bv</w:t>
      </w:r>
      <w:proofErr w:type="spellEnd"/>
      <w:r w:rsidR="0084003D" w:rsidRPr="0084003D">
        <w:rPr>
          <w:rFonts w:ascii="SutonnyMJ" w:hAnsi="SutonnyMJ" w:cs="SutonnyMJ"/>
        </w:rPr>
        <w:t xml:space="preserve"> </w:t>
      </w:r>
      <w:proofErr w:type="spellStart"/>
      <w:r w:rsidR="0084003D" w:rsidRPr="0084003D">
        <w:rPr>
          <w:rFonts w:ascii="SutonnyMJ" w:hAnsi="SutonnyMJ" w:cs="SutonnyMJ"/>
        </w:rPr>
        <w:t>nq</w:t>
      </w:r>
      <w:proofErr w:type="spellEnd"/>
      <w:r w:rsidR="0084003D" w:rsidRPr="0084003D">
        <w:rPr>
          <w:rFonts w:ascii="SutonnyMJ" w:hAnsi="SutonnyMJ" w:cs="SutonnyMJ"/>
        </w:rPr>
        <w:t xml:space="preserve"> </w:t>
      </w:r>
      <w:proofErr w:type="spellStart"/>
      <w:r w:rsidR="0084003D" w:rsidRPr="0084003D">
        <w:rPr>
          <w:rFonts w:ascii="SutonnyMJ" w:hAnsi="SutonnyMJ" w:cs="SutonnyMJ"/>
        </w:rPr>
        <w:t>Z‡e</w:t>
      </w:r>
      <w:proofErr w:type="spellEnd"/>
      <w:r w:rsidR="0084003D">
        <w:rPr>
          <w:rFonts w:ascii="SutonnyMJ" w:hAnsi="SutonnyMJ" w:cs="SutonnyMJ"/>
        </w:rPr>
        <w:t xml:space="preserve">  </w:t>
      </w:r>
      <w:r w:rsidR="0084003D" w:rsidRPr="009273CE">
        <w:rPr>
          <w:i/>
        </w:rPr>
        <w:t>q</w:t>
      </w:r>
      <w:r w:rsidR="0084003D">
        <w:rPr>
          <w:i/>
        </w:rPr>
        <w:t>3.1</w:t>
      </w:r>
      <w:r w:rsidR="00A37FAD">
        <w:rPr>
          <w:i/>
        </w:rPr>
        <w:t>6</w:t>
      </w:r>
      <w:r w:rsidR="0084003D" w:rsidRPr="009273CE">
        <w:rPr>
          <w:i/>
        </w:rPr>
        <w:t xml:space="preserve"> </w:t>
      </w:r>
      <w:r w:rsidR="0084003D" w:rsidRPr="0084003D">
        <w:rPr>
          <w:rFonts w:ascii="SutonnyMJ" w:hAnsi="SutonnyMJ" w:cs="SutonnyMJ"/>
          <w:i/>
        </w:rPr>
        <w:t xml:space="preserve">‡Z </w:t>
      </w:r>
      <w:proofErr w:type="spellStart"/>
      <w:r w:rsidR="0084003D" w:rsidRPr="0084003D">
        <w:rPr>
          <w:rFonts w:ascii="SutonnyMJ" w:hAnsi="SutonnyMJ" w:cs="SutonnyMJ"/>
          <w:i/>
        </w:rPr>
        <w:t>P‡j</w:t>
      </w:r>
      <w:proofErr w:type="spellEnd"/>
      <w:r w:rsidR="0084003D" w:rsidRPr="0084003D">
        <w:rPr>
          <w:rFonts w:ascii="SutonnyMJ" w:hAnsi="SutonnyMJ" w:cs="SutonnyMJ"/>
          <w:i/>
        </w:rPr>
        <w:t xml:space="preserve"> </w:t>
      </w:r>
      <w:proofErr w:type="spellStart"/>
      <w:r w:rsidR="0084003D" w:rsidRPr="0084003D">
        <w:rPr>
          <w:rFonts w:ascii="SutonnyMJ" w:hAnsi="SutonnyMJ" w:cs="SutonnyMJ"/>
          <w:i/>
        </w:rPr>
        <w:t>hvb</w:t>
      </w:r>
      <w:proofErr w:type="spellEnd"/>
      <w:r w:rsidR="0084003D" w:rsidRPr="0084003D">
        <w:rPr>
          <w:rFonts w:ascii="SutonnyMJ" w:hAnsi="SutonnyMJ" w:cs="SutonnyMJ"/>
          <w:i/>
        </w:rPr>
        <w:t xml:space="preserve"> </w:t>
      </w:r>
      <w:r w:rsidR="0084003D" w:rsidRPr="0084003D">
        <w:rPr>
          <w:i/>
        </w:rPr>
        <w:t xml:space="preserve"> </w:t>
      </w:r>
      <w:r w:rsidR="0084003D">
        <w:rPr>
          <w:i/>
        </w:rPr>
        <w:t>(</w:t>
      </w:r>
      <w:r w:rsidR="004F4B3C" w:rsidRPr="009273CE">
        <w:rPr>
          <w:i/>
        </w:rPr>
        <w:t>Skip note: Skip to q</w:t>
      </w:r>
      <w:r w:rsidR="004F4B3C">
        <w:rPr>
          <w:i/>
        </w:rPr>
        <w:t>3.1</w:t>
      </w:r>
      <w:r w:rsidR="00A37FAD">
        <w:rPr>
          <w:i/>
        </w:rPr>
        <w:t>6</w:t>
      </w:r>
      <w:r w:rsidR="004F4B3C" w:rsidRPr="009273CE">
        <w:rPr>
          <w:i/>
        </w:rPr>
        <w:t xml:space="preserve"> if the answer is 0</w:t>
      </w:r>
      <w:r w:rsidR="0084003D">
        <w:rPr>
          <w:i/>
        </w:rPr>
        <w:t>)</w:t>
      </w:r>
      <w:r w:rsidR="004F4B3C" w:rsidRPr="009273CE">
        <w:rPr>
          <w:i/>
        </w:rPr>
        <w:t>]</w:t>
      </w:r>
    </w:p>
    <w:p w:rsidR="004F4B3C" w:rsidRDefault="004F4B3C" w:rsidP="00CF6781">
      <w:pPr>
        <w:spacing w:after="120" w:line="240" w:lineRule="auto"/>
        <w:ind w:left="720"/>
      </w:pPr>
    </w:p>
    <w:p w:rsidR="00A37FAD" w:rsidRPr="00A37FAD" w:rsidRDefault="005A138A" w:rsidP="00A37FAD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spacing w:after="120" w:line="240" w:lineRule="auto"/>
      </w:pPr>
      <w:proofErr w:type="spellStart"/>
      <w:r>
        <w:rPr>
          <w:rFonts w:ascii="SutonnyMJ" w:hAnsi="SutonnyMJ" w:cs="SutonnyMJ"/>
        </w:rPr>
        <w:t>KZUyKz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c¨v‡bi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wfZ‡i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wQj</w:t>
      </w:r>
      <w:proofErr w:type="spellEnd"/>
      <w:r>
        <w:rPr>
          <w:rFonts w:ascii="SutonnyMJ" w:hAnsi="SutonnyMJ" w:cs="SutonnyMJ"/>
        </w:rPr>
        <w:t>?</w:t>
      </w:r>
      <w:r w:rsidR="006B1132">
        <w:rPr>
          <w:rFonts w:ascii="SutonnyMJ" w:hAnsi="SutonnyMJ" w:cs="SutonnyMJ"/>
        </w:rPr>
        <w:t xml:space="preserve"> </w:t>
      </w:r>
      <w:r w:rsidR="000D2FED">
        <w:rPr>
          <w:rFonts w:ascii="SutonnyMJ" w:hAnsi="SutonnyMJ" w:cs="SutonnyMJ"/>
        </w:rPr>
        <w:t>[</w:t>
      </w:r>
      <w:r w:rsidR="00367C5D" w:rsidRPr="00C26B19">
        <w:t>How much</w:t>
      </w:r>
      <w:r w:rsidR="00873D84">
        <w:t xml:space="preserve"> visible feces were in</w:t>
      </w:r>
      <w:r w:rsidR="00367C5D">
        <w:t>side the pan</w:t>
      </w:r>
      <w:r w:rsidR="00367C5D" w:rsidRPr="00C26B19">
        <w:t>?</w:t>
      </w:r>
      <w:r w:rsidR="000D2FED">
        <w:t>]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</w:t>
      </w:r>
      <w:commentRangeStart w:id="35"/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35"/>
      <w:r w:rsidR="008A6A5C">
        <w:rPr>
          <w:rStyle w:val="CommentReference"/>
        </w:rPr>
        <w:commentReference w:id="35"/>
      </w:r>
    </w:p>
    <w:p w:rsidR="004B5930" w:rsidRDefault="000D2FED" w:rsidP="004B5930">
      <w:pPr>
        <w:pStyle w:val="ListParagraph"/>
        <w:numPr>
          <w:ilvl w:val="2"/>
          <w:numId w:val="29"/>
        </w:numPr>
        <w:tabs>
          <w:tab w:val="left" w:pos="720"/>
          <w:tab w:val="left" w:pos="810"/>
        </w:tabs>
        <w:spacing w:after="120" w:line="240" w:lineRule="auto"/>
      </w:pPr>
      <w:proofErr w:type="spellStart"/>
      <w:r w:rsidRPr="00A37FAD">
        <w:rPr>
          <w:rFonts w:ascii="SutonnyMJ" w:hAnsi="SutonnyMJ" w:cs="SutonnyMJ"/>
        </w:rPr>
        <w:t>LyeB</w:t>
      </w:r>
      <w:proofErr w:type="spellEnd"/>
      <w:r w:rsidRPr="00A37FAD">
        <w:rPr>
          <w:rFonts w:ascii="SutonnyMJ" w:hAnsi="SutonnyMJ" w:cs="SutonnyMJ"/>
        </w:rPr>
        <w:t xml:space="preserve"> Kg(1 †</w:t>
      </w:r>
      <w:proofErr w:type="spellStart"/>
      <w:r w:rsidRPr="00A37FAD">
        <w:rPr>
          <w:rFonts w:ascii="SutonnyMJ" w:hAnsi="SutonnyMJ" w:cs="SutonnyMJ"/>
        </w:rPr>
        <w:t>mwg</w:t>
      </w:r>
      <w:proofErr w:type="spellEnd"/>
      <w:r w:rsidRPr="00A37FAD">
        <w:rPr>
          <w:rFonts w:ascii="SutonnyMJ" w:hAnsi="SutonnyMJ" w:cs="SutonnyMJ"/>
        </w:rPr>
        <w:t xml:space="preserve">: </w:t>
      </w:r>
      <w:proofErr w:type="spellStart"/>
      <w:r w:rsidRPr="00A37FAD">
        <w:rPr>
          <w:rFonts w:ascii="SutonnyMJ" w:hAnsi="SutonnyMJ" w:cs="SutonnyMJ"/>
        </w:rPr>
        <w:t>Gi</w:t>
      </w:r>
      <w:proofErr w:type="spellEnd"/>
      <w:r w:rsidRPr="00A37FAD">
        <w:rPr>
          <w:rFonts w:ascii="SutonnyMJ" w:hAnsi="SutonnyMJ" w:cs="SutonnyMJ"/>
        </w:rPr>
        <w:t xml:space="preserve"> Kg)</w:t>
      </w:r>
      <w:r w:rsidR="008406DB" w:rsidRPr="00A37FAD">
        <w:rPr>
          <w:rFonts w:ascii="SutonnyMJ" w:hAnsi="SutonnyMJ" w:cs="SutonnyMJ"/>
        </w:rPr>
        <w:t xml:space="preserve"> </w:t>
      </w:r>
      <w:r w:rsidRPr="00A37FAD">
        <w:rPr>
          <w:rFonts w:ascii="SutonnyMJ" w:hAnsi="SutonnyMJ" w:cs="SutonnyMJ"/>
        </w:rPr>
        <w:t>[</w:t>
      </w:r>
      <w:r w:rsidRPr="00C26B19">
        <w:t>Minimal</w:t>
      </w:r>
      <w:r>
        <w:t xml:space="preserve"> (&lt;1 cm</w:t>
      </w:r>
      <w:r w:rsidRPr="00A37FAD">
        <w:rPr>
          <w:vertAlign w:val="superscript"/>
        </w:rPr>
        <w:t>2</w:t>
      </w:r>
      <w:r w:rsidRPr="00EB414F">
        <w:t>)</w:t>
      </w:r>
      <w:r>
        <w:t>].................1</w:t>
      </w:r>
    </w:p>
    <w:p w:rsidR="004B5930" w:rsidRDefault="000D2FED" w:rsidP="004B5930">
      <w:pPr>
        <w:pStyle w:val="ListParagraph"/>
        <w:numPr>
          <w:ilvl w:val="2"/>
          <w:numId w:val="29"/>
        </w:numPr>
        <w:tabs>
          <w:tab w:val="left" w:pos="720"/>
          <w:tab w:val="left" w:pos="810"/>
        </w:tabs>
        <w:spacing w:after="120" w:line="240" w:lineRule="auto"/>
      </w:pPr>
      <w:proofErr w:type="spellStart"/>
      <w:r w:rsidRPr="004B5930">
        <w:rPr>
          <w:rFonts w:ascii="SutonnyMJ" w:hAnsi="SutonnyMJ" w:cs="SutonnyMJ"/>
        </w:rPr>
        <w:t>mvgvb</w:t>
      </w:r>
      <w:proofErr w:type="spellEnd"/>
      <w:r w:rsidRPr="004B5930">
        <w:rPr>
          <w:rFonts w:ascii="SutonnyMJ" w:hAnsi="SutonnyMJ" w:cs="SutonnyMJ"/>
        </w:rPr>
        <w:t xml:space="preserve">¨ </w:t>
      </w:r>
      <w:proofErr w:type="spellStart"/>
      <w:r w:rsidRPr="004B5930">
        <w:rPr>
          <w:rFonts w:ascii="SutonnyMJ" w:hAnsi="SutonnyMJ" w:cs="SutonnyMJ"/>
        </w:rPr>
        <w:t>cwigvb</w:t>
      </w:r>
      <w:proofErr w:type="spellEnd"/>
      <w:r w:rsidRPr="004B5930">
        <w:rPr>
          <w:rFonts w:ascii="SutonnyMJ" w:hAnsi="SutonnyMJ" w:cs="SutonnyMJ"/>
        </w:rPr>
        <w:t>(1-2 †</w:t>
      </w:r>
      <w:proofErr w:type="spellStart"/>
      <w:r w:rsidRPr="004B5930">
        <w:rPr>
          <w:rFonts w:ascii="SutonnyMJ" w:hAnsi="SutonnyMJ" w:cs="SutonnyMJ"/>
        </w:rPr>
        <w:t>mwg</w:t>
      </w:r>
      <w:proofErr w:type="spellEnd"/>
      <w:r w:rsidRPr="004B5930">
        <w:rPr>
          <w:rFonts w:ascii="SutonnyMJ" w:hAnsi="SutonnyMJ" w:cs="SutonnyMJ"/>
        </w:rPr>
        <w:t>:)</w:t>
      </w:r>
      <w:r w:rsidR="008406DB" w:rsidRPr="004B5930">
        <w:rPr>
          <w:rFonts w:ascii="SutonnyMJ" w:hAnsi="SutonnyMJ" w:cs="SutonnyMJ"/>
        </w:rPr>
        <w:t xml:space="preserve"> </w:t>
      </w:r>
      <w:r w:rsidRPr="004B5930">
        <w:rPr>
          <w:rFonts w:ascii="SutonnyMJ" w:hAnsi="SutonnyMJ" w:cs="SutonnyMJ"/>
        </w:rPr>
        <w:t>[</w:t>
      </w:r>
      <w:r>
        <w:t>A</w:t>
      </w:r>
      <w:r w:rsidRPr="00C26B19">
        <w:t xml:space="preserve"> little</w:t>
      </w:r>
      <w:r>
        <w:t xml:space="preserve"> (1 – 2 cm</w:t>
      </w:r>
      <w:r w:rsidRPr="004B5930">
        <w:rPr>
          <w:vertAlign w:val="superscript"/>
        </w:rPr>
        <w:t>2</w:t>
      </w:r>
      <w:r w:rsidRPr="00EB414F">
        <w:t>)</w:t>
      </w:r>
      <w:r>
        <w:t>]....................2</w:t>
      </w:r>
    </w:p>
    <w:p w:rsidR="004B5930" w:rsidRDefault="000D2FED" w:rsidP="004B5930">
      <w:pPr>
        <w:pStyle w:val="ListParagraph"/>
        <w:numPr>
          <w:ilvl w:val="2"/>
          <w:numId w:val="29"/>
        </w:numPr>
        <w:tabs>
          <w:tab w:val="left" w:pos="720"/>
          <w:tab w:val="left" w:pos="810"/>
        </w:tabs>
        <w:spacing w:after="120" w:line="240" w:lineRule="auto"/>
      </w:pPr>
      <w:r>
        <w:t xml:space="preserve"> </w:t>
      </w:r>
      <w:proofErr w:type="spellStart"/>
      <w:r w:rsidRPr="004B5930">
        <w:rPr>
          <w:rFonts w:ascii="SutonnyMJ" w:hAnsi="SutonnyMJ" w:cs="SutonnyMJ"/>
        </w:rPr>
        <w:t>A‡bKUvB</w:t>
      </w:r>
      <w:proofErr w:type="spellEnd"/>
      <w:r w:rsidRPr="004B5930">
        <w:rPr>
          <w:rFonts w:ascii="SutonnyMJ" w:hAnsi="SutonnyMJ" w:cs="SutonnyMJ"/>
        </w:rPr>
        <w:t xml:space="preserve"> (2-5 †</w:t>
      </w:r>
      <w:proofErr w:type="spellStart"/>
      <w:r w:rsidRPr="004B5930">
        <w:rPr>
          <w:rFonts w:ascii="SutonnyMJ" w:hAnsi="SutonnyMJ" w:cs="SutonnyMJ"/>
        </w:rPr>
        <w:t>mwg</w:t>
      </w:r>
      <w:proofErr w:type="spellEnd"/>
      <w:r w:rsidRPr="004B5930">
        <w:rPr>
          <w:rFonts w:ascii="SutonnyMJ" w:hAnsi="SutonnyMJ" w:cs="SutonnyMJ"/>
        </w:rPr>
        <w:t>:)</w:t>
      </w:r>
      <w:r w:rsidR="008406DB" w:rsidRPr="004B5930">
        <w:rPr>
          <w:rFonts w:ascii="SutonnyMJ" w:hAnsi="SutonnyMJ" w:cs="SutonnyMJ"/>
        </w:rPr>
        <w:t xml:space="preserve"> </w:t>
      </w:r>
      <w:r w:rsidRPr="004B5930">
        <w:rPr>
          <w:rFonts w:ascii="SutonnyMJ" w:hAnsi="SutonnyMJ" w:cs="SutonnyMJ"/>
        </w:rPr>
        <w:t>[</w:t>
      </w:r>
      <w:r>
        <w:t>A</w:t>
      </w:r>
      <w:r w:rsidRPr="00C26B19">
        <w:t xml:space="preserve"> lot</w:t>
      </w:r>
      <w:r>
        <w:t xml:space="preserve"> (2 – 5 cm</w:t>
      </w:r>
      <w:r w:rsidRPr="004B5930">
        <w:rPr>
          <w:vertAlign w:val="superscript"/>
        </w:rPr>
        <w:t>2</w:t>
      </w:r>
      <w:r>
        <w:t>)].......................3</w:t>
      </w:r>
    </w:p>
    <w:p w:rsidR="000D2FED" w:rsidRPr="00C26B19" w:rsidRDefault="000D2FED" w:rsidP="004B5930">
      <w:pPr>
        <w:pStyle w:val="ListParagraph"/>
        <w:numPr>
          <w:ilvl w:val="2"/>
          <w:numId w:val="29"/>
        </w:numPr>
        <w:tabs>
          <w:tab w:val="left" w:pos="720"/>
          <w:tab w:val="left" w:pos="810"/>
        </w:tabs>
        <w:spacing w:after="120" w:line="240" w:lineRule="auto"/>
      </w:pPr>
      <w:r w:rsidRPr="004B5930">
        <w:rPr>
          <w:rFonts w:ascii="SutonnyMJ" w:hAnsi="SutonnyMJ" w:cs="SutonnyMJ"/>
        </w:rPr>
        <w:t xml:space="preserve"> (5 †</w:t>
      </w:r>
      <w:proofErr w:type="spellStart"/>
      <w:r w:rsidRPr="004B5930">
        <w:rPr>
          <w:rFonts w:ascii="SutonnyMJ" w:hAnsi="SutonnyMJ" w:cs="SutonnyMJ"/>
        </w:rPr>
        <w:t>mwg</w:t>
      </w:r>
      <w:proofErr w:type="spellEnd"/>
      <w:r w:rsidRPr="004B5930">
        <w:rPr>
          <w:rFonts w:ascii="SutonnyMJ" w:hAnsi="SutonnyMJ" w:cs="SutonnyMJ"/>
        </w:rPr>
        <w:t xml:space="preserve">: </w:t>
      </w:r>
      <w:proofErr w:type="spellStart"/>
      <w:r w:rsidRPr="004B5930">
        <w:rPr>
          <w:rFonts w:ascii="SutonnyMJ" w:hAnsi="SutonnyMJ" w:cs="SutonnyMJ"/>
        </w:rPr>
        <w:t>Gi</w:t>
      </w:r>
      <w:proofErr w:type="spellEnd"/>
      <w:r w:rsidRPr="004B5930">
        <w:rPr>
          <w:rFonts w:ascii="SutonnyMJ" w:hAnsi="SutonnyMJ" w:cs="SutonnyMJ"/>
        </w:rPr>
        <w:t xml:space="preserve"> †</w:t>
      </w:r>
      <w:proofErr w:type="spellStart"/>
      <w:r w:rsidRPr="004B5930">
        <w:rPr>
          <w:rFonts w:ascii="SutonnyMJ" w:hAnsi="SutonnyMJ" w:cs="SutonnyMJ"/>
        </w:rPr>
        <w:t>ewk</w:t>
      </w:r>
      <w:proofErr w:type="spellEnd"/>
      <w:r w:rsidRPr="004B5930">
        <w:rPr>
          <w:rFonts w:ascii="SutonnyMJ" w:hAnsi="SutonnyMJ" w:cs="SutonnyMJ"/>
        </w:rPr>
        <w:t>) [</w:t>
      </w:r>
      <w:r>
        <w:t xml:space="preserve"> (&gt;5 cm</w:t>
      </w:r>
      <w:r w:rsidRPr="004B5930">
        <w:rPr>
          <w:vertAlign w:val="superscript"/>
        </w:rPr>
        <w:t>2</w:t>
      </w:r>
      <w:r>
        <w:t>).........4]</w:t>
      </w:r>
    </w:p>
    <w:p w:rsidR="00620494" w:rsidRDefault="00367C5D" w:rsidP="00CF6781">
      <w:pPr>
        <w:spacing w:after="120" w:line="240" w:lineRule="auto"/>
        <w:ind w:left="720"/>
      </w:pPr>
      <w:r>
        <w:tab/>
      </w:r>
    </w:p>
    <w:p w:rsidR="0045316E" w:rsidRPr="0045316E" w:rsidRDefault="005A138A" w:rsidP="0045316E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spacing w:after="120" w:line="240" w:lineRule="auto"/>
      </w:pPr>
      <w:proofErr w:type="spellStart"/>
      <w:r>
        <w:rPr>
          <w:rFonts w:ascii="SutonnyMJ" w:hAnsi="SutonnyMJ" w:cs="SutonnyMJ"/>
        </w:rPr>
        <w:t>c¨v‡bi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M‡Z©i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wfZ‡i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RvZxq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wKQz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wQj</w:t>
      </w:r>
      <w:proofErr w:type="spellEnd"/>
      <w:r>
        <w:rPr>
          <w:rFonts w:ascii="SutonnyMJ" w:hAnsi="SutonnyMJ" w:cs="SutonnyMJ"/>
        </w:rPr>
        <w:t>?</w:t>
      </w:r>
      <w:r w:rsidR="008406DB">
        <w:rPr>
          <w:rFonts w:ascii="SutonnyMJ" w:hAnsi="SutonnyMJ" w:cs="SutonnyMJ"/>
        </w:rPr>
        <w:t xml:space="preserve"> [</w:t>
      </w:r>
      <w:r w:rsidR="0081174A" w:rsidRPr="00C26B19">
        <w:t xml:space="preserve">Is there fecal material </w:t>
      </w:r>
      <w:r w:rsidR="00432F31">
        <w:t>visible inside the hole of the pan</w:t>
      </w:r>
      <w:r w:rsidR="0081174A" w:rsidRPr="00C26B19">
        <w:t>?</w:t>
      </w:r>
      <w:r w:rsidR="00454913">
        <w:t>]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commentRangeStart w:id="36"/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36"/>
      <w:r w:rsidR="008A6A5C">
        <w:rPr>
          <w:rStyle w:val="CommentReference"/>
        </w:rPr>
        <w:commentReference w:id="36"/>
      </w:r>
    </w:p>
    <w:p w:rsidR="0045316E" w:rsidRPr="0045316E" w:rsidRDefault="0045316E" w:rsidP="0045316E">
      <w:pPr>
        <w:pStyle w:val="ListParagraph"/>
        <w:numPr>
          <w:ilvl w:val="2"/>
          <w:numId w:val="30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 xml:space="preserve"> </w:t>
      </w:r>
      <w:proofErr w:type="spellStart"/>
      <w:r w:rsidR="000D2FED" w:rsidRPr="0045316E">
        <w:rPr>
          <w:rFonts w:ascii="SutonnyMJ" w:hAnsi="SutonnyMJ" w:cs="SutonnyMJ"/>
        </w:rPr>
        <w:t>bv</w:t>
      </w:r>
      <w:proofErr w:type="spellEnd"/>
      <w:r w:rsidR="000D2FED" w:rsidRPr="0045316E">
        <w:rPr>
          <w:rFonts w:ascii="Times New Roman" w:hAnsi="Times New Roman" w:cs="Times New Roman"/>
        </w:rPr>
        <w:t xml:space="preserve"> </w:t>
      </w:r>
      <w:r w:rsidR="000D2FED" w:rsidRPr="0045316E">
        <w:rPr>
          <w:rFonts w:ascii="Times New Roman" w:hAnsi="Times New Roman" w:cs="Times New Roman"/>
          <w:sz w:val="24"/>
          <w:szCs w:val="24"/>
        </w:rPr>
        <w:t>[No]..............0</w:t>
      </w:r>
    </w:p>
    <w:p w:rsidR="0045316E" w:rsidRPr="0045316E" w:rsidRDefault="0045316E" w:rsidP="0045316E">
      <w:pPr>
        <w:pStyle w:val="ListParagraph"/>
        <w:numPr>
          <w:ilvl w:val="2"/>
          <w:numId w:val="30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 xml:space="preserve"> </w:t>
      </w:r>
      <w:proofErr w:type="spellStart"/>
      <w:r w:rsidR="000D2FED" w:rsidRPr="0045316E">
        <w:rPr>
          <w:rFonts w:ascii="SutonnyMJ" w:hAnsi="SutonnyMJ" w:cs="SutonnyMJ"/>
        </w:rPr>
        <w:t>nu¨v</w:t>
      </w:r>
      <w:proofErr w:type="spellEnd"/>
      <w:r w:rsidR="000D2FED" w:rsidRPr="0045316E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620494" w:rsidRPr="00C26B19" w:rsidRDefault="006616A9" w:rsidP="0045316E">
      <w:pPr>
        <w:pStyle w:val="ListParagraph"/>
        <w:numPr>
          <w:ilvl w:val="2"/>
          <w:numId w:val="30"/>
        </w:numPr>
        <w:tabs>
          <w:tab w:val="left" w:pos="720"/>
          <w:tab w:val="left" w:pos="810"/>
        </w:tabs>
        <w:spacing w:after="120" w:line="240" w:lineRule="auto"/>
      </w:pPr>
      <w:r w:rsidRPr="0045316E">
        <w:rPr>
          <w:rFonts w:ascii="SutonnyMJ" w:hAnsi="SutonnyMJ" w:cs="SutonnyMJ"/>
        </w:rPr>
        <w:t xml:space="preserve">mbv³ </w:t>
      </w:r>
      <w:proofErr w:type="spellStart"/>
      <w:r w:rsidRPr="0045316E">
        <w:rPr>
          <w:rFonts w:ascii="SutonnyMJ" w:hAnsi="SutonnyMJ" w:cs="SutonnyMJ"/>
        </w:rPr>
        <w:t>Kiv</w:t>
      </w:r>
      <w:proofErr w:type="spellEnd"/>
      <w:r w:rsidRPr="0045316E">
        <w:rPr>
          <w:rFonts w:ascii="SutonnyMJ" w:hAnsi="SutonnyMJ" w:cs="SutonnyMJ"/>
        </w:rPr>
        <w:t xml:space="preserve"> </w:t>
      </w:r>
      <w:proofErr w:type="spellStart"/>
      <w:r w:rsidRPr="0045316E">
        <w:rPr>
          <w:rFonts w:ascii="SutonnyMJ" w:hAnsi="SutonnyMJ" w:cs="SutonnyMJ"/>
        </w:rPr>
        <w:t>KwVb</w:t>
      </w:r>
      <w:proofErr w:type="spellEnd"/>
      <w:r w:rsidR="007D5F09" w:rsidRPr="0045316E">
        <w:rPr>
          <w:rFonts w:ascii="SutonnyMJ" w:hAnsi="SutonnyMJ" w:cs="SutonnyMJ"/>
        </w:rPr>
        <w:t xml:space="preserve"> </w:t>
      </w:r>
      <w:r w:rsidRPr="0045316E">
        <w:rPr>
          <w:rFonts w:ascii="SutonnyMJ" w:hAnsi="SutonnyMJ" w:cs="SutonnyMJ"/>
        </w:rPr>
        <w:t>[</w:t>
      </w:r>
      <w:r w:rsidR="00620494">
        <w:t>D</w:t>
      </w:r>
      <w:r w:rsidR="00620494" w:rsidRPr="00C26B19">
        <w:t>ifficult to determine</w:t>
      </w:r>
      <w:r w:rsidR="0084003D">
        <w:t>]</w:t>
      </w:r>
      <w:r w:rsidR="00432F31">
        <w:t>........2</w:t>
      </w:r>
    </w:p>
    <w:p w:rsidR="0045316E" w:rsidRPr="0045316E" w:rsidRDefault="003A0B4F" w:rsidP="0045316E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spacing w:after="120" w:line="240" w:lineRule="auto"/>
      </w:pPr>
      <w:proofErr w:type="spellStart"/>
      <w:r>
        <w:rPr>
          <w:rFonts w:ascii="SutonnyMJ" w:hAnsi="SutonnyMJ" w:cs="SutonnyMJ"/>
        </w:rPr>
        <w:t>cvqLvbvi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wfZi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Kvb</w:t>
      </w:r>
      <w:proofErr w:type="spellEnd"/>
      <w:r>
        <w:t xml:space="preserve"> </w:t>
      </w:r>
      <w:proofErr w:type="spellStart"/>
      <w:r>
        <w:rPr>
          <w:rFonts w:ascii="SutonnyMJ" w:hAnsi="SutonnyMJ" w:cs="SutonnyMJ"/>
        </w:rPr>
        <w:t>gqjvi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Szwo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wQj</w:t>
      </w:r>
      <w:proofErr w:type="spellEnd"/>
      <w:r>
        <w:rPr>
          <w:rFonts w:ascii="SutonnyMJ" w:hAnsi="SutonnyMJ" w:cs="SutonnyMJ"/>
        </w:rPr>
        <w:t>?</w:t>
      </w:r>
      <w:r w:rsidR="00AD27FE">
        <w:rPr>
          <w:rFonts w:ascii="SutonnyMJ" w:eastAsia="Calibri" w:hAnsi="SutonnyMJ" w:cs="Times New Roman"/>
          <w:sz w:val="24"/>
        </w:rPr>
        <w:t xml:space="preserve"> </w:t>
      </w:r>
      <w:r w:rsidR="008406DB">
        <w:rPr>
          <w:rFonts w:ascii="SutonnyMJ" w:eastAsia="Calibri" w:hAnsi="SutonnyMJ" w:cs="Times New Roman"/>
          <w:sz w:val="24"/>
        </w:rPr>
        <w:t>[</w:t>
      </w:r>
      <w:r w:rsidR="0081174A" w:rsidRPr="00C26B19">
        <w:t>Is there a waste basket</w:t>
      </w:r>
      <w:r w:rsidR="007D77FD">
        <w:t xml:space="preserve"> inside the toilet</w:t>
      </w:r>
      <w:r w:rsidR="0081174A" w:rsidRPr="00C26B19">
        <w:t>?</w:t>
      </w:r>
      <w:r w:rsidR="00454913">
        <w:t>]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commentRangeStart w:id="37"/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37"/>
      <w:r w:rsidR="008A6A5C">
        <w:rPr>
          <w:rStyle w:val="CommentReference"/>
        </w:rPr>
        <w:commentReference w:id="37"/>
      </w:r>
    </w:p>
    <w:p w:rsidR="0045316E" w:rsidRPr="0045316E" w:rsidRDefault="0045316E" w:rsidP="0045316E">
      <w:pPr>
        <w:pStyle w:val="ListParagraph"/>
        <w:numPr>
          <w:ilvl w:val="2"/>
          <w:numId w:val="31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ED" w:rsidRPr="0045316E">
        <w:rPr>
          <w:rFonts w:ascii="SutonnyMJ" w:hAnsi="SutonnyMJ" w:cs="SutonnyMJ"/>
        </w:rPr>
        <w:t>bv</w:t>
      </w:r>
      <w:proofErr w:type="spellEnd"/>
      <w:r w:rsidR="000D2FED" w:rsidRPr="0045316E">
        <w:rPr>
          <w:rFonts w:ascii="Times New Roman" w:hAnsi="Times New Roman" w:cs="Times New Roman"/>
        </w:rPr>
        <w:t xml:space="preserve"> </w:t>
      </w:r>
      <w:r w:rsidR="000D2FED" w:rsidRPr="0045316E">
        <w:rPr>
          <w:rFonts w:ascii="Times New Roman" w:hAnsi="Times New Roman" w:cs="Times New Roman"/>
          <w:sz w:val="24"/>
          <w:szCs w:val="24"/>
        </w:rPr>
        <w:t>[No]..............0</w:t>
      </w:r>
    </w:p>
    <w:p w:rsidR="000D2FED" w:rsidRPr="0045316E" w:rsidRDefault="000D2FED" w:rsidP="0045316E">
      <w:pPr>
        <w:pStyle w:val="ListParagraph"/>
        <w:numPr>
          <w:ilvl w:val="2"/>
          <w:numId w:val="31"/>
        </w:numPr>
        <w:tabs>
          <w:tab w:val="left" w:pos="720"/>
          <w:tab w:val="left" w:pos="810"/>
        </w:tabs>
        <w:spacing w:after="120" w:line="240" w:lineRule="auto"/>
      </w:pPr>
      <w:proofErr w:type="spellStart"/>
      <w:r w:rsidRPr="0045316E">
        <w:rPr>
          <w:rFonts w:ascii="SutonnyMJ" w:hAnsi="SutonnyMJ" w:cs="SutonnyMJ"/>
        </w:rPr>
        <w:t>nu¨v</w:t>
      </w:r>
      <w:proofErr w:type="spellEnd"/>
      <w:r w:rsidRPr="0045316E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45316E" w:rsidRPr="0045316E" w:rsidRDefault="002209C1" w:rsidP="0045316E">
      <w:pPr>
        <w:pStyle w:val="ListParagraph"/>
        <w:numPr>
          <w:ilvl w:val="0"/>
          <w:numId w:val="3"/>
        </w:numPr>
        <w:spacing w:after="120" w:line="240" w:lineRule="auto"/>
      </w:pPr>
      <w:r w:rsidRPr="00645BB4">
        <w:rPr>
          <w:rFonts w:ascii="Times New Roman" w:hAnsi="Times New Roman" w:cs="Times New Roman"/>
        </w:rPr>
        <w:t xml:space="preserve"> </w:t>
      </w:r>
      <w:proofErr w:type="spellStart"/>
      <w:r w:rsidR="003A0B4F" w:rsidRPr="00645BB4">
        <w:rPr>
          <w:rFonts w:ascii="SutonnyMJ" w:hAnsi="SutonnyMJ" w:cs="SutonnyMJ"/>
        </w:rPr>
        <w:t>gqjvi</w:t>
      </w:r>
      <w:proofErr w:type="spellEnd"/>
      <w:r w:rsidR="003A0B4F" w:rsidRPr="00645BB4">
        <w:rPr>
          <w:rFonts w:ascii="SutonnyMJ" w:hAnsi="SutonnyMJ" w:cs="SutonnyMJ"/>
        </w:rPr>
        <w:t xml:space="preserve"> </w:t>
      </w:r>
      <w:proofErr w:type="spellStart"/>
      <w:r w:rsidR="003A0B4F" w:rsidRPr="00645BB4">
        <w:rPr>
          <w:rFonts w:ascii="SutonnyMJ" w:hAnsi="SutonnyMJ" w:cs="SutonnyMJ"/>
        </w:rPr>
        <w:t>SzwowU</w:t>
      </w:r>
      <w:proofErr w:type="spellEnd"/>
      <w:r w:rsidR="003A0B4F" w:rsidRPr="00645BB4">
        <w:rPr>
          <w:rFonts w:ascii="SutonnyMJ" w:hAnsi="SutonnyMJ" w:cs="SutonnyMJ"/>
        </w:rPr>
        <w:t xml:space="preserve"> </w:t>
      </w:r>
      <w:proofErr w:type="spellStart"/>
      <w:r w:rsidR="003A0B4F" w:rsidRPr="00645BB4">
        <w:rPr>
          <w:rFonts w:ascii="SutonnyMJ" w:hAnsi="SutonnyMJ" w:cs="SutonnyMJ"/>
        </w:rPr>
        <w:t>wK</w:t>
      </w:r>
      <w:proofErr w:type="spellEnd"/>
      <w:r w:rsidR="003A0B4F" w:rsidRPr="00645BB4">
        <w:rPr>
          <w:rFonts w:ascii="SutonnyMJ" w:hAnsi="SutonnyMJ" w:cs="SutonnyMJ"/>
        </w:rPr>
        <w:t xml:space="preserve"> †</w:t>
      </w:r>
      <w:proofErr w:type="spellStart"/>
      <w:r w:rsidR="003A0B4F" w:rsidRPr="00645BB4">
        <w:rPr>
          <w:rFonts w:ascii="SutonnyMJ" w:hAnsi="SutonnyMJ" w:cs="SutonnyMJ"/>
        </w:rPr>
        <w:t>Kvb</w:t>
      </w:r>
      <w:proofErr w:type="spellEnd"/>
      <w:r w:rsidR="003A0B4F" w:rsidRPr="00645BB4">
        <w:rPr>
          <w:rFonts w:ascii="SutonnyMJ" w:hAnsi="SutonnyMJ" w:cs="SutonnyMJ"/>
        </w:rPr>
        <w:t xml:space="preserve"> </w:t>
      </w:r>
      <w:proofErr w:type="spellStart"/>
      <w:r w:rsidR="003A0B4F" w:rsidRPr="00645BB4">
        <w:rPr>
          <w:rFonts w:ascii="SutonnyMJ" w:hAnsi="SutonnyMJ" w:cs="SutonnyMJ"/>
        </w:rPr>
        <w:t>cÖ‡R</w:t>
      </w:r>
      <w:proofErr w:type="spellEnd"/>
      <w:r w:rsidR="003A0B4F" w:rsidRPr="00645BB4">
        <w:rPr>
          <w:rFonts w:ascii="SutonnyMJ" w:hAnsi="SutonnyMJ" w:cs="SutonnyMJ"/>
        </w:rPr>
        <w:t>‡±</w:t>
      </w:r>
      <w:proofErr w:type="spellStart"/>
      <w:r w:rsidR="003A0B4F" w:rsidRPr="00645BB4">
        <w:rPr>
          <w:rFonts w:ascii="SutonnyMJ" w:hAnsi="SutonnyMJ" w:cs="SutonnyMJ"/>
        </w:rPr>
        <w:t>i</w:t>
      </w:r>
      <w:proofErr w:type="spellEnd"/>
      <w:r w:rsidR="003A0B4F" w:rsidRPr="00645BB4">
        <w:rPr>
          <w:rFonts w:ascii="SutonnyMJ" w:hAnsi="SutonnyMJ" w:cs="SutonnyMJ"/>
        </w:rPr>
        <w:t>/</w:t>
      </w:r>
      <w:proofErr w:type="spellStart"/>
      <w:r w:rsidR="003A0B4F" w:rsidRPr="00645BB4">
        <w:rPr>
          <w:rFonts w:ascii="SutonnyMJ" w:hAnsi="SutonnyMJ" w:cs="SutonnyMJ"/>
        </w:rPr>
        <w:t>cÖK‡íi</w:t>
      </w:r>
      <w:proofErr w:type="spellEnd"/>
      <w:r w:rsidR="003A0B4F" w:rsidRPr="00645BB4">
        <w:rPr>
          <w:rFonts w:ascii="SutonnyMJ" w:hAnsi="SutonnyMJ" w:cs="SutonnyMJ"/>
        </w:rPr>
        <w:t xml:space="preserve"> </w:t>
      </w:r>
      <w:proofErr w:type="spellStart"/>
      <w:r w:rsidR="003A0B4F" w:rsidRPr="00645BB4">
        <w:rPr>
          <w:rFonts w:ascii="SutonnyMJ" w:hAnsi="SutonnyMJ" w:cs="SutonnyMJ"/>
        </w:rPr>
        <w:t>wQj</w:t>
      </w:r>
      <w:proofErr w:type="spellEnd"/>
      <w:r w:rsidR="003A0B4F" w:rsidRPr="00645BB4">
        <w:rPr>
          <w:rFonts w:ascii="SutonnyMJ" w:hAnsi="SutonnyMJ" w:cs="SutonnyMJ"/>
        </w:rPr>
        <w:t>?</w:t>
      </w:r>
      <w:r w:rsidR="003A0B4F" w:rsidRPr="00645BB4">
        <w:rPr>
          <w:rFonts w:ascii="SutonnyMJ" w:eastAsia="Calibri" w:hAnsi="SutonnyMJ" w:cs="Times New Roman"/>
          <w:sz w:val="24"/>
        </w:rPr>
        <w:t xml:space="preserve"> </w:t>
      </w:r>
      <w:r w:rsidR="008406DB" w:rsidRPr="00645BB4">
        <w:rPr>
          <w:rFonts w:ascii="SutonnyMJ" w:eastAsia="Calibri" w:hAnsi="SutonnyMJ" w:cs="Times New Roman"/>
          <w:sz w:val="24"/>
        </w:rPr>
        <w:t>[</w:t>
      </w:r>
      <w:r w:rsidR="0081174A" w:rsidRPr="00C26B19">
        <w:t>Is it one of the project waste baskets?</w:t>
      </w:r>
      <w:r w:rsidR="00454913"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</w:t>
      </w:r>
      <w:r w:rsidR="00DF22BA" w:rsidRPr="00645BB4">
        <w:rPr>
          <w:rFonts w:ascii="Times New Roman" w:hAnsi="Times New Roman" w:cs="Times New Roman"/>
          <w:sz w:val="24"/>
          <w:szCs w:val="24"/>
        </w:rPr>
        <w:t>......</w:t>
      </w:r>
      <w:r w:rsidR="00454913" w:rsidRPr="00645BB4">
        <w:rPr>
          <w:rFonts w:ascii="Times New Roman" w:hAnsi="Times New Roman" w:cs="Times New Roman"/>
          <w:sz w:val="24"/>
          <w:szCs w:val="24"/>
        </w:rPr>
        <w:t>.............</w:t>
      </w:r>
      <w:commentRangeStart w:id="38"/>
      <w:r w:rsidR="00454913" w:rsidRPr="00454913">
        <w:rPr>
          <w:rFonts w:ascii="Times New Roman" w:eastAsia="Calibri" w:hAnsi="Times New Roman"/>
          <w:color w:val="000000"/>
          <w:sz w:val="32"/>
          <w:szCs w:val="32"/>
        </w:rPr>
        <w:sym w:font="Symbol" w:char="F0FF"/>
      </w:r>
      <w:commentRangeEnd w:id="38"/>
      <w:r w:rsidR="008A6A5C">
        <w:rPr>
          <w:rStyle w:val="CommentReference"/>
        </w:rPr>
        <w:commentReference w:id="38"/>
      </w:r>
    </w:p>
    <w:p w:rsidR="0045316E" w:rsidRPr="0045316E" w:rsidRDefault="000D2FED" w:rsidP="0045316E">
      <w:pPr>
        <w:pStyle w:val="ListParagraph"/>
        <w:numPr>
          <w:ilvl w:val="2"/>
          <w:numId w:val="32"/>
        </w:numPr>
        <w:spacing w:after="120" w:line="240" w:lineRule="auto"/>
      </w:pPr>
      <w:proofErr w:type="spellStart"/>
      <w:r w:rsidRPr="0045316E">
        <w:rPr>
          <w:rFonts w:ascii="SutonnyMJ" w:hAnsi="SutonnyMJ" w:cs="SutonnyMJ"/>
        </w:rPr>
        <w:t>bv</w:t>
      </w:r>
      <w:proofErr w:type="spellEnd"/>
      <w:r w:rsidRPr="0045316E">
        <w:rPr>
          <w:rFonts w:ascii="Times New Roman" w:hAnsi="Times New Roman" w:cs="Times New Roman"/>
        </w:rPr>
        <w:t xml:space="preserve"> </w:t>
      </w:r>
      <w:r w:rsidRPr="0045316E">
        <w:rPr>
          <w:rFonts w:ascii="Times New Roman" w:hAnsi="Times New Roman" w:cs="Times New Roman"/>
          <w:sz w:val="24"/>
          <w:szCs w:val="24"/>
        </w:rPr>
        <w:t>[No]..............0</w:t>
      </w:r>
    </w:p>
    <w:p w:rsidR="000D2FED" w:rsidRPr="0045316E" w:rsidRDefault="000D2FED" w:rsidP="0045316E">
      <w:pPr>
        <w:pStyle w:val="ListParagraph"/>
        <w:numPr>
          <w:ilvl w:val="2"/>
          <w:numId w:val="32"/>
        </w:numPr>
        <w:spacing w:after="120" w:line="240" w:lineRule="auto"/>
      </w:pPr>
      <w:proofErr w:type="spellStart"/>
      <w:r w:rsidRPr="0045316E">
        <w:rPr>
          <w:rFonts w:ascii="SutonnyMJ" w:hAnsi="SutonnyMJ" w:cs="SutonnyMJ"/>
        </w:rPr>
        <w:t>nu¨v</w:t>
      </w:r>
      <w:proofErr w:type="spellEnd"/>
      <w:r w:rsidRPr="0045316E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271758" w:rsidRPr="00271758" w:rsidRDefault="003A0B4F" w:rsidP="00271758">
      <w:pPr>
        <w:pStyle w:val="ListParagraph"/>
        <w:numPr>
          <w:ilvl w:val="0"/>
          <w:numId w:val="3"/>
        </w:numPr>
        <w:spacing w:after="120" w:line="240" w:lineRule="auto"/>
      </w:pPr>
      <w:proofErr w:type="spellStart"/>
      <w:r w:rsidRPr="00645BB4">
        <w:rPr>
          <w:rFonts w:ascii="SutonnyMJ" w:hAnsi="SutonnyMJ" w:cs="SutonnyMJ"/>
        </w:rPr>
        <w:t>GUv‡Z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wK</w:t>
      </w:r>
      <w:proofErr w:type="spellEnd"/>
      <w:r w:rsidRPr="00645BB4">
        <w:rPr>
          <w:rFonts w:ascii="SutonnyMJ" w:hAnsi="SutonnyMJ" w:cs="SutonnyMJ"/>
        </w:rPr>
        <w:t xml:space="preserve"> †</w:t>
      </w:r>
      <w:proofErr w:type="spellStart"/>
      <w:r w:rsidRPr="00645BB4">
        <w:rPr>
          <w:rFonts w:ascii="SutonnyMJ" w:hAnsi="SutonnyMJ" w:cs="SutonnyMJ"/>
        </w:rPr>
        <w:t>Kvb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XvKbv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wQj</w:t>
      </w:r>
      <w:proofErr w:type="spellEnd"/>
      <w:r w:rsidRPr="00645BB4">
        <w:rPr>
          <w:rFonts w:ascii="SutonnyMJ" w:hAnsi="SutonnyMJ" w:cs="SutonnyMJ"/>
        </w:rPr>
        <w:t xml:space="preserve">? </w:t>
      </w:r>
      <w:r w:rsidR="00454913" w:rsidRPr="00645BB4">
        <w:rPr>
          <w:rFonts w:ascii="SutonnyMJ" w:hAnsi="SutonnyMJ" w:cs="SutonnyMJ"/>
        </w:rPr>
        <w:t>[</w:t>
      </w:r>
      <w:r w:rsidR="0081174A" w:rsidRPr="00C26B19">
        <w:t>Does it have a lid?</w:t>
      </w:r>
      <w:r w:rsidR="00454913"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....................</w:t>
      </w:r>
      <w:commentRangeStart w:id="39"/>
      <w:r w:rsidR="00454913" w:rsidRPr="00645BB4">
        <w:rPr>
          <w:rFonts w:ascii="Times New Roman" w:hAnsi="Times New Roman" w:cs="Times New Roman"/>
          <w:sz w:val="24"/>
          <w:szCs w:val="24"/>
        </w:rPr>
        <w:t>..</w:t>
      </w:r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  <w:commentRangeEnd w:id="39"/>
      <w:r w:rsidR="008A6A5C">
        <w:rPr>
          <w:rStyle w:val="CommentReference"/>
        </w:rPr>
        <w:commentReference w:id="39"/>
      </w:r>
    </w:p>
    <w:p w:rsidR="00271758" w:rsidRPr="00271758" w:rsidRDefault="003362E4" w:rsidP="00271758">
      <w:pPr>
        <w:pStyle w:val="ListParagraph"/>
        <w:numPr>
          <w:ilvl w:val="2"/>
          <w:numId w:val="33"/>
        </w:numPr>
        <w:spacing w:after="120" w:line="240" w:lineRule="auto"/>
      </w:pPr>
      <w:proofErr w:type="spellStart"/>
      <w:r w:rsidRPr="00271758">
        <w:rPr>
          <w:rFonts w:ascii="SutonnyMJ" w:hAnsi="SutonnyMJ" w:cs="SutonnyMJ"/>
        </w:rPr>
        <w:t>bv</w:t>
      </w:r>
      <w:proofErr w:type="spellEnd"/>
      <w:r w:rsidRPr="00271758">
        <w:rPr>
          <w:rFonts w:ascii="Times New Roman" w:hAnsi="Times New Roman" w:cs="Times New Roman"/>
        </w:rP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</w:t>
      </w:r>
      <w:r w:rsidR="004F56F2" w:rsidRPr="00271758">
        <w:rPr>
          <w:rFonts w:ascii="Times New Roman" w:hAnsi="Times New Roman" w:cs="Times New Roman"/>
          <w:sz w:val="24"/>
          <w:szCs w:val="24"/>
        </w:rPr>
        <w:t>.</w:t>
      </w:r>
      <w:r w:rsidR="00BB2CC5" w:rsidRPr="00271758">
        <w:rPr>
          <w:rFonts w:ascii="Times New Roman" w:hAnsi="Times New Roman" w:cs="Times New Roman"/>
          <w:sz w:val="24"/>
          <w:szCs w:val="24"/>
        </w:rPr>
        <w:t>..0</w:t>
      </w:r>
    </w:p>
    <w:p w:rsidR="00BB2CC5" w:rsidRPr="00271758" w:rsidRDefault="003362E4" w:rsidP="00271758">
      <w:pPr>
        <w:pStyle w:val="ListParagraph"/>
        <w:numPr>
          <w:ilvl w:val="2"/>
          <w:numId w:val="33"/>
        </w:numPr>
        <w:spacing w:after="120" w:line="240" w:lineRule="auto"/>
      </w:pPr>
      <w:proofErr w:type="spellStart"/>
      <w:r w:rsidRPr="00271758">
        <w:rPr>
          <w:rFonts w:ascii="SutonnyMJ" w:hAnsi="SutonnyMJ" w:cs="SutonnyMJ"/>
        </w:rPr>
        <w:t>nu¨v</w:t>
      </w:r>
      <w:proofErr w:type="spellEnd"/>
      <w:r w:rsidRPr="00271758">
        <w:rPr>
          <w:rFonts w:ascii="Times New Roman" w:hAnsi="Times New Roman" w:cs="Times New Roman"/>
          <w:sz w:val="24"/>
          <w:szCs w:val="24"/>
        </w:rPr>
        <w:t xml:space="preserve"> [</w:t>
      </w:r>
      <w:r w:rsidR="00BB2CC5" w:rsidRPr="00271758">
        <w:rPr>
          <w:rFonts w:ascii="Times New Roman" w:hAnsi="Times New Roman" w:cs="Times New Roman"/>
          <w:sz w:val="24"/>
          <w:szCs w:val="24"/>
        </w:rPr>
        <w:t>Yes</w:t>
      </w:r>
      <w:r w:rsidR="000D2FED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.............1</w:t>
      </w:r>
    </w:p>
    <w:p w:rsidR="00271758" w:rsidRPr="00271758" w:rsidRDefault="00432F31" w:rsidP="00271758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spacing w:after="120" w:line="240" w:lineRule="auto"/>
      </w:pPr>
      <w:r>
        <w:t xml:space="preserve"> </w:t>
      </w:r>
      <w:proofErr w:type="spellStart"/>
      <w:r w:rsidR="003A0B4F" w:rsidRPr="00645BB4">
        <w:rPr>
          <w:rFonts w:ascii="SutonnyMJ" w:hAnsi="SutonnyMJ" w:cs="SutonnyMJ"/>
        </w:rPr>
        <w:t>gqjvi</w:t>
      </w:r>
      <w:proofErr w:type="spellEnd"/>
      <w:r w:rsidR="003A0B4F" w:rsidRPr="00645BB4">
        <w:rPr>
          <w:rFonts w:ascii="SutonnyMJ" w:hAnsi="SutonnyMJ" w:cs="SutonnyMJ"/>
        </w:rPr>
        <w:t xml:space="preserve"> </w:t>
      </w:r>
      <w:proofErr w:type="spellStart"/>
      <w:r w:rsidR="003A0B4F" w:rsidRPr="00645BB4">
        <w:rPr>
          <w:rFonts w:ascii="SutonnyMJ" w:hAnsi="SutonnyMJ" w:cs="SutonnyMJ"/>
        </w:rPr>
        <w:t>SzwowU</w:t>
      </w:r>
      <w:proofErr w:type="spellEnd"/>
      <w:r w:rsidR="003A0B4F" w:rsidRPr="00645BB4">
        <w:rPr>
          <w:rFonts w:ascii="SutonnyMJ" w:hAnsi="SutonnyMJ" w:cs="SutonnyMJ"/>
        </w:rPr>
        <w:t xml:space="preserve"> </w:t>
      </w:r>
      <w:proofErr w:type="spellStart"/>
      <w:r w:rsidR="003A0B4F" w:rsidRPr="00645BB4">
        <w:rPr>
          <w:rFonts w:ascii="SutonnyMJ" w:hAnsi="SutonnyMJ" w:cs="SutonnyMJ"/>
        </w:rPr>
        <w:t>wK</w:t>
      </w:r>
      <w:proofErr w:type="spellEnd"/>
      <w:r w:rsidR="003A0B4F" w:rsidRPr="00645BB4">
        <w:rPr>
          <w:rFonts w:ascii="SutonnyMJ" w:hAnsi="SutonnyMJ" w:cs="SutonnyMJ"/>
        </w:rPr>
        <w:t xml:space="preserve"> fv½v </w:t>
      </w:r>
      <w:proofErr w:type="spellStart"/>
      <w:r w:rsidR="003A0B4F" w:rsidRPr="00645BB4">
        <w:rPr>
          <w:rFonts w:ascii="SutonnyMJ" w:hAnsi="SutonnyMJ" w:cs="SutonnyMJ"/>
        </w:rPr>
        <w:t>wQj</w:t>
      </w:r>
      <w:proofErr w:type="spellEnd"/>
      <w:r w:rsidR="003A0B4F" w:rsidRPr="00645BB4">
        <w:rPr>
          <w:rFonts w:ascii="SutonnyMJ" w:hAnsi="SutonnyMJ" w:cs="SutonnyMJ"/>
        </w:rPr>
        <w:t>?</w:t>
      </w:r>
      <w:r w:rsidR="003A0B4F" w:rsidRPr="00645BB4">
        <w:rPr>
          <w:rFonts w:ascii="SutonnyMJ" w:eastAsia="Calibri" w:hAnsi="SutonnyMJ" w:cs="Times New Roman"/>
          <w:sz w:val="24"/>
        </w:rPr>
        <w:t xml:space="preserve"> </w:t>
      </w:r>
      <w:r w:rsidR="000D2FED" w:rsidRPr="00645BB4">
        <w:rPr>
          <w:rFonts w:ascii="SutonnyMJ" w:eastAsia="Calibri" w:hAnsi="SutonnyMJ" w:cs="Times New Roman"/>
          <w:sz w:val="24"/>
        </w:rPr>
        <w:t>[</w:t>
      </w:r>
      <w:r w:rsidRPr="00645BB4">
        <w:rPr>
          <w:rFonts w:ascii="Times New Roman" w:hAnsi="Times New Roman" w:cs="Times New Roman"/>
          <w:sz w:val="24"/>
          <w:szCs w:val="24"/>
        </w:rPr>
        <w:t>Is the basket broken?</w:t>
      </w:r>
      <w:r w:rsidR="000D2FED" w:rsidRPr="00645BB4">
        <w:rPr>
          <w:rFonts w:ascii="Times New Roman" w:hAnsi="Times New Roman" w:cs="Times New Roman"/>
          <w:sz w:val="24"/>
          <w:szCs w:val="24"/>
        </w:rPr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......................</w:t>
      </w:r>
      <w:commentRangeStart w:id="40"/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  <w:commentRangeEnd w:id="40"/>
      <w:r w:rsidR="008A6A5C">
        <w:rPr>
          <w:rStyle w:val="CommentReference"/>
        </w:rPr>
        <w:commentReference w:id="40"/>
      </w:r>
    </w:p>
    <w:p w:rsidR="00271758" w:rsidRPr="00271758" w:rsidRDefault="003362E4" w:rsidP="00271758">
      <w:pPr>
        <w:pStyle w:val="ListParagraph"/>
        <w:numPr>
          <w:ilvl w:val="2"/>
          <w:numId w:val="34"/>
        </w:numPr>
        <w:tabs>
          <w:tab w:val="left" w:pos="720"/>
          <w:tab w:val="left" w:pos="810"/>
        </w:tabs>
        <w:spacing w:after="120" w:line="240" w:lineRule="auto"/>
      </w:pPr>
      <w:proofErr w:type="spellStart"/>
      <w:r w:rsidRPr="00271758">
        <w:rPr>
          <w:rFonts w:ascii="SutonnyMJ" w:hAnsi="SutonnyMJ" w:cs="SutonnyMJ"/>
        </w:rPr>
        <w:t>bv</w:t>
      </w:r>
      <w:proofErr w:type="spellEnd"/>
      <w: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432F31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432F31" w:rsidRPr="00271758">
        <w:rPr>
          <w:rFonts w:ascii="Times New Roman" w:hAnsi="Times New Roman" w:cs="Times New Roman"/>
          <w:sz w:val="24"/>
          <w:szCs w:val="24"/>
        </w:rPr>
        <w:t>...........</w:t>
      </w:r>
      <w:r w:rsidR="004F56F2" w:rsidRPr="00271758">
        <w:rPr>
          <w:rFonts w:ascii="Times New Roman" w:hAnsi="Times New Roman" w:cs="Times New Roman"/>
          <w:sz w:val="24"/>
          <w:szCs w:val="24"/>
        </w:rPr>
        <w:t>.</w:t>
      </w:r>
      <w:r w:rsidR="00432F31" w:rsidRPr="00271758">
        <w:rPr>
          <w:rFonts w:ascii="Times New Roman" w:hAnsi="Times New Roman" w:cs="Times New Roman"/>
          <w:sz w:val="24"/>
          <w:szCs w:val="24"/>
        </w:rPr>
        <w:t>..0</w:t>
      </w:r>
    </w:p>
    <w:p w:rsidR="00432F31" w:rsidRDefault="003362E4" w:rsidP="00271758">
      <w:pPr>
        <w:pStyle w:val="ListParagraph"/>
        <w:numPr>
          <w:ilvl w:val="2"/>
          <w:numId w:val="34"/>
        </w:numPr>
        <w:tabs>
          <w:tab w:val="left" w:pos="720"/>
          <w:tab w:val="left" w:pos="810"/>
        </w:tabs>
        <w:spacing w:after="120" w:line="240" w:lineRule="auto"/>
      </w:pPr>
      <w:proofErr w:type="spellStart"/>
      <w:r w:rsidRPr="00271758">
        <w:rPr>
          <w:rFonts w:ascii="SutonnyMJ" w:hAnsi="SutonnyMJ" w:cs="SutonnyMJ"/>
        </w:rPr>
        <w:t>nu¨v</w:t>
      </w:r>
      <w:proofErr w:type="spellEnd"/>
      <w:r w:rsidRPr="00271758">
        <w:rPr>
          <w:rFonts w:ascii="SutonnyMJ" w:hAnsi="SutonnyMJ" w:cs="SutonnyMJ"/>
        </w:rP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432F31" w:rsidRPr="00271758">
        <w:rPr>
          <w:rFonts w:ascii="Times New Roman" w:hAnsi="Times New Roman" w:cs="Times New Roman"/>
          <w:sz w:val="24"/>
          <w:szCs w:val="24"/>
        </w:rPr>
        <w:t>Yes</w:t>
      </w:r>
      <w:r w:rsidR="000D2FED" w:rsidRPr="00271758">
        <w:rPr>
          <w:rFonts w:ascii="Times New Roman" w:hAnsi="Times New Roman" w:cs="Times New Roman"/>
          <w:sz w:val="24"/>
          <w:szCs w:val="24"/>
        </w:rPr>
        <w:t>]</w:t>
      </w:r>
      <w:r w:rsidR="00432F31" w:rsidRPr="00271758">
        <w:rPr>
          <w:rFonts w:ascii="Times New Roman" w:hAnsi="Times New Roman" w:cs="Times New Roman"/>
          <w:sz w:val="24"/>
          <w:szCs w:val="24"/>
        </w:rPr>
        <w:t>.............1</w:t>
      </w:r>
    </w:p>
    <w:p w:rsidR="00271758" w:rsidRPr="00271758" w:rsidRDefault="00DF22BA" w:rsidP="00271758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spacing w:after="120" w:line="240" w:lineRule="auto"/>
      </w:pPr>
      <w:r w:rsidRPr="00645BB4">
        <w:rPr>
          <w:rFonts w:ascii="Times New Roman" w:hAnsi="Times New Roman" w:cs="Times New Roman"/>
        </w:rPr>
        <w:t xml:space="preserve"> </w:t>
      </w:r>
      <w:proofErr w:type="spellStart"/>
      <w:r w:rsidR="003A0B4F" w:rsidRPr="00645BB4">
        <w:rPr>
          <w:rFonts w:ascii="SutonnyMJ" w:hAnsi="SutonnyMJ" w:cs="SutonnyMJ"/>
        </w:rPr>
        <w:t>XvKbvwU</w:t>
      </w:r>
      <w:proofErr w:type="spellEnd"/>
      <w:r w:rsidR="003A0B4F" w:rsidRPr="00645BB4">
        <w:rPr>
          <w:rFonts w:ascii="SutonnyMJ" w:hAnsi="SutonnyMJ" w:cs="SutonnyMJ"/>
        </w:rPr>
        <w:t xml:space="preserve"> </w:t>
      </w:r>
      <w:proofErr w:type="spellStart"/>
      <w:r w:rsidR="003A0B4F" w:rsidRPr="00645BB4">
        <w:rPr>
          <w:rFonts w:ascii="SutonnyMJ" w:hAnsi="SutonnyMJ" w:cs="SutonnyMJ"/>
        </w:rPr>
        <w:t>wK</w:t>
      </w:r>
      <w:proofErr w:type="spellEnd"/>
      <w:r w:rsidR="003A0B4F" w:rsidRPr="00645BB4">
        <w:rPr>
          <w:rFonts w:ascii="SutonnyMJ" w:hAnsi="SutonnyMJ" w:cs="SutonnyMJ"/>
        </w:rPr>
        <w:t xml:space="preserve"> fv½v </w:t>
      </w:r>
      <w:proofErr w:type="spellStart"/>
      <w:r w:rsidR="003A0B4F" w:rsidRPr="00645BB4">
        <w:rPr>
          <w:rFonts w:ascii="SutonnyMJ" w:hAnsi="SutonnyMJ" w:cs="SutonnyMJ"/>
        </w:rPr>
        <w:t>wQj</w:t>
      </w:r>
      <w:proofErr w:type="spellEnd"/>
      <w:r w:rsidR="003A0B4F" w:rsidRPr="00645BB4">
        <w:rPr>
          <w:rFonts w:ascii="SutonnyMJ" w:hAnsi="SutonnyMJ" w:cs="SutonnyMJ"/>
        </w:rPr>
        <w:t>?</w:t>
      </w:r>
      <w:r w:rsidR="003A0B4F" w:rsidRPr="00645BB4">
        <w:rPr>
          <w:rFonts w:ascii="SutonnyMJ" w:eastAsia="Calibri" w:hAnsi="SutonnyMJ" w:cs="Times New Roman"/>
          <w:sz w:val="24"/>
        </w:rPr>
        <w:t xml:space="preserve"> </w:t>
      </w:r>
      <w:r w:rsidR="00454913" w:rsidRPr="00645BB4">
        <w:rPr>
          <w:rFonts w:ascii="SutonnyMJ" w:eastAsia="Calibri" w:hAnsi="SutonnyMJ" w:cs="Times New Roman"/>
          <w:sz w:val="24"/>
        </w:rPr>
        <w:t>[</w:t>
      </w:r>
      <w:r w:rsidR="00432F31" w:rsidRPr="00645BB4">
        <w:rPr>
          <w:rFonts w:ascii="Times New Roman" w:hAnsi="Times New Roman" w:cs="Times New Roman"/>
          <w:sz w:val="24"/>
          <w:szCs w:val="24"/>
        </w:rPr>
        <w:t>Is the lid broken?</w:t>
      </w:r>
      <w:r w:rsidR="00454913" w:rsidRPr="00645BB4">
        <w:rPr>
          <w:rFonts w:ascii="Times New Roman" w:hAnsi="Times New Roman" w:cs="Times New Roman"/>
          <w:sz w:val="24"/>
          <w:szCs w:val="24"/>
        </w:rPr>
        <w:t>] ......................</w:t>
      </w:r>
      <w:commentRangeStart w:id="41"/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  <w:commentRangeEnd w:id="41"/>
      <w:r w:rsidR="008A6A5C">
        <w:rPr>
          <w:rStyle w:val="CommentReference"/>
        </w:rPr>
        <w:commentReference w:id="41"/>
      </w:r>
    </w:p>
    <w:p w:rsidR="00271758" w:rsidRPr="00271758" w:rsidRDefault="003362E4" w:rsidP="00271758">
      <w:pPr>
        <w:pStyle w:val="ListParagraph"/>
        <w:numPr>
          <w:ilvl w:val="2"/>
          <w:numId w:val="35"/>
        </w:numPr>
        <w:tabs>
          <w:tab w:val="left" w:pos="720"/>
          <w:tab w:val="left" w:pos="810"/>
        </w:tabs>
        <w:spacing w:after="120" w:line="240" w:lineRule="auto"/>
      </w:pPr>
      <w:proofErr w:type="spellStart"/>
      <w:r w:rsidRPr="00271758">
        <w:rPr>
          <w:rFonts w:ascii="SutonnyMJ" w:hAnsi="SutonnyMJ" w:cs="SutonnyMJ"/>
        </w:rPr>
        <w:t>bv</w:t>
      </w:r>
      <w:proofErr w:type="spellEnd"/>
      <w: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432F31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432F31" w:rsidRPr="00271758">
        <w:rPr>
          <w:rFonts w:ascii="Times New Roman" w:hAnsi="Times New Roman" w:cs="Times New Roman"/>
          <w:sz w:val="24"/>
          <w:szCs w:val="24"/>
        </w:rPr>
        <w:t>.............0</w:t>
      </w:r>
    </w:p>
    <w:p w:rsidR="00432F31" w:rsidRPr="00C26B19" w:rsidRDefault="003362E4" w:rsidP="00271758">
      <w:pPr>
        <w:pStyle w:val="ListParagraph"/>
        <w:numPr>
          <w:ilvl w:val="2"/>
          <w:numId w:val="35"/>
        </w:numPr>
        <w:tabs>
          <w:tab w:val="left" w:pos="720"/>
          <w:tab w:val="left" w:pos="810"/>
        </w:tabs>
        <w:spacing w:after="120" w:line="240" w:lineRule="auto"/>
      </w:pPr>
      <w:proofErr w:type="spellStart"/>
      <w:r w:rsidRPr="00271758">
        <w:rPr>
          <w:rFonts w:ascii="SutonnyMJ" w:hAnsi="SutonnyMJ" w:cs="SutonnyMJ"/>
        </w:rPr>
        <w:t>nu¨v</w:t>
      </w:r>
      <w:proofErr w:type="spellEnd"/>
      <w:r w:rsidRPr="00271758">
        <w:rPr>
          <w:rFonts w:ascii="SutonnyMJ" w:hAnsi="SutonnyMJ" w:cs="SutonnyMJ"/>
        </w:rPr>
        <w:t xml:space="preserve"> </w:t>
      </w:r>
      <w:r w:rsidRPr="00271758">
        <w:rPr>
          <w:rFonts w:ascii="Times New Roman" w:hAnsi="Times New Roman" w:cs="Times New Roman"/>
        </w:rPr>
        <w:t>[</w:t>
      </w:r>
      <w:r w:rsidR="00432F31" w:rsidRPr="00271758">
        <w:rPr>
          <w:rFonts w:ascii="Times New Roman" w:hAnsi="Times New Roman" w:cs="Times New Roman"/>
        </w:rPr>
        <w:t>Yes</w:t>
      </w:r>
      <w:r w:rsidR="000D2FED" w:rsidRPr="00271758">
        <w:rPr>
          <w:rFonts w:ascii="Times New Roman" w:hAnsi="Times New Roman" w:cs="Times New Roman"/>
        </w:rPr>
        <w:t>]</w:t>
      </w:r>
      <w:r w:rsidR="00432F31" w:rsidRPr="00271758">
        <w:rPr>
          <w:rFonts w:ascii="Times New Roman" w:hAnsi="Times New Roman" w:cs="Times New Roman"/>
        </w:rPr>
        <w:t>.............1</w:t>
      </w:r>
    </w:p>
    <w:p w:rsidR="00271758" w:rsidRPr="00271758" w:rsidRDefault="003A0B4F" w:rsidP="00271758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spacing w:after="120" w:line="240" w:lineRule="auto"/>
      </w:pPr>
      <w:proofErr w:type="spellStart"/>
      <w:r w:rsidRPr="00645BB4">
        <w:rPr>
          <w:rFonts w:ascii="SutonnyMJ" w:hAnsi="SutonnyMJ" w:cs="SutonnyMJ"/>
        </w:rPr>
        <w:t>gqjvi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SzwowU‡Z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wK</w:t>
      </w:r>
      <w:proofErr w:type="spellEnd"/>
      <w:r w:rsidRPr="00645BB4">
        <w:rPr>
          <w:rFonts w:ascii="SutonnyMJ" w:hAnsi="SutonnyMJ" w:cs="SutonnyMJ"/>
        </w:rPr>
        <w:t xml:space="preserve"> ‡</w:t>
      </w:r>
      <w:proofErr w:type="spellStart"/>
      <w:r w:rsidRPr="00645BB4">
        <w:rPr>
          <w:rFonts w:ascii="SutonnyMJ" w:hAnsi="SutonnyMJ" w:cs="SutonnyMJ"/>
        </w:rPr>
        <w:t>Kvb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gqjv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wQj</w:t>
      </w:r>
      <w:proofErr w:type="spellEnd"/>
      <w:r w:rsidRPr="00645BB4">
        <w:rPr>
          <w:rFonts w:ascii="SutonnyMJ" w:hAnsi="SutonnyMJ" w:cs="SutonnyMJ"/>
        </w:rPr>
        <w:t>?</w:t>
      </w:r>
      <w:r w:rsidR="000D2FED" w:rsidRPr="00645BB4">
        <w:rPr>
          <w:rFonts w:ascii="SutonnyMJ" w:hAnsi="SutonnyMJ" w:cs="SutonnyMJ"/>
        </w:rPr>
        <w:t xml:space="preserve"> </w:t>
      </w:r>
      <w:r w:rsidR="000D2FED" w:rsidRPr="00645BB4">
        <w:rPr>
          <w:rFonts w:ascii="Times New Roman" w:hAnsi="Times New Roman" w:cs="Times New Roman"/>
          <w:sz w:val="24"/>
          <w:szCs w:val="24"/>
        </w:rPr>
        <w:t>[</w:t>
      </w:r>
      <w:r w:rsidR="0081174A" w:rsidRPr="00645BB4">
        <w:rPr>
          <w:rFonts w:ascii="Times New Roman" w:hAnsi="Times New Roman" w:cs="Times New Roman"/>
          <w:sz w:val="24"/>
          <w:szCs w:val="24"/>
        </w:rPr>
        <w:t>Is th</w:t>
      </w:r>
      <w:r w:rsidR="00BB2CC5" w:rsidRPr="00645BB4">
        <w:rPr>
          <w:rFonts w:ascii="Times New Roman" w:hAnsi="Times New Roman" w:cs="Times New Roman"/>
          <w:sz w:val="24"/>
          <w:szCs w:val="24"/>
        </w:rPr>
        <w:t>ere waste in the waste baskets?</w:t>
      </w:r>
      <w:r w:rsidR="000D2FED" w:rsidRPr="00645BB4">
        <w:rPr>
          <w:rFonts w:ascii="Times New Roman" w:hAnsi="Times New Roman" w:cs="Times New Roman"/>
          <w:sz w:val="24"/>
          <w:szCs w:val="24"/>
        </w:rPr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......................</w:t>
      </w:r>
      <w:commentRangeStart w:id="42"/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  <w:commentRangeEnd w:id="42"/>
      <w:r w:rsidR="00DD6846">
        <w:rPr>
          <w:rStyle w:val="CommentReference"/>
        </w:rPr>
        <w:commentReference w:id="42"/>
      </w:r>
    </w:p>
    <w:p w:rsidR="00271758" w:rsidRPr="00271758" w:rsidRDefault="003362E4" w:rsidP="00271758">
      <w:pPr>
        <w:pStyle w:val="ListParagraph"/>
        <w:numPr>
          <w:ilvl w:val="2"/>
          <w:numId w:val="36"/>
        </w:numPr>
        <w:tabs>
          <w:tab w:val="left" w:pos="720"/>
          <w:tab w:val="left" w:pos="810"/>
        </w:tabs>
        <w:spacing w:after="120" w:line="240" w:lineRule="auto"/>
      </w:pPr>
      <w:proofErr w:type="spellStart"/>
      <w:r w:rsidRPr="00271758">
        <w:rPr>
          <w:rFonts w:ascii="SutonnyMJ" w:hAnsi="SutonnyMJ" w:cs="SutonnyMJ"/>
        </w:rPr>
        <w:lastRenderedPageBreak/>
        <w:t>bv</w:t>
      </w:r>
      <w:proofErr w:type="spellEnd"/>
      <w: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</w:t>
      </w:r>
      <w:r w:rsidR="004F56F2" w:rsidRPr="00271758">
        <w:rPr>
          <w:rFonts w:ascii="Times New Roman" w:hAnsi="Times New Roman" w:cs="Times New Roman"/>
          <w:sz w:val="24"/>
          <w:szCs w:val="24"/>
        </w:rPr>
        <w:t>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.....0</w:t>
      </w:r>
    </w:p>
    <w:p w:rsidR="00BB2CC5" w:rsidRPr="00271758" w:rsidRDefault="003362E4" w:rsidP="00271758">
      <w:pPr>
        <w:pStyle w:val="ListParagraph"/>
        <w:numPr>
          <w:ilvl w:val="2"/>
          <w:numId w:val="36"/>
        </w:numPr>
        <w:tabs>
          <w:tab w:val="left" w:pos="720"/>
          <w:tab w:val="left" w:pos="810"/>
        </w:tabs>
        <w:spacing w:after="120" w:line="240" w:lineRule="auto"/>
      </w:pPr>
      <w:proofErr w:type="spellStart"/>
      <w:r w:rsidRPr="00271758">
        <w:rPr>
          <w:rFonts w:ascii="SutonnyMJ" w:hAnsi="SutonnyMJ" w:cs="SutonnyMJ"/>
        </w:rPr>
        <w:t>nu¨v</w:t>
      </w:r>
      <w:proofErr w:type="spellEnd"/>
      <w:r w:rsidRPr="00271758">
        <w:rPr>
          <w:rFonts w:ascii="SutonnyMJ" w:hAnsi="SutonnyMJ" w:cs="SutonnyMJ"/>
        </w:rP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Yes</w:t>
      </w:r>
      <w:r w:rsidR="000D2FED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.............1</w:t>
      </w:r>
    </w:p>
    <w:p w:rsidR="00271758" w:rsidRPr="00271758" w:rsidRDefault="003A0B4F" w:rsidP="00271758">
      <w:pPr>
        <w:pStyle w:val="ListParagraph"/>
        <w:numPr>
          <w:ilvl w:val="0"/>
          <w:numId w:val="3"/>
        </w:numPr>
        <w:tabs>
          <w:tab w:val="left" w:pos="810"/>
        </w:tabs>
        <w:spacing w:after="120" w:line="240" w:lineRule="auto"/>
      </w:pPr>
      <w:proofErr w:type="spellStart"/>
      <w:r w:rsidRPr="00645BB4">
        <w:rPr>
          <w:rFonts w:ascii="SutonnyMJ" w:hAnsi="SutonnyMJ" w:cs="SutonnyMJ"/>
        </w:rPr>
        <w:t>gqjvi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SzwowU‡Z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wK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ai‡bi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gqjv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wQj</w:t>
      </w:r>
      <w:proofErr w:type="spellEnd"/>
      <w:r w:rsidRPr="00645BB4">
        <w:rPr>
          <w:rFonts w:ascii="SutonnyMJ" w:hAnsi="SutonnyMJ" w:cs="SutonnyMJ"/>
        </w:rPr>
        <w:t>?</w:t>
      </w:r>
      <w:r w:rsidRPr="00645BB4">
        <w:rPr>
          <w:rFonts w:ascii="SutonnyMJ" w:eastAsia="Calibri" w:hAnsi="SutonnyMJ" w:cs="Times New Roman"/>
          <w:sz w:val="24"/>
        </w:rPr>
        <w:t xml:space="preserve"> </w:t>
      </w:r>
      <w:r w:rsidR="008406DB" w:rsidRPr="00645BB4">
        <w:rPr>
          <w:rFonts w:ascii="SutonnyMJ" w:eastAsia="Calibri" w:hAnsi="SutonnyMJ" w:cs="Times New Roman"/>
          <w:sz w:val="24"/>
        </w:rPr>
        <w:t>[</w:t>
      </w:r>
      <w:r w:rsidR="0081174A" w:rsidRPr="00C26B19">
        <w:t>What type of wastes there in the waste baskets</w:t>
      </w:r>
      <w:r w:rsidR="008406DB">
        <w:t>]</w:t>
      </w:r>
      <w:r w:rsidR="0081174A" w:rsidRPr="00C26B19">
        <w:t xml:space="preserve">? </w:t>
      </w:r>
      <w:r w:rsidR="00454913" w:rsidRPr="00645BB4">
        <w:rPr>
          <w:rFonts w:ascii="Times New Roman" w:hAnsi="Times New Roman" w:cs="Times New Roman"/>
          <w:sz w:val="24"/>
          <w:szCs w:val="24"/>
        </w:rPr>
        <w:t>......................</w:t>
      </w:r>
      <w:commentRangeStart w:id="43"/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commentRangeEnd w:id="43"/>
      <w:r w:rsidR="00DD6846">
        <w:rPr>
          <w:rStyle w:val="CommentReference"/>
        </w:rPr>
        <w:commentReference w:id="43"/>
      </w:r>
    </w:p>
    <w:p w:rsidR="00271758" w:rsidRPr="00271758" w:rsidRDefault="006616A9" w:rsidP="00271758">
      <w:pPr>
        <w:pStyle w:val="ListParagraph"/>
        <w:numPr>
          <w:ilvl w:val="2"/>
          <w:numId w:val="37"/>
        </w:numPr>
        <w:tabs>
          <w:tab w:val="left" w:pos="810"/>
        </w:tabs>
        <w:spacing w:after="120" w:line="240" w:lineRule="auto"/>
      </w:pPr>
      <w:proofErr w:type="spellStart"/>
      <w:r w:rsidRPr="00271758">
        <w:rPr>
          <w:rFonts w:ascii="SutonnyMJ" w:hAnsi="SutonnyMJ" w:cs="SutonnyMJ"/>
        </w:rPr>
        <w:t>m¨vwbUvix</w:t>
      </w:r>
      <w:proofErr w:type="spellEnd"/>
      <w:r w:rsidRPr="00271758">
        <w:rPr>
          <w:rFonts w:ascii="SutonnyMJ" w:hAnsi="SutonnyMJ" w:cs="SutonnyMJ"/>
        </w:rPr>
        <w:t xml:space="preserve"> </w:t>
      </w:r>
      <w:proofErr w:type="spellStart"/>
      <w:r w:rsidRPr="00271758">
        <w:rPr>
          <w:rFonts w:ascii="SutonnyMJ" w:hAnsi="SutonnyMJ" w:cs="SutonnyMJ"/>
        </w:rPr>
        <w:t>c¨vW</w:t>
      </w:r>
      <w:proofErr w:type="spellEnd"/>
      <w:r w:rsidRPr="00271758">
        <w:rPr>
          <w:rFonts w:ascii="SutonnyMJ" w:hAnsi="SutonnyMJ" w:cs="SutonnyMJ"/>
        </w:rPr>
        <w:t xml:space="preserve">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81174A" w:rsidRPr="00271758">
        <w:rPr>
          <w:rFonts w:ascii="Times New Roman" w:hAnsi="Times New Roman" w:cs="Times New Roman"/>
          <w:sz w:val="24"/>
          <w:szCs w:val="24"/>
        </w:rPr>
        <w:t>Sanitary pads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.......................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......1</w:t>
      </w:r>
    </w:p>
    <w:p w:rsidR="00271758" w:rsidRPr="00271758" w:rsidRDefault="006616A9" w:rsidP="00271758">
      <w:pPr>
        <w:pStyle w:val="ListParagraph"/>
        <w:numPr>
          <w:ilvl w:val="2"/>
          <w:numId w:val="37"/>
        </w:numPr>
        <w:tabs>
          <w:tab w:val="left" w:pos="810"/>
        </w:tabs>
        <w:spacing w:after="120" w:line="240" w:lineRule="auto"/>
      </w:pPr>
      <w:proofErr w:type="spellStart"/>
      <w:r w:rsidRPr="00271758">
        <w:rPr>
          <w:rFonts w:ascii="SutonnyMJ" w:hAnsi="SutonnyMJ" w:cs="SutonnyMJ"/>
        </w:rPr>
        <w:t>Kvco</w:t>
      </w:r>
      <w:proofErr w:type="spellEnd"/>
      <w:r w:rsidRPr="00271758">
        <w:rPr>
          <w:rFonts w:ascii="SutonnyMJ" w:hAnsi="SutonnyMJ" w:cs="SutonnyMJ"/>
        </w:rPr>
        <w:t xml:space="preserve">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R</w:t>
      </w:r>
      <w:r w:rsidR="0081174A" w:rsidRPr="00271758">
        <w:rPr>
          <w:rFonts w:ascii="Times New Roman" w:hAnsi="Times New Roman" w:cs="Times New Roman"/>
          <w:sz w:val="24"/>
          <w:szCs w:val="24"/>
        </w:rPr>
        <w:t>ags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......................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.....2</w:t>
      </w:r>
    </w:p>
    <w:p w:rsidR="00271758" w:rsidRPr="00271758" w:rsidRDefault="006616A9" w:rsidP="00271758">
      <w:pPr>
        <w:pStyle w:val="ListParagraph"/>
        <w:numPr>
          <w:ilvl w:val="2"/>
          <w:numId w:val="37"/>
        </w:numPr>
        <w:tabs>
          <w:tab w:val="left" w:pos="810"/>
        </w:tabs>
        <w:spacing w:after="120" w:line="240" w:lineRule="auto"/>
      </w:pPr>
      <w:proofErr w:type="spellStart"/>
      <w:r w:rsidRPr="00271758">
        <w:rPr>
          <w:rFonts w:ascii="SutonnyMJ" w:hAnsi="SutonnyMJ" w:cs="SutonnyMJ"/>
        </w:rPr>
        <w:t>KbWg</w:t>
      </w:r>
      <w:proofErr w:type="spellEnd"/>
      <w:r w:rsidRPr="00271758">
        <w:rPr>
          <w:rFonts w:ascii="Times New Roman" w:hAnsi="Times New Roman" w:cs="Times New Roman"/>
          <w:sz w:val="24"/>
          <w:szCs w:val="24"/>
        </w:rPr>
        <w:t xml:space="preserve">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C</w:t>
      </w:r>
      <w:r w:rsidR="0081174A" w:rsidRPr="00271758">
        <w:rPr>
          <w:rFonts w:ascii="Times New Roman" w:hAnsi="Times New Roman" w:cs="Times New Roman"/>
          <w:sz w:val="24"/>
          <w:szCs w:val="24"/>
        </w:rPr>
        <w:t>ondom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......................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.....3</w:t>
      </w:r>
    </w:p>
    <w:p w:rsidR="00271758" w:rsidRPr="00271758" w:rsidRDefault="006616A9" w:rsidP="00271758">
      <w:pPr>
        <w:pStyle w:val="ListParagraph"/>
        <w:numPr>
          <w:ilvl w:val="2"/>
          <w:numId w:val="37"/>
        </w:numPr>
        <w:tabs>
          <w:tab w:val="left" w:pos="810"/>
        </w:tabs>
        <w:spacing w:after="120" w:line="240" w:lineRule="auto"/>
      </w:pPr>
      <w:proofErr w:type="spellStart"/>
      <w:r w:rsidRPr="00271758">
        <w:rPr>
          <w:rFonts w:ascii="SutonnyMJ" w:hAnsi="SutonnyMJ" w:cs="SutonnyMJ"/>
        </w:rPr>
        <w:t>Ave©Rbv</w:t>
      </w:r>
      <w:proofErr w:type="spellEnd"/>
      <w:r w:rsidRPr="00271758">
        <w:rPr>
          <w:rFonts w:ascii="SutonnyMJ" w:hAnsi="SutonnyMJ" w:cs="SutonnyMJ"/>
        </w:rPr>
        <w:t xml:space="preserve"> </w:t>
      </w:r>
      <w:proofErr w:type="spellStart"/>
      <w:r w:rsidRPr="00271758">
        <w:rPr>
          <w:rFonts w:ascii="SutonnyMJ" w:hAnsi="SutonnyMJ" w:cs="SutonnyMJ"/>
        </w:rPr>
        <w:t>fwZ</w:t>
      </w:r>
      <w:proofErr w:type="spellEnd"/>
      <w:r w:rsidRPr="00271758">
        <w:rPr>
          <w:rFonts w:ascii="SutonnyMJ" w:hAnsi="SutonnyMJ" w:cs="SutonnyMJ"/>
        </w:rPr>
        <w:t xml:space="preserve">© </w:t>
      </w:r>
      <w:proofErr w:type="spellStart"/>
      <w:r w:rsidRPr="00271758">
        <w:rPr>
          <w:rFonts w:ascii="SutonnyMJ" w:hAnsi="SutonnyMJ" w:cs="SutonnyMJ"/>
        </w:rPr>
        <w:t>cwjw_b</w:t>
      </w:r>
      <w:proofErr w:type="spellEnd"/>
      <w:r w:rsidRPr="00271758">
        <w:rPr>
          <w:rFonts w:ascii="SutonnyMJ" w:hAnsi="SutonnyMJ" w:cs="SutonnyMJ"/>
        </w:rPr>
        <w:t xml:space="preserve">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W</w:t>
      </w:r>
      <w:r w:rsidR="0081174A" w:rsidRPr="00271758">
        <w:rPr>
          <w:rFonts w:ascii="Times New Roman" w:hAnsi="Times New Roman" w:cs="Times New Roman"/>
          <w:sz w:val="24"/>
          <w:szCs w:val="24"/>
        </w:rPr>
        <w:t>aste wrapped by polythene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.........4</w:t>
      </w:r>
    </w:p>
    <w:p w:rsidR="00271758" w:rsidRPr="00271758" w:rsidRDefault="00197AF4" w:rsidP="00271758">
      <w:pPr>
        <w:pStyle w:val="ListParagraph"/>
        <w:numPr>
          <w:ilvl w:val="2"/>
          <w:numId w:val="37"/>
        </w:numPr>
        <w:tabs>
          <w:tab w:val="left" w:pos="810"/>
        </w:tabs>
        <w:spacing w:after="120" w:line="240" w:lineRule="auto"/>
      </w:pPr>
      <w:proofErr w:type="spellStart"/>
      <w:r w:rsidRPr="00271758">
        <w:rPr>
          <w:rFonts w:ascii="SutonnyMJ" w:hAnsi="SutonnyMJ" w:cs="SutonnyMJ"/>
        </w:rPr>
        <w:t>Lvbvi</w:t>
      </w:r>
      <w:proofErr w:type="spellEnd"/>
      <w:r w:rsidRPr="00271758">
        <w:rPr>
          <w:rFonts w:ascii="SutonnyMJ" w:hAnsi="SutonnyMJ" w:cs="SutonnyMJ"/>
        </w:rPr>
        <w:t xml:space="preserve"> </w:t>
      </w:r>
      <w:proofErr w:type="spellStart"/>
      <w:r w:rsidRPr="00271758">
        <w:rPr>
          <w:rFonts w:ascii="SutonnyMJ" w:hAnsi="SutonnyMJ" w:cs="SutonnyMJ"/>
        </w:rPr>
        <w:t>Ave©Rbv</w:t>
      </w:r>
      <w:proofErr w:type="spellEnd"/>
      <w:r w:rsidRPr="00271758">
        <w:rPr>
          <w:rFonts w:ascii="SutonnyMJ" w:hAnsi="SutonnyMJ" w:cs="SutonnyMJ"/>
        </w:rPr>
        <w:t xml:space="preserve">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Household</w:t>
      </w:r>
      <w:r w:rsidR="0081174A" w:rsidRPr="00271758">
        <w:rPr>
          <w:rFonts w:ascii="Times New Roman" w:hAnsi="Times New Roman" w:cs="Times New Roman"/>
          <w:sz w:val="24"/>
          <w:szCs w:val="24"/>
        </w:rPr>
        <w:t xml:space="preserve"> waste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.......................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......5</w:t>
      </w:r>
    </w:p>
    <w:p w:rsidR="00271758" w:rsidRPr="00271758" w:rsidRDefault="00197AF4" w:rsidP="00271758">
      <w:pPr>
        <w:pStyle w:val="ListParagraph"/>
        <w:numPr>
          <w:ilvl w:val="2"/>
          <w:numId w:val="37"/>
        </w:numPr>
        <w:tabs>
          <w:tab w:val="left" w:pos="810"/>
        </w:tabs>
        <w:spacing w:after="120" w:line="240" w:lineRule="auto"/>
      </w:pPr>
      <w:proofErr w:type="spellStart"/>
      <w:r w:rsidRPr="00271758">
        <w:rPr>
          <w:rFonts w:ascii="SutonnyMJ" w:hAnsi="SutonnyMJ" w:cs="SutonnyMJ"/>
        </w:rPr>
        <w:t>wUmy</w:t>
      </w:r>
      <w:proofErr w:type="spellEnd"/>
      <w:r w:rsidRPr="00271758">
        <w:rPr>
          <w:rFonts w:ascii="SutonnyMJ" w:hAnsi="SutonnyMJ" w:cs="SutonnyMJ"/>
        </w:rPr>
        <w:t>¨/</w:t>
      </w:r>
      <w:proofErr w:type="spellStart"/>
      <w:r w:rsidRPr="00271758">
        <w:rPr>
          <w:rFonts w:ascii="SutonnyMJ" w:hAnsi="SutonnyMJ" w:cs="SutonnyMJ"/>
        </w:rPr>
        <w:t>Uq‡jU</w:t>
      </w:r>
      <w:proofErr w:type="spellEnd"/>
      <w:r w:rsidRPr="00271758">
        <w:rPr>
          <w:rFonts w:ascii="SutonnyMJ" w:hAnsi="SutonnyMJ" w:cs="SutonnyMJ"/>
        </w:rPr>
        <w:t xml:space="preserve"> </w:t>
      </w:r>
      <w:proofErr w:type="spellStart"/>
      <w:r w:rsidRPr="00271758">
        <w:rPr>
          <w:rFonts w:ascii="SutonnyMJ" w:hAnsi="SutonnyMJ" w:cs="SutonnyMJ"/>
        </w:rPr>
        <w:t>wUmy</w:t>
      </w:r>
      <w:proofErr w:type="spellEnd"/>
      <w:r w:rsidRPr="00271758">
        <w:rPr>
          <w:rFonts w:ascii="SutonnyMJ" w:hAnsi="SutonnyMJ" w:cs="SutonnyMJ"/>
        </w:rPr>
        <w:t>¨</w:t>
      </w:r>
      <w:r w:rsidR="00DC6C00" w:rsidRPr="00271758">
        <w:rPr>
          <w:rFonts w:ascii="SutonnyMJ" w:hAnsi="SutonnyMJ" w:cs="SutonnyMJ"/>
        </w:rPr>
        <w:t xml:space="preserve">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Tissue/toilet tissue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...........................6</w:t>
      </w:r>
    </w:p>
    <w:p w:rsidR="00B64B05" w:rsidRDefault="00ED7776" w:rsidP="00271758">
      <w:pPr>
        <w:pStyle w:val="ListParagraph"/>
        <w:numPr>
          <w:ilvl w:val="2"/>
          <w:numId w:val="37"/>
        </w:numPr>
        <w:tabs>
          <w:tab w:val="left" w:pos="810"/>
        </w:tabs>
        <w:spacing w:after="120" w:line="240" w:lineRule="auto"/>
      </w:pPr>
      <w:proofErr w:type="spellStart"/>
      <w:r w:rsidRPr="00271758">
        <w:rPr>
          <w:rFonts w:ascii="SutonnyMJ" w:eastAsia="Calibri" w:hAnsi="SutonnyMJ" w:cs="Arial"/>
          <w:szCs w:val="20"/>
        </w:rPr>
        <w:t>Ab¨vb</w:t>
      </w:r>
      <w:proofErr w:type="spellEnd"/>
      <w:r w:rsidRPr="00271758">
        <w:rPr>
          <w:rFonts w:ascii="SutonnyMJ" w:eastAsia="Calibri" w:hAnsi="SutonnyMJ" w:cs="Arial"/>
          <w:szCs w:val="20"/>
        </w:rPr>
        <w:t>¨ (</w:t>
      </w:r>
      <w:proofErr w:type="spellStart"/>
      <w:r w:rsidRPr="00271758">
        <w:rPr>
          <w:rFonts w:ascii="SutonnyMJ" w:eastAsia="Calibri" w:hAnsi="SutonnyMJ" w:cs="Arial"/>
          <w:szCs w:val="20"/>
        </w:rPr>
        <w:t>wbw`©ó</w:t>
      </w:r>
      <w:proofErr w:type="spellEnd"/>
      <w:r w:rsidRPr="00271758">
        <w:rPr>
          <w:rFonts w:ascii="SutonnyMJ" w:eastAsia="Calibri" w:hAnsi="SutonnyMJ" w:cs="Arial"/>
          <w:szCs w:val="20"/>
        </w:rPr>
        <w:t xml:space="preserve"> </w:t>
      </w:r>
      <w:proofErr w:type="spellStart"/>
      <w:r w:rsidRPr="00271758">
        <w:rPr>
          <w:rFonts w:ascii="SutonnyMJ" w:eastAsia="Calibri" w:hAnsi="SutonnyMJ" w:cs="Arial"/>
          <w:szCs w:val="20"/>
        </w:rPr>
        <w:t>Ki“b</w:t>
      </w:r>
      <w:proofErr w:type="spellEnd"/>
      <w:r w:rsidRPr="00271758">
        <w:rPr>
          <w:rFonts w:ascii="SutonnyMJ" w:eastAsia="Calibri" w:hAnsi="SutonnyMJ" w:cs="Arial"/>
          <w:szCs w:val="20"/>
        </w:rPr>
        <w:t xml:space="preserve">) </w:t>
      </w:r>
      <w:r w:rsidR="00E02E05" w:rsidRPr="00271758">
        <w:rPr>
          <w:rFonts w:ascii="SutonnyMJ" w:eastAsia="Calibri" w:hAnsi="SutonnyMJ" w:cs="Arial"/>
          <w:szCs w:val="20"/>
        </w:rPr>
        <w:t>[</w:t>
      </w:r>
      <w:r>
        <w:t>Other(specify)</w:t>
      </w:r>
      <w:r w:rsidR="00E02E05">
        <w:t>]</w:t>
      </w:r>
      <w:r w:rsidR="00BB2CC5">
        <w:t>................................................777</w:t>
      </w:r>
    </w:p>
    <w:p w:rsidR="00271758" w:rsidRPr="00C26B19" w:rsidRDefault="00271758" w:rsidP="00271758">
      <w:pPr>
        <w:pStyle w:val="ListParagraph"/>
        <w:tabs>
          <w:tab w:val="left" w:pos="810"/>
        </w:tabs>
        <w:spacing w:after="120" w:line="240" w:lineRule="auto"/>
        <w:ind w:left="3405"/>
      </w:pPr>
    </w:p>
    <w:p w:rsidR="00271758" w:rsidRPr="00271758" w:rsidRDefault="003A0B4F" w:rsidP="00271758">
      <w:pPr>
        <w:pStyle w:val="ListParagraph"/>
        <w:numPr>
          <w:ilvl w:val="0"/>
          <w:numId w:val="3"/>
        </w:numPr>
        <w:tabs>
          <w:tab w:val="left" w:pos="810"/>
        </w:tabs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5BB4">
        <w:rPr>
          <w:rFonts w:ascii="SutonnyMJ" w:hAnsi="SutonnyMJ" w:cs="SutonnyMJ"/>
        </w:rPr>
        <w:t>cvqLvbvi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wfZ‡i</w:t>
      </w:r>
      <w:proofErr w:type="spellEnd"/>
      <w:r w:rsidRPr="00645BB4">
        <w:rPr>
          <w:rFonts w:ascii="SutonnyMJ" w:hAnsi="SutonnyMJ" w:cs="SutonnyMJ"/>
        </w:rPr>
        <w:t>/</w:t>
      </w:r>
      <w:proofErr w:type="spellStart"/>
      <w:r w:rsidRPr="00645BB4">
        <w:rPr>
          <w:rFonts w:ascii="SutonnyMJ" w:hAnsi="SutonnyMJ" w:cs="SutonnyMJ"/>
        </w:rPr>
        <w:t>KvQvKvwQ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RvqMvq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="00F83C93" w:rsidRPr="00645BB4">
        <w:rPr>
          <w:rFonts w:ascii="SutonnyMJ" w:hAnsi="SutonnyMJ" w:cs="SutonnyMJ"/>
        </w:rPr>
        <w:t>cvqLvbvwU</w:t>
      </w:r>
      <w:proofErr w:type="spellEnd"/>
      <w:r w:rsidR="00F83C93"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cwi</w:t>
      </w:r>
      <w:proofErr w:type="spellEnd"/>
      <w:r w:rsidRPr="00645BB4">
        <w:rPr>
          <w:rFonts w:ascii="SutonnyMJ" w:hAnsi="SutonnyMJ" w:cs="SutonnyMJ"/>
        </w:rPr>
        <w:t xml:space="preserve">®‹vi </w:t>
      </w:r>
      <w:proofErr w:type="spellStart"/>
      <w:r w:rsidRPr="00645BB4">
        <w:rPr>
          <w:rFonts w:ascii="SutonnyMJ" w:hAnsi="SutonnyMJ" w:cs="SutonnyMJ"/>
        </w:rPr>
        <w:t>Kivi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="00F83C93" w:rsidRPr="00645BB4">
        <w:rPr>
          <w:rFonts w:ascii="SutonnyMJ" w:hAnsi="SutonnyMJ" w:cs="SutonnyMJ"/>
        </w:rPr>
        <w:t>Rb</w:t>
      </w:r>
      <w:proofErr w:type="spellEnd"/>
      <w:r w:rsidR="00F83C93" w:rsidRPr="00645BB4">
        <w:rPr>
          <w:rFonts w:ascii="SutonnyMJ" w:hAnsi="SutonnyMJ" w:cs="SutonnyMJ"/>
        </w:rPr>
        <w:t xml:space="preserve">¨ </w:t>
      </w:r>
      <w:proofErr w:type="spellStart"/>
      <w:r w:rsidR="00F83C93" w:rsidRPr="00645BB4">
        <w:rPr>
          <w:rFonts w:ascii="SutonnyMJ" w:hAnsi="SutonnyMJ" w:cs="SutonnyMJ"/>
        </w:rPr>
        <w:t>wK</w:t>
      </w:r>
      <w:proofErr w:type="spellEnd"/>
      <w:r w:rsidR="00F83C93" w:rsidRPr="00645BB4">
        <w:rPr>
          <w:rFonts w:ascii="SutonnyMJ" w:hAnsi="SutonnyMJ" w:cs="SutonnyMJ"/>
        </w:rPr>
        <w:t xml:space="preserve"> </w:t>
      </w:r>
      <w:r w:rsidRPr="00645BB4">
        <w:rPr>
          <w:rFonts w:ascii="SutonnyMJ" w:hAnsi="SutonnyMJ" w:cs="SutonnyMJ"/>
        </w:rPr>
        <w:t>†</w:t>
      </w:r>
      <w:proofErr w:type="spellStart"/>
      <w:r w:rsidRPr="00645BB4">
        <w:rPr>
          <w:rFonts w:ascii="SutonnyMJ" w:hAnsi="SutonnyMJ" w:cs="SutonnyMJ"/>
        </w:rPr>
        <w:t>Kvb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eªvk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wQj</w:t>
      </w:r>
      <w:proofErr w:type="spellEnd"/>
      <w:r w:rsidRPr="00645BB4">
        <w:rPr>
          <w:rFonts w:ascii="SutonnyMJ" w:hAnsi="SutonnyMJ" w:cs="SutonnyMJ"/>
        </w:rPr>
        <w:t>?</w:t>
      </w:r>
      <w:r w:rsidRPr="00645BB4">
        <w:rPr>
          <w:rFonts w:ascii="SutonnyMJ" w:eastAsia="Calibri" w:hAnsi="SutonnyMJ" w:cs="Times New Roman"/>
          <w:sz w:val="24"/>
        </w:rPr>
        <w:t xml:space="preserve"> </w:t>
      </w:r>
      <w:r w:rsidR="00250C9F" w:rsidRPr="00250C9F">
        <w:t xml:space="preserve"> </w:t>
      </w:r>
      <w:r w:rsidR="004F56F2" w:rsidRPr="00645BB4">
        <w:rPr>
          <w:rFonts w:ascii="Times New Roman" w:hAnsi="Times New Roman" w:cs="Times New Roman"/>
          <w:sz w:val="24"/>
          <w:szCs w:val="24"/>
        </w:rPr>
        <w:t>[</w:t>
      </w:r>
      <w:r w:rsidR="00250C9F" w:rsidRPr="00645BB4">
        <w:rPr>
          <w:rFonts w:ascii="Times New Roman" w:hAnsi="Times New Roman" w:cs="Times New Roman"/>
          <w:sz w:val="24"/>
          <w:szCs w:val="24"/>
        </w:rPr>
        <w:t>Is there a brush for toilet cleaning inside the toilet/toilet area</w:t>
      </w:r>
      <w:r w:rsidR="00F7641A" w:rsidRPr="00645BB4">
        <w:rPr>
          <w:rFonts w:ascii="Times New Roman" w:hAnsi="Times New Roman" w:cs="Times New Roman"/>
          <w:sz w:val="24"/>
          <w:szCs w:val="24"/>
        </w:rPr>
        <w:t>?]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......................</w:t>
      </w:r>
      <w:commentRangeStart w:id="44"/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  <w:commentRangeEnd w:id="44"/>
      <w:r w:rsidR="00DD6846">
        <w:rPr>
          <w:rStyle w:val="CommentReference"/>
        </w:rPr>
        <w:commentReference w:id="44"/>
      </w:r>
    </w:p>
    <w:p w:rsidR="00271758" w:rsidRPr="00271758" w:rsidRDefault="003362E4" w:rsidP="00271758">
      <w:pPr>
        <w:pStyle w:val="ListParagraph"/>
        <w:numPr>
          <w:ilvl w:val="2"/>
          <w:numId w:val="38"/>
        </w:numPr>
        <w:tabs>
          <w:tab w:val="left" w:pos="810"/>
        </w:tabs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1758">
        <w:rPr>
          <w:rFonts w:ascii="SutonnyMJ" w:hAnsi="SutonnyMJ" w:cs="SutonnyMJ"/>
        </w:rPr>
        <w:t>bv</w:t>
      </w:r>
      <w:proofErr w:type="spellEnd"/>
      <w:r>
        <w:t xml:space="preserve"> </w:t>
      </w:r>
      <w:r w:rsidRPr="00271758">
        <w:rPr>
          <w:sz w:val="24"/>
          <w:szCs w:val="24"/>
        </w:rPr>
        <w:t>[</w:t>
      </w:r>
      <w:r w:rsidR="00250C9F" w:rsidRPr="00271758">
        <w:rPr>
          <w:sz w:val="24"/>
          <w:szCs w:val="24"/>
        </w:rPr>
        <w:t>No</w:t>
      </w:r>
      <w:r w:rsidRPr="00271758">
        <w:rPr>
          <w:sz w:val="24"/>
          <w:szCs w:val="24"/>
        </w:rPr>
        <w:t>]</w:t>
      </w:r>
      <w:r w:rsidR="00250C9F" w:rsidRPr="00271758">
        <w:rPr>
          <w:sz w:val="24"/>
          <w:szCs w:val="24"/>
        </w:rPr>
        <w:t>.............0</w:t>
      </w:r>
    </w:p>
    <w:p w:rsidR="00250C9F" w:rsidRPr="00271758" w:rsidRDefault="003362E4" w:rsidP="00271758">
      <w:pPr>
        <w:pStyle w:val="ListParagraph"/>
        <w:numPr>
          <w:ilvl w:val="2"/>
          <w:numId w:val="38"/>
        </w:numPr>
        <w:tabs>
          <w:tab w:val="left" w:pos="810"/>
        </w:tabs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1758">
        <w:rPr>
          <w:rFonts w:ascii="SutonnyMJ" w:hAnsi="SutonnyMJ" w:cs="SutonnyMJ"/>
        </w:rPr>
        <w:t>nu¨v</w:t>
      </w:r>
      <w:proofErr w:type="spellEnd"/>
      <w:r w:rsidRPr="00271758">
        <w:rPr>
          <w:rFonts w:ascii="SutonnyMJ" w:hAnsi="SutonnyMJ" w:cs="SutonnyMJ"/>
        </w:rPr>
        <w:t xml:space="preserve"> </w:t>
      </w:r>
      <w:r w:rsidRPr="00271758">
        <w:rPr>
          <w:rFonts w:cs="SutonnyMJ"/>
          <w:sz w:val="24"/>
          <w:szCs w:val="24"/>
        </w:rPr>
        <w:t>[</w:t>
      </w:r>
      <w:r w:rsidR="00250C9F" w:rsidRPr="00271758">
        <w:rPr>
          <w:sz w:val="24"/>
          <w:szCs w:val="24"/>
        </w:rPr>
        <w:t>Yes</w:t>
      </w:r>
      <w:r w:rsidRPr="00271758">
        <w:rPr>
          <w:sz w:val="24"/>
          <w:szCs w:val="24"/>
        </w:rPr>
        <w:t>]</w:t>
      </w:r>
      <w:r w:rsidR="00250C9F" w:rsidRPr="00271758">
        <w:rPr>
          <w:sz w:val="24"/>
          <w:szCs w:val="24"/>
        </w:rPr>
        <w:t>.............1</w:t>
      </w:r>
    </w:p>
    <w:p w:rsidR="002367C9" w:rsidRPr="002367C9" w:rsidRDefault="00F83C93" w:rsidP="002367C9">
      <w:pPr>
        <w:pStyle w:val="ListParagraph"/>
        <w:numPr>
          <w:ilvl w:val="0"/>
          <w:numId w:val="3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5BB4">
        <w:rPr>
          <w:rFonts w:ascii="SutonnyMJ" w:hAnsi="SutonnyMJ" w:cs="SutonnyMJ"/>
        </w:rPr>
        <w:t>cvqLvbvi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wfZ‡i</w:t>
      </w:r>
      <w:proofErr w:type="spellEnd"/>
      <w:r w:rsidRPr="00645BB4">
        <w:rPr>
          <w:rFonts w:ascii="SutonnyMJ" w:hAnsi="SutonnyMJ" w:cs="SutonnyMJ"/>
        </w:rPr>
        <w:t>/</w:t>
      </w:r>
      <w:proofErr w:type="spellStart"/>
      <w:r w:rsidRPr="00645BB4">
        <w:rPr>
          <w:rFonts w:ascii="SutonnyMJ" w:hAnsi="SutonnyMJ" w:cs="SutonnyMJ"/>
        </w:rPr>
        <w:t>KvQvKvwQ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RvqMvq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cvqLvbvwU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cwi</w:t>
      </w:r>
      <w:proofErr w:type="spellEnd"/>
      <w:r w:rsidRPr="00645BB4">
        <w:rPr>
          <w:rFonts w:ascii="SutonnyMJ" w:hAnsi="SutonnyMJ" w:cs="SutonnyMJ"/>
        </w:rPr>
        <w:t xml:space="preserve">®‹vi </w:t>
      </w:r>
      <w:proofErr w:type="spellStart"/>
      <w:r w:rsidRPr="00645BB4">
        <w:rPr>
          <w:rFonts w:ascii="SutonnyMJ" w:hAnsi="SutonnyMJ" w:cs="SutonnyMJ"/>
        </w:rPr>
        <w:t>Kivi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Rb</w:t>
      </w:r>
      <w:proofErr w:type="spellEnd"/>
      <w:r w:rsidRPr="00645BB4">
        <w:rPr>
          <w:rFonts w:ascii="SutonnyMJ" w:hAnsi="SutonnyMJ" w:cs="SutonnyMJ"/>
        </w:rPr>
        <w:t xml:space="preserve">¨ </w:t>
      </w:r>
      <w:proofErr w:type="spellStart"/>
      <w:r w:rsidRPr="00645BB4">
        <w:rPr>
          <w:rFonts w:ascii="SutonnyMJ" w:hAnsi="SutonnyMJ" w:cs="SutonnyMJ"/>
        </w:rPr>
        <w:t>wK</w:t>
      </w:r>
      <w:proofErr w:type="spellEnd"/>
      <w:r w:rsidRPr="00645BB4">
        <w:rPr>
          <w:rFonts w:ascii="SutonnyMJ" w:hAnsi="SutonnyMJ" w:cs="SutonnyMJ"/>
        </w:rPr>
        <w:t xml:space="preserve"> †</w:t>
      </w:r>
      <w:proofErr w:type="spellStart"/>
      <w:r w:rsidRPr="00645BB4">
        <w:rPr>
          <w:rFonts w:ascii="SutonnyMJ" w:hAnsi="SutonnyMJ" w:cs="SutonnyMJ"/>
        </w:rPr>
        <w:t>Kvb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DcKiY</w:t>
      </w:r>
      <w:proofErr w:type="spellEnd"/>
      <w:r w:rsidRPr="00645BB4">
        <w:rPr>
          <w:rFonts w:ascii="SutonnyMJ" w:hAnsi="SutonnyMJ" w:cs="SutonnyMJ"/>
        </w:rPr>
        <w:t xml:space="preserve"> </w:t>
      </w:r>
      <w:proofErr w:type="spellStart"/>
      <w:r w:rsidRPr="00645BB4">
        <w:rPr>
          <w:rFonts w:ascii="SutonnyMJ" w:hAnsi="SutonnyMJ" w:cs="SutonnyMJ"/>
        </w:rPr>
        <w:t>wQj</w:t>
      </w:r>
      <w:proofErr w:type="spellEnd"/>
      <w:r w:rsidRPr="00645BB4">
        <w:rPr>
          <w:rFonts w:ascii="SutonnyMJ" w:hAnsi="SutonnyMJ" w:cs="SutonnyMJ"/>
        </w:rPr>
        <w:t>?</w:t>
      </w:r>
      <w:r w:rsidR="00EA6937" w:rsidRPr="00645BB4">
        <w:rPr>
          <w:rFonts w:ascii="SutonnyMJ" w:eastAsia="Calibri" w:hAnsi="SutonnyMJ" w:cs="Times New Roman"/>
          <w:sz w:val="24"/>
        </w:rPr>
        <w:t xml:space="preserve"> </w:t>
      </w:r>
      <w:r w:rsidR="004F56F2" w:rsidRPr="00645BB4">
        <w:rPr>
          <w:rFonts w:ascii="Times New Roman" w:eastAsia="Calibri" w:hAnsi="Times New Roman" w:cs="Times New Roman"/>
          <w:sz w:val="24"/>
          <w:szCs w:val="24"/>
        </w:rPr>
        <w:t>[</w:t>
      </w:r>
      <w:r w:rsidR="00250C9F" w:rsidRPr="00645BB4">
        <w:rPr>
          <w:rFonts w:ascii="Times New Roman" w:hAnsi="Times New Roman" w:cs="Times New Roman"/>
          <w:sz w:val="24"/>
          <w:szCs w:val="24"/>
        </w:rPr>
        <w:t>Is there any toilet cleansing material inside the toilet/toilet area?</w:t>
      </w:r>
      <w:r w:rsidR="004F56F2" w:rsidRPr="00645BB4">
        <w:rPr>
          <w:rFonts w:ascii="Times New Roman" w:hAnsi="Times New Roman" w:cs="Times New Roman"/>
          <w:sz w:val="24"/>
          <w:szCs w:val="24"/>
        </w:rPr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......................</w:t>
      </w:r>
      <w:commentRangeStart w:id="45"/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  <w:commentRangeEnd w:id="45"/>
      <w:r w:rsidR="00DD6846">
        <w:rPr>
          <w:rStyle w:val="CommentReference"/>
        </w:rPr>
        <w:commentReference w:id="45"/>
      </w:r>
    </w:p>
    <w:p w:rsidR="002367C9" w:rsidRPr="002367C9" w:rsidRDefault="003362E4" w:rsidP="002367C9">
      <w:pPr>
        <w:pStyle w:val="ListParagraph"/>
        <w:numPr>
          <w:ilvl w:val="2"/>
          <w:numId w:val="39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67C9">
        <w:rPr>
          <w:rFonts w:ascii="SutonnyMJ" w:hAnsi="SutonnyMJ" w:cs="SutonnyMJ"/>
        </w:rPr>
        <w:t>bv</w:t>
      </w:r>
      <w:proofErr w:type="spellEnd"/>
      <w:r>
        <w:t xml:space="preserve"> </w:t>
      </w:r>
      <w:r w:rsidRPr="002367C9">
        <w:rPr>
          <w:sz w:val="24"/>
          <w:szCs w:val="24"/>
        </w:rPr>
        <w:t>[</w:t>
      </w:r>
      <w:r w:rsidR="00250C9F" w:rsidRPr="002367C9">
        <w:rPr>
          <w:sz w:val="24"/>
          <w:szCs w:val="24"/>
        </w:rPr>
        <w:t>No</w:t>
      </w:r>
      <w:r w:rsidRPr="002367C9">
        <w:rPr>
          <w:sz w:val="24"/>
          <w:szCs w:val="24"/>
        </w:rPr>
        <w:t>]</w:t>
      </w:r>
      <w:r w:rsidR="00250C9F" w:rsidRPr="002367C9">
        <w:rPr>
          <w:sz w:val="24"/>
          <w:szCs w:val="24"/>
        </w:rPr>
        <w:t>..........</w:t>
      </w:r>
      <w:r w:rsidR="004F56F2" w:rsidRPr="002367C9">
        <w:rPr>
          <w:sz w:val="24"/>
          <w:szCs w:val="24"/>
        </w:rPr>
        <w:t>..</w:t>
      </w:r>
      <w:r w:rsidR="00250C9F" w:rsidRPr="002367C9">
        <w:rPr>
          <w:sz w:val="24"/>
          <w:szCs w:val="24"/>
        </w:rPr>
        <w:t>...0</w:t>
      </w:r>
    </w:p>
    <w:p w:rsidR="00250C9F" w:rsidRPr="002367C9" w:rsidRDefault="003362E4" w:rsidP="002367C9">
      <w:pPr>
        <w:pStyle w:val="ListParagraph"/>
        <w:numPr>
          <w:ilvl w:val="2"/>
          <w:numId w:val="39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67C9">
        <w:rPr>
          <w:rFonts w:ascii="SutonnyMJ" w:hAnsi="SutonnyMJ" w:cs="SutonnyMJ"/>
        </w:rPr>
        <w:t>nu¨v</w:t>
      </w:r>
      <w:proofErr w:type="spellEnd"/>
      <w:r w:rsidRPr="002367C9">
        <w:rPr>
          <w:rFonts w:ascii="SutonnyMJ" w:hAnsi="SutonnyMJ" w:cs="SutonnyMJ"/>
        </w:rPr>
        <w:t xml:space="preserve"> </w:t>
      </w:r>
      <w:r w:rsidRPr="002367C9">
        <w:rPr>
          <w:rFonts w:ascii="Times New Roman" w:hAnsi="Times New Roman" w:cs="Times New Roman"/>
          <w:sz w:val="24"/>
          <w:szCs w:val="24"/>
        </w:rPr>
        <w:t>[</w:t>
      </w:r>
      <w:r w:rsidR="00250C9F" w:rsidRPr="002367C9">
        <w:rPr>
          <w:sz w:val="24"/>
          <w:szCs w:val="24"/>
        </w:rPr>
        <w:t>Yes</w:t>
      </w:r>
      <w:r w:rsidR="006616A9" w:rsidRPr="002367C9">
        <w:rPr>
          <w:sz w:val="24"/>
          <w:szCs w:val="24"/>
        </w:rPr>
        <w:t>]</w:t>
      </w:r>
      <w:r w:rsidR="00250C9F" w:rsidRPr="002367C9">
        <w:rPr>
          <w:sz w:val="24"/>
          <w:szCs w:val="24"/>
        </w:rPr>
        <w:t>.............1</w:t>
      </w:r>
    </w:p>
    <w:p w:rsidR="00250C9F" w:rsidRPr="00C26B19" w:rsidRDefault="00250C9F" w:rsidP="00CF6781">
      <w:pPr>
        <w:spacing w:after="120" w:line="240" w:lineRule="auto"/>
        <w:ind w:left="720"/>
      </w:pPr>
    </w:p>
    <w:p w:rsidR="00250C9F" w:rsidRPr="00250C9F" w:rsidRDefault="00250C9F" w:rsidP="00CF6781">
      <w:pPr>
        <w:pStyle w:val="ListParagraph"/>
        <w:tabs>
          <w:tab w:val="left" w:pos="720"/>
          <w:tab w:val="left" w:pos="810"/>
        </w:tabs>
        <w:spacing w:after="120" w:line="240" w:lineRule="auto"/>
      </w:pPr>
    </w:p>
    <w:p w:rsidR="00C26B19" w:rsidRPr="006A6A82" w:rsidRDefault="006A6A82" w:rsidP="00645BB4">
      <w:pPr>
        <w:spacing w:after="120" w:line="240" w:lineRule="auto"/>
        <w:jc w:val="center"/>
        <w:rPr>
          <w:i/>
        </w:rPr>
      </w:pPr>
      <w:r w:rsidRPr="006A6A82">
        <w:rPr>
          <w:b/>
          <w:bCs/>
          <w:i/>
        </w:rPr>
        <w:t>Thank you for your time</w:t>
      </w:r>
    </w:p>
    <w:p w:rsidR="003C5A12" w:rsidRDefault="003C5A12" w:rsidP="00CF6781">
      <w:pPr>
        <w:spacing w:after="120" w:line="240" w:lineRule="auto"/>
      </w:pPr>
    </w:p>
    <w:sectPr w:rsidR="003C5A12" w:rsidSect="003C5A1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lmasud" w:date="2014-10-26T16:03:00Z" w:initials="a">
    <w:p w:rsidR="008A6A5C" w:rsidRPr="00F370CD" w:rsidRDefault="008A6A5C" w:rsidP="00F370CD">
      <w:pPr>
        <w:rPr>
          <w:rFonts w:ascii="Arial" w:eastAsia="Times New Roman" w:hAnsi="Arial" w:cs="Arial"/>
          <w:sz w:val="20"/>
          <w:szCs w:val="20"/>
        </w:rPr>
      </w:pPr>
      <w:r>
        <w:rPr>
          <w:rStyle w:val="CommentReference"/>
        </w:rPr>
        <w:annotationRef/>
      </w:r>
      <w:proofErr w:type="spellStart"/>
      <w:r w:rsidRPr="00F370CD">
        <w:rPr>
          <w:rFonts w:ascii="Arial" w:eastAsia="Times New Roman" w:hAnsi="Arial" w:cs="Arial"/>
          <w:sz w:val="20"/>
          <w:szCs w:val="20"/>
        </w:rPr>
        <w:t>FrmNumeric</w:t>
      </w:r>
      <w:proofErr w:type="spellEnd"/>
    </w:p>
  </w:comment>
  <w:comment w:id="1" w:author="almasud" w:date="2014-10-26T16:03:00Z" w:initials="a">
    <w:p w:rsidR="008A6A5C" w:rsidRPr="00F370CD" w:rsidRDefault="008A6A5C" w:rsidP="00F370CD">
      <w:pPr>
        <w:rPr>
          <w:rFonts w:ascii="Arial" w:eastAsia="Times New Roman" w:hAnsi="Arial" w:cs="Arial"/>
          <w:sz w:val="20"/>
          <w:szCs w:val="20"/>
        </w:rPr>
      </w:pPr>
      <w:r>
        <w:rPr>
          <w:rStyle w:val="CommentReference"/>
        </w:rPr>
        <w:annotationRef/>
      </w:r>
      <w:proofErr w:type="spellStart"/>
      <w:r w:rsidRPr="00F370CD">
        <w:rPr>
          <w:rFonts w:ascii="Arial" w:eastAsia="Times New Roman" w:hAnsi="Arial" w:cs="Arial"/>
          <w:sz w:val="20"/>
          <w:szCs w:val="20"/>
        </w:rPr>
        <w:t>FrmText</w:t>
      </w:r>
      <w:proofErr w:type="spellEnd"/>
    </w:p>
  </w:comment>
  <w:comment w:id="2" w:author="almasud" w:date="2014-10-26T16:04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rPr>
          <w:rFonts w:ascii="Arial" w:eastAsia="Times New Roman" w:hAnsi="Arial" w:cs="Arial"/>
        </w:rPr>
        <w:t>FrmText</w:t>
      </w:r>
      <w:proofErr w:type="spellEnd"/>
    </w:p>
  </w:comment>
  <w:comment w:id="3" w:author="almasud" w:date="2014-10-26T16:04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FrmComboBox</w:t>
      </w:r>
      <w:proofErr w:type="spellEnd"/>
    </w:p>
  </w:comment>
  <w:comment w:id="4" w:author="almasud" w:date="2014-10-26T16:04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>
        <w:t>FrmMessage</w:t>
      </w:r>
      <w:proofErr w:type="spellEnd"/>
    </w:p>
  </w:comment>
  <w:comment w:id="5" w:author="almasud" w:date="2014-10-26T16:05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rPr>
          <w:rFonts w:ascii="Arial" w:eastAsia="Times New Roman" w:hAnsi="Arial" w:cs="Arial"/>
        </w:rPr>
        <w:t>FrmNumeric</w:t>
      </w:r>
      <w:proofErr w:type="spellEnd"/>
    </w:p>
  </w:comment>
  <w:comment w:id="6" w:author="almasud" w:date="2014-10-26T16:07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r>
        <w:t>Link with question 2.12 to 2.15</w:t>
      </w:r>
    </w:p>
    <w:p w:rsidR="008A6A5C" w:rsidRDefault="008A6A5C">
      <w:pPr>
        <w:pStyle w:val="CommentText"/>
      </w:pPr>
      <w:r>
        <w:t>From 2.12 to 2.15 the number of chamber will be fixed according to the number mentioned by respondent in this question</w:t>
      </w:r>
    </w:p>
  </w:comment>
  <w:comment w:id="7" w:author="almasud" w:date="2014-10-26T16:07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8" w:author="almasud" w:date="2014-10-26T16:08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9" w:author="almasud" w:date="2014-10-26T16:08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10" w:author="almasud" w:date="2014-10-26T16:08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11" w:author="almasud" w:date="2014-10-26T16:08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12" w:author="almasud" w:date="2014-10-26T16:09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13" w:author="almasud" w:date="2014-10-26T16:09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14" w:author="almasud" w:date="2014-10-26T16:09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</w:p>
  </w:comment>
  <w:comment w:id="15" w:author="almasud" w:date="2014-10-26T16:13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17" w:author="almasud" w:date="2014-10-26T16:13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r>
        <w:t>Please check on excel format whether it was written properly or not</w:t>
      </w:r>
    </w:p>
  </w:comment>
  <w:comment w:id="18" w:author="almasud" w:date="2014-10-26T16:14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C64245">
        <w:t>FrmMultipleChoice</w:t>
      </w:r>
      <w:proofErr w:type="spellEnd"/>
    </w:p>
  </w:comment>
  <w:comment w:id="19" w:author="almasud" w:date="2014-10-26T16:14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r>
        <w:t>Single choice and combo box,</w:t>
      </w:r>
    </w:p>
    <w:p w:rsidR="008A6A5C" w:rsidRDefault="008A6A5C">
      <w:pPr>
        <w:pStyle w:val="CommentText"/>
      </w:pPr>
      <w:r>
        <w:t>Please check the excel format and edit the format</w:t>
      </w:r>
    </w:p>
  </w:comment>
  <w:comment w:id="20" w:author="almasud" w:date="2014-10-26T16:15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r>
        <w:t>According to comment 19</w:t>
      </w:r>
    </w:p>
  </w:comment>
  <w:comment w:id="21" w:author="almasud" w:date="2014-10-26T16:15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r>
        <w:t>According to comment 19</w:t>
      </w:r>
    </w:p>
  </w:comment>
  <w:comment w:id="22" w:author="almasud" w:date="2014-10-26T16:15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r>
        <w:t>According to comment 19</w:t>
      </w:r>
    </w:p>
  </w:comment>
  <w:comment w:id="23" w:author="almasud" w:date="2014-10-26T16:18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24" w:author="almasud" w:date="2014-10-26T16:18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26" w:author="almasud" w:date="2014-10-26T16:19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>
        <w:t>FrmMultipleChoice</w:t>
      </w:r>
      <w:proofErr w:type="spellEnd"/>
      <w:r>
        <w:t xml:space="preserve"> and combo box</w:t>
      </w:r>
    </w:p>
  </w:comment>
  <w:comment w:id="27" w:author="almasud" w:date="2014-10-26T16:20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28" w:author="almasud" w:date="2014-10-26T16:21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r>
        <w:t>All are single choice</w:t>
      </w:r>
    </w:p>
  </w:comment>
  <w:comment w:id="29" w:author="almasud" w:date="2014-10-26T16:21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30" w:author="almasud" w:date="2014-10-26T16:21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31" w:author="almasud" w:date="2014-10-26T16:21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32" w:author="almasud" w:date="2014-10-26T16:21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33" w:author="almasud" w:date="2014-10-26T16:22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34" w:author="almasud" w:date="2014-10-26T16:22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35" w:author="almasud" w:date="2014-10-26T16:22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36" w:author="almasud" w:date="2014-10-26T16:22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37" w:author="almasud" w:date="2014-10-26T16:22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38" w:author="almasud" w:date="2014-10-26T16:22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39" w:author="almasud" w:date="2014-10-26T16:22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40" w:author="almasud" w:date="2014-10-26T16:23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41" w:author="almasud" w:date="2014-10-26T16:23:00Z" w:initials="a">
    <w:p w:rsidR="008A6A5C" w:rsidRDefault="008A6A5C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42" w:author="almasud" w:date="2014-10-26T16:23:00Z" w:initials="a">
    <w:p w:rsidR="00DD6846" w:rsidRDefault="00DD6846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43" w:author="almasud" w:date="2014-10-26T16:23:00Z" w:initials="a">
    <w:p w:rsidR="00DD6846" w:rsidRDefault="00DD6846">
      <w:pPr>
        <w:pStyle w:val="CommentText"/>
      </w:pPr>
      <w:r>
        <w:rPr>
          <w:rStyle w:val="CommentReference"/>
        </w:rPr>
        <w:annotationRef/>
      </w:r>
      <w:proofErr w:type="spellStart"/>
      <w:r>
        <w:t>FrmMultipleChoice</w:t>
      </w:r>
      <w:proofErr w:type="spellEnd"/>
    </w:p>
  </w:comment>
  <w:comment w:id="44" w:author="almasud" w:date="2014-10-26T16:23:00Z" w:initials="a">
    <w:p w:rsidR="00DD6846" w:rsidRDefault="00DD6846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  <w:comment w:id="45" w:author="almasud" w:date="2014-10-26T16:23:00Z" w:initials="a">
    <w:p w:rsidR="00DD6846" w:rsidRDefault="00DD6846">
      <w:pPr>
        <w:pStyle w:val="CommentText"/>
      </w:pPr>
      <w:r>
        <w:rPr>
          <w:rStyle w:val="CommentReference"/>
        </w:rPr>
        <w:annotationRef/>
      </w:r>
      <w:proofErr w:type="spellStart"/>
      <w:r w:rsidRPr="00F370CD">
        <w:t>FrmSingleChoice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E13" w:rsidRDefault="00B91E13" w:rsidP="009616F2">
      <w:pPr>
        <w:spacing w:after="0" w:line="240" w:lineRule="auto"/>
      </w:pPr>
      <w:r>
        <w:separator/>
      </w:r>
    </w:p>
  </w:endnote>
  <w:endnote w:type="continuationSeparator" w:id="0">
    <w:p w:rsidR="00B91E13" w:rsidRDefault="00B91E13" w:rsidP="00961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03708"/>
      <w:docPartObj>
        <w:docPartGallery w:val="Page Numbers (Bottom of Page)"/>
        <w:docPartUnique/>
      </w:docPartObj>
    </w:sdtPr>
    <w:sdtContent>
      <w:p w:rsidR="008A6A5C" w:rsidRDefault="003B6FEF">
        <w:pPr>
          <w:pStyle w:val="Footer"/>
          <w:jc w:val="right"/>
        </w:pPr>
        <w:fldSimple w:instr=" PAGE   \* MERGEFORMAT ">
          <w:r w:rsidR="00393A55">
            <w:rPr>
              <w:noProof/>
            </w:rPr>
            <w:t>3</w:t>
          </w:r>
        </w:fldSimple>
      </w:p>
    </w:sdtContent>
  </w:sdt>
  <w:p w:rsidR="008A6A5C" w:rsidRDefault="008A6A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E13" w:rsidRDefault="00B91E13" w:rsidP="009616F2">
      <w:pPr>
        <w:spacing w:after="0" w:line="240" w:lineRule="auto"/>
      </w:pPr>
      <w:r>
        <w:separator/>
      </w:r>
    </w:p>
  </w:footnote>
  <w:footnote w:type="continuationSeparator" w:id="0">
    <w:p w:rsidR="00B91E13" w:rsidRDefault="00B91E13" w:rsidP="00961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2F7"/>
    <w:multiLevelType w:val="multilevel"/>
    <w:tmpl w:val="DB328B2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1065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D6209FA"/>
    <w:multiLevelType w:val="hybridMultilevel"/>
    <w:tmpl w:val="DDFCAD5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0F335A2C"/>
    <w:multiLevelType w:val="hybridMultilevel"/>
    <w:tmpl w:val="8B3C04C4"/>
    <w:lvl w:ilvl="0" w:tplc="C8C24922">
      <w:start w:val="1"/>
      <w:numFmt w:val="decimal"/>
      <w:lvlText w:val="3.%1."/>
      <w:lvlJc w:val="left"/>
      <w:pPr>
        <w:tabs>
          <w:tab w:val="num" w:pos="1170"/>
        </w:tabs>
        <w:ind w:left="117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A5BBB"/>
    <w:multiLevelType w:val="hybridMultilevel"/>
    <w:tmpl w:val="D9DA0F3C"/>
    <w:lvl w:ilvl="0" w:tplc="04090019">
      <w:start w:val="1"/>
      <w:numFmt w:val="lowerLetter"/>
      <w:lvlText w:val="%1."/>
      <w:lvlJc w:val="left"/>
      <w:pPr>
        <w:ind w:left="2127" w:hanging="360"/>
      </w:pPr>
    </w:lvl>
    <w:lvl w:ilvl="1" w:tplc="04090019" w:tentative="1">
      <w:start w:val="1"/>
      <w:numFmt w:val="lowerLetter"/>
      <w:lvlText w:val="%2."/>
      <w:lvlJc w:val="left"/>
      <w:pPr>
        <w:ind w:left="2847" w:hanging="360"/>
      </w:pPr>
    </w:lvl>
    <w:lvl w:ilvl="2" w:tplc="0409001B" w:tentative="1">
      <w:start w:val="1"/>
      <w:numFmt w:val="lowerRoman"/>
      <w:lvlText w:val="%3."/>
      <w:lvlJc w:val="right"/>
      <w:pPr>
        <w:ind w:left="3567" w:hanging="180"/>
      </w:pPr>
    </w:lvl>
    <w:lvl w:ilvl="3" w:tplc="0409000F" w:tentative="1">
      <w:start w:val="1"/>
      <w:numFmt w:val="decimal"/>
      <w:lvlText w:val="%4."/>
      <w:lvlJc w:val="left"/>
      <w:pPr>
        <w:ind w:left="4287" w:hanging="360"/>
      </w:pPr>
    </w:lvl>
    <w:lvl w:ilvl="4" w:tplc="04090019" w:tentative="1">
      <w:start w:val="1"/>
      <w:numFmt w:val="lowerLetter"/>
      <w:lvlText w:val="%5."/>
      <w:lvlJc w:val="left"/>
      <w:pPr>
        <w:ind w:left="5007" w:hanging="360"/>
      </w:pPr>
    </w:lvl>
    <w:lvl w:ilvl="5" w:tplc="0409001B" w:tentative="1">
      <w:start w:val="1"/>
      <w:numFmt w:val="lowerRoman"/>
      <w:lvlText w:val="%6."/>
      <w:lvlJc w:val="right"/>
      <w:pPr>
        <w:ind w:left="5727" w:hanging="180"/>
      </w:pPr>
    </w:lvl>
    <w:lvl w:ilvl="6" w:tplc="0409000F" w:tentative="1">
      <w:start w:val="1"/>
      <w:numFmt w:val="decimal"/>
      <w:lvlText w:val="%7."/>
      <w:lvlJc w:val="left"/>
      <w:pPr>
        <w:ind w:left="6447" w:hanging="360"/>
      </w:pPr>
    </w:lvl>
    <w:lvl w:ilvl="7" w:tplc="04090019" w:tentative="1">
      <w:start w:val="1"/>
      <w:numFmt w:val="lowerLetter"/>
      <w:lvlText w:val="%8."/>
      <w:lvlJc w:val="left"/>
      <w:pPr>
        <w:ind w:left="7167" w:hanging="360"/>
      </w:pPr>
    </w:lvl>
    <w:lvl w:ilvl="8" w:tplc="0409001B" w:tentative="1">
      <w:start w:val="1"/>
      <w:numFmt w:val="lowerRoman"/>
      <w:lvlText w:val="%9."/>
      <w:lvlJc w:val="right"/>
      <w:pPr>
        <w:ind w:left="7887" w:hanging="180"/>
      </w:pPr>
    </w:lvl>
  </w:abstractNum>
  <w:abstractNum w:abstractNumId="4">
    <w:nsid w:val="105F387C"/>
    <w:multiLevelType w:val="hybridMultilevel"/>
    <w:tmpl w:val="7B6EBDCA"/>
    <w:lvl w:ilvl="0" w:tplc="2A44DF9E">
      <w:start w:val="1"/>
      <w:numFmt w:val="decimal"/>
      <w:lvlText w:val="2.%1."/>
      <w:lvlJc w:val="left"/>
      <w:pPr>
        <w:tabs>
          <w:tab w:val="num" w:pos="810"/>
        </w:tabs>
        <w:ind w:left="810" w:hanging="360"/>
      </w:pPr>
      <w:rPr>
        <w:rFonts w:ascii="Times New Roman" w:hAnsi="Times New Roman" w:cs="Times New Roman" w:hint="default"/>
        <w:sz w:val="24"/>
        <w:szCs w:val="24"/>
      </w:rPr>
    </w:lvl>
    <w:lvl w:ilvl="1" w:tplc="301AB80C">
      <w:start w:val="1"/>
      <w:numFmt w:val="bullet"/>
      <w:lvlText w:val="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 w:tplc="6136D15C" w:tentative="1">
      <w:start w:val="1"/>
      <w:numFmt w:val="bullet"/>
      <w:lvlText w:val="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540233BA" w:tentative="1">
      <w:start w:val="1"/>
      <w:numFmt w:val="bullet"/>
      <w:lvlText w:val="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BEB81FA2" w:tentative="1">
      <w:start w:val="1"/>
      <w:numFmt w:val="bullet"/>
      <w:lvlText w:val="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F5CBF00" w:tentative="1">
      <w:start w:val="1"/>
      <w:numFmt w:val="bullet"/>
      <w:lvlText w:val="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D2B63D06" w:tentative="1">
      <w:start w:val="1"/>
      <w:numFmt w:val="bullet"/>
      <w:lvlText w:val="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97CE5354" w:tentative="1">
      <w:start w:val="1"/>
      <w:numFmt w:val="bullet"/>
      <w:lvlText w:val="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>
    <w:nsid w:val="11A75982"/>
    <w:multiLevelType w:val="multilevel"/>
    <w:tmpl w:val="7E56203C"/>
    <w:lvl w:ilvl="0">
      <w:start w:val="3"/>
      <w:numFmt w:val="decimal"/>
      <w:lvlText w:val="%1."/>
      <w:lvlJc w:val="left"/>
      <w:pPr>
        <w:ind w:left="885" w:hanging="885"/>
      </w:pPr>
      <w:rPr>
        <w:rFonts w:asciiTheme="minorHAnsi" w:eastAsia="Calibri" w:hAnsiTheme="minorHAnsi" w:cstheme="minorBidi" w:hint="default"/>
        <w:color w:val="000000"/>
        <w:sz w:val="32"/>
      </w:rPr>
    </w:lvl>
    <w:lvl w:ilvl="1">
      <w:start w:val="24"/>
      <w:numFmt w:val="decimal"/>
      <w:lvlText w:val="%1.%2."/>
      <w:lvlJc w:val="left"/>
      <w:pPr>
        <w:ind w:left="1470" w:hanging="885"/>
      </w:pPr>
      <w:rPr>
        <w:rFonts w:asciiTheme="minorHAnsi" w:eastAsia="Calibri" w:hAnsiTheme="minorHAnsi" w:cstheme="minorBid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Theme="minorHAnsi" w:eastAsia="Calibri" w:hAnsiTheme="minorHAnsi" w:cstheme="minorBid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Theme="minorHAnsi" w:eastAsia="Calibri" w:hAnsiTheme="minorHAnsi" w:cstheme="minorBid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Theme="minorHAnsi" w:eastAsia="Calibri" w:hAnsiTheme="minorHAnsi" w:cstheme="minorBid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Theme="minorHAnsi" w:eastAsia="Calibri" w:hAnsiTheme="minorHAnsi" w:cstheme="minorBid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Theme="minorHAnsi" w:eastAsia="Calibri" w:hAnsiTheme="minorHAnsi" w:cstheme="minorBid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Theme="minorHAnsi" w:eastAsia="Calibri" w:hAnsiTheme="minorHAnsi" w:cstheme="minorBidi" w:hint="default"/>
        <w:color w:val="000000"/>
        <w:sz w:val="32"/>
      </w:rPr>
    </w:lvl>
  </w:abstractNum>
  <w:abstractNum w:abstractNumId="6">
    <w:nsid w:val="11C976D4"/>
    <w:multiLevelType w:val="multilevel"/>
    <w:tmpl w:val="DB328B2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1065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13641541"/>
    <w:multiLevelType w:val="multilevel"/>
    <w:tmpl w:val="07A83326"/>
    <w:lvl w:ilvl="0">
      <w:start w:val="2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10"/>
      <w:numFmt w:val="decimal"/>
      <w:lvlText w:val="%1.%2."/>
      <w:lvlJc w:val="left"/>
      <w:pPr>
        <w:ind w:left="1288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865" w:hanging="885"/>
      </w:pPr>
      <w:rPr>
        <w:rFonts w:hint="default"/>
        <w:color w:val="000000"/>
        <w:sz w:val="20"/>
      </w:rPr>
    </w:lvl>
    <w:lvl w:ilvl="3">
      <w:start w:val="1"/>
      <w:numFmt w:val="decimal"/>
      <w:lvlText w:val="%1.%2.%3.%4."/>
      <w:lvlJc w:val="left"/>
      <w:pPr>
        <w:ind w:left="2094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09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61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eastAsia="Calibri" w:hint="default"/>
        <w:color w:val="000000"/>
        <w:sz w:val="32"/>
      </w:rPr>
    </w:lvl>
  </w:abstractNum>
  <w:abstractNum w:abstractNumId="8">
    <w:nsid w:val="13E855BB"/>
    <w:multiLevelType w:val="hybridMultilevel"/>
    <w:tmpl w:val="282A37AA"/>
    <w:lvl w:ilvl="0" w:tplc="EBACA2F8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01AB80C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B6C53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6D1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0233B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B81FA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CBF0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B63D0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CE535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E820F9"/>
    <w:multiLevelType w:val="multilevel"/>
    <w:tmpl w:val="7BC0EE34"/>
    <w:lvl w:ilvl="0">
      <w:start w:val="2"/>
      <w:numFmt w:val="decimal"/>
      <w:lvlText w:val="%1."/>
      <w:lvlJc w:val="left"/>
      <w:pPr>
        <w:ind w:left="720" w:hanging="720"/>
      </w:pPr>
      <w:rPr>
        <w:rFonts w:eastAsia="Calibri" w:hint="default"/>
        <w:color w:val="000000"/>
        <w:sz w:val="32"/>
      </w:rPr>
    </w:lvl>
    <w:lvl w:ilvl="1">
      <w:start w:val="7"/>
      <w:numFmt w:val="decimal"/>
      <w:lvlText w:val="%1.%2."/>
      <w:lvlJc w:val="left"/>
      <w:pPr>
        <w:ind w:left="1125" w:hanging="720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eastAsia="Calibri" w:hint="default"/>
        <w:color w:val="000000"/>
        <w:sz w:val="32"/>
      </w:rPr>
    </w:lvl>
  </w:abstractNum>
  <w:abstractNum w:abstractNumId="10">
    <w:nsid w:val="1DCD06D6"/>
    <w:multiLevelType w:val="multilevel"/>
    <w:tmpl w:val="FEC8F61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11">
    <w:nsid w:val="20592359"/>
    <w:multiLevelType w:val="multilevel"/>
    <w:tmpl w:val="9E92F196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21AF7007"/>
    <w:multiLevelType w:val="multilevel"/>
    <w:tmpl w:val="27F8DC5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232E5A3A"/>
    <w:multiLevelType w:val="multilevel"/>
    <w:tmpl w:val="93F80722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2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2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4">
    <w:nsid w:val="25FF694E"/>
    <w:multiLevelType w:val="multilevel"/>
    <w:tmpl w:val="1382D2B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  <w:sz w:val="24"/>
      </w:rPr>
    </w:lvl>
    <w:lvl w:ilvl="1">
      <w:start w:val="13"/>
      <w:numFmt w:val="decimal"/>
      <w:lvlText w:val="%1.%2."/>
      <w:lvlJc w:val="left"/>
      <w:pPr>
        <w:ind w:left="1245" w:hanging="6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ind w:left="3060" w:hanging="720"/>
      </w:pPr>
      <w:rPr>
        <w:rFonts w:hint="default"/>
        <w:sz w:val="22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  <w:sz w:val="24"/>
      </w:rPr>
    </w:lvl>
  </w:abstractNum>
  <w:abstractNum w:abstractNumId="15">
    <w:nsid w:val="32FA58F9"/>
    <w:multiLevelType w:val="multilevel"/>
    <w:tmpl w:val="78AAB774"/>
    <w:lvl w:ilvl="0">
      <w:start w:val="2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9"/>
      <w:numFmt w:val="decimal"/>
      <w:lvlText w:val="%1.%2."/>
      <w:lvlJc w:val="left"/>
      <w:pPr>
        <w:ind w:left="129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415" w:hanging="885"/>
      </w:pPr>
      <w:rPr>
        <w:rFonts w:hint="default"/>
        <w:color w:val="000000"/>
        <w:sz w:val="22"/>
      </w:rPr>
    </w:lvl>
    <w:lvl w:ilvl="3">
      <w:start w:val="1"/>
      <w:numFmt w:val="lowerLetter"/>
      <w:lvlText w:val="%1.%2.%3.%4."/>
      <w:lvlJc w:val="left"/>
      <w:pPr>
        <w:ind w:left="210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6">
    <w:nsid w:val="332137D7"/>
    <w:multiLevelType w:val="multilevel"/>
    <w:tmpl w:val="64B4ED08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6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7">
    <w:nsid w:val="3B7F35DC"/>
    <w:multiLevelType w:val="multilevel"/>
    <w:tmpl w:val="63BC7C6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4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8">
    <w:nsid w:val="3EDA6527"/>
    <w:multiLevelType w:val="multilevel"/>
    <w:tmpl w:val="8DD6B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26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79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9">
    <w:nsid w:val="3F503052"/>
    <w:multiLevelType w:val="multilevel"/>
    <w:tmpl w:val="9604B34E"/>
    <w:lvl w:ilvl="0">
      <w:start w:val="2"/>
      <w:numFmt w:val="decimal"/>
      <w:lvlText w:val="%1."/>
      <w:lvlJc w:val="left"/>
      <w:pPr>
        <w:ind w:left="720" w:hanging="720"/>
      </w:pPr>
      <w:rPr>
        <w:rFonts w:eastAsia="Calibri" w:hint="default"/>
        <w:color w:val="000000"/>
        <w:sz w:val="32"/>
      </w:rPr>
    </w:lvl>
    <w:lvl w:ilvl="1">
      <w:start w:val="5"/>
      <w:numFmt w:val="decimal"/>
      <w:lvlText w:val="%1.%2."/>
      <w:lvlJc w:val="left"/>
      <w:pPr>
        <w:ind w:left="1305" w:hanging="720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475" w:hanging="720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0">
    <w:nsid w:val="43137E24"/>
    <w:multiLevelType w:val="hybridMultilevel"/>
    <w:tmpl w:val="D8B056F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454B1072"/>
    <w:multiLevelType w:val="multilevel"/>
    <w:tmpl w:val="835A8F56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hint="default"/>
        <w:color w:val="000000"/>
        <w:sz w:val="32"/>
      </w:rPr>
    </w:lvl>
    <w:lvl w:ilvl="1">
      <w:start w:val="18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hint="default"/>
        <w:color w:val="000000"/>
        <w:sz w:val="32"/>
      </w:rPr>
    </w:lvl>
  </w:abstractNum>
  <w:abstractNum w:abstractNumId="22">
    <w:nsid w:val="49BE4707"/>
    <w:multiLevelType w:val="multilevel"/>
    <w:tmpl w:val="9B28F2D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1065" w:hanging="6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4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>
    <w:nsid w:val="4BF83105"/>
    <w:multiLevelType w:val="multilevel"/>
    <w:tmpl w:val="E8F48892"/>
    <w:lvl w:ilvl="0">
      <w:start w:val="2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6"/>
      <w:numFmt w:val="decimal"/>
      <w:lvlText w:val="%1.%2."/>
      <w:lvlJc w:val="left"/>
      <w:pPr>
        <w:ind w:left="129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415" w:hanging="885"/>
      </w:pPr>
      <w:rPr>
        <w:rFonts w:hint="default"/>
        <w:color w:val="000000"/>
        <w:sz w:val="20"/>
      </w:rPr>
    </w:lvl>
    <w:lvl w:ilvl="3">
      <w:start w:val="1"/>
      <w:numFmt w:val="decimal"/>
      <w:lvlText w:val="%1.%2.%3.%4."/>
      <w:lvlJc w:val="left"/>
      <w:pPr>
        <w:ind w:left="210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4">
    <w:nsid w:val="513D68FF"/>
    <w:multiLevelType w:val="multilevel"/>
    <w:tmpl w:val="BE182384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0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5">
    <w:nsid w:val="51FA18BA"/>
    <w:multiLevelType w:val="hybridMultilevel"/>
    <w:tmpl w:val="7DF0D52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7424209"/>
    <w:multiLevelType w:val="multilevel"/>
    <w:tmpl w:val="06B22BF4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2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7">
    <w:nsid w:val="576C1693"/>
    <w:multiLevelType w:val="multilevel"/>
    <w:tmpl w:val="43348BD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23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8">
    <w:nsid w:val="59155084"/>
    <w:multiLevelType w:val="multilevel"/>
    <w:tmpl w:val="114AC07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7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9">
    <w:nsid w:val="5AEC5180"/>
    <w:multiLevelType w:val="multilevel"/>
    <w:tmpl w:val="C10690F2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1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30">
    <w:nsid w:val="5C974FEA"/>
    <w:multiLevelType w:val="multilevel"/>
    <w:tmpl w:val="00086C8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45" w:hanging="54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>
    <w:nsid w:val="5EC27325"/>
    <w:multiLevelType w:val="multilevel"/>
    <w:tmpl w:val="4FFE1808"/>
    <w:lvl w:ilvl="0">
      <w:start w:val="3"/>
      <w:numFmt w:val="decimal"/>
      <w:lvlText w:val="%1."/>
      <w:lvlJc w:val="left"/>
      <w:pPr>
        <w:ind w:left="510" w:hanging="510"/>
      </w:pPr>
      <w:rPr>
        <w:rFonts w:ascii="SutonnyMJ" w:hAnsi="SutonnyMJ" w:cs="SutonnyMJ" w:hint="default"/>
        <w:sz w:val="22"/>
      </w:rPr>
    </w:lvl>
    <w:lvl w:ilvl="1">
      <w:start w:val="9"/>
      <w:numFmt w:val="decimal"/>
      <w:lvlText w:val="%1.%2."/>
      <w:lvlJc w:val="left"/>
      <w:pPr>
        <w:ind w:left="1095" w:hanging="510"/>
      </w:pPr>
      <w:rPr>
        <w:rFonts w:ascii="SutonnyMJ" w:hAnsi="SutonnyMJ" w:cs="SutonnyMJ" w:hint="default"/>
        <w:sz w:val="22"/>
      </w:rPr>
    </w:lvl>
    <w:lvl w:ilvl="2">
      <w:start w:val="1"/>
      <w:numFmt w:val="decimal"/>
      <w:lvlText w:val="%1.%2.%3."/>
      <w:lvlJc w:val="left"/>
      <w:pPr>
        <w:ind w:left="1890" w:hanging="720"/>
      </w:pPr>
      <w:rPr>
        <w:rFonts w:ascii="SutonnyMJ" w:hAnsi="SutonnyMJ" w:cs="SutonnyMJ" w:hint="default"/>
        <w:sz w:val="22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ascii="SutonnyMJ" w:hAnsi="SutonnyMJ" w:cs="SutonnyMJ" w:hint="default"/>
        <w:sz w:val="2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SutonnyMJ" w:hAnsi="SutonnyMJ" w:cs="SutonnyMJ" w:hint="default"/>
        <w:sz w:val="2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SutonnyMJ" w:hAnsi="SutonnyMJ" w:cs="SutonnyMJ" w:hint="default"/>
        <w:sz w:val="2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SutonnyMJ" w:hAnsi="SutonnyMJ" w:cs="SutonnyMJ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SutonnyMJ" w:hAnsi="SutonnyMJ" w:cs="SutonnyMJ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SutonnyMJ" w:hAnsi="SutonnyMJ" w:cs="SutonnyMJ" w:hint="default"/>
        <w:sz w:val="22"/>
      </w:rPr>
    </w:lvl>
  </w:abstractNum>
  <w:abstractNum w:abstractNumId="32">
    <w:nsid w:val="62466CA0"/>
    <w:multiLevelType w:val="multilevel"/>
    <w:tmpl w:val="A9387AD4"/>
    <w:lvl w:ilvl="0">
      <w:start w:val="2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1"/>
      <w:numFmt w:val="decimal"/>
      <w:lvlText w:val="%1.%2."/>
      <w:lvlJc w:val="left"/>
      <w:pPr>
        <w:ind w:left="1288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865" w:hanging="885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094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09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61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33">
    <w:nsid w:val="63C66EE8"/>
    <w:multiLevelType w:val="multilevel"/>
    <w:tmpl w:val="B73AB528"/>
    <w:lvl w:ilvl="0">
      <w:start w:val="2"/>
      <w:numFmt w:val="decimal"/>
      <w:lvlText w:val="%1."/>
      <w:lvlJc w:val="left"/>
      <w:pPr>
        <w:ind w:left="660" w:hanging="660"/>
      </w:pPr>
      <w:rPr>
        <w:rFonts w:ascii="Times New Roman" w:hAnsi="Times New Roman" w:cs="Times New Roman" w:hint="default"/>
        <w:sz w:val="24"/>
      </w:rPr>
    </w:lvl>
    <w:lvl w:ilvl="1">
      <w:start w:val="12"/>
      <w:numFmt w:val="decimal"/>
      <w:lvlText w:val="%1.%2."/>
      <w:lvlJc w:val="left"/>
      <w:pPr>
        <w:ind w:left="1065" w:hanging="660"/>
      </w:pPr>
      <w:rPr>
        <w:rFonts w:ascii="Times New Roman" w:hAnsi="Times New Roman" w:cs="Times New Roman" w:hint="default"/>
        <w:sz w:val="24"/>
      </w:rPr>
    </w:lvl>
    <w:lvl w:ilvl="2">
      <w:start w:val="1"/>
      <w:numFmt w:val="lowerLetter"/>
      <w:lvlText w:val="%3."/>
      <w:lvlJc w:val="left"/>
      <w:pPr>
        <w:ind w:left="207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ascii="Times New Roman" w:hAnsi="Times New Roman" w:cs="Times New Roman" w:hint="default"/>
        <w:sz w:val="24"/>
      </w:rPr>
    </w:lvl>
  </w:abstractNum>
  <w:abstractNum w:abstractNumId="34">
    <w:nsid w:val="66227CE7"/>
    <w:multiLevelType w:val="multilevel"/>
    <w:tmpl w:val="8940FF7A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  <w:sz w:val="24"/>
      </w:rPr>
    </w:lvl>
    <w:lvl w:ilvl="1">
      <w:start w:val="11"/>
      <w:numFmt w:val="decimal"/>
      <w:lvlText w:val="%1.%2."/>
      <w:lvlJc w:val="left"/>
      <w:pPr>
        <w:ind w:left="1245" w:hanging="6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ind w:left="2970" w:hanging="720"/>
      </w:pPr>
      <w:rPr>
        <w:rFonts w:hint="default"/>
        <w:sz w:val="22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  <w:sz w:val="24"/>
      </w:rPr>
    </w:lvl>
  </w:abstractNum>
  <w:abstractNum w:abstractNumId="35">
    <w:nsid w:val="670D35FE"/>
    <w:multiLevelType w:val="hybridMultilevel"/>
    <w:tmpl w:val="0396CF2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67A4513F"/>
    <w:multiLevelType w:val="multilevel"/>
    <w:tmpl w:val="E91C7EC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45" w:hanging="54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7">
    <w:nsid w:val="691D3AAD"/>
    <w:multiLevelType w:val="multilevel"/>
    <w:tmpl w:val="01881880"/>
    <w:lvl w:ilvl="0">
      <w:start w:val="3"/>
      <w:numFmt w:val="decimal"/>
      <w:lvlText w:val="%1."/>
      <w:lvlJc w:val="left"/>
      <w:pPr>
        <w:ind w:left="885" w:hanging="885"/>
      </w:pPr>
      <w:rPr>
        <w:rFonts w:asciiTheme="minorHAnsi" w:eastAsia="Calibri" w:hAnsiTheme="minorHAnsi" w:cstheme="minorBidi" w:hint="default"/>
        <w:color w:val="000000"/>
        <w:sz w:val="32"/>
      </w:rPr>
    </w:lvl>
    <w:lvl w:ilvl="1">
      <w:start w:val="25"/>
      <w:numFmt w:val="decimal"/>
      <w:lvlText w:val="%1.%2."/>
      <w:lvlJc w:val="left"/>
      <w:pPr>
        <w:ind w:left="1470" w:hanging="885"/>
      </w:pPr>
      <w:rPr>
        <w:rFonts w:asciiTheme="minorHAnsi" w:eastAsia="Calibri" w:hAnsiTheme="minorHAnsi" w:cstheme="minorBid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9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Theme="minorHAnsi" w:eastAsia="Calibri" w:hAnsiTheme="minorHAnsi" w:cstheme="minorBid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Theme="minorHAnsi" w:eastAsia="Calibri" w:hAnsiTheme="minorHAnsi" w:cstheme="minorBid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Theme="minorHAnsi" w:eastAsia="Calibri" w:hAnsiTheme="minorHAnsi" w:cstheme="minorBid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Theme="minorHAnsi" w:eastAsia="Calibri" w:hAnsiTheme="minorHAnsi" w:cstheme="minorBid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Theme="minorHAnsi" w:eastAsia="Calibri" w:hAnsiTheme="minorHAnsi" w:cstheme="minorBid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Theme="minorHAnsi" w:eastAsia="Calibri" w:hAnsiTheme="minorHAnsi" w:cstheme="minorBidi" w:hint="default"/>
        <w:color w:val="000000"/>
        <w:sz w:val="32"/>
      </w:rPr>
    </w:lvl>
  </w:abstractNum>
  <w:abstractNum w:abstractNumId="38">
    <w:nsid w:val="6AC3048E"/>
    <w:multiLevelType w:val="multilevel"/>
    <w:tmpl w:val="435699E0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19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39">
    <w:nsid w:val="70106D8C"/>
    <w:multiLevelType w:val="multilevel"/>
    <w:tmpl w:val="E9F0565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0">
    <w:nsid w:val="7802329B"/>
    <w:multiLevelType w:val="multilevel"/>
    <w:tmpl w:val="355C642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1">
    <w:nsid w:val="7AC94E7B"/>
    <w:multiLevelType w:val="multilevel"/>
    <w:tmpl w:val="58F8A6BE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5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6"/>
  </w:num>
  <w:num w:numId="5">
    <w:abstractNumId w:val="11"/>
  </w:num>
  <w:num w:numId="6">
    <w:abstractNumId w:val="40"/>
  </w:num>
  <w:num w:numId="7">
    <w:abstractNumId w:val="19"/>
  </w:num>
  <w:num w:numId="8">
    <w:abstractNumId w:val="12"/>
  </w:num>
  <w:num w:numId="9">
    <w:abstractNumId w:val="9"/>
  </w:num>
  <w:num w:numId="10">
    <w:abstractNumId w:val="39"/>
  </w:num>
  <w:num w:numId="11">
    <w:abstractNumId w:val="30"/>
  </w:num>
  <w:num w:numId="12">
    <w:abstractNumId w:val="7"/>
  </w:num>
  <w:num w:numId="13">
    <w:abstractNumId w:val="32"/>
  </w:num>
  <w:num w:numId="14">
    <w:abstractNumId w:val="33"/>
  </w:num>
  <w:num w:numId="15">
    <w:abstractNumId w:val="23"/>
  </w:num>
  <w:num w:numId="16">
    <w:abstractNumId w:val="22"/>
  </w:num>
  <w:num w:numId="17">
    <w:abstractNumId w:val="20"/>
  </w:num>
  <w:num w:numId="18">
    <w:abstractNumId w:val="0"/>
  </w:num>
  <w:num w:numId="19">
    <w:abstractNumId w:val="1"/>
  </w:num>
  <w:num w:numId="20">
    <w:abstractNumId w:val="6"/>
  </w:num>
  <w:num w:numId="21">
    <w:abstractNumId w:val="15"/>
  </w:num>
  <w:num w:numId="22">
    <w:abstractNumId w:val="18"/>
  </w:num>
  <w:num w:numId="23">
    <w:abstractNumId w:val="31"/>
  </w:num>
  <w:num w:numId="24">
    <w:abstractNumId w:val="10"/>
  </w:num>
  <w:num w:numId="25">
    <w:abstractNumId w:val="34"/>
  </w:num>
  <w:num w:numId="26">
    <w:abstractNumId w:val="13"/>
  </w:num>
  <w:num w:numId="27">
    <w:abstractNumId w:val="14"/>
  </w:num>
  <w:num w:numId="28">
    <w:abstractNumId w:val="17"/>
  </w:num>
  <w:num w:numId="29">
    <w:abstractNumId w:val="41"/>
  </w:num>
  <w:num w:numId="30">
    <w:abstractNumId w:val="16"/>
  </w:num>
  <w:num w:numId="31">
    <w:abstractNumId w:val="28"/>
  </w:num>
  <w:num w:numId="32">
    <w:abstractNumId w:val="21"/>
  </w:num>
  <w:num w:numId="33">
    <w:abstractNumId w:val="38"/>
  </w:num>
  <w:num w:numId="34">
    <w:abstractNumId w:val="24"/>
  </w:num>
  <w:num w:numId="35">
    <w:abstractNumId w:val="29"/>
  </w:num>
  <w:num w:numId="36">
    <w:abstractNumId w:val="26"/>
  </w:num>
  <w:num w:numId="37">
    <w:abstractNumId w:val="27"/>
  </w:num>
  <w:num w:numId="38">
    <w:abstractNumId w:val="5"/>
  </w:num>
  <w:num w:numId="39">
    <w:abstractNumId w:val="37"/>
  </w:num>
  <w:num w:numId="40">
    <w:abstractNumId w:val="35"/>
  </w:num>
  <w:num w:numId="41">
    <w:abstractNumId w:val="25"/>
  </w:num>
  <w:num w:numId="42">
    <w:abstractNumId w:val="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B19"/>
    <w:rsid w:val="000037B4"/>
    <w:rsid w:val="00003B44"/>
    <w:rsid w:val="00010155"/>
    <w:rsid w:val="00010A71"/>
    <w:rsid w:val="00020D9B"/>
    <w:rsid w:val="00030A5A"/>
    <w:rsid w:val="00033DDB"/>
    <w:rsid w:val="00046924"/>
    <w:rsid w:val="000519C6"/>
    <w:rsid w:val="000634FD"/>
    <w:rsid w:val="00071D3F"/>
    <w:rsid w:val="0007514B"/>
    <w:rsid w:val="000853CF"/>
    <w:rsid w:val="000877DE"/>
    <w:rsid w:val="000A473D"/>
    <w:rsid w:val="000B1588"/>
    <w:rsid w:val="000B7D3E"/>
    <w:rsid w:val="000D2FED"/>
    <w:rsid w:val="000D49DD"/>
    <w:rsid w:val="00114D45"/>
    <w:rsid w:val="0011767B"/>
    <w:rsid w:val="0012140B"/>
    <w:rsid w:val="0013327B"/>
    <w:rsid w:val="001370FD"/>
    <w:rsid w:val="001461AB"/>
    <w:rsid w:val="0019788A"/>
    <w:rsid w:val="00197AF4"/>
    <w:rsid w:val="001B3062"/>
    <w:rsid w:val="001B6A92"/>
    <w:rsid w:val="001C0FEA"/>
    <w:rsid w:val="001E4D4B"/>
    <w:rsid w:val="001F0069"/>
    <w:rsid w:val="001F7FDF"/>
    <w:rsid w:val="00200A96"/>
    <w:rsid w:val="002154E6"/>
    <w:rsid w:val="002209C1"/>
    <w:rsid w:val="002265F9"/>
    <w:rsid w:val="00227090"/>
    <w:rsid w:val="002342CB"/>
    <w:rsid w:val="002367C9"/>
    <w:rsid w:val="00250C9F"/>
    <w:rsid w:val="00252339"/>
    <w:rsid w:val="002538B0"/>
    <w:rsid w:val="00253A7F"/>
    <w:rsid w:val="00260E3A"/>
    <w:rsid w:val="0026427E"/>
    <w:rsid w:val="00271758"/>
    <w:rsid w:val="002877D5"/>
    <w:rsid w:val="002940BB"/>
    <w:rsid w:val="00296C3C"/>
    <w:rsid w:val="002A1DE0"/>
    <w:rsid w:val="002A234B"/>
    <w:rsid w:val="002A3354"/>
    <w:rsid w:val="002A538C"/>
    <w:rsid w:val="002C4C99"/>
    <w:rsid w:val="002C668A"/>
    <w:rsid w:val="002F060E"/>
    <w:rsid w:val="00310D89"/>
    <w:rsid w:val="00311E57"/>
    <w:rsid w:val="003125B0"/>
    <w:rsid w:val="003158B4"/>
    <w:rsid w:val="00316240"/>
    <w:rsid w:val="003209E9"/>
    <w:rsid w:val="00324F46"/>
    <w:rsid w:val="003252D9"/>
    <w:rsid w:val="003257FA"/>
    <w:rsid w:val="00330410"/>
    <w:rsid w:val="0033185C"/>
    <w:rsid w:val="003362E4"/>
    <w:rsid w:val="00341BD0"/>
    <w:rsid w:val="00342ED9"/>
    <w:rsid w:val="0034455F"/>
    <w:rsid w:val="00365671"/>
    <w:rsid w:val="00367C5D"/>
    <w:rsid w:val="003707C2"/>
    <w:rsid w:val="00371B3F"/>
    <w:rsid w:val="0038385B"/>
    <w:rsid w:val="0039049E"/>
    <w:rsid w:val="00393A55"/>
    <w:rsid w:val="003A0B4F"/>
    <w:rsid w:val="003B6FEF"/>
    <w:rsid w:val="003C5A12"/>
    <w:rsid w:val="003C654D"/>
    <w:rsid w:val="003D3A36"/>
    <w:rsid w:val="003E7F2F"/>
    <w:rsid w:val="004008AB"/>
    <w:rsid w:val="00402D48"/>
    <w:rsid w:val="004119C3"/>
    <w:rsid w:val="004268EE"/>
    <w:rsid w:val="00432F31"/>
    <w:rsid w:val="0043597C"/>
    <w:rsid w:val="00444109"/>
    <w:rsid w:val="0045316E"/>
    <w:rsid w:val="00454913"/>
    <w:rsid w:val="00460FCB"/>
    <w:rsid w:val="00464B6C"/>
    <w:rsid w:val="0047580B"/>
    <w:rsid w:val="00475E6F"/>
    <w:rsid w:val="00476082"/>
    <w:rsid w:val="00487A68"/>
    <w:rsid w:val="00491896"/>
    <w:rsid w:val="004943BA"/>
    <w:rsid w:val="004A5C7A"/>
    <w:rsid w:val="004B1684"/>
    <w:rsid w:val="004B5930"/>
    <w:rsid w:val="004C7916"/>
    <w:rsid w:val="004E4793"/>
    <w:rsid w:val="004F4B3C"/>
    <w:rsid w:val="004F56F2"/>
    <w:rsid w:val="00504468"/>
    <w:rsid w:val="00512833"/>
    <w:rsid w:val="00516A6E"/>
    <w:rsid w:val="0056196D"/>
    <w:rsid w:val="00566BDE"/>
    <w:rsid w:val="00572689"/>
    <w:rsid w:val="005A138A"/>
    <w:rsid w:val="005B054E"/>
    <w:rsid w:val="005B6174"/>
    <w:rsid w:val="005C0F14"/>
    <w:rsid w:val="005F27E8"/>
    <w:rsid w:val="006054A9"/>
    <w:rsid w:val="00610849"/>
    <w:rsid w:val="00611517"/>
    <w:rsid w:val="00612BE3"/>
    <w:rsid w:val="00620494"/>
    <w:rsid w:val="00622FDA"/>
    <w:rsid w:val="00626379"/>
    <w:rsid w:val="00640532"/>
    <w:rsid w:val="00643520"/>
    <w:rsid w:val="00645BB4"/>
    <w:rsid w:val="006616A9"/>
    <w:rsid w:val="00666F06"/>
    <w:rsid w:val="00681E0F"/>
    <w:rsid w:val="00687137"/>
    <w:rsid w:val="006A098D"/>
    <w:rsid w:val="006A0C1A"/>
    <w:rsid w:val="006A6A82"/>
    <w:rsid w:val="006B1132"/>
    <w:rsid w:val="006B6219"/>
    <w:rsid w:val="006C0EB9"/>
    <w:rsid w:val="006E3E18"/>
    <w:rsid w:val="00707455"/>
    <w:rsid w:val="00712707"/>
    <w:rsid w:val="007170F6"/>
    <w:rsid w:val="0072739C"/>
    <w:rsid w:val="007337D2"/>
    <w:rsid w:val="00756203"/>
    <w:rsid w:val="00765A30"/>
    <w:rsid w:val="0077017E"/>
    <w:rsid w:val="0077690E"/>
    <w:rsid w:val="00784002"/>
    <w:rsid w:val="007A20D6"/>
    <w:rsid w:val="007B1117"/>
    <w:rsid w:val="007C29BF"/>
    <w:rsid w:val="007C5F9D"/>
    <w:rsid w:val="007D5AB0"/>
    <w:rsid w:val="007D5F09"/>
    <w:rsid w:val="007D77FD"/>
    <w:rsid w:val="007E22FD"/>
    <w:rsid w:val="007E60AE"/>
    <w:rsid w:val="0081174A"/>
    <w:rsid w:val="0082522F"/>
    <w:rsid w:val="00826899"/>
    <w:rsid w:val="0083172D"/>
    <w:rsid w:val="0084003D"/>
    <w:rsid w:val="008406DB"/>
    <w:rsid w:val="00841E99"/>
    <w:rsid w:val="00842CDD"/>
    <w:rsid w:val="00870E86"/>
    <w:rsid w:val="00873D84"/>
    <w:rsid w:val="00877165"/>
    <w:rsid w:val="0088327F"/>
    <w:rsid w:val="00885585"/>
    <w:rsid w:val="0088718F"/>
    <w:rsid w:val="00896720"/>
    <w:rsid w:val="00896B77"/>
    <w:rsid w:val="008A1DD8"/>
    <w:rsid w:val="008A6A5C"/>
    <w:rsid w:val="008B320B"/>
    <w:rsid w:val="008B568B"/>
    <w:rsid w:val="008B7246"/>
    <w:rsid w:val="008C09C8"/>
    <w:rsid w:val="008C4D58"/>
    <w:rsid w:val="008D19E7"/>
    <w:rsid w:val="008E76F7"/>
    <w:rsid w:val="008F38B8"/>
    <w:rsid w:val="008F5937"/>
    <w:rsid w:val="009273CE"/>
    <w:rsid w:val="009436D8"/>
    <w:rsid w:val="00951928"/>
    <w:rsid w:val="00955011"/>
    <w:rsid w:val="009616F2"/>
    <w:rsid w:val="00967D2E"/>
    <w:rsid w:val="009834D2"/>
    <w:rsid w:val="009B6C1C"/>
    <w:rsid w:val="009C5FC8"/>
    <w:rsid w:val="009D2D03"/>
    <w:rsid w:val="009E1B7F"/>
    <w:rsid w:val="00A07A66"/>
    <w:rsid w:val="00A135A3"/>
    <w:rsid w:val="00A2174E"/>
    <w:rsid w:val="00A228A2"/>
    <w:rsid w:val="00A375E6"/>
    <w:rsid w:val="00A37FAD"/>
    <w:rsid w:val="00A472D1"/>
    <w:rsid w:val="00A56B02"/>
    <w:rsid w:val="00A605D4"/>
    <w:rsid w:val="00A77B01"/>
    <w:rsid w:val="00AA522E"/>
    <w:rsid w:val="00AA7C0F"/>
    <w:rsid w:val="00AC2B83"/>
    <w:rsid w:val="00AD27FE"/>
    <w:rsid w:val="00B4042A"/>
    <w:rsid w:val="00B428A3"/>
    <w:rsid w:val="00B510DD"/>
    <w:rsid w:val="00B64B05"/>
    <w:rsid w:val="00B64E16"/>
    <w:rsid w:val="00B76C5D"/>
    <w:rsid w:val="00B828CC"/>
    <w:rsid w:val="00B91E13"/>
    <w:rsid w:val="00BA6424"/>
    <w:rsid w:val="00BB2CC5"/>
    <w:rsid w:val="00BB72E5"/>
    <w:rsid w:val="00BD648F"/>
    <w:rsid w:val="00BF4F57"/>
    <w:rsid w:val="00BF5F52"/>
    <w:rsid w:val="00C0248F"/>
    <w:rsid w:val="00C23588"/>
    <w:rsid w:val="00C254AD"/>
    <w:rsid w:val="00C26B19"/>
    <w:rsid w:val="00C26D02"/>
    <w:rsid w:val="00C26F24"/>
    <w:rsid w:val="00C30B62"/>
    <w:rsid w:val="00C359C8"/>
    <w:rsid w:val="00C41A40"/>
    <w:rsid w:val="00C53D77"/>
    <w:rsid w:val="00C64245"/>
    <w:rsid w:val="00C70DA2"/>
    <w:rsid w:val="00C84342"/>
    <w:rsid w:val="00C95499"/>
    <w:rsid w:val="00CB11B2"/>
    <w:rsid w:val="00CB2584"/>
    <w:rsid w:val="00CB3CD2"/>
    <w:rsid w:val="00CD41ED"/>
    <w:rsid w:val="00CE441F"/>
    <w:rsid w:val="00CF37F9"/>
    <w:rsid w:val="00CF449F"/>
    <w:rsid w:val="00CF6781"/>
    <w:rsid w:val="00CF73C8"/>
    <w:rsid w:val="00D12221"/>
    <w:rsid w:val="00D4214C"/>
    <w:rsid w:val="00D44878"/>
    <w:rsid w:val="00D5454C"/>
    <w:rsid w:val="00D82D80"/>
    <w:rsid w:val="00D9511C"/>
    <w:rsid w:val="00DA5829"/>
    <w:rsid w:val="00DB5427"/>
    <w:rsid w:val="00DC3AA5"/>
    <w:rsid w:val="00DC58F7"/>
    <w:rsid w:val="00DC6C00"/>
    <w:rsid w:val="00DD154A"/>
    <w:rsid w:val="00DD6846"/>
    <w:rsid w:val="00DF22BA"/>
    <w:rsid w:val="00DF4892"/>
    <w:rsid w:val="00E02E05"/>
    <w:rsid w:val="00E0490E"/>
    <w:rsid w:val="00E10590"/>
    <w:rsid w:val="00E138C3"/>
    <w:rsid w:val="00E21CB5"/>
    <w:rsid w:val="00E23031"/>
    <w:rsid w:val="00E2549E"/>
    <w:rsid w:val="00E43ABA"/>
    <w:rsid w:val="00E60C7E"/>
    <w:rsid w:val="00E90C51"/>
    <w:rsid w:val="00EA5D40"/>
    <w:rsid w:val="00EA6937"/>
    <w:rsid w:val="00EB3DFD"/>
    <w:rsid w:val="00EB414F"/>
    <w:rsid w:val="00ED0C0E"/>
    <w:rsid w:val="00ED7776"/>
    <w:rsid w:val="00EF37B4"/>
    <w:rsid w:val="00F06EA9"/>
    <w:rsid w:val="00F230DE"/>
    <w:rsid w:val="00F257E6"/>
    <w:rsid w:val="00F370CD"/>
    <w:rsid w:val="00F413AB"/>
    <w:rsid w:val="00F5217B"/>
    <w:rsid w:val="00F53D9F"/>
    <w:rsid w:val="00F54B17"/>
    <w:rsid w:val="00F63C62"/>
    <w:rsid w:val="00F7641A"/>
    <w:rsid w:val="00F823B3"/>
    <w:rsid w:val="00F83221"/>
    <w:rsid w:val="00F83C93"/>
    <w:rsid w:val="00FA0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937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4A"/>
    <w:pPr>
      <w:ind w:left="720"/>
      <w:contextualSpacing/>
    </w:pPr>
  </w:style>
  <w:style w:type="table" w:styleId="TableGrid">
    <w:name w:val="Table Grid"/>
    <w:basedOn w:val="TableNormal"/>
    <w:uiPriority w:val="59"/>
    <w:rsid w:val="00365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F5937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6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6F2"/>
  </w:style>
  <w:style w:type="paragraph" w:styleId="Footer">
    <w:name w:val="footer"/>
    <w:basedOn w:val="Normal"/>
    <w:link w:val="FooterChar"/>
    <w:uiPriority w:val="99"/>
    <w:unhideWhenUsed/>
    <w:rsid w:val="0096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F2"/>
  </w:style>
  <w:style w:type="character" w:styleId="CommentReference">
    <w:name w:val="annotation reference"/>
    <w:basedOn w:val="DefaultParagraphFont"/>
    <w:uiPriority w:val="99"/>
    <w:semiHidden/>
    <w:unhideWhenUsed/>
    <w:rsid w:val="00F54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4B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4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B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05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9331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92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747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528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47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16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9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5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4793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134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531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02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793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12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592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067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86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6365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411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8359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533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11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43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274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293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579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771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679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53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3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64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40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99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277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995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84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308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29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99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80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709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030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90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1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30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3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74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89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972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736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42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71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504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886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686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46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E4A6CC-004F-4B1F-A013-5C162409E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2456</Words>
  <Characters>14002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mahbubalam</dc:creator>
  <cp:lastModifiedBy>Md. Rafiquzzaman</cp:lastModifiedBy>
  <cp:revision>23</cp:revision>
  <dcterms:created xsi:type="dcterms:W3CDTF">2014-10-26T08:46:00Z</dcterms:created>
  <dcterms:modified xsi:type="dcterms:W3CDTF">2014-10-30T10:55:00Z</dcterms:modified>
</cp:coreProperties>
</file>