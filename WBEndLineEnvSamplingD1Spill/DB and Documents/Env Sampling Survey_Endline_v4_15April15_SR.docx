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D96" w:rsidRPr="00084D96" w:rsidRDefault="00084D96" w:rsidP="00084D96">
      <w:pPr>
        <w:spacing w:after="0" w:line="240" w:lineRule="auto"/>
        <w:rPr>
          <w:rFonts w:ascii="Helvetica" w:hAnsi="Helvetica"/>
          <w:b/>
          <w:bCs/>
          <w:sz w:val="20"/>
          <w:szCs w:val="20"/>
          <w:cs/>
          <w:lang w:bidi="bn-BD"/>
        </w:rPr>
      </w:pPr>
      <w:r w:rsidRPr="00084D96">
        <w:rPr>
          <w:rFonts w:ascii="Helvetica" w:hAnsi="Helvetica"/>
          <w:b/>
          <w:bCs/>
          <w:sz w:val="20"/>
          <w:szCs w:val="20"/>
        </w:rPr>
        <w:t xml:space="preserve">Questionnaire for </w:t>
      </w:r>
      <w:r>
        <w:rPr>
          <w:rFonts w:ascii="Helvetica" w:hAnsi="Helvetica"/>
          <w:b/>
          <w:bCs/>
          <w:sz w:val="20"/>
          <w:szCs w:val="20"/>
        </w:rPr>
        <w:t>WASHB Endline Environmental Assessment</w:t>
      </w:r>
    </w:p>
    <w:p w:rsidR="00084D96" w:rsidRPr="00E3275E" w:rsidRDefault="00084D96" w:rsidP="00084D96">
      <w:pPr>
        <w:spacing w:after="0" w:line="240" w:lineRule="auto"/>
        <w:rPr>
          <w:rFonts w:ascii="Helvetica" w:hAnsi="Helvetica"/>
          <w:sz w:val="12"/>
          <w:szCs w:val="12"/>
        </w:rPr>
      </w:pPr>
    </w:p>
    <w:p w:rsidR="00084D96" w:rsidRPr="00084D96" w:rsidRDefault="00084D96" w:rsidP="00084D96">
      <w:pPr>
        <w:spacing w:after="0" w:line="240" w:lineRule="auto"/>
        <w:rPr>
          <w:rFonts w:ascii="Helvetica" w:hAnsi="Helvetica"/>
          <w:sz w:val="20"/>
          <w:szCs w:val="20"/>
        </w:rPr>
      </w:pPr>
      <w:r w:rsidRPr="00084D96">
        <w:rPr>
          <w:rFonts w:ascii="Helvetica" w:hAnsi="Helvetica"/>
          <w:sz w:val="20"/>
          <w:szCs w:val="20"/>
        </w:rPr>
        <w:t xml:space="preserve">This household questionnaire will be conducted in </w:t>
      </w:r>
      <w:r>
        <w:rPr>
          <w:rFonts w:ascii="Helvetica" w:hAnsi="Helvetica"/>
          <w:sz w:val="20"/>
          <w:szCs w:val="20"/>
        </w:rPr>
        <w:t xml:space="preserve">households enrolled in the WASH Benefits endline environmental assessment, which entails the collection of drinking water, child hand rinse, weaning food and sentinel toy samples </w:t>
      </w:r>
      <w:r w:rsidR="00B374AC">
        <w:rPr>
          <w:rFonts w:ascii="Helvetica" w:hAnsi="Helvetica"/>
          <w:sz w:val="20"/>
          <w:szCs w:val="20"/>
        </w:rPr>
        <w:t xml:space="preserve">for analysis of fecal indicator bacteria, collection of soil samples for enumeration of helminth ova </w:t>
      </w:r>
      <w:r>
        <w:rPr>
          <w:rFonts w:ascii="Helvetica" w:hAnsi="Helvetica"/>
          <w:sz w:val="20"/>
          <w:szCs w:val="20"/>
        </w:rPr>
        <w:t xml:space="preserve">and </w:t>
      </w:r>
      <w:r w:rsidR="00B374AC">
        <w:rPr>
          <w:rFonts w:ascii="Helvetica" w:hAnsi="Helvetica"/>
          <w:sz w:val="20"/>
          <w:szCs w:val="20"/>
        </w:rPr>
        <w:t xml:space="preserve">measurements of </w:t>
      </w:r>
      <w:r>
        <w:rPr>
          <w:rFonts w:ascii="Helvetica" w:hAnsi="Helvetica"/>
          <w:sz w:val="20"/>
          <w:szCs w:val="20"/>
        </w:rPr>
        <w:t xml:space="preserve">fly density. The questionnaire will be filled out in parallel with sample collection in the households. The objective of the questionnaire is to </w:t>
      </w:r>
      <w:r w:rsidR="00B374AC">
        <w:rPr>
          <w:rFonts w:ascii="Helvetica" w:hAnsi="Helvetica"/>
          <w:sz w:val="20"/>
          <w:szCs w:val="20"/>
        </w:rPr>
        <w:t>d</w:t>
      </w:r>
      <w:r w:rsidRPr="00084D96">
        <w:rPr>
          <w:rFonts w:ascii="Helvetica" w:hAnsi="Helvetica"/>
          <w:sz w:val="20"/>
          <w:szCs w:val="20"/>
        </w:rPr>
        <w:t>ocument the details of sample collection (e.g., time of collection, sample ID) and collect data on key factors that can explain any variability in contamination detected in samples (e.g., storage conditions for stored water, observed hand cleanliness for hand rinse, sun/shade for soil, etc.)</w:t>
      </w:r>
      <w:r>
        <w:rPr>
          <w:rFonts w:ascii="Helvetica" w:hAnsi="Helvetica"/>
          <w:sz w:val="20"/>
          <w:szCs w:val="20"/>
        </w:rPr>
        <w:t xml:space="preserve">. The sample collection and survey activities will take place over two days. On </w:t>
      </w:r>
      <w:r w:rsidR="00AB2796">
        <w:rPr>
          <w:rFonts w:ascii="Helvetica" w:hAnsi="Helvetica"/>
          <w:sz w:val="20"/>
          <w:szCs w:val="20"/>
        </w:rPr>
        <w:t>D</w:t>
      </w:r>
      <w:r>
        <w:rPr>
          <w:rFonts w:ascii="Helvetica" w:hAnsi="Helvetica"/>
          <w:sz w:val="20"/>
          <w:szCs w:val="20"/>
        </w:rPr>
        <w:t xml:space="preserve">ay </w:t>
      </w:r>
      <w:r w:rsidR="00B374AC">
        <w:rPr>
          <w:rFonts w:ascii="Helvetica" w:hAnsi="Helvetica"/>
          <w:sz w:val="20"/>
          <w:szCs w:val="20"/>
        </w:rPr>
        <w:t>1, the field team will collect the water, hand</w:t>
      </w:r>
      <w:r w:rsidR="00B56A13">
        <w:rPr>
          <w:rFonts w:ascii="Helvetica" w:hAnsi="Helvetica"/>
          <w:sz w:val="20"/>
          <w:szCs w:val="20"/>
        </w:rPr>
        <w:t xml:space="preserve">, </w:t>
      </w:r>
      <w:r w:rsidR="00B374AC">
        <w:rPr>
          <w:rFonts w:ascii="Helvetica" w:hAnsi="Helvetica"/>
          <w:sz w:val="20"/>
          <w:szCs w:val="20"/>
        </w:rPr>
        <w:t xml:space="preserve">food </w:t>
      </w:r>
      <w:r w:rsidR="00B56A13">
        <w:rPr>
          <w:rFonts w:ascii="Helvetica" w:hAnsi="Helvetica"/>
          <w:sz w:val="20"/>
          <w:szCs w:val="20"/>
        </w:rPr>
        <w:t xml:space="preserve">and soil </w:t>
      </w:r>
      <w:r w:rsidR="00B374AC">
        <w:rPr>
          <w:rFonts w:ascii="Helvetica" w:hAnsi="Helvetica"/>
          <w:sz w:val="20"/>
          <w:szCs w:val="20"/>
        </w:rPr>
        <w:t>samples, drop o</w:t>
      </w:r>
      <w:r w:rsidR="00AB2796">
        <w:rPr>
          <w:rFonts w:ascii="Helvetica" w:hAnsi="Helvetica"/>
          <w:sz w:val="20"/>
          <w:szCs w:val="20"/>
        </w:rPr>
        <w:t>f</w:t>
      </w:r>
      <w:r w:rsidR="00B374AC">
        <w:rPr>
          <w:rFonts w:ascii="Helvetica" w:hAnsi="Helvetica"/>
          <w:sz w:val="20"/>
          <w:szCs w:val="20"/>
        </w:rPr>
        <w:t>f the sentinel toy balls and put up fly tape. On Day 2, a separate team will return to the same household to collect the sentinel toy sample and to count the flies.</w:t>
      </w:r>
      <w:r w:rsidRPr="00084D96">
        <w:rPr>
          <w:rFonts w:ascii="Helvetica" w:hAnsi="Helvetica"/>
          <w:sz w:val="20"/>
          <w:szCs w:val="20"/>
        </w:rPr>
        <w:t xml:space="preserve">Note: The </w:t>
      </w:r>
      <w:r w:rsidRPr="00084D96">
        <w:rPr>
          <w:rFonts w:ascii="Helvetica" w:hAnsi="Helvetica"/>
          <w:sz w:val="20"/>
          <w:szCs w:val="20"/>
          <w:cs/>
          <w:lang w:bidi="bn-BD"/>
        </w:rPr>
        <w:t>s</w:t>
      </w:r>
      <w:r w:rsidRPr="00084D96">
        <w:rPr>
          <w:rFonts w:ascii="Helvetica" w:hAnsi="Helvetica"/>
          <w:sz w:val="20"/>
          <w:szCs w:val="20"/>
        </w:rPr>
        <w:t xml:space="preserve">urvey is not formatted because it will conducted on electronic tablets. </w:t>
      </w:r>
    </w:p>
    <w:p w:rsidR="00084D96" w:rsidRPr="00E3275E" w:rsidRDefault="00084D96" w:rsidP="00AC23F9">
      <w:pPr>
        <w:tabs>
          <w:tab w:val="left" w:pos="5577"/>
        </w:tabs>
        <w:spacing w:after="0" w:line="240" w:lineRule="auto"/>
        <w:rPr>
          <w:rFonts w:ascii="Arial" w:hAnsi="Arial" w:cs="Arial"/>
          <w:b/>
          <w:caps/>
          <w:sz w:val="20"/>
          <w:szCs w:val="20"/>
        </w:rPr>
      </w:pPr>
    </w:p>
    <w:p w:rsidR="00886D9B" w:rsidRPr="00B374AC" w:rsidRDefault="00664AD5" w:rsidP="00AC23F9">
      <w:pPr>
        <w:tabs>
          <w:tab w:val="left" w:pos="5577"/>
        </w:tabs>
        <w:spacing w:after="0" w:line="240" w:lineRule="auto"/>
        <w:rPr>
          <w:rFonts w:ascii="Arial" w:hAnsi="Arial" w:cs="Arial"/>
          <w:b/>
          <w:caps/>
          <w:sz w:val="24"/>
          <w:szCs w:val="24"/>
          <w:u w:val="single"/>
        </w:rPr>
      </w:pPr>
      <w:r w:rsidRPr="00B374AC">
        <w:rPr>
          <w:rFonts w:ascii="Arial" w:hAnsi="Arial" w:cs="Arial"/>
          <w:b/>
          <w:caps/>
          <w:sz w:val="24"/>
          <w:szCs w:val="24"/>
          <w:u w:val="single"/>
        </w:rPr>
        <w:t>DAy 1 SURVEY</w:t>
      </w:r>
    </w:p>
    <w:p w:rsidR="00AC23F9" w:rsidRPr="00C6036C" w:rsidRDefault="00AC23F9" w:rsidP="00AC23F9">
      <w:pPr>
        <w:tabs>
          <w:tab w:val="left" w:pos="5577"/>
        </w:tabs>
        <w:spacing w:after="0" w:line="240" w:lineRule="auto"/>
        <w:rPr>
          <w:rFonts w:ascii="Vrinda" w:hAnsi="Vrinda"/>
          <w:b/>
          <w:caps/>
          <w:sz w:val="20"/>
          <w:szCs w:val="20"/>
          <w:u w:val="single"/>
        </w:rPr>
      </w:pPr>
    </w:p>
    <w:p w:rsidR="00AC23F9" w:rsidRPr="00847948" w:rsidRDefault="00D77AF4" w:rsidP="006F34C6">
      <w:pPr>
        <w:tabs>
          <w:tab w:val="left" w:pos="5577"/>
        </w:tabs>
        <w:spacing w:after="0" w:line="240" w:lineRule="auto"/>
        <w:rPr>
          <w:rFonts w:ascii="Helvetica" w:hAnsi="Helvetica" w:cs="Arial"/>
          <w:b/>
          <w:caps/>
          <w:u w:val="single"/>
        </w:rPr>
      </w:pPr>
      <w:r w:rsidRPr="00847948">
        <w:rPr>
          <w:rFonts w:ascii="Helvetica" w:hAnsi="Helvetica" w:cs="Arial"/>
          <w:b/>
          <w:caps/>
          <w:u w:val="single"/>
        </w:rPr>
        <w:t xml:space="preserve">Section </w:t>
      </w:r>
      <w:r w:rsidR="00283FB9">
        <w:rPr>
          <w:rFonts w:ascii="Helvetica" w:hAnsi="Helvetica" w:cs="Arial"/>
          <w:b/>
          <w:caps/>
          <w:u w:val="single"/>
        </w:rPr>
        <w:t>0</w:t>
      </w:r>
      <w:r w:rsidRPr="00847948">
        <w:rPr>
          <w:rFonts w:ascii="Helvetica" w:hAnsi="Helvetica" w:cs="Arial"/>
          <w:b/>
          <w:caps/>
          <w:u w:val="single"/>
        </w:rPr>
        <w:t>.</w:t>
      </w:r>
      <w:r w:rsidR="00AC23F9" w:rsidRPr="00847948">
        <w:rPr>
          <w:rFonts w:ascii="Helvetica" w:hAnsi="Helvetica" w:cs="Arial"/>
          <w:b/>
          <w:caps/>
          <w:u w:val="single"/>
        </w:rPr>
        <w:t xml:space="preserve"> Identification and Demographics</w:t>
      </w:r>
    </w:p>
    <w:p w:rsidR="00AC23F9" w:rsidRPr="00C6036C" w:rsidRDefault="00AC23F9" w:rsidP="00AC23F9">
      <w:pPr>
        <w:spacing w:after="0" w:line="240" w:lineRule="auto"/>
        <w:rPr>
          <w:rFonts w:ascii="Vrinda" w:hAnsi="Vrinda"/>
          <w:sz w:val="20"/>
          <w:szCs w:val="20"/>
        </w:rPr>
      </w:pPr>
    </w:p>
    <w:p w:rsidR="003605DC" w:rsidRPr="00C6036C" w:rsidRDefault="00283FB9" w:rsidP="00AC23F9">
      <w:pPr>
        <w:spacing w:after="0" w:line="240" w:lineRule="auto"/>
        <w:rPr>
          <w:rFonts w:ascii="Vrinda" w:hAnsi="Vrinda"/>
          <w:sz w:val="20"/>
          <w:szCs w:val="20"/>
        </w:rPr>
      </w:pPr>
      <w:r>
        <w:rPr>
          <w:rFonts w:ascii="Arial" w:hAnsi="Arial" w:cs="Arial"/>
          <w:sz w:val="20"/>
          <w:szCs w:val="20"/>
        </w:rPr>
        <w:t>1</w:t>
      </w:r>
      <w:r w:rsidR="00F44071" w:rsidRPr="00C6036C">
        <w:rPr>
          <w:rFonts w:ascii="Arial" w:hAnsi="Arial" w:cs="Arial"/>
          <w:sz w:val="20"/>
          <w:szCs w:val="20"/>
        </w:rPr>
        <w:t>1.1</w:t>
      </w:r>
      <w:r w:rsidR="009C4255">
        <w:rPr>
          <w:rFonts w:ascii="Arial" w:hAnsi="Arial" w:cs="Arial"/>
          <w:sz w:val="20"/>
          <w:szCs w:val="20"/>
        </w:rPr>
        <w:t xml:space="preserve">Enter the FRA employee </w:t>
      </w:r>
      <w:r w:rsidR="003605DC" w:rsidRPr="00C6036C">
        <w:rPr>
          <w:rFonts w:ascii="Arial" w:hAnsi="Arial" w:cs="Arial"/>
          <w:sz w:val="20"/>
          <w:szCs w:val="20"/>
        </w:rPr>
        <w:t>ID</w:t>
      </w:r>
      <w:r w:rsidR="003605DC" w:rsidRPr="00C6036C">
        <w:rPr>
          <w:rFonts w:ascii="SutonnyMJ" w:hAnsi="SutonnyMJ" w:cs="SutonnyMJ"/>
        </w:rPr>
        <w:t>(GdAvi G Ggcøqx AvBwW b¤^i wjLyb)</w:t>
      </w:r>
    </w:p>
    <w:p w:rsidR="003605DC" w:rsidRPr="00C6036C" w:rsidRDefault="003605DC" w:rsidP="00AC23F9">
      <w:pPr>
        <w:spacing w:after="0" w:line="240" w:lineRule="auto"/>
        <w:rPr>
          <w:rFonts w:ascii="Vrinda" w:hAnsi="Vrinda"/>
          <w:sz w:val="20"/>
          <w:szCs w:val="20"/>
        </w:rPr>
      </w:pPr>
    </w:p>
    <w:p w:rsidR="001B42A4" w:rsidRPr="00C6036C" w:rsidRDefault="00283FB9" w:rsidP="00AC23F9">
      <w:pPr>
        <w:spacing w:after="0" w:line="240" w:lineRule="auto"/>
        <w:rPr>
          <w:rFonts w:ascii="SutonnyMJ" w:hAnsi="SutonnyMJ" w:cs="SutonnyMJ"/>
        </w:rPr>
      </w:pPr>
      <w:r>
        <w:rPr>
          <w:rFonts w:ascii="Arial" w:hAnsi="Arial" w:cs="Arial"/>
          <w:sz w:val="20"/>
          <w:szCs w:val="20"/>
        </w:rPr>
        <w:t>1</w:t>
      </w:r>
      <w:r w:rsidR="00F44071" w:rsidRPr="00C6036C">
        <w:rPr>
          <w:rFonts w:ascii="Arial" w:hAnsi="Arial" w:cs="Arial"/>
          <w:sz w:val="20"/>
          <w:szCs w:val="20"/>
        </w:rPr>
        <w:t>1.2</w:t>
      </w:r>
      <w:r w:rsidR="008918DE" w:rsidRPr="00C6036C">
        <w:rPr>
          <w:rFonts w:ascii="Arial" w:hAnsi="Arial" w:cs="Arial"/>
          <w:sz w:val="20"/>
          <w:szCs w:val="20"/>
        </w:rPr>
        <w:t>Please enter the current day</w:t>
      </w:r>
      <w:r w:rsidR="001B42A4" w:rsidRPr="00C6036C">
        <w:rPr>
          <w:rFonts w:ascii="SutonnyMJ" w:hAnsi="SutonnyMJ" w:cs="SutonnyMJ"/>
        </w:rPr>
        <w:t>[AvR‡Ki ZvwiL (msL¨vq) wjLyb]</w:t>
      </w:r>
    </w:p>
    <w:p w:rsidR="00AC23F9" w:rsidRPr="00C6036C" w:rsidRDefault="00AC23F9" w:rsidP="00FF6D20">
      <w:pPr>
        <w:pStyle w:val="ColorfulList-Accent11"/>
        <w:spacing w:line="16" w:lineRule="atLeast"/>
        <w:ind w:left="0"/>
        <w:rPr>
          <w:rFonts w:ascii="Vrinda" w:hAnsi="Vrinda"/>
          <w:sz w:val="20"/>
          <w:szCs w:val="20"/>
        </w:rPr>
      </w:pPr>
    </w:p>
    <w:p w:rsidR="008918DE" w:rsidRPr="00C6036C" w:rsidRDefault="00283FB9" w:rsidP="00FF6D20">
      <w:pPr>
        <w:pStyle w:val="ColorfulList-Accent11"/>
        <w:spacing w:line="16" w:lineRule="atLeast"/>
        <w:ind w:left="0"/>
        <w:rPr>
          <w:rFonts w:ascii="Vrinda" w:hAnsi="Vrinda"/>
          <w:sz w:val="20"/>
          <w:szCs w:val="20"/>
          <w:rtl/>
          <w:cs/>
        </w:rPr>
      </w:pPr>
      <w:r>
        <w:rPr>
          <w:rFonts w:ascii="Arial" w:eastAsia="Cambria" w:hAnsi="Arial" w:cs="Arial"/>
          <w:sz w:val="20"/>
          <w:szCs w:val="20"/>
        </w:rPr>
        <w:t>1</w:t>
      </w:r>
      <w:r w:rsidR="00F44071" w:rsidRPr="00C6036C">
        <w:rPr>
          <w:rFonts w:ascii="Arial" w:eastAsia="Cambria" w:hAnsi="Arial" w:cs="Arial"/>
          <w:sz w:val="20"/>
          <w:szCs w:val="20"/>
        </w:rPr>
        <w:t>1.3</w:t>
      </w:r>
      <w:r w:rsidR="008918DE" w:rsidRPr="00C6036C">
        <w:rPr>
          <w:rFonts w:ascii="Arial" w:eastAsia="Cambria" w:hAnsi="Arial" w:cs="Arial"/>
          <w:sz w:val="20"/>
          <w:szCs w:val="20"/>
        </w:rPr>
        <w:t>Please enter the current month</w:t>
      </w:r>
      <w:r w:rsidR="001B42A4" w:rsidRPr="00C6036C">
        <w:rPr>
          <w:rFonts w:ascii="SutonnyMJ" w:hAnsi="SutonnyMJ" w:cs="SutonnyMJ"/>
        </w:rPr>
        <w:t>[eZ©gvb gv‡mi bvg (msL¨vq) wjLyb]</w:t>
      </w:r>
    </w:p>
    <w:p w:rsidR="008918DE" w:rsidRPr="00C6036C" w:rsidRDefault="008918DE" w:rsidP="008918DE">
      <w:pPr>
        <w:pStyle w:val="ColorfulList-Accent11"/>
        <w:spacing w:line="16" w:lineRule="atLeast"/>
        <w:ind w:left="0"/>
        <w:rPr>
          <w:rFonts w:ascii="Vrinda" w:hAnsi="Vrinda"/>
          <w:sz w:val="20"/>
          <w:szCs w:val="20"/>
          <w:rtl/>
          <w:cs/>
        </w:rPr>
      </w:pPr>
    </w:p>
    <w:p w:rsidR="008918DE" w:rsidRPr="00C6036C" w:rsidRDefault="00283FB9" w:rsidP="00FF6D20">
      <w:pPr>
        <w:spacing w:after="0" w:line="16" w:lineRule="atLeast"/>
        <w:contextualSpacing/>
        <w:rPr>
          <w:rFonts w:ascii="Arial" w:hAnsi="Arial" w:cs="Arial"/>
          <w:sz w:val="20"/>
          <w:szCs w:val="20"/>
        </w:rPr>
      </w:pPr>
      <w:r>
        <w:rPr>
          <w:rFonts w:ascii="Arial" w:hAnsi="Arial" w:cs="Arial"/>
          <w:sz w:val="20"/>
          <w:szCs w:val="20"/>
        </w:rPr>
        <w:t>1</w:t>
      </w:r>
      <w:r w:rsidR="00F44071" w:rsidRPr="00C6036C">
        <w:rPr>
          <w:rFonts w:ascii="Arial" w:hAnsi="Arial" w:cs="Arial"/>
          <w:sz w:val="20"/>
          <w:szCs w:val="20"/>
        </w:rPr>
        <w:t>1.4</w:t>
      </w:r>
      <w:r w:rsidR="008918DE" w:rsidRPr="00C6036C">
        <w:rPr>
          <w:rFonts w:ascii="Arial" w:hAnsi="Arial" w:cs="Arial"/>
          <w:sz w:val="20"/>
          <w:szCs w:val="20"/>
        </w:rPr>
        <w:t xml:space="preserve">Enter </w:t>
      </w:r>
      <w:r w:rsidR="009B430A" w:rsidRPr="00C6036C">
        <w:rPr>
          <w:rFonts w:ascii="Arial" w:hAnsi="Arial" w:cs="Arial"/>
          <w:sz w:val="20"/>
          <w:szCs w:val="20"/>
        </w:rPr>
        <w:t xml:space="preserve">five-digit </w:t>
      </w:r>
      <w:r w:rsidR="008918DE" w:rsidRPr="00C6036C">
        <w:rPr>
          <w:rFonts w:ascii="Arial" w:hAnsi="Arial" w:cs="Arial"/>
          <w:sz w:val="20"/>
          <w:szCs w:val="20"/>
        </w:rPr>
        <w:t xml:space="preserve">participant ID </w:t>
      </w:r>
    </w:p>
    <w:p w:rsidR="00886D9B" w:rsidRPr="00C6036C" w:rsidRDefault="001B42A4" w:rsidP="008918DE">
      <w:pPr>
        <w:spacing w:line="16" w:lineRule="atLeast"/>
        <w:rPr>
          <w:rFonts w:ascii="Vrinda" w:hAnsi="Vrinda"/>
          <w:sz w:val="20"/>
          <w:szCs w:val="20"/>
          <w:cs/>
          <w:lang w:val="bn-IN" w:bidi="bn-IN"/>
        </w:rPr>
      </w:pPr>
      <w:r w:rsidRPr="00C6036C">
        <w:rPr>
          <w:rFonts w:ascii="SutonnyMJ" w:hAnsi="SutonnyMJ" w:cs="SutonnyMJ"/>
        </w:rPr>
        <w:t>[</w:t>
      </w:r>
      <w:r w:rsidR="004E6CE8" w:rsidRPr="00C6036C">
        <w:rPr>
          <w:rFonts w:ascii="SutonnyMJ" w:hAnsi="SutonnyMJ" w:cs="SutonnyMJ"/>
        </w:rPr>
        <w:t>AskMÖnbKvixi</w:t>
      </w:r>
      <w:r w:rsidRPr="00C6036C">
        <w:rPr>
          <w:rFonts w:ascii="SutonnyMJ" w:hAnsi="SutonnyMJ" w:cs="SutonnyMJ"/>
        </w:rPr>
        <w:t xml:space="preserve"> AvBwW b¤^i wjLyb (5 msL¨vi AvBwW Iqvk †ewbwdU ÷vwW cÖ`Ë ZvwjKv †_‡K)]</w:t>
      </w:r>
    </w:p>
    <w:p w:rsidR="009B430A" w:rsidRPr="00C6036C" w:rsidRDefault="00283FB9" w:rsidP="00142FE2">
      <w:pPr>
        <w:spacing w:after="0" w:line="16" w:lineRule="atLeast"/>
        <w:contextualSpacing/>
        <w:rPr>
          <w:rFonts w:ascii="Arial" w:hAnsi="Arial" w:cs="Arial"/>
          <w:sz w:val="20"/>
          <w:szCs w:val="20"/>
        </w:rPr>
      </w:pPr>
      <w:r>
        <w:rPr>
          <w:rFonts w:ascii="Arial" w:hAnsi="Arial" w:cs="Arial"/>
          <w:sz w:val="20"/>
          <w:szCs w:val="20"/>
        </w:rPr>
        <w:t>1</w:t>
      </w:r>
      <w:r w:rsidR="00702294" w:rsidRPr="00C6036C">
        <w:rPr>
          <w:rFonts w:ascii="Arial" w:hAnsi="Arial" w:cs="Arial"/>
          <w:sz w:val="20"/>
          <w:szCs w:val="20"/>
        </w:rPr>
        <w:t>1.</w:t>
      </w:r>
      <w:r w:rsidR="00F44071" w:rsidRPr="00C6036C">
        <w:rPr>
          <w:rFonts w:ascii="Arial" w:hAnsi="Arial" w:cs="Arial"/>
          <w:sz w:val="20"/>
          <w:szCs w:val="20"/>
        </w:rPr>
        <w:t>5</w:t>
      </w:r>
      <w:r w:rsidR="009B430A" w:rsidRPr="00C6036C">
        <w:rPr>
          <w:rFonts w:ascii="Arial" w:hAnsi="Arial" w:cs="Arial"/>
          <w:sz w:val="20"/>
          <w:szCs w:val="20"/>
        </w:rPr>
        <w:t xml:space="preserve"> Name of respondent (target child’s mother</w:t>
      </w:r>
      <w:r w:rsidR="009B1A1F">
        <w:rPr>
          <w:rFonts w:ascii="Arial" w:hAnsi="Arial" w:cs="Arial"/>
          <w:sz w:val="20"/>
          <w:szCs w:val="20"/>
        </w:rPr>
        <w:t xml:space="preserve"> or primary caregiver</w:t>
      </w:r>
      <w:r w:rsidR="009B430A" w:rsidRPr="00C6036C">
        <w:rPr>
          <w:rFonts w:ascii="Arial" w:hAnsi="Arial" w:cs="Arial"/>
          <w:sz w:val="20"/>
          <w:szCs w:val="20"/>
        </w:rPr>
        <w:t>)</w:t>
      </w:r>
    </w:p>
    <w:p w:rsidR="009B430A" w:rsidRPr="00C6036C" w:rsidRDefault="004E6CE8" w:rsidP="009B430A">
      <w:pPr>
        <w:spacing w:after="0" w:line="240" w:lineRule="auto"/>
        <w:rPr>
          <w:rFonts w:ascii="Arial" w:hAnsi="Arial" w:cs="Arial"/>
          <w:sz w:val="20"/>
          <w:szCs w:val="20"/>
        </w:rPr>
      </w:pPr>
      <w:r w:rsidRPr="00C6036C">
        <w:rPr>
          <w:rFonts w:ascii="SutonnyMJ" w:hAnsi="SutonnyMJ" w:cs="SutonnyMJ"/>
        </w:rPr>
        <w:t>[cÖavb DËi`vZvi (Uv‡M©U wkïi gv</w:t>
      </w:r>
      <w:r w:rsidR="00DE7EE5">
        <w:rPr>
          <w:rFonts w:ascii="SutonnyMJ" w:hAnsi="SutonnyMJ" w:cs="SutonnyMJ"/>
        </w:rPr>
        <w:t xml:space="preserve"> A_ev cÖavb cwiPh©vKvwii</w:t>
      </w:r>
      <w:r w:rsidRPr="00C6036C">
        <w:rPr>
          <w:rFonts w:ascii="SutonnyMJ" w:hAnsi="SutonnyMJ" w:cs="SutonnyMJ"/>
        </w:rPr>
        <w:t xml:space="preserve">) bvg wjLyb]t </w:t>
      </w:r>
    </w:p>
    <w:p w:rsidR="009B430A" w:rsidRPr="00C6036C" w:rsidRDefault="009B430A" w:rsidP="009B430A">
      <w:pPr>
        <w:spacing w:after="0" w:line="240" w:lineRule="auto"/>
        <w:rPr>
          <w:rFonts w:ascii="Vrinda" w:hAnsi="Vrinda"/>
          <w:sz w:val="20"/>
          <w:szCs w:val="20"/>
        </w:rPr>
      </w:pPr>
    </w:p>
    <w:p w:rsidR="00886D9B" w:rsidRPr="00C6036C" w:rsidRDefault="00283FB9" w:rsidP="00AA3C57">
      <w:pPr>
        <w:spacing w:after="0" w:line="16" w:lineRule="atLeast"/>
        <w:contextualSpacing/>
        <w:rPr>
          <w:rFonts w:ascii="Arial" w:hAnsi="Arial" w:cs="Arial"/>
          <w:sz w:val="20"/>
          <w:szCs w:val="20"/>
        </w:rPr>
      </w:pPr>
      <w:r>
        <w:rPr>
          <w:rFonts w:ascii="Arial" w:hAnsi="Arial" w:cs="Arial"/>
          <w:sz w:val="20"/>
          <w:szCs w:val="20"/>
        </w:rPr>
        <w:t>1</w:t>
      </w:r>
      <w:r w:rsidR="00702294" w:rsidRPr="00C6036C">
        <w:rPr>
          <w:rFonts w:ascii="Arial" w:hAnsi="Arial" w:cs="Arial"/>
          <w:sz w:val="20"/>
          <w:szCs w:val="20"/>
        </w:rPr>
        <w:t>1.</w:t>
      </w:r>
      <w:r w:rsidR="00F44071" w:rsidRPr="00C6036C">
        <w:rPr>
          <w:rFonts w:ascii="Arial" w:hAnsi="Arial" w:cs="Arial"/>
          <w:sz w:val="20"/>
          <w:szCs w:val="20"/>
        </w:rPr>
        <w:t>6</w:t>
      </w:r>
      <w:r w:rsidR="009B430A" w:rsidRPr="00C6036C">
        <w:rPr>
          <w:rFonts w:ascii="Arial" w:hAnsi="Arial" w:cs="Arial"/>
          <w:sz w:val="20"/>
          <w:szCs w:val="20"/>
        </w:rPr>
        <w:t xml:space="preserve"> Name of t</w:t>
      </w:r>
      <w:r w:rsidR="00886D9B" w:rsidRPr="00C6036C">
        <w:rPr>
          <w:rFonts w:ascii="Arial" w:hAnsi="Arial" w:cs="Arial"/>
          <w:sz w:val="20"/>
          <w:szCs w:val="20"/>
        </w:rPr>
        <w:t xml:space="preserve">arget </w:t>
      </w:r>
      <w:r w:rsidR="009B430A" w:rsidRPr="00C6036C">
        <w:rPr>
          <w:rFonts w:ascii="Arial" w:hAnsi="Arial" w:cs="Arial"/>
          <w:sz w:val="20"/>
          <w:szCs w:val="20"/>
        </w:rPr>
        <w:t>child</w:t>
      </w:r>
    </w:p>
    <w:p w:rsidR="009B430A" w:rsidRPr="00C6036C" w:rsidRDefault="00D13229" w:rsidP="009B430A">
      <w:pPr>
        <w:tabs>
          <w:tab w:val="left" w:leader="dot" w:pos="8640"/>
        </w:tabs>
        <w:spacing w:after="0" w:line="240" w:lineRule="auto"/>
        <w:rPr>
          <w:rFonts w:ascii="Arial" w:hAnsi="Arial" w:cs="Vrinda"/>
          <w:sz w:val="20"/>
          <w:szCs w:val="20"/>
          <w:cs/>
          <w:lang w:bidi="bn-IN"/>
        </w:rPr>
      </w:pPr>
      <w:r w:rsidRPr="00C6036C">
        <w:rPr>
          <w:rFonts w:ascii="SutonnyMJ" w:hAnsi="SutonnyMJ" w:cs="SutonnyMJ"/>
        </w:rPr>
        <w:t>[Uv‡M©U wkïi bvg wjLyb]t</w:t>
      </w:r>
    </w:p>
    <w:p w:rsidR="009B430A" w:rsidRPr="00C6036C" w:rsidRDefault="009B430A" w:rsidP="009B430A">
      <w:pPr>
        <w:spacing w:after="0" w:line="240" w:lineRule="auto"/>
        <w:rPr>
          <w:rFonts w:ascii="Vrinda" w:hAnsi="Vrinda"/>
          <w:sz w:val="20"/>
          <w:szCs w:val="20"/>
        </w:rPr>
      </w:pPr>
    </w:p>
    <w:p w:rsidR="00B56A13" w:rsidRPr="005463FE" w:rsidRDefault="00B56A13" w:rsidP="00B56A13">
      <w:pPr>
        <w:spacing w:line="16" w:lineRule="atLeast"/>
        <w:rPr>
          <w:rFonts w:ascii="Helvetica" w:hAnsi="Helvetica" w:cs="Arial"/>
          <w:b/>
          <w:caps/>
          <w:u w:val="single"/>
        </w:rPr>
      </w:pPr>
      <w:r w:rsidRPr="005463FE">
        <w:rPr>
          <w:rFonts w:ascii="Helvetica" w:hAnsi="Helvetica" w:cs="Arial"/>
          <w:b/>
          <w:caps/>
          <w:u w:val="single"/>
        </w:rPr>
        <w:t>SECTION</w:t>
      </w:r>
      <w:r w:rsidR="006B3071">
        <w:rPr>
          <w:rFonts w:ascii="Helvetica" w:hAnsi="Helvetica" w:cs="Arial"/>
          <w:b/>
          <w:caps/>
          <w:u w:val="single"/>
        </w:rPr>
        <w:t xml:space="preserve"> </w:t>
      </w:r>
      <w:r w:rsidR="00283FB9">
        <w:rPr>
          <w:rFonts w:ascii="Helvetica" w:hAnsi="Helvetica" w:cs="Arial"/>
          <w:b/>
          <w:caps/>
          <w:u w:val="single"/>
        </w:rPr>
        <w:t>1</w:t>
      </w:r>
      <w:r w:rsidRPr="005463FE">
        <w:rPr>
          <w:rFonts w:ascii="Helvetica" w:hAnsi="Helvetica" w:cs="Arial"/>
          <w:b/>
          <w:caps/>
          <w:u w:val="single"/>
        </w:rPr>
        <w:t>. SOIL SAMPLING</w:t>
      </w:r>
    </w:p>
    <w:p w:rsidR="00B56A13" w:rsidRDefault="00B56A13" w:rsidP="00B56A13">
      <w:pPr>
        <w:spacing w:after="0" w:line="240" w:lineRule="auto"/>
        <w:rPr>
          <w:rFonts w:ascii="Helvetica" w:hAnsi="Helvetica" w:cs="Arial"/>
          <w:b/>
        </w:rPr>
      </w:pPr>
      <w:r w:rsidRPr="00084D96">
        <w:rPr>
          <w:rFonts w:ascii="Helvetica" w:hAnsi="Helvetica" w:cs="Arial"/>
          <w:b/>
        </w:rPr>
        <w:t xml:space="preserve">Note: </w:t>
      </w:r>
      <w:r w:rsidRPr="00847948">
        <w:rPr>
          <w:rFonts w:ascii="Helvetica" w:hAnsi="Helvetica" w:cs="Arial"/>
          <w:b/>
        </w:rPr>
        <w:t>This section will be filled out</w:t>
      </w:r>
      <w:r w:rsidRPr="00084D96">
        <w:rPr>
          <w:rFonts w:ascii="Helvetica" w:hAnsi="Helvetica" w:cs="Arial"/>
          <w:b/>
        </w:rPr>
        <w:t xml:space="preserve">for households in the sanitation and control arms. </w:t>
      </w:r>
    </w:p>
    <w:p w:rsidR="00B56A13" w:rsidRPr="00A6762E" w:rsidRDefault="00B56A13" w:rsidP="00B56A13">
      <w:pPr>
        <w:spacing w:after="0" w:line="240" w:lineRule="auto"/>
        <w:rPr>
          <w:rFonts w:ascii="Helvetica" w:hAnsi="Helvetica" w:cs="Arial"/>
        </w:rPr>
      </w:pPr>
      <w:r>
        <w:rPr>
          <w:rFonts w:ascii="SutonnyMJ" w:hAnsi="SutonnyMJ" w:cs="SutonnyMJ"/>
        </w:rPr>
        <w:t>[</w:t>
      </w:r>
      <w:r w:rsidRPr="00961F72">
        <w:rPr>
          <w:rFonts w:ascii="SutonnyMJ" w:hAnsi="SutonnyMJ" w:cs="SutonnyMJ"/>
          <w:b/>
        </w:rPr>
        <w:t>‡bvUt</w:t>
      </w:r>
      <w:r>
        <w:rPr>
          <w:rFonts w:ascii="SutonnyMJ" w:hAnsi="SutonnyMJ" w:cs="SutonnyMJ"/>
        </w:rPr>
        <w:t xml:space="preserve"> GB †mKmbwU m¨vwb‡Ukb Ges K‡›Uªvj Av‡g©i mKj Lvbvq c~iY Ki‡Z n‡e|]</w:t>
      </w:r>
    </w:p>
    <w:p w:rsidR="00B56A13" w:rsidRPr="009C4255" w:rsidRDefault="00B56A13" w:rsidP="00B56A13">
      <w:pPr>
        <w:spacing w:after="0" w:line="240" w:lineRule="auto"/>
        <w:rPr>
          <w:rFonts w:ascii="Helvetica" w:hAnsi="Helvetica" w:cs="Arial"/>
          <w:sz w:val="12"/>
          <w:szCs w:val="12"/>
        </w:rPr>
      </w:pPr>
    </w:p>
    <w:p w:rsidR="00B56A13" w:rsidRDefault="00283FB9" w:rsidP="00B56A13">
      <w:pPr>
        <w:spacing w:after="0" w:line="240" w:lineRule="auto"/>
        <w:rPr>
          <w:rFonts w:ascii="Arial" w:hAnsi="Arial" w:cs="Arial"/>
          <w:sz w:val="20"/>
          <w:szCs w:val="20"/>
        </w:rPr>
      </w:pPr>
      <w:r>
        <w:rPr>
          <w:rFonts w:ascii="Helvetica" w:hAnsi="Helvetica" w:cs="Arial"/>
        </w:rPr>
        <w:t>1</w:t>
      </w:r>
      <w:r w:rsidR="00B56A13">
        <w:rPr>
          <w:rFonts w:ascii="Helvetica" w:hAnsi="Helvetica" w:cs="Arial"/>
        </w:rPr>
        <w:t>.</w:t>
      </w:r>
      <w:r w:rsidR="00B56A13" w:rsidRPr="00A6762E">
        <w:rPr>
          <w:rFonts w:ascii="Helvetica" w:hAnsi="Helvetica" w:cs="Arial"/>
        </w:rPr>
        <w:t xml:space="preserve">0 Will you be filing out the </w:t>
      </w:r>
      <w:r w:rsidR="00B56A13">
        <w:rPr>
          <w:rFonts w:ascii="Helvetica" w:hAnsi="Helvetica" w:cs="Arial"/>
        </w:rPr>
        <w:t xml:space="preserve">soil sampling </w:t>
      </w:r>
      <w:r w:rsidR="00B56A13" w:rsidRPr="00A6762E">
        <w:rPr>
          <w:rFonts w:ascii="Helvetica" w:hAnsi="Helvetica" w:cs="Arial"/>
        </w:rPr>
        <w:t>section in this household?</w:t>
      </w:r>
    </w:p>
    <w:p w:rsidR="00B56A13" w:rsidRDefault="00B56A13" w:rsidP="00B56A13">
      <w:pPr>
        <w:pStyle w:val="ColorfulList-Accent11"/>
        <w:ind w:left="0"/>
        <w:rPr>
          <w:rFonts w:ascii="Helvetica" w:eastAsia="Cambria" w:hAnsi="Helvetica" w:cs="Arial"/>
          <w:sz w:val="22"/>
          <w:szCs w:val="22"/>
        </w:rPr>
      </w:pPr>
      <w:r>
        <w:rPr>
          <w:rFonts w:ascii="SutonnyMJ" w:hAnsi="SutonnyMJ" w:cs="SutonnyMJ"/>
        </w:rPr>
        <w:t>[Avcwb wK GB Lvbvq gvwUi</w:t>
      </w:r>
      <w:r w:rsidRPr="00C6036C">
        <w:rPr>
          <w:rFonts w:ascii="SutonnyMJ" w:hAnsi="SutonnyMJ" w:cs="SutonnyMJ"/>
        </w:rPr>
        <w:t xml:space="preserve"> bgybv</w:t>
      </w:r>
      <w:r>
        <w:rPr>
          <w:rFonts w:ascii="SutonnyMJ" w:hAnsi="SutonnyMJ" w:cs="SutonnyMJ"/>
        </w:rPr>
        <w:t xml:space="preserve"> †mKmb wU c~iY Ki‡Z Pvb?]</w:t>
      </w:r>
    </w:p>
    <w:p w:rsidR="00B56A13" w:rsidRPr="00C6036C" w:rsidRDefault="00B56A13" w:rsidP="00B56A13">
      <w:pPr>
        <w:pStyle w:val="ColorfulList-Accent11"/>
        <w:ind w:left="0"/>
        <w:rPr>
          <w:rFonts w:ascii="Vrinda" w:hAnsi="Vrinda"/>
          <w:sz w:val="20"/>
          <w:szCs w:val="20"/>
        </w:rPr>
      </w:pPr>
      <w:r w:rsidRPr="00A6762E">
        <w:rPr>
          <w:rFonts w:ascii="Helvetica" w:eastAsia="Cambria" w:hAnsi="Helvetica" w:cs="Arial"/>
          <w:sz w:val="22"/>
          <w:szCs w:val="22"/>
        </w:rPr>
        <w:t>1 = Yes</w:t>
      </w:r>
      <w:r w:rsidR="00DE7EE5">
        <w:rPr>
          <w:rFonts w:ascii="Helvetica" w:eastAsia="Cambria" w:hAnsi="Helvetica" w:cs="Arial"/>
          <w:sz w:val="22"/>
          <w:szCs w:val="22"/>
        </w:rPr>
        <w:t xml:space="preserve"> </w:t>
      </w:r>
      <w:r w:rsidRPr="00C6036C">
        <w:rPr>
          <w:rFonts w:ascii="SutonnyMJ" w:eastAsia="Calibri" w:hAnsi="SutonnyMJ"/>
          <w:sz w:val="20"/>
          <w:szCs w:val="20"/>
        </w:rPr>
        <w:t>(n¨vu)</w:t>
      </w:r>
    </w:p>
    <w:p w:rsidR="00B56A13" w:rsidRPr="00C6036C" w:rsidRDefault="00B56A13" w:rsidP="00B56A13">
      <w:pPr>
        <w:pStyle w:val="ColorfulList-Accent11"/>
        <w:ind w:left="0"/>
        <w:rPr>
          <w:rFonts w:ascii="Vrinda" w:hAnsi="Vrinda"/>
          <w:sz w:val="20"/>
          <w:szCs w:val="20"/>
        </w:rPr>
      </w:pPr>
      <w:r w:rsidRPr="00A6762E">
        <w:rPr>
          <w:rFonts w:ascii="Helvetica" w:eastAsia="Cambria" w:hAnsi="Helvetica" w:cs="Arial"/>
          <w:sz w:val="22"/>
          <w:szCs w:val="22"/>
        </w:rPr>
        <w:t>2 = No</w:t>
      </w:r>
      <w:r w:rsidRPr="00C6036C">
        <w:rPr>
          <w:rFonts w:ascii="SutonnyMJ" w:eastAsia="Calibri" w:hAnsi="SutonnyMJ"/>
          <w:sz w:val="20"/>
          <w:szCs w:val="20"/>
        </w:rPr>
        <w:t>(bv)</w:t>
      </w:r>
      <w:r w:rsidRPr="00DC2E07">
        <w:rPr>
          <w:rFonts w:ascii="SutonnyMJ" w:eastAsia="Calibri" w:hAnsi="SutonnyMJ"/>
          <w:sz w:val="20"/>
          <w:szCs w:val="20"/>
        </w:rPr>
        <w:sym w:font="Wingdings" w:char="F0E0"/>
      </w:r>
      <w:r w:rsidR="009C4255" w:rsidRPr="00847948">
        <w:rPr>
          <w:rFonts w:ascii="Helvetica" w:eastAsia="Calibri" w:hAnsi="Helvetica"/>
          <w:sz w:val="22"/>
          <w:szCs w:val="22"/>
          <w:u w:val="single"/>
        </w:rPr>
        <w:t xml:space="preserve">SKIP TO </w:t>
      </w:r>
      <w:r w:rsidR="009C4255">
        <w:rPr>
          <w:rFonts w:ascii="Helvetica" w:eastAsia="Calibri" w:hAnsi="Helvetica"/>
          <w:sz w:val="22"/>
          <w:szCs w:val="22"/>
          <w:u w:val="single"/>
        </w:rPr>
        <w:t>SECTION 2</w:t>
      </w:r>
    </w:p>
    <w:p w:rsidR="00B56A13" w:rsidRDefault="00B56A13" w:rsidP="00B56A13">
      <w:pPr>
        <w:spacing w:after="0" w:line="240" w:lineRule="auto"/>
        <w:rPr>
          <w:rFonts w:ascii="Arial" w:hAnsi="Arial" w:cs="Arial"/>
        </w:rPr>
      </w:pPr>
    </w:p>
    <w:p w:rsidR="00B56A13" w:rsidRDefault="00B56A13" w:rsidP="00B56A13">
      <w:pPr>
        <w:spacing w:after="0" w:line="240" w:lineRule="auto"/>
        <w:rPr>
          <w:rFonts w:ascii="Vrinda" w:hAnsi="Vrinda"/>
          <w:sz w:val="20"/>
          <w:szCs w:val="20"/>
        </w:rPr>
      </w:pPr>
      <w:r>
        <w:rPr>
          <w:rFonts w:ascii="Arial" w:hAnsi="Arial" w:cs="Arial"/>
        </w:rPr>
        <w:t>PROMPT: Collect a 50 g sample from outside the household entrance of the target household.</w:t>
      </w:r>
    </w:p>
    <w:p w:rsidR="00B56A13" w:rsidRDefault="00B56A13" w:rsidP="00B56A13">
      <w:pPr>
        <w:spacing w:after="0" w:line="240" w:lineRule="auto"/>
        <w:rPr>
          <w:rFonts w:ascii="Arial" w:hAnsi="Arial" w:cs="Arial"/>
        </w:rPr>
      </w:pPr>
      <w:r>
        <w:rPr>
          <w:rFonts w:ascii="SutonnyMJ" w:hAnsi="SutonnyMJ" w:cs="SutonnyMJ"/>
        </w:rPr>
        <w:t>[AbyMÖn K‡i Uv‡M©U Lvbvi cÖ‡ek c‡_i evB‡i †_‡K 50 MÖvg gwU bgybv wn‡m‡e msMÖn Ki“b|]</w:t>
      </w:r>
    </w:p>
    <w:p w:rsidR="00B56A13" w:rsidRPr="009C4255" w:rsidRDefault="00B56A13" w:rsidP="00B56A13">
      <w:pPr>
        <w:spacing w:after="0" w:line="240" w:lineRule="auto"/>
        <w:rPr>
          <w:rFonts w:ascii="Arial" w:hAnsi="Arial" w:cs="Arial"/>
          <w:sz w:val="12"/>
          <w:szCs w:val="12"/>
        </w:rPr>
      </w:pPr>
    </w:p>
    <w:p w:rsidR="00B56A13" w:rsidRPr="00484581" w:rsidRDefault="00B56A13" w:rsidP="00B56A13">
      <w:pPr>
        <w:spacing w:after="0" w:line="240" w:lineRule="auto"/>
        <w:rPr>
          <w:rFonts w:ascii="Arial" w:hAnsi="Arial" w:cs="Arial"/>
        </w:rPr>
      </w:pPr>
      <w:r w:rsidRPr="00484581">
        <w:rPr>
          <w:rFonts w:ascii="Arial" w:hAnsi="Arial" w:cs="Arial"/>
        </w:rPr>
        <w:t>PROMPT: Please label the whirlpak with the following label: S.[PID].[DAY].[MONTH]</w:t>
      </w:r>
    </w:p>
    <w:p w:rsidR="00B56A13" w:rsidRPr="00E1361A" w:rsidRDefault="00E1361A" w:rsidP="00B56A13">
      <w:pPr>
        <w:spacing w:after="0" w:line="240" w:lineRule="auto"/>
        <w:rPr>
          <w:rFonts w:ascii="SutonnyMJ" w:hAnsi="SutonnyMJ" w:cs="SutonnyMJ"/>
          <w:sz w:val="24"/>
          <w:szCs w:val="24"/>
          <w:lang w:bidi="bn-BD"/>
        </w:rPr>
      </w:pPr>
      <w:r w:rsidRPr="00E1361A">
        <w:rPr>
          <w:rFonts w:ascii="SutonnyMJ" w:hAnsi="SutonnyMJ" w:cs="SutonnyMJ"/>
          <w:sz w:val="24"/>
          <w:szCs w:val="24"/>
          <w:cs/>
          <w:lang w:val="bn-IN" w:bidi="bn-IN"/>
        </w:rPr>
        <w:t>`qvK‡i</w:t>
      </w:r>
      <w:ins w:id="0" w:author="srahman" w:date="2015-04-13T11:22:00Z">
        <w:r w:rsidR="00D57A66">
          <w:rPr>
            <w:rFonts w:ascii="SutonnyMJ" w:hAnsi="SutonnyMJ" w:cs="SutonnyMJ"/>
            <w:sz w:val="24"/>
            <w:szCs w:val="24"/>
            <w:lang w:bidi="bn-IN"/>
          </w:rPr>
          <w:t xml:space="preserve"> </w:t>
        </w:r>
      </w:ins>
      <w:r w:rsidRPr="00E1361A">
        <w:rPr>
          <w:rFonts w:ascii="SutonnyMJ" w:hAnsi="SutonnyMJ" w:cs="SutonnyMJ"/>
          <w:sz w:val="24"/>
          <w:szCs w:val="24"/>
          <w:cs/>
          <w:lang w:val="bn-IN" w:bidi="bn-IN"/>
        </w:rPr>
        <w:t>ûB</w:t>
      </w:r>
      <w:r>
        <w:rPr>
          <w:rFonts w:ascii="SutonnyMJ" w:hAnsi="SutonnyMJ" w:cs="SutonnyMJ"/>
          <w:sz w:val="24"/>
          <w:szCs w:val="24"/>
          <w:cs/>
          <w:lang w:val="bn-IN" w:bidi="bn-IN"/>
        </w:rPr>
        <w:t>jc¨vK</w:t>
      </w:r>
      <w:ins w:id="1" w:author="srahman" w:date="2015-04-13T11:22:00Z">
        <w:r w:rsidR="00EA1C1E">
          <w:rPr>
            <w:rFonts w:ascii="SutonnyMJ" w:hAnsi="SutonnyMJ" w:cs="SutonnyMJ"/>
            <w:sz w:val="24"/>
            <w:szCs w:val="24"/>
            <w:lang w:bidi="bn-IN"/>
          </w:rPr>
          <w:t xml:space="preserve"> </w:t>
        </w:r>
      </w:ins>
      <w:r>
        <w:rPr>
          <w:rFonts w:ascii="SutonnyMJ" w:hAnsi="SutonnyMJ" w:cs="SutonnyMJ"/>
          <w:sz w:val="24"/>
          <w:szCs w:val="24"/>
          <w:cs/>
          <w:lang w:val="bn-IN" w:bidi="bn-IN"/>
        </w:rPr>
        <w:t>e¨v‡M</w:t>
      </w:r>
      <w:ins w:id="2" w:author="srahman" w:date="2015-04-13T11:22:00Z">
        <w:r w:rsidR="00EA1C1E">
          <w:rPr>
            <w:rFonts w:ascii="SutonnyMJ" w:hAnsi="SutonnyMJ" w:cs="SutonnyMJ"/>
            <w:sz w:val="24"/>
            <w:szCs w:val="24"/>
            <w:lang w:bidi="bn-IN"/>
          </w:rPr>
          <w:t xml:space="preserve"> </w:t>
        </w:r>
      </w:ins>
      <w:r>
        <w:rPr>
          <w:rFonts w:ascii="SutonnyMJ" w:hAnsi="SutonnyMJ" w:cs="SutonnyMJ"/>
          <w:sz w:val="24"/>
          <w:szCs w:val="24"/>
          <w:cs/>
          <w:lang w:val="bn-IN" w:bidi="bn-IN"/>
        </w:rPr>
        <w:t>GB</w:t>
      </w:r>
      <w:ins w:id="3" w:author="srahman" w:date="2015-04-13T11:22:00Z">
        <w:r w:rsidR="00EA1C1E">
          <w:rPr>
            <w:rFonts w:ascii="SutonnyMJ" w:hAnsi="SutonnyMJ" w:cs="SutonnyMJ"/>
            <w:sz w:val="24"/>
            <w:szCs w:val="24"/>
            <w:lang w:bidi="bn-IN"/>
          </w:rPr>
          <w:t xml:space="preserve"> </w:t>
        </w:r>
      </w:ins>
      <w:r>
        <w:rPr>
          <w:rFonts w:ascii="SutonnyMJ" w:hAnsi="SutonnyMJ" w:cs="SutonnyMJ"/>
          <w:sz w:val="24"/>
          <w:szCs w:val="24"/>
          <w:cs/>
          <w:lang w:val="bn-IN" w:bidi="bn-IN"/>
        </w:rPr>
        <w:t>µgvbymv‡i</w:t>
      </w:r>
      <w:ins w:id="4" w:author="srahman" w:date="2015-04-13T11:22:00Z">
        <w:r w:rsidR="00EA1C1E">
          <w:rPr>
            <w:rFonts w:ascii="SutonnyMJ" w:hAnsi="SutonnyMJ" w:cs="SutonnyMJ"/>
            <w:sz w:val="24"/>
            <w:szCs w:val="24"/>
            <w:lang w:bidi="bn-IN"/>
          </w:rPr>
          <w:t xml:space="preserve"> </w:t>
        </w:r>
      </w:ins>
      <w:r>
        <w:rPr>
          <w:rFonts w:ascii="SutonnyMJ" w:hAnsi="SutonnyMJ" w:cs="SutonnyMJ"/>
          <w:sz w:val="24"/>
          <w:szCs w:val="24"/>
          <w:cs/>
          <w:lang w:val="bn-IN" w:bidi="bn-IN"/>
        </w:rPr>
        <w:t>‡j‡ej</w:t>
      </w:r>
      <w:ins w:id="5" w:author="srahman" w:date="2015-04-13T11:22:00Z">
        <w:r w:rsidR="009C54F8">
          <w:rPr>
            <w:rFonts w:ascii="SutonnyMJ" w:hAnsi="SutonnyMJ" w:cs="SutonnyMJ"/>
            <w:sz w:val="24"/>
            <w:szCs w:val="24"/>
            <w:lang w:bidi="bn-IN"/>
          </w:rPr>
          <w:t xml:space="preserve"> </w:t>
        </w:r>
      </w:ins>
      <w:r>
        <w:rPr>
          <w:rFonts w:ascii="SutonnyMJ" w:hAnsi="SutonnyMJ" w:cs="SutonnyMJ"/>
          <w:sz w:val="24"/>
          <w:szCs w:val="24"/>
          <w:cs/>
          <w:lang w:val="bn-IN" w:bidi="bn-IN"/>
        </w:rPr>
        <w:t>emvbt</w:t>
      </w:r>
      <w:r>
        <w:rPr>
          <w:rFonts w:ascii="SutonnyMJ" w:hAnsi="SutonnyMJ" w:cs="SutonnyMJ"/>
          <w:sz w:val="24"/>
          <w:szCs w:val="24"/>
          <w:lang w:bidi="bn-IN"/>
        </w:rPr>
        <w:t xml:space="preserve"> Gm</w:t>
      </w:r>
      <w:r w:rsidRPr="00E1361A">
        <w:rPr>
          <w:rFonts w:ascii="SutonnyMJ" w:hAnsi="SutonnyMJ" w:cs="SutonnyMJ"/>
          <w:sz w:val="24"/>
          <w:szCs w:val="24"/>
          <w:cs/>
          <w:lang w:val="bn-IN" w:bidi="bn-IN"/>
        </w:rPr>
        <w:t>. [Lvbv</w:t>
      </w:r>
      <w:ins w:id="6" w:author="srahman" w:date="2015-04-13T11:22:00Z">
        <w:r w:rsidR="009C54F8">
          <w:rPr>
            <w:rFonts w:ascii="SutonnyMJ" w:hAnsi="SutonnyMJ" w:cs="SutonnyMJ"/>
            <w:sz w:val="24"/>
            <w:szCs w:val="24"/>
            <w:lang w:bidi="bn-IN"/>
          </w:rPr>
          <w:t xml:space="preserve"> </w:t>
        </w:r>
      </w:ins>
      <w:r w:rsidRPr="00E1361A">
        <w:rPr>
          <w:rFonts w:ascii="SutonnyMJ" w:hAnsi="SutonnyMJ" w:cs="SutonnyMJ"/>
          <w:sz w:val="24"/>
          <w:szCs w:val="24"/>
          <w:cs/>
          <w:lang w:val="bn-IN" w:bidi="bn-IN"/>
        </w:rPr>
        <w:t>AvBwW</w:t>
      </w:r>
      <w:ins w:id="7" w:author="srahman" w:date="2015-04-13T11:22:00Z">
        <w:r w:rsidR="009C54F8">
          <w:rPr>
            <w:rFonts w:ascii="SutonnyMJ" w:hAnsi="SutonnyMJ" w:cs="SutonnyMJ"/>
            <w:sz w:val="24"/>
            <w:szCs w:val="24"/>
            <w:lang w:bidi="bn-IN"/>
          </w:rPr>
          <w:t xml:space="preserve"> </w:t>
        </w:r>
      </w:ins>
      <w:r w:rsidRPr="00E1361A">
        <w:rPr>
          <w:rFonts w:ascii="SutonnyMJ" w:hAnsi="SutonnyMJ" w:cs="SutonnyMJ"/>
          <w:sz w:val="24"/>
          <w:szCs w:val="24"/>
          <w:cs/>
          <w:lang w:val="bn-IN" w:bidi="bn-IN"/>
        </w:rPr>
        <w:t>b¤^i].[w`b].[gvm]</w:t>
      </w:r>
    </w:p>
    <w:p w:rsidR="009C4255" w:rsidRDefault="009C4255" w:rsidP="00B56A13">
      <w:pPr>
        <w:spacing w:after="0" w:line="240" w:lineRule="auto"/>
        <w:rPr>
          <w:rFonts w:ascii="Arial" w:hAnsi="Arial" w:cs="Arial"/>
        </w:rPr>
      </w:pPr>
    </w:p>
    <w:p w:rsidR="00B56A13" w:rsidRPr="00484581" w:rsidRDefault="00283FB9" w:rsidP="00B56A13">
      <w:pPr>
        <w:spacing w:after="0" w:line="240" w:lineRule="auto"/>
        <w:rPr>
          <w:rFonts w:ascii="Arial" w:hAnsi="Arial" w:cs="Arial"/>
          <w:lang w:bidi="bn-BD"/>
        </w:rPr>
      </w:pPr>
      <w:r>
        <w:rPr>
          <w:rFonts w:ascii="Arial" w:hAnsi="Arial" w:cs="Arial"/>
        </w:rPr>
        <w:t>1</w:t>
      </w:r>
      <w:r w:rsidR="00B56A13" w:rsidRPr="00484581">
        <w:rPr>
          <w:rFonts w:ascii="Arial" w:hAnsi="Arial" w:cs="Arial"/>
          <w:cs/>
          <w:lang w:bidi="bn-BD"/>
        </w:rPr>
        <w:t>.1</w:t>
      </w:r>
      <w:r w:rsidR="00B56A13">
        <w:rPr>
          <w:rFonts w:ascii="Arial" w:hAnsi="Arial" w:cs="Arial"/>
          <w:cs/>
          <w:lang w:bidi="bn-BD"/>
        </w:rPr>
        <w:t>Has</w:t>
      </w:r>
      <w:r w:rsidR="00B56A13" w:rsidRPr="00484581">
        <w:rPr>
          <w:rFonts w:ascii="Arial" w:hAnsi="Arial" w:cs="Arial"/>
          <w:cs/>
          <w:lang w:bidi="bn-BD"/>
        </w:rPr>
        <w:t xml:space="preserve"> the soil </w:t>
      </w:r>
      <w:r w:rsidR="00B56A13">
        <w:rPr>
          <w:rFonts w:ascii="Arial" w:hAnsi="Arial" w:cs="Arial"/>
          <w:cs/>
          <w:lang w:bidi="bn-BD"/>
        </w:rPr>
        <w:t>sample been collected</w:t>
      </w:r>
      <w:r w:rsidR="00B56A13" w:rsidRPr="00484581">
        <w:rPr>
          <w:rFonts w:ascii="Arial" w:hAnsi="Arial" w:cs="Arial"/>
          <w:cs/>
          <w:lang w:bidi="bn-BD"/>
        </w:rPr>
        <w:t>?</w:t>
      </w:r>
    </w:p>
    <w:p w:rsidR="00B56A13" w:rsidRPr="00484581" w:rsidRDefault="00B92733" w:rsidP="00B56A13">
      <w:pPr>
        <w:spacing w:after="0" w:line="240" w:lineRule="auto"/>
        <w:rPr>
          <w:rFonts w:ascii="Arial" w:hAnsi="Arial" w:cs="Arial"/>
        </w:rPr>
      </w:pPr>
      <w:r w:rsidRPr="00B92733">
        <w:rPr>
          <w:rFonts w:ascii="SutonnyMJ" w:hAnsi="SutonnyMJ" w:cs="SutonnyMJ"/>
          <w:sz w:val="24"/>
          <w:szCs w:val="24"/>
          <w:cs/>
          <w:lang w:val="bn-IN" w:bidi="bn-IN"/>
        </w:rPr>
        <w:t>gvwUi bgybv msMÖn Kiv n‡q‡Q wK?</w:t>
      </w:r>
    </w:p>
    <w:p w:rsidR="00B56A13" w:rsidRPr="00484581" w:rsidRDefault="00B56A13" w:rsidP="00B56A13">
      <w:pPr>
        <w:spacing w:after="0" w:line="240" w:lineRule="auto"/>
        <w:rPr>
          <w:rFonts w:ascii="Arial" w:hAnsi="Arial" w:cs="Arial"/>
          <w:cs/>
          <w:lang w:val="bn-IN" w:bidi="bn-IN"/>
        </w:rPr>
      </w:pPr>
      <w:r w:rsidRPr="00484581">
        <w:rPr>
          <w:rFonts w:ascii="Arial" w:hAnsi="Arial" w:cs="Arial"/>
        </w:rPr>
        <w:t>1=Yes</w:t>
      </w:r>
      <w:r w:rsidRPr="00484581">
        <w:rPr>
          <w:rFonts w:ascii="Arial" w:hAnsi="Arial" w:cs="Arial"/>
          <w:cs/>
          <w:lang w:val="bn-IN" w:bidi="bn-IN"/>
        </w:rPr>
        <w:t>(</w:t>
      </w:r>
      <w:r w:rsidRPr="00C53140">
        <w:rPr>
          <w:rFonts w:ascii="Vrinda" w:hAnsi="Vrinda" w:cs="Vrinda"/>
          <w:sz w:val="24"/>
          <w:szCs w:val="24"/>
          <w:cs/>
          <w:lang w:bidi="bn-BD"/>
        </w:rPr>
        <w:t>হ্যাঁ</w:t>
      </w:r>
      <w:r w:rsidRPr="00484581">
        <w:rPr>
          <w:rFonts w:ascii="Arial" w:hAnsi="Arial" w:cs="Arial"/>
          <w:cs/>
          <w:lang w:val="bn-IN" w:bidi="bn-IN"/>
        </w:rPr>
        <w:t>)</w:t>
      </w:r>
      <w:r w:rsidR="00FB7070" w:rsidRPr="00FB7070">
        <w:rPr>
          <w:rFonts w:ascii="Arial" w:hAnsi="Arial" w:cs="Arial"/>
          <w:lang w:bidi="bn-IN"/>
        </w:rPr>
        <w:sym w:font="Wingdings" w:char="F0E0"/>
      </w:r>
      <w:r w:rsidR="007F613F">
        <w:rPr>
          <w:rFonts w:ascii="Arial" w:hAnsi="Arial" w:cs="Arial"/>
          <w:lang w:bidi="bn-BD"/>
        </w:rPr>
        <w:t>S</w:t>
      </w:r>
      <w:r w:rsidR="00FB0BD6">
        <w:rPr>
          <w:rFonts w:ascii="Arial" w:hAnsi="Arial" w:cs="Arial"/>
          <w:lang w:bidi="bn-BD"/>
        </w:rPr>
        <w:t>kip</w:t>
      </w:r>
      <w:r w:rsidR="007F613F">
        <w:rPr>
          <w:rFonts w:ascii="Arial" w:hAnsi="Arial" w:cs="Arial"/>
          <w:lang w:bidi="bn-BD"/>
        </w:rPr>
        <w:t xml:space="preserve"> to 1.3</w:t>
      </w:r>
    </w:p>
    <w:p w:rsidR="00B56A13" w:rsidRPr="00484581" w:rsidRDefault="00B56A13" w:rsidP="00B56A13">
      <w:pPr>
        <w:spacing w:after="0" w:line="240" w:lineRule="auto"/>
        <w:rPr>
          <w:rFonts w:ascii="Arial" w:hAnsi="Arial" w:cs="Arial"/>
          <w:cs/>
          <w:lang w:val="bn-IN" w:bidi="bn-IN"/>
        </w:rPr>
      </w:pPr>
      <w:r w:rsidRPr="00484581">
        <w:rPr>
          <w:rFonts w:ascii="Arial" w:hAnsi="Arial" w:cs="Arial"/>
        </w:rPr>
        <w:t>2=No(</w:t>
      </w:r>
      <w:r w:rsidRPr="00C53140">
        <w:rPr>
          <w:rFonts w:ascii="Vrinda" w:hAnsi="Vrinda" w:cs="Vrinda"/>
          <w:sz w:val="24"/>
          <w:szCs w:val="24"/>
          <w:cs/>
          <w:lang w:bidi="bn-BD"/>
        </w:rPr>
        <w:t>না</w:t>
      </w:r>
      <w:r w:rsidRPr="00484581">
        <w:rPr>
          <w:rFonts w:ascii="Arial" w:hAnsi="Arial" w:cs="Arial"/>
          <w:lang w:bidi="bn-BD"/>
        </w:rPr>
        <w:t>)</w:t>
      </w:r>
    </w:p>
    <w:p w:rsidR="007F613F" w:rsidRPr="00484581" w:rsidRDefault="007F613F" w:rsidP="007F613F">
      <w:pPr>
        <w:spacing w:after="0" w:line="240" w:lineRule="auto"/>
        <w:rPr>
          <w:rFonts w:ascii="Arial" w:hAnsi="Arial" w:cs="Arial"/>
        </w:rPr>
      </w:pPr>
      <w:r>
        <w:rPr>
          <w:rFonts w:ascii="Arial" w:hAnsi="Arial" w:cs="Arial"/>
        </w:rPr>
        <w:lastRenderedPageBreak/>
        <w:t xml:space="preserve">1.2 </w:t>
      </w:r>
      <w:r w:rsidRPr="00484581">
        <w:rPr>
          <w:rFonts w:ascii="Arial" w:hAnsi="Arial" w:cs="Arial"/>
        </w:rPr>
        <w:t xml:space="preserve">(if </w:t>
      </w:r>
      <w:r>
        <w:rPr>
          <w:rFonts w:ascii="Arial" w:hAnsi="Arial" w:cs="Arial"/>
        </w:rPr>
        <w:t>1</w:t>
      </w:r>
      <w:r w:rsidRPr="00484581">
        <w:rPr>
          <w:rFonts w:ascii="Arial" w:hAnsi="Arial" w:cs="Arial"/>
        </w:rPr>
        <w:t>.1 is 2) Why</w:t>
      </w:r>
      <w:r>
        <w:rPr>
          <w:rFonts w:ascii="Arial" w:hAnsi="Arial" w:cs="Arial"/>
          <w:cs/>
          <w:lang w:bidi="bn-BD"/>
        </w:rPr>
        <w:t>has</w:t>
      </w:r>
      <w:r w:rsidRPr="00484581">
        <w:rPr>
          <w:rFonts w:ascii="Arial" w:hAnsi="Arial" w:cs="Arial"/>
          <w:cs/>
          <w:lang w:bidi="bn-BD"/>
        </w:rPr>
        <w:t xml:space="preserve"> the soil </w:t>
      </w:r>
      <w:r w:rsidRPr="00484581">
        <w:rPr>
          <w:rFonts w:ascii="Arial" w:hAnsi="Arial" w:cs="Arial"/>
        </w:rPr>
        <w:t>sample not been collected?</w:t>
      </w:r>
    </w:p>
    <w:p w:rsidR="007F613F" w:rsidRPr="00B827B7" w:rsidRDefault="00B827B7" w:rsidP="007F613F">
      <w:pPr>
        <w:spacing w:after="0" w:line="240" w:lineRule="auto"/>
        <w:rPr>
          <w:rFonts w:ascii="SutonnyMJ" w:hAnsi="SutonnyMJ" w:cs="SutonnyMJ"/>
          <w:sz w:val="24"/>
          <w:szCs w:val="24"/>
          <w:cs/>
          <w:lang w:val="bn-IN" w:bidi="bn-IN"/>
        </w:rPr>
      </w:pPr>
      <w:r w:rsidRPr="00B827B7">
        <w:rPr>
          <w:rFonts w:ascii="SutonnyMJ" w:hAnsi="SutonnyMJ" w:cs="SutonnyMJ"/>
          <w:sz w:val="24"/>
          <w:szCs w:val="24"/>
          <w:cs/>
          <w:lang w:val="bn-IN" w:bidi="bn-IN"/>
        </w:rPr>
        <w:t>(hw` 1.1 bs cÖ‡kœi DËi 2 nq)  †Kb gvwUi bgybv msMÖn Kiv nqwb?</w:t>
      </w:r>
    </w:p>
    <w:p w:rsidR="007F613F" w:rsidRPr="007F613F" w:rsidRDefault="007F613F" w:rsidP="007F613F">
      <w:pPr>
        <w:spacing w:after="0" w:line="240" w:lineRule="auto"/>
        <w:rPr>
          <w:rFonts w:ascii="Arial" w:hAnsi="Arial" w:cs="Arial"/>
          <w:cs/>
          <w:lang w:bidi="bn-IN"/>
        </w:rPr>
      </w:pPr>
      <w:r w:rsidRPr="00484581">
        <w:rPr>
          <w:rFonts w:ascii="Arial" w:hAnsi="Arial" w:cs="Arial"/>
        </w:rPr>
        <w:t xml:space="preserve">1 = Respondent refused </w:t>
      </w:r>
      <w:r w:rsidR="00B827B7" w:rsidRPr="00B827B7">
        <w:rPr>
          <w:rFonts w:ascii="SutonnyMJ" w:hAnsi="SutonnyMJ" w:cs="SutonnyMJ"/>
          <w:sz w:val="24"/>
          <w:szCs w:val="24"/>
          <w:cs/>
          <w:lang w:val="bn-IN" w:bidi="bn-IN"/>
        </w:rPr>
        <w:t>(DËi`vZv cÖZ¨vL¨vb K‡i‡Qb)</w:t>
      </w:r>
      <w:r w:rsidR="00FB7070" w:rsidRPr="00FB7070">
        <w:rPr>
          <w:rFonts w:ascii="Vrinda" w:hAnsi="Vrinda" w:cs="Vrinda"/>
          <w:sz w:val="24"/>
          <w:szCs w:val="24"/>
          <w:lang w:bidi="bn-IN"/>
        </w:rPr>
        <w:sym w:font="Wingdings" w:char="F0E0"/>
      </w:r>
      <w:r>
        <w:rPr>
          <w:rFonts w:ascii="Arial" w:hAnsi="Arial" w:cs="Arial"/>
          <w:lang w:bidi="bn-BD"/>
        </w:rPr>
        <w:t xml:space="preserve">SKIP to </w:t>
      </w:r>
      <w:r w:rsidR="00821077" w:rsidRPr="00821077">
        <w:rPr>
          <w:rFonts w:ascii="Arial" w:hAnsi="Arial" w:cs="Arial"/>
          <w:lang w:bidi="bn-BD"/>
        </w:rPr>
        <w:t>SECTION 2</w:t>
      </w:r>
    </w:p>
    <w:p w:rsidR="007F613F" w:rsidRPr="007F613F" w:rsidRDefault="007F613F" w:rsidP="007F613F">
      <w:pPr>
        <w:spacing w:after="0" w:line="240" w:lineRule="auto"/>
        <w:rPr>
          <w:rFonts w:ascii="Arial" w:hAnsi="Arial" w:cs="Arial"/>
          <w:cs/>
          <w:lang w:bidi="bn-IN"/>
        </w:rPr>
      </w:pPr>
      <w:r w:rsidRPr="00484581">
        <w:rPr>
          <w:rFonts w:ascii="Arial" w:hAnsi="Arial" w:cs="Arial"/>
          <w:cs/>
          <w:lang w:val="bn-IN" w:bidi="bn-BD"/>
        </w:rPr>
        <w:t xml:space="preserve">2 = No soil available </w:t>
      </w:r>
      <w:r w:rsidR="00B827B7" w:rsidRPr="00B827B7">
        <w:rPr>
          <w:rFonts w:ascii="SutonnyMJ" w:hAnsi="SutonnyMJ" w:cs="SutonnyMJ"/>
          <w:sz w:val="24"/>
          <w:szCs w:val="24"/>
          <w:cs/>
          <w:lang w:val="bn-IN" w:bidi="bn-IN"/>
        </w:rPr>
        <w:t>(‡Kvb gvwU wQj bv)</w:t>
      </w:r>
      <w:r w:rsidR="00FB7070" w:rsidRPr="00FB7070">
        <w:rPr>
          <w:rFonts w:ascii="Vrinda" w:hAnsi="Vrinda" w:cs="Vrinda"/>
          <w:sz w:val="24"/>
          <w:szCs w:val="24"/>
          <w:lang w:bidi="bn-IN"/>
        </w:rPr>
        <w:sym w:font="Wingdings" w:char="F0E0"/>
      </w:r>
      <w:r>
        <w:rPr>
          <w:rFonts w:ascii="Arial" w:hAnsi="Arial" w:cs="Arial"/>
          <w:lang w:bidi="bn-BD"/>
        </w:rPr>
        <w:t xml:space="preserve">SKIP to </w:t>
      </w:r>
      <w:r w:rsidRPr="007F613F">
        <w:rPr>
          <w:rFonts w:ascii="Arial" w:hAnsi="Arial" w:cs="Arial"/>
          <w:lang w:bidi="bn-BD"/>
        </w:rPr>
        <w:t>SECTION 2</w:t>
      </w:r>
    </w:p>
    <w:p w:rsidR="007F613F" w:rsidRPr="007F613F" w:rsidRDefault="007F613F" w:rsidP="007F613F">
      <w:pPr>
        <w:spacing w:after="0" w:line="240" w:lineRule="auto"/>
        <w:rPr>
          <w:rFonts w:ascii="Arial" w:hAnsi="Arial" w:cs="Arial"/>
          <w:b/>
          <w:bCs/>
        </w:rPr>
      </w:pPr>
      <w:r w:rsidRPr="00484581">
        <w:rPr>
          <w:rFonts w:ascii="Arial" w:hAnsi="Arial" w:cs="Arial"/>
        </w:rPr>
        <w:t>77 = Other</w:t>
      </w:r>
      <w:r w:rsidR="00B827B7" w:rsidRPr="00B827B7">
        <w:rPr>
          <w:rFonts w:ascii="SutonnyMJ" w:hAnsi="SutonnyMJ" w:cs="SutonnyMJ"/>
          <w:cs/>
          <w:lang w:val="bn-IN" w:bidi="bn-IN"/>
        </w:rPr>
        <w:t>(Ab¨vb¨)</w:t>
      </w:r>
      <w:r w:rsidR="00FB7070" w:rsidRPr="00FB7070">
        <w:rPr>
          <w:rFonts w:ascii="Arial" w:hAnsi="Arial" w:cs="Arial"/>
          <w:lang w:bidi="bn-IN"/>
        </w:rPr>
        <w:sym w:font="Wingdings" w:char="F0E0"/>
      </w:r>
      <w:r>
        <w:rPr>
          <w:rFonts w:ascii="Arial" w:hAnsi="Arial" w:cs="Arial"/>
          <w:lang w:bidi="bn-BD"/>
        </w:rPr>
        <w:t xml:space="preserve">SKIP to </w:t>
      </w:r>
      <w:r w:rsidRPr="007F613F">
        <w:rPr>
          <w:rFonts w:ascii="Arial" w:hAnsi="Arial" w:cs="Arial"/>
          <w:lang w:bidi="bn-BD"/>
        </w:rPr>
        <w:t>SECTION 2</w:t>
      </w:r>
    </w:p>
    <w:p w:rsidR="007F613F" w:rsidRDefault="007F613F" w:rsidP="00B56A13">
      <w:pPr>
        <w:spacing w:after="0" w:line="240" w:lineRule="auto"/>
        <w:rPr>
          <w:rFonts w:ascii="Arial" w:hAnsi="Arial" w:cs="Arial"/>
        </w:rPr>
      </w:pPr>
    </w:p>
    <w:p w:rsidR="00B56A13" w:rsidRPr="00484581" w:rsidRDefault="00283FB9" w:rsidP="00B56A13">
      <w:pPr>
        <w:spacing w:after="0" w:line="240" w:lineRule="auto"/>
        <w:rPr>
          <w:rFonts w:ascii="Arial" w:hAnsi="Arial" w:cs="Arial"/>
        </w:rPr>
      </w:pPr>
      <w:r>
        <w:rPr>
          <w:rFonts w:ascii="Arial" w:hAnsi="Arial" w:cs="Arial"/>
        </w:rPr>
        <w:t>1</w:t>
      </w:r>
      <w:r w:rsidR="00B56A13" w:rsidRPr="00484581">
        <w:rPr>
          <w:rFonts w:ascii="Arial" w:hAnsi="Arial" w:cs="Arial"/>
        </w:rPr>
        <w:t>.</w:t>
      </w:r>
      <w:r w:rsidR="007F613F">
        <w:rPr>
          <w:rFonts w:ascii="Arial" w:hAnsi="Arial" w:cs="Arial"/>
          <w:cs/>
          <w:lang w:bidi="bn-BD"/>
        </w:rPr>
        <w:t>3</w:t>
      </w:r>
      <w:r w:rsidR="00B56A13" w:rsidRPr="00484581">
        <w:rPr>
          <w:rFonts w:ascii="Arial" w:hAnsi="Arial" w:cs="Arial"/>
        </w:rPr>
        <w:t xml:space="preserve"> Please enter the </w:t>
      </w:r>
      <w:r w:rsidR="00B56A13">
        <w:rPr>
          <w:rFonts w:ascii="Arial" w:hAnsi="Arial" w:cs="Arial"/>
        </w:rPr>
        <w:t>5-digit unique numerical bag IDinto the tablet.</w:t>
      </w:r>
    </w:p>
    <w:p w:rsidR="00B56A13" w:rsidRPr="007079E5" w:rsidRDefault="00B827B7" w:rsidP="00B56A13">
      <w:pPr>
        <w:spacing w:after="0" w:line="240" w:lineRule="auto"/>
        <w:rPr>
          <w:rFonts w:ascii="SutonnyMJ" w:hAnsi="SutonnyMJ" w:cs="SutonnyMJ"/>
        </w:rPr>
      </w:pPr>
      <w:r w:rsidRPr="007079E5">
        <w:rPr>
          <w:rFonts w:ascii="SutonnyMJ" w:hAnsi="SutonnyMJ" w:cs="SutonnyMJ"/>
          <w:sz w:val="24"/>
          <w:szCs w:val="24"/>
          <w:lang w:bidi="bn-IN"/>
        </w:rPr>
        <w:t>AbyMÖnc~e©K †h e¨v‡M bgybv msMÖn Kiv n‡q‡Q Zvi Mv‡q 5 msL¨vi ‡h j¨ve AvBwW Av‡Q ‡mB b¤^iwU ‡Ue‡j‡U wjLyb.</w:t>
      </w:r>
    </w:p>
    <w:p w:rsidR="00B56A13" w:rsidRDefault="00B56A13" w:rsidP="00B56A13">
      <w:pPr>
        <w:spacing w:after="0" w:line="240" w:lineRule="auto"/>
        <w:rPr>
          <w:rFonts w:ascii="Arial" w:hAnsi="Arial" w:cs="Arial"/>
        </w:rPr>
      </w:pPr>
    </w:p>
    <w:p w:rsidR="00B56A13" w:rsidRPr="00484581" w:rsidRDefault="00283FB9" w:rsidP="00B56A13">
      <w:pPr>
        <w:spacing w:after="0" w:line="240" w:lineRule="auto"/>
        <w:rPr>
          <w:rFonts w:ascii="Arial" w:hAnsi="Arial" w:cs="Arial"/>
        </w:rPr>
      </w:pPr>
      <w:r>
        <w:rPr>
          <w:rFonts w:ascii="Arial" w:hAnsi="Arial" w:cs="Arial"/>
        </w:rPr>
        <w:t>1</w:t>
      </w:r>
      <w:r w:rsidR="00B56A13" w:rsidRPr="00484581">
        <w:rPr>
          <w:rFonts w:ascii="Arial" w:hAnsi="Arial" w:cs="Arial"/>
        </w:rPr>
        <w:t>.</w:t>
      </w:r>
      <w:r w:rsidR="007F613F">
        <w:rPr>
          <w:rFonts w:ascii="Arial" w:hAnsi="Arial" w:cs="Arial"/>
          <w:cs/>
          <w:lang w:bidi="bn-BD"/>
        </w:rPr>
        <w:t>4</w:t>
      </w:r>
      <w:r w:rsidR="00B56A13" w:rsidRPr="00484581">
        <w:rPr>
          <w:rFonts w:ascii="Arial" w:hAnsi="Arial" w:cs="Arial"/>
        </w:rPr>
        <w:t xml:space="preserve"> Record </w:t>
      </w:r>
      <w:r w:rsidR="00B56A13" w:rsidRPr="00484581">
        <w:rPr>
          <w:rFonts w:ascii="Arial" w:hAnsi="Arial" w:cs="Arial"/>
          <w:cs/>
          <w:lang w:bidi="bn-BD"/>
        </w:rPr>
        <w:t xml:space="preserve">the </w:t>
      </w:r>
      <w:r w:rsidR="00B56A13" w:rsidRPr="00484581">
        <w:rPr>
          <w:rFonts w:ascii="Arial" w:hAnsi="Arial" w:cs="Arial"/>
          <w:lang w:bidi="bn-BD"/>
        </w:rPr>
        <w:t xml:space="preserve">time </w:t>
      </w:r>
      <w:r w:rsidR="00B56A13" w:rsidRPr="00484581">
        <w:rPr>
          <w:rFonts w:ascii="Arial" w:hAnsi="Arial" w:cs="Arial"/>
          <w:cs/>
          <w:lang w:bidi="bn-BD"/>
        </w:rPr>
        <w:t xml:space="preserve">of sample collection </w:t>
      </w:r>
      <w:r w:rsidR="00B56A13" w:rsidRPr="00484581">
        <w:rPr>
          <w:rFonts w:ascii="Arial" w:hAnsi="Arial" w:cs="Arial"/>
        </w:rPr>
        <w:t>(</w:t>
      </w:r>
      <w:r w:rsidR="00B56A13">
        <w:rPr>
          <w:rFonts w:ascii="Arial" w:hAnsi="Arial" w:cs="Arial"/>
        </w:rPr>
        <w:t xml:space="preserve">24H format, </w:t>
      </w:r>
      <w:r w:rsidR="00B56A13" w:rsidRPr="00484581">
        <w:rPr>
          <w:rFonts w:ascii="Arial" w:hAnsi="Arial" w:cs="Arial"/>
        </w:rPr>
        <w:t>HH:MM)</w:t>
      </w:r>
    </w:p>
    <w:p w:rsidR="00B56A13" w:rsidRPr="0023547E" w:rsidRDefault="0023547E" w:rsidP="00B56A13">
      <w:pPr>
        <w:spacing w:after="0" w:line="240" w:lineRule="auto"/>
        <w:rPr>
          <w:rFonts w:ascii="SutonnyMJ" w:hAnsi="SutonnyMJ" w:cs="SutonnyMJ"/>
          <w:sz w:val="24"/>
          <w:szCs w:val="24"/>
          <w:cs/>
          <w:lang w:bidi="bn-IN"/>
        </w:rPr>
      </w:pPr>
      <w:r>
        <w:rPr>
          <w:rFonts w:ascii="SutonnyMJ" w:hAnsi="SutonnyMJ" w:cs="SutonnyMJ"/>
          <w:sz w:val="24"/>
          <w:szCs w:val="24"/>
          <w:cs/>
          <w:lang w:val="bn-IN" w:bidi="bn-IN"/>
        </w:rPr>
        <w:t>bgybv msMÖ‡ni mgq wjwce× Ki</w:t>
      </w:r>
      <w:r>
        <w:rPr>
          <w:rFonts w:ascii="SutonnyMJ" w:hAnsi="SutonnyMJ" w:cs="SutonnyMJ"/>
          <w:sz w:val="24"/>
          <w:szCs w:val="24"/>
          <w:lang w:bidi="bn-IN"/>
        </w:rPr>
        <w:t>æ</w:t>
      </w:r>
      <w:r w:rsidRPr="0023547E">
        <w:rPr>
          <w:rFonts w:ascii="SutonnyMJ" w:hAnsi="SutonnyMJ" w:cs="SutonnyMJ"/>
          <w:sz w:val="24"/>
          <w:szCs w:val="24"/>
          <w:cs/>
          <w:lang w:val="bn-IN" w:bidi="bn-IN"/>
        </w:rPr>
        <w:t>b (24N›Uv wnmv‡e,N›Uv:wgwbU)</w:t>
      </w:r>
    </w:p>
    <w:p w:rsidR="00B56A13" w:rsidRDefault="00B56A13" w:rsidP="00B56A13">
      <w:pPr>
        <w:spacing w:after="0" w:line="240" w:lineRule="auto"/>
        <w:rPr>
          <w:rFonts w:ascii="Arial" w:hAnsi="Arial" w:cs="Arial"/>
        </w:rPr>
      </w:pPr>
    </w:p>
    <w:p w:rsidR="00B56A13" w:rsidRPr="00484581" w:rsidRDefault="00283FB9" w:rsidP="00B56A13">
      <w:pPr>
        <w:spacing w:after="0" w:line="240" w:lineRule="auto"/>
        <w:rPr>
          <w:rFonts w:ascii="Arial" w:hAnsi="Arial" w:cs="Arial"/>
        </w:rPr>
      </w:pPr>
      <w:r>
        <w:rPr>
          <w:rFonts w:ascii="Arial" w:hAnsi="Arial" w:cs="Arial"/>
        </w:rPr>
        <w:t>1</w:t>
      </w:r>
      <w:r w:rsidR="00B56A13" w:rsidRPr="00484581">
        <w:rPr>
          <w:rFonts w:ascii="Arial" w:hAnsi="Arial" w:cs="Arial"/>
        </w:rPr>
        <w:t>.</w:t>
      </w:r>
      <w:r w:rsidR="007F613F">
        <w:rPr>
          <w:rFonts w:ascii="Arial" w:hAnsi="Arial" w:cs="Arial"/>
          <w:cs/>
          <w:lang w:bidi="bn-BD"/>
        </w:rPr>
        <w:t>5</w:t>
      </w:r>
      <w:r w:rsidR="00B56A13" w:rsidRPr="00484581">
        <w:rPr>
          <w:rFonts w:ascii="Arial" w:hAnsi="Arial" w:cs="Arial"/>
        </w:rPr>
        <w:t xml:space="preserve"> (obs) Is the </w:t>
      </w:r>
      <w:r w:rsidR="00B56A13">
        <w:rPr>
          <w:rFonts w:ascii="Arial" w:hAnsi="Arial" w:cs="Arial"/>
        </w:rPr>
        <w:t>sampling</w:t>
      </w:r>
      <w:r w:rsidR="00B56A13" w:rsidRPr="00484581">
        <w:rPr>
          <w:rFonts w:ascii="Arial" w:hAnsi="Arial" w:cs="Arial"/>
        </w:rPr>
        <w:t xml:space="preserve"> area currently in sunlight?</w:t>
      </w:r>
    </w:p>
    <w:p w:rsidR="00B56A13" w:rsidRPr="00BD2BBC" w:rsidRDefault="00BD2BBC" w:rsidP="00B56A13">
      <w:pPr>
        <w:spacing w:after="0" w:line="240" w:lineRule="auto"/>
        <w:rPr>
          <w:rFonts w:ascii="SutonnyMJ" w:hAnsi="SutonnyMJ" w:cs="SutonnyMJ"/>
          <w:sz w:val="24"/>
          <w:szCs w:val="24"/>
        </w:rPr>
      </w:pPr>
      <w:r w:rsidRPr="00BD2BBC">
        <w:rPr>
          <w:rFonts w:ascii="SutonnyMJ" w:hAnsi="SutonnyMJ" w:cs="SutonnyMJ"/>
          <w:sz w:val="24"/>
          <w:szCs w:val="24"/>
        </w:rPr>
        <w:t>(ch©‡e¶b) ‡h ¯’vb †_‡K gvwUi bgybv msMÖn Kiv n‡q‡Q eZ©gv‡b ‡mLv‡b m~‡h©i Av‡jv Av‡Q wK?</w:t>
      </w:r>
    </w:p>
    <w:p w:rsidR="00B56A13" w:rsidRPr="00484581" w:rsidRDefault="00B56A13" w:rsidP="00B56A13">
      <w:pPr>
        <w:spacing w:after="0" w:line="240" w:lineRule="auto"/>
        <w:rPr>
          <w:rFonts w:ascii="Arial" w:hAnsi="Arial" w:cs="Arial"/>
          <w:lang w:bidi="bn-BD"/>
        </w:rPr>
      </w:pPr>
      <w:r w:rsidRPr="00484581">
        <w:rPr>
          <w:rFonts w:ascii="Arial" w:hAnsi="Arial" w:cs="Arial"/>
        </w:rPr>
        <w:t xml:space="preserve">1 = Yes, fully sunny </w:t>
      </w:r>
      <w:r w:rsidR="00BD2BBC" w:rsidRPr="00BD2BBC">
        <w:rPr>
          <w:rFonts w:ascii="SutonnyMJ" w:hAnsi="SutonnyMJ" w:cs="SutonnyMJ"/>
          <w:sz w:val="24"/>
          <w:szCs w:val="24"/>
          <w:cs/>
          <w:lang w:val="bn-IN" w:bidi="bn-IN"/>
        </w:rPr>
        <w:t>(n¨vu, m¤c~b© †iŠ`ªgq)</w:t>
      </w:r>
    </w:p>
    <w:p w:rsidR="00B56A13" w:rsidRPr="00484581" w:rsidRDefault="00B56A13" w:rsidP="00B56A13">
      <w:pPr>
        <w:spacing w:after="0" w:line="240" w:lineRule="auto"/>
        <w:rPr>
          <w:rFonts w:ascii="Arial" w:hAnsi="Arial" w:cs="Arial"/>
        </w:rPr>
      </w:pPr>
      <w:r w:rsidRPr="00484581">
        <w:rPr>
          <w:rFonts w:ascii="Arial" w:hAnsi="Arial" w:cs="Arial"/>
        </w:rPr>
        <w:t xml:space="preserve">2 = Partly sunny </w:t>
      </w:r>
      <w:r w:rsidR="00BD2BBC" w:rsidRPr="00BD2BBC">
        <w:rPr>
          <w:rFonts w:ascii="SutonnyMJ" w:hAnsi="SutonnyMJ" w:cs="SutonnyMJ"/>
          <w:sz w:val="24"/>
          <w:szCs w:val="24"/>
          <w:cs/>
          <w:lang w:val="bn-IN" w:bidi="bn-IN"/>
        </w:rPr>
        <w:t>(AvswkK †iŠ`ªgq)</w:t>
      </w:r>
    </w:p>
    <w:p w:rsidR="00B56A13" w:rsidRPr="00633943" w:rsidRDefault="00B56A13" w:rsidP="00B56A13">
      <w:pPr>
        <w:spacing w:after="0" w:line="240" w:lineRule="auto"/>
        <w:rPr>
          <w:rFonts w:ascii="Arial" w:hAnsi="Arial" w:cs="Arial"/>
        </w:rPr>
      </w:pPr>
      <w:r w:rsidRPr="00484581">
        <w:rPr>
          <w:rFonts w:ascii="Arial" w:hAnsi="Arial" w:cs="Arial"/>
        </w:rPr>
        <w:t>3 = Shaded (or cloudy)</w:t>
      </w:r>
      <w:r w:rsidR="00BD2BBC" w:rsidRPr="00BD2BBC">
        <w:rPr>
          <w:rFonts w:ascii="SutonnyMJ" w:hAnsi="SutonnyMJ" w:cs="SutonnyMJ"/>
        </w:rPr>
        <w:t>[Qvqvhy³ (A_ev †gNv”Qbœ)]</w:t>
      </w:r>
    </w:p>
    <w:p w:rsidR="00B56A13" w:rsidRPr="00230CBA" w:rsidRDefault="00B56A13" w:rsidP="00B56A13">
      <w:pPr>
        <w:spacing w:after="0" w:line="240" w:lineRule="auto"/>
        <w:rPr>
          <w:rFonts w:ascii="Arial" w:hAnsi="Arial" w:cs="Arial"/>
          <w:cs/>
          <w:lang w:val="bn-IN" w:bidi="bn-IN"/>
        </w:rPr>
      </w:pPr>
      <w:r w:rsidRPr="00484581">
        <w:rPr>
          <w:rFonts w:ascii="Arial" w:hAnsi="Arial" w:cs="Arial"/>
        </w:rPr>
        <w:t xml:space="preserve">99 = Could not observe </w:t>
      </w:r>
      <w:r w:rsidR="00BD2BBC" w:rsidRPr="00BD2BBC">
        <w:rPr>
          <w:rFonts w:ascii="SutonnyMJ" w:hAnsi="SutonnyMJ" w:cs="SutonnyMJ"/>
          <w:sz w:val="24"/>
          <w:szCs w:val="24"/>
          <w:cs/>
          <w:lang w:val="bn-IN" w:bidi="bn-IN"/>
        </w:rPr>
        <w:t>(ch©‡e¶Y Kiv m¤¢e nqwb)</w:t>
      </w:r>
    </w:p>
    <w:p w:rsidR="00B56A13" w:rsidRDefault="00B56A13" w:rsidP="00B56A13">
      <w:pPr>
        <w:spacing w:after="0" w:line="240" w:lineRule="auto"/>
        <w:rPr>
          <w:rFonts w:ascii="Arial" w:hAnsi="Arial" w:cs="Arial"/>
        </w:rPr>
      </w:pPr>
    </w:p>
    <w:p w:rsidR="00B56A13" w:rsidRPr="00484581" w:rsidRDefault="00283FB9" w:rsidP="00B56A13">
      <w:pPr>
        <w:spacing w:after="0" w:line="240" w:lineRule="auto"/>
        <w:rPr>
          <w:rFonts w:ascii="Arial" w:hAnsi="Arial" w:cs="Arial"/>
          <w:lang w:bidi="bn-BD"/>
        </w:rPr>
      </w:pPr>
      <w:r>
        <w:rPr>
          <w:rFonts w:ascii="Arial" w:hAnsi="Arial" w:cs="Arial"/>
        </w:rPr>
        <w:t>1</w:t>
      </w:r>
      <w:r w:rsidR="00B56A13" w:rsidRPr="00484581">
        <w:rPr>
          <w:rFonts w:ascii="Arial" w:hAnsi="Arial" w:cs="Arial"/>
        </w:rPr>
        <w:t>.</w:t>
      </w:r>
      <w:r w:rsidR="007F613F">
        <w:rPr>
          <w:rFonts w:ascii="Arial" w:hAnsi="Arial" w:cs="Arial"/>
        </w:rPr>
        <w:t>6</w:t>
      </w:r>
      <w:r w:rsidR="00B56A13" w:rsidRPr="00484581">
        <w:rPr>
          <w:rFonts w:ascii="Arial" w:hAnsi="Arial" w:cs="Arial"/>
        </w:rPr>
        <w:t xml:space="preserve"> (obs) Please select the best description of the </w:t>
      </w:r>
      <w:r w:rsidR="00B56A13">
        <w:rPr>
          <w:rFonts w:ascii="Arial" w:hAnsi="Arial" w:cs="Arial"/>
        </w:rPr>
        <w:t xml:space="preserve">sampling </w:t>
      </w:r>
      <w:r w:rsidR="00B56A13" w:rsidRPr="00484581">
        <w:rPr>
          <w:rFonts w:ascii="Arial" w:hAnsi="Arial" w:cs="Arial"/>
        </w:rPr>
        <w:t>area.</w:t>
      </w:r>
    </w:p>
    <w:p w:rsidR="00B56A13" w:rsidRPr="00561CEE" w:rsidRDefault="00561CEE" w:rsidP="00B56A13">
      <w:pPr>
        <w:spacing w:after="0" w:line="240" w:lineRule="auto"/>
        <w:rPr>
          <w:rFonts w:ascii="SutonnyMJ" w:hAnsi="SutonnyMJ" w:cs="SutonnyMJ"/>
          <w:sz w:val="24"/>
          <w:szCs w:val="24"/>
          <w:cs/>
          <w:lang w:val="bn-IN" w:bidi="bn-IN"/>
        </w:rPr>
      </w:pPr>
      <w:r w:rsidRPr="00561CEE">
        <w:rPr>
          <w:rFonts w:ascii="SutonnyMJ" w:hAnsi="SutonnyMJ" w:cs="SutonnyMJ"/>
          <w:sz w:val="24"/>
          <w:szCs w:val="24"/>
          <w:cs/>
          <w:lang w:val="bn-IN" w:bidi="bn-IN"/>
        </w:rPr>
        <w:t>(ch©‡e¶b) wb‡Pi †KvbwU †h ¯’vb ‡_‡K gvwUi bgybv msMÖn Kiv n‡q‡Q‡mB ¯’v‡bi Dchy³ eb©bv|</w:t>
      </w:r>
    </w:p>
    <w:p w:rsidR="00B56A13" w:rsidRPr="00484581" w:rsidRDefault="00B56A13" w:rsidP="00B56A13">
      <w:pPr>
        <w:spacing w:after="0" w:line="240" w:lineRule="auto"/>
        <w:rPr>
          <w:rFonts w:ascii="Arial" w:hAnsi="Arial" w:cs="Arial"/>
          <w:cs/>
          <w:lang w:bidi="bn-BD"/>
        </w:rPr>
      </w:pPr>
      <w:r w:rsidRPr="00484581">
        <w:rPr>
          <w:rFonts w:ascii="Arial" w:hAnsi="Arial" w:cs="Arial"/>
        </w:rPr>
        <w:t>1 = Hard</w:t>
      </w:r>
      <w:r w:rsidRPr="00484581">
        <w:rPr>
          <w:rFonts w:ascii="Arial" w:hAnsi="Arial" w:cs="Arial"/>
          <w:cs/>
          <w:lang w:bidi="bn-BD"/>
        </w:rPr>
        <w:t>-</w:t>
      </w:r>
      <w:r w:rsidRPr="00484581">
        <w:rPr>
          <w:rFonts w:ascii="Arial" w:hAnsi="Arial" w:cs="Arial"/>
        </w:rPr>
        <w:t xml:space="preserve">packed dirt </w:t>
      </w:r>
      <w:r w:rsidR="00561CEE" w:rsidRPr="00561CEE">
        <w:rPr>
          <w:rFonts w:ascii="SutonnyMJ" w:hAnsi="SutonnyMJ" w:cs="SutonnyMJ"/>
          <w:sz w:val="24"/>
          <w:szCs w:val="24"/>
          <w:cs/>
          <w:lang w:val="bn-IN" w:bidi="bn-IN"/>
        </w:rPr>
        <w:t>(k³ gvwU)</w:t>
      </w:r>
    </w:p>
    <w:p w:rsidR="00B56A13" w:rsidRPr="00484581" w:rsidRDefault="00B56A13" w:rsidP="00B56A13">
      <w:pPr>
        <w:spacing w:after="0" w:line="240" w:lineRule="auto"/>
        <w:rPr>
          <w:rFonts w:ascii="Arial" w:hAnsi="Arial" w:cs="Arial"/>
          <w:lang w:bidi="bn-BD"/>
        </w:rPr>
      </w:pPr>
      <w:r w:rsidRPr="00484581">
        <w:rPr>
          <w:rFonts w:ascii="Arial" w:hAnsi="Arial" w:cs="Arial"/>
        </w:rPr>
        <w:t xml:space="preserve">2 = Soft dirt </w:t>
      </w:r>
      <w:r w:rsidR="00561CEE" w:rsidRPr="00561CEE">
        <w:rPr>
          <w:rFonts w:ascii="SutonnyMJ" w:hAnsi="SutonnyMJ" w:cs="SutonnyMJ"/>
          <w:sz w:val="24"/>
          <w:szCs w:val="24"/>
          <w:cs/>
          <w:lang w:val="bn-IN" w:bidi="bn-IN"/>
        </w:rPr>
        <w:t>(biggvwU)</w:t>
      </w:r>
    </w:p>
    <w:p w:rsidR="00B56A13" w:rsidRPr="00484581" w:rsidRDefault="00B56A13" w:rsidP="00B56A13">
      <w:pPr>
        <w:spacing w:after="0" w:line="240" w:lineRule="auto"/>
        <w:rPr>
          <w:rFonts w:ascii="Arial" w:hAnsi="Arial" w:cs="Arial"/>
          <w:lang w:val="es-AR"/>
        </w:rPr>
      </w:pPr>
      <w:r w:rsidRPr="00484581">
        <w:rPr>
          <w:rFonts w:ascii="Arial" w:hAnsi="Arial" w:cs="Arial"/>
          <w:lang w:val="es-AR"/>
        </w:rPr>
        <w:t>77 = Other</w:t>
      </w:r>
      <w:r w:rsidR="00561CEE" w:rsidRPr="00561CEE">
        <w:rPr>
          <w:rFonts w:ascii="SutonnyMJ" w:hAnsi="SutonnyMJ" w:cs="SutonnyMJ"/>
          <w:sz w:val="24"/>
          <w:szCs w:val="24"/>
          <w:cs/>
          <w:lang w:val="bn-IN" w:bidi="bn-IN"/>
        </w:rPr>
        <w:t>(Ab¨vb¨)</w:t>
      </w:r>
    </w:p>
    <w:p w:rsidR="00B56A13" w:rsidRPr="00484581" w:rsidRDefault="00B56A13" w:rsidP="00B56A13">
      <w:pPr>
        <w:spacing w:after="0" w:line="240" w:lineRule="auto"/>
        <w:rPr>
          <w:rFonts w:ascii="Arial" w:hAnsi="Arial" w:cs="Arial"/>
          <w:cs/>
          <w:lang w:val="bn-IN" w:bidi="bn-IN"/>
        </w:rPr>
      </w:pPr>
      <w:r w:rsidRPr="00484581">
        <w:rPr>
          <w:rFonts w:ascii="Arial" w:hAnsi="Arial" w:cs="Arial"/>
          <w:lang w:val="es-AR"/>
        </w:rPr>
        <w:t xml:space="preserve">99 = Could not observe </w:t>
      </w:r>
      <w:r w:rsidR="00561CEE" w:rsidRPr="00BD2BBC">
        <w:rPr>
          <w:rFonts w:ascii="SutonnyMJ" w:hAnsi="SutonnyMJ" w:cs="SutonnyMJ"/>
          <w:sz w:val="24"/>
          <w:szCs w:val="24"/>
          <w:cs/>
          <w:lang w:val="bn-IN" w:bidi="bn-IN"/>
        </w:rPr>
        <w:t>(ch©‡e¶Y Kiv m¤¢e nqwb)</w:t>
      </w:r>
    </w:p>
    <w:p w:rsidR="00B56A13" w:rsidRDefault="00B56A13" w:rsidP="00B56A13">
      <w:pPr>
        <w:spacing w:after="0" w:line="240" w:lineRule="auto"/>
        <w:rPr>
          <w:rFonts w:ascii="Arial" w:hAnsi="Arial" w:cs="Arial"/>
          <w:lang w:val="es-AR" w:bidi="bn-IN"/>
        </w:rPr>
      </w:pPr>
    </w:p>
    <w:p w:rsidR="00B56A13" w:rsidRPr="00484581" w:rsidRDefault="00283FB9" w:rsidP="00B56A13">
      <w:pPr>
        <w:spacing w:after="0" w:line="240" w:lineRule="auto"/>
        <w:rPr>
          <w:rFonts w:ascii="Arial" w:hAnsi="Arial" w:cs="Arial"/>
        </w:rPr>
      </w:pPr>
      <w:r>
        <w:rPr>
          <w:rFonts w:ascii="Arial" w:hAnsi="Arial" w:cs="Arial"/>
        </w:rPr>
        <w:t>1</w:t>
      </w:r>
      <w:r w:rsidR="00B56A13">
        <w:rPr>
          <w:rFonts w:ascii="Arial" w:hAnsi="Arial" w:cs="Arial"/>
        </w:rPr>
        <w:t>.</w:t>
      </w:r>
      <w:r w:rsidR="007F613F">
        <w:rPr>
          <w:rFonts w:ascii="Arial" w:hAnsi="Arial" w:cs="Arial"/>
        </w:rPr>
        <w:t>7</w:t>
      </w:r>
      <w:r w:rsidR="00B56A13" w:rsidRPr="00484581">
        <w:rPr>
          <w:rFonts w:ascii="Arial" w:hAnsi="Arial" w:cs="Arial"/>
        </w:rPr>
        <w:t xml:space="preserve"> (obs) Is the soil </w:t>
      </w:r>
      <w:r w:rsidR="00B56A13">
        <w:rPr>
          <w:rFonts w:ascii="Arial" w:hAnsi="Arial" w:cs="Arial"/>
        </w:rPr>
        <w:t xml:space="preserve">in the sampling area </w:t>
      </w:r>
      <w:r w:rsidR="00B56A13" w:rsidRPr="00484581">
        <w:rPr>
          <w:rFonts w:ascii="Arial" w:hAnsi="Arial" w:cs="Arial"/>
        </w:rPr>
        <w:t>visibly wet?</w:t>
      </w:r>
    </w:p>
    <w:p w:rsidR="00B56A13" w:rsidRPr="001E708D" w:rsidRDefault="001E708D" w:rsidP="00B56A13">
      <w:pPr>
        <w:spacing w:after="0" w:line="240" w:lineRule="auto"/>
        <w:rPr>
          <w:rFonts w:ascii="SutonnyMJ" w:hAnsi="SutonnyMJ" w:cs="SutonnyMJ"/>
          <w:sz w:val="24"/>
          <w:szCs w:val="24"/>
          <w:cs/>
          <w:lang w:val="bn-IN" w:bidi="bn-IN"/>
        </w:rPr>
      </w:pPr>
      <w:r w:rsidRPr="001E708D">
        <w:rPr>
          <w:rFonts w:ascii="SutonnyMJ" w:hAnsi="SutonnyMJ" w:cs="SutonnyMJ"/>
          <w:sz w:val="24"/>
          <w:szCs w:val="24"/>
          <w:cs/>
          <w:lang w:val="bn-IN" w:bidi="bn-IN"/>
        </w:rPr>
        <w:t>(ch©‡e¶b) ‡h ¯’vb †_‡K gvwUi bgybv msMÖn Kiv n‡q‡Q ‡mB ¯’v‡bi gvwU †`L‡Z wK †fRv g‡b nq?</w:t>
      </w:r>
    </w:p>
    <w:p w:rsidR="00B56A13" w:rsidRPr="00484581" w:rsidRDefault="00B56A13" w:rsidP="00B56A13">
      <w:pPr>
        <w:spacing w:after="0" w:line="240" w:lineRule="auto"/>
        <w:rPr>
          <w:rFonts w:ascii="Arial" w:hAnsi="Arial" w:cs="Arial"/>
          <w:cs/>
          <w:lang w:val="bn-IN" w:bidi="bn-IN"/>
        </w:rPr>
      </w:pPr>
      <w:r w:rsidRPr="00484581">
        <w:rPr>
          <w:rFonts w:ascii="Arial" w:hAnsi="Arial" w:cs="Arial"/>
        </w:rPr>
        <w:t xml:space="preserve">1=Yes </w:t>
      </w:r>
      <w:r w:rsidRPr="00484581">
        <w:rPr>
          <w:rFonts w:ascii="Arial" w:hAnsi="Arial" w:cs="Arial"/>
          <w:cs/>
          <w:lang w:val="bn-IN" w:bidi="bn-IN"/>
        </w:rPr>
        <w:t>(</w:t>
      </w:r>
      <w:r w:rsidRPr="00610299">
        <w:rPr>
          <w:rFonts w:ascii="Vrinda" w:hAnsi="Vrinda" w:cs="Vrinda"/>
          <w:sz w:val="24"/>
          <w:szCs w:val="24"/>
          <w:cs/>
          <w:lang w:val="bn-IN" w:bidi="bn-IN"/>
        </w:rPr>
        <w:t>হ্যাঁ</w:t>
      </w:r>
      <w:r w:rsidRPr="00484581">
        <w:rPr>
          <w:rFonts w:ascii="Arial" w:hAnsi="Arial" w:cs="Arial"/>
          <w:cs/>
          <w:lang w:val="bn-IN" w:bidi="bn-IN"/>
        </w:rPr>
        <w:t>)</w:t>
      </w:r>
    </w:p>
    <w:p w:rsidR="00B56A13" w:rsidRPr="00484581" w:rsidRDefault="00B56A13" w:rsidP="00B56A13">
      <w:pPr>
        <w:spacing w:after="0" w:line="240" w:lineRule="auto"/>
        <w:rPr>
          <w:rFonts w:ascii="Arial" w:hAnsi="Arial" w:cs="Arial"/>
          <w:cs/>
          <w:lang w:val="bn-IN" w:bidi="bn-IN"/>
        </w:rPr>
      </w:pPr>
      <w:r w:rsidRPr="00484581">
        <w:rPr>
          <w:rFonts w:ascii="Arial" w:hAnsi="Arial" w:cs="Arial"/>
        </w:rPr>
        <w:t>2=No (</w:t>
      </w:r>
      <w:r w:rsidRPr="00610299">
        <w:rPr>
          <w:rFonts w:ascii="Vrinda" w:hAnsi="Vrinda" w:cs="Vrinda"/>
          <w:sz w:val="24"/>
          <w:szCs w:val="24"/>
          <w:cs/>
          <w:lang w:val="bn-IN" w:bidi="bn-IN"/>
        </w:rPr>
        <w:t>না</w:t>
      </w:r>
      <w:r w:rsidRPr="00484581">
        <w:rPr>
          <w:rFonts w:ascii="Arial" w:hAnsi="Arial" w:cs="Arial"/>
          <w:lang w:bidi="bn-BD"/>
        </w:rPr>
        <w:t>)</w:t>
      </w:r>
    </w:p>
    <w:p w:rsidR="00B56A13" w:rsidRPr="00484581" w:rsidRDefault="00B56A13" w:rsidP="00B56A13">
      <w:pPr>
        <w:spacing w:after="0" w:line="240" w:lineRule="auto"/>
        <w:rPr>
          <w:rFonts w:ascii="Arial" w:hAnsi="Arial" w:cs="Arial"/>
          <w:cs/>
          <w:lang w:val="bn-IN" w:bidi="bn-IN"/>
        </w:rPr>
      </w:pPr>
      <w:r w:rsidRPr="00484581">
        <w:rPr>
          <w:rFonts w:ascii="Arial" w:hAnsi="Arial" w:cs="Arial"/>
        </w:rPr>
        <w:t xml:space="preserve">99 = Could not observe </w:t>
      </w:r>
      <w:r w:rsidR="0077745C" w:rsidRPr="00BD2BBC">
        <w:rPr>
          <w:rFonts w:ascii="SutonnyMJ" w:hAnsi="SutonnyMJ" w:cs="SutonnyMJ"/>
          <w:sz w:val="24"/>
          <w:szCs w:val="24"/>
          <w:cs/>
          <w:lang w:val="bn-IN" w:bidi="bn-IN"/>
        </w:rPr>
        <w:t>(ch©‡e¶Y Kiv m¤¢e nqwb)</w:t>
      </w:r>
    </w:p>
    <w:p w:rsidR="00B56A13" w:rsidRDefault="00B56A13" w:rsidP="00B56A13">
      <w:pPr>
        <w:spacing w:after="0" w:line="240" w:lineRule="auto"/>
        <w:rPr>
          <w:rFonts w:ascii="Arial" w:hAnsi="Arial" w:cs="Arial"/>
        </w:rPr>
      </w:pPr>
    </w:p>
    <w:p w:rsidR="00B56A13" w:rsidRPr="00400E30" w:rsidRDefault="00B56A13" w:rsidP="00B56A13">
      <w:pPr>
        <w:spacing w:after="0" w:line="240" w:lineRule="auto"/>
        <w:rPr>
          <w:rFonts w:ascii="Vrinda" w:hAnsi="Vrinda"/>
          <w:sz w:val="20"/>
          <w:szCs w:val="20"/>
        </w:rPr>
      </w:pPr>
      <w:r w:rsidRPr="00484581">
        <w:rPr>
          <w:rFonts w:ascii="Arial" w:hAnsi="Arial" w:cs="Arial"/>
        </w:rPr>
        <w:t>Observe</w:t>
      </w:r>
      <w:r>
        <w:rPr>
          <w:rFonts w:ascii="Arial" w:hAnsi="Arial" w:cs="Arial"/>
        </w:rPr>
        <w:t xml:space="preserve"> the courtyard for the following questions.</w:t>
      </w:r>
    </w:p>
    <w:p w:rsidR="00B56A13" w:rsidRPr="002D77FA" w:rsidRDefault="002D77FA" w:rsidP="00B56A13">
      <w:pPr>
        <w:spacing w:after="0" w:line="240" w:lineRule="auto"/>
        <w:rPr>
          <w:rFonts w:ascii="SutonnyMJ" w:hAnsi="SutonnyMJ" w:cs="SutonnyMJ"/>
          <w:sz w:val="24"/>
          <w:szCs w:val="24"/>
          <w:cs/>
          <w:lang w:val="bn-IN" w:bidi="bn-IN"/>
        </w:rPr>
      </w:pPr>
      <w:r>
        <w:rPr>
          <w:rFonts w:ascii="SutonnyMJ" w:hAnsi="SutonnyMJ" w:cs="SutonnyMJ"/>
          <w:sz w:val="24"/>
          <w:szCs w:val="24"/>
          <w:lang w:bidi="bn-IN"/>
        </w:rPr>
        <w:t>w</w:t>
      </w:r>
      <w:r>
        <w:rPr>
          <w:rFonts w:ascii="SutonnyMJ" w:hAnsi="SutonnyMJ" w:cs="SutonnyMJ"/>
          <w:sz w:val="24"/>
          <w:szCs w:val="24"/>
          <w:cs/>
          <w:lang w:val="bn-IN" w:bidi="bn-IN"/>
        </w:rPr>
        <w:t>b</w:t>
      </w:r>
      <w:r>
        <w:rPr>
          <w:rFonts w:ascii="SutonnyMJ" w:hAnsi="SutonnyMJ" w:cs="SutonnyMJ"/>
          <w:sz w:val="24"/>
          <w:szCs w:val="24"/>
          <w:lang w:bidi="bn-IN"/>
        </w:rPr>
        <w:t>gœ</w:t>
      </w:r>
      <w:r w:rsidRPr="002D77FA">
        <w:rPr>
          <w:rFonts w:ascii="SutonnyMJ" w:hAnsi="SutonnyMJ" w:cs="SutonnyMJ"/>
          <w:sz w:val="24"/>
          <w:szCs w:val="24"/>
          <w:cs/>
          <w:lang w:val="bn-IN" w:bidi="bn-IN"/>
        </w:rPr>
        <w:t>wjwLZ cÖ</w:t>
      </w:r>
      <w:r>
        <w:rPr>
          <w:rFonts w:ascii="SutonnyMJ" w:hAnsi="SutonnyMJ" w:cs="SutonnyMJ"/>
          <w:sz w:val="24"/>
          <w:szCs w:val="24"/>
          <w:lang w:bidi="bn-IN"/>
        </w:rPr>
        <w:t>kœ</w:t>
      </w:r>
      <w:r w:rsidRPr="002D77FA">
        <w:rPr>
          <w:rFonts w:ascii="SutonnyMJ" w:hAnsi="SutonnyMJ" w:cs="SutonnyMJ"/>
          <w:sz w:val="24"/>
          <w:szCs w:val="24"/>
          <w:cs/>
          <w:lang w:val="bn-IN" w:bidi="bn-IN"/>
        </w:rPr>
        <w:t xml:space="preserve">¸ji </w:t>
      </w:r>
      <w:r>
        <w:rPr>
          <w:rFonts w:ascii="SutonnyMJ" w:hAnsi="SutonnyMJ" w:cs="SutonnyMJ"/>
          <w:sz w:val="24"/>
          <w:szCs w:val="24"/>
          <w:cs/>
          <w:lang w:val="bn-IN" w:bidi="bn-IN"/>
        </w:rPr>
        <w:t>Rb¨ DVvbwU fv‡jvfv‡e ch©‡e¶Y Ki</w:t>
      </w:r>
      <w:r>
        <w:rPr>
          <w:rFonts w:ascii="SutonnyMJ" w:hAnsi="SutonnyMJ" w:cs="SutonnyMJ"/>
          <w:sz w:val="24"/>
          <w:szCs w:val="24"/>
          <w:lang w:bidi="bn-IN"/>
        </w:rPr>
        <w:t>æ</w:t>
      </w:r>
      <w:r w:rsidRPr="002D77FA">
        <w:rPr>
          <w:rFonts w:ascii="SutonnyMJ" w:hAnsi="SutonnyMJ" w:cs="SutonnyMJ"/>
          <w:sz w:val="24"/>
          <w:szCs w:val="24"/>
          <w:cs/>
          <w:lang w:val="bn-IN" w:bidi="bn-IN"/>
        </w:rPr>
        <w:t>b|</w:t>
      </w:r>
    </w:p>
    <w:p w:rsidR="00B56A13" w:rsidRPr="00B56A13" w:rsidRDefault="00B56A13" w:rsidP="00B56A13">
      <w:pPr>
        <w:spacing w:after="0" w:line="240" w:lineRule="auto"/>
        <w:rPr>
          <w:rFonts w:ascii="Arial" w:hAnsi="Arial" w:cs="Arial"/>
          <w:sz w:val="12"/>
          <w:szCs w:val="12"/>
          <w:cs/>
          <w:lang w:bidi="bn-BD"/>
        </w:rPr>
      </w:pPr>
    </w:p>
    <w:p w:rsidR="00FB0BD6" w:rsidRPr="00FB0BD6" w:rsidRDefault="00FB0BD6" w:rsidP="00B56A13">
      <w:pPr>
        <w:spacing w:after="0" w:line="240" w:lineRule="auto"/>
        <w:rPr>
          <w:rFonts w:ascii="Arial" w:hAnsi="Arial" w:cs="Arial"/>
          <w:sz w:val="12"/>
          <w:szCs w:val="12"/>
          <w:cs/>
          <w:lang w:bidi="bn-BD"/>
        </w:rPr>
      </w:pPr>
    </w:p>
    <w:p w:rsidR="00B56A13" w:rsidRPr="003B5137" w:rsidRDefault="00283FB9" w:rsidP="00B56A13">
      <w:pPr>
        <w:spacing w:after="0" w:line="240" w:lineRule="auto"/>
        <w:rPr>
          <w:rFonts w:ascii="Arial" w:hAnsi="Arial" w:cs="Vrinda"/>
          <w:iCs/>
          <w:szCs w:val="28"/>
          <w:cs/>
          <w:lang w:bidi="bn-BD"/>
        </w:rPr>
      </w:pPr>
      <w:r>
        <w:rPr>
          <w:rFonts w:ascii="Arial" w:hAnsi="Arial" w:cs="Arial"/>
          <w:cs/>
          <w:lang w:bidi="bn-BD"/>
        </w:rPr>
        <w:t>1</w:t>
      </w:r>
      <w:r w:rsidR="00B56A13" w:rsidRPr="00484581">
        <w:rPr>
          <w:rFonts w:ascii="Arial" w:hAnsi="Arial" w:cs="Arial"/>
          <w:cs/>
          <w:lang w:bidi="bn-BD"/>
        </w:rPr>
        <w:t>.</w:t>
      </w:r>
      <w:r w:rsidR="007F613F">
        <w:rPr>
          <w:rFonts w:ascii="Arial" w:hAnsi="Arial" w:cs="Arial"/>
          <w:cs/>
          <w:lang w:bidi="bn-BD"/>
        </w:rPr>
        <w:t>8</w:t>
      </w:r>
      <w:r w:rsidR="00C14820">
        <w:rPr>
          <w:rFonts w:ascii="Arial" w:hAnsi="Arial" w:cs="Arial"/>
          <w:lang w:bidi="bn-BD"/>
        </w:rPr>
        <w:t xml:space="preserve"> </w:t>
      </w:r>
      <w:r w:rsidR="00B56A13" w:rsidRPr="00484581">
        <w:rPr>
          <w:rFonts w:ascii="Arial" w:eastAsia="Calibri" w:hAnsi="Arial" w:cs="Arial"/>
          <w:bCs/>
        </w:rPr>
        <w:t xml:space="preserve">How many piles of human feces, which could be considered open defecation, do you see? </w:t>
      </w:r>
      <w:r w:rsidR="00B56A13" w:rsidRPr="00484581">
        <w:rPr>
          <w:rFonts w:ascii="Arial" w:hAnsi="Arial" w:cs="Arial"/>
          <w:iCs/>
        </w:rPr>
        <w:t>If there are more than 10 piles, enter 55. If you don’t know/cannot observe, enter 99.</w:t>
      </w:r>
      <w:r w:rsidR="00B56A13">
        <w:rPr>
          <w:rFonts w:ascii="Arial" w:hAnsi="Arial" w:cs="Vrinda" w:hint="cs"/>
          <w:sz w:val="20"/>
          <w:szCs w:val="25"/>
          <w:cs/>
          <w:lang w:bidi="bn-BD"/>
        </w:rPr>
        <w:t>__________</w:t>
      </w:r>
      <w:r w:rsidR="00B56A13" w:rsidRPr="009D653E">
        <w:rPr>
          <w:rFonts w:ascii="Arial" w:hAnsi="Arial" w:cs="Arial"/>
          <w:sz w:val="20"/>
          <w:szCs w:val="20"/>
        </w:rPr>
        <w:sym w:font="Wingdings" w:char="F0A8"/>
      </w:r>
    </w:p>
    <w:p w:rsidR="00B56A13" w:rsidRPr="005628CB" w:rsidRDefault="002D77FA" w:rsidP="00B56A13">
      <w:pPr>
        <w:spacing w:after="0" w:line="240" w:lineRule="auto"/>
        <w:rPr>
          <w:rFonts w:ascii="SutonnyMJ" w:hAnsi="SutonnyMJ" w:cs="SutonnyMJ"/>
          <w:cs/>
          <w:lang w:val="bn-IN" w:bidi="bn-IN"/>
        </w:rPr>
      </w:pPr>
      <w:r w:rsidRPr="005628CB">
        <w:rPr>
          <w:rFonts w:ascii="SutonnyMJ" w:hAnsi="SutonnyMJ" w:cs="SutonnyMJ"/>
          <w:sz w:val="24"/>
          <w:szCs w:val="24"/>
          <w:cs/>
          <w:lang w:val="bn-IN" w:bidi="bn-IN"/>
        </w:rPr>
        <w:t>[DVv‡b KZ¸‡jv gvby‡li cvqLvbv/gj †`L‡Z cv‡”Qb hv †Lvjv RvqMvq cvqLvbv w</w:t>
      </w:r>
      <w:r w:rsidR="00E62F7D">
        <w:rPr>
          <w:rFonts w:ascii="SutonnyMJ" w:hAnsi="SutonnyMJ" w:cs="SutonnyMJ"/>
          <w:sz w:val="24"/>
          <w:szCs w:val="24"/>
          <w:cs/>
          <w:lang w:val="bn-IN" w:bidi="bn-IN"/>
        </w:rPr>
        <w:t>nmv‡e we‡ePbv Kiv n‡e| AMwYZ (¯</w:t>
      </w:r>
      <w:r w:rsidR="00C14820">
        <w:rPr>
          <w:rFonts w:ascii="SutonnyMJ" w:hAnsi="SutonnyMJ" w:cs="SutonnyMJ"/>
          <w:sz w:val="24"/>
          <w:szCs w:val="24"/>
          <w:lang w:bidi="bn-IN"/>
        </w:rPr>
        <w:t>Zz</w:t>
      </w:r>
      <w:r w:rsidRPr="005628CB">
        <w:rPr>
          <w:rFonts w:ascii="SutonnyMJ" w:hAnsi="SutonnyMJ" w:cs="SutonnyMJ"/>
          <w:sz w:val="24"/>
          <w:szCs w:val="24"/>
          <w:cs/>
          <w:lang w:val="bn-IN" w:bidi="bn-IN"/>
        </w:rPr>
        <w:t xml:space="preserve">‡ci msL¨v </w:t>
      </w:r>
      <w:r w:rsidR="00E62F7D">
        <w:rPr>
          <w:rFonts w:ascii="SutonnyMJ" w:hAnsi="SutonnyMJ" w:cs="SutonnyMJ"/>
          <w:sz w:val="24"/>
          <w:szCs w:val="24"/>
          <w:cs/>
          <w:lang w:val="bn-IN" w:bidi="bn-IN"/>
        </w:rPr>
        <w:t>10 Gi AwaK) n‡j Ò55Ó emvb| Rvwb</w:t>
      </w:r>
      <w:r w:rsidRPr="005628CB">
        <w:rPr>
          <w:rFonts w:ascii="SutonnyMJ" w:hAnsi="SutonnyMJ" w:cs="SutonnyMJ"/>
          <w:sz w:val="24"/>
          <w:szCs w:val="24"/>
          <w:cs/>
          <w:lang w:val="bn-IN" w:bidi="bn-IN"/>
        </w:rPr>
        <w:t>bv n‡j Ò99Ó emvb|</w:t>
      </w:r>
      <w:r w:rsidRPr="005628CB">
        <w:rPr>
          <w:rFonts w:ascii="SutonnyMJ" w:hAnsi="SutonnyMJ" w:cs="SutonnyMJ"/>
          <w:lang w:bidi="bn-IN"/>
        </w:rPr>
        <w:t>]</w:t>
      </w:r>
    </w:p>
    <w:p w:rsidR="00B56A13" w:rsidRPr="00484581" w:rsidRDefault="00B56A13" w:rsidP="00B56A13">
      <w:pPr>
        <w:spacing w:after="0" w:line="240" w:lineRule="auto"/>
        <w:rPr>
          <w:rFonts w:ascii="Arial" w:hAnsi="Arial" w:cs="Arial"/>
          <w:cs/>
          <w:lang w:val="bn-IN" w:bidi="bn-IN"/>
        </w:rPr>
      </w:pPr>
    </w:p>
    <w:p w:rsidR="00B56A13" w:rsidRPr="00484581" w:rsidRDefault="00283FB9" w:rsidP="00B56A13">
      <w:pPr>
        <w:spacing w:after="0" w:line="240" w:lineRule="auto"/>
        <w:rPr>
          <w:rFonts w:ascii="Arial" w:eastAsia="Calibri" w:hAnsi="Arial" w:cs="Arial"/>
          <w:lang w:bidi="bn-BD"/>
        </w:rPr>
      </w:pPr>
      <w:r>
        <w:rPr>
          <w:rFonts w:ascii="Arial" w:eastAsia="Calibri" w:hAnsi="Arial" w:cs="Arial"/>
          <w:b/>
          <w:cs/>
          <w:lang w:bidi="bn-BD"/>
        </w:rPr>
        <w:t>1</w:t>
      </w:r>
      <w:r w:rsidR="00B56A13" w:rsidRPr="00484581">
        <w:rPr>
          <w:rFonts w:ascii="Arial" w:eastAsia="Calibri" w:hAnsi="Arial" w:cs="Arial"/>
          <w:b/>
          <w:cs/>
          <w:lang w:bidi="bn-BD"/>
        </w:rPr>
        <w:t>.</w:t>
      </w:r>
      <w:r w:rsidR="007F613F">
        <w:rPr>
          <w:rFonts w:ascii="Arial" w:eastAsia="Calibri" w:hAnsi="Arial" w:cs="Arial"/>
          <w:b/>
          <w:cs/>
          <w:lang w:bidi="bn-BD"/>
        </w:rPr>
        <w:t>9</w:t>
      </w:r>
      <w:r w:rsidR="00C14820">
        <w:rPr>
          <w:rFonts w:ascii="Arial" w:eastAsia="Calibri" w:hAnsi="Arial" w:cs="Arial"/>
          <w:b/>
          <w:lang w:bidi="bn-BD"/>
        </w:rPr>
        <w:t xml:space="preserve"> </w:t>
      </w:r>
      <w:r w:rsidR="00B56A13" w:rsidRPr="00484581">
        <w:rPr>
          <w:rFonts w:ascii="Arial" w:eastAsia="Calibri" w:hAnsi="Arial" w:cs="Arial"/>
          <w:bCs/>
        </w:rPr>
        <w:t>Are there animal feces</w:t>
      </w:r>
      <w:r w:rsidR="00B56A13" w:rsidRPr="00484581">
        <w:rPr>
          <w:rFonts w:ascii="Arial" w:eastAsia="Calibri" w:hAnsi="Arial" w:cs="Arial"/>
        </w:rPr>
        <w:t xml:space="preserve"> present</w:t>
      </w:r>
      <w:r w:rsidR="00B56A13" w:rsidRPr="00484581">
        <w:rPr>
          <w:rFonts w:ascii="Arial" w:eastAsia="Calibri" w:hAnsi="Arial" w:cs="Arial"/>
          <w:bCs/>
        </w:rPr>
        <w:t>?</w:t>
      </w:r>
      <w:r w:rsidR="00B56A13">
        <w:rPr>
          <w:rFonts w:ascii="Arial" w:eastAsia="Calibri" w:hAnsi="Arial" w:cs="Arial"/>
          <w:lang w:bidi="bn-BD"/>
        </w:rPr>
        <w:t>(</w:t>
      </w:r>
      <w:r w:rsidR="00B56A13" w:rsidRPr="00484581">
        <w:rPr>
          <w:rFonts w:ascii="Arial" w:eastAsia="Calibri" w:hAnsi="Arial" w:cs="Arial"/>
          <w:cs/>
          <w:lang w:bidi="bn-BD"/>
        </w:rPr>
        <w:t>Select all that apply.</w:t>
      </w:r>
      <w:r w:rsidR="00B56A13">
        <w:rPr>
          <w:rFonts w:ascii="Arial" w:eastAsia="Calibri" w:hAnsi="Arial" w:cs="Arial"/>
          <w:cs/>
          <w:lang w:bidi="bn-BD"/>
        </w:rPr>
        <w:t>)</w:t>
      </w:r>
    </w:p>
    <w:p w:rsidR="00B56A13" w:rsidRPr="007E613E" w:rsidRDefault="007E613E" w:rsidP="00B56A13">
      <w:pPr>
        <w:spacing w:after="0" w:line="240" w:lineRule="auto"/>
        <w:rPr>
          <w:rFonts w:ascii="SutonnyMJ" w:hAnsi="SutonnyMJ" w:cs="SutonnyMJ"/>
          <w:sz w:val="24"/>
          <w:szCs w:val="24"/>
          <w:cs/>
          <w:lang w:val="bn-IN" w:bidi="bn-IN"/>
        </w:rPr>
      </w:pPr>
      <w:r w:rsidRPr="007E613E">
        <w:rPr>
          <w:rFonts w:ascii="SutonnyMJ" w:hAnsi="SutonnyMJ" w:cs="SutonnyMJ"/>
          <w:sz w:val="24"/>
          <w:szCs w:val="24"/>
          <w:cs/>
          <w:lang w:val="bn-IN" w:bidi="bn-IN"/>
        </w:rPr>
        <w:t xml:space="preserve">DVv‡b wK cï-cvwLi cvqLvbv/gj c‡o _vK‡Z †`‡L‡Qb? </w:t>
      </w:r>
      <w:r>
        <w:rPr>
          <w:rFonts w:ascii="SutonnyMJ" w:hAnsi="SutonnyMJ" w:cs="SutonnyMJ"/>
          <w:sz w:val="24"/>
          <w:szCs w:val="24"/>
          <w:cs/>
          <w:lang w:val="bn-IN" w:bidi="bn-IN"/>
        </w:rPr>
        <w:t>(hZ¸‡jv DËi cÖ‡hvR¨ Zv wPwýZ Ki</w:t>
      </w:r>
      <w:r>
        <w:rPr>
          <w:rFonts w:ascii="SutonnyMJ" w:hAnsi="SutonnyMJ" w:cs="SutonnyMJ"/>
          <w:sz w:val="24"/>
          <w:szCs w:val="24"/>
          <w:lang w:bidi="bn-IN"/>
        </w:rPr>
        <w:t>æ</w:t>
      </w:r>
      <w:r w:rsidRPr="007E613E">
        <w:rPr>
          <w:rFonts w:ascii="SutonnyMJ" w:hAnsi="SutonnyMJ" w:cs="SutonnyMJ"/>
          <w:sz w:val="24"/>
          <w:szCs w:val="24"/>
          <w:cs/>
          <w:lang w:val="bn-IN" w:bidi="bn-IN"/>
        </w:rPr>
        <w:t>b)</w:t>
      </w:r>
    </w:p>
    <w:p w:rsidR="00B56A13" w:rsidRPr="00970C88" w:rsidRDefault="00B56A13" w:rsidP="00B56A13">
      <w:pPr>
        <w:spacing w:after="0" w:line="240" w:lineRule="auto"/>
        <w:rPr>
          <w:rFonts w:ascii="SutonnyMJ" w:hAnsi="SutonnyMJ" w:cs="SutonnyMJ"/>
        </w:rPr>
      </w:pPr>
      <w:r w:rsidRPr="00484581">
        <w:rPr>
          <w:rFonts w:ascii="Arial" w:hAnsi="Arial" w:cs="Arial"/>
          <w:cs/>
          <w:lang w:bidi="bn-BD"/>
        </w:rPr>
        <w:t>1 =</w:t>
      </w:r>
      <w:r w:rsidRPr="00484581">
        <w:rPr>
          <w:rFonts w:ascii="Arial" w:hAnsi="Arial" w:cs="Arial"/>
        </w:rPr>
        <w:t xml:space="preserve"> Poultry (chicken, duck, pigeon</w:t>
      </w:r>
      <w:r w:rsidRPr="00610299">
        <w:rPr>
          <w:rFonts w:ascii="Vrinda" w:hAnsi="Vrinda" w:cs="Vrinda"/>
          <w:sz w:val="24"/>
          <w:szCs w:val="24"/>
          <w:cs/>
          <w:lang w:val="bn-IN" w:bidi="bn-IN"/>
        </w:rPr>
        <w:t>)</w:t>
      </w:r>
      <w:r w:rsidR="007E613E" w:rsidRPr="00970C88">
        <w:rPr>
          <w:rFonts w:ascii="SutonnyMJ" w:hAnsi="SutonnyMJ" w:cs="SutonnyMJ"/>
          <w:sz w:val="24"/>
          <w:szCs w:val="24"/>
          <w:lang w:bidi="bn-IN"/>
        </w:rPr>
        <w:t>[M„ncvwjZ cvwL (gyiwM, nvum, KeyZi)]</w:t>
      </w:r>
    </w:p>
    <w:p w:rsidR="00B56A13" w:rsidRPr="00484581" w:rsidRDefault="00B56A13" w:rsidP="00B56A13">
      <w:pPr>
        <w:spacing w:after="0" w:line="240" w:lineRule="auto"/>
        <w:rPr>
          <w:rFonts w:ascii="Arial" w:hAnsi="Arial" w:cs="Arial"/>
        </w:rPr>
      </w:pPr>
      <w:r w:rsidRPr="00484581">
        <w:rPr>
          <w:rFonts w:ascii="Arial" w:hAnsi="Arial" w:cs="Arial"/>
          <w:cs/>
          <w:lang w:bidi="bn-BD"/>
        </w:rPr>
        <w:t>2 =</w:t>
      </w:r>
      <w:r w:rsidRPr="00484581">
        <w:rPr>
          <w:rFonts w:ascii="Arial" w:hAnsi="Arial" w:cs="Arial"/>
        </w:rPr>
        <w:t xml:space="preserve"> Cow / Buffalo </w:t>
      </w:r>
      <w:r w:rsidR="00970C88">
        <w:rPr>
          <w:rFonts w:ascii="SutonnyMJ" w:hAnsi="SutonnyMJ" w:cs="SutonnyMJ"/>
          <w:sz w:val="24"/>
          <w:szCs w:val="24"/>
          <w:lang w:bidi="bn-IN"/>
        </w:rPr>
        <w:t>(Miæ</w:t>
      </w:r>
      <w:r w:rsidR="007E613E" w:rsidRPr="00970C88">
        <w:rPr>
          <w:rFonts w:ascii="SutonnyMJ" w:hAnsi="SutonnyMJ" w:cs="SutonnyMJ"/>
          <w:sz w:val="24"/>
          <w:szCs w:val="24"/>
          <w:lang w:bidi="bn-IN"/>
        </w:rPr>
        <w:t>/ gwnl)</w:t>
      </w:r>
    </w:p>
    <w:p w:rsidR="00B56A13" w:rsidRPr="00484581" w:rsidRDefault="00B56A13" w:rsidP="00B56A13">
      <w:pPr>
        <w:spacing w:after="0" w:line="240" w:lineRule="auto"/>
        <w:rPr>
          <w:rFonts w:ascii="Arial" w:hAnsi="Arial" w:cs="Arial"/>
        </w:rPr>
      </w:pPr>
      <w:r w:rsidRPr="00484581">
        <w:rPr>
          <w:rFonts w:ascii="Arial" w:hAnsi="Arial" w:cs="Arial"/>
          <w:cs/>
          <w:lang w:bidi="bn-BD"/>
        </w:rPr>
        <w:t>3 =</w:t>
      </w:r>
      <w:r w:rsidRPr="00484581">
        <w:rPr>
          <w:rFonts w:ascii="Arial" w:hAnsi="Arial" w:cs="Arial"/>
        </w:rPr>
        <w:t xml:space="preserve"> Goat / Sheep</w:t>
      </w:r>
      <w:r w:rsidR="007E613E" w:rsidRPr="00970C88">
        <w:rPr>
          <w:rFonts w:ascii="SutonnyMJ" w:hAnsi="SutonnyMJ" w:cs="SutonnyMJ"/>
          <w:sz w:val="24"/>
          <w:szCs w:val="24"/>
          <w:lang w:bidi="bn-IN"/>
        </w:rPr>
        <w:t>(QvMj/‡fov)</w:t>
      </w:r>
    </w:p>
    <w:p w:rsidR="00B56A13" w:rsidRPr="00484581" w:rsidRDefault="00B56A13" w:rsidP="00B56A13">
      <w:pPr>
        <w:spacing w:after="0" w:line="240" w:lineRule="auto"/>
        <w:rPr>
          <w:rFonts w:ascii="Arial" w:hAnsi="Arial" w:cs="Arial"/>
        </w:rPr>
      </w:pPr>
      <w:r w:rsidRPr="00484581">
        <w:rPr>
          <w:rFonts w:ascii="Arial" w:hAnsi="Arial" w:cs="Arial"/>
          <w:cs/>
          <w:lang w:bidi="bn-BD"/>
        </w:rPr>
        <w:t>4 =</w:t>
      </w:r>
      <w:r w:rsidRPr="00484581">
        <w:rPr>
          <w:rFonts w:ascii="Arial" w:hAnsi="Arial" w:cs="Arial"/>
        </w:rPr>
        <w:t xml:space="preserve"> Pig </w:t>
      </w:r>
      <w:r w:rsidR="007E613E" w:rsidRPr="00970C88">
        <w:rPr>
          <w:rFonts w:ascii="SutonnyMJ" w:hAnsi="SutonnyMJ" w:cs="SutonnyMJ"/>
          <w:sz w:val="24"/>
          <w:szCs w:val="24"/>
          <w:lang w:bidi="bn-IN"/>
        </w:rPr>
        <w:t>(ïKi)</w:t>
      </w:r>
    </w:p>
    <w:p w:rsidR="00B56A13" w:rsidRPr="00484581" w:rsidRDefault="00B56A13" w:rsidP="00B56A13">
      <w:pPr>
        <w:spacing w:after="0" w:line="240" w:lineRule="auto"/>
        <w:rPr>
          <w:rFonts w:ascii="Arial" w:hAnsi="Arial" w:cs="Arial"/>
        </w:rPr>
      </w:pPr>
      <w:r w:rsidRPr="00484581">
        <w:rPr>
          <w:rFonts w:ascii="Arial" w:hAnsi="Arial" w:cs="Arial"/>
          <w:cs/>
          <w:lang w:bidi="bn-BD"/>
        </w:rPr>
        <w:t>5 =</w:t>
      </w:r>
      <w:r w:rsidRPr="00484581">
        <w:rPr>
          <w:rFonts w:ascii="Arial" w:hAnsi="Arial" w:cs="Arial"/>
        </w:rPr>
        <w:t xml:space="preserve"> Dog or Cat </w:t>
      </w:r>
      <w:r w:rsidR="007E613E" w:rsidRPr="00970C88">
        <w:rPr>
          <w:rFonts w:ascii="SutonnyMJ" w:hAnsi="SutonnyMJ" w:cs="SutonnyMJ"/>
          <w:sz w:val="24"/>
          <w:szCs w:val="24"/>
          <w:lang w:bidi="bn-IN"/>
        </w:rPr>
        <w:t>(KzKzi/weovj)</w:t>
      </w:r>
    </w:p>
    <w:p w:rsidR="00B56A13" w:rsidRPr="00970C88" w:rsidRDefault="00B56A13" w:rsidP="00B56A13">
      <w:pPr>
        <w:spacing w:after="0" w:line="240" w:lineRule="auto"/>
        <w:rPr>
          <w:rFonts w:ascii="SutonnyMJ" w:hAnsi="SutonnyMJ" w:cs="SutonnyMJ"/>
          <w:sz w:val="24"/>
          <w:szCs w:val="24"/>
          <w:lang w:bidi="bn-IN"/>
        </w:rPr>
      </w:pPr>
      <w:r w:rsidRPr="00484581">
        <w:rPr>
          <w:rFonts w:ascii="Arial" w:hAnsi="Arial" w:cs="Arial"/>
          <w:cs/>
          <w:lang w:bidi="bn-BD"/>
        </w:rPr>
        <w:lastRenderedPageBreak/>
        <w:t>77 =</w:t>
      </w:r>
      <w:r w:rsidRPr="00484581">
        <w:rPr>
          <w:rFonts w:ascii="Arial" w:hAnsi="Arial" w:cs="Arial"/>
        </w:rPr>
        <w:t xml:space="preserve"> Other </w:t>
      </w:r>
      <w:r w:rsidR="007E613E" w:rsidRPr="00970C88">
        <w:rPr>
          <w:rFonts w:ascii="SutonnyMJ" w:hAnsi="SutonnyMJ" w:cs="SutonnyMJ"/>
          <w:sz w:val="24"/>
          <w:szCs w:val="24"/>
          <w:lang w:bidi="bn-IN"/>
        </w:rPr>
        <w:t>(Ab¨vb¨)</w:t>
      </w:r>
    </w:p>
    <w:p w:rsidR="00B56A13" w:rsidRPr="00970C88" w:rsidRDefault="00B56A13" w:rsidP="00B56A13">
      <w:pPr>
        <w:spacing w:after="0" w:line="240" w:lineRule="auto"/>
        <w:rPr>
          <w:rFonts w:ascii="SutonnyMJ" w:hAnsi="SutonnyMJ" w:cs="SutonnyMJ"/>
          <w:sz w:val="24"/>
          <w:szCs w:val="24"/>
          <w:lang w:bidi="bn-IN"/>
        </w:rPr>
      </w:pPr>
      <w:r w:rsidRPr="00484581">
        <w:rPr>
          <w:rFonts w:ascii="Arial" w:hAnsi="Arial" w:cs="Arial"/>
          <w:cs/>
          <w:lang w:bidi="bn-BD"/>
        </w:rPr>
        <w:t>9 =</w:t>
      </w:r>
      <w:r w:rsidRPr="00484581">
        <w:rPr>
          <w:rFonts w:ascii="Arial" w:hAnsi="Arial" w:cs="Arial"/>
        </w:rPr>
        <w:t xml:space="preserve"> N</w:t>
      </w:r>
      <w:r>
        <w:rPr>
          <w:rFonts w:ascii="Arial" w:hAnsi="Arial" w:cs="Arial"/>
        </w:rPr>
        <w:t>o feces observed</w:t>
      </w:r>
      <w:r w:rsidR="007E613E" w:rsidRPr="00970C88">
        <w:rPr>
          <w:rFonts w:ascii="SutonnyMJ" w:hAnsi="SutonnyMJ" w:cs="SutonnyMJ"/>
          <w:sz w:val="24"/>
          <w:szCs w:val="24"/>
          <w:lang w:bidi="bn-IN"/>
        </w:rPr>
        <w:t>(‡Kvb gj/cvqLvbv †`Lv hvqwb)</w:t>
      </w:r>
    </w:p>
    <w:p w:rsidR="00B56A13" w:rsidRPr="007E613E" w:rsidRDefault="00B56A13" w:rsidP="00B56A13">
      <w:pPr>
        <w:spacing w:after="0" w:line="240" w:lineRule="auto"/>
        <w:rPr>
          <w:rFonts w:ascii="Vrinda" w:hAnsi="Vrinda" w:cs="Vrinda"/>
          <w:sz w:val="24"/>
          <w:szCs w:val="24"/>
          <w:lang w:bidi="bn-IN"/>
        </w:rPr>
      </w:pPr>
      <w:r w:rsidRPr="00484581">
        <w:rPr>
          <w:rFonts w:ascii="Arial" w:hAnsi="Arial" w:cs="Arial"/>
          <w:cs/>
          <w:lang w:bidi="bn-BD"/>
        </w:rPr>
        <w:t>99 =</w:t>
      </w:r>
      <w:r>
        <w:rPr>
          <w:rFonts w:ascii="Arial" w:hAnsi="Arial" w:cs="Arial"/>
        </w:rPr>
        <w:t>Could not observe</w:t>
      </w:r>
      <w:r w:rsidR="007E613E" w:rsidRPr="00970C88">
        <w:rPr>
          <w:rFonts w:ascii="SutonnyMJ" w:hAnsi="SutonnyMJ" w:cs="SutonnyMJ"/>
          <w:sz w:val="24"/>
          <w:szCs w:val="24"/>
          <w:lang w:bidi="bn-IN"/>
        </w:rPr>
        <w:t>(ch©‡e¶Y Kiv m¤¢e nqwb)</w:t>
      </w:r>
    </w:p>
    <w:p w:rsidR="00B56A13" w:rsidRPr="00261D01" w:rsidRDefault="00B56A13" w:rsidP="00B56A13">
      <w:pPr>
        <w:spacing w:after="0" w:line="240" w:lineRule="auto"/>
        <w:jc w:val="both"/>
        <w:rPr>
          <w:rFonts w:ascii="Vrinda" w:hAnsi="Vrinda" w:cs="Vrinda"/>
          <w:sz w:val="20"/>
          <w:szCs w:val="20"/>
          <w:cs/>
          <w:lang w:bidi="bn-IN"/>
        </w:rPr>
      </w:pPr>
    </w:p>
    <w:p w:rsidR="00AC23F9" w:rsidRPr="00847948" w:rsidRDefault="00AC23F9" w:rsidP="00AC23F9">
      <w:pPr>
        <w:tabs>
          <w:tab w:val="left" w:pos="5577"/>
        </w:tabs>
        <w:spacing w:after="0" w:line="240" w:lineRule="auto"/>
        <w:rPr>
          <w:rFonts w:ascii="Helvetica" w:hAnsi="Helvetica" w:cs="Arial"/>
          <w:b/>
          <w:caps/>
          <w:u w:val="single"/>
        </w:rPr>
      </w:pPr>
      <w:r w:rsidRPr="00847948">
        <w:rPr>
          <w:rFonts w:ascii="Helvetica" w:hAnsi="Helvetica" w:cs="Arial"/>
          <w:b/>
          <w:caps/>
          <w:u w:val="single"/>
        </w:rPr>
        <w:t>SECTION 2. DELIVER TOY BALL AND FLY TAPE</w:t>
      </w:r>
    </w:p>
    <w:p w:rsidR="00AC23F9" w:rsidRPr="00C6036C" w:rsidRDefault="00AC23F9" w:rsidP="009B430A">
      <w:pPr>
        <w:spacing w:after="0" w:line="240" w:lineRule="auto"/>
        <w:rPr>
          <w:rFonts w:ascii="Vrinda" w:hAnsi="Vrinda"/>
          <w:sz w:val="20"/>
          <w:szCs w:val="20"/>
        </w:rPr>
      </w:pPr>
    </w:p>
    <w:p w:rsidR="00DC2E07" w:rsidRPr="00847948" w:rsidRDefault="00DC2E07" w:rsidP="00695E83">
      <w:pPr>
        <w:spacing w:after="0" w:line="240" w:lineRule="auto"/>
        <w:rPr>
          <w:rFonts w:ascii="Helvetica" w:hAnsi="Helvetica" w:cs="Arial"/>
          <w:b/>
        </w:rPr>
      </w:pPr>
      <w:r w:rsidRPr="00847948">
        <w:rPr>
          <w:rFonts w:ascii="Helvetica" w:hAnsi="Helvetica" w:cs="Arial"/>
          <w:b/>
        </w:rPr>
        <w:t xml:space="preserve">NOTE: This section will be filled out for </w:t>
      </w:r>
      <w:r w:rsidR="00A6762E" w:rsidRPr="00847948">
        <w:rPr>
          <w:rFonts w:ascii="Helvetica" w:hAnsi="Helvetica" w:cs="Arial"/>
          <w:b/>
        </w:rPr>
        <w:t xml:space="preserve">all </w:t>
      </w:r>
      <w:r w:rsidRPr="00847948">
        <w:rPr>
          <w:rFonts w:ascii="Helvetica" w:hAnsi="Helvetica" w:cs="Arial"/>
          <w:b/>
        </w:rPr>
        <w:t xml:space="preserve">households </w:t>
      </w:r>
      <w:r w:rsidR="00420745" w:rsidRPr="00847948">
        <w:rPr>
          <w:rFonts w:ascii="Helvetica" w:hAnsi="Helvetica" w:cs="Arial"/>
          <w:b/>
        </w:rPr>
        <w:t xml:space="preserve">enrolled </w:t>
      </w:r>
      <w:r w:rsidRPr="00847948">
        <w:rPr>
          <w:rFonts w:ascii="Helvetica" w:hAnsi="Helvetica" w:cs="Arial"/>
          <w:b/>
        </w:rPr>
        <w:t xml:space="preserve">in the </w:t>
      </w:r>
      <w:r w:rsidR="00420745" w:rsidRPr="00847948">
        <w:rPr>
          <w:rFonts w:ascii="Helvetica" w:hAnsi="Helvetica" w:cs="Arial"/>
          <w:b/>
        </w:rPr>
        <w:t xml:space="preserve">endline </w:t>
      </w:r>
      <w:r w:rsidRPr="00847948">
        <w:rPr>
          <w:rFonts w:ascii="Helvetica" w:hAnsi="Helvetica" w:cs="Arial"/>
          <w:b/>
        </w:rPr>
        <w:t>EE subset.</w:t>
      </w:r>
    </w:p>
    <w:p w:rsidR="00DC2E07" w:rsidRPr="00496953" w:rsidRDefault="00496953" w:rsidP="00695E83">
      <w:pPr>
        <w:spacing w:after="0" w:line="240" w:lineRule="auto"/>
        <w:rPr>
          <w:rFonts w:ascii="SutonnyMJ" w:hAnsi="SutonnyMJ" w:cs="SutonnyMJ"/>
        </w:rPr>
      </w:pPr>
      <w:r>
        <w:rPr>
          <w:rFonts w:ascii="SutonnyMJ" w:hAnsi="SutonnyMJ" w:cs="SutonnyMJ"/>
        </w:rPr>
        <w:t>[</w:t>
      </w:r>
      <w:r w:rsidR="00AD233D" w:rsidRPr="00961F72">
        <w:rPr>
          <w:rFonts w:ascii="SutonnyMJ" w:hAnsi="SutonnyMJ" w:cs="SutonnyMJ"/>
          <w:b/>
        </w:rPr>
        <w:t>‡bvUt</w:t>
      </w:r>
      <w:r w:rsidR="004C010F">
        <w:rPr>
          <w:rFonts w:ascii="SutonnyMJ" w:hAnsi="SutonnyMJ" w:cs="SutonnyMJ"/>
        </w:rPr>
        <w:t xml:space="preserve">GB †mKmbwU BÛjvB‡b </w:t>
      </w:r>
      <w:r>
        <w:rPr>
          <w:rFonts w:ascii="SutonnyMJ" w:hAnsi="SutonnyMJ" w:cs="SutonnyMJ"/>
        </w:rPr>
        <w:t>BB mve‡m‡U Gb‡ivjK„Z mKj Lvbvq c~iY Ki‡Z n‡e|]</w:t>
      </w:r>
    </w:p>
    <w:p w:rsidR="009C0D41" w:rsidRPr="00E3275E" w:rsidRDefault="009C0D41" w:rsidP="00695E83">
      <w:pPr>
        <w:spacing w:after="0" w:line="240" w:lineRule="auto"/>
        <w:rPr>
          <w:rFonts w:ascii="Helvetica" w:hAnsi="Helvetica" w:cs="Arial"/>
          <w:sz w:val="20"/>
          <w:szCs w:val="20"/>
        </w:rPr>
      </w:pPr>
    </w:p>
    <w:p w:rsidR="00DC2E07" w:rsidRDefault="00DC2E07" w:rsidP="00695E83">
      <w:pPr>
        <w:spacing w:after="0" w:line="240" w:lineRule="auto"/>
        <w:rPr>
          <w:rFonts w:ascii="Helvetica" w:hAnsi="Helvetica" w:cs="Arial"/>
        </w:rPr>
      </w:pPr>
      <w:r w:rsidRPr="00A6762E">
        <w:rPr>
          <w:rFonts w:ascii="Helvetica" w:hAnsi="Helvetica" w:cs="Arial"/>
        </w:rPr>
        <w:t xml:space="preserve">2.0 Will you be filing </w:t>
      </w:r>
      <w:r w:rsidR="00A6762E" w:rsidRPr="00A6762E">
        <w:rPr>
          <w:rFonts w:ascii="Helvetica" w:hAnsi="Helvetica" w:cs="Arial"/>
        </w:rPr>
        <w:t xml:space="preserve">out </w:t>
      </w:r>
      <w:r w:rsidRPr="00A6762E">
        <w:rPr>
          <w:rFonts w:ascii="Helvetica" w:hAnsi="Helvetica" w:cs="Arial"/>
        </w:rPr>
        <w:t>the toy b</w:t>
      </w:r>
      <w:r w:rsidR="00A6762E" w:rsidRPr="00A6762E">
        <w:rPr>
          <w:rFonts w:ascii="Helvetica" w:hAnsi="Helvetica" w:cs="Arial"/>
        </w:rPr>
        <w:t>all and fly tape section</w:t>
      </w:r>
      <w:r w:rsidRPr="00A6762E">
        <w:rPr>
          <w:rFonts w:ascii="Helvetica" w:hAnsi="Helvetica" w:cs="Arial"/>
        </w:rPr>
        <w:t xml:space="preserve"> in this household?</w:t>
      </w:r>
    </w:p>
    <w:p w:rsidR="00322214" w:rsidRPr="00A6762E" w:rsidRDefault="00322214" w:rsidP="00695E83">
      <w:pPr>
        <w:spacing w:after="0" w:line="240" w:lineRule="auto"/>
        <w:rPr>
          <w:rFonts w:ascii="Helvetica" w:hAnsi="Helvetica" w:cs="Arial"/>
        </w:rPr>
      </w:pPr>
      <w:r>
        <w:rPr>
          <w:rFonts w:ascii="SutonnyMJ" w:hAnsi="SutonnyMJ" w:cs="SutonnyMJ"/>
        </w:rPr>
        <w:t xml:space="preserve">[Avcwb wK GB Lvbvq †Ljbv ej Ges </w:t>
      </w:r>
      <w:r w:rsidRPr="00C6036C">
        <w:rPr>
          <w:rFonts w:ascii="SutonnyMJ" w:hAnsi="SutonnyMJ" w:cs="SutonnyMJ"/>
        </w:rPr>
        <w:t>gvwQ aivi dvu`</w:t>
      </w:r>
      <w:r>
        <w:rPr>
          <w:rFonts w:ascii="SutonnyMJ" w:hAnsi="SutonnyMJ" w:cs="SutonnyMJ"/>
        </w:rPr>
        <w:t xml:space="preserve"> †mKmb wUc~iY Ki‡Z Pvb?</w:t>
      </w:r>
    </w:p>
    <w:p w:rsidR="00DC2E07" w:rsidRPr="00C6036C" w:rsidRDefault="00DC2E07" w:rsidP="00DC2E07">
      <w:pPr>
        <w:pStyle w:val="ColorfulList-Accent11"/>
        <w:ind w:left="0"/>
        <w:rPr>
          <w:rFonts w:ascii="Vrinda" w:hAnsi="Vrinda"/>
          <w:sz w:val="20"/>
          <w:szCs w:val="20"/>
        </w:rPr>
      </w:pPr>
      <w:r w:rsidRPr="00A6762E">
        <w:rPr>
          <w:rFonts w:ascii="Helvetica" w:eastAsia="Cambria" w:hAnsi="Helvetica" w:cs="Arial"/>
          <w:sz w:val="22"/>
          <w:szCs w:val="22"/>
        </w:rPr>
        <w:t>1 = Yes</w:t>
      </w:r>
      <w:r w:rsidRPr="00C6036C">
        <w:rPr>
          <w:rFonts w:ascii="SutonnyMJ" w:eastAsia="Calibri" w:hAnsi="SutonnyMJ"/>
          <w:sz w:val="20"/>
          <w:szCs w:val="20"/>
        </w:rPr>
        <w:t>(n¨vu)</w:t>
      </w:r>
    </w:p>
    <w:p w:rsidR="00DC2E07" w:rsidRPr="00C6036C" w:rsidRDefault="00DC2E07" w:rsidP="00DC2E07">
      <w:pPr>
        <w:pStyle w:val="ColorfulList-Accent11"/>
        <w:ind w:left="0"/>
        <w:rPr>
          <w:rFonts w:ascii="Vrinda" w:hAnsi="Vrinda"/>
          <w:sz w:val="20"/>
          <w:szCs w:val="20"/>
        </w:rPr>
      </w:pPr>
      <w:r w:rsidRPr="00A6762E">
        <w:rPr>
          <w:rFonts w:ascii="Helvetica" w:eastAsia="Cambria" w:hAnsi="Helvetica" w:cs="Arial"/>
          <w:sz w:val="22"/>
          <w:szCs w:val="22"/>
        </w:rPr>
        <w:t>2 = No</w:t>
      </w:r>
      <w:r w:rsidRPr="00C6036C">
        <w:rPr>
          <w:rFonts w:ascii="SutonnyMJ" w:eastAsia="Calibri" w:hAnsi="SutonnyMJ"/>
          <w:sz w:val="20"/>
          <w:szCs w:val="20"/>
        </w:rPr>
        <w:t>(bv)</w:t>
      </w:r>
      <w:r w:rsidRPr="00DC2E07">
        <w:rPr>
          <w:rFonts w:ascii="SutonnyMJ" w:eastAsia="Calibri" w:hAnsi="SutonnyMJ"/>
          <w:sz w:val="20"/>
          <w:szCs w:val="20"/>
        </w:rPr>
        <w:sym w:font="Wingdings" w:char="F0E0"/>
      </w:r>
      <w:r w:rsidR="00CE3E35" w:rsidRPr="00847948">
        <w:rPr>
          <w:rFonts w:ascii="Helvetica" w:eastAsia="Calibri" w:hAnsi="Helvetica"/>
          <w:sz w:val="22"/>
          <w:szCs w:val="22"/>
          <w:u w:val="single"/>
        </w:rPr>
        <w:t xml:space="preserve">SKIP TO </w:t>
      </w:r>
      <w:r w:rsidR="00CE3E35">
        <w:rPr>
          <w:rFonts w:ascii="Helvetica" w:eastAsia="Calibri" w:hAnsi="Helvetica"/>
          <w:sz w:val="22"/>
          <w:szCs w:val="22"/>
          <w:u w:val="single"/>
        </w:rPr>
        <w:t>SECTION</w:t>
      </w:r>
      <w:r w:rsidRPr="00847948">
        <w:rPr>
          <w:rFonts w:ascii="Helvetica" w:eastAsia="Cambria" w:hAnsi="Helvetica" w:cs="Arial"/>
          <w:sz w:val="22"/>
          <w:szCs w:val="22"/>
          <w:u w:val="single"/>
        </w:rPr>
        <w:t xml:space="preserve"> 3</w:t>
      </w:r>
    </w:p>
    <w:p w:rsidR="00DC2E07" w:rsidRDefault="00DC2E07" w:rsidP="00695E83">
      <w:pPr>
        <w:spacing w:after="0" w:line="240" w:lineRule="auto"/>
        <w:rPr>
          <w:rFonts w:ascii="Arial" w:hAnsi="Arial" w:cs="Arial"/>
          <w:sz w:val="20"/>
          <w:szCs w:val="20"/>
        </w:rPr>
      </w:pPr>
    </w:p>
    <w:p w:rsidR="00695E83" w:rsidRPr="00C6036C" w:rsidRDefault="00695E83" w:rsidP="00695E83">
      <w:pPr>
        <w:spacing w:after="0" w:line="240" w:lineRule="auto"/>
        <w:rPr>
          <w:rFonts w:ascii="Arial" w:hAnsi="Arial" w:cs="Arial"/>
          <w:sz w:val="20"/>
          <w:szCs w:val="20"/>
          <w:rtl/>
          <w:cs/>
        </w:rPr>
      </w:pPr>
      <w:r w:rsidRPr="00C6036C">
        <w:rPr>
          <w:rFonts w:ascii="Arial" w:hAnsi="Arial" w:cs="Arial"/>
          <w:sz w:val="20"/>
          <w:szCs w:val="20"/>
        </w:rPr>
        <w:t>PROMPT: Please deliver the toy ball to the target child or respondent.</w:t>
      </w:r>
    </w:p>
    <w:p w:rsidR="00071B00" w:rsidRPr="00C6036C" w:rsidRDefault="00D13229" w:rsidP="00695E83">
      <w:pPr>
        <w:spacing w:after="0" w:line="240" w:lineRule="auto"/>
        <w:rPr>
          <w:rFonts w:ascii="Vrinda" w:hAnsi="Vrinda" w:cs="Vrinda"/>
          <w:sz w:val="20"/>
          <w:szCs w:val="20"/>
          <w:cs/>
          <w:lang w:bidi="bn-IN"/>
        </w:rPr>
      </w:pPr>
      <w:r w:rsidRPr="00C6036C">
        <w:rPr>
          <w:rFonts w:ascii="SutonnyMJ" w:hAnsi="SutonnyMJ" w:cs="SutonnyMJ"/>
        </w:rPr>
        <w:t xml:space="preserve">[AbyMÖnc~e©K Uv‡M©U wkï ev </w:t>
      </w:r>
      <w:r w:rsidR="00B53E60" w:rsidRPr="00B827B7">
        <w:rPr>
          <w:rFonts w:ascii="SutonnyMJ" w:hAnsi="SutonnyMJ" w:cs="SutonnyMJ"/>
          <w:sz w:val="24"/>
          <w:szCs w:val="24"/>
          <w:cs/>
          <w:lang w:val="bn-IN" w:bidi="bn-IN"/>
        </w:rPr>
        <w:t>DËi`vZv</w:t>
      </w:r>
      <w:r w:rsidR="00B53E60">
        <w:rPr>
          <w:rFonts w:ascii="SutonnyMJ" w:hAnsi="SutonnyMJ" w:cs="SutonnyMJ"/>
          <w:sz w:val="24"/>
          <w:szCs w:val="24"/>
          <w:lang w:bidi="bn-IN"/>
        </w:rPr>
        <w:t>/</w:t>
      </w:r>
      <w:r w:rsidR="00B53E60" w:rsidRPr="00C6036C">
        <w:rPr>
          <w:rFonts w:ascii="SutonnyMJ" w:hAnsi="SutonnyMJ" w:cs="SutonnyMJ"/>
        </w:rPr>
        <w:t xml:space="preserve"> </w:t>
      </w:r>
      <w:r w:rsidRPr="00C6036C">
        <w:rPr>
          <w:rFonts w:ascii="SutonnyMJ" w:hAnsi="SutonnyMJ" w:cs="SutonnyMJ"/>
        </w:rPr>
        <w:t>cwiPhv©Kvix‡K †Ljbv ej weZib Kiæb]</w:t>
      </w:r>
    </w:p>
    <w:p w:rsidR="00695E83" w:rsidRPr="00C6036C" w:rsidRDefault="00695E83" w:rsidP="00695E83">
      <w:pPr>
        <w:spacing w:after="0" w:line="240" w:lineRule="auto"/>
        <w:rPr>
          <w:rFonts w:ascii="Vrinda" w:eastAsia="SimSun" w:hAnsi="Vrinda" w:cs="Vrinda"/>
          <w:sz w:val="20"/>
          <w:szCs w:val="20"/>
          <w:lang w:bidi="bn-BD"/>
        </w:rPr>
      </w:pPr>
    </w:p>
    <w:p w:rsidR="00695E83" w:rsidRPr="00C6036C" w:rsidRDefault="00702294" w:rsidP="00695E83">
      <w:pPr>
        <w:spacing w:after="0" w:line="240" w:lineRule="auto"/>
        <w:rPr>
          <w:rFonts w:ascii="Arial" w:hAnsi="Arial" w:cs="Arial"/>
          <w:sz w:val="20"/>
          <w:szCs w:val="20"/>
          <w:rtl/>
          <w:cs/>
        </w:rPr>
      </w:pPr>
      <w:r w:rsidRPr="00C6036C">
        <w:rPr>
          <w:rFonts w:ascii="Arial" w:hAnsi="Arial" w:cs="Arial"/>
          <w:sz w:val="20"/>
          <w:szCs w:val="20"/>
        </w:rPr>
        <w:t>2</w:t>
      </w:r>
      <w:r w:rsidR="00695E83" w:rsidRPr="00C6036C">
        <w:rPr>
          <w:rFonts w:ascii="Arial" w:hAnsi="Arial" w:cs="Arial"/>
          <w:sz w:val="20"/>
          <w:szCs w:val="20"/>
        </w:rPr>
        <w:t>.</w:t>
      </w:r>
      <w:r w:rsidRPr="00C6036C">
        <w:rPr>
          <w:rFonts w:ascii="Arial" w:hAnsi="Arial" w:cs="Arial"/>
          <w:sz w:val="20"/>
          <w:szCs w:val="20"/>
        </w:rPr>
        <w:t>1</w:t>
      </w:r>
      <w:r w:rsidR="00695E83" w:rsidRPr="00C6036C">
        <w:rPr>
          <w:rFonts w:ascii="Arial" w:hAnsi="Arial" w:cs="Arial"/>
          <w:sz w:val="20"/>
          <w:szCs w:val="20"/>
        </w:rPr>
        <w:t xml:space="preserve"> Who did you give the ball to?</w:t>
      </w:r>
    </w:p>
    <w:p w:rsidR="00E94D1D" w:rsidRPr="00C6036C" w:rsidRDefault="00D13229" w:rsidP="00695E83">
      <w:pPr>
        <w:spacing w:after="0" w:line="240" w:lineRule="auto"/>
        <w:rPr>
          <w:rFonts w:ascii="SutonnyMJ" w:hAnsi="SutonnyMJ" w:cs="SutonnyMJ"/>
        </w:rPr>
      </w:pPr>
      <w:r w:rsidRPr="00C6036C">
        <w:rPr>
          <w:rFonts w:ascii="SutonnyMJ" w:hAnsi="SutonnyMJ" w:cs="SutonnyMJ"/>
        </w:rPr>
        <w:t xml:space="preserve">[‡Ljbv ejwU Avcwb Kv‡K w`‡q‡Qb?] </w:t>
      </w:r>
    </w:p>
    <w:p w:rsidR="008955A3" w:rsidRPr="00C6036C" w:rsidRDefault="008955A3" w:rsidP="00695E83">
      <w:pPr>
        <w:spacing w:after="0" w:line="240" w:lineRule="auto"/>
        <w:rPr>
          <w:rFonts w:ascii="Vrinda" w:eastAsia="SimSun" w:hAnsi="Vrinda" w:cs="Vrinda"/>
          <w:sz w:val="8"/>
          <w:szCs w:val="8"/>
          <w:cs/>
          <w:lang w:bidi="bn-IN"/>
        </w:rPr>
      </w:pPr>
    </w:p>
    <w:p w:rsidR="00695E83" w:rsidRPr="00C6036C" w:rsidRDefault="00695E83" w:rsidP="00695E83">
      <w:pPr>
        <w:tabs>
          <w:tab w:val="left" w:pos="5397"/>
          <w:tab w:val="right" w:leader="dot" w:pos="5979"/>
        </w:tabs>
        <w:spacing w:after="0" w:line="240" w:lineRule="auto"/>
        <w:rPr>
          <w:rFonts w:ascii="Vrinda" w:eastAsia="SimSun" w:hAnsi="Vrinda" w:cs="Vrinda"/>
          <w:sz w:val="20"/>
          <w:szCs w:val="20"/>
          <w:cs/>
          <w:lang w:bidi="bn-IN"/>
        </w:rPr>
      </w:pPr>
      <w:r w:rsidRPr="00C6036C">
        <w:rPr>
          <w:rFonts w:ascii="Arial" w:hAnsi="Arial" w:cs="Arial"/>
          <w:sz w:val="20"/>
          <w:szCs w:val="20"/>
        </w:rPr>
        <w:t>1 = Target child</w:t>
      </w:r>
      <w:r w:rsidR="005E6A8A">
        <w:rPr>
          <w:rFonts w:ascii="Arial" w:hAnsi="Arial" w:cs="Arial"/>
          <w:sz w:val="20"/>
          <w:szCs w:val="20"/>
        </w:rPr>
        <w:t xml:space="preserve"> </w:t>
      </w:r>
      <w:r w:rsidR="00D13229" w:rsidRPr="00C6036C">
        <w:rPr>
          <w:rFonts w:ascii="SutonnyMJ" w:hAnsi="SutonnyMJ" w:cs="SutonnyMJ"/>
        </w:rPr>
        <w:t xml:space="preserve">(Uv‡M©U wkï) </w:t>
      </w:r>
    </w:p>
    <w:p w:rsidR="00695E83" w:rsidRPr="00C6036C" w:rsidRDefault="00695E83" w:rsidP="00695E83">
      <w:pPr>
        <w:tabs>
          <w:tab w:val="left" w:pos="5397"/>
          <w:tab w:val="right" w:leader="dot" w:pos="5979"/>
        </w:tabs>
        <w:spacing w:after="0" w:line="240" w:lineRule="auto"/>
        <w:rPr>
          <w:rFonts w:ascii="Vrinda" w:eastAsia="SimSun" w:hAnsi="Vrinda" w:cs="Vrinda"/>
          <w:sz w:val="20"/>
          <w:szCs w:val="20"/>
          <w:cs/>
          <w:lang w:bidi="bn-IN"/>
        </w:rPr>
      </w:pPr>
      <w:r w:rsidRPr="00C6036C">
        <w:rPr>
          <w:rFonts w:ascii="Arial" w:hAnsi="Arial" w:cs="Arial"/>
          <w:sz w:val="20"/>
          <w:szCs w:val="20"/>
        </w:rPr>
        <w:t>2 = Respondent</w:t>
      </w:r>
      <w:r w:rsidR="005E6A8A">
        <w:rPr>
          <w:rFonts w:ascii="Arial" w:hAnsi="Arial" w:cs="Arial"/>
          <w:sz w:val="20"/>
          <w:szCs w:val="20"/>
        </w:rPr>
        <w:t xml:space="preserve"> </w:t>
      </w:r>
      <w:r w:rsidR="00D13229" w:rsidRPr="00C6036C">
        <w:rPr>
          <w:rFonts w:ascii="SutonnyMJ" w:hAnsi="SutonnyMJ" w:cs="SutonnyMJ"/>
        </w:rPr>
        <w:t>(</w:t>
      </w:r>
      <w:r w:rsidR="00B53E60" w:rsidRPr="00B827B7">
        <w:rPr>
          <w:rFonts w:ascii="SutonnyMJ" w:hAnsi="SutonnyMJ" w:cs="SutonnyMJ"/>
          <w:sz w:val="24"/>
          <w:szCs w:val="24"/>
          <w:cs/>
          <w:lang w:val="bn-IN" w:bidi="bn-IN"/>
        </w:rPr>
        <w:t>DËi`vZv</w:t>
      </w:r>
      <w:r w:rsidR="00B53E60">
        <w:rPr>
          <w:rFonts w:ascii="SutonnyMJ" w:hAnsi="SutonnyMJ" w:cs="SutonnyMJ"/>
          <w:sz w:val="24"/>
          <w:szCs w:val="24"/>
          <w:lang w:bidi="bn-IN"/>
        </w:rPr>
        <w:t>/</w:t>
      </w:r>
      <w:r w:rsidR="00B53E60" w:rsidRPr="00C6036C">
        <w:rPr>
          <w:rFonts w:ascii="SutonnyMJ" w:hAnsi="SutonnyMJ" w:cs="SutonnyMJ"/>
        </w:rPr>
        <w:t xml:space="preserve"> </w:t>
      </w:r>
      <w:r w:rsidR="00D13229" w:rsidRPr="00C6036C">
        <w:rPr>
          <w:rFonts w:ascii="SutonnyMJ" w:hAnsi="SutonnyMJ" w:cs="SutonnyMJ"/>
        </w:rPr>
        <w:t>cwiPhv©Kvix)</w:t>
      </w:r>
    </w:p>
    <w:p w:rsidR="00695E83" w:rsidRPr="00C6036C" w:rsidRDefault="00695E83" w:rsidP="00695E83">
      <w:pPr>
        <w:tabs>
          <w:tab w:val="left" w:pos="5397"/>
          <w:tab w:val="right" w:leader="dot" w:pos="5979"/>
        </w:tabs>
        <w:spacing w:after="0" w:line="240" w:lineRule="auto"/>
        <w:rPr>
          <w:rFonts w:ascii="Vrinda" w:eastAsia="SimSun" w:hAnsi="Vrinda" w:cs="Vrinda"/>
          <w:sz w:val="20"/>
          <w:szCs w:val="20"/>
          <w:lang w:bidi="bn-BD"/>
        </w:rPr>
      </w:pPr>
      <w:r w:rsidRPr="00C6036C">
        <w:rPr>
          <w:rFonts w:ascii="Arial" w:hAnsi="Arial" w:cs="Arial"/>
          <w:sz w:val="20"/>
          <w:szCs w:val="20"/>
        </w:rPr>
        <w:t>3 = Other caregiver</w:t>
      </w:r>
      <w:r w:rsidR="005E6A8A">
        <w:rPr>
          <w:rFonts w:ascii="Arial" w:hAnsi="Arial" w:cs="Arial"/>
          <w:sz w:val="20"/>
          <w:szCs w:val="20"/>
        </w:rPr>
        <w:t xml:space="preserve"> </w:t>
      </w:r>
      <w:r w:rsidR="00D13229" w:rsidRPr="00C6036C">
        <w:rPr>
          <w:rFonts w:ascii="SutonnyMJ" w:hAnsi="SutonnyMJ" w:cs="SutonnyMJ"/>
        </w:rPr>
        <w:t xml:space="preserve">(Ab¨vb¨ cwiPhv©Kvix)  </w:t>
      </w:r>
    </w:p>
    <w:p w:rsidR="00695E83" w:rsidRPr="00C6036C" w:rsidRDefault="00695E83" w:rsidP="00695E83">
      <w:pPr>
        <w:tabs>
          <w:tab w:val="left" w:pos="5397"/>
          <w:tab w:val="right" w:leader="dot" w:pos="5979"/>
        </w:tabs>
        <w:spacing w:after="0" w:line="240" w:lineRule="auto"/>
        <w:rPr>
          <w:rFonts w:ascii="Vrinda" w:eastAsia="SimSun" w:hAnsi="Vrinda" w:cs="Vrinda"/>
          <w:sz w:val="20"/>
          <w:szCs w:val="20"/>
          <w:cs/>
          <w:lang w:bidi="bn-IN"/>
        </w:rPr>
      </w:pPr>
      <w:r w:rsidRPr="00C6036C">
        <w:rPr>
          <w:rFonts w:ascii="Arial" w:hAnsi="Arial" w:cs="Arial"/>
          <w:sz w:val="20"/>
          <w:szCs w:val="20"/>
        </w:rPr>
        <w:t>4 = Ball not delivered</w:t>
      </w:r>
      <w:r w:rsidR="005E6A8A">
        <w:rPr>
          <w:rFonts w:ascii="Arial" w:hAnsi="Arial" w:cs="Arial"/>
          <w:sz w:val="20"/>
          <w:szCs w:val="20"/>
        </w:rPr>
        <w:t xml:space="preserve"> </w:t>
      </w:r>
      <w:r w:rsidR="00D13229" w:rsidRPr="00C6036C">
        <w:rPr>
          <w:rFonts w:ascii="SutonnyMJ" w:hAnsi="SutonnyMJ" w:cs="SutonnyMJ"/>
        </w:rPr>
        <w:t xml:space="preserve">(†Ljbv ej †`Iqv nqwb) </w:t>
      </w:r>
    </w:p>
    <w:p w:rsidR="00695E83" w:rsidRPr="00C6036C" w:rsidRDefault="00695E83" w:rsidP="00B374AC">
      <w:pPr>
        <w:tabs>
          <w:tab w:val="left" w:pos="5397"/>
          <w:tab w:val="right" w:leader="dot" w:pos="5979"/>
        </w:tabs>
        <w:spacing w:after="0" w:line="240" w:lineRule="auto"/>
        <w:rPr>
          <w:rFonts w:ascii="Vrinda" w:eastAsia="SimSun" w:hAnsi="Vrinda" w:cs="Vrinda"/>
          <w:sz w:val="20"/>
          <w:szCs w:val="20"/>
          <w:lang w:bidi="bn-IN"/>
        </w:rPr>
      </w:pPr>
      <w:r w:rsidRPr="00C6036C">
        <w:rPr>
          <w:rFonts w:ascii="Arial" w:hAnsi="Arial" w:cs="Arial"/>
          <w:sz w:val="20"/>
          <w:szCs w:val="20"/>
        </w:rPr>
        <w:t>77 = Other (specify)</w:t>
      </w:r>
      <w:r w:rsidR="005E6A8A">
        <w:rPr>
          <w:rFonts w:ascii="Arial" w:hAnsi="Arial" w:cs="Arial"/>
          <w:sz w:val="20"/>
          <w:szCs w:val="20"/>
        </w:rPr>
        <w:t xml:space="preserve"> </w:t>
      </w:r>
      <w:r w:rsidR="00D13229" w:rsidRPr="00C6036C">
        <w:rPr>
          <w:rFonts w:ascii="SutonnyMJ" w:hAnsi="SutonnyMJ" w:cs="SutonnyMJ"/>
        </w:rPr>
        <w:t xml:space="preserve">[Ab¨vb¨ (wbw`©ó K‡i wjLyb)] </w:t>
      </w:r>
    </w:p>
    <w:p w:rsidR="009C4255" w:rsidRDefault="009C4255" w:rsidP="00695E83">
      <w:pPr>
        <w:tabs>
          <w:tab w:val="right" w:leader="dot" w:pos="0"/>
          <w:tab w:val="left" w:pos="4218"/>
        </w:tabs>
        <w:spacing w:after="0" w:line="240" w:lineRule="auto"/>
        <w:rPr>
          <w:rFonts w:ascii="Arial" w:hAnsi="Arial" w:cs="Arial"/>
          <w:sz w:val="20"/>
          <w:szCs w:val="20"/>
        </w:rPr>
      </w:pPr>
    </w:p>
    <w:p w:rsidR="00695E83" w:rsidRPr="00C6036C" w:rsidRDefault="00702294" w:rsidP="00695E83">
      <w:pPr>
        <w:tabs>
          <w:tab w:val="right" w:leader="dot" w:pos="0"/>
          <w:tab w:val="left" w:pos="4218"/>
        </w:tabs>
        <w:spacing w:after="0" w:line="240" w:lineRule="auto"/>
        <w:rPr>
          <w:rFonts w:ascii="Arial" w:hAnsi="Arial" w:cs="Arial"/>
          <w:sz w:val="20"/>
          <w:szCs w:val="20"/>
          <w:rtl/>
          <w:cs/>
        </w:rPr>
      </w:pPr>
      <w:r w:rsidRPr="00C6036C">
        <w:rPr>
          <w:rFonts w:ascii="Arial" w:hAnsi="Arial" w:cs="Arial"/>
          <w:sz w:val="20"/>
          <w:szCs w:val="20"/>
        </w:rPr>
        <w:t>2.2</w:t>
      </w:r>
      <w:r w:rsidR="00695E83" w:rsidRPr="00C6036C">
        <w:rPr>
          <w:rFonts w:ascii="Arial" w:hAnsi="Arial" w:cs="Arial"/>
          <w:sz w:val="20"/>
          <w:szCs w:val="20"/>
        </w:rPr>
        <w:t xml:space="preserve"> (</w:t>
      </w:r>
      <w:r w:rsidRPr="00C6036C">
        <w:rPr>
          <w:rFonts w:ascii="Arial" w:hAnsi="Arial" w:cs="Arial"/>
          <w:sz w:val="20"/>
          <w:szCs w:val="20"/>
        </w:rPr>
        <w:t>if question 2.1</w:t>
      </w:r>
      <w:r w:rsidR="007E7667" w:rsidRPr="00C6036C">
        <w:rPr>
          <w:rFonts w:ascii="Arial" w:hAnsi="Arial" w:cs="Arial"/>
          <w:sz w:val="20"/>
          <w:szCs w:val="20"/>
        </w:rPr>
        <w:t xml:space="preserve"> is not 4</w:t>
      </w:r>
      <w:r w:rsidR="00695E83" w:rsidRPr="00C6036C">
        <w:rPr>
          <w:rFonts w:ascii="Arial" w:hAnsi="Arial" w:cs="Arial"/>
          <w:sz w:val="20"/>
          <w:szCs w:val="20"/>
        </w:rPr>
        <w:t xml:space="preserve">) Record the time that the toy ball was delivered </w:t>
      </w:r>
      <w:r w:rsidR="003D3C69" w:rsidRPr="00C6036C">
        <w:rPr>
          <w:rFonts w:ascii="Arial" w:hAnsi="Arial" w:cs="Arial"/>
          <w:sz w:val="20"/>
          <w:szCs w:val="20"/>
        </w:rPr>
        <w:t>(</w:t>
      </w:r>
      <w:r w:rsidR="00695E83" w:rsidRPr="00C6036C">
        <w:rPr>
          <w:rFonts w:ascii="Arial" w:hAnsi="Arial" w:cs="Arial"/>
          <w:sz w:val="20"/>
          <w:szCs w:val="20"/>
        </w:rPr>
        <w:t>24H format, HH:MM)</w:t>
      </w:r>
      <w:r w:rsidR="003D3C69" w:rsidRPr="00C6036C">
        <w:rPr>
          <w:rFonts w:ascii="Arial" w:hAnsi="Arial" w:cs="Arial"/>
          <w:sz w:val="20"/>
          <w:szCs w:val="20"/>
        </w:rPr>
        <w:t>.</w:t>
      </w:r>
    </w:p>
    <w:p w:rsidR="008B7C1D" w:rsidRPr="00C6036C" w:rsidRDefault="00D13229" w:rsidP="00695E83">
      <w:pPr>
        <w:tabs>
          <w:tab w:val="right" w:leader="dot" w:pos="0"/>
          <w:tab w:val="left" w:pos="4218"/>
        </w:tabs>
        <w:spacing w:after="0" w:line="240" w:lineRule="auto"/>
        <w:rPr>
          <w:rFonts w:ascii="Vrinda" w:eastAsia="SimSun" w:hAnsi="Vrinda" w:cs="Vrinda"/>
          <w:sz w:val="20"/>
          <w:szCs w:val="20"/>
          <w:cs/>
          <w:lang w:bidi="bn-IN"/>
        </w:rPr>
      </w:pPr>
      <w:r w:rsidRPr="00C6036C">
        <w:rPr>
          <w:rFonts w:ascii="SutonnyMJ" w:hAnsi="SutonnyMJ" w:cs="SutonnyMJ"/>
        </w:rPr>
        <w:t xml:space="preserve">[(hw` </w:t>
      </w:r>
      <w:r w:rsidR="00B270EC" w:rsidRPr="00C6036C">
        <w:rPr>
          <w:rFonts w:ascii="Vrinda" w:eastAsia="SimSun" w:hAnsi="Vrinda" w:cs="Vrinda"/>
          <w:sz w:val="20"/>
          <w:szCs w:val="20"/>
          <w:lang w:bidi="bn-BD"/>
        </w:rPr>
        <w:t>2.1</w:t>
      </w:r>
      <w:r w:rsidR="00283891">
        <w:rPr>
          <w:rFonts w:ascii="Vrinda" w:eastAsia="SimSun" w:hAnsi="Vrinda" w:cs="Vrinda"/>
          <w:sz w:val="20"/>
          <w:szCs w:val="20"/>
          <w:lang w:bidi="bn-BD"/>
        </w:rPr>
        <w:t xml:space="preserve"> </w:t>
      </w:r>
      <w:r w:rsidRPr="00C6036C">
        <w:rPr>
          <w:rFonts w:ascii="SutonnyMJ" w:hAnsi="SutonnyMJ" w:cs="SutonnyMJ"/>
        </w:rPr>
        <w:t xml:space="preserve">bs cÖ‡kœi DËi </w:t>
      </w:r>
      <w:r w:rsidRPr="00C6036C">
        <w:rPr>
          <w:rFonts w:ascii="Vrinda" w:eastAsia="SimSun" w:hAnsi="Vrinda" w:cs="Vrinda"/>
          <w:sz w:val="20"/>
          <w:szCs w:val="20"/>
          <w:lang w:bidi="bn-BD"/>
        </w:rPr>
        <w:t>4</w:t>
      </w:r>
      <w:r w:rsidRPr="00C6036C">
        <w:rPr>
          <w:rFonts w:ascii="SutonnyMJ" w:hAnsi="SutonnyMJ" w:cs="SutonnyMJ"/>
        </w:rPr>
        <w:t xml:space="preserve"> bv nq) †Ljbv ejwU †h mg‡q weZib Kiv n‡q‡Q, †mB mgqUv wjwce× Kiæb|</w:t>
      </w:r>
      <w:r w:rsidR="00CB58AC" w:rsidRPr="00C6036C">
        <w:rPr>
          <w:rFonts w:ascii="SutonnyMJ" w:hAnsi="SutonnyMJ" w:cs="SutonnyMJ"/>
        </w:rPr>
        <w:t xml:space="preserve"> (</w:t>
      </w:r>
      <w:r w:rsidR="00CB58AC" w:rsidRPr="00C6036C">
        <w:rPr>
          <w:rFonts w:ascii="Vrinda" w:eastAsia="SimSun" w:hAnsi="Vrinda" w:cs="Vrinda"/>
          <w:sz w:val="20"/>
          <w:szCs w:val="20"/>
          <w:lang w:bidi="bn-BD"/>
        </w:rPr>
        <w:t>24</w:t>
      </w:r>
      <w:r w:rsidR="00CB58AC" w:rsidRPr="00C6036C">
        <w:rPr>
          <w:rFonts w:ascii="SutonnyMJ" w:hAnsi="SutonnyMJ" w:cs="SutonnyMJ"/>
        </w:rPr>
        <w:t>N›Uv wnmv‡e, N›Uvt wgwbU)]</w:t>
      </w:r>
    </w:p>
    <w:p w:rsidR="00695E83" w:rsidRPr="00C6036C" w:rsidRDefault="00695E83" w:rsidP="00F44071">
      <w:pPr>
        <w:tabs>
          <w:tab w:val="right" w:leader="dot" w:pos="0"/>
          <w:tab w:val="left" w:pos="4765"/>
        </w:tabs>
        <w:spacing w:after="0" w:line="240" w:lineRule="auto"/>
        <w:rPr>
          <w:rFonts w:ascii="Vrinda" w:eastAsia="SimSun" w:hAnsi="Vrinda" w:cs="Vrinda"/>
          <w:sz w:val="20"/>
          <w:szCs w:val="20"/>
          <w:lang w:bidi="bn-BD"/>
        </w:rPr>
      </w:pPr>
    </w:p>
    <w:p w:rsidR="00695E83" w:rsidRPr="00C6036C" w:rsidRDefault="00702294" w:rsidP="00087152">
      <w:pPr>
        <w:tabs>
          <w:tab w:val="right" w:leader="dot" w:pos="0"/>
          <w:tab w:val="left" w:pos="4218"/>
        </w:tabs>
        <w:spacing w:after="0" w:line="240" w:lineRule="auto"/>
        <w:rPr>
          <w:rFonts w:ascii="Arial" w:hAnsi="Arial" w:cs="Arial"/>
          <w:sz w:val="20"/>
          <w:szCs w:val="20"/>
        </w:rPr>
      </w:pPr>
      <w:r w:rsidRPr="00C6036C">
        <w:rPr>
          <w:rFonts w:ascii="Arial" w:hAnsi="Arial" w:cs="Arial"/>
          <w:sz w:val="20"/>
          <w:szCs w:val="20"/>
        </w:rPr>
        <w:t>2</w:t>
      </w:r>
      <w:r w:rsidR="00695E83" w:rsidRPr="00C6036C">
        <w:rPr>
          <w:rFonts w:ascii="Arial" w:hAnsi="Arial" w:cs="Arial"/>
          <w:sz w:val="20"/>
          <w:szCs w:val="20"/>
        </w:rPr>
        <w:t>.</w:t>
      </w:r>
      <w:r w:rsidRPr="00C6036C">
        <w:rPr>
          <w:rFonts w:ascii="Arial" w:hAnsi="Arial" w:cs="Arial"/>
          <w:sz w:val="20"/>
          <w:szCs w:val="20"/>
        </w:rPr>
        <w:t>3</w:t>
      </w:r>
      <w:r w:rsidR="00695E83" w:rsidRPr="00C6036C">
        <w:rPr>
          <w:rFonts w:ascii="Arial" w:hAnsi="Arial" w:cs="Arial"/>
          <w:sz w:val="20"/>
          <w:szCs w:val="20"/>
        </w:rPr>
        <w:t xml:space="preserve"> (</w:t>
      </w:r>
      <w:r w:rsidR="007E7667" w:rsidRPr="00C6036C">
        <w:rPr>
          <w:rFonts w:ascii="Arial" w:hAnsi="Arial" w:cs="Arial"/>
          <w:sz w:val="20"/>
          <w:szCs w:val="20"/>
        </w:rPr>
        <w:t>i</w:t>
      </w:r>
      <w:r w:rsidR="00695E83" w:rsidRPr="00C6036C">
        <w:rPr>
          <w:rFonts w:ascii="Arial" w:hAnsi="Arial" w:cs="Arial"/>
          <w:sz w:val="20"/>
          <w:szCs w:val="20"/>
        </w:rPr>
        <w:t>f</w:t>
      </w:r>
      <w:r w:rsidR="00695E83" w:rsidRPr="00C6036C">
        <w:rPr>
          <w:rFonts w:ascii="Arial" w:hAnsi="Arial" w:cs="Arial" w:hint="eastAsia"/>
          <w:sz w:val="20"/>
          <w:szCs w:val="20"/>
        </w:rPr>
        <w:t>question</w:t>
      </w:r>
      <w:r w:rsidRPr="00C6036C">
        <w:rPr>
          <w:rFonts w:ascii="Arial" w:hAnsi="Arial" w:cs="Arial"/>
          <w:sz w:val="20"/>
          <w:szCs w:val="20"/>
        </w:rPr>
        <w:t>2.1</w:t>
      </w:r>
      <w:r w:rsidR="00695E83" w:rsidRPr="00C6036C">
        <w:rPr>
          <w:rFonts w:ascii="Arial" w:hAnsi="Arial" w:cs="Arial"/>
          <w:sz w:val="20"/>
          <w:szCs w:val="20"/>
        </w:rPr>
        <w:t xml:space="preserve"> is 4) Why was the toy ball not delivered?</w:t>
      </w:r>
    </w:p>
    <w:p w:rsidR="008045A3" w:rsidRPr="00C6036C" w:rsidRDefault="006E4819" w:rsidP="00F44071">
      <w:pPr>
        <w:spacing w:after="0" w:line="240" w:lineRule="auto"/>
        <w:rPr>
          <w:rFonts w:ascii="SutonnyMJ" w:hAnsi="SutonnyMJ" w:cs="SutonnyMJ"/>
        </w:rPr>
      </w:pPr>
      <w:r w:rsidRPr="00C6036C">
        <w:rPr>
          <w:rFonts w:ascii="SutonnyMJ" w:hAnsi="SutonnyMJ" w:cs="SutonnyMJ"/>
        </w:rPr>
        <w:t>[</w:t>
      </w:r>
      <w:r w:rsidR="00883552" w:rsidRPr="00C6036C">
        <w:rPr>
          <w:rFonts w:ascii="SutonnyMJ" w:hAnsi="SutonnyMJ" w:cs="SutonnyMJ"/>
        </w:rPr>
        <w:t>(</w:t>
      </w:r>
      <w:r w:rsidRPr="00C6036C">
        <w:rPr>
          <w:rFonts w:ascii="SutonnyMJ" w:hAnsi="SutonnyMJ" w:cs="SutonnyMJ"/>
        </w:rPr>
        <w:t xml:space="preserve">hw` </w:t>
      </w:r>
      <w:r w:rsidR="00B270EC" w:rsidRPr="00C6036C">
        <w:rPr>
          <w:rFonts w:ascii="Vrinda" w:eastAsia="SimSun" w:hAnsi="Vrinda" w:cs="Vrinda"/>
          <w:sz w:val="20"/>
          <w:szCs w:val="20"/>
          <w:lang w:bidi="bn-BD"/>
        </w:rPr>
        <w:t>2.1</w:t>
      </w:r>
      <w:r w:rsidR="00283891">
        <w:rPr>
          <w:rFonts w:ascii="Vrinda" w:eastAsia="SimSun" w:hAnsi="Vrinda" w:cs="Vrinda"/>
          <w:sz w:val="20"/>
          <w:szCs w:val="20"/>
          <w:lang w:bidi="bn-BD"/>
        </w:rPr>
        <w:t xml:space="preserve"> </w:t>
      </w:r>
      <w:r w:rsidRPr="00C6036C">
        <w:rPr>
          <w:rFonts w:ascii="SutonnyMJ" w:hAnsi="SutonnyMJ" w:cs="SutonnyMJ"/>
        </w:rPr>
        <w:t xml:space="preserve">bs cÖ‡kœi DËi </w:t>
      </w:r>
      <w:r w:rsidRPr="00C6036C">
        <w:rPr>
          <w:rFonts w:ascii="Vrinda" w:eastAsia="SimSun" w:hAnsi="Vrinda" w:cs="Vrinda"/>
          <w:sz w:val="20"/>
          <w:szCs w:val="20"/>
          <w:lang w:bidi="bn-BD"/>
        </w:rPr>
        <w:t>4</w:t>
      </w:r>
      <w:r w:rsidRPr="00C6036C">
        <w:rPr>
          <w:rFonts w:ascii="SutonnyMJ" w:hAnsi="SutonnyMJ" w:cs="SutonnyMJ"/>
        </w:rPr>
        <w:t xml:space="preserve"> nq) †Kb †Ljbv ej weZib Kiv nqwb?] </w:t>
      </w:r>
    </w:p>
    <w:p w:rsidR="008955A3" w:rsidRPr="00C6036C" w:rsidRDefault="008955A3" w:rsidP="00F44071">
      <w:pPr>
        <w:spacing w:after="0" w:line="240" w:lineRule="auto"/>
        <w:rPr>
          <w:rFonts w:ascii="Vrinda" w:eastAsia="SimSun" w:hAnsi="Vrinda" w:cs="Vrinda"/>
          <w:sz w:val="8"/>
          <w:szCs w:val="8"/>
          <w:cs/>
          <w:lang w:bidi="bn-IN"/>
        </w:rPr>
      </w:pPr>
    </w:p>
    <w:p w:rsidR="00695E83" w:rsidRPr="00C6036C" w:rsidRDefault="00695E83" w:rsidP="00F44071">
      <w:pPr>
        <w:tabs>
          <w:tab w:val="right" w:leader="dot" w:pos="0"/>
          <w:tab w:val="left" w:pos="4765"/>
        </w:tabs>
        <w:spacing w:after="0" w:line="240" w:lineRule="auto"/>
        <w:rPr>
          <w:rFonts w:ascii="Vrinda" w:eastAsia="SimSun" w:hAnsi="Vrinda" w:cs="Vrinda"/>
          <w:sz w:val="20"/>
          <w:szCs w:val="20"/>
          <w:cs/>
          <w:lang w:bidi="bn-IN"/>
        </w:rPr>
      </w:pPr>
      <w:r w:rsidRPr="00C6036C">
        <w:rPr>
          <w:rFonts w:ascii="Arial" w:hAnsi="Arial" w:cs="Arial"/>
          <w:sz w:val="20"/>
          <w:szCs w:val="20"/>
        </w:rPr>
        <w:t>1 = Respondent/caregiver refused</w:t>
      </w:r>
      <w:r w:rsidR="00485094">
        <w:rPr>
          <w:rFonts w:ascii="Arial" w:hAnsi="Arial" w:cs="Arial"/>
          <w:sz w:val="20"/>
          <w:szCs w:val="20"/>
        </w:rPr>
        <w:t xml:space="preserve"> </w:t>
      </w:r>
      <w:r w:rsidR="00E94D1D" w:rsidRPr="00C6036C">
        <w:rPr>
          <w:rFonts w:ascii="SutonnyMJ" w:hAnsi="SutonnyMJ" w:cs="SutonnyMJ"/>
        </w:rPr>
        <w:t>(</w:t>
      </w:r>
      <w:r w:rsidR="006E4819" w:rsidRPr="00C6036C">
        <w:rPr>
          <w:rFonts w:ascii="SutonnyMJ" w:hAnsi="SutonnyMJ" w:cs="SutonnyMJ"/>
        </w:rPr>
        <w:t xml:space="preserve">DËi`vZv/ cwiPhv©Kvix cÖZ¨vL¨vb K‡i‡Q) </w:t>
      </w:r>
    </w:p>
    <w:p w:rsidR="00695E83" w:rsidRPr="00C6036C" w:rsidRDefault="00695E83" w:rsidP="00F44071">
      <w:pPr>
        <w:tabs>
          <w:tab w:val="right" w:leader="dot" w:pos="0"/>
          <w:tab w:val="left" w:pos="4765"/>
        </w:tabs>
        <w:spacing w:after="0" w:line="240" w:lineRule="auto"/>
        <w:rPr>
          <w:rFonts w:ascii="Vrinda" w:eastAsia="SimSun" w:hAnsi="Vrinda" w:cs="Vrinda"/>
          <w:sz w:val="20"/>
          <w:szCs w:val="20"/>
          <w:cs/>
          <w:lang w:bidi="bn-IN"/>
        </w:rPr>
      </w:pPr>
      <w:r w:rsidRPr="00C6036C">
        <w:rPr>
          <w:rFonts w:ascii="Arial" w:hAnsi="Arial" w:cs="Arial"/>
          <w:sz w:val="20"/>
          <w:szCs w:val="20"/>
        </w:rPr>
        <w:t>2 = Did not have a toy ball to deliver</w:t>
      </w:r>
      <w:r w:rsidR="00485094">
        <w:rPr>
          <w:rFonts w:ascii="Arial" w:hAnsi="Arial" w:cs="Arial"/>
          <w:sz w:val="20"/>
          <w:szCs w:val="20"/>
        </w:rPr>
        <w:t xml:space="preserve"> </w:t>
      </w:r>
      <w:r w:rsidR="006E4819" w:rsidRPr="00C6036C">
        <w:rPr>
          <w:rFonts w:ascii="SutonnyMJ" w:hAnsi="SutonnyMJ" w:cs="SutonnyMJ"/>
        </w:rPr>
        <w:t xml:space="preserve">(weZib Kivi Rb¨ †Ljbv ej wQj bv) </w:t>
      </w:r>
    </w:p>
    <w:p w:rsidR="00E94D1D" w:rsidRPr="00C6036C" w:rsidRDefault="00695E83" w:rsidP="00F44071">
      <w:pPr>
        <w:tabs>
          <w:tab w:val="right" w:leader="dot" w:pos="0"/>
          <w:tab w:val="left" w:pos="4765"/>
        </w:tabs>
        <w:spacing w:after="0" w:line="240" w:lineRule="auto"/>
        <w:rPr>
          <w:rFonts w:ascii="Vrinda" w:eastAsia="SimSun" w:hAnsi="Vrinda" w:cs="Vrinda"/>
          <w:sz w:val="20"/>
          <w:szCs w:val="20"/>
          <w:cs/>
          <w:lang w:bidi="bn-IN"/>
        </w:rPr>
      </w:pPr>
      <w:r w:rsidRPr="00C6036C">
        <w:rPr>
          <w:rFonts w:ascii="Arial" w:hAnsi="Arial" w:cs="Arial"/>
          <w:sz w:val="20"/>
          <w:szCs w:val="20"/>
        </w:rPr>
        <w:t>77 = Other (specify)</w:t>
      </w:r>
      <w:r w:rsidR="006E4819" w:rsidRPr="00C6036C">
        <w:rPr>
          <w:rFonts w:ascii="SutonnyMJ" w:hAnsi="SutonnyMJ" w:cs="SutonnyMJ"/>
        </w:rPr>
        <w:t xml:space="preserve">[Ab¨vb¨ (wbw`©ó K‡i wjLyb)] </w:t>
      </w:r>
    </w:p>
    <w:p w:rsidR="00E94D1D" w:rsidRPr="00C6036C" w:rsidRDefault="00E94D1D" w:rsidP="00E94D1D">
      <w:pPr>
        <w:tabs>
          <w:tab w:val="right" w:leader="dot" w:pos="0"/>
          <w:tab w:val="left" w:pos="4765"/>
        </w:tabs>
        <w:spacing w:after="0" w:line="240" w:lineRule="auto"/>
        <w:rPr>
          <w:rFonts w:ascii="Vrinda" w:eastAsia="SimSun" w:hAnsi="Vrinda" w:cs="Vrinda"/>
          <w:sz w:val="20"/>
          <w:szCs w:val="20"/>
          <w:lang w:bidi="bn-IN"/>
        </w:rPr>
      </w:pPr>
    </w:p>
    <w:p w:rsidR="003F41CB" w:rsidRDefault="003F41CB" w:rsidP="00AC23F9">
      <w:pPr>
        <w:spacing w:after="0" w:line="240" w:lineRule="auto"/>
        <w:jc w:val="both"/>
        <w:rPr>
          <w:rFonts w:ascii="Arial" w:hAnsi="Arial" w:cs="Arial"/>
          <w:sz w:val="20"/>
          <w:szCs w:val="20"/>
        </w:rPr>
      </w:pPr>
      <w:r w:rsidRPr="003F41CB">
        <w:rPr>
          <w:rFonts w:ascii="Arial" w:hAnsi="Arial" w:cs="Arial"/>
          <w:sz w:val="20"/>
          <w:szCs w:val="20"/>
        </w:rPr>
        <w:t xml:space="preserve">PROMPT: Can you please show me the area where you prepare food? </w:t>
      </w:r>
    </w:p>
    <w:p w:rsidR="00142FE2" w:rsidRPr="00C6036C" w:rsidRDefault="007E7667" w:rsidP="00AC23F9">
      <w:pPr>
        <w:spacing w:after="0" w:line="240" w:lineRule="auto"/>
        <w:jc w:val="both"/>
        <w:rPr>
          <w:rFonts w:ascii="Vrinda" w:hAnsi="Vrinda"/>
          <w:sz w:val="20"/>
          <w:szCs w:val="20"/>
          <w:lang w:bidi="bn-BD"/>
        </w:rPr>
      </w:pPr>
      <w:r w:rsidRPr="00C6036C">
        <w:rPr>
          <w:rFonts w:ascii="SutonnyMJ" w:hAnsi="SutonnyMJ" w:cs="SutonnyMJ"/>
        </w:rPr>
        <w:t>(</w:t>
      </w:r>
      <w:r w:rsidR="006E4819" w:rsidRPr="00C6036C">
        <w:rPr>
          <w:rFonts w:ascii="SutonnyMJ" w:hAnsi="SutonnyMJ" w:cs="SutonnyMJ"/>
        </w:rPr>
        <w:t>AbyMÖnc~e©K Avcbv‡`i Lvevi ‰Zwii ¯’vb/ ivbœvNiwU Avgv‡K †`Lv‡eb wK?)</w:t>
      </w:r>
    </w:p>
    <w:p w:rsidR="00142FE2" w:rsidRPr="00C6036C" w:rsidRDefault="00142FE2" w:rsidP="00142FE2">
      <w:pPr>
        <w:spacing w:after="0" w:line="240" w:lineRule="auto"/>
        <w:jc w:val="both"/>
        <w:rPr>
          <w:rFonts w:ascii="Vrinda" w:hAnsi="Vrinda"/>
          <w:bCs/>
          <w:sz w:val="20"/>
          <w:szCs w:val="20"/>
        </w:rPr>
      </w:pPr>
    </w:p>
    <w:p w:rsidR="00847948" w:rsidRPr="00847948" w:rsidRDefault="007E7667" w:rsidP="00847948">
      <w:pPr>
        <w:spacing w:after="0" w:line="240" w:lineRule="auto"/>
        <w:jc w:val="both"/>
        <w:rPr>
          <w:rFonts w:ascii="Arial" w:hAnsi="Arial" w:cs="Arial"/>
          <w:sz w:val="8"/>
          <w:szCs w:val="8"/>
        </w:rPr>
      </w:pPr>
      <w:r w:rsidRPr="00C6036C">
        <w:rPr>
          <w:rFonts w:ascii="Arial" w:hAnsi="Arial" w:cs="Arial"/>
          <w:sz w:val="20"/>
          <w:szCs w:val="20"/>
        </w:rPr>
        <w:t>PROMPT: Hang fly tape</w:t>
      </w:r>
      <w:r w:rsidR="00D43426" w:rsidRPr="00C6036C">
        <w:rPr>
          <w:rFonts w:ascii="Arial" w:hAnsi="Arial" w:cs="Arial"/>
          <w:sz w:val="20"/>
          <w:szCs w:val="20"/>
        </w:rPr>
        <w:t xml:space="preserve"> as close as possible to the food preparation area. If there is more than one food prep</w:t>
      </w:r>
      <w:r w:rsidR="00F44071" w:rsidRPr="00C6036C">
        <w:rPr>
          <w:rFonts w:ascii="Arial" w:hAnsi="Arial" w:cs="Arial"/>
          <w:sz w:val="20"/>
          <w:szCs w:val="20"/>
        </w:rPr>
        <w:t>aration</w:t>
      </w:r>
      <w:r w:rsidR="00D43426" w:rsidRPr="00C6036C">
        <w:rPr>
          <w:rFonts w:ascii="Arial" w:hAnsi="Arial" w:cs="Arial"/>
          <w:sz w:val="20"/>
          <w:szCs w:val="20"/>
        </w:rPr>
        <w:t xml:space="preserve"> area, han</w:t>
      </w:r>
      <w:r w:rsidR="004F3AED" w:rsidRPr="00C6036C">
        <w:rPr>
          <w:rFonts w:ascii="Arial" w:hAnsi="Arial" w:cs="Arial"/>
          <w:sz w:val="20"/>
          <w:szCs w:val="20"/>
        </w:rPr>
        <w:t>g</w:t>
      </w:r>
      <w:r w:rsidR="00D43426" w:rsidRPr="00C6036C">
        <w:rPr>
          <w:rFonts w:ascii="Arial" w:hAnsi="Arial" w:cs="Arial"/>
          <w:sz w:val="20"/>
          <w:szCs w:val="20"/>
        </w:rPr>
        <w:t xml:space="preserve"> the strips near where food was most recently prepared. Do NOT hang the strips over or near to a cooking fire. Ask the respondents to leave the tape undisturbed.</w:t>
      </w:r>
    </w:p>
    <w:p w:rsidR="001701FD" w:rsidRPr="00C6036C" w:rsidRDefault="001701FD" w:rsidP="00D43426">
      <w:pPr>
        <w:spacing w:line="16" w:lineRule="atLeast"/>
        <w:jc w:val="both"/>
        <w:rPr>
          <w:rFonts w:ascii="Vrinda" w:hAnsi="Vrinda"/>
          <w:sz w:val="20"/>
          <w:szCs w:val="20"/>
          <w:cs/>
          <w:lang w:bidi="bn-IN"/>
        </w:rPr>
      </w:pPr>
      <w:r w:rsidRPr="00C6036C">
        <w:rPr>
          <w:rFonts w:ascii="SutonnyMJ" w:hAnsi="SutonnyMJ" w:cs="SutonnyMJ"/>
        </w:rPr>
        <w:t xml:space="preserve">(gvwQ aivi dvu` hZUv m¤¢e Lvevi ˆZwii ¯’vb/ ivbœvN‡ii KvQvKvwQ †Svjv‡Z n‡e| hw` †Kvb Lvbvq GKvwaK Lvevi ˆZwii ¯’vb/ ivbœvNi _v‡K, Zvn‡j me©‡kl †h ¯’vb/ ivbœvN‡i Lvevi ˆZwi Kiv n‡q‡Q †mLv‡b gvwQ aivi dvu` †Svjv‡Z n‡e| ivbœvN‡i Av¸‡bi KvQvKvwQ ev Dc‡i gvwQ aivi dvu` †Svjv‡eb bv| gvwQ aivi dvu` †Svjv‡bvi c‡i DËi`vZv‡K Bnv bovPov bv K‡i w¯’ifv‡e h_v¯’v‡b ivL‡Z Aby‡iva Kiæb|)  </w:t>
      </w:r>
    </w:p>
    <w:p w:rsidR="00BB64F8" w:rsidRDefault="00BB64F8" w:rsidP="00695E83">
      <w:pPr>
        <w:spacing w:after="0" w:line="240" w:lineRule="auto"/>
        <w:rPr>
          <w:rFonts w:ascii="Arial" w:hAnsi="Arial" w:cs="Arial"/>
          <w:sz w:val="20"/>
          <w:szCs w:val="20"/>
        </w:rPr>
      </w:pPr>
      <w:r w:rsidRPr="00BB64F8">
        <w:rPr>
          <w:rFonts w:ascii="Arial" w:hAnsi="Arial" w:cs="Arial"/>
          <w:sz w:val="20"/>
          <w:szCs w:val="20"/>
        </w:rPr>
        <w:t xml:space="preserve">2.4 Record the time that the fly tapewas hung at the food preperation area (24H format, HH:MM) </w:t>
      </w:r>
    </w:p>
    <w:p w:rsidR="00695E83" w:rsidRPr="00C6036C" w:rsidRDefault="001701FD" w:rsidP="00695E83">
      <w:pPr>
        <w:spacing w:after="0" w:line="240" w:lineRule="auto"/>
        <w:rPr>
          <w:rFonts w:ascii="Vrinda" w:hAnsi="Vrinda"/>
          <w:sz w:val="20"/>
          <w:szCs w:val="20"/>
          <w:cs/>
          <w:lang w:val="bn-IN" w:bidi="bn-IN"/>
        </w:rPr>
      </w:pPr>
      <w:r w:rsidRPr="00C6036C">
        <w:rPr>
          <w:rFonts w:ascii="SutonnyMJ" w:hAnsi="SutonnyMJ" w:cs="SutonnyMJ"/>
        </w:rPr>
        <w:t>[Lvevi ˆZwii ¯’v‡b gvwQ aivi dvu` †Svjv‡bvi mgq wjwce× Kiæb (</w:t>
      </w:r>
      <w:r w:rsidRPr="00C6036C">
        <w:rPr>
          <w:rFonts w:ascii="Vrinda" w:eastAsia="SimSun" w:hAnsi="Vrinda" w:cs="Vrinda"/>
          <w:sz w:val="20"/>
          <w:szCs w:val="20"/>
          <w:lang w:bidi="bn-BD"/>
        </w:rPr>
        <w:t xml:space="preserve">24 </w:t>
      </w:r>
      <w:r w:rsidRPr="00C6036C">
        <w:rPr>
          <w:rFonts w:ascii="SutonnyMJ" w:hAnsi="SutonnyMJ" w:cs="SutonnyMJ"/>
        </w:rPr>
        <w:t>N›Uv wnmv‡e, N›Uv: wgwbU)]</w:t>
      </w:r>
    </w:p>
    <w:p w:rsidR="00695E83" w:rsidRPr="00C6036C" w:rsidRDefault="00695E83" w:rsidP="00695E83">
      <w:pPr>
        <w:spacing w:after="0" w:line="240" w:lineRule="auto"/>
        <w:rPr>
          <w:rFonts w:ascii="Vrinda" w:hAnsi="Vrinda"/>
          <w:sz w:val="20"/>
          <w:szCs w:val="20"/>
          <w:cs/>
          <w:lang w:bidi="bn-IN"/>
        </w:rPr>
      </w:pPr>
    </w:p>
    <w:p w:rsidR="002E58DA" w:rsidRDefault="002E58DA" w:rsidP="00AC23F9">
      <w:pPr>
        <w:spacing w:after="0" w:line="240" w:lineRule="auto"/>
        <w:jc w:val="both"/>
        <w:rPr>
          <w:rFonts w:ascii="Arial" w:hAnsi="Arial" w:cs="Arial"/>
          <w:sz w:val="20"/>
          <w:szCs w:val="20"/>
        </w:rPr>
      </w:pPr>
      <w:r w:rsidRPr="002E58DA">
        <w:rPr>
          <w:rFonts w:ascii="Arial" w:hAnsi="Arial" w:cs="Arial"/>
          <w:sz w:val="20"/>
          <w:szCs w:val="20"/>
        </w:rPr>
        <w:t xml:space="preserve">PROMPT: Can you please show me your primary latrinearea? </w:t>
      </w:r>
    </w:p>
    <w:p w:rsidR="00E14BA9" w:rsidRPr="00C6036C" w:rsidRDefault="001701FD" w:rsidP="00AC23F9">
      <w:pPr>
        <w:spacing w:after="0" w:line="240" w:lineRule="auto"/>
        <w:jc w:val="both"/>
        <w:rPr>
          <w:rFonts w:ascii="Vrinda" w:hAnsi="Vrinda" w:cs="Vrinda"/>
          <w:sz w:val="20"/>
          <w:szCs w:val="20"/>
          <w:lang w:bidi="bn-IN"/>
        </w:rPr>
      </w:pPr>
      <w:r w:rsidRPr="00C6036C">
        <w:rPr>
          <w:rFonts w:ascii="SutonnyMJ" w:hAnsi="SutonnyMJ" w:cs="SutonnyMJ"/>
        </w:rPr>
        <w:t xml:space="preserve">(AbyMÖnc~e©K Avcbv‡`i </w:t>
      </w:r>
      <w:r w:rsidR="00D67777" w:rsidRPr="00C6036C">
        <w:rPr>
          <w:rFonts w:ascii="SutonnyMJ" w:hAnsi="SutonnyMJ" w:cs="SutonnyMJ"/>
        </w:rPr>
        <w:t>cÖv_wgKfv‡e e¨eüZ Uq‡j‡Ui ¯’vbwU</w:t>
      </w:r>
      <w:r w:rsidR="008368B5" w:rsidRPr="00C6036C">
        <w:rPr>
          <w:rFonts w:ascii="SutonnyMJ" w:hAnsi="SutonnyMJ" w:cs="SutonnyMJ"/>
        </w:rPr>
        <w:t>/Uq‡jUwU</w:t>
      </w:r>
      <w:r w:rsidRPr="00C6036C">
        <w:rPr>
          <w:rFonts w:ascii="SutonnyMJ" w:hAnsi="SutonnyMJ" w:cs="SutonnyMJ"/>
        </w:rPr>
        <w:t xml:space="preserve"> Avgv‡K †`Lv‡eb wK?)</w:t>
      </w:r>
    </w:p>
    <w:p w:rsidR="00AC23F9" w:rsidRPr="00C6036C" w:rsidRDefault="00AC23F9" w:rsidP="00AC23F9">
      <w:pPr>
        <w:spacing w:after="0" w:line="240" w:lineRule="auto"/>
        <w:jc w:val="both"/>
        <w:rPr>
          <w:rFonts w:ascii="Vrinda" w:hAnsi="Vrinda"/>
          <w:bCs/>
          <w:sz w:val="20"/>
          <w:szCs w:val="20"/>
        </w:rPr>
      </w:pPr>
    </w:p>
    <w:p w:rsidR="00D43426" w:rsidRPr="00C6036C" w:rsidRDefault="007E7667" w:rsidP="00AC23F9">
      <w:pPr>
        <w:spacing w:after="0" w:line="240" w:lineRule="auto"/>
        <w:jc w:val="both"/>
        <w:rPr>
          <w:rFonts w:ascii="Arial" w:hAnsi="Arial" w:cs="Arial"/>
          <w:sz w:val="20"/>
          <w:szCs w:val="20"/>
        </w:rPr>
      </w:pPr>
      <w:r w:rsidRPr="00C6036C">
        <w:rPr>
          <w:rFonts w:ascii="Arial" w:hAnsi="Arial" w:cs="Arial"/>
          <w:sz w:val="20"/>
          <w:szCs w:val="20"/>
        </w:rPr>
        <w:lastRenderedPageBreak/>
        <w:t>PROMPT: Hang fly tape</w:t>
      </w:r>
      <w:r w:rsidR="00D43426" w:rsidRPr="00C6036C">
        <w:rPr>
          <w:rFonts w:ascii="Arial" w:hAnsi="Arial" w:cs="Arial"/>
          <w:sz w:val="20"/>
          <w:szCs w:val="20"/>
        </w:rPr>
        <w:t xml:space="preserve"> as close as possible to the primary latrine area. If there is more than one primary latrine area, han</w:t>
      </w:r>
      <w:r w:rsidR="004F3AED" w:rsidRPr="00C6036C">
        <w:rPr>
          <w:rFonts w:ascii="Arial" w:hAnsi="Arial" w:cs="Arial"/>
          <w:sz w:val="20"/>
          <w:szCs w:val="20"/>
        </w:rPr>
        <w:t>g</w:t>
      </w:r>
      <w:r w:rsidR="00D43426" w:rsidRPr="00C6036C">
        <w:rPr>
          <w:rFonts w:ascii="Arial" w:hAnsi="Arial" w:cs="Arial"/>
          <w:sz w:val="20"/>
          <w:szCs w:val="20"/>
        </w:rPr>
        <w:t xml:space="preserve"> the strips near the latrine that the respondent used most recently.Ask the respondents to leave the tape undisturbed.</w:t>
      </w:r>
    </w:p>
    <w:p w:rsidR="001701FD" w:rsidRPr="00C6036C" w:rsidRDefault="001701FD" w:rsidP="00AC23F9">
      <w:pPr>
        <w:spacing w:after="0" w:line="240" w:lineRule="auto"/>
        <w:jc w:val="both"/>
        <w:rPr>
          <w:rFonts w:ascii="Vrinda" w:hAnsi="Vrinda"/>
          <w:sz w:val="20"/>
          <w:szCs w:val="20"/>
          <w:lang w:bidi="bn-IN"/>
        </w:rPr>
      </w:pPr>
      <w:r w:rsidRPr="00C6036C">
        <w:rPr>
          <w:rFonts w:ascii="SutonnyMJ" w:hAnsi="SutonnyMJ" w:cs="SutonnyMJ"/>
        </w:rPr>
        <w:t xml:space="preserve">(gvwQ aivi dvu` hZUv m¤¢e </w:t>
      </w:r>
      <w:r w:rsidR="00D67777" w:rsidRPr="00C6036C">
        <w:rPr>
          <w:rFonts w:ascii="SutonnyMJ" w:hAnsi="SutonnyMJ" w:cs="SutonnyMJ"/>
        </w:rPr>
        <w:t>cÖv_wgKfv‡e e¨eüZ Uq‡j‡Ui</w:t>
      </w:r>
      <w:r w:rsidRPr="00C6036C">
        <w:rPr>
          <w:rFonts w:ascii="SutonnyMJ" w:hAnsi="SutonnyMJ" w:cs="SutonnyMJ"/>
        </w:rPr>
        <w:t xml:space="preserve">i KvQvKvwQ †Svjv‡Z n‡e| hw` †Kvb Lvbvq GKvwaK </w:t>
      </w:r>
      <w:r w:rsidR="00D67777" w:rsidRPr="00C6036C">
        <w:rPr>
          <w:rFonts w:ascii="SutonnyMJ" w:hAnsi="SutonnyMJ" w:cs="SutonnyMJ"/>
        </w:rPr>
        <w:t>Uq‡jU</w:t>
      </w:r>
      <w:r w:rsidRPr="00C6036C">
        <w:rPr>
          <w:rFonts w:ascii="SutonnyMJ" w:hAnsi="SutonnyMJ" w:cs="SutonnyMJ"/>
        </w:rPr>
        <w:t xml:space="preserve"> _v‡K, </w:t>
      </w:r>
      <w:r w:rsidR="008721F0" w:rsidRPr="00C6036C">
        <w:rPr>
          <w:rFonts w:ascii="SutonnyMJ" w:hAnsi="SutonnyMJ" w:cs="SutonnyMJ"/>
        </w:rPr>
        <w:t xml:space="preserve">Zvn‡j Uv‡M©U wkïi gvme©‡kl †h Uq‡jUwU </w:t>
      </w:r>
      <w:r w:rsidR="00223F91" w:rsidRPr="00C6036C">
        <w:rPr>
          <w:rFonts w:ascii="SutonnyMJ" w:hAnsi="SutonnyMJ"/>
          <w:sz w:val="20"/>
          <w:szCs w:val="20"/>
        </w:rPr>
        <w:t>e¨envi</w:t>
      </w:r>
      <w:r w:rsidR="008721F0" w:rsidRPr="00C6036C">
        <w:rPr>
          <w:rFonts w:ascii="SutonnyMJ" w:hAnsi="SutonnyMJ" w:cs="SutonnyMJ"/>
        </w:rPr>
        <w:t>K</w:t>
      </w:r>
      <w:r w:rsidR="004D4260" w:rsidRPr="00C6036C">
        <w:rPr>
          <w:rFonts w:ascii="SutonnyMJ" w:hAnsi="SutonnyMJ" w:cs="SutonnyMJ"/>
        </w:rPr>
        <w:t>‡</w:t>
      </w:r>
      <w:r w:rsidR="008721F0" w:rsidRPr="00C6036C">
        <w:rPr>
          <w:rFonts w:ascii="SutonnyMJ" w:hAnsi="SutonnyMJ" w:cs="SutonnyMJ"/>
        </w:rPr>
        <w:t>i</w:t>
      </w:r>
      <w:r w:rsidR="004D4260" w:rsidRPr="00C6036C">
        <w:rPr>
          <w:rFonts w:ascii="SutonnyMJ" w:hAnsi="SutonnyMJ" w:cs="SutonnyMJ"/>
        </w:rPr>
        <w:t>‡Q</w:t>
      </w:r>
      <w:r w:rsidR="008721F0" w:rsidRPr="00C6036C">
        <w:rPr>
          <w:rFonts w:ascii="SutonnyMJ" w:hAnsi="SutonnyMJ" w:cs="SutonnyMJ"/>
        </w:rPr>
        <w:t>†mLv‡b gvwQ aivi dvu` †Svjv‡Z n‡e| gvwQ aivi dvu` †Svjv‡bvi c‡i DËi`vZv</w:t>
      </w:r>
      <w:r w:rsidRPr="00C6036C">
        <w:rPr>
          <w:rFonts w:ascii="SutonnyMJ" w:hAnsi="SutonnyMJ" w:cs="SutonnyMJ"/>
        </w:rPr>
        <w:t xml:space="preserve">‡K Bnv bovPov bv K‡i w¯’ifv‡e h_v¯’v‡b ivL‡Z Aby‡iva Kiæb|)  </w:t>
      </w:r>
    </w:p>
    <w:p w:rsidR="00702294" w:rsidRPr="00C6036C" w:rsidRDefault="00702294" w:rsidP="00AC23F9">
      <w:pPr>
        <w:spacing w:after="0" w:line="240" w:lineRule="auto"/>
        <w:jc w:val="both"/>
        <w:rPr>
          <w:rFonts w:ascii="Vrinda" w:hAnsi="Vrinda"/>
          <w:sz w:val="20"/>
          <w:szCs w:val="20"/>
          <w:cs/>
          <w:lang w:bidi="bn-BD"/>
        </w:rPr>
      </w:pPr>
    </w:p>
    <w:p w:rsidR="00695E83" w:rsidRPr="00C6036C" w:rsidRDefault="008C581F" w:rsidP="00AC23F9">
      <w:pPr>
        <w:spacing w:after="0" w:line="240" w:lineRule="auto"/>
        <w:jc w:val="both"/>
        <w:rPr>
          <w:rFonts w:ascii="Arial" w:hAnsi="Arial" w:cs="Arial"/>
          <w:sz w:val="20"/>
          <w:szCs w:val="20"/>
        </w:rPr>
      </w:pPr>
      <w:r w:rsidRPr="008C581F">
        <w:rPr>
          <w:rFonts w:ascii="Arial" w:hAnsi="Arial" w:cs="Arial"/>
          <w:sz w:val="20"/>
          <w:szCs w:val="20"/>
        </w:rPr>
        <w:t>2.5. Record the time that the fly tape was hung at the primary latrine area (24H format, HH:MM)</w:t>
      </w:r>
      <w:ins w:id="8" w:author="srahman" w:date="2015-04-02T11:10:00Z">
        <w:r w:rsidR="004C6115">
          <w:rPr>
            <w:rFonts w:ascii="Arial" w:hAnsi="Arial" w:cs="Arial"/>
            <w:sz w:val="20"/>
            <w:szCs w:val="20"/>
          </w:rPr>
          <w:t xml:space="preserve"> </w:t>
        </w:r>
      </w:ins>
      <w:ins w:id="9" w:author="srahman" w:date="2015-04-02T11:11:00Z">
        <w:r w:rsidR="004C6115">
          <w:rPr>
            <w:rFonts w:ascii="Arial" w:hAnsi="Arial" w:cs="Arial"/>
            <w:sz w:val="20"/>
            <w:szCs w:val="20"/>
          </w:rPr>
          <w:t>(</w:t>
        </w:r>
      </w:ins>
      <w:ins w:id="10" w:author="srahman" w:date="2015-04-02T11:10:00Z">
        <w:r w:rsidR="004C6115">
          <w:rPr>
            <w:rFonts w:ascii="Arial" w:hAnsi="Arial" w:cs="Arial"/>
            <w:sz w:val="20"/>
            <w:szCs w:val="20"/>
          </w:rPr>
          <w:t xml:space="preserve">Put </w:t>
        </w:r>
      </w:ins>
      <w:ins w:id="11" w:author="srahman" w:date="2015-04-02T11:11:00Z">
        <w:r w:rsidR="004C6115">
          <w:rPr>
            <w:rFonts w:ascii="Arial" w:hAnsi="Arial" w:cs="Arial"/>
            <w:sz w:val="20"/>
            <w:szCs w:val="20"/>
          </w:rPr>
          <w:t>00:00 if no toilet found</w:t>
        </w:r>
      </w:ins>
      <w:ins w:id="12" w:author="srahman" w:date="2015-04-02T11:12:00Z">
        <w:r w:rsidR="004C6115">
          <w:rPr>
            <w:rFonts w:ascii="Arial" w:hAnsi="Arial" w:cs="Arial"/>
            <w:sz w:val="20"/>
            <w:szCs w:val="20"/>
          </w:rPr>
          <w:t>/ open def</w:t>
        </w:r>
      </w:ins>
      <w:ins w:id="13" w:author="srahman" w:date="2015-04-02T11:20:00Z">
        <w:r w:rsidR="00575AE3">
          <w:rPr>
            <w:rFonts w:ascii="Arial" w:hAnsi="Arial" w:cs="Arial"/>
            <w:sz w:val="20"/>
            <w:szCs w:val="20"/>
          </w:rPr>
          <w:t>e</w:t>
        </w:r>
      </w:ins>
      <w:ins w:id="14" w:author="srahman" w:date="2015-04-02T11:12:00Z">
        <w:r w:rsidR="004C6115">
          <w:rPr>
            <w:rFonts w:ascii="Arial" w:hAnsi="Arial" w:cs="Arial"/>
            <w:sz w:val="20"/>
            <w:szCs w:val="20"/>
          </w:rPr>
          <w:t>cation</w:t>
        </w:r>
      </w:ins>
      <w:ins w:id="15" w:author="srahman" w:date="2015-04-02T11:11:00Z">
        <w:r w:rsidR="004C6115">
          <w:rPr>
            <w:rFonts w:ascii="Arial" w:hAnsi="Arial" w:cs="Arial"/>
            <w:sz w:val="20"/>
            <w:szCs w:val="20"/>
          </w:rPr>
          <w:t>)</w:t>
        </w:r>
      </w:ins>
    </w:p>
    <w:p w:rsidR="001701FD" w:rsidRPr="00C6036C" w:rsidRDefault="001701FD" w:rsidP="00AC23F9">
      <w:pPr>
        <w:spacing w:after="0" w:line="240" w:lineRule="auto"/>
        <w:jc w:val="both"/>
        <w:rPr>
          <w:rFonts w:ascii="SutonnyMJ" w:hAnsi="SutonnyMJ" w:cs="SutonnyMJ"/>
        </w:rPr>
      </w:pPr>
      <w:r w:rsidRPr="00C6036C">
        <w:rPr>
          <w:rFonts w:ascii="SutonnyMJ" w:hAnsi="SutonnyMJ" w:cs="SutonnyMJ"/>
        </w:rPr>
        <w:t>[</w:t>
      </w:r>
      <w:r w:rsidR="00B64F76" w:rsidRPr="00C6036C">
        <w:rPr>
          <w:rFonts w:ascii="SutonnyMJ" w:hAnsi="SutonnyMJ" w:cs="SutonnyMJ"/>
        </w:rPr>
        <w:t>Uq‡j‡U</w:t>
      </w:r>
      <w:r w:rsidR="00FC2EFC" w:rsidRPr="00C6036C">
        <w:rPr>
          <w:rFonts w:ascii="SutonnyMJ" w:hAnsi="SutonnyMJ" w:cs="SutonnyMJ"/>
        </w:rPr>
        <w:t>i Av‡kcv‡k</w:t>
      </w:r>
      <w:r w:rsidRPr="00C6036C">
        <w:rPr>
          <w:rFonts w:ascii="SutonnyMJ" w:hAnsi="SutonnyMJ" w:cs="SutonnyMJ"/>
        </w:rPr>
        <w:t>gvwQ aivi dvu` †Svjv‡bvi mgq wjwce× Kiæb| (</w:t>
      </w:r>
      <w:r w:rsidRPr="00C6036C">
        <w:rPr>
          <w:rFonts w:ascii="Vrinda" w:eastAsia="SimSun" w:hAnsi="Vrinda" w:cs="Vrinda"/>
          <w:sz w:val="20"/>
          <w:szCs w:val="20"/>
          <w:lang w:bidi="bn-BD"/>
        </w:rPr>
        <w:t xml:space="preserve">24 </w:t>
      </w:r>
      <w:r w:rsidRPr="00C6036C">
        <w:rPr>
          <w:rFonts w:ascii="SutonnyMJ" w:hAnsi="SutonnyMJ" w:cs="SutonnyMJ"/>
        </w:rPr>
        <w:t>N›Uv wnmv‡e, N›Uv: wgwbU)</w:t>
      </w:r>
      <w:ins w:id="16" w:author="srahman" w:date="2015-04-02T11:12:00Z">
        <w:r w:rsidR="004C6115">
          <w:rPr>
            <w:rFonts w:ascii="SutonnyMJ" w:hAnsi="SutonnyMJ" w:cs="SutonnyMJ"/>
          </w:rPr>
          <w:t xml:space="preserve"> (hw` Uh‡jU bv _v‡K/ †</w:t>
        </w:r>
      </w:ins>
      <w:ins w:id="17" w:author="srahman" w:date="2015-04-02T11:13:00Z">
        <w:r w:rsidR="004C6115">
          <w:rPr>
            <w:rFonts w:ascii="SutonnyMJ" w:hAnsi="SutonnyMJ" w:cs="SutonnyMJ"/>
          </w:rPr>
          <w:t>Lvjv hvqMvq cvqLvbv K‡i Z‡e 00:00 c~iY Kiæb)</w:t>
        </w:r>
      </w:ins>
      <w:r w:rsidRPr="00C6036C">
        <w:rPr>
          <w:rFonts w:ascii="SutonnyMJ" w:hAnsi="SutonnyMJ" w:cs="SutonnyMJ"/>
        </w:rPr>
        <w:t>]</w:t>
      </w:r>
    </w:p>
    <w:p w:rsidR="00E94D1D" w:rsidRPr="00C6036C" w:rsidRDefault="00E94D1D" w:rsidP="00F403A3">
      <w:pPr>
        <w:spacing w:after="0" w:line="240" w:lineRule="auto"/>
        <w:rPr>
          <w:rFonts w:ascii="Vrinda" w:hAnsi="Vrinda"/>
          <w:sz w:val="20"/>
          <w:szCs w:val="20"/>
          <w:lang w:bidi="bn-BD"/>
        </w:rPr>
      </w:pPr>
    </w:p>
    <w:p w:rsidR="00636530" w:rsidRPr="00847948" w:rsidRDefault="00AC23F9" w:rsidP="00636530">
      <w:pPr>
        <w:spacing w:after="0" w:line="240" w:lineRule="auto"/>
        <w:rPr>
          <w:rFonts w:ascii="Helvetica" w:hAnsi="Helvetica" w:cs="Arial"/>
          <w:b/>
          <w:caps/>
          <w:u w:val="single"/>
        </w:rPr>
      </w:pPr>
      <w:r w:rsidRPr="00847948">
        <w:rPr>
          <w:rFonts w:ascii="Helvetica" w:hAnsi="Helvetica" w:cs="Arial"/>
          <w:b/>
          <w:caps/>
          <w:u w:val="single"/>
        </w:rPr>
        <w:t>SECTION 3</w:t>
      </w:r>
      <w:r w:rsidR="00636530" w:rsidRPr="00847948">
        <w:rPr>
          <w:rFonts w:ascii="Helvetica" w:hAnsi="Helvetica" w:cs="Arial"/>
          <w:b/>
          <w:caps/>
          <w:u w:val="single"/>
        </w:rPr>
        <w:t>. HAND RINSE SAMPLING</w:t>
      </w:r>
    </w:p>
    <w:p w:rsidR="00A6762E" w:rsidRPr="00847948" w:rsidRDefault="00A6762E" w:rsidP="00636530">
      <w:pPr>
        <w:spacing w:after="0" w:line="240" w:lineRule="auto"/>
        <w:rPr>
          <w:rFonts w:ascii="Arial" w:hAnsi="Arial" w:cs="Arial"/>
          <w:b/>
          <w:caps/>
          <w:sz w:val="12"/>
          <w:szCs w:val="12"/>
          <w:u w:val="single"/>
        </w:rPr>
      </w:pPr>
    </w:p>
    <w:p w:rsidR="00A6762E" w:rsidRPr="00847948" w:rsidRDefault="00A6762E" w:rsidP="00A6762E">
      <w:pPr>
        <w:spacing w:after="0" w:line="240" w:lineRule="auto"/>
        <w:rPr>
          <w:rFonts w:ascii="Helvetica" w:hAnsi="Helvetica" w:cs="Arial"/>
          <w:b/>
        </w:rPr>
      </w:pPr>
      <w:r w:rsidRPr="00847948">
        <w:rPr>
          <w:rFonts w:ascii="Helvetica" w:hAnsi="Helvetica" w:cs="Arial"/>
          <w:b/>
        </w:rPr>
        <w:t xml:space="preserve">NOTE: This section will be filled out for all households </w:t>
      </w:r>
      <w:r w:rsidR="00420745" w:rsidRPr="00847948">
        <w:rPr>
          <w:rFonts w:ascii="Helvetica" w:hAnsi="Helvetica" w:cs="Arial"/>
          <w:b/>
        </w:rPr>
        <w:t xml:space="preserve">enrolled </w:t>
      </w:r>
      <w:r w:rsidRPr="00847948">
        <w:rPr>
          <w:rFonts w:ascii="Helvetica" w:hAnsi="Helvetica" w:cs="Arial"/>
          <w:b/>
        </w:rPr>
        <w:t xml:space="preserve">in the </w:t>
      </w:r>
      <w:r w:rsidR="00420745" w:rsidRPr="00847948">
        <w:rPr>
          <w:rFonts w:ascii="Helvetica" w:hAnsi="Helvetica" w:cs="Arial"/>
          <w:b/>
        </w:rPr>
        <w:t xml:space="preserve">endline </w:t>
      </w:r>
      <w:r w:rsidRPr="00847948">
        <w:rPr>
          <w:rFonts w:ascii="Helvetica" w:hAnsi="Helvetica" w:cs="Arial"/>
          <w:b/>
        </w:rPr>
        <w:t>EE subset and for selected households in the hygiene arm.</w:t>
      </w:r>
    </w:p>
    <w:p w:rsidR="00A6762E" w:rsidRPr="00A6762E" w:rsidRDefault="00496953" w:rsidP="00A6762E">
      <w:pPr>
        <w:spacing w:after="0" w:line="240" w:lineRule="auto"/>
        <w:rPr>
          <w:rFonts w:ascii="Helvetica" w:hAnsi="Helvetica" w:cs="Arial"/>
        </w:rPr>
      </w:pPr>
      <w:r>
        <w:rPr>
          <w:rFonts w:ascii="SutonnyMJ" w:hAnsi="SutonnyMJ" w:cs="SutonnyMJ"/>
        </w:rPr>
        <w:t>[</w:t>
      </w:r>
      <w:r w:rsidR="00AD233D" w:rsidRPr="00961F72">
        <w:rPr>
          <w:rFonts w:ascii="SutonnyMJ" w:hAnsi="SutonnyMJ" w:cs="SutonnyMJ"/>
          <w:b/>
        </w:rPr>
        <w:t>‡bvUt</w:t>
      </w:r>
      <w:r w:rsidR="004C010F">
        <w:rPr>
          <w:rFonts w:ascii="SutonnyMJ" w:hAnsi="SutonnyMJ" w:cs="SutonnyMJ"/>
        </w:rPr>
        <w:t xml:space="preserve">GB †mKmbwU BÛjvB‡b </w:t>
      </w:r>
      <w:r>
        <w:rPr>
          <w:rFonts w:ascii="SutonnyMJ" w:hAnsi="SutonnyMJ" w:cs="SutonnyMJ"/>
        </w:rPr>
        <w:t>BB mve‡m‡U Gb‡ivjK„Z mKj Lvbvq Ges nvBwRb Av‡g©i wbe©vwPZ</w:t>
      </w:r>
      <w:r w:rsidR="00AB004C">
        <w:rPr>
          <w:rFonts w:ascii="SutonnyMJ" w:hAnsi="SutonnyMJ" w:cs="SutonnyMJ"/>
        </w:rPr>
        <w:t xml:space="preserve"> Lvbvq</w:t>
      </w:r>
      <w:r>
        <w:rPr>
          <w:rFonts w:ascii="SutonnyMJ" w:hAnsi="SutonnyMJ" w:cs="SutonnyMJ"/>
        </w:rPr>
        <w:t xml:space="preserve"> c~iY Ki‡Z n‡e|]</w:t>
      </w:r>
    </w:p>
    <w:p w:rsidR="009C0D41" w:rsidRDefault="009C0D41" w:rsidP="00A6762E">
      <w:pPr>
        <w:spacing w:after="0" w:line="240" w:lineRule="auto"/>
        <w:rPr>
          <w:rFonts w:ascii="Helvetica" w:hAnsi="Helvetica" w:cs="Arial"/>
        </w:rPr>
      </w:pPr>
    </w:p>
    <w:p w:rsidR="00A6762E" w:rsidRDefault="00A6762E" w:rsidP="00A6762E">
      <w:pPr>
        <w:spacing w:after="0" w:line="240" w:lineRule="auto"/>
        <w:rPr>
          <w:rFonts w:ascii="Helvetica" w:hAnsi="Helvetica" w:cs="Arial"/>
        </w:rPr>
      </w:pPr>
      <w:r w:rsidRPr="00A6762E">
        <w:rPr>
          <w:rFonts w:ascii="Helvetica" w:hAnsi="Helvetica" w:cs="Arial"/>
        </w:rPr>
        <w:t>3.0 Will you be filing out the hand rinse sampling section in this household?</w:t>
      </w:r>
    </w:p>
    <w:p w:rsidR="00322214" w:rsidRPr="00A6762E" w:rsidRDefault="00322214" w:rsidP="00A6762E">
      <w:pPr>
        <w:spacing w:after="0" w:line="240" w:lineRule="auto"/>
        <w:rPr>
          <w:rFonts w:ascii="Helvetica" w:hAnsi="Helvetica" w:cs="Arial"/>
        </w:rPr>
      </w:pPr>
      <w:r>
        <w:rPr>
          <w:rFonts w:ascii="SutonnyMJ" w:hAnsi="SutonnyMJ" w:cs="SutonnyMJ"/>
        </w:rPr>
        <w:t xml:space="preserve">[Avcwb wK GB Lvbvq </w:t>
      </w:r>
      <w:r w:rsidRPr="00C6036C">
        <w:rPr>
          <w:rFonts w:ascii="SutonnyMJ" w:hAnsi="SutonnyMJ" w:cs="SutonnyMJ"/>
        </w:rPr>
        <w:t>nvZ‡avqv cvwbi bgybv</w:t>
      </w:r>
      <w:r>
        <w:rPr>
          <w:rFonts w:ascii="SutonnyMJ" w:hAnsi="SutonnyMJ" w:cs="SutonnyMJ"/>
        </w:rPr>
        <w:t>†mKmb wU c~iY Ki‡Z Pvb?</w:t>
      </w:r>
      <w:r w:rsidR="00A01A5C">
        <w:rPr>
          <w:rFonts w:ascii="SutonnyMJ" w:hAnsi="SutonnyMJ" w:cs="SutonnyMJ"/>
        </w:rPr>
        <w:t>]</w:t>
      </w:r>
    </w:p>
    <w:p w:rsidR="00A6762E" w:rsidRPr="00C6036C" w:rsidRDefault="00A6762E" w:rsidP="00A6762E">
      <w:pPr>
        <w:pStyle w:val="ColorfulList-Accent11"/>
        <w:ind w:left="0"/>
        <w:rPr>
          <w:rFonts w:ascii="Vrinda" w:hAnsi="Vrinda"/>
          <w:sz w:val="20"/>
          <w:szCs w:val="20"/>
        </w:rPr>
      </w:pPr>
      <w:r w:rsidRPr="00A6762E">
        <w:rPr>
          <w:rFonts w:ascii="Helvetica" w:eastAsia="Cambria" w:hAnsi="Helvetica" w:cs="Arial"/>
          <w:sz w:val="22"/>
          <w:szCs w:val="22"/>
        </w:rPr>
        <w:t>1 = Yes</w:t>
      </w:r>
      <w:r w:rsidRPr="00C6036C">
        <w:rPr>
          <w:rFonts w:ascii="SutonnyMJ" w:eastAsia="Calibri" w:hAnsi="SutonnyMJ"/>
          <w:sz w:val="20"/>
          <w:szCs w:val="20"/>
        </w:rPr>
        <w:t>(n¨vu)</w:t>
      </w:r>
    </w:p>
    <w:p w:rsidR="00A6762E" w:rsidRDefault="00A6762E" w:rsidP="00A6762E">
      <w:pPr>
        <w:pStyle w:val="ColorfulList-Accent11"/>
        <w:ind w:left="0"/>
        <w:rPr>
          <w:rFonts w:ascii="Helvetica" w:eastAsia="Cambria" w:hAnsi="Helvetica" w:cs="Arial"/>
          <w:sz w:val="22"/>
          <w:szCs w:val="22"/>
          <w:u w:val="single"/>
        </w:rPr>
      </w:pPr>
      <w:r w:rsidRPr="00A6762E">
        <w:rPr>
          <w:rFonts w:ascii="Helvetica" w:eastAsia="Cambria" w:hAnsi="Helvetica" w:cs="Arial"/>
          <w:sz w:val="22"/>
          <w:szCs w:val="22"/>
        </w:rPr>
        <w:t>2 = No</w:t>
      </w:r>
      <w:r w:rsidRPr="00C6036C">
        <w:rPr>
          <w:rFonts w:ascii="SutonnyMJ" w:eastAsia="Calibri" w:hAnsi="SutonnyMJ"/>
          <w:sz w:val="20"/>
          <w:szCs w:val="20"/>
        </w:rPr>
        <w:t>(bv)</w:t>
      </w:r>
      <w:r w:rsidRPr="00DC2E07">
        <w:rPr>
          <w:rFonts w:ascii="SutonnyMJ" w:eastAsia="Calibri" w:hAnsi="SutonnyMJ"/>
          <w:sz w:val="20"/>
          <w:szCs w:val="20"/>
        </w:rPr>
        <w:sym w:font="Wingdings" w:char="F0E0"/>
      </w:r>
      <w:r w:rsidR="00CE3E35" w:rsidRPr="00847948">
        <w:rPr>
          <w:rFonts w:ascii="Helvetica" w:eastAsia="Calibri" w:hAnsi="Helvetica"/>
          <w:sz w:val="22"/>
          <w:szCs w:val="22"/>
          <w:u w:val="single"/>
        </w:rPr>
        <w:t xml:space="preserve">SKIP TO </w:t>
      </w:r>
      <w:r w:rsidR="00CE3E35">
        <w:rPr>
          <w:rFonts w:ascii="Helvetica" w:eastAsia="Calibri" w:hAnsi="Helvetica"/>
          <w:sz w:val="22"/>
          <w:szCs w:val="22"/>
          <w:u w:val="single"/>
        </w:rPr>
        <w:t>SECTION</w:t>
      </w:r>
      <w:r w:rsidRPr="00847948">
        <w:rPr>
          <w:rFonts w:ascii="Helvetica" w:eastAsia="Cambria" w:hAnsi="Helvetica" w:cs="Arial"/>
          <w:sz w:val="22"/>
          <w:szCs w:val="22"/>
          <w:u w:val="single"/>
        </w:rPr>
        <w:t xml:space="preserve"> 4</w:t>
      </w:r>
    </w:p>
    <w:p w:rsidR="00636530" w:rsidRPr="00C6036C" w:rsidRDefault="00636530" w:rsidP="00636530">
      <w:pPr>
        <w:spacing w:after="0" w:line="240" w:lineRule="auto"/>
        <w:rPr>
          <w:rFonts w:ascii="Vrinda" w:hAnsi="Vrinda" w:cs="Vrinda"/>
          <w:b/>
          <w:u w:val="single"/>
          <w:cs/>
          <w:lang w:bidi="bn-IN"/>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648"/>
        <w:gridCol w:w="8730"/>
      </w:tblGrid>
      <w:tr w:rsidR="00636530" w:rsidRPr="00C6036C" w:rsidTr="00A6762E">
        <w:tc>
          <w:tcPr>
            <w:tcW w:w="648" w:type="dxa"/>
            <w:shd w:val="clear" w:color="auto" w:fill="auto"/>
          </w:tcPr>
          <w:p w:rsidR="00636530" w:rsidRPr="00C6036C" w:rsidRDefault="00AC23F9" w:rsidP="00AC23F9">
            <w:pPr>
              <w:spacing w:after="0" w:line="240" w:lineRule="auto"/>
              <w:jc w:val="center"/>
              <w:rPr>
                <w:sz w:val="20"/>
              </w:rPr>
            </w:pPr>
            <w:r w:rsidRPr="00C6036C">
              <w:rPr>
                <w:sz w:val="20"/>
              </w:rPr>
              <w:t>3</w:t>
            </w:r>
            <w:r w:rsidR="00636530" w:rsidRPr="00C6036C">
              <w:rPr>
                <w:sz w:val="20"/>
              </w:rPr>
              <w:t>.1</w:t>
            </w:r>
            <w:r w:rsidR="00A6762E">
              <w:rPr>
                <w:sz w:val="20"/>
              </w:rPr>
              <w:t>.a</w:t>
            </w:r>
          </w:p>
          <w:p w:rsidR="00D57AA4" w:rsidRPr="00C6036C" w:rsidRDefault="00D57AA4" w:rsidP="00AC23F9">
            <w:pPr>
              <w:spacing w:after="0" w:line="240" w:lineRule="auto"/>
              <w:jc w:val="center"/>
              <w:rPr>
                <w:rFonts w:cs="Vrinda"/>
                <w:sz w:val="20"/>
                <w:cs/>
                <w:lang w:bidi="bn-IN"/>
              </w:rPr>
            </w:pPr>
          </w:p>
        </w:tc>
        <w:tc>
          <w:tcPr>
            <w:tcW w:w="8730" w:type="dxa"/>
            <w:shd w:val="clear" w:color="auto" w:fill="auto"/>
          </w:tcPr>
          <w:p w:rsidR="00255A77" w:rsidRPr="00C6036C" w:rsidRDefault="00636530" w:rsidP="00AC23F9">
            <w:pPr>
              <w:spacing w:after="0" w:line="240" w:lineRule="auto"/>
              <w:rPr>
                <w:sz w:val="20"/>
              </w:rPr>
            </w:pPr>
            <w:r w:rsidRPr="00C6036C">
              <w:rPr>
                <w:rFonts w:ascii="Arial" w:hAnsi="Arial" w:cs="Arial"/>
                <w:sz w:val="20"/>
                <w:szCs w:val="20"/>
              </w:rPr>
              <w:t>Record whether the respondent has washed her hands at any time before this question since you arrived at the household</w:t>
            </w:r>
            <w:r w:rsidR="00F6589E" w:rsidRPr="00C6036C">
              <w:rPr>
                <w:rFonts w:ascii="Arial" w:hAnsi="Arial" w:cs="Arial"/>
                <w:sz w:val="20"/>
                <w:szCs w:val="20"/>
              </w:rPr>
              <w:t>.</w:t>
            </w:r>
          </w:p>
          <w:p w:rsidR="00F51601" w:rsidRPr="00C6036C" w:rsidRDefault="00636530" w:rsidP="00AC23F9">
            <w:pPr>
              <w:spacing w:after="0" w:line="240" w:lineRule="auto"/>
              <w:rPr>
                <w:rFonts w:cs="Vrinda"/>
                <w:sz w:val="20"/>
                <w:cs/>
                <w:lang w:bidi="bn-IN"/>
              </w:rPr>
            </w:pPr>
            <w:r w:rsidRPr="00C6036C">
              <w:rPr>
                <w:rFonts w:ascii="SutonnyMJ" w:hAnsi="SutonnyMJ" w:cs="SutonnyMJ"/>
                <w:sz w:val="24"/>
              </w:rPr>
              <w:t>(</w:t>
            </w:r>
            <w:r w:rsidR="00664AD5" w:rsidRPr="00C6036C">
              <w:rPr>
                <w:rFonts w:ascii="SutonnyMJ" w:hAnsi="SutonnyMJ" w:cs="SutonnyMJ"/>
              </w:rPr>
              <w:t xml:space="preserve">D³ Lvbvq Avmvi ci †_‡K </w:t>
            </w:r>
            <w:r w:rsidR="004D4260" w:rsidRPr="00C6036C">
              <w:rPr>
                <w:rFonts w:ascii="SutonnyMJ" w:hAnsi="SutonnyMJ" w:cs="SutonnyMJ"/>
              </w:rPr>
              <w:t xml:space="preserve">GB cÖkœwU Kivi Av‡Mch©šÍ </w:t>
            </w:r>
            <w:r w:rsidR="00664AD5" w:rsidRPr="00C6036C">
              <w:rPr>
                <w:rFonts w:ascii="SutonnyMJ" w:hAnsi="SutonnyMJ" w:cs="SutonnyMJ"/>
              </w:rPr>
              <w:t>†h‡Kvb mg‡q Avcwb DËi`vZv‡K nvZ ay‡Z †`‡L‡</w:t>
            </w:r>
            <w:r w:rsidR="00CB4EA9" w:rsidRPr="00C6036C">
              <w:rPr>
                <w:rFonts w:ascii="SutonnyMJ" w:hAnsi="SutonnyMJ" w:cs="SutonnyMJ"/>
              </w:rPr>
              <w:t>Q</w:t>
            </w:r>
            <w:r w:rsidR="00664AD5" w:rsidRPr="00C6036C">
              <w:rPr>
                <w:rFonts w:ascii="SutonnyMJ" w:hAnsi="SutonnyMJ" w:cs="SutonnyMJ"/>
              </w:rPr>
              <w:t>b wK?)</w:t>
            </w:r>
          </w:p>
          <w:p w:rsidR="00636530" w:rsidRPr="00C6036C" w:rsidRDefault="00636530" w:rsidP="00AC23F9">
            <w:pPr>
              <w:spacing w:after="0" w:line="240" w:lineRule="auto"/>
              <w:rPr>
                <w:sz w:val="20"/>
              </w:rPr>
            </w:pPr>
          </w:p>
          <w:p w:rsidR="008955A3" w:rsidRPr="00C6036C" w:rsidRDefault="00636530" w:rsidP="00AC23F9">
            <w:pPr>
              <w:spacing w:after="0" w:line="240" w:lineRule="auto"/>
              <w:rPr>
                <w:rFonts w:ascii="Arial" w:hAnsi="Arial" w:cs="Arial"/>
                <w:sz w:val="20"/>
                <w:szCs w:val="20"/>
              </w:rPr>
            </w:pPr>
            <w:r w:rsidRPr="00C6036C">
              <w:rPr>
                <w:rFonts w:ascii="Arial" w:hAnsi="Arial" w:cs="Arial"/>
                <w:sz w:val="20"/>
                <w:szCs w:val="20"/>
              </w:rPr>
              <w:t>[1] Observed respondent washing hands</w:t>
            </w:r>
          </w:p>
          <w:p w:rsidR="00636530" w:rsidRPr="00C6036C" w:rsidRDefault="00664AD5" w:rsidP="00AC23F9">
            <w:pPr>
              <w:spacing w:after="0" w:line="240" w:lineRule="auto"/>
              <w:rPr>
                <w:rFonts w:ascii="SutonnyMJ" w:hAnsi="SutonnyMJ" w:cs="SutonnyMJ"/>
              </w:rPr>
            </w:pPr>
            <w:r w:rsidRPr="00C6036C">
              <w:rPr>
                <w:rFonts w:ascii="SutonnyMJ" w:hAnsi="SutonnyMJ" w:cs="SutonnyMJ"/>
              </w:rPr>
              <w:t>(DËi`vZv‡K nvZ ay‡Z †`Lv †M‡Q)</w:t>
            </w:r>
          </w:p>
          <w:p w:rsidR="008955A3" w:rsidRPr="00C6036C" w:rsidRDefault="008955A3" w:rsidP="00AC23F9">
            <w:pPr>
              <w:spacing w:after="0" w:line="240" w:lineRule="auto"/>
              <w:rPr>
                <w:rFonts w:ascii="SutonnyMJ" w:hAnsi="SutonnyMJ" w:cs="SutonnyMJ"/>
                <w:sz w:val="8"/>
                <w:szCs w:val="8"/>
              </w:rPr>
            </w:pPr>
          </w:p>
          <w:p w:rsidR="008955A3" w:rsidRPr="00C6036C" w:rsidRDefault="00636530" w:rsidP="00AC23F9">
            <w:pPr>
              <w:spacing w:after="0" w:line="240" w:lineRule="auto"/>
              <w:rPr>
                <w:rFonts w:ascii="Arial" w:hAnsi="Arial" w:cs="Arial"/>
                <w:sz w:val="20"/>
                <w:szCs w:val="20"/>
              </w:rPr>
            </w:pPr>
            <w:r w:rsidRPr="00C6036C">
              <w:rPr>
                <w:rFonts w:ascii="Arial" w:hAnsi="Arial" w:cs="Arial"/>
                <w:sz w:val="20"/>
                <w:szCs w:val="20"/>
              </w:rPr>
              <w:t xml:space="preserve">[2] Did not observe handwashing directly but respondent had wet hands </w:t>
            </w:r>
          </w:p>
          <w:p w:rsidR="00636530" w:rsidRPr="00C6036C" w:rsidRDefault="00664AD5" w:rsidP="00AC23F9">
            <w:pPr>
              <w:spacing w:after="0" w:line="240" w:lineRule="auto"/>
              <w:rPr>
                <w:rFonts w:ascii="SutonnyMJ" w:hAnsi="SutonnyMJ" w:cs="SutonnyMJ"/>
              </w:rPr>
            </w:pPr>
            <w:r w:rsidRPr="00C6036C">
              <w:rPr>
                <w:rFonts w:ascii="SutonnyMJ" w:hAnsi="SutonnyMJ" w:cs="SutonnyMJ"/>
              </w:rPr>
              <w:t>(DËi`vZv‡K mivmwi nvZ ay‡Z †`Lv hvqwb Z‡e Zvi nvZ †fRv ‡`Lv †M‡Q)</w:t>
            </w:r>
          </w:p>
          <w:p w:rsidR="008955A3" w:rsidRPr="00C6036C" w:rsidRDefault="008955A3" w:rsidP="00AC23F9">
            <w:pPr>
              <w:spacing w:after="0" w:line="240" w:lineRule="auto"/>
              <w:rPr>
                <w:rFonts w:ascii="Arial" w:hAnsi="Arial" w:cs="Arial"/>
                <w:sz w:val="8"/>
                <w:szCs w:val="8"/>
              </w:rPr>
            </w:pPr>
          </w:p>
          <w:p w:rsidR="008955A3" w:rsidRPr="00C6036C" w:rsidRDefault="00636530" w:rsidP="00AC23F9">
            <w:pPr>
              <w:spacing w:after="0" w:line="240" w:lineRule="auto"/>
              <w:rPr>
                <w:rFonts w:ascii="Arial" w:hAnsi="Arial" w:cs="Arial"/>
                <w:sz w:val="20"/>
                <w:szCs w:val="20"/>
              </w:rPr>
            </w:pPr>
            <w:r w:rsidRPr="00C6036C">
              <w:rPr>
                <w:rFonts w:ascii="Arial" w:hAnsi="Arial" w:cs="Arial"/>
                <w:sz w:val="20"/>
                <w:szCs w:val="20"/>
              </w:rPr>
              <w:t xml:space="preserve">[3] Did not observe respondent washing hands or with wet hands </w:t>
            </w:r>
          </w:p>
          <w:p w:rsidR="00636530" w:rsidRPr="00C6036C" w:rsidRDefault="00664AD5" w:rsidP="00AC23F9">
            <w:pPr>
              <w:spacing w:after="0" w:line="240" w:lineRule="auto"/>
              <w:rPr>
                <w:rFonts w:ascii="SutonnyMJ" w:hAnsi="SutonnyMJ" w:cs="SutonnyMJ"/>
              </w:rPr>
            </w:pPr>
            <w:r w:rsidRPr="00C6036C">
              <w:rPr>
                <w:rFonts w:ascii="SutonnyMJ" w:hAnsi="SutonnyMJ" w:cs="SutonnyMJ"/>
              </w:rPr>
              <w:t>(DËi`vZv‡K nvZ ay‡Z †`Lv hvqwb A_ev nvZ †fRvI †`Lv hvqwb)</w:t>
            </w:r>
          </w:p>
          <w:p w:rsidR="008955A3" w:rsidRPr="00C6036C" w:rsidRDefault="008955A3" w:rsidP="00AC23F9">
            <w:pPr>
              <w:spacing w:after="0" w:line="240" w:lineRule="auto"/>
              <w:rPr>
                <w:rFonts w:ascii="SutonnyMJ" w:hAnsi="SutonnyMJ" w:cs="SutonnyMJ"/>
                <w:sz w:val="8"/>
                <w:szCs w:val="8"/>
              </w:rPr>
            </w:pPr>
          </w:p>
          <w:p w:rsidR="00420745" w:rsidRPr="00C6036C" w:rsidRDefault="00420745" w:rsidP="00420745">
            <w:pPr>
              <w:spacing w:after="0" w:line="240" w:lineRule="auto"/>
              <w:rPr>
                <w:rFonts w:ascii="Arial" w:hAnsi="Arial" w:cs="Arial"/>
                <w:sz w:val="20"/>
                <w:szCs w:val="20"/>
              </w:rPr>
            </w:pPr>
            <w:r w:rsidRPr="00C6036C">
              <w:rPr>
                <w:rFonts w:ascii="Arial" w:hAnsi="Arial" w:cs="Arial"/>
                <w:sz w:val="20"/>
                <w:szCs w:val="20"/>
              </w:rPr>
              <w:t xml:space="preserve">[99] Could not observe </w:t>
            </w:r>
          </w:p>
          <w:p w:rsidR="002D4558" w:rsidRPr="0084402B" w:rsidRDefault="00420745" w:rsidP="00420745">
            <w:pPr>
              <w:spacing w:after="0" w:line="240" w:lineRule="auto"/>
              <w:rPr>
                <w:rFonts w:ascii="SutonnyMJ" w:hAnsi="SutonnyMJ" w:cs="Arial"/>
                <w:szCs w:val="20"/>
              </w:rPr>
            </w:pPr>
            <w:r w:rsidRPr="00C6036C">
              <w:rPr>
                <w:rFonts w:ascii="SutonnyMJ" w:hAnsi="SutonnyMJ" w:cs="Arial"/>
                <w:szCs w:val="20"/>
              </w:rPr>
              <w:t>(ch©‡eÿY Kiv m¤¢e nqwb)</w:t>
            </w:r>
          </w:p>
        </w:tc>
      </w:tr>
      <w:tr w:rsidR="00A6762E" w:rsidRPr="00C6036C" w:rsidTr="00A6762E">
        <w:tc>
          <w:tcPr>
            <w:tcW w:w="648" w:type="dxa"/>
            <w:shd w:val="clear" w:color="auto" w:fill="auto"/>
          </w:tcPr>
          <w:p w:rsidR="00A6762E" w:rsidRPr="00C6036C" w:rsidRDefault="00A6762E" w:rsidP="00AC23F9">
            <w:pPr>
              <w:spacing w:after="0" w:line="240" w:lineRule="auto"/>
              <w:jc w:val="center"/>
              <w:rPr>
                <w:sz w:val="20"/>
              </w:rPr>
            </w:pPr>
            <w:r>
              <w:rPr>
                <w:sz w:val="20"/>
              </w:rPr>
              <w:t>3.1.b</w:t>
            </w:r>
          </w:p>
        </w:tc>
        <w:tc>
          <w:tcPr>
            <w:tcW w:w="8730" w:type="dxa"/>
            <w:shd w:val="clear" w:color="auto" w:fill="auto"/>
          </w:tcPr>
          <w:p w:rsidR="00420745" w:rsidRPr="00847948" w:rsidRDefault="00420745" w:rsidP="00420745">
            <w:pPr>
              <w:spacing w:after="0" w:line="240" w:lineRule="auto"/>
              <w:rPr>
                <w:rFonts w:ascii="Arial" w:hAnsi="Arial" w:cs="Arial"/>
                <w:sz w:val="20"/>
                <w:szCs w:val="20"/>
              </w:rPr>
            </w:pPr>
            <w:r w:rsidRPr="00C6036C">
              <w:rPr>
                <w:rFonts w:ascii="Arial" w:hAnsi="Arial" w:cs="Arial"/>
                <w:sz w:val="20"/>
                <w:szCs w:val="20"/>
              </w:rPr>
              <w:t>Record whether the respondent has washed target child’s hands at any time before this question since you arrived at the household.</w:t>
            </w:r>
          </w:p>
          <w:p w:rsidR="00420745" w:rsidRPr="00C6036C" w:rsidRDefault="00420745" w:rsidP="00420745">
            <w:pPr>
              <w:spacing w:after="0" w:line="240" w:lineRule="auto"/>
              <w:rPr>
                <w:rFonts w:cs="Vrinda"/>
                <w:sz w:val="20"/>
                <w:cs/>
                <w:lang w:bidi="bn-IN"/>
              </w:rPr>
            </w:pPr>
            <w:r w:rsidRPr="00C6036C">
              <w:rPr>
                <w:rFonts w:ascii="SutonnyMJ" w:hAnsi="SutonnyMJ" w:cs="SutonnyMJ"/>
                <w:sz w:val="24"/>
              </w:rPr>
              <w:t>(</w:t>
            </w:r>
            <w:r w:rsidRPr="00C6036C">
              <w:rPr>
                <w:rFonts w:ascii="SutonnyMJ" w:hAnsi="SutonnyMJ" w:cs="SutonnyMJ"/>
              </w:rPr>
              <w:t>D³ Lvbvq Avmvi ci †_‡K GB cÖkœwU Kivi Av‡M ch©šÍ †h‡Kvb mg‡q Avcwb Uv‡M©U wkï‡K nvZ ay‡Z †`‡L‡Qb wK?)</w:t>
            </w:r>
          </w:p>
          <w:p w:rsidR="00420745" w:rsidRDefault="00420745" w:rsidP="00420745">
            <w:pPr>
              <w:spacing w:after="0" w:line="240" w:lineRule="auto"/>
              <w:rPr>
                <w:rFonts w:ascii="Arial" w:hAnsi="Arial" w:cs="Arial"/>
                <w:sz w:val="20"/>
                <w:szCs w:val="20"/>
              </w:rPr>
            </w:pPr>
          </w:p>
          <w:p w:rsidR="00420745" w:rsidRPr="00C6036C" w:rsidRDefault="00420745" w:rsidP="00420745">
            <w:pPr>
              <w:spacing w:after="0" w:line="240" w:lineRule="auto"/>
              <w:rPr>
                <w:rFonts w:ascii="Arial" w:hAnsi="Arial" w:cs="Arial"/>
                <w:sz w:val="20"/>
                <w:szCs w:val="20"/>
              </w:rPr>
            </w:pPr>
            <w:r w:rsidRPr="00C6036C">
              <w:rPr>
                <w:rFonts w:ascii="Arial" w:hAnsi="Arial" w:cs="Arial"/>
                <w:sz w:val="20"/>
                <w:szCs w:val="20"/>
              </w:rPr>
              <w:t>[</w:t>
            </w:r>
            <w:r>
              <w:rPr>
                <w:rFonts w:ascii="Arial" w:hAnsi="Arial" w:cs="Arial"/>
                <w:sz w:val="20"/>
                <w:szCs w:val="20"/>
              </w:rPr>
              <w:t>1</w:t>
            </w:r>
            <w:r w:rsidRPr="00C6036C">
              <w:rPr>
                <w:rFonts w:ascii="Arial" w:hAnsi="Arial" w:cs="Arial"/>
                <w:sz w:val="20"/>
                <w:szCs w:val="20"/>
              </w:rPr>
              <w:t xml:space="preserve">] Observed </w:t>
            </w:r>
            <w:del w:id="18" w:author="srahman" w:date="2015-04-13T12:28:00Z">
              <w:r w:rsidRPr="00C6036C" w:rsidDel="00717D44">
                <w:rPr>
                  <w:rFonts w:ascii="Arial" w:hAnsi="Arial" w:cs="Arial"/>
                  <w:sz w:val="20"/>
                  <w:szCs w:val="20"/>
                </w:rPr>
                <w:delText xml:space="preserve">respondent </w:delText>
              </w:r>
            </w:del>
            <w:r w:rsidRPr="00C6036C">
              <w:rPr>
                <w:rFonts w:ascii="Arial" w:hAnsi="Arial" w:cs="Arial"/>
                <w:sz w:val="20"/>
                <w:szCs w:val="20"/>
              </w:rPr>
              <w:t xml:space="preserve">washing/wiping target child’s hands </w:t>
            </w:r>
          </w:p>
          <w:p w:rsidR="00420745" w:rsidRPr="00C6036C" w:rsidRDefault="00420745" w:rsidP="00420745">
            <w:pPr>
              <w:spacing w:after="0" w:line="240" w:lineRule="auto"/>
              <w:rPr>
                <w:rFonts w:ascii="SutonnyMJ" w:hAnsi="SutonnyMJ" w:cs="SutonnyMJ"/>
              </w:rPr>
            </w:pPr>
            <w:r w:rsidRPr="00C6036C">
              <w:rPr>
                <w:rFonts w:ascii="SutonnyMJ" w:hAnsi="SutonnyMJ" w:cs="SutonnyMJ"/>
              </w:rPr>
              <w:t>(</w:t>
            </w:r>
            <w:del w:id="19" w:author="srahman" w:date="2015-04-13T12:28:00Z">
              <w:r w:rsidRPr="00C6036C" w:rsidDel="00717D44">
                <w:rPr>
                  <w:rFonts w:ascii="SutonnyMJ" w:hAnsi="SutonnyMJ" w:cs="SutonnyMJ"/>
                </w:rPr>
                <w:delText xml:space="preserve">DËi`vZv‡K </w:delText>
              </w:r>
            </w:del>
            <w:r w:rsidRPr="00C6036C">
              <w:rPr>
                <w:rFonts w:ascii="SutonnyMJ" w:hAnsi="SutonnyMJ" w:cs="SutonnyMJ"/>
              </w:rPr>
              <w:t>Uv‡M©U wkïi nvZ ay‡q/ gy‡Q w`‡Z †`Lv †M‡Q)</w:t>
            </w:r>
          </w:p>
          <w:p w:rsidR="00420745" w:rsidRPr="00C6036C" w:rsidRDefault="00420745" w:rsidP="00420745">
            <w:pPr>
              <w:spacing w:after="0" w:line="240" w:lineRule="auto"/>
              <w:rPr>
                <w:rFonts w:ascii="Arial" w:hAnsi="Arial" w:cs="Arial"/>
                <w:sz w:val="8"/>
                <w:szCs w:val="8"/>
              </w:rPr>
            </w:pPr>
          </w:p>
          <w:p w:rsidR="00420745" w:rsidRPr="00C6036C" w:rsidRDefault="00420745" w:rsidP="00420745">
            <w:pPr>
              <w:spacing w:after="0" w:line="240" w:lineRule="auto"/>
              <w:rPr>
                <w:rFonts w:ascii="Arial" w:hAnsi="Arial" w:cs="Arial"/>
                <w:sz w:val="20"/>
                <w:szCs w:val="20"/>
              </w:rPr>
            </w:pPr>
            <w:r>
              <w:rPr>
                <w:rFonts w:ascii="Arial" w:hAnsi="Arial" w:cs="Arial"/>
                <w:sz w:val="20"/>
                <w:szCs w:val="20"/>
              </w:rPr>
              <w:t>[2</w:t>
            </w:r>
            <w:r w:rsidRPr="00C6036C">
              <w:rPr>
                <w:rFonts w:ascii="Arial" w:hAnsi="Arial" w:cs="Arial"/>
                <w:sz w:val="20"/>
                <w:szCs w:val="20"/>
              </w:rPr>
              <w:t xml:space="preserve">] Did not observe handwashing directly but target child had wet hands </w:t>
            </w:r>
          </w:p>
          <w:p w:rsidR="00420745" w:rsidRPr="00C6036C" w:rsidRDefault="00420745" w:rsidP="00420745">
            <w:pPr>
              <w:spacing w:after="0" w:line="240" w:lineRule="auto"/>
              <w:rPr>
                <w:rFonts w:ascii="SutonnyMJ" w:hAnsi="SutonnyMJ" w:cs="SutonnyMJ"/>
              </w:rPr>
            </w:pPr>
            <w:r w:rsidRPr="00C6036C">
              <w:rPr>
                <w:rFonts w:ascii="SutonnyMJ" w:hAnsi="SutonnyMJ" w:cs="SutonnyMJ"/>
              </w:rPr>
              <w:t>(</w:t>
            </w:r>
            <w:del w:id="20" w:author="srahman" w:date="2015-04-13T12:29:00Z">
              <w:r w:rsidRPr="00C6036C" w:rsidDel="00717D44">
                <w:rPr>
                  <w:rFonts w:ascii="SutonnyMJ" w:hAnsi="SutonnyMJ" w:cs="SutonnyMJ"/>
                </w:rPr>
                <w:delText xml:space="preserve">DËi`vZv‡K </w:delText>
              </w:r>
            </w:del>
            <w:r w:rsidRPr="00C6036C">
              <w:rPr>
                <w:rFonts w:ascii="SutonnyMJ" w:hAnsi="SutonnyMJ" w:cs="SutonnyMJ"/>
              </w:rPr>
              <w:t xml:space="preserve">mivmwi Uv‡M©U wkïi nvZ </w:t>
            </w:r>
            <w:ins w:id="21" w:author="srahman" w:date="2015-04-13T12:29:00Z">
              <w:r w:rsidR="00717D44">
                <w:rPr>
                  <w:rFonts w:ascii="SutonnyMJ" w:hAnsi="SutonnyMJ" w:cs="SutonnyMJ"/>
                </w:rPr>
                <w:t>‡</w:t>
              </w:r>
            </w:ins>
            <w:r w:rsidRPr="00C6036C">
              <w:rPr>
                <w:rFonts w:ascii="SutonnyMJ" w:hAnsi="SutonnyMJ" w:cs="SutonnyMJ"/>
              </w:rPr>
              <w:t>a</w:t>
            </w:r>
            <w:del w:id="22" w:author="srahman" w:date="2015-04-13T12:29:00Z">
              <w:r w:rsidRPr="00C6036C" w:rsidDel="00717D44">
                <w:rPr>
                  <w:rFonts w:ascii="SutonnyMJ" w:hAnsi="SutonnyMJ" w:cs="SutonnyMJ"/>
                </w:rPr>
                <w:delText>y‡</w:delText>
              </w:r>
            </w:del>
            <w:ins w:id="23" w:author="srahman" w:date="2015-04-13T12:29:00Z">
              <w:r w:rsidR="00717D44">
                <w:rPr>
                  <w:rFonts w:ascii="SutonnyMJ" w:hAnsi="SutonnyMJ" w:cs="SutonnyMJ"/>
                </w:rPr>
                <w:t>v</w:t>
              </w:r>
            </w:ins>
            <w:r w:rsidRPr="00C6036C">
              <w:rPr>
                <w:rFonts w:ascii="SutonnyMJ" w:hAnsi="SutonnyMJ" w:cs="SutonnyMJ"/>
              </w:rPr>
              <w:t>q</w:t>
            </w:r>
            <w:ins w:id="24" w:author="srahman" w:date="2015-04-13T12:29:00Z">
              <w:r w:rsidR="00717D44">
                <w:rPr>
                  <w:rFonts w:ascii="SutonnyMJ" w:hAnsi="SutonnyMJ" w:cs="SutonnyMJ"/>
                </w:rPr>
                <w:t>v</w:t>
              </w:r>
            </w:ins>
            <w:r w:rsidRPr="00C6036C">
              <w:rPr>
                <w:rFonts w:ascii="SutonnyMJ" w:hAnsi="SutonnyMJ" w:cs="SutonnyMJ"/>
              </w:rPr>
              <w:t xml:space="preserve"> </w:t>
            </w:r>
            <w:del w:id="25" w:author="srahman" w:date="2015-04-13T12:30:00Z">
              <w:r w:rsidRPr="00C6036C" w:rsidDel="00717D44">
                <w:rPr>
                  <w:rFonts w:ascii="SutonnyMJ" w:hAnsi="SutonnyMJ" w:cs="SutonnyMJ"/>
                </w:rPr>
                <w:delText xml:space="preserve">w`‡Z </w:delText>
              </w:r>
            </w:del>
            <w:r w:rsidRPr="00C6036C">
              <w:rPr>
                <w:rFonts w:ascii="SutonnyMJ" w:hAnsi="SutonnyMJ" w:cs="SutonnyMJ"/>
              </w:rPr>
              <w:t>†`Lv hvqwb wKš‘ Uv‡M©U wkïi nvZ †fRv †`Lv †M‡Q)</w:t>
            </w:r>
          </w:p>
          <w:p w:rsidR="00420745" w:rsidRPr="00C6036C" w:rsidRDefault="00420745" w:rsidP="00420745">
            <w:pPr>
              <w:spacing w:after="0" w:line="240" w:lineRule="auto"/>
              <w:rPr>
                <w:rFonts w:ascii="Arial" w:hAnsi="Arial" w:cs="Arial"/>
                <w:sz w:val="8"/>
                <w:szCs w:val="8"/>
              </w:rPr>
            </w:pPr>
          </w:p>
          <w:p w:rsidR="00420745" w:rsidRPr="00C6036C" w:rsidRDefault="00420745" w:rsidP="00420745">
            <w:pPr>
              <w:spacing w:after="0" w:line="240" w:lineRule="auto"/>
              <w:rPr>
                <w:rFonts w:ascii="SutonnyMJ" w:hAnsi="SutonnyMJ" w:cs="SutonnyMJ"/>
              </w:rPr>
            </w:pPr>
            <w:r>
              <w:rPr>
                <w:rFonts w:ascii="Arial" w:hAnsi="Arial" w:cs="Arial"/>
                <w:sz w:val="20"/>
                <w:szCs w:val="20"/>
              </w:rPr>
              <w:t>[3</w:t>
            </w:r>
            <w:r w:rsidRPr="00C6036C">
              <w:rPr>
                <w:rFonts w:ascii="Arial" w:hAnsi="Arial" w:cs="Arial"/>
                <w:sz w:val="20"/>
                <w:szCs w:val="20"/>
              </w:rPr>
              <w:t xml:space="preserve">] Did not observe respondent washing/wiping target child’s hands or child with wet hands    </w:t>
            </w:r>
            <w:r w:rsidRPr="00C6036C">
              <w:rPr>
                <w:rFonts w:ascii="SutonnyMJ" w:hAnsi="SutonnyMJ" w:cs="SutonnyMJ"/>
              </w:rPr>
              <w:t>(</w:t>
            </w:r>
            <w:del w:id="26" w:author="srahman" w:date="2015-04-13T12:58:00Z">
              <w:r w:rsidRPr="00C6036C" w:rsidDel="00EC00C5">
                <w:rPr>
                  <w:rFonts w:ascii="SutonnyMJ" w:hAnsi="SutonnyMJ" w:cs="SutonnyMJ"/>
                </w:rPr>
                <w:delText xml:space="preserve">DËi`vZv‡K </w:delText>
              </w:r>
            </w:del>
            <w:r w:rsidRPr="00C6036C">
              <w:rPr>
                <w:rFonts w:ascii="SutonnyMJ" w:hAnsi="SutonnyMJ" w:cs="SutonnyMJ"/>
              </w:rPr>
              <w:t>Uv‡M©U wkïi nvZ ay‡q/gy‡Q w`‡Z †`Lv hvqwb A_ev Uv‡M©U wkïi nvZI †fRv †`Lv hvqwb)</w:t>
            </w:r>
          </w:p>
          <w:p w:rsidR="00420745" w:rsidRPr="00C6036C" w:rsidRDefault="00420745" w:rsidP="00420745">
            <w:pPr>
              <w:spacing w:after="0" w:line="240" w:lineRule="auto"/>
              <w:rPr>
                <w:rFonts w:ascii="SutonnyMJ" w:hAnsi="SutonnyMJ" w:cs="SutonnyMJ"/>
                <w:sz w:val="8"/>
                <w:szCs w:val="8"/>
              </w:rPr>
            </w:pPr>
          </w:p>
          <w:p w:rsidR="00420745" w:rsidRPr="00C6036C" w:rsidRDefault="00420745" w:rsidP="00420745">
            <w:pPr>
              <w:spacing w:after="0" w:line="240" w:lineRule="auto"/>
              <w:rPr>
                <w:rFonts w:ascii="Arial" w:hAnsi="Arial" w:cs="Arial"/>
                <w:sz w:val="20"/>
                <w:szCs w:val="20"/>
              </w:rPr>
            </w:pPr>
            <w:r w:rsidRPr="00C6036C">
              <w:rPr>
                <w:rFonts w:ascii="Arial" w:hAnsi="Arial" w:cs="Arial"/>
                <w:sz w:val="20"/>
                <w:szCs w:val="20"/>
              </w:rPr>
              <w:t xml:space="preserve">[99] Could not observe </w:t>
            </w:r>
          </w:p>
          <w:p w:rsidR="00420745" w:rsidRPr="00C6036C" w:rsidRDefault="00420745" w:rsidP="00420745">
            <w:pPr>
              <w:spacing w:after="0" w:line="240" w:lineRule="auto"/>
              <w:rPr>
                <w:rFonts w:ascii="SutonnyMJ" w:hAnsi="SutonnyMJ" w:cs="Arial"/>
                <w:szCs w:val="20"/>
              </w:rPr>
            </w:pPr>
            <w:r w:rsidRPr="00C6036C">
              <w:rPr>
                <w:rFonts w:ascii="SutonnyMJ" w:hAnsi="SutonnyMJ" w:cs="Arial"/>
                <w:szCs w:val="20"/>
              </w:rPr>
              <w:t>(ch©‡eÿY Kiv m¤¢e nqwb)</w:t>
            </w:r>
          </w:p>
          <w:p w:rsidR="00A6762E" w:rsidRPr="00C6036C" w:rsidRDefault="00A6762E" w:rsidP="00AC23F9">
            <w:pPr>
              <w:spacing w:after="0" w:line="240" w:lineRule="auto"/>
              <w:rPr>
                <w:rFonts w:ascii="Arial" w:hAnsi="Arial" w:cs="Arial"/>
                <w:sz w:val="20"/>
                <w:szCs w:val="20"/>
              </w:rPr>
            </w:pPr>
          </w:p>
        </w:tc>
      </w:tr>
    </w:tbl>
    <w:p w:rsidR="003765A6" w:rsidRPr="00C6036C" w:rsidRDefault="003765A6" w:rsidP="00636530">
      <w:pPr>
        <w:spacing w:line="16" w:lineRule="atLeast"/>
        <w:rPr>
          <w:rFonts w:ascii="Vrinda" w:hAnsi="Vrinda"/>
          <w:sz w:val="20"/>
          <w:szCs w:val="20"/>
          <w:u w:val="single"/>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648"/>
        <w:gridCol w:w="4500"/>
        <w:gridCol w:w="2070"/>
        <w:gridCol w:w="2160"/>
      </w:tblGrid>
      <w:tr w:rsidR="00636530" w:rsidRPr="00C6036C" w:rsidTr="00AC23F9">
        <w:trPr>
          <w:trHeight w:val="299"/>
        </w:trPr>
        <w:tc>
          <w:tcPr>
            <w:tcW w:w="648" w:type="dxa"/>
            <w:vMerge w:val="restart"/>
          </w:tcPr>
          <w:p w:rsidR="00636530" w:rsidRPr="00C6036C" w:rsidRDefault="00636530" w:rsidP="00AC23F9">
            <w:pPr>
              <w:spacing w:line="16" w:lineRule="atLeast"/>
              <w:rPr>
                <w:rFonts w:ascii="Vrinda" w:hAnsi="Vrinda"/>
                <w:sz w:val="20"/>
                <w:szCs w:val="20"/>
              </w:rPr>
            </w:pPr>
          </w:p>
          <w:p w:rsidR="00636530" w:rsidRPr="00C6036C" w:rsidRDefault="00636530" w:rsidP="00AC23F9">
            <w:pPr>
              <w:spacing w:line="16" w:lineRule="atLeast"/>
              <w:rPr>
                <w:rFonts w:ascii="Vrinda" w:hAnsi="Vrinda"/>
                <w:sz w:val="20"/>
                <w:szCs w:val="20"/>
              </w:rPr>
            </w:pPr>
          </w:p>
          <w:p w:rsidR="00636530" w:rsidRPr="00C6036C" w:rsidRDefault="00636530" w:rsidP="00AC23F9">
            <w:pPr>
              <w:spacing w:line="16" w:lineRule="atLeast"/>
              <w:rPr>
                <w:rFonts w:ascii="Vrinda" w:hAnsi="Vrinda"/>
                <w:sz w:val="20"/>
                <w:szCs w:val="20"/>
              </w:rPr>
            </w:pPr>
          </w:p>
          <w:p w:rsidR="00636530" w:rsidRPr="00C6036C" w:rsidRDefault="00636530" w:rsidP="00AC23F9">
            <w:pPr>
              <w:spacing w:line="16" w:lineRule="atLeast"/>
              <w:rPr>
                <w:rFonts w:ascii="Vrinda" w:hAnsi="Vrinda"/>
                <w:sz w:val="20"/>
                <w:szCs w:val="20"/>
              </w:rPr>
            </w:pPr>
          </w:p>
          <w:p w:rsidR="00636530" w:rsidRPr="00C6036C" w:rsidRDefault="00636530" w:rsidP="00AC23F9">
            <w:pPr>
              <w:spacing w:line="16" w:lineRule="atLeast"/>
              <w:rPr>
                <w:rFonts w:ascii="Vrinda" w:hAnsi="Vrinda"/>
                <w:sz w:val="20"/>
                <w:szCs w:val="20"/>
              </w:rPr>
            </w:pPr>
          </w:p>
          <w:p w:rsidR="00636530" w:rsidRPr="00C6036C" w:rsidRDefault="00636530" w:rsidP="00AC23F9">
            <w:pPr>
              <w:spacing w:line="16" w:lineRule="atLeast"/>
              <w:rPr>
                <w:rFonts w:ascii="Vrinda" w:hAnsi="Vrinda"/>
                <w:sz w:val="20"/>
                <w:szCs w:val="20"/>
              </w:rPr>
            </w:pPr>
          </w:p>
          <w:p w:rsidR="00636530" w:rsidRPr="00C6036C" w:rsidRDefault="00AC23F9" w:rsidP="00AC23F9">
            <w:pPr>
              <w:spacing w:line="16" w:lineRule="atLeast"/>
              <w:jc w:val="center"/>
              <w:rPr>
                <w:rFonts w:ascii="Vrinda" w:hAnsi="Vrinda"/>
                <w:sz w:val="20"/>
                <w:szCs w:val="20"/>
              </w:rPr>
            </w:pPr>
            <w:r w:rsidRPr="00C6036C">
              <w:rPr>
                <w:rFonts w:ascii="Vrinda" w:hAnsi="Vrinda"/>
                <w:sz w:val="20"/>
                <w:szCs w:val="20"/>
              </w:rPr>
              <w:t>3</w:t>
            </w:r>
            <w:r w:rsidR="00636530" w:rsidRPr="00C6036C">
              <w:rPr>
                <w:rFonts w:ascii="Vrinda" w:hAnsi="Vrinda"/>
                <w:sz w:val="20"/>
                <w:szCs w:val="20"/>
              </w:rPr>
              <w:t>.2</w:t>
            </w:r>
          </w:p>
          <w:p w:rsidR="00D57AA4" w:rsidRPr="00C6036C" w:rsidRDefault="00D57AA4" w:rsidP="00AC23F9">
            <w:pPr>
              <w:spacing w:line="16" w:lineRule="atLeast"/>
              <w:jc w:val="center"/>
              <w:rPr>
                <w:rFonts w:ascii="Vrinda" w:hAnsi="Vrinda"/>
                <w:sz w:val="20"/>
                <w:szCs w:val="20"/>
              </w:rPr>
            </w:pPr>
          </w:p>
        </w:tc>
        <w:tc>
          <w:tcPr>
            <w:tcW w:w="4500" w:type="dxa"/>
            <w:vMerge w:val="restart"/>
          </w:tcPr>
          <w:p w:rsidR="00636530" w:rsidRPr="00C6036C" w:rsidRDefault="00636530" w:rsidP="00AC23F9">
            <w:pPr>
              <w:spacing w:line="16" w:lineRule="atLeast"/>
              <w:rPr>
                <w:rFonts w:ascii="Arial" w:hAnsi="Arial" w:cs="Arial"/>
                <w:sz w:val="20"/>
                <w:szCs w:val="20"/>
              </w:rPr>
            </w:pPr>
            <w:r w:rsidRPr="00C6036C">
              <w:rPr>
                <w:rFonts w:ascii="Arial" w:hAnsi="Arial" w:cs="Arial"/>
                <w:sz w:val="20"/>
                <w:szCs w:val="20"/>
              </w:rPr>
              <w:t>READ: Thank you. Now, I would like to do a quick inspection of your hands. I hope you don’t mind. Can you please show me your hands?</w:t>
            </w:r>
          </w:p>
          <w:p w:rsidR="00636530" w:rsidRPr="00C6036C" w:rsidRDefault="00664AD5" w:rsidP="00AC23F9">
            <w:pPr>
              <w:spacing w:line="16" w:lineRule="atLeast"/>
              <w:rPr>
                <w:rFonts w:ascii="Vrinda" w:hAnsi="Vrinda"/>
                <w:lang w:bidi="bn-BD"/>
              </w:rPr>
            </w:pPr>
            <w:r w:rsidRPr="00C6036C">
              <w:rPr>
                <w:rFonts w:ascii="SutonnyMJ" w:hAnsi="SutonnyMJ" w:cs="SutonnyMJ"/>
                <w:lang w:bidi="bn-IN"/>
              </w:rPr>
              <w:t>DËi`vZv‡K c‡o †kvbvbt Avcbv‡K ab¨ev`, GLb Avwg Avcbvi nvZ¸‡jv GKUz †`L‡Z Pvw”Q| Avwg Avkv KiwQ G‡Z Avcwb wKQz g‡b Ki‡eb bv| Avcwb AbyMÖnc~e©K Avgv‡K Avcbvi nvZ¸‡jv †`Lv‡eb wK?</w:t>
            </w:r>
          </w:p>
          <w:p w:rsidR="00636530" w:rsidRPr="00C6036C" w:rsidRDefault="00636530" w:rsidP="00AC23F9">
            <w:pPr>
              <w:spacing w:line="16" w:lineRule="atLeast"/>
              <w:rPr>
                <w:rFonts w:ascii="Arial" w:hAnsi="Arial" w:cs="Arial"/>
                <w:sz w:val="20"/>
                <w:szCs w:val="20"/>
              </w:rPr>
            </w:pPr>
            <w:r w:rsidRPr="00C6036C">
              <w:rPr>
                <w:rFonts w:ascii="Arial" w:hAnsi="Arial" w:cs="Arial"/>
                <w:sz w:val="20"/>
                <w:szCs w:val="20"/>
              </w:rPr>
              <w:t>BOTH HANDS SHOULD BE SHOWN (NOT JUST ONE HAND). USE APPEARANCE CODES BELOW TO RECORD THE DESCRIPTION THAT BEST DESCRIBES THE LEVEL OF CLEANLINESS.</w:t>
            </w:r>
          </w:p>
          <w:p w:rsidR="00636530" w:rsidRPr="00C6036C" w:rsidRDefault="00664AD5" w:rsidP="00AC23F9">
            <w:pPr>
              <w:spacing w:line="16" w:lineRule="atLeast"/>
              <w:rPr>
                <w:rFonts w:ascii="Vrinda" w:hAnsi="Vrinda"/>
                <w:lang w:bidi="bn-IN"/>
              </w:rPr>
            </w:pPr>
            <w:r w:rsidRPr="00C6036C">
              <w:rPr>
                <w:rFonts w:ascii="SutonnyMJ" w:hAnsi="SutonnyMJ" w:cs="SutonnyMJ"/>
              </w:rPr>
              <w:t>`yB</w:t>
            </w:r>
            <w:r w:rsidR="005E4FD7" w:rsidRPr="00C6036C">
              <w:rPr>
                <w:rFonts w:ascii="SutonnyMJ" w:hAnsi="SutonnyMJ" w:cs="SutonnyMJ"/>
              </w:rPr>
              <w:t>wU</w:t>
            </w:r>
            <w:r w:rsidRPr="00C6036C">
              <w:rPr>
                <w:rFonts w:ascii="SutonnyMJ" w:hAnsi="SutonnyMJ" w:cs="SutonnyMJ"/>
              </w:rPr>
              <w:t xml:space="preserve"> nvZB †`L‡Z n‡e (†h †Kvb GKwU †`Lv‡j Pj‡e bv)| Gici wb‡Pi D‡jøwLZ nv‡Zi Ae¯’v †KvW †`‡L ‡iKW© Ki‡Z n‡e| </w:t>
            </w:r>
          </w:p>
          <w:p w:rsidR="00636530" w:rsidRPr="00C6036C" w:rsidRDefault="00636530" w:rsidP="00AC23F9">
            <w:pPr>
              <w:spacing w:line="16" w:lineRule="atLeast"/>
              <w:rPr>
                <w:rFonts w:ascii="Arial" w:hAnsi="Arial" w:cs="Arial"/>
                <w:sz w:val="20"/>
                <w:szCs w:val="20"/>
              </w:rPr>
            </w:pPr>
            <w:r w:rsidRPr="00C6036C">
              <w:rPr>
                <w:rFonts w:ascii="Arial" w:hAnsi="Arial" w:cs="Arial"/>
                <w:sz w:val="20"/>
                <w:szCs w:val="20"/>
              </w:rPr>
              <w:t xml:space="preserve">ASK: Please show </w:t>
            </w:r>
            <w:r w:rsidR="008721F0" w:rsidRPr="00C6036C">
              <w:rPr>
                <w:rFonts w:ascii="Arial" w:hAnsi="Arial" w:cs="Arial"/>
                <w:sz w:val="20"/>
                <w:szCs w:val="20"/>
              </w:rPr>
              <w:t>me [TARGET CHILD NAME]’s hands.</w:t>
            </w:r>
            <w:r w:rsidR="00BB2834" w:rsidRPr="00C6036C">
              <w:rPr>
                <w:rFonts w:ascii="Arial" w:hAnsi="Arial" w:cs="Arial"/>
                <w:sz w:val="20"/>
                <w:szCs w:val="20"/>
                <w:rtl/>
                <w:cs/>
              </w:rPr>
              <w:t>DO NOT TOUCH HANDS.</w:t>
            </w:r>
          </w:p>
          <w:p w:rsidR="00636530" w:rsidRPr="00C6036C" w:rsidRDefault="00664AD5" w:rsidP="003940C2">
            <w:pPr>
              <w:spacing w:after="60" w:line="16" w:lineRule="atLeast"/>
              <w:rPr>
                <w:rFonts w:ascii="Times New Roman" w:hAnsi="Times New Roman"/>
                <w:lang w:bidi="bn-BD"/>
              </w:rPr>
            </w:pPr>
            <w:del w:id="27" w:author="srahman" w:date="2015-04-13T16:21:00Z">
              <w:r w:rsidRPr="00C6036C" w:rsidDel="00F865CD">
                <w:rPr>
                  <w:rFonts w:ascii="SutonnyMJ" w:hAnsi="SutonnyMJ" w:cs="SutonnyMJ"/>
                </w:rPr>
                <w:delText xml:space="preserve">cÖkœ Kiæbt </w:delText>
              </w:r>
            </w:del>
            <w:r w:rsidRPr="00C6036C">
              <w:rPr>
                <w:rFonts w:ascii="SutonnyMJ" w:hAnsi="SutonnyMJ" w:cs="SutonnyMJ"/>
              </w:rPr>
              <w:t xml:space="preserve">`qv K‡i Avgv‡K [wkïi bvg a‡i] nvZ¸‡jv †`Lvb| `qv K‡i ev”Pvi nvZ ¯úk© Ki‡eb bv| </w:t>
            </w:r>
          </w:p>
        </w:tc>
        <w:tc>
          <w:tcPr>
            <w:tcW w:w="4230" w:type="dxa"/>
            <w:gridSpan w:val="2"/>
          </w:tcPr>
          <w:p w:rsidR="00636530" w:rsidRPr="00C6036C" w:rsidRDefault="00636530" w:rsidP="00AC23F9">
            <w:pPr>
              <w:spacing w:line="16" w:lineRule="atLeast"/>
              <w:jc w:val="center"/>
              <w:outlineLvl w:val="0"/>
              <w:rPr>
                <w:rFonts w:ascii="Vrinda" w:hAnsi="Vrinda" w:cs="Vrinda"/>
                <w:sz w:val="20"/>
                <w:szCs w:val="25"/>
                <w:lang w:bidi="bn-IN"/>
              </w:rPr>
            </w:pPr>
            <w:r w:rsidRPr="00C6036C">
              <w:rPr>
                <w:rFonts w:ascii="Arial" w:hAnsi="Arial" w:cs="Arial"/>
                <w:sz w:val="20"/>
                <w:szCs w:val="20"/>
              </w:rPr>
              <w:t>MOTHER/CAREGIVER</w:t>
            </w:r>
            <w:r w:rsidRPr="00C6036C">
              <w:rPr>
                <w:rFonts w:ascii="SutonnyMJ" w:hAnsi="SutonnyMJ" w:cs="SutonnyMJ"/>
                <w:sz w:val="24"/>
              </w:rPr>
              <w:t xml:space="preserve">(gv/cwiPhv©Kvix) </w:t>
            </w:r>
          </w:p>
        </w:tc>
      </w:tr>
      <w:tr w:rsidR="00636530" w:rsidRPr="00C6036C" w:rsidTr="00AC23F9">
        <w:trPr>
          <w:trHeight w:val="1935"/>
        </w:trPr>
        <w:tc>
          <w:tcPr>
            <w:tcW w:w="648" w:type="dxa"/>
            <w:vMerge/>
          </w:tcPr>
          <w:p w:rsidR="00636530" w:rsidRPr="00C6036C" w:rsidRDefault="00636530" w:rsidP="00AC23F9">
            <w:pPr>
              <w:spacing w:line="16" w:lineRule="atLeast"/>
              <w:rPr>
                <w:rFonts w:ascii="Vrinda" w:hAnsi="Vrinda"/>
                <w:sz w:val="20"/>
                <w:szCs w:val="20"/>
              </w:rPr>
            </w:pPr>
          </w:p>
        </w:tc>
        <w:tc>
          <w:tcPr>
            <w:tcW w:w="4500" w:type="dxa"/>
            <w:vMerge/>
          </w:tcPr>
          <w:p w:rsidR="00636530" w:rsidRPr="00C6036C" w:rsidRDefault="00636530" w:rsidP="00AC23F9">
            <w:pPr>
              <w:spacing w:line="16" w:lineRule="atLeast"/>
              <w:rPr>
                <w:rFonts w:ascii="Vrinda" w:hAnsi="Vrinda"/>
                <w:sz w:val="20"/>
                <w:szCs w:val="20"/>
              </w:rPr>
            </w:pPr>
          </w:p>
        </w:tc>
        <w:tc>
          <w:tcPr>
            <w:tcW w:w="2070" w:type="dxa"/>
          </w:tcPr>
          <w:p w:rsidR="00AA3C57" w:rsidRPr="00C6036C" w:rsidRDefault="00636530" w:rsidP="00AA3C57">
            <w:pPr>
              <w:tabs>
                <w:tab w:val="left" w:pos="1440"/>
              </w:tabs>
              <w:suppressAutoHyphens/>
              <w:spacing w:after="0" w:line="240" w:lineRule="auto"/>
              <w:rPr>
                <w:rFonts w:ascii="Arial" w:hAnsi="Arial" w:cs="Arial"/>
                <w:sz w:val="20"/>
                <w:szCs w:val="20"/>
              </w:rPr>
            </w:pPr>
            <w:r w:rsidRPr="00C6036C">
              <w:rPr>
                <w:rFonts w:ascii="Arial" w:hAnsi="Arial" w:cs="Arial"/>
                <w:sz w:val="20"/>
                <w:szCs w:val="20"/>
              </w:rPr>
              <w:t>Left Hand</w:t>
            </w:r>
          </w:p>
          <w:p w:rsidR="00636530" w:rsidRPr="00C6036C" w:rsidRDefault="00664AD5" w:rsidP="00AA3C57">
            <w:pPr>
              <w:tabs>
                <w:tab w:val="left" w:pos="1440"/>
              </w:tabs>
              <w:suppressAutoHyphens/>
              <w:spacing w:after="0" w:line="240" w:lineRule="auto"/>
              <w:rPr>
                <w:rFonts w:ascii="SutonnyMJ" w:hAnsi="SutonnyMJ" w:cs="SutonnyMJ"/>
              </w:rPr>
            </w:pPr>
            <w:r w:rsidRPr="00C6036C">
              <w:rPr>
                <w:rFonts w:ascii="SutonnyMJ" w:hAnsi="SutonnyMJ" w:cs="SutonnyMJ"/>
                <w:lang w:bidi="bn-IN"/>
              </w:rPr>
              <w:t>(</w:t>
            </w:r>
            <w:r w:rsidRPr="00C6036C">
              <w:rPr>
                <w:rFonts w:ascii="SutonnyMJ" w:hAnsi="SutonnyMJ" w:cs="SutonnyMJ"/>
              </w:rPr>
              <w:t>evg nvZ)</w:t>
            </w:r>
          </w:p>
          <w:p w:rsidR="00AA3C57" w:rsidRPr="00C6036C" w:rsidRDefault="00AA3C57" w:rsidP="00AA3C57">
            <w:pPr>
              <w:tabs>
                <w:tab w:val="left" w:pos="1440"/>
              </w:tabs>
              <w:suppressAutoHyphens/>
              <w:spacing w:after="0" w:line="240" w:lineRule="auto"/>
              <w:rPr>
                <w:rFonts w:ascii="Vrinda" w:hAnsi="Vrinda" w:cs="Vrinda"/>
                <w:sz w:val="20"/>
                <w:szCs w:val="20"/>
                <w:lang w:bidi="bn-IN"/>
              </w:rPr>
            </w:pPr>
          </w:p>
          <w:p w:rsidR="00636530" w:rsidRPr="00C6036C" w:rsidRDefault="00636530" w:rsidP="00AC23F9">
            <w:pPr>
              <w:tabs>
                <w:tab w:val="left" w:pos="1440"/>
              </w:tabs>
              <w:suppressAutoHyphens/>
              <w:spacing w:after="0" w:line="240" w:lineRule="auto"/>
              <w:rPr>
                <w:rFonts w:ascii="Vrinda" w:hAnsi="Vrinda"/>
                <w:sz w:val="20"/>
                <w:szCs w:val="20"/>
              </w:rPr>
            </w:pPr>
            <w:r w:rsidRPr="00C6036C">
              <w:rPr>
                <w:rFonts w:ascii="Vrinda" w:hAnsi="Vrinda"/>
                <w:sz w:val="20"/>
                <w:szCs w:val="20"/>
              </w:rPr>
              <w:t>A|__|FINGERNAILS</w:t>
            </w:r>
          </w:p>
          <w:p w:rsidR="00636530" w:rsidRPr="00C6036C" w:rsidRDefault="00664AD5" w:rsidP="00AC23F9">
            <w:pPr>
              <w:tabs>
                <w:tab w:val="left" w:pos="1440"/>
              </w:tabs>
              <w:suppressAutoHyphens/>
              <w:spacing w:after="0" w:line="240" w:lineRule="auto"/>
              <w:rPr>
                <w:rFonts w:ascii="Vrinda" w:hAnsi="Vrinda" w:cs="Vrinda"/>
              </w:rPr>
            </w:pPr>
            <w:r w:rsidRPr="00C6036C">
              <w:rPr>
                <w:rFonts w:ascii="SutonnyMJ" w:hAnsi="SutonnyMJ" w:cs="SutonnyMJ"/>
                <w:lang w:bidi="bn-IN"/>
              </w:rPr>
              <w:t>(nv‡Zi bL</w:t>
            </w:r>
            <w:r w:rsidRPr="00C6036C">
              <w:rPr>
                <w:rFonts w:ascii="SutonnyMJ" w:hAnsi="SutonnyMJ" w:cs="SutonnyMJ"/>
              </w:rPr>
              <w:t>)</w:t>
            </w:r>
          </w:p>
          <w:p w:rsidR="00636530" w:rsidRPr="00C6036C" w:rsidRDefault="00636530" w:rsidP="00AC23F9">
            <w:pPr>
              <w:tabs>
                <w:tab w:val="left" w:pos="1440"/>
              </w:tabs>
              <w:suppressAutoHyphens/>
              <w:spacing w:after="0" w:line="240" w:lineRule="auto"/>
              <w:rPr>
                <w:rFonts w:ascii="Vrinda" w:hAnsi="Vrinda"/>
                <w:sz w:val="20"/>
                <w:szCs w:val="20"/>
              </w:rPr>
            </w:pPr>
          </w:p>
          <w:p w:rsidR="00636530" w:rsidRPr="00C6036C" w:rsidRDefault="00636530" w:rsidP="00AC23F9">
            <w:pPr>
              <w:tabs>
                <w:tab w:val="left" w:pos="1440"/>
              </w:tabs>
              <w:suppressAutoHyphens/>
              <w:spacing w:after="0" w:line="240" w:lineRule="auto"/>
              <w:rPr>
                <w:rFonts w:ascii="Vrinda" w:hAnsi="Vrinda"/>
                <w:sz w:val="20"/>
                <w:szCs w:val="20"/>
              </w:rPr>
            </w:pPr>
            <w:r w:rsidRPr="00C6036C">
              <w:rPr>
                <w:rFonts w:ascii="Vrinda" w:hAnsi="Vrinda"/>
                <w:sz w:val="20"/>
                <w:szCs w:val="20"/>
              </w:rPr>
              <w:t>B|__| PALMS</w:t>
            </w:r>
          </w:p>
          <w:p w:rsidR="00636530" w:rsidRPr="00C6036C" w:rsidRDefault="00664AD5" w:rsidP="00AC23F9">
            <w:pPr>
              <w:tabs>
                <w:tab w:val="left" w:pos="1440"/>
              </w:tabs>
              <w:suppressAutoHyphens/>
              <w:spacing w:after="0" w:line="240" w:lineRule="auto"/>
              <w:rPr>
                <w:rFonts w:ascii="Vrinda" w:hAnsi="Vrinda" w:cs="Vrinda"/>
              </w:rPr>
            </w:pPr>
            <w:r w:rsidRPr="00C6036C">
              <w:rPr>
                <w:rFonts w:ascii="SutonnyMJ" w:hAnsi="SutonnyMJ" w:cs="SutonnyMJ"/>
                <w:lang w:bidi="bn-IN"/>
              </w:rPr>
              <w:t>(nv‡Zi Zvjy</w:t>
            </w:r>
            <w:r w:rsidRPr="00C6036C">
              <w:rPr>
                <w:rFonts w:ascii="SutonnyMJ" w:hAnsi="SutonnyMJ" w:cs="SutonnyMJ"/>
              </w:rPr>
              <w:t>)</w:t>
            </w:r>
          </w:p>
          <w:p w:rsidR="00636530" w:rsidRPr="00C6036C" w:rsidRDefault="00636530" w:rsidP="00AC23F9">
            <w:pPr>
              <w:tabs>
                <w:tab w:val="left" w:pos="1440"/>
              </w:tabs>
              <w:suppressAutoHyphens/>
              <w:spacing w:after="0" w:line="240" w:lineRule="auto"/>
              <w:rPr>
                <w:rFonts w:ascii="Vrinda" w:hAnsi="Vrinda"/>
                <w:sz w:val="20"/>
                <w:szCs w:val="20"/>
              </w:rPr>
            </w:pPr>
          </w:p>
          <w:p w:rsidR="00636530" w:rsidRPr="00C6036C" w:rsidRDefault="00636530" w:rsidP="00AC23F9">
            <w:pPr>
              <w:tabs>
                <w:tab w:val="left" w:pos="1440"/>
              </w:tabs>
              <w:suppressAutoHyphens/>
              <w:spacing w:after="0" w:line="240" w:lineRule="auto"/>
              <w:rPr>
                <w:rFonts w:ascii="Vrinda" w:hAnsi="Vrinda"/>
                <w:sz w:val="20"/>
                <w:szCs w:val="20"/>
              </w:rPr>
            </w:pPr>
            <w:r w:rsidRPr="00C6036C">
              <w:rPr>
                <w:rFonts w:ascii="Vrinda" w:hAnsi="Vrinda"/>
                <w:sz w:val="20"/>
                <w:szCs w:val="20"/>
              </w:rPr>
              <w:t>C|__|FINGER PADS</w:t>
            </w:r>
          </w:p>
          <w:p w:rsidR="00636530" w:rsidRDefault="00664AD5" w:rsidP="00AC23F9">
            <w:pPr>
              <w:tabs>
                <w:tab w:val="left" w:pos="1440"/>
              </w:tabs>
              <w:suppressAutoHyphens/>
              <w:spacing w:after="0" w:line="240" w:lineRule="auto"/>
              <w:rPr>
                <w:rFonts w:ascii="SutonnyMJ" w:hAnsi="SutonnyMJ" w:cs="SutonnyMJ"/>
              </w:rPr>
            </w:pPr>
            <w:r w:rsidRPr="00C6036C">
              <w:rPr>
                <w:rFonts w:ascii="SutonnyMJ" w:hAnsi="SutonnyMJ" w:cs="SutonnyMJ"/>
                <w:lang w:bidi="bn-IN"/>
              </w:rPr>
              <w:t>(&amp;Av½y‡ji m¤§yLfvM</w:t>
            </w:r>
            <w:r w:rsidRPr="00C6036C">
              <w:rPr>
                <w:rFonts w:ascii="SutonnyMJ" w:hAnsi="SutonnyMJ" w:cs="SutonnyMJ"/>
              </w:rPr>
              <w:t>)</w:t>
            </w:r>
          </w:p>
          <w:p w:rsidR="00E3275E" w:rsidRPr="00C6036C" w:rsidRDefault="00E3275E" w:rsidP="00AC23F9">
            <w:pPr>
              <w:tabs>
                <w:tab w:val="left" w:pos="1440"/>
              </w:tabs>
              <w:suppressAutoHyphens/>
              <w:spacing w:after="0" w:line="240" w:lineRule="auto"/>
              <w:rPr>
                <w:rFonts w:ascii="Vrinda" w:hAnsi="Vrinda" w:cs="Vrinda"/>
              </w:rPr>
            </w:pPr>
          </w:p>
        </w:tc>
        <w:tc>
          <w:tcPr>
            <w:tcW w:w="2160" w:type="dxa"/>
          </w:tcPr>
          <w:p w:rsidR="00AA3C57" w:rsidRPr="00C6036C" w:rsidRDefault="00636530" w:rsidP="00AA3C57">
            <w:pPr>
              <w:tabs>
                <w:tab w:val="left" w:pos="1440"/>
              </w:tabs>
              <w:suppressAutoHyphens/>
              <w:spacing w:after="0" w:line="240" w:lineRule="auto"/>
              <w:rPr>
                <w:rFonts w:ascii="Arial" w:hAnsi="Arial" w:cs="Arial"/>
                <w:sz w:val="20"/>
                <w:szCs w:val="20"/>
              </w:rPr>
            </w:pPr>
            <w:r w:rsidRPr="00C6036C">
              <w:rPr>
                <w:rFonts w:ascii="Arial" w:hAnsi="Arial" w:cs="Arial"/>
                <w:sz w:val="20"/>
                <w:szCs w:val="20"/>
              </w:rPr>
              <w:t>Right Hand</w:t>
            </w:r>
          </w:p>
          <w:p w:rsidR="00636530" w:rsidRPr="00C6036C" w:rsidRDefault="00664AD5" w:rsidP="00AA3C57">
            <w:pPr>
              <w:tabs>
                <w:tab w:val="left" w:pos="1440"/>
              </w:tabs>
              <w:suppressAutoHyphens/>
              <w:spacing w:after="0" w:line="240" w:lineRule="auto"/>
              <w:rPr>
                <w:rFonts w:ascii="SutonnyMJ" w:hAnsi="SutonnyMJ" w:cs="SutonnyMJ"/>
              </w:rPr>
            </w:pPr>
            <w:r w:rsidRPr="00C6036C">
              <w:rPr>
                <w:rFonts w:ascii="SutonnyMJ" w:hAnsi="SutonnyMJ" w:cs="SutonnyMJ"/>
                <w:lang w:bidi="bn-IN"/>
              </w:rPr>
              <w:t>(</w:t>
            </w:r>
            <w:r w:rsidRPr="00C6036C">
              <w:rPr>
                <w:rFonts w:ascii="SutonnyMJ" w:hAnsi="SutonnyMJ" w:cs="SutonnyMJ"/>
              </w:rPr>
              <w:t>Wvb nvZ)</w:t>
            </w:r>
          </w:p>
          <w:p w:rsidR="00AA3C57" w:rsidRPr="00C6036C" w:rsidRDefault="00AA3C57" w:rsidP="00AA3C57">
            <w:pPr>
              <w:tabs>
                <w:tab w:val="left" w:pos="1440"/>
              </w:tabs>
              <w:suppressAutoHyphens/>
              <w:spacing w:after="0" w:line="240" w:lineRule="auto"/>
              <w:rPr>
                <w:rFonts w:ascii="Vrinda" w:hAnsi="Vrinda" w:cs="Vrinda"/>
                <w:sz w:val="20"/>
                <w:szCs w:val="20"/>
              </w:rPr>
            </w:pPr>
          </w:p>
          <w:p w:rsidR="00636530" w:rsidRPr="00C6036C" w:rsidRDefault="00636530" w:rsidP="00AC23F9">
            <w:pPr>
              <w:tabs>
                <w:tab w:val="left" w:pos="1440"/>
              </w:tabs>
              <w:suppressAutoHyphens/>
              <w:spacing w:after="0" w:line="240" w:lineRule="auto"/>
              <w:rPr>
                <w:rFonts w:ascii="Vrinda" w:hAnsi="Vrinda"/>
                <w:sz w:val="20"/>
                <w:szCs w:val="20"/>
              </w:rPr>
            </w:pPr>
            <w:r w:rsidRPr="00C6036C">
              <w:rPr>
                <w:rFonts w:ascii="Vrinda" w:hAnsi="Vrinda"/>
                <w:sz w:val="20"/>
                <w:szCs w:val="20"/>
              </w:rPr>
              <w:t>D|__|FINGERNAILS</w:t>
            </w:r>
          </w:p>
          <w:p w:rsidR="00636530" w:rsidRPr="00C6036C" w:rsidRDefault="00664AD5" w:rsidP="00AC23F9">
            <w:pPr>
              <w:tabs>
                <w:tab w:val="left" w:pos="1440"/>
              </w:tabs>
              <w:suppressAutoHyphens/>
              <w:spacing w:after="0" w:line="240" w:lineRule="auto"/>
              <w:rPr>
                <w:rFonts w:ascii="Vrinda" w:hAnsi="Vrinda" w:cs="Vrinda"/>
              </w:rPr>
            </w:pPr>
            <w:r w:rsidRPr="00C6036C">
              <w:rPr>
                <w:rFonts w:ascii="SutonnyMJ" w:hAnsi="SutonnyMJ" w:cs="SutonnyMJ"/>
                <w:lang w:bidi="bn-IN"/>
              </w:rPr>
              <w:t>(nv‡Zi bL</w:t>
            </w:r>
            <w:r w:rsidRPr="00C6036C">
              <w:rPr>
                <w:rFonts w:ascii="SutonnyMJ" w:hAnsi="SutonnyMJ" w:cs="SutonnyMJ"/>
              </w:rPr>
              <w:t>)</w:t>
            </w:r>
          </w:p>
          <w:p w:rsidR="00636530" w:rsidRPr="00C6036C" w:rsidRDefault="00636530" w:rsidP="00AC23F9">
            <w:pPr>
              <w:tabs>
                <w:tab w:val="left" w:pos="1440"/>
              </w:tabs>
              <w:suppressAutoHyphens/>
              <w:spacing w:after="0" w:line="240" w:lineRule="auto"/>
              <w:rPr>
                <w:rFonts w:ascii="Vrinda" w:hAnsi="Vrinda"/>
                <w:sz w:val="20"/>
                <w:szCs w:val="20"/>
              </w:rPr>
            </w:pPr>
          </w:p>
          <w:p w:rsidR="00636530" w:rsidRPr="00C6036C" w:rsidRDefault="00636530" w:rsidP="00AC23F9">
            <w:pPr>
              <w:tabs>
                <w:tab w:val="left" w:pos="1440"/>
              </w:tabs>
              <w:suppressAutoHyphens/>
              <w:spacing w:after="0" w:line="240" w:lineRule="auto"/>
              <w:rPr>
                <w:rFonts w:ascii="Vrinda" w:hAnsi="Vrinda"/>
                <w:sz w:val="20"/>
                <w:szCs w:val="20"/>
              </w:rPr>
            </w:pPr>
            <w:r w:rsidRPr="00C6036C">
              <w:rPr>
                <w:rFonts w:ascii="Vrinda" w:hAnsi="Vrinda"/>
                <w:sz w:val="20"/>
                <w:szCs w:val="20"/>
              </w:rPr>
              <w:t>E|__| PALMS</w:t>
            </w:r>
          </w:p>
          <w:p w:rsidR="00636530" w:rsidRPr="00C6036C" w:rsidRDefault="00664AD5" w:rsidP="00AC23F9">
            <w:pPr>
              <w:tabs>
                <w:tab w:val="left" w:pos="1440"/>
              </w:tabs>
              <w:suppressAutoHyphens/>
              <w:spacing w:after="0" w:line="240" w:lineRule="auto"/>
              <w:rPr>
                <w:rFonts w:ascii="SutonnyMJ" w:hAnsi="SutonnyMJ" w:cs="SutonnyMJ"/>
              </w:rPr>
            </w:pPr>
            <w:r w:rsidRPr="00C6036C">
              <w:rPr>
                <w:rFonts w:ascii="SutonnyMJ" w:hAnsi="SutonnyMJ" w:cs="SutonnyMJ"/>
                <w:lang w:bidi="bn-IN"/>
              </w:rPr>
              <w:t>(nv‡Zi Zvjy</w:t>
            </w:r>
            <w:r w:rsidRPr="00C6036C">
              <w:rPr>
                <w:rFonts w:ascii="SutonnyMJ" w:hAnsi="SutonnyMJ" w:cs="SutonnyMJ"/>
              </w:rPr>
              <w:t>)</w:t>
            </w:r>
          </w:p>
          <w:p w:rsidR="00636530" w:rsidRPr="00C6036C" w:rsidRDefault="00636530" w:rsidP="00AC23F9">
            <w:pPr>
              <w:tabs>
                <w:tab w:val="left" w:pos="1440"/>
              </w:tabs>
              <w:suppressAutoHyphens/>
              <w:spacing w:after="0" w:line="240" w:lineRule="auto"/>
              <w:rPr>
                <w:rFonts w:ascii="Vrinda" w:hAnsi="Vrinda"/>
                <w:sz w:val="20"/>
                <w:szCs w:val="20"/>
              </w:rPr>
            </w:pPr>
          </w:p>
          <w:p w:rsidR="00636530" w:rsidRPr="00C6036C" w:rsidRDefault="00636530" w:rsidP="00AC23F9">
            <w:pPr>
              <w:tabs>
                <w:tab w:val="left" w:pos="1440"/>
              </w:tabs>
              <w:suppressAutoHyphens/>
              <w:spacing w:after="0" w:line="240" w:lineRule="auto"/>
              <w:rPr>
                <w:rFonts w:ascii="Vrinda" w:hAnsi="Vrinda"/>
                <w:sz w:val="20"/>
                <w:szCs w:val="20"/>
              </w:rPr>
            </w:pPr>
            <w:r w:rsidRPr="00C6036C">
              <w:rPr>
                <w:rFonts w:ascii="Vrinda" w:hAnsi="Vrinda"/>
                <w:sz w:val="20"/>
                <w:szCs w:val="20"/>
              </w:rPr>
              <w:t>F|__|FINGER PADS</w:t>
            </w:r>
          </w:p>
          <w:p w:rsidR="00636530" w:rsidRPr="00C6036C" w:rsidRDefault="00664AD5" w:rsidP="00AC23F9">
            <w:pPr>
              <w:tabs>
                <w:tab w:val="left" w:pos="1440"/>
              </w:tabs>
              <w:suppressAutoHyphens/>
              <w:spacing w:after="0" w:line="240" w:lineRule="auto"/>
              <w:rPr>
                <w:rFonts w:ascii="Vrinda" w:hAnsi="Vrinda" w:cs="Vrinda"/>
              </w:rPr>
            </w:pPr>
            <w:r w:rsidRPr="00C6036C">
              <w:rPr>
                <w:rFonts w:ascii="SutonnyMJ" w:hAnsi="SutonnyMJ" w:cs="SutonnyMJ"/>
                <w:lang w:bidi="bn-IN"/>
              </w:rPr>
              <w:t>(&amp;Av½y‡ji m¤§yLfvM</w:t>
            </w:r>
            <w:r w:rsidRPr="00C6036C">
              <w:rPr>
                <w:rFonts w:ascii="SutonnyMJ" w:hAnsi="SutonnyMJ" w:cs="SutonnyMJ"/>
              </w:rPr>
              <w:t>)</w:t>
            </w:r>
          </w:p>
        </w:tc>
      </w:tr>
      <w:tr w:rsidR="00636530" w:rsidRPr="00C6036C" w:rsidTr="00AC23F9">
        <w:trPr>
          <w:trHeight w:val="425"/>
        </w:trPr>
        <w:tc>
          <w:tcPr>
            <w:tcW w:w="648" w:type="dxa"/>
            <w:vMerge/>
          </w:tcPr>
          <w:p w:rsidR="00636530" w:rsidRPr="00C6036C" w:rsidRDefault="00636530" w:rsidP="00AC23F9">
            <w:pPr>
              <w:spacing w:line="16" w:lineRule="atLeast"/>
              <w:rPr>
                <w:rFonts w:ascii="Vrinda" w:hAnsi="Vrinda"/>
                <w:sz w:val="20"/>
                <w:szCs w:val="20"/>
              </w:rPr>
            </w:pPr>
          </w:p>
        </w:tc>
        <w:tc>
          <w:tcPr>
            <w:tcW w:w="4500" w:type="dxa"/>
            <w:vMerge/>
          </w:tcPr>
          <w:p w:rsidR="00636530" w:rsidRPr="00C6036C" w:rsidRDefault="00636530" w:rsidP="00AC23F9">
            <w:pPr>
              <w:spacing w:line="16" w:lineRule="atLeast"/>
              <w:rPr>
                <w:rFonts w:ascii="Vrinda" w:hAnsi="Vrinda"/>
                <w:sz w:val="20"/>
                <w:szCs w:val="20"/>
              </w:rPr>
            </w:pPr>
          </w:p>
        </w:tc>
        <w:tc>
          <w:tcPr>
            <w:tcW w:w="4230" w:type="dxa"/>
            <w:gridSpan w:val="2"/>
          </w:tcPr>
          <w:p w:rsidR="00636530" w:rsidRPr="00C6036C" w:rsidRDefault="00636530" w:rsidP="00AC23F9">
            <w:pPr>
              <w:spacing w:line="16" w:lineRule="atLeast"/>
              <w:jc w:val="center"/>
              <w:outlineLvl w:val="0"/>
              <w:rPr>
                <w:rFonts w:ascii="Vrinda" w:hAnsi="Vrinda" w:cs="Vrinda"/>
                <w:sz w:val="20"/>
                <w:szCs w:val="25"/>
                <w:lang w:bidi="bn-IN"/>
              </w:rPr>
            </w:pPr>
            <w:r w:rsidRPr="00C6036C">
              <w:rPr>
                <w:rFonts w:ascii="Arial" w:hAnsi="Arial" w:cs="Arial"/>
                <w:sz w:val="20"/>
                <w:szCs w:val="20"/>
              </w:rPr>
              <w:t>TARGET CHILD</w:t>
            </w:r>
            <w:r w:rsidRPr="00C6036C">
              <w:rPr>
                <w:rFonts w:ascii="SutonnyMJ" w:hAnsi="SutonnyMJ" w:cs="SutonnyMJ"/>
                <w:sz w:val="24"/>
              </w:rPr>
              <w:t>(Uv‡M©U wkï)</w:t>
            </w:r>
          </w:p>
        </w:tc>
      </w:tr>
      <w:tr w:rsidR="00636530" w:rsidRPr="00C6036C" w:rsidTr="00AC23F9">
        <w:trPr>
          <w:trHeight w:val="1695"/>
        </w:trPr>
        <w:tc>
          <w:tcPr>
            <w:tcW w:w="648" w:type="dxa"/>
            <w:vMerge/>
          </w:tcPr>
          <w:p w:rsidR="00636530" w:rsidRPr="00C6036C" w:rsidRDefault="00636530" w:rsidP="00AC23F9">
            <w:pPr>
              <w:spacing w:line="16" w:lineRule="atLeast"/>
              <w:rPr>
                <w:rFonts w:ascii="Vrinda" w:hAnsi="Vrinda"/>
                <w:sz w:val="20"/>
                <w:szCs w:val="20"/>
              </w:rPr>
            </w:pPr>
          </w:p>
        </w:tc>
        <w:tc>
          <w:tcPr>
            <w:tcW w:w="4500" w:type="dxa"/>
            <w:vMerge/>
          </w:tcPr>
          <w:p w:rsidR="00636530" w:rsidRPr="00C6036C" w:rsidRDefault="00636530" w:rsidP="00AC23F9">
            <w:pPr>
              <w:spacing w:line="16" w:lineRule="atLeast"/>
              <w:rPr>
                <w:rFonts w:ascii="Vrinda" w:hAnsi="Vrinda"/>
                <w:sz w:val="20"/>
                <w:szCs w:val="20"/>
              </w:rPr>
            </w:pPr>
          </w:p>
        </w:tc>
        <w:tc>
          <w:tcPr>
            <w:tcW w:w="2070" w:type="dxa"/>
          </w:tcPr>
          <w:p w:rsidR="00AA3C57" w:rsidRPr="00C6036C" w:rsidRDefault="00636530" w:rsidP="00AC23F9">
            <w:pPr>
              <w:tabs>
                <w:tab w:val="left" w:pos="1440"/>
              </w:tabs>
              <w:suppressAutoHyphens/>
              <w:spacing w:after="0" w:line="240" w:lineRule="auto"/>
              <w:rPr>
                <w:rFonts w:ascii="Arial" w:hAnsi="Arial" w:cs="Arial"/>
                <w:sz w:val="20"/>
                <w:szCs w:val="20"/>
              </w:rPr>
            </w:pPr>
            <w:r w:rsidRPr="00C6036C">
              <w:rPr>
                <w:rFonts w:ascii="Arial" w:hAnsi="Arial" w:cs="Arial"/>
                <w:sz w:val="20"/>
                <w:szCs w:val="20"/>
              </w:rPr>
              <w:t xml:space="preserve">Left Hand </w:t>
            </w:r>
          </w:p>
          <w:p w:rsidR="00636530" w:rsidRPr="00C6036C" w:rsidRDefault="00664AD5" w:rsidP="00AC23F9">
            <w:pPr>
              <w:tabs>
                <w:tab w:val="left" w:pos="1440"/>
              </w:tabs>
              <w:suppressAutoHyphens/>
              <w:spacing w:after="0" w:line="240" w:lineRule="auto"/>
              <w:rPr>
                <w:rFonts w:ascii="Vrinda" w:hAnsi="Vrinda" w:cs="Vrinda"/>
                <w:sz w:val="20"/>
                <w:szCs w:val="20"/>
                <w:cs/>
                <w:lang w:val="bn-IN" w:bidi="bn-IN"/>
              </w:rPr>
            </w:pPr>
            <w:r w:rsidRPr="00C6036C">
              <w:rPr>
                <w:rFonts w:ascii="SutonnyMJ" w:hAnsi="SutonnyMJ" w:cs="SutonnyMJ"/>
                <w:lang w:bidi="bn-IN"/>
              </w:rPr>
              <w:t>(</w:t>
            </w:r>
            <w:r w:rsidRPr="00C6036C">
              <w:rPr>
                <w:rFonts w:ascii="SutonnyMJ" w:hAnsi="SutonnyMJ" w:cs="SutonnyMJ"/>
              </w:rPr>
              <w:t>evg nvZ)</w:t>
            </w:r>
          </w:p>
          <w:p w:rsidR="00636530" w:rsidRPr="00C6036C" w:rsidRDefault="00636530" w:rsidP="00AC23F9">
            <w:pPr>
              <w:tabs>
                <w:tab w:val="left" w:pos="1440"/>
              </w:tabs>
              <w:suppressAutoHyphens/>
              <w:spacing w:after="0" w:line="240" w:lineRule="auto"/>
              <w:rPr>
                <w:rFonts w:ascii="Vrinda" w:hAnsi="Vrinda"/>
                <w:sz w:val="20"/>
                <w:szCs w:val="20"/>
              </w:rPr>
            </w:pPr>
          </w:p>
          <w:p w:rsidR="00636530" w:rsidRPr="00C6036C" w:rsidRDefault="00636530" w:rsidP="00AC23F9">
            <w:pPr>
              <w:tabs>
                <w:tab w:val="left" w:pos="1440"/>
              </w:tabs>
              <w:suppressAutoHyphens/>
              <w:spacing w:after="0" w:line="240" w:lineRule="auto"/>
              <w:rPr>
                <w:rFonts w:ascii="Vrinda" w:hAnsi="Vrinda"/>
                <w:sz w:val="20"/>
                <w:szCs w:val="20"/>
              </w:rPr>
            </w:pPr>
            <w:r w:rsidRPr="00C6036C">
              <w:rPr>
                <w:rFonts w:ascii="Vrinda" w:hAnsi="Vrinda"/>
                <w:sz w:val="20"/>
                <w:szCs w:val="20"/>
              </w:rPr>
              <w:t>G|__|FINGERNAILS</w:t>
            </w:r>
          </w:p>
          <w:p w:rsidR="00636530" w:rsidRPr="00C6036C" w:rsidRDefault="00664AD5" w:rsidP="00AC23F9">
            <w:pPr>
              <w:tabs>
                <w:tab w:val="left" w:pos="1440"/>
              </w:tabs>
              <w:suppressAutoHyphens/>
              <w:spacing w:after="0" w:line="240" w:lineRule="auto"/>
              <w:rPr>
                <w:rFonts w:ascii="Vrinda" w:hAnsi="Vrinda" w:cs="Vrinda"/>
              </w:rPr>
            </w:pPr>
            <w:r w:rsidRPr="00C6036C">
              <w:rPr>
                <w:rFonts w:ascii="SutonnyMJ" w:hAnsi="SutonnyMJ" w:cs="SutonnyMJ"/>
              </w:rPr>
              <w:t>(nv‡Zi bL)</w:t>
            </w:r>
          </w:p>
          <w:p w:rsidR="00636530" w:rsidRPr="00C6036C" w:rsidRDefault="00636530" w:rsidP="00AC23F9">
            <w:pPr>
              <w:tabs>
                <w:tab w:val="left" w:pos="1440"/>
              </w:tabs>
              <w:suppressAutoHyphens/>
              <w:spacing w:after="0" w:line="240" w:lineRule="auto"/>
              <w:rPr>
                <w:rFonts w:ascii="Vrinda" w:hAnsi="Vrinda"/>
                <w:sz w:val="20"/>
                <w:szCs w:val="20"/>
              </w:rPr>
            </w:pPr>
          </w:p>
          <w:p w:rsidR="00636530" w:rsidRPr="00C6036C" w:rsidRDefault="00636530" w:rsidP="00AC23F9">
            <w:pPr>
              <w:tabs>
                <w:tab w:val="left" w:pos="1440"/>
              </w:tabs>
              <w:suppressAutoHyphens/>
              <w:spacing w:after="0" w:line="240" w:lineRule="auto"/>
              <w:rPr>
                <w:rFonts w:ascii="Vrinda" w:hAnsi="Vrinda"/>
                <w:sz w:val="20"/>
                <w:szCs w:val="20"/>
              </w:rPr>
            </w:pPr>
            <w:r w:rsidRPr="00C6036C">
              <w:rPr>
                <w:rFonts w:ascii="Vrinda" w:hAnsi="Vrinda"/>
                <w:sz w:val="20"/>
                <w:szCs w:val="20"/>
              </w:rPr>
              <w:t>H|__| PALMS</w:t>
            </w:r>
          </w:p>
          <w:p w:rsidR="00636530" w:rsidRPr="00C6036C" w:rsidRDefault="00664AD5" w:rsidP="00AC23F9">
            <w:pPr>
              <w:tabs>
                <w:tab w:val="left" w:pos="1440"/>
              </w:tabs>
              <w:suppressAutoHyphens/>
              <w:spacing w:after="0" w:line="240" w:lineRule="auto"/>
              <w:rPr>
                <w:rFonts w:ascii="SutonnyMJ" w:hAnsi="SutonnyMJ" w:cs="SutonnyMJ"/>
              </w:rPr>
            </w:pPr>
            <w:r w:rsidRPr="00C6036C">
              <w:rPr>
                <w:rFonts w:ascii="SutonnyMJ" w:hAnsi="SutonnyMJ" w:cs="SutonnyMJ"/>
              </w:rPr>
              <w:t>(nv‡Zi Zvjy)</w:t>
            </w:r>
          </w:p>
          <w:p w:rsidR="00636530" w:rsidRPr="00C6036C" w:rsidRDefault="00636530" w:rsidP="00AC23F9">
            <w:pPr>
              <w:tabs>
                <w:tab w:val="left" w:pos="1440"/>
              </w:tabs>
              <w:suppressAutoHyphens/>
              <w:spacing w:after="0" w:line="240" w:lineRule="auto"/>
              <w:rPr>
                <w:rFonts w:ascii="SutonnyMJ" w:hAnsi="SutonnyMJ" w:cs="SutonnyMJ"/>
                <w:sz w:val="24"/>
              </w:rPr>
            </w:pPr>
          </w:p>
          <w:p w:rsidR="00636530" w:rsidRPr="00C6036C" w:rsidRDefault="00636530" w:rsidP="00AC23F9">
            <w:pPr>
              <w:tabs>
                <w:tab w:val="left" w:pos="1440"/>
              </w:tabs>
              <w:suppressAutoHyphens/>
              <w:spacing w:after="0" w:line="240" w:lineRule="auto"/>
              <w:rPr>
                <w:rFonts w:ascii="Vrinda" w:hAnsi="Vrinda"/>
                <w:sz w:val="20"/>
                <w:szCs w:val="20"/>
              </w:rPr>
            </w:pPr>
            <w:r w:rsidRPr="00C6036C">
              <w:rPr>
                <w:rFonts w:ascii="Vrinda" w:hAnsi="Vrinda"/>
                <w:sz w:val="20"/>
                <w:szCs w:val="20"/>
              </w:rPr>
              <w:t>I |__|FINGER PADS</w:t>
            </w:r>
          </w:p>
          <w:p w:rsidR="00636530" w:rsidRPr="00C6036C" w:rsidRDefault="00664AD5" w:rsidP="00AC23F9">
            <w:pPr>
              <w:tabs>
                <w:tab w:val="left" w:pos="1440"/>
              </w:tabs>
              <w:suppressAutoHyphens/>
              <w:spacing w:after="0" w:line="240" w:lineRule="auto"/>
              <w:rPr>
                <w:rFonts w:ascii="Vrinda" w:hAnsi="Vrinda" w:cs="Vrinda"/>
              </w:rPr>
            </w:pPr>
            <w:r w:rsidRPr="00C6036C">
              <w:rPr>
                <w:rFonts w:ascii="SutonnyMJ" w:hAnsi="SutonnyMJ" w:cs="SutonnyMJ"/>
              </w:rPr>
              <w:t>(Av½y‡ji m¤§yLfvM)</w:t>
            </w:r>
          </w:p>
        </w:tc>
        <w:tc>
          <w:tcPr>
            <w:tcW w:w="2160" w:type="dxa"/>
          </w:tcPr>
          <w:p w:rsidR="00AA3C57" w:rsidRPr="00C6036C" w:rsidRDefault="00636530" w:rsidP="00AC23F9">
            <w:pPr>
              <w:tabs>
                <w:tab w:val="left" w:pos="1440"/>
              </w:tabs>
              <w:suppressAutoHyphens/>
              <w:spacing w:after="0" w:line="240" w:lineRule="auto"/>
              <w:rPr>
                <w:rFonts w:ascii="Arial" w:hAnsi="Arial" w:cs="Arial"/>
                <w:sz w:val="20"/>
                <w:szCs w:val="20"/>
              </w:rPr>
            </w:pPr>
            <w:r w:rsidRPr="00C6036C">
              <w:rPr>
                <w:rFonts w:ascii="Arial" w:hAnsi="Arial" w:cs="Arial"/>
                <w:sz w:val="20"/>
                <w:szCs w:val="20"/>
              </w:rPr>
              <w:t>Right Hand</w:t>
            </w:r>
          </w:p>
          <w:p w:rsidR="00636530" w:rsidRPr="00C6036C" w:rsidRDefault="00664AD5" w:rsidP="00AC23F9">
            <w:pPr>
              <w:tabs>
                <w:tab w:val="left" w:pos="1440"/>
              </w:tabs>
              <w:suppressAutoHyphens/>
              <w:spacing w:after="0" w:line="240" w:lineRule="auto"/>
              <w:rPr>
                <w:rFonts w:ascii="Vrinda" w:hAnsi="Vrinda" w:cs="Vrinda"/>
                <w:sz w:val="20"/>
                <w:szCs w:val="20"/>
              </w:rPr>
            </w:pPr>
            <w:r w:rsidRPr="00C6036C">
              <w:rPr>
                <w:rFonts w:ascii="SutonnyMJ" w:hAnsi="SutonnyMJ" w:cs="SutonnyMJ"/>
                <w:lang w:bidi="bn-IN"/>
              </w:rPr>
              <w:t>(</w:t>
            </w:r>
            <w:r w:rsidRPr="00C6036C">
              <w:rPr>
                <w:rFonts w:ascii="SutonnyMJ" w:hAnsi="SutonnyMJ" w:cs="SutonnyMJ"/>
              </w:rPr>
              <w:t>Wvb nvZ)</w:t>
            </w:r>
          </w:p>
          <w:p w:rsidR="00636530" w:rsidRPr="00C6036C" w:rsidRDefault="00636530" w:rsidP="00AC23F9">
            <w:pPr>
              <w:tabs>
                <w:tab w:val="left" w:pos="1440"/>
              </w:tabs>
              <w:suppressAutoHyphens/>
              <w:spacing w:after="0" w:line="240" w:lineRule="auto"/>
              <w:rPr>
                <w:rFonts w:ascii="Vrinda" w:hAnsi="Vrinda"/>
                <w:sz w:val="20"/>
                <w:szCs w:val="20"/>
              </w:rPr>
            </w:pPr>
          </w:p>
          <w:p w:rsidR="00636530" w:rsidRPr="00C6036C" w:rsidRDefault="00636530" w:rsidP="00AC23F9">
            <w:pPr>
              <w:tabs>
                <w:tab w:val="left" w:pos="1440"/>
              </w:tabs>
              <w:suppressAutoHyphens/>
              <w:spacing w:after="0" w:line="240" w:lineRule="auto"/>
              <w:rPr>
                <w:rFonts w:ascii="Vrinda" w:hAnsi="Vrinda"/>
                <w:sz w:val="20"/>
                <w:szCs w:val="20"/>
              </w:rPr>
            </w:pPr>
            <w:r w:rsidRPr="00C6036C">
              <w:rPr>
                <w:rFonts w:ascii="Vrinda" w:hAnsi="Vrinda"/>
                <w:sz w:val="20"/>
                <w:szCs w:val="20"/>
              </w:rPr>
              <w:t>J  |__|FINGERNAILS</w:t>
            </w:r>
          </w:p>
          <w:p w:rsidR="00636530" w:rsidRPr="00C6036C" w:rsidRDefault="00664AD5" w:rsidP="00AC23F9">
            <w:pPr>
              <w:tabs>
                <w:tab w:val="left" w:pos="1440"/>
              </w:tabs>
              <w:suppressAutoHyphens/>
              <w:spacing w:after="0" w:line="240" w:lineRule="auto"/>
              <w:rPr>
                <w:rFonts w:ascii="Vrinda" w:hAnsi="Vrinda" w:cs="Vrinda"/>
              </w:rPr>
            </w:pPr>
            <w:r w:rsidRPr="00C6036C">
              <w:rPr>
                <w:rFonts w:ascii="SutonnyMJ" w:hAnsi="SutonnyMJ" w:cs="SutonnyMJ"/>
              </w:rPr>
              <w:t>(nv‡Zi bL)</w:t>
            </w:r>
          </w:p>
          <w:p w:rsidR="00636530" w:rsidRPr="00C6036C" w:rsidRDefault="00636530" w:rsidP="00AC23F9">
            <w:pPr>
              <w:tabs>
                <w:tab w:val="left" w:pos="1440"/>
              </w:tabs>
              <w:suppressAutoHyphens/>
              <w:spacing w:after="0" w:line="240" w:lineRule="auto"/>
              <w:rPr>
                <w:rFonts w:ascii="Vrinda" w:hAnsi="Vrinda"/>
                <w:sz w:val="20"/>
                <w:szCs w:val="20"/>
              </w:rPr>
            </w:pPr>
          </w:p>
          <w:p w:rsidR="00636530" w:rsidRPr="00C6036C" w:rsidRDefault="00636530" w:rsidP="00AC23F9">
            <w:pPr>
              <w:tabs>
                <w:tab w:val="left" w:pos="1440"/>
              </w:tabs>
              <w:suppressAutoHyphens/>
              <w:spacing w:after="0" w:line="240" w:lineRule="auto"/>
              <w:rPr>
                <w:rFonts w:ascii="Vrinda" w:hAnsi="Vrinda"/>
                <w:sz w:val="20"/>
                <w:szCs w:val="20"/>
              </w:rPr>
            </w:pPr>
            <w:r w:rsidRPr="00C6036C">
              <w:rPr>
                <w:rFonts w:ascii="Vrinda" w:hAnsi="Vrinda"/>
                <w:sz w:val="20"/>
                <w:szCs w:val="20"/>
              </w:rPr>
              <w:t>K |__| PALMS</w:t>
            </w:r>
          </w:p>
          <w:p w:rsidR="00636530" w:rsidRPr="00C6036C" w:rsidRDefault="00664AD5" w:rsidP="00AC23F9">
            <w:pPr>
              <w:tabs>
                <w:tab w:val="left" w:pos="1440"/>
              </w:tabs>
              <w:suppressAutoHyphens/>
              <w:spacing w:after="0" w:line="240" w:lineRule="auto"/>
              <w:rPr>
                <w:rFonts w:ascii="Vrinda" w:hAnsi="Vrinda" w:cs="Vrinda"/>
              </w:rPr>
            </w:pPr>
            <w:r w:rsidRPr="00C6036C">
              <w:rPr>
                <w:rFonts w:ascii="SutonnyMJ" w:hAnsi="SutonnyMJ" w:cs="SutonnyMJ"/>
              </w:rPr>
              <w:t>(nv‡Zi Zvjy)</w:t>
            </w:r>
          </w:p>
          <w:p w:rsidR="00636530" w:rsidRPr="00C6036C" w:rsidRDefault="00636530" w:rsidP="00AC23F9">
            <w:pPr>
              <w:tabs>
                <w:tab w:val="left" w:pos="1440"/>
              </w:tabs>
              <w:suppressAutoHyphens/>
              <w:spacing w:after="0" w:line="240" w:lineRule="auto"/>
              <w:rPr>
                <w:rFonts w:ascii="Vrinda" w:hAnsi="Vrinda"/>
                <w:sz w:val="20"/>
                <w:szCs w:val="20"/>
              </w:rPr>
            </w:pPr>
          </w:p>
          <w:p w:rsidR="00B56A13" w:rsidRDefault="00B56A13" w:rsidP="00AC23F9">
            <w:pPr>
              <w:tabs>
                <w:tab w:val="left" w:pos="1440"/>
              </w:tabs>
              <w:suppressAutoHyphens/>
              <w:spacing w:after="0" w:line="240" w:lineRule="auto"/>
              <w:rPr>
                <w:rFonts w:ascii="Vrinda" w:hAnsi="Vrinda"/>
                <w:sz w:val="20"/>
                <w:szCs w:val="20"/>
              </w:rPr>
            </w:pPr>
          </w:p>
          <w:p w:rsidR="00636530" w:rsidRPr="00C6036C" w:rsidRDefault="00636530" w:rsidP="00AC23F9">
            <w:pPr>
              <w:tabs>
                <w:tab w:val="left" w:pos="1440"/>
              </w:tabs>
              <w:suppressAutoHyphens/>
              <w:spacing w:after="0" w:line="240" w:lineRule="auto"/>
              <w:rPr>
                <w:rFonts w:ascii="Vrinda" w:hAnsi="Vrinda"/>
                <w:sz w:val="20"/>
                <w:szCs w:val="20"/>
              </w:rPr>
            </w:pPr>
            <w:r w:rsidRPr="00C6036C">
              <w:rPr>
                <w:rFonts w:ascii="Vrinda" w:hAnsi="Vrinda"/>
                <w:sz w:val="20"/>
                <w:szCs w:val="20"/>
              </w:rPr>
              <w:t>L  |__|FINGER PADS</w:t>
            </w:r>
          </w:p>
          <w:p w:rsidR="00636530" w:rsidRPr="00C6036C" w:rsidRDefault="00664AD5" w:rsidP="00AC23F9">
            <w:pPr>
              <w:tabs>
                <w:tab w:val="left" w:pos="1440"/>
              </w:tabs>
              <w:suppressAutoHyphens/>
              <w:spacing w:after="0" w:line="240" w:lineRule="auto"/>
              <w:rPr>
                <w:rFonts w:ascii="Vrinda" w:hAnsi="Vrinda"/>
              </w:rPr>
            </w:pPr>
            <w:r w:rsidRPr="00C6036C">
              <w:rPr>
                <w:rFonts w:ascii="SutonnyMJ" w:hAnsi="SutonnyMJ" w:cs="SutonnyMJ"/>
              </w:rPr>
              <w:t>(Av½y‡ji m¤§yLfvM)</w:t>
            </w:r>
          </w:p>
        </w:tc>
      </w:tr>
      <w:tr w:rsidR="00847948" w:rsidRPr="00C6036C" w:rsidTr="00847948">
        <w:trPr>
          <w:trHeight w:val="1695"/>
        </w:trPr>
        <w:tc>
          <w:tcPr>
            <w:tcW w:w="9378" w:type="dxa"/>
            <w:gridSpan w:val="4"/>
          </w:tcPr>
          <w:p w:rsidR="00847948" w:rsidRPr="00C6036C" w:rsidRDefault="00847948" w:rsidP="00847948">
            <w:pPr>
              <w:spacing w:before="60" w:after="0" w:line="240" w:lineRule="auto"/>
              <w:rPr>
                <w:rFonts w:ascii="Arial" w:hAnsi="Arial" w:cs="Arial"/>
                <w:sz w:val="20"/>
                <w:szCs w:val="20"/>
              </w:rPr>
            </w:pPr>
            <w:r w:rsidRPr="00C6036C">
              <w:rPr>
                <w:rFonts w:ascii="Arial" w:hAnsi="Arial" w:cs="Arial"/>
                <w:sz w:val="20"/>
                <w:szCs w:val="20"/>
                <w:u w:val="single"/>
              </w:rPr>
              <w:t>APPEARANCE CODES</w:t>
            </w:r>
            <w:r w:rsidRPr="00C6036C">
              <w:rPr>
                <w:rFonts w:ascii="Arial" w:hAnsi="Arial" w:cs="Arial"/>
                <w:sz w:val="20"/>
                <w:szCs w:val="20"/>
              </w:rPr>
              <w:t>:</w:t>
            </w:r>
          </w:p>
          <w:p w:rsidR="00847948" w:rsidRPr="00C6036C" w:rsidRDefault="00847948" w:rsidP="00847948">
            <w:pPr>
              <w:spacing w:after="0" w:line="240" w:lineRule="auto"/>
              <w:rPr>
                <w:rFonts w:ascii="Arial" w:hAnsi="Arial" w:cs="Arial"/>
                <w:sz w:val="20"/>
                <w:szCs w:val="20"/>
              </w:rPr>
            </w:pPr>
          </w:p>
          <w:p w:rsidR="00847948" w:rsidRPr="00C6036C" w:rsidRDefault="00847948" w:rsidP="00847948">
            <w:pPr>
              <w:spacing w:after="0" w:line="240" w:lineRule="auto"/>
              <w:rPr>
                <w:rFonts w:ascii="Vrinda" w:hAnsi="Vrinda"/>
                <w:sz w:val="18"/>
                <w:szCs w:val="18"/>
              </w:rPr>
            </w:pPr>
            <w:r w:rsidRPr="00C6036C">
              <w:rPr>
                <w:rFonts w:ascii="Arial" w:hAnsi="Arial" w:cs="Arial"/>
                <w:sz w:val="20"/>
                <w:szCs w:val="20"/>
              </w:rPr>
              <w:t>1 = VISIBLE DIRT (DIRT/MUD/SOIL/ASH OR ANY OTHER MATERIAL IS VISIBLE)</w:t>
            </w:r>
          </w:p>
          <w:p w:rsidR="00847948" w:rsidRPr="00C6036C" w:rsidRDefault="00847948" w:rsidP="00847948">
            <w:pPr>
              <w:pStyle w:val="ColorfulList-Accent11"/>
              <w:ind w:left="0"/>
              <w:rPr>
                <w:rFonts w:ascii="SutonnyMJ" w:hAnsi="SutonnyMJ" w:cs="SutonnyMJ"/>
                <w:sz w:val="22"/>
                <w:szCs w:val="22"/>
              </w:rPr>
            </w:pPr>
            <w:r w:rsidRPr="00C6036C">
              <w:rPr>
                <w:rFonts w:ascii="SutonnyMJ" w:hAnsi="SutonnyMJ" w:cs="SutonnyMJ"/>
                <w:sz w:val="22"/>
                <w:szCs w:val="22"/>
              </w:rPr>
              <w:t>gqjv ¯úófv‡e †`Lv hvw”Qj (gqjv/ Kvu`v/ gvwU/QvB A_ev Ab¨ †Kvb Dcv`vbz)</w:t>
            </w:r>
          </w:p>
          <w:p w:rsidR="00847948" w:rsidRPr="00C6036C" w:rsidRDefault="00847948" w:rsidP="00847948">
            <w:pPr>
              <w:spacing w:after="0" w:line="240" w:lineRule="auto"/>
              <w:rPr>
                <w:rFonts w:ascii="Arial" w:hAnsi="Arial" w:cs="Arial"/>
                <w:sz w:val="8"/>
                <w:szCs w:val="8"/>
              </w:rPr>
            </w:pPr>
          </w:p>
          <w:p w:rsidR="00847948" w:rsidRPr="00C6036C" w:rsidRDefault="00847948" w:rsidP="00847948">
            <w:pPr>
              <w:spacing w:after="0" w:line="240" w:lineRule="auto"/>
              <w:rPr>
                <w:rFonts w:ascii="Arial" w:hAnsi="Arial" w:cs="Arial"/>
                <w:sz w:val="20"/>
                <w:szCs w:val="20"/>
              </w:rPr>
            </w:pPr>
            <w:r w:rsidRPr="00C6036C">
              <w:rPr>
                <w:rFonts w:ascii="Arial" w:hAnsi="Arial" w:cs="Arial"/>
                <w:sz w:val="20"/>
                <w:szCs w:val="20"/>
              </w:rPr>
              <w:t>2 = UNCLEAN APPEARANCE (NO DIRT IS VISIBLE ON THIS PART OF THE HAND BUT, IN GENERAL, THIS PART OF THE HAND APPEARS UNCLEAN)</w:t>
            </w:r>
          </w:p>
          <w:p w:rsidR="00847948" w:rsidRPr="00C6036C" w:rsidRDefault="00847948" w:rsidP="00847948">
            <w:pPr>
              <w:pStyle w:val="ColorfulList-Accent11"/>
              <w:ind w:left="0"/>
              <w:rPr>
                <w:rFonts w:ascii="SutonnyMJ" w:hAnsi="SutonnyMJ" w:cs="SutonnyMJ"/>
                <w:sz w:val="22"/>
                <w:szCs w:val="22"/>
              </w:rPr>
            </w:pPr>
            <w:r w:rsidRPr="00C6036C">
              <w:rPr>
                <w:rFonts w:ascii="SutonnyMJ" w:hAnsi="SutonnyMJ" w:cs="SutonnyMJ"/>
                <w:sz w:val="22"/>
                <w:szCs w:val="22"/>
              </w:rPr>
              <w:t>gqjv¯úófv‡e †`Lv bv †M‡jI Acwi”Qbœfve wQj (nv‡Z gqjv bv †`Lv ‡M‡jI Acwi”Qbœ wQj)</w:t>
            </w:r>
          </w:p>
          <w:p w:rsidR="00847948" w:rsidRPr="00C6036C" w:rsidRDefault="00847948" w:rsidP="00847948">
            <w:pPr>
              <w:pStyle w:val="ColorfulList-Accent11"/>
              <w:ind w:left="0"/>
              <w:rPr>
                <w:rFonts w:ascii="Vrinda" w:hAnsi="Vrinda"/>
                <w:sz w:val="8"/>
                <w:szCs w:val="8"/>
              </w:rPr>
            </w:pPr>
          </w:p>
          <w:p w:rsidR="00847948" w:rsidRPr="00C6036C" w:rsidRDefault="00847948" w:rsidP="00847948">
            <w:pPr>
              <w:spacing w:after="0" w:line="240" w:lineRule="auto"/>
              <w:rPr>
                <w:rFonts w:ascii="Arial" w:hAnsi="Arial" w:cs="Arial"/>
                <w:sz w:val="20"/>
                <w:szCs w:val="20"/>
              </w:rPr>
            </w:pPr>
            <w:r w:rsidRPr="00C6036C">
              <w:rPr>
                <w:rFonts w:ascii="Arial" w:hAnsi="Arial" w:cs="Arial"/>
                <w:sz w:val="20"/>
                <w:szCs w:val="20"/>
              </w:rPr>
              <w:t>3 = CLEAN (OBSERVED PART OF THE HAND IS CLEAN AS WOULD APPEAR AFTER SOMEONE WASHES HANDS OR TAKES A BATH)</w:t>
            </w:r>
          </w:p>
          <w:p w:rsidR="00847948" w:rsidRPr="00C6036C" w:rsidRDefault="00847948" w:rsidP="00847948">
            <w:pPr>
              <w:pStyle w:val="ColorfulList-Accent11"/>
              <w:ind w:left="0"/>
              <w:rPr>
                <w:rFonts w:ascii="SutonnyMJ" w:hAnsi="SutonnyMJ" w:cs="SutonnyMJ"/>
                <w:sz w:val="22"/>
                <w:szCs w:val="22"/>
              </w:rPr>
            </w:pPr>
            <w:r w:rsidRPr="00C6036C">
              <w:rPr>
                <w:rFonts w:ascii="SutonnyMJ" w:hAnsi="SutonnyMJ" w:cs="SutonnyMJ"/>
                <w:sz w:val="22"/>
                <w:szCs w:val="22"/>
              </w:rPr>
              <w:t>cwi®‹vi wQj (nvZ †avqvi ci/ †Mvm‡ji ci ci nvZ †`L‡j ‡hgbcwi®‹vi n</w:t>
            </w:r>
            <w:r w:rsidRPr="00C6036C">
              <w:rPr>
                <w:rFonts w:ascii="SutonnyMJ" w:hAnsi="SutonnyMJ" w:cs="SutonnyMJ"/>
              </w:rPr>
              <w:t>q</w:t>
            </w:r>
            <w:r w:rsidRPr="00C6036C">
              <w:rPr>
                <w:rFonts w:ascii="SutonnyMJ" w:hAnsi="SutonnyMJ" w:cs="SutonnyMJ"/>
                <w:sz w:val="22"/>
                <w:szCs w:val="22"/>
              </w:rPr>
              <w:t>)</w:t>
            </w:r>
          </w:p>
          <w:p w:rsidR="00847948" w:rsidRPr="00C6036C" w:rsidRDefault="00847948" w:rsidP="00847948">
            <w:pPr>
              <w:pStyle w:val="ColorfulList-Accent11"/>
              <w:rPr>
                <w:rFonts w:ascii="Vrinda" w:hAnsi="Vrinda"/>
                <w:sz w:val="8"/>
                <w:szCs w:val="8"/>
              </w:rPr>
            </w:pPr>
          </w:p>
          <w:p w:rsidR="00847948" w:rsidRPr="00C6036C" w:rsidRDefault="00847948" w:rsidP="00847948">
            <w:pPr>
              <w:spacing w:after="0" w:line="240" w:lineRule="auto"/>
              <w:rPr>
                <w:rFonts w:ascii="SutonnyMJ" w:hAnsi="SutonnyMJ" w:cs="SutonnyMJ"/>
              </w:rPr>
            </w:pPr>
            <w:r w:rsidRPr="00C6036C">
              <w:rPr>
                <w:rFonts w:ascii="Arial" w:hAnsi="Arial" w:cs="Arial"/>
                <w:sz w:val="20"/>
                <w:szCs w:val="20"/>
              </w:rPr>
              <w:t>88 = N/A</w:t>
            </w:r>
            <w:r w:rsidRPr="00C6036C">
              <w:rPr>
                <w:rFonts w:ascii="SutonnyMJ" w:hAnsi="SutonnyMJ" w:cs="SutonnyMJ"/>
              </w:rPr>
              <w:t>(cÖ‡hvR¨ bq)</w:t>
            </w:r>
          </w:p>
          <w:p w:rsidR="00847948" w:rsidRPr="00C6036C" w:rsidRDefault="00847948" w:rsidP="00847948">
            <w:pPr>
              <w:spacing w:after="0" w:line="240" w:lineRule="auto"/>
              <w:ind w:left="360"/>
              <w:rPr>
                <w:rFonts w:ascii="Vrinda" w:hAnsi="Vrinda"/>
                <w:sz w:val="8"/>
                <w:szCs w:val="8"/>
              </w:rPr>
            </w:pPr>
          </w:p>
          <w:p w:rsidR="00847948" w:rsidRPr="00C6036C" w:rsidRDefault="00847948" w:rsidP="00847948">
            <w:pPr>
              <w:spacing w:after="0" w:line="240" w:lineRule="auto"/>
              <w:rPr>
                <w:rFonts w:ascii="Vrinda" w:hAnsi="Vrinda"/>
                <w:sz w:val="18"/>
                <w:szCs w:val="18"/>
              </w:rPr>
            </w:pPr>
            <w:r w:rsidRPr="00C6036C">
              <w:rPr>
                <w:rFonts w:ascii="Arial" w:hAnsi="Arial" w:cs="Arial"/>
                <w:sz w:val="20"/>
                <w:szCs w:val="20"/>
              </w:rPr>
              <w:t>99 = OBSERVATION NOT POSSIBLE/REFUSED/TARGET CHILD NOT AVAILABLE</w:t>
            </w:r>
          </w:p>
          <w:p w:rsidR="00847948" w:rsidRPr="00C6036C" w:rsidRDefault="00847948" w:rsidP="00847948">
            <w:pPr>
              <w:spacing w:after="0" w:line="240" w:lineRule="auto"/>
              <w:rPr>
                <w:rFonts w:ascii="Vrinda" w:hAnsi="Vrinda"/>
                <w:sz w:val="18"/>
                <w:szCs w:val="18"/>
              </w:rPr>
            </w:pPr>
            <w:r w:rsidRPr="00C6036C">
              <w:rPr>
                <w:rFonts w:ascii="SutonnyMJ" w:hAnsi="SutonnyMJ" w:cs="SutonnyMJ"/>
              </w:rPr>
              <w:t>(ch©‡eÿY Kiv m¤¢e nqwb/ cÖZ¨vL¨vb/ wbw`©ó wkï Dcw¯’Z wQj bv)</w:t>
            </w:r>
          </w:p>
          <w:p w:rsidR="00847948" w:rsidRPr="00C6036C" w:rsidRDefault="00847948" w:rsidP="00AC23F9">
            <w:pPr>
              <w:tabs>
                <w:tab w:val="left" w:pos="1440"/>
              </w:tabs>
              <w:suppressAutoHyphens/>
              <w:spacing w:after="0" w:line="240" w:lineRule="auto"/>
              <w:rPr>
                <w:rFonts w:ascii="Arial" w:hAnsi="Arial" w:cs="Arial"/>
                <w:sz w:val="20"/>
                <w:szCs w:val="20"/>
              </w:rPr>
            </w:pPr>
          </w:p>
        </w:tc>
      </w:tr>
    </w:tbl>
    <w:p w:rsidR="00CE10C6" w:rsidRDefault="00CE10C6" w:rsidP="00636530">
      <w:pPr>
        <w:spacing w:after="0" w:line="240" w:lineRule="auto"/>
        <w:rPr>
          <w:rFonts w:ascii="Arial" w:hAnsi="Arial" w:cs="Arial"/>
          <w:sz w:val="20"/>
          <w:szCs w:val="20"/>
        </w:rPr>
      </w:pPr>
    </w:p>
    <w:p w:rsidR="00636530" w:rsidRPr="00C6036C" w:rsidRDefault="00636530" w:rsidP="00636530">
      <w:pPr>
        <w:spacing w:after="0" w:line="240" w:lineRule="auto"/>
        <w:rPr>
          <w:rFonts w:ascii="Arial" w:hAnsi="Arial" w:cs="Arial"/>
          <w:sz w:val="20"/>
          <w:szCs w:val="20"/>
        </w:rPr>
      </w:pPr>
      <w:r w:rsidRPr="00C6036C">
        <w:rPr>
          <w:rFonts w:ascii="Arial" w:hAnsi="Arial" w:cs="Arial"/>
          <w:sz w:val="20"/>
          <w:szCs w:val="20"/>
        </w:rPr>
        <w:t>PROMPT: Collect a hand rinse sample from the target chi</w:t>
      </w:r>
      <w:r w:rsidR="00B21B1C" w:rsidRPr="00C6036C">
        <w:rPr>
          <w:rFonts w:ascii="Arial" w:hAnsi="Arial" w:cs="Arial"/>
          <w:sz w:val="20"/>
          <w:szCs w:val="20"/>
        </w:rPr>
        <w:t xml:space="preserve">ld by rinsing both hands in </w:t>
      </w:r>
      <w:r w:rsidRPr="00C6036C">
        <w:rPr>
          <w:rFonts w:ascii="Arial" w:hAnsi="Arial" w:cs="Arial"/>
          <w:sz w:val="20"/>
          <w:szCs w:val="20"/>
        </w:rPr>
        <w:t xml:space="preserve">same Whirlpak bag. </w:t>
      </w:r>
    </w:p>
    <w:p w:rsidR="00636530" w:rsidRPr="00C6036C" w:rsidRDefault="008721F0" w:rsidP="00636530">
      <w:pPr>
        <w:spacing w:after="0" w:line="240" w:lineRule="auto"/>
        <w:rPr>
          <w:rFonts w:ascii="Vrinda" w:hAnsi="Vrinda"/>
          <w:sz w:val="20"/>
          <w:szCs w:val="20"/>
        </w:rPr>
      </w:pPr>
      <w:r w:rsidRPr="00C6036C">
        <w:rPr>
          <w:rFonts w:ascii="SutonnyMJ" w:hAnsi="SutonnyMJ" w:cs="SutonnyMJ"/>
        </w:rPr>
        <w:t>`qv K‡i wbw`©ó wkïi Dfq nvZ‡avqv cvwbi bgybv GKB e¨v‡M msMÖn Kiæb|</w:t>
      </w:r>
    </w:p>
    <w:p w:rsidR="00636530" w:rsidRPr="00EC4D70" w:rsidRDefault="00636530" w:rsidP="00636530">
      <w:pPr>
        <w:spacing w:after="0" w:line="240" w:lineRule="auto"/>
        <w:rPr>
          <w:rFonts w:ascii="Vrinda" w:hAnsi="Vrinda"/>
          <w:sz w:val="16"/>
          <w:szCs w:val="16"/>
        </w:rPr>
      </w:pPr>
    </w:p>
    <w:p w:rsidR="00891DDA" w:rsidRPr="00D31079" w:rsidRDefault="00AC23F9" w:rsidP="00636530">
      <w:pPr>
        <w:spacing w:after="0" w:line="240" w:lineRule="auto"/>
        <w:rPr>
          <w:rFonts w:ascii="Arial" w:hAnsi="Arial" w:cs="Arial"/>
          <w:sz w:val="20"/>
          <w:szCs w:val="20"/>
          <w:rtl/>
          <w:cs/>
        </w:rPr>
      </w:pPr>
      <w:r w:rsidRPr="00D31079">
        <w:rPr>
          <w:rFonts w:ascii="Arial" w:hAnsi="Arial" w:cs="Arial"/>
          <w:sz w:val="20"/>
          <w:szCs w:val="20"/>
        </w:rPr>
        <w:t>3</w:t>
      </w:r>
      <w:r w:rsidR="00636530" w:rsidRPr="00D31079">
        <w:rPr>
          <w:rFonts w:ascii="Arial" w:hAnsi="Arial" w:cs="Arial"/>
          <w:sz w:val="20"/>
          <w:szCs w:val="20"/>
        </w:rPr>
        <w:t xml:space="preserve">.3 Please enter the </w:t>
      </w:r>
      <w:r w:rsidR="00A17454" w:rsidRPr="00D31079">
        <w:rPr>
          <w:rFonts w:ascii="Arial" w:hAnsi="Arial" w:cs="Arial"/>
          <w:sz w:val="20"/>
          <w:szCs w:val="20"/>
        </w:rPr>
        <w:t>5</w:t>
      </w:r>
      <w:r w:rsidR="00636530" w:rsidRPr="00D31079">
        <w:rPr>
          <w:rFonts w:ascii="Arial" w:hAnsi="Arial" w:cs="Arial"/>
          <w:sz w:val="20"/>
          <w:szCs w:val="20"/>
        </w:rPr>
        <w:t>-digit unique numerical ID</w:t>
      </w:r>
      <w:r w:rsidR="00664979" w:rsidRPr="00D31079">
        <w:rPr>
          <w:rFonts w:ascii="Arial" w:hAnsi="Arial" w:cs="Arial"/>
          <w:sz w:val="20"/>
          <w:szCs w:val="20"/>
        </w:rPr>
        <w:t xml:space="preserve"> into the tablet</w:t>
      </w:r>
      <w:r w:rsidR="00636530" w:rsidRPr="00D31079">
        <w:rPr>
          <w:rFonts w:ascii="Arial" w:hAnsi="Arial" w:cs="Arial"/>
          <w:sz w:val="20"/>
          <w:szCs w:val="20"/>
        </w:rPr>
        <w:t>.</w:t>
      </w:r>
    </w:p>
    <w:p w:rsidR="00636530" w:rsidRPr="00D31079" w:rsidRDefault="005B79C4" w:rsidP="00636530">
      <w:pPr>
        <w:spacing w:after="0" w:line="240" w:lineRule="auto"/>
        <w:rPr>
          <w:rFonts w:ascii="SutonnyMJ" w:hAnsi="SutonnyMJ" w:cs="SutonnyMJ"/>
        </w:rPr>
      </w:pPr>
      <w:r w:rsidRPr="00D31079">
        <w:rPr>
          <w:rFonts w:ascii="SutonnyMJ" w:hAnsi="SutonnyMJ" w:cs="SutonnyMJ"/>
        </w:rPr>
        <w:t>[</w:t>
      </w:r>
      <w:r w:rsidR="00636530" w:rsidRPr="00D31079">
        <w:rPr>
          <w:rFonts w:ascii="SutonnyMJ" w:hAnsi="SutonnyMJ" w:cs="SutonnyMJ"/>
        </w:rPr>
        <w:t>‡h e¨v‡M bgybv msMÖn Kiv n‡</w:t>
      </w:r>
      <w:r w:rsidR="00C014F0" w:rsidRPr="00D31079">
        <w:rPr>
          <w:rFonts w:ascii="SutonnyMJ" w:hAnsi="SutonnyMJ" w:cs="SutonnyMJ"/>
        </w:rPr>
        <w:t>q‡Q</w:t>
      </w:r>
      <w:r w:rsidR="00636530" w:rsidRPr="00D31079">
        <w:rPr>
          <w:rFonts w:ascii="SutonnyMJ" w:hAnsi="SutonnyMJ" w:cs="SutonnyMJ"/>
        </w:rPr>
        <w:t xml:space="preserve"> AbyMÖnc~e©K Zvi Mv‡q </w:t>
      </w:r>
      <w:r w:rsidR="004D4260" w:rsidRPr="00D31079">
        <w:rPr>
          <w:rFonts w:ascii="SutonnyMJ" w:hAnsi="SutonnyMJ" w:cs="SutonnyMJ"/>
        </w:rPr>
        <w:t>‡jLv</w:t>
      </w:r>
      <w:r w:rsidR="00492840">
        <w:rPr>
          <w:rFonts w:ascii="SutonnyMJ" w:hAnsi="SutonnyMJ" w:cs="SutonnyMJ"/>
        </w:rPr>
        <w:t xml:space="preserve"> </w:t>
      </w:r>
      <w:r w:rsidR="00664AD5" w:rsidRPr="00D31079">
        <w:rPr>
          <w:rFonts w:ascii="Vrinda" w:hAnsi="Vrinda"/>
          <w:b/>
          <w:sz w:val="26"/>
          <w:szCs w:val="20"/>
        </w:rPr>
        <w:t>5</w:t>
      </w:r>
      <w:r w:rsidR="00492840">
        <w:rPr>
          <w:rFonts w:ascii="Vrinda" w:hAnsi="Vrinda"/>
          <w:b/>
          <w:sz w:val="26"/>
          <w:szCs w:val="20"/>
        </w:rPr>
        <w:t xml:space="preserve"> </w:t>
      </w:r>
      <w:r w:rsidR="00636530" w:rsidRPr="00D31079">
        <w:rPr>
          <w:rFonts w:ascii="SutonnyMJ" w:hAnsi="SutonnyMJ" w:cs="SutonnyMJ"/>
        </w:rPr>
        <w:t>msL¨vi BDwbK AvBwW b¤^iwU</w:t>
      </w:r>
      <w:r w:rsidR="00C014F0" w:rsidRPr="00D31079">
        <w:rPr>
          <w:rFonts w:ascii="SutonnyMJ" w:hAnsi="SutonnyMJ" w:cs="SutonnyMJ"/>
        </w:rPr>
        <w:t xml:space="preserve"> U¨ve‡j‡UwjLyb</w:t>
      </w:r>
      <w:r w:rsidRPr="00D31079">
        <w:rPr>
          <w:rFonts w:ascii="SutonnyMJ" w:hAnsi="SutonnyMJ" w:cs="SutonnyMJ"/>
        </w:rPr>
        <w:t>]</w:t>
      </w:r>
    </w:p>
    <w:p w:rsidR="00D31079" w:rsidRPr="00691815" w:rsidRDefault="00D31079" w:rsidP="00636530">
      <w:pPr>
        <w:spacing w:after="0" w:line="240" w:lineRule="auto"/>
        <w:rPr>
          <w:rFonts w:ascii="SutonnyMJ" w:hAnsi="SutonnyMJ" w:cs="SutonnyMJ"/>
          <w:sz w:val="16"/>
          <w:szCs w:val="16"/>
        </w:rPr>
      </w:pPr>
    </w:p>
    <w:p w:rsidR="00D31079" w:rsidRPr="00D31079" w:rsidRDefault="00D31079" w:rsidP="00D31079">
      <w:pPr>
        <w:spacing w:after="0" w:line="240" w:lineRule="auto"/>
        <w:rPr>
          <w:rFonts w:ascii="Vrinda" w:hAnsi="Vrinda"/>
          <w:sz w:val="20"/>
          <w:szCs w:val="20"/>
        </w:rPr>
      </w:pPr>
      <w:r w:rsidRPr="00D31079">
        <w:rPr>
          <w:rFonts w:ascii="Arial" w:hAnsi="Arial" w:cs="Arial"/>
          <w:sz w:val="20"/>
          <w:szCs w:val="20"/>
        </w:rPr>
        <w:t>PROMPT: Please label the whirlpak with the following label: H.[PID].[DAY].[MONTH]</w:t>
      </w:r>
    </w:p>
    <w:p w:rsidR="00D31079" w:rsidRPr="00D31079" w:rsidRDefault="00D31079" w:rsidP="00D31079">
      <w:pPr>
        <w:spacing w:after="0" w:line="240" w:lineRule="auto"/>
        <w:rPr>
          <w:rFonts w:ascii="Vrinda" w:hAnsi="Vrinda"/>
          <w:sz w:val="20"/>
          <w:szCs w:val="20"/>
        </w:rPr>
      </w:pPr>
      <w:r w:rsidRPr="00D31079">
        <w:rPr>
          <w:rFonts w:ascii="SutonnyMJ" w:hAnsi="SutonnyMJ" w:cs="SutonnyMJ"/>
        </w:rPr>
        <w:t xml:space="preserve">`qv K‡i ûBjc¨vK e¨v‡M GB µgvbymv‡i †j‡ej emvbt </w:t>
      </w:r>
      <w:r w:rsidRPr="00D31079">
        <w:rPr>
          <w:rFonts w:ascii="Vrinda" w:hAnsi="Vrinda"/>
          <w:sz w:val="20"/>
          <w:szCs w:val="20"/>
        </w:rPr>
        <w:t>H.</w:t>
      </w:r>
      <w:r w:rsidRPr="00D31079">
        <w:rPr>
          <w:rFonts w:ascii="SutonnyMJ" w:hAnsi="SutonnyMJ" w:cs="SutonnyMJ"/>
        </w:rPr>
        <w:t>[LvbvAvBwW b¤^i].[w`b]. [gvm]</w:t>
      </w:r>
    </w:p>
    <w:p w:rsidR="00D31079" w:rsidRPr="00691815" w:rsidRDefault="00D31079" w:rsidP="00636530">
      <w:pPr>
        <w:spacing w:after="0" w:line="240" w:lineRule="auto"/>
        <w:rPr>
          <w:rFonts w:ascii="Arial" w:hAnsi="Arial" w:cs="Arial"/>
          <w:sz w:val="16"/>
          <w:szCs w:val="16"/>
        </w:rPr>
      </w:pPr>
    </w:p>
    <w:p w:rsidR="00636530" w:rsidRPr="00C6036C" w:rsidRDefault="00AC23F9" w:rsidP="00636530">
      <w:pPr>
        <w:spacing w:after="0" w:line="240" w:lineRule="auto"/>
        <w:rPr>
          <w:rFonts w:ascii="Vrinda" w:hAnsi="Vrinda"/>
          <w:sz w:val="20"/>
          <w:szCs w:val="20"/>
        </w:rPr>
      </w:pPr>
      <w:r w:rsidRPr="00C6036C">
        <w:rPr>
          <w:rFonts w:ascii="Arial" w:hAnsi="Arial" w:cs="Arial"/>
          <w:sz w:val="20"/>
          <w:szCs w:val="20"/>
        </w:rPr>
        <w:t>3</w:t>
      </w:r>
      <w:r w:rsidR="00636530" w:rsidRPr="00C6036C">
        <w:rPr>
          <w:rFonts w:ascii="Arial" w:hAnsi="Arial" w:cs="Arial"/>
          <w:sz w:val="20"/>
          <w:szCs w:val="20"/>
        </w:rPr>
        <w:t>.4 Has a child hand rinse sample been collected successfully? Select all that apply.</w:t>
      </w:r>
    </w:p>
    <w:p w:rsidR="00636530" w:rsidRPr="00C6036C" w:rsidRDefault="00636530" w:rsidP="00636530">
      <w:pPr>
        <w:spacing w:after="0" w:line="240" w:lineRule="auto"/>
        <w:rPr>
          <w:rFonts w:ascii="SutonnyMJ" w:hAnsi="SutonnyMJ" w:cs="SutonnyMJ"/>
        </w:rPr>
      </w:pPr>
      <w:r w:rsidRPr="00C6036C">
        <w:rPr>
          <w:rFonts w:ascii="SutonnyMJ" w:hAnsi="SutonnyMJ" w:cs="SutonnyMJ"/>
        </w:rPr>
        <w:lastRenderedPageBreak/>
        <w:t>bgybv wnmv‡e wbw`©ó wkïi Dfq nvZ‡avqv cvwb mwVKfv‡e msMÖn Kiv n‡q‡Q wK? (wb‡P cÖ`Ë Ackb¸‡jv †_‡K hZ¸‡jv cÖ‡hvR¨ Zv wbev©Pb Kiæb|)</w:t>
      </w:r>
    </w:p>
    <w:p w:rsidR="00B21B1C" w:rsidRPr="00C6036C" w:rsidRDefault="00B21B1C" w:rsidP="00636530">
      <w:pPr>
        <w:spacing w:after="0" w:line="240" w:lineRule="auto"/>
        <w:rPr>
          <w:rFonts w:ascii="SutonnyMJ" w:hAnsi="SutonnyMJ" w:cs="SutonnyMJ"/>
          <w:sz w:val="8"/>
          <w:szCs w:val="8"/>
        </w:rPr>
      </w:pPr>
    </w:p>
    <w:p w:rsidR="00636530" w:rsidRPr="00C6036C" w:rsidRDefault="00636530" w:rsidP="00636530">
      <w:pPr>
        <w:spacing w:after="0" w:line="240" w:lineRule="auto"/>
        <w:rPr>
          <w:rFonts w:ascii="Vrinda" w:hAnsi="Vrinda"/>
          <w:sz w:val="20"/>
          <w:szCs w:val="20"/>
        </w:rPr>
      </w:pPr>
      <w:r w:rsidRPr="00C6036C">
        <w:rPr>
          <w:rFonts w:ascii="Arial" w:hAnsi="Arial" w:cs="Arial"/>
          <w:sz w:val="20"/>
          <w:szCs w:val="20"/>
        </w:rPr>
        <w:t>1 = Yes, both hands rinsed</w:t>
      </w:r>
      <w:r w:rsidR="00BE1F58">
        <w:rPr>
          <w:rFonts w:ascii="Arial" w:hAnsi="Arial" w:cs="Arial"/>
          <w:sz w:val="20"/>
          <w:szCs w:val="20"/>
        </w:rPr>
        <w:t xml:space="preserve"> </w:t>
      </w:r>
      <w:r w:rsidRPr="00C6036C">
        <w:rPr>
          <w:rFonts w:ascii="SutonnyMJ" w:hAnsi="SutonnyMJ" w:cs="SutonnyMJ"/>
        </w:rPr>
        <w:t>(n¨vu, Dfq nvZ ay‡q‡Q)</w:t>
      </w:r>
    </w:p>
    <w:p w:rsidR="00636530" w:rsidRDefault="00636530" w:rsidP="00636530">
      <w:pPr>
        <w:spacing w:after="0" w:line="240" w:lineRule="auto"/>
        <w:rPr>
          <w:rFonts w:ascii="SutonnyMJ" w:hAnsi="SutonnyMJ" w:cs="SutonnyMJ"/>
        </w:rPr>
      </w:pPr>
      <w:r w:rsidRPr="00C6036C">
        <w:rPr>
          <w:rFonts w:ascii="Arial" w:hAnsi="Arial" w:cs="Arial"/>
          <w:sz w:val="20"/>
          <w:szCs w:val="20"/>
        </w:rPr>
        <w:t>2 = No, only one hand rinsed</w:t>
      </w:r>
      <w:r w:rsidR="007C79F9">
        <w:rPr>
          <w:rFonts w:ascii="Arial" w:hAnsi="Arial" w:cs="Arial"/>
          <w:sz w:val="20"/>
          <w:szCs w:val="20"/>
        </w:rPr>
        <w:t xml:space="preserve"> </w:t>
      </w:r>
      <w:r w:rsidRPr="00C6036C">
        <w:rPr>
          <w:rFonts w:ascii="SutonnyMJ" w:hAnsi="SutonnyMJ" w:cs="SutonnyMJ"/>
        </w:rPr>
        <w:t>(bv, ïay GK nvZ ay‡q‡Q)</w:t>
      </w:r>
    </w:p>
    <w:p w:rsidR="00636530" w:rsidRDefault="009C4255" w:rsidP="00636530">
      <w:pPr>
        <w:spacing w:after="0" w:line="240" w:lineRule="auto"/>
        <w:rPr>
          <w:rFonts w:ascii="SutonnyMJ" w:hAnsi="SutonnyMJ" w:cs="SutonnyMJ"/>
        </w:rPr>
      </w:pPr>
      <w:r w:rsidRPr="00BE1F58">
        <w:rPr>
          <w:rFonts w:ascii="Arial" w:hAnsi="Arial" w:cs="Arial"/>
          <w:sz w:val="20"/>
          <w:szCs w:val="20"/>
        </w:rPr>
        <w:t>3 = No, some sample was spilled</w:t>
      </w:r>
      <w:r w:rsidR="007C79F9">
        <w:rPr>
          <w:rFonts w:ascii="Times New Roman" w:hAnsi="Times New Roman"/>
        </w:rPr>
        <w:t xml:space="preserve"> </w:t>
      </w:r>
      <w:r w:rsidR="00B21B1C" w:rsidRPr="00C6036C">
        <w:rPr>
          <w:rFonts w:ascii="SutonnyMJ" w:hAnsi="SutonnyMJ" w:cs="SutonnyMJ"/>
        </w:rPr>
        <w:t>(</w:t>
      </w:r>
      <w:r w:rsidR="00636530" w:rsidRPr="00C6036C">
        <w:rPr>
          <w:rFonts w:ascii="SutonnyMJ" w:hAnsi="SutonnyMJ" w:cs="SutonnyMJ"/>
        </w:rPr>
        <w:t>bv, wKQz bgybv/cvwb S‡i c‡o‡Q)</w:t>
      </w:r>
    </w:p>
    <w:p w:rsidR="00636530" w:rsidRPr="00C6036C" w:rsidRDefault="009C4255" w:rsidP="00636530">
      <w:pPr>
        <w:spacing w:after="0" w:line="240" w:lineRule="auto"/>
        <w:rPr>
          <w:rFonts w:ascii="Vrinda" w:hAnsi="Vrinda"/>
          <w:sz w:val="20"/>
          <w:szCs w:val="20"/>
          <w:cs/>
          <w:lang w:bidi="bn-BD"/>
        </w:rPr>
      </w:pPr>
      <w:r w:rsidRPr="00BE1F58">
        <w:rPr>
          <w:rFonts w:ascii="Arial" w:hAnsi="Arial" w:cs="Arial"/>
          <w:sz w:val="20"/>
          <w:szCs w:val="20"/>
        </w:rPr>
        <w:t>4 = No, inside of the bag was contaminated</w:t>
      </w:r>
      <w:r w:rsidR="007C79F9">
        <w:rPr>
          <w:rFonts w:ascii="Times New Roman" w:hAnsi="Times New Roman"/>
        </w:rPr>
        <w:t xml:space="preserve"> </w:t>
      </w:r>
      <w:r w:rsidR="00636530" w:rsidRPr="00C6036C">
        <w:rPr>
          <w:rFonts w:ascii="SutonnyMJ" w:hAnsi="SutonnyMJ" w:cs="SutonnyMJ"/>
        </w:rPr>
        <w:t>(bv, bgybv msMÖ‡ni e¨v‡Mi wfZiUv `~wlZ n‡q †M‡Q)</w:t>
      </w:r>
    </w:p>
    <w:p w:rsidR="00636530" w:rsidRPr="00C6036C" w:rsidRDefault="00636530" w:rsidP="00636530">
      <w:pPr>
        <w:spacing w:after="0" w:line="240" w:lineRule="auto"/>
        <w:rPr>
          <w:rFonts w:ascii="Vrinda" w:hAnsi="Vrinda"/>
          <w:sz w:val="20"/>
          <w:szCs w:val="20"/>
          <w:cs/>
          <w:lang w:val="bn-IN" w:bidi="bn-IN"/>
        </w:rPr>
      </w:pPr>
      <w:r w:rsidRPr="00C6036C">
        <w:rPr>
          <w:rFonts w:ascii="Arial" w:hAnsi="Arial" w:cs="Arial"/>
          <w:sz w:val="20"/>
          <w:szCs w:val="20"/>
        </w:rPr>
        <w:t>5 = No, sample not collected</w:t>
      </w:r>
      <w:r w:rsidR="00DE7EE5">
        <w:rPr>
          <w:rFonts w:ascii="Arial" w:hAnsi="Arial" w:cs="Arial"/>
          <w:sz w:val="20"/>
          <w:szCs w:val="20"/>
        </w:rPr>
        <w:t xml:space="preserve"> </w:t>
      </w:r>
      <w:r w:rsidRPr="00C6036C">
        <w:rPr>
          <w:rFonts w:ascii="SutonnyMJ" w:hAnsi="SutonnyMJ" w:cs="SutonnyMJ"/>
        </w:rPr>
        <w:t xml:space="preserve">(bv, bgybv msMÖn Kiv nqwb) </w:t>
      </w:r>
      <w:r w:rsidR="009B1A1F" w:rsidRPr="009B1A1F">
        <w:rPr>
          <w:rFonts w:ascii="SutonnyMJ" w:hAnsi="SutonnyMJ" w:cs="SutonnyMJ"/>
        </w:rPr>
        <w:sym w:font="Wingdings" w:char="F0E0"/>
      </w:r>
      <w:r w:rsidR="009B1A1F">
        <w:rPr>
          <w:rFonts w:ascii="SutonnyMJ" w:hAnsi="SutonnyMJ" w:cs="SutonnyMJ"/>
        </w:rPr>
        <w:t xml:space="preserve"> </w:t>
      </w:r>
      <w:r w:rsidR="009B1A1F" w:rsidRPr="00DE7EE5">
        <w:rPr>
          <w:rFonts w:ascii="Times New Roman" w:hAnsi="Times New Roman"/>
        </w:rPr>
        <w:t>Skip to 3.6</w:t>
      </w:r>
    </w:p>
    <w:p w:rsidR="00636530" w:rsidRPr="00691815" w:rsidRDefault="00636530" w:rsidP="00636530">
      <w:pPr>
        <w:spacing w:after="0" w:line="240" w:lineRule="auto"/>
        <w:rPr>
          <w:rFonts w:ascii="Vrinda" w:hAnsi="Vrinda"/>
          <w:sz w:val="16"/>
          <w:szCs w:val="16"/>
          <w:cs/>
          <w:lang w:bidi="bn-BD"/>
        </w:rPr>
      </w:pPr>
    </w:p>
    <w:p w:rsidR="00636530" w:rsidRPr="00C6036C" w:rsidRDefault="00AC23F9" w:rsidP="00636530">
      <w:pPr>
        <w:spacing w:after="0" w:line="240" w:lineRule="auto"/>
        <w:rPr>
          <w:rFonts w:ascii="Vrinda" w:hAnsi="Vrinda"/>
          <w:sz w:val="20"/>
          <w:szCs w:val="20"/>
          <w:lang w:bidi="bn-BD"/>
        </w:rPr>
      </w:pPr>
      <w:r w:rsidRPr="00C6036C">
        <w:rPr>
          <w:rFonts w:ascii="Arial" w:hAnsi="Arial" w:cs="Arial"/>
          <w:sz w:val="20"/>
          <w:szCs w:val="20"/>
        </w:rPr>
        <w:t>3</w:t>
      </w:r>
      <w:r w:rsidR="00636530" w:rsidRPr="00C6036C">
        <w:rPr>
          <w:rFonts w:ascii="Arial" w:hAnsi="Arial" w:cs="Arial"/>
          <w:sz w:val="20"/>
          <w:szCs w:val="20"/>
        </w:rPr>
        <w:t>.5</w:t>
      </w:r>
      <w:r w:rsidRPr="00C6036C">
        <w:rPr>
          <w:rFonts w:ascii="Arial" w:hAnsi="Arial" w:cs="Arial"/>
          <w:sz w:val="20"/>
          <w:szCs w:val="20"/>
        </w:rPr>
        <w:t xml:space="preserve"> (if 3</w:t>
      </w:r>
      <w:r w:rsidR="00636530" w:rsidRPr="00C6036C">
        <w:rPr>
          <w:rFonts w:ascii="Arial" w:hAnsi="Arial" w:cs="Arial"/>
          <w:sz w:val="20"/>
          <w:szCs w:val="20"/>
        </w:rPr>
        <w:t>.4 is not 5) Record time that sample was collected (24H format, HH:MM).</w:t>
      </w:r>
    </w:p>
    <w:p w:rsidR="00636530" w:rsidRDefault="00636530" w:rsidP="00636530">
      <w:pPr>
        <w:spacing w:after="0" w:line="240" w:lineRule="auto"/>
        <w:rPr>
          <w:rFonts w:ascii="SutonnyMJ" w:hAnsi="SutonnyMJ" w:cs="SutonnyMJ"/>
        </w:rPr>
      </w:pPr>
      <w:r w:rsidRPr="00C6036C">
        <w:rPr>
          <w:rFonts w:ascii="SutonnyMJ" w:hAnsi="SutonnyMJ" w:cs="SutonnyMJ"/>
        </w:rPr>
        <w:t xml:space="preserve">(hw` </w:t>
      </w:r>
      <w:r w:rsidR="00AC23F9" w:rsidRPr="00C6036C">
        <w:rPr>
          <w:rFonts w:ascii="Vrinda" w:hAnsi="Vrinda"/>
          <w:sz w:val="20"/>
          <w:szCs w:val="20"/>
        </w:rPr>
        <w:t>3</w:t>
      </w:r>
      <w:r w:rsidRPr="00C6036C">
        <w:rPr>
          <w:rFonts w:ascii="Vrinda" w:hAnsi="Vrinda"/>
          <w:sz w:val="20"/>
          <w:szCs w:val="20"/>
        </w:rPr>
        <w:t>.4</w:t>
      </w:r>
      <w:r w:rsidRPr="00C6036C">
        <w:rPr>
          <w:rFonts w:ascii="SutonnyMJ" w:hAnsi="SutonnyMJ" w:cs="SutonnyMJ"/>
        </w:rPr>
        <w:t xml:space="preserve">Gi DËi </w:t>
      </w:r>
      <w:r w:rsidRPr="00C6036C">
        <w:rPr>
          <w:rFonts w:ascii="Vrinda" w:hAnsi="Vrinda"/>
          <w:sz w:val="20"/>
          <w:szCs w:val="20"/>
        </w:rPr>
        <w:t>5</w:t>
      </w:r>
      <w:r w:rsidR="007C79F9">
        <w:rPr>
          <w:rFonts w:ascii="Vrinda" w:hAnsi="Vrinda"/>
          <w:sz w:val="20"/>
          <w:szCs w:val="20"/>
        </w:rPr>
        <w:t xml:space="preserve"> </w:t>
      </w:r>
      <w:r w:rsidR="00DE053C" w:rsidRPr="00C6036C">
        <w:rPr>
          <w:rFonts w:ascii="SutonnyMJ" w:hAnsi="SutonnyMJ" w:cs="SutonnyMJ"/>
        </w:rPr>
        <w:t xml:space="preserve">bv </w:t>
      </w:r>
      <w:r w:rsidRPr="00C6036C">
        <w:rPr>
          <w:rFonts w:ascii="SutonnyMJ" w:hAnsi="SutonnyMJ" w:cs="SutonnyMJ"/>
        </w:rPr>
        <w:t>nq) bgybv msMÖ‡ni mgq wjwce× Kiæb| [</w:t>
      </w:r>
      <w:r w:rsidRPr="00C6036C">
        <w:rPr>
          <w:rFonts w:ascii="Vrinda" w:eastAsia="SimSun" w:hAnsi="Vrinda" w:cs="Vrinda"/>
          <w:sz w:val="20"/>
          <w:szCs w:val="20"/>
          <w:lang w:bidi="bn-BD"/>
        </w:rPr>
        <w:t xml:space="preserve">24 </w:t>
      </w:r>
      <w:r w:rsidRPr="00C6036C">
        <w:rPr>
          <w:rFonts w:ascii="SutonnyMJ" w:hAnsi="SutonnyMJ" w:cs="SutonnyMJ"/>
        </w:rPr>
        <w:t xml:space="preserve">N›Uv wnmv‡e (N›Uvt wgwbU)] </w:t>
      </w:r>
    </w:p>
    <w:p w:rsidR="009B1A1F" w:rsidRPr="00691815" w:rsidRDefault="009B1A1F" w:rsidP="00636530">
      <w:pPr>
        <w:spacing w:after="0" w:line="240" w:lineRule="auto"/>
        <w:rPr>
          <w:rFonts w:ascii="SutonnyMJ" w:hAnsi="SutonnyMJ" w:cs="SutonnyMJ"/>
          <w:sz w:val="16"/>
          <w:szCs w:val="16"/>
        </w:rPr>
      </w:pPr>
    </w:p>
    <w:p w:rsidR="00DE7EE5" w:rsidRDefault="009B1A1F" w:rsidP="00636530">
      <w:pPr>
        <w:spacing w:after="0" w:line="240" w:lineRule="auto"/>
        <w:rPr>
          <w:rFonts w:ascii="Times New Roman" w:hAnsi="Times New Roman"/>
        </w:rPr>
      </w:pPr>
      <w:r w:rsidRPr="00DE7EE5">
        <w:rPr>
          <w:rFonts w:ascii="Times New Roman" w:hAnsi="Times New Roman"/>
        </w:rPr>
        <w:t xml:space="preserve">3.6 </w:t>
      </w:r>
      <w:r w:rsidRPr="00DE7EE5">
        <w:rPr>
          <w:rFonts w:ascii="Times New Roman" w:hAnsi="Times New Roman"/>
          <w:sz w:val="20"/>
          <w:szCs w:val="20"/>
        </w:rPr>
        <w:t xml:space="preserve">(if 3.4 is 5) </w:t>
      </w:r>
      <w:r w:rsidRPr="00DE7EE5">
        <w:rPr>
          <w:rFonts w:ascii="Times New Roman" w:hAnsi="Times New Roman"/>
        </w:rPr>
        <w:t>Why has the child hand rinse not been collected?</w:t>
      </w:r>
      <w:r w:rsidR="00DE7EE5">
        <w:rPr>
          <w:rFonts w:ascii="Times New Roman" w:hAnsi="Times New Roman"/>
        </w:rPr>
        <w:t xml:space="preserve"> </w:t>
      </w:r>
    </w:p>
    <w:p w:rsidR="009B1A1F" w:rsidRPr="00DE7EE5" w:rsidRDefault="00DE7EE5" w:rsidP="00636530">
      <w:pPr>
        <w:spacing w:after="0" w:line="240" w:lineRule="auto"/>
        <w:rPr>
          <w:rFonts w:ascii="SutonnyMJ" w:hAnsi="SutonnyMJ" w:cs="SutonnyMJ"/>
        </w:rPr>
      </w:pPr>
      <w:r w:rsidRPr="00DE7EE5">
        <w:rPr>
          <w:rFonts w:ascii="SutonnyMJ" w:hAnsi="SutonnyMJ" w:cs="SutonnyMJ"/>
        </w:rPr>
        <w:t xml:space="preserve">[(hw` 3.4 bs cÖ‡kœi DËi 5 nq) </w:t>
      </w:r>
      <w:r>
        <w:rPr>
          <w:rFonts w:ascii="SutonnyMJ" w:hAnsi="SutonnyMJ" w:cs="SutonnyMJ"/>
        </w:rPr>
        <w:t xml:space="preserve">‡Kb </w:t>
      </w:r>
      <w:r w:rsidRPr="00DE7EE5">
        <w:rPr>
          <w:rFonts w:ascii="SutonnyMJ" w:hAnsi="SutonnyMJ" w:cs="SutonnyMJ"/>
        </w:rPr>
        <w:t>wbw`©ó wkïi Dfq nvZ‡avqv cvwb</w:t>
      </w:r>
      <w:r w:rsidR="00C401E4">
        <w:rPr>
          <w:rFonts w:ascii="SutonnyMJ" w:hAnsi="SutonnyMJ" w:cs="SutonnyMJ"/>
        </w:rPr>
        <w:t>i bgybv</w:t>
      </w:r>
      <w:r w:rsidRPr="00DE7EE5">
        <w:rPr>
          <w:rFonts w:ascii="SutonnyMJ" w:hAnsi="SutonnyMJ" w:cs="SutonnyMJ"/>
        </w:rPr>
        <w:t xml:space="preserve"> </w:t>
      </w:r>
      <w:r w:rsidR="00C401E4">
        <w:rPr>
          <w:rFonts w:ascii="SutonnyMJ" w:hAnsi="SutonnyMJ" w:cs="SutonnyMJ"/>
        </w:rPr>
        <w:t>msMÖn Kiv n</w:t>
      </w:r>
      <w:r w:rsidRPr="00DE7EE5">
        <w:rPr>
          <w:rFonts w:ascii="SutonnyMJ" w:hAnsi="SutonnyMJ" w:cs="SutonnyMJ"/>
        </w:rPr>
        <w:t>qw</w:t>
      </w:r>
      <w:r w:rsidR="00C401E4">
        <w:rPr>
          <w:rFonts w:ascii="SutonnyMJ" w:hAnsi="SutonnyMJ" w:cs="SutonnyMJ"/>
        </w:rPr>
        <w:t>b</w:t>
      </w:r>
      <w:r w:rsidRPr="00DE7EE5">
        <w:rPr>
          <w:rFonts w:ascii="SutonnyMJ" w:hAnsi="SutonnyMJ" w:cs="SutonnyMJ"/>
        </w:rPr>
        <w:t>?]</w:t>
      </w:r>
    </w:p>
    <w:p w:rsidR="009B1A1F" w:rsidRPr="00DE7EE5" w:rsidRDefault="009B1A1F" w:rsidP="00636530">
      <w:pPr>
        <w:spacing w:after="0" w:line="240" w:lineRule="auto"/>
        <w:rPr>
          <w:rFonts w:ascii="Times New Roman" w:hAnsi="Times New Roman"/>
        </w:rPr>
      </w:pPr>
      <w:r w:rsidRPr="00DE7EE5">
        <w:rPr>
          <w:rFonts w:ascii="Times New Roman" w:hAnsi="Times New Roman"/>
        </w:rPr>
        <w:t>1 = Respondent refused</w:t>
      </w:r>
      <w:r w:rsidR="00E005E8">
        <w:rPr>
          <w:rFonts w:ascii="Times New Roman" w:hAnsi="Times New Roman"/>
        </w:rPr>
        <w:t xml:space="preserve"> </w:t>
      </w:r>
      <w:r w:rsidR="00E005E8" w:rsidRPr="00B827B7">
        <w:rPr>
          <w:rFonts w:ascii="SutonnyMJ" w:hAnsi="SutonnyMJ" w:cs="SutonnyMJ"/>
          <w:sz w:val="24"/>
          <w:szCs w:val="24"/>
          <w:cs/>
          <w:lang w:val="bn-IN" w:bidi="bn-IN"/>
        </w:rPr>
        <w:t>(DËi`vZv cÖZ¨vL¨vb K‡i‡Qb)</w:t>
      </w:r>
    </w:p>
    <w:p w:rsidR="009B1A1F" w:rsidRPr="00A41036" w:rsidRDefault="009B1A1F" w:rsidP="00636530">
      <w:pPr>
        <w:spacing w:after="0" w:line="240" w:lineRule="auto"/>
        <w:rPr>
          <w:rFonts w:ascii="Times New Roman" w:hAnsi="Times New Roman"/>
        </w:rPr>
      </w:pPr>
      <w:r w:rsidRPr="00DE7EE5">
        <w:rPr>
          <w:rFonts w:ascii="Times New Roman" w:hAnsi="Times New Roman"/>
        </w:rPr>
        <w:t>2 = Child uncooperative</w:t>
      </w:r>
      <w:r w:rsidR="00E005E8">
        <w:rPr>
          <w:rFonts w:ascii="Times New Roman" w:hAnsi="Times New Roman"/>
        </w:rPr>
        <w:t xml:space="preserve"> </w:t>
      </w:r>
      <w:r w:rsidR="00E005E8" w:rsidRPr="00B827B7">
        <w:rPr>
          <w:rFonts w:ascii="SutonnyMJ" w:hAnsi="SutonnyMJ" w:cs="SutonnyMJ"/>
          <w:sz w:val="24"/>
          <w:szCs w:val="24"/>
          <w:cs/>
          <w:lang w:val="bn-IN" w:bidi="bn-IN"/>
        </w:rPr>
        <w:t>(</w:t>
      </w:r>
      <w:r w:rsidR="00E005E8">
        <w:rPr>
          <w:rFonts w:ascii="SutonnyMJ" w:hAnsi="SutonnyMJ" w:cs="SutonnyMJ"/>
          <w:sz w:val="24"/>
          <w:szCs w:val="24"/>
          <w:lang w:bidi="bn-IN"/>
        </w:rPr>
        <w:t xml:space="preserve">wkï </w:t>
      </w:r>
      <w:r w:rsidR="00942011">
        <w:rPr>
          <w:rFonts w:ascii="SutonnyMJ" w:hAnsi="SutonnyMJ" w:cs="SutonnyMJ"/>
          <w:sz w:val="24"/>
          <w:szCs w:val="24"/>
          <w:lang w:bidi="bn-IN"/>
        </w:rPr>
        <w:t>mn‡hvMxZv K‡iwb ev nvZ w`‡Z Pvqwb</w:t>
      </w:r>
      <w:r w:rsidR="00E005E8" w:rsidRPr="00B827B7">
        <w:rPr>
          <w:rFonts w:ascii="SutonnyMJ" w:hAnsi="SutonnyMJ" w:cs="SutonnyMJ"/>
          <w:sz w:val="24"/>
          <w:szCs w:val="24"/>
          <w:cs/>
          <w:lang w:val="bn-IN" w:bidi="bn-IN"/>
        </w:rPr>
        <w:t>)</w:t>
      </w:r>
    </w:p>
    <w:p w:rsidR="009B1A1F" w:rsidRPr="00DE7EE5" w:rsidRDefault="009B1A1F" w:rsidP="00636530">
      <w:pPr>
        <w:spacing w:after="0" w:line="240" w:lineRule="auto"/>
        <w:rPr>
          <w:rFonts w:ascii="Times New Roman" w:hAnsi="Times New Roman"/>
        </w:rPr>
      </w:pPr>
      <w:r w:rsidRPr="00DE7EE5">
        <w:rPr>
          <w:rFonts w:ascii="Times New Roman" w:hAnsi="Times New Roman"/>
        </w:rPr>
        <w:t>3 = Child left before hand rinse could be collected</w:t>
      </w:r>
      <w:r w:rsidR="00942011">
        <w:rPr>
          <w:rFonts w:ascii="Times New Roman" w:hAnsi="Times New Roman"/>
        </w:rPr>
        <w:t xml:space="preserve"> </w:t>
      </w:r>
      <w:r w:rsidR="00942011" w:rsidRPr="00B827B7">
        <w:rPr>
          <w:rFonts w:ascii="SutonnyMJ" w:hAnsi="SutonnyMJ" w:cs="SutonnyMJ"/>
          <w:sz w:val="24"/>
          <w:szCs w:val="24"/>
          <w:cs/>
          <w:lang w:val="bn-IN" w:bidi="bn-IN"/>
        </w:rPr>
        <w:t>(</w:t>
      </w:r>
      <w:r w:rsidR="00942011">
        <w:rPr>
          <w:rFonts w:ascii="SutonnyMJ" w:hAnsi="SutonnyMJ" w:cs="SutonnyMJ"/>
          <w:sz w:val="24"/>
          <w:szCs w:val="24"/>
          <w:lang w:bidi="bn-IN"/>
        </w:rPr>
        <w:t xml:space="preserve">wkïwU </w:t>
      </w:r>
      <w:r w:rsidR="00942011" w:rsidRPr="00942011">
        <w:rPr>
          <w:rFonts w:ascii="SutonnyMJ" w:hAnsi="SutonnyMJ" w:cs="SutonnyMJ"/>
          <w:sz w:val="24"/>
          <w:szCs w:val="24"/>
          <w:lang w:bidi="bn-IN"/>
        </w:rPr>
        <w:t>bgybv msMÖn Kiv</w:t>
      </w:r>
      <w:r w:rsidR="00942011">
        <w:rPr>
          <w:rFonts w:ascii="SutonnyMJ" w:hAnsi="SutonnyMJ" w:cs="SutonnyMJ"/>
          <w:sz w:val="24"/>
          <w:szCs w:val="24"/>
          <w:lang w:bidi="bn-IN"/>
        </w:rPr>
        <w:t>i A‡MB P‡j</w:t>
      </w:r>
      <w:ins w:id="28" w:author="srahman" w:date="2015-04-13T16:42:00Z">
        <w:r w:rsidR="00A41036">
          <w:rPr>
            <w:rFonts w:ascii="SutonnyMJ" w:hAnsi="SutonnyMJ" w:cs="SutonnyMJ"/>
            <w:sz w:val="24"/>
            <w:szCs w:val="24"/>
            <w:lang w:bidi="bn-IN"/>
          </w:rPr>
          <w:t xml:space="preserve"> </w:t>
        </w:r>
      </w:ins>
      <w:del w:id="29" w:author="srahman" w:date="2015-04-13T16:42:00Z">
        <w:r w:rsidR="00942011" w:rsidDel="00A41036">
          <w:rPr>
            <w:rFonts w:ascii="SutonnyMJ" w:hAnsi="SutonnyMJ" w:cs="SutonnyMJ"/>
            <w:sz w:val="24"/>
            <w:szCs w:val="24"/>
            <w:lang w:bidi="bn-IN"/>
          </w:rPr>
          <w:delText>‡</w:delText>
        </w:r>
      </w:del>
      <w:ins w:id="30" w:author="srahman" w:date="2015-04-13T16:42:00Z">
        <w:r w:rsidR="00A41036">
          <w:rPr>
            <w:rFonts w:ascii="SutonnyMJ" w:hAnsi="SutonnyMJ" w:cs="SutonnyMJ"/>
            <w:sz w:val="24"/>
            <w:szCs w:val="24"/>
            <w:lang w:bidi="bn-IN"/>
          </w:rPr>
          <w:t>w</w:t>
        </w:r>
      </w:ins>
      <w:r w:rsidR="00942011">
        <w:rPr>
          <w:rFonts w:ascii="SutonnyMJ" w:hAnsi="SutonnyMJ" w:cs="SutonnyMJ"/>
          <w:sz w:val="24"/>
          <w:szCs w:val="24"/>
          <w:lang w:bidi="bn-IN"/>
        </w:rPr>
        <w:t>M</w:t>
      </w:r>
      <w:ins w:id="31" w:author="srahman" w:date="2015-04-13T16:42:00Z">
        <w:r w:rsidR="00A41036">
          <w:rPr>
            <w:rFonts w:ascii="SutonnyMJ" w:hAnsi="SutonnyMJ" w:cs="SutonnyMJ"/>
            <w:sz w:val="24"/>
            <w:szCs w:val="24"/>
            <w:lang w:bidi="bn-IN"/>
          </w:rPr>
          <w:t>‡q</w:t>
        </w:r>
      </w:ins>
      <w:r w:rsidR="00942011">
        <w:rPr>
          <w:rFonts w:ascii="SutonnyMJ" w:hAnsi="SutonnyMJ" w:cs="SutonnyMJ"/>
          <w:sz w:val="24"/>
          <w:szCs w:val="24"/>
          <w:lang w:bidi="bn-IN"/>
        </w:rPr>
        <w:t>w</w:t>
      </w:r>
      <w:del w:id="32" w:author="srahman" w:date="2015-04-13T16:42:00Z">
        <w:r w:rsidR="00942011" w:rsidDel="00A41036">
          <w:rPr>
            <w:rFonts w:ascii="SutonnyMJ" w:hAnsi="SutonnyMJ" w:cs="SutonnyMJ"/>
            <w:sz w:val="24"/>
            <w:szCs w:val="24"/>
            <w:lang w:bidi="bn-IN"/>
          </w:rPr>
          <w:delText>m</w:delText>
        </w:r>
      </w:del>
      <w:ins w:id="33" w:author="srahman" w:date="2015-04-13T16:42:00Z">
        <w:r w:rsidR="00A41036">
          <w:rPr>
            <w:rFonts w:ascii="SutonnyMJ" w:hAnsi="SutonnyMJ" w:cs="SutonnyMJ"/>
            <w:sz w:val="24"/>
            <w:szCs w:val="24"/>
            <w:lang w:bidi="bn-IN"/>
          </w:rPr>
          <w:t>Q</w:t>
        </w:r>
      </w:ins>
      <w:r w:rsidR="00942011">
        <w:rPr>
          <w:rFonts w:ascii="SutonnyMJ" w:hAnsi="SutonnyMJ" w:cs="SutonnyMJ"/>
          <w:sz w:val="24"/>
          <w:szCs w:val="24"/>
          <w:lang w:bidi="bn-IN"/>
        </w:rPr>
        <w:t>‡jv</w:t>
      </w:r>
      <w:r w:rsidR="00942011" w:rsidRPr="00B827B7">
        <w:rPr>
          <w:rFonts w:ascii="SutonnyMJ" w:hAnsi="SutonnyMJ" w:cs="SutonnyMJ"/>
          <w:sz w:val="24"/>
          <w:szCs w:val="24"/>
          <w:cs/>
          <w:lang w:val="bn-IN" w:bidi="bn-IN"/>
        </w:rPr>
        <w:t>)</w:t>
      </w:r>
    </w:p>
    <w:p w:rsidR="00691815" w:rsidRPr="00DE7EE5" w:rsidRDefault="00691815" w:rsidP="00636530">
      <w:pPr>
        <w:spacing w:after="0" w:line="240" w:lineRule="auto"/>
        <w:rPr>
          <w:rFonts w:ascii="Times New Roman" w:hAnsi="Times New Roman"/>
          <w:sz w:val="20"/>
          <w:szCs w:val="20"/>
        </w:rPr>
      </w:pPr>
      <w:r w:rsidRPr="00DE7EE5">
        <w:rPr>
          <w:rFonts w:ascii="Times New Roman" w:hAnsi="Times New Roman"/>
        </w:rPr>
        <w:t>77 = Other</w:t>
      </w:r>
      <w:r w:rsidR="007C78F6">
        <w:rPr>
          <w:rFonts w:ascii="Times New Roman" w:hAnsi="Times New Roman"/>
        </w:rPr>
        <w:t xml:space="preserve"> </w:t>
      </w:r>
      <w:r w:rsidR="007C78F6" w:rsidRPr="00C6036C">
        <w:rPr>
          <w:rFonts w:ascii="Arial" w:hAnsi="Arial" w:cs="Arial"/>
          <w:sz w:val="20"/>
          <w:szCs w:val="20"/>
        </w:rPr>
        <w:t>(specify)</w:t>
      </w:r>
      <w:r w:rsidR="007C78F6">
        <w:rPr>
          <w:rFonts w:ascii="Arial" w:hAnsi="Arial" w:cs="Arial"/>
          <w:sz w:val="20"/>
          <w:szCs w:val="20"/>
        </w:rPr>
        <w:t xml:space="preserve"> </w:t>
      </w:r>
      <w:r w:rsidR="007C78F6" w:rsidRPr="00C6036C">
        <w:rPr>
          <w:rFonts w:ascii="SutonnyMJ" w:hAnsi="SutonnyMJ" w:cs="SutonnyMJ"/>
        </w:rPr>
        <w:t>[Ab¨vb¨ (wbw`©ó K‡i wjLyb)]</w:t>
      </w:r>
    </w:p>
    <w:p w:rsidR="00A579BB" w:rsidRPr="00EC4D70" w:rsidRDefault="00A579BB" w:rsidP="00636530">
      <w:pPr>
        <w:spacing w:after="0" w:line="240" w:lineRule="auto"/>
        <w:rPr>
          <w:rFonts w:ascii="Vrinda" w:hAnsi="Vrinda"/>
          <w:b/>
          <w:sz w:val="16"/>
          <w:szCs w:val="16"/>
          <w:u w:val="single"/>
        </w:rPr>
      </w:pPr>
    </w:p>
    <w:p w:rsidR="00636530" w:rsidRPr="00847948" w:rsidRDefault="00636530" w:rsidP="00636530">
      <w:pPr>
        <w:spacing w:after="0" w:line="240" w:lineRule="auto"/>
        <w:rPr>
          <w:rFonts w:ascii="Helvetica" w:hAnsi="Helvetica" w:cs="Arial"/>
          <w:b/>
          <w:caps/>
          <w:u w:val="single"/>
        </w:rPr>
      </w:pPr>
      <w:r w:rsidRPr="00847948">
        <w:rPr>
          <w:rFonts w:ascii="Helvetica" w:hAnsi="Helvetica" w:cs="Arial"/>
          <w:b/>
          <w:caps/>
          <w:u w:val="single"/>
        </w:rPr>
        <w:t>SECTION 4. WATER SAMPLING</w:t>
      </w:r>
    </w:p>
    <w:p w:rsidR="00636530" w:rsidRPr="00EC4D70" w:rsidRDefault="00636530" w:rsidP="00636530">
      <w:pPr>
        <w:spacing w:after="0" w:line="240" w:lineRule="auto"/>
        <w:rPr>
          <w:rFonts w:ascii="Vrinda" w:hAnsi="Vrinda"/>
          <w:sz w:val="16"/>
          <w:szCs w:val="16"/>
        </w:rPr>
      </w:pPr>
    </w:p>
    <w:p w:rsidR="00A6762E" w:rsidRPr="00847948" w:rsidRDefault="00A6762E" w:rsidP="00A6762E">
      <w:pPr>
        <w:spacing w:after="0" w:line="240" w:lineRule="auto"/>
        <w:rPr>
          <w:rFonts w:ascii="Helvetica" w:hAnsi="Helvetica" w:cs="Arial"/>
          <w:b/>
        </w:rPr>
      </w:pPr>
      <w:r w:rsidRPr="00847948">
        <w:rPr>
          <w:rFonts w:ascii="Helvetica" w:hAnsi="Helvetica" w:cs="Arial"/>
          <w:b/>
        </w:rPr>
        <w:t>NOTE: This section will be filled out for all households</w:t>
      </w:r>
      <w:r w:rsidR="00EC4ADD" w:rsidRPr="00847948">
        <w:rPr>
          <w:rFonts w:ascii="Helvetica" w:hAnsi="Helvetica" w:cs="Arial"/>
          <w:b/>
        </w:rPr>
        <w:t xml:space="preserve"> enrolled</w:t>
      </w:r>
      <w:r w:rsidRPr="00847948">
        <w:rPr>
          <w:rFonts w:ascii="Helvetica" w:hAnsi="Helvetica" w:cs="Arial"/>
          <w:b/>
        </w:rPr>
        <w:t xml:space="preserve"> in the </w:t>
      </w:r>
      <w:r w:rsidR="00EC4ADD" w:rsidRPr="00847948">
        <w:rPr>
          <w:rFonts w:ascii="Helvetica" w:hAnsi="Helvetica" w:cs="Arial"/>
          <w:b/>
        </w:rPr>
        <w:t xml:space="preserve">endline </w:t>
      </w:r>
      <w:r w:rsidRPr="00847948">
        <w:rPr>
          <w:rFonts w:ascii="Helvetica" w:hAnsi="Helvetica" w:cs="Arial"/>
          <w:b/>
        </w:rPr>
        <w:t>EE subset and for selected households in the water arm.</w:t>
      </w:r>
    </w:p>
    <w:p w:rsidR="00961F72" w:rsidRPr="00A6762E" w:rsidRDefault="00961F72" w:rsidP="00961F72">
      <w:pPr>
        <w:spacing w:after="0" w:line="240" w:lineRule="auto"/>
        <w:rPr>
          <w:rFonts w:ascii="Helvetica" w:hAnsi="Helvetica" w:cs="Arial"/>
        </w:rPr>
      </w:pPr>
      <w:r>
        <w:rPr>
          <w:rFonts w:ascii="SutonnyMJ" w:hAnsi="SutonnyMJ" w:cs="SutonnyMJ"/>
        </w:rPr>
        <w:t>[</w:t>
      </w:r>
      <w:r w:rsidRPr="00961F72">
        <w:rPr>
          <w:rFonts w:ascii="SutonnyMJ" w:hAnsi="SutonnyMJ" w:cs="SutonnyMJ"/>
          <w:b/>
        </w:rPr>
        <w:t>‡bvUt</w:t>
      </w:r>
      <w:r w:rsidR="005A7967">
        <w:rPr>
          <w:rFonts w:ascii="SutonnyMJ" w:hAnsi="SutonnyMJ" w:cs="SutonnyMJ"/>
        </w:rPr>
        <w:t xml:space="preserve">GB †mKmbwU BÛjvB‡b </w:t>
      </w:r>
      <w:r>
        <w:rPr>
          <w:rFonts w:ascii="SutonnyMJ" w:hAnsi="SutonnyMJ" w:cs="SutonnyMJ"/>
        </w:rPr>
        <w:t>BB mve‡m‡UGb‡ivjK„Z mKj Lvbvq Ges IqvUvi Av‡g©i wbe©vwPZ Lvbvq c~iY Ki‡Z n‡e|]</w:t>
      </w:r>
    </w:p>
    <w:p w:rsidR="009C4255" w:rsidRPr="00FB0BD6" w:rsidRDefault="009C4255" w:rsidP="00A6762E">
      <w:pPr>
        <w:spacing w:after="0" w:line="240" w:lineRule="auto"/>
        <w:rPr>
          <w:rFonts w:ascii="Helvetica" w:hAnsi="Helvetica" w:cs="Arial"/>
          <w:sz w:val="12"/>
          <w:szCs w:val="12"/>
        </w:rPr>
      </w:pPr>
    </w:p>
    <w:p w:rsidR="00A6762E" w:rsidRDefault="00A6762E" w:rsidP="00A6762E">
      <w:pPr>
        <w:spacing w:after="0" w:line="240" w:lineRule="auto"/>
        <w:rPr>
          <w:rFonts w:ascii="Helvetica" w:hAnsi="Helvetica" w:cs="Arial"/>
        </w:rPr>
      </w:pPr>
      <w:r>
        <w:rPr>
          <w:rFonts w:ascii="Helvetica" w:hAnsi="Helvetica" w:cs="Arial"/>
        </w:rPr>
        <w:t>4.</w:t>
      </w:r>
      <w:r w:rsidRPr="00A6762E">
        <w:rPr>
          <w:rFonts w:ascii="Helvetica" w:hAnsi="Helvetica" w:cs="Arial"/>
        </w:rPr>
        <w:t xml:space="preserve">0 Will you be filing out the </w:t>
      </w:r>
      <w:r w:rsidR="00420745">
        <w:rPr>
          <w:rFonts w:ascii="Helvetica" w:hAnsi="Helvetica" w:cs="Arial"/>
        </w:rPr>
        <w:t>water</w:t>
      </w:r>
      <w:r w:rsidRPr="00A6762E">
        <w:rPr>
          <w:rFonts w:ascii="Helvetica" w:hAnsi="Helvetica" w:cs="Arial"/>
        </w:rPr>
        <w:t xml:space="preserve"> sampling section in this household?</w:t>
      </w:r>
    </w:p>
    <w:p w:rsidR="0059184D" w:rsidRDefault="008871F1" w:rsidP="00A6762E">
      <w:pPr>
        <w:spacing w:after="0" w:line="240" w:lineRule="auto"/>
        <w:rPr>
          <w:rFonts w:ascii="Arial" w:hAnsi="Arial" w:cs="Arial"/>
          <w:sz w:val="20"/>
          <w:szCs w:val="20"/>
        </w:rPr>
      </w:pPr>
      <w:r>
        <w:rPr>
          <w:rFonts w:ascii="SutonnyMJ" w:hAnsi="SutonnyMJ" w:cs="SutonnyMJ"/>
        </w:rPr>
        <w:t>[</w:t>
      </w:r>
      <w:r w:rsidR="0059184D">
        <w:rPr>
          <w:rFonts w:ascii="SutonnyMJ" w:hAnsi="SutonnyMJ" w:cs="SutonnyMJ"/>
        </w:rPr>
        <w:t xml:space="preserve">Avcwb wK GB Lvbvq </w:t>
      </w:r>
      <w:r w:rsidR="0059184D" w:rsidRPr="0059184D">
        <w:rPr>
          <w:rFonts w:ascii="SutonnyMJ" w:hAnsi="SutonnyMJ" w:cs="SutonnyMJ"/>
        </w:rPr>
        <w:t>Lvevi</w:t>
      </w:r>
      <w:r w:rsidR="0059184D" w:rsidRPr="00C6036C">
        <w:rPr>
          <w:rFonts w:ascii="SutonnyMJ" w:hAnsi="SutonnyMJ" w:cs="SutonnyMJ"/>
        </w:rPr>
        <w:t xml:space="preserve"> cvwbi bgybv</w:t>
      </w:r>
      <w:r w:rsidR="0059184D">
        <w:rPr>
          <w:rFonts w:ascii="SutonnyMJ" w:hAnsi="SutonnyMJ" w:cs="SutonnyMJ"/>
        </w:rPr>
        <w:t xml:space="preserve"> †mKmb wU c~iY Ki‡Z Pvb?]</w:t>
      </w:r>
    </w:p>
    <w:p w:rsidR="00A6762E" w:rsidRPr="00C6036C" w:rsidRDefault="00A6762E" w:rsidP="00A6762E">
      <w:pPr>
        <w:pStyle w:val="ColorfulList-Accent11"/>
        <w:ind w:left="0"/>
        <w:rPr>
          <w:rFonts w:ascii="Vrinda" w:hAnsi="Vrinda"/>
          <w:sz w:val="20"/>
          <w:szCs w:val="20"/>
        </w:rPr>
      </w:pPr>
      <w:r w:rsidRPr="00A6762E">
        <w:rPr>
          <w:rFonts w:ascii="Helvetica" w:eastAsia="Cambria" w:hAnsi="Helvetica" w:cs="Arial"/>
          <w:sz w:val="22"/>
          <w:szCs w:val="22"/>
        </w:rPr>
        <w:t>1 = Yes</w:t>
      </w:r>
      <w:r w:rsidRPr="00C6036C">
        <w:rPr>
          <w:rFonts w:ascii="SutonnyMJ" w:eastAsia="Calibri" w:hAnsi="SutonnyMJ"/>
          <w:sz w:val="20"/>
          <w:szCs w:val="20"/>
        </w:rPr>
        <w:t>(n¨vu)</w:t>
      </w:r>
    </w:p>
    <w:p w:rsidR="00A6762E" w:rsidRPr="00C6036C" w:rsidRDefault="00A6762E" w:rsidP="00EC4D70">
      <w:pPr>
        <w:pStyle w:val="ColorfulList-Accent11"/>
        <w:ind w:left="0"/>
        <w:rPr>
          <w:rFonts w:ascii="Vrinda" w:hAnsi="Vrinda"/>
          <w:sz w:val="20"/>
          <w:szCs w:val="20"/>
        </w:rPr>
      </w:pPr>
      <w:r w:rsidRPr="00A6762E">
        <w:rPr>
          <w:rFonts w:ascii="Helvetica" w:eastAsia="Cambria" w:hAnsi="Helvetica" w:cs="Arial"/>
          <w:sz w:val="22"/>
          <w:szCs w:val="22"/>
        </w:rPr>
        <w:t>2 = No</w:t>
      </w:r>
      <w:r w:rsidRPr="00C6036C">
        <w:rPr>
          <w:rFonts w:ascii="SutonnyMJ" w:eastAsia="Calibri" w:hAnsi="SutonnyMJ"/>
          <w:sz w:val="20"/>
          <w:szCs w:val="20"/>
        </w:rPr>
        <w:t>(bv)</w:t>
      </w:r>
      <w:r w:rsidRPr="00DC2E07">
        <w:rPr>
          <w:rFonts w:ascii="SutonnyMJ" w:eastAsia="Calibri" w:hAnsi="SutonnyMJ"/>
          <w:sz w:val="20"/>
          <w:szCs w:val="20"/>
        </w:rPr>
        <w:sym w:font="Wingdings" w:char="F0E0"/>
      </w:r>
      <w:r w:rsidR="00CE3E35" w:rsidRPr="00847948">
        <w:rPr>
          <w:rFonts w:ascii="Helvetica" w:eastAsia="Calibri" w:hAnsi="Helvetica"/>
          <w:sz w:val="22"/>
          <w:szCs w:val="22"/>
          <w:u w:val="single"/>
        </w:rPr>
        <w:t xml:space="preserve">SKIP TO </w:t>
      </w:r>
      <w:r w:rsidR="00CE3E35">
        <w:rPr>
          <w:rFonts w:ascii="Helvetica" w:eastAsia="Calibri" w:hAnsi="Helvetica"/>
          <w:sz w:val="22"/>
          <w:szCs w:val="22"/>
          <w:u w:val="single"/>
        </w:rPr>
        <w:t>SECTION</w:t>
      </w:r>
      <w:r w:rsidRPr="00847948">
        <w:rPr>
          <w:rFonts w:ascii="Helvetica" w:eastAsia="Calibri" w:hAnsi="Helvetica"/>
          <w:sz w:val="22"/>
          <w:szCs w:val="22"/>
          <w:u w:val="single"/>
        </w:rPr>
        <w:t xml:space="preserve"> 5</w:t>
      </w:r>
    </w:p>
    <w:p w:rsidR="00A6762E" w:rsidRPr="00FB0BD6" w:rsidRDefault="00A6762E" w:rsidP="00EC4D70">
      <w:pPr>
        <w:spacing w:after="0" w:line="240" w:lineRule="auto"/>
        <w:rPr>
          <w:rFonts w:ascii="Helvetica" w:hAnsi="Helvetica"/>
          <w:sz w:val="12"/>
          <w:szCs w:val="12"/>
        </w:rPr>
      </w:pPr>
    </w:p>
    <w:p w:rsidR="00636530" w:rsidRPr="00FB0BD6" w:rsidRDefault="00636530" w:rsidP="00EC4D70">
      <w:pPr>
        <w:spacing w:after="0" w:line="240" w:lineRule="auto"/>
        <w:rPr>
          <w:rFonts w:ascii="Helvetica" w:hAnsi="Helvetica"/>
          <w:sz w:val="20"/>
        </w:rPr>
      </w:pPr>
      <w:r w:rsidRPr="00C6036C">
        <w:rPr>
          <w:rFonts w:ascii="Helvetica" w:hAnsi="Helvetica"/>
          <w:sz w:val="20"/>
        </w:rPr>
        <w:t>If (target child’s name) wanted a drink of water right now, could you show me how you would give it to him / her? [If target child i</w:t>
      </w:r>
      <w:r w:rsidR="00AB3A0D">
        <w:rPr>
          <w:rFonts w:ascii="Helvetica" w:hAnsi="Helvetica"/>
          <w:sz w:val="20"/>
        </w:rPr>
        <w:t>s</w:t>
      </w:r>
      <w:r w:rsidRPr="00C6036C">
        <w:rPr>
          <w:rFonts w:ascii="Helvetica" w:hAnsi="Helvetica"/>
          <w:sz w:val="20"/>
        </w:rPr>
        <w:t xml:space="preserve"> too young to drink water, ask: If your child &lt; 3 years </w:t>
      </w:r>
      <w:r w:rsidR="004B05F9">
        <w:rPr>
          <w:rFonts w:ascii="Helvetica" w:hAnsi="Helvetica"/>
          <w:sz w:val="20"/>
        </w:rPr>
        <w:t>(</w:t>
      </w:r>
      <w:r w:rsidR="00E3275E">
        <w:rPr>
          <w:rFonts w:ascii="Helvetica" w:hAnsi="Helvetica"/>
          <w:sz w:val="20"/>
        </w:rPr>
        <w:t>if not available, then your child &lt;5 years)</w:t>
      </w:r>
      <w:r w:rsidRPr="00C6036C">
        <w:rPr>
          <w:rFonts w:ascii="Helvetica" w:hAnsi="Helvetica"/>
          <w:sz w:val="20"/>
        </w:rPr>
        <w:t xml:space="preserve">wanted a drink of water right now, could you show me how you would give it to him / her?]  [If the mother has no children &lt;3 </w:t>
      </w:r>
      <w:r w:rsidR="00E3275E">
        <w:rPr>
          <w:rFonts w:ascii="Helvetica" w:hAnsi="Helvetica"/>
          <w:sz w:val="20"/>
        </w:rPr>
        <w:t xml:space="preserve">or &lt;5 </w:t>
      </w:r>
      <w:r w:rsidRPr="00C6036C">
        <w:rPr>
          <w:rFonts w:ascii="Helvetica" w:hAnsi="Helvetica"/>
          <w:sz w:val="20"/>
        </w:rPr>
        <w:t xml:space="preserve">years, ask:  If you wanted a drink of water right now, could you show me how you would get it?] </w:t>
      </w:r>
      <w:r w:rsidRPr="00C6036C">
        <w:rPr>
          <w:rFonts w:ascii="Webdings" w:hAnsi="Webdings"/>
          <w:sz w:val="32"/>
        </w:rPr>
        <w:t></w:t>
      </w:r>
      <w:r w:rsidRPr="00C6036C">
        <w:rPr>
          <w:rFonts w:ascii="Webdings" w:hAnsi="Webdings"/>
          <w:sz w:val="32"/>
        </w:rPr>
        <w:t></w:t>
      </w:r>
      <w:r w:rsidRPr="00C6036C">
        <w:rPr>
          <w:rFonts w:ascii="Helvetica" w:hAnsi="Helvetica"/>
          <w:sz w:val="20"/>
          <w:u w:val="single"/>
        </w:rPr>
        <w:t>Ask the question and observe</w:t>
      </w:r>
      <w:r w:rsidRPr="00C6036C">
        <w:rPr>
          <w:rFonts w:ascii="Helvetica" w:hAnsi="Helvetica"/>
          <w:sz w:val="20"/>
        </w:rPr>
        <w:t xml:space="preserve">. </w:t>
      </w:r>
    </w:p>
    <w:p w:rsidR="00F96572" w:rsidRPr="00C6036C" w:rsidRDefault="00664AD5" w:rsidP="00636530">
      <w:pPr>
        <w:spacing w:after="60"/>
        <w:rPr>
          <w:rFonts w:ascii="SutonnyMJ" w:hAnsi="SutonnyMJ" w:cs="Arial"/>
        </w:rPr>
      </w:pPr>
      <w:r w:rsidRPr="00C6036C">
        <w:rPr>
          <w:rFonts w:ascii="SutonnyMJ" w:hAnsi="SutonnyMJ" w:cs="Arial"/>
        </w:rPr>
        <w:t xml:space="preserve">hw` Avcbvi wkï (Uv‡M©U wkïi bvg ejyb) GLb cvwb †L‡Z PvBZ Zvn‡j Avcwb wKfv‡e Zv‡K cvwb w`‡Zb `qv K‡i Zv Avgv‡K †`Lvb| </w:t>
      </w:r>
      <w:r w:rsidR="00AB3A0D">
        <w:rPr>
          <w:rFonts w:ascii="SutonnyMJ" w:hAnsi="SutonnyMJ" w:cs="Arial"/>
        </w:rPr>
        <w:t>[</w:t>
      </w:r>
      <w:r w:rsidRPr="00C6036C">
        <w:rPr>
          <w:rFonts w:ascii="SutonnyMJ" w:hAnsi="SutonnyMJ" w:cs="Arial"/>
        </w:rPr>
        <w:t xml:space="preserve">hw` Uv‡M©U wkïwU Lye †ewk †QvU nIqvi Kvi‡b cvwb cvb bv K‡i _v‡K, †m‡ÿ‡Î H Uv‡M©U gv‡qi &lt;3 </w:t>
      </w:r>
      <w:r w:rsidRPr="00AB3A0D">
        <w:rPr>
          <w:rFonts w:ascii="SutonnyMJ" w:hAnsi="SutonnyMJ" w:cs="Arial"/>
        </w:rPr>
        <w:t>wkï</w:t>
      </w:r>
      <w:r w:rsidR="00AB3A0D">
        <w:rPr>
          <w:rFonts w:ascii="SutonnyMJ" w:hAnsi="SutonnyMJ" w:cs="Arial"/>
        </w:rPr>
        <w:t xml:space="preserve"> (</w:t>
      </w:r>
      <w:r w:rsidR="00AB3A0D" w:rsidRPr="00C6036C">
        <w:rPr>
          <w:rFonts w:ascii="SutonnyMJ" w:hAnsi="SutonnyMJ" w:cs="Arial"/>
        </w:rPr>
        <w:t>hw` &lt;3 eq‡mi wkï bv _v‡K, Zvn‡j</w:t>
      </w:r>
      <w:r w:rsidR="00AB3A0D">
        <w:rPr>
          <w:rFonts w:ascii="SutonnyMJ" w:hAnsi="SutonnyMJ" w:cs="Arial"/>
        </w:rPr>
        <w:t xml:space="preserve"> Avcbvi &lt;5</w:t>
      </w:r>
      <w:r w:rsidR="00AB3A0D" w:rsidRPr="00C6036C">
        <w:rPr>
          <w:rFonts w:ascii="SutonnyMJ" w:hAnsi="SutonnyMJ" w:cs="Arial"/>
        </w:rPr>
        <w:t xml:space="preserve"> eq‡mi wkï</w:t>
      </w:r>
      <w:r w:rsidR="00AB3A0D">
        <w:rPr>
          <w:rFonts w:ascii="SutonnyMJ" w:hAnsi="SutonnyMJ" w:cs="Arial"/>
        </w:rPr>
        <w:t>)</w:t>
      </w:r>
      <w:r w:rsidRPr="00C6036C">
        <w:rPr>
          <w:rFonts w:ascii="SutonnyMJ" w:hAnsi="SutonnyMJ" w:cs="Arial"/>
        </w:rPr>
        <w:t xml:space="preserve"> GLb cvwb †L‡Z PvB‡j Zv‡K</w:t>
      </w:r>
      <w:r w:rsidR="008655AC" w:rsidRPr="00C6036C">
        <w:rPr>
          <w:rFonts w:ascii="SutonnyMJ" w:hAnsi="SutonnyMJ" w:cs="Arial"/>
        </w:rPr>
        <w:t>†hfv‡e</w:t>
      </w:r>
      <w:r w:rsidRPr="00C6036C">
        <w:rPr>
          <w:rFonts w:ascii="SutonnyMJ" w:hAnsi="SutonnyMJ" w:cs="Arial"/>
        </w:rPr>
        <w:t>cvwb w`‡Zb `qv K‡i Zv Avgv‡K †`Lvb| hw` gv‡qi &lt;3</w:t>
      </w:r>
      <w:r w:rsidR="00AB3A0D">
        <w:rPr>
          <w:rFonts w:ascii="SutonnyMJ" w:hAnsi="SutonnyMJ" w:cs="Arial"/>
        </w:rPr>
        <w:t xml:space="preserve"> ev &lt;5</w:t>
      </w:r>
      <w:r w:rsidRPr="00C6036C">
        <w:rPr>
          <w:rFonts w:ascii="SutonnyMJ" w:hAnsi="SutonnyMJ" w:cs="Arial"/>
        </w:rPr>
        <w:t xml:space="preserve"> eq‡mi wkï bv _v‡K, Zvn‡j gv‡K wRÁvmv Kiæb, GLb Avcwb cvwb †L‡Z PvB‡j †hfv‡e cvwb wb‡Zb `qv K‡i Zv Avgv‡K †`Lvb| (cÖkœ Kiæb Ges ch©‡eÿb Kiæb)</w:t>
      </w:r>
    </w:p>
    <w:p w:rsidR="00691815" w:rsidRDefault="00691815" w:rsidP="00636530">
      <w:pPr>
        <w:spacing w:after="0" w:line="240" w:lineRule="auto"/>
        <w:rPr>
          <w:rFonts w:ascii="Helvetica" w:hAnsi="Helvetica"/>
          <w:sz w:val="20"/>
        </w:rPr>
      </w:pPr>
    </w:p>
    <w:p w:rsidR="00847948" w:rsidRPr="002E029D" w:rsidRDefault="002E029D" w:rsidP="00636530">
      <w:pPr>
        <w:spacing w:after="0" w:line="240" w:lineRule="auto"/>
        <w:rPr>
          <w:rFonts w:ascii="Helvetica" w:hAnsi="Helvetica"/>
          <w:sz w:val="20"/>
        </w:rPr>
      </w:pPr>
      <w:r w:rsidRPr="002E029D">
        <w:rPr>
          <w:rFonts w:ascii="Helvetica" w:hAnsi="Helvetica"/>
          <w:sz w:val="20"/>
        </w:rPr>
        <w:t xml:space="preserve">4.1 </w:t>
      </w:r>
      <w:r w:rsidR="00F96572">
        <w:rPr>
          <w:rFonts w:ascii="Helvetica" w:hAnsi="Helvetica"/>
          <w:sz w:val="20"/>
        </w:rPr>
        <w:t xml:space="preserve">(obs) </w:t>
      </w:r>
      <w:r w:rsidRPr="002E029D">
        <w:rPr>
          <w:rFonts w:ascii="Helvetica" w:hAnsi="Helvetica"/>
          <w:sz w:val="20"/>
        </w:rPr>
        <w:t>Is water for drinking currently available?</w:t>
      </w:r>
    </w:p>
    <w:p w:rsidR="002E029D" w:rsidRDefault="00F96572" w:rsidP="00636530">
      <w:pPr>
        <w:spacing w:after="0" w:line="240" w:lineRule="auto"/>
        <w:rPr>
          <w:rFonts w:ascii="SutonnyMJ" w:hAnsi="SutonnyMJ" w:cs="Arial"/>
          <w:sz w:val="20"/>
          <w:szCs w:val="20"/>
        </w:rPr>
      </w:pPr>
      <w:r w:rsidRPr="00C6036C">
        <w:rPr>
          <w:rFonts w:ascii="SutonnyMJ" w:hAnsi="SutonnyMJ" w:cs="Arial"/>
          <w:szCs w:val="20"/>
        </w:rPr>
        <w:t xml:space="preserve">(ch©‡eÿY) </w:t>
      </w:r>
      <w:r w:rsidR="002E029D" w:rsidRPr="00C6036C">
        <w:rPr>
          <w:rFonts w:ascii="SutonnyMJ" w:hAnsi="SutonnyMJ" w:cs="Arial"/>
          <w:sz w:val="20"/>
          <w:szCs w:val="20"/>
        </w:rPr>
        <w:t>eZ©gv‡b  wK †Kvb Lvevi cvwb Av‡Q?</w:t>
      </w:r>
    </w:p>
    <w:p w:rsidR="002E029D" w:rsidRPr="00C6036C" w:rsidRDefault="002E029D" w:rsidP="002E029D">
      <w:pPr>
        <w:spacing w:after="0" w:line="240" w:lineRule="auto"/>
        <w:rPr>
          <w:rFonts w:ascii="Helvetica" w:hAnsi="Helvetica"/>
          <w:bCs/>
          <w:sz w:val="20"/>
          <w:szCs w:val="20"/>
        </w:rPr>
      </w:pPr>
      <w:r w:rsidRPr="00C6036C">
        <w:rPr>
          <w:rFonts w:ascii="Helvetica" w:hAnsi="Helvetica"/>
          <w:bCs/>
          <w:sz w:val="20"/>
          <w:szCs w:val="20"/>
        </w:rPr>
        <w:t xml:space="preserve">1 = Yes </w:t>
      </w:r>
      <w:r w:rsidRPr="00C6036C">
        <w:rPr>
          <w:rFonts w:ascii="SutonnyMJ" w:hAnsi="SutonnyMJ"/>
          <w:sz w:val="20"/>
          <w:szCs w:val="20"/>
        </w:rPr>
        <w:t xml:space="preserve">(n¨vu) </w:t>
      </w:r>
    </w:p>
    <w:p w:rsidR="002E029D" w:rsidRPr="00C6036C" w:rsidRDefault="002E029D" w:rsidP="002E029D">
      <w:pPr>
        <w:spacing w:after="0" w:line="240" w:lineRule="auto"/>
        <w:rPr>
          <w:rFonts w:ascii="Helvetica" w:hAnsi="Helvetica"/>
          <w:bCs/>
          <w:sz w:val="20"/>
          <w:szCs w:val="20"/>
        </w:rPr>
      </w:pPr>
      <w:r w:rsidRPr="00C6036C">
        <w:rPr>
          <w:rFonts w:ascii="Helvetica" w:hAnsi="Helvetica"/>
          <w:bCs/>
          <w:sz w:val="20"/>
          <w:szCs w:val="20"/>
        </w:rPr>
        <w:t xml:space="preserve">2 = No </w:t>
      </w:r>
      <w:r w:rsidRPr="00C6036C">
        <w:rPr>
          <w:rFonts w:ascii="SutonnyMJ" w:hAnsi="SutonnyMJ"/>
          <w:sz w:val="20"/>
          <w:szCs w:val="20"/>
        </w:rPr>
        <w:t>(bv)</w:t>
      </w:r>
      <w:r w:rsidRPr="002E029D">
        <w:rPr>
          <w:rFonts w:ascii="SutonnyMJ" w:hAnsi="SutonnyMJ"/>
          <w:sz w:val="20"/>
          <w:szCs w:val="20"/>
        </w:rPr>
        <w:sym w:font="Wingdings" w:char="F0E0"/>
      </w:r>
      <w:r w:rsidR="00CE3E35" w:rsidRPr="00847948">
        <w:rPr>
          <w:rFonts w:ascii="Helvetica" w:eastAsia="Calibri" w:hAnsi="Helvetica"/>
          <w:u w:val="single"/>
        </w:rPr>
        <w:t xml:space="preserve">SKIP TO </w:t>
      </w:r>
      <w:r w:rsidR="00CE3E35">
        <w:rPr>
          <w:rFonts w:ascii="Helvetica" w:eastAsia="Calibri" w:hAnsi="Helvetica"/>
          <w:u w:val="single"/>
        </w:rPr>
        <w:t>SECTION</w:t>
      </w:r>
      <w:r w:rsidRPr="002E029D">
        <w:rPr>
          <w:rFonts w:ascii="Helvetica" w:hAnsi="Helvetica"/>
          <w:sz w:val="20"/>
          <w:u w:val="single"/>
        </w:rPr>
        <w:t xml:space="preserve"> 5</w:t>
      </w:r>
    </w:p>
    <w:p w:rsidR="00F963DD" w:rsidRPr="00CB0349" w:rsidRDefault="00F963DD" w:rsidP="00636530">
      <w:pPr>
        <w:spacing w:after="0" w:line="240" w:lineRule="auto"/>
        <w:rPr>
          <w:rFonts w:ascii="Helvetica" w:hAnsi="Helvetica"/>
          <w:sz w:val="14"/>
          <w:szCs w:val="14"/>
        </w:rPr>
      </w:pPr>
    </w:p>
    <w:p w:rsidR="00847948" w:rsidRPr="002E029D" w:rsidRDefault="00F96572" w:rsidP="00636530">
      <w:pPr>
        <w:spacing w:after="0" w:line="240" w:lineRule="auto"/>
        <w:rPr>
          <w:rFonts w:ascii="Helvetica" w:hAnsi="Helvetica"/>
          <w:sz w:val="20"/>
        </w:rPr>
      </w:pPr>
      <w:r>
        <w:rPr>
          <w:rFonts w:ascii="Helvetica" w:hAnsi="Helvetica"/>
          <w:sz w:val="20"/>
        </w:rPr>
        <w:t xml:space="preserve">4.2 (obs) </w:t>
      </w:r>
      <w:r w:rsidR="002E029D">
        <w:rPr>
          <w:rFonts w:ascii="Helvetica" w:hAnsi="Helvetica"/>
          <w:sz w:val="20"/>
        </w:rPr>
        <w:t xml:space="preserve">Did the respondent rinse glass/cup with </w:t>
      </w:r>
      <w:r w:rsidR="00F963DD">
        <w:rPr>
          <w:rFonts w:ascii="Helvetica" w:hAnsi="Helvetica"/>
          <w:sz w:val="20"/>
        </w:rPr>
        <w:t xml:space="preserve">drinking </w:t>
      </w:r>
      <w:r w:rsidR="002E029D">
        <w:rPr>
          <w:rFonts w:ascii="Helvetica" w:hAnsi="Helvetica"/>
          <w:sz w:val="20"/>
        </w:rPr>
        <w:t>water before filling?</w:t>
      </w:r>
    </w:p>
    <w:p w:rsidR="00847948" w:rsidRDefault="00F96572" w:rsidP="00636530">
      <w:pPr>
        <w:spacing w:after="0" w:line="240" w:lineRule="auto"/>
        <w:rPr>
          <w:rFonts w:ascii="SutonnyMJ" w:hAnsi="SutonnyMJ" w:cs="Arial"/>
          <w:sz w:val="20"/>
          <w:szCs w:val="20"/>
        </w:rPr>
      </w:pPr>
      <w:r w:rsidRPr="00C6036C">
        <w:rPr>
          <w:rFonts w:ascii="SutonnyMJ" w:hAnsi="SutonnyMJ" w:cs="Arial"/>
          <w:szCs w:val="20"/>
        </w:rPr>
        <w:t xml:space="preserve">(ch©‡eÿY) </w:t>
      </w:r>
      <w:r w:rsidR="0061124C" w:rsidRPr="004D4260">
        <w:rPr>
          <w:rFonts w:ascii="Helvetica" w:hAnsi="Helvetica" w:cs="Calibri"/>
          <w:sz w:val="20"/>
        </w:rPr>
        <w:t>(</w:t>
      </w:r>
      <w:r w:rsidR="0061124C" w:rsidRPr="004D4260">
        <w:rPr>
          <w:rFonts w:ascii="SutonnyMJ" w:hAnsi="SutonnyMJ" w:cs="Arial"/>
          <w:sz w:val="20"/>
          <w:szCs w:val="20"/>
        </w:rPr>
        <w:t>cvwb fivi c~‡e© DËi`vZv</w:t>
      </w:r>
      <w:r w:rsidR="0061124C">
        <w:rPr>
          <w:rFonts w:ascii="SutonnyMJ" w:hAnsi="SutonnyMJ" w:cs="Arial"/>
          <w:sz w:val="20"/>
          <w:szCs w:val="20"/>
        </w:rPr>
        <w:t xml:space="preserve"> wK </w:t>
      </w:r>
      <w:r w:rsidR="0061124C" w:rsidRPr="004D4260">
        <w:rPr>
          <w:rFonts w:ascii="SutonnyMJ" w:hAnsi="SutonnyMJ" w:cs="Arial"/>
          <w:sz w:val="20"/>
          <w:szCs w:val="20"/>
        </w:rPr>
        <w:t xml:space="preserve">Møvm/‡cqvjvwU LvIqvi cvwb w`‡q ay‡q </w:t>
      </w:r>
      <w:r w:rsidR="0061124C" w:rsidRPr="00C6036C">
        <w:rPr>
          <w:rFonts w:ascii="SutonnyMJ" w:hAnsi="SutonnyMJ" w:cs="Arial"/>
          <w:sz w:val="20"/>
          <w:szCs w:val="20"/>
        </w:rPr>
        <w:t>wb‡qwQj</w:t>
      </w:r>
      <w:r w:rsidR="0061124C">
        <w:rPr>
          <w:rFonts w:ascii="SutonnyMJ" w:hAnsi="SutonnyMJ" w:cs="Arial"/>
          <w:sz w:val="20"/>
          <w:szCs w:val="20"/>
        </w:rPr>
        <w:t>?</w:t>
      </w:r>
      <w:r w:rsidR="0061124C" w:rsidRPr="004D4260">
        <w:rPr>
          <w:rFonts w:ascii="SutonnyMJ" w:hAnsi="SutonnyMJ" w:cs="Arial"/>
          <w:sz w:val="20"/>
          <w:szCs w:val="20"/>
        </w:rPr>
        <w:t>)</w:t>
      </w:r>
    </w:p>
    <w:p w:rsidR="002E029D" w:rsidRPr="00C6036C" w:rsidRDefault="002E029D" w:rsidP="002E029D">
      <w:pPr>
        <w:spacing w:after="0" w:line="240" w:lineRule="auto"/>
        <w:rPr>
          <w:rFonts w:ascii="Helvetica" w:hAnsi="Helvetica"/>
          <w:bCs/>
          <w:sz w:val="20"/>
          <w:szCs w:val="20"/>
        </w:rPr>
      </w:pPr>
      <w:r w:rsidRPr="00C6036C">
        <w:rPr>
          <w:rFonts w:ascii="Helvetica" w:hAnsi="Helvetica"/>
          <w:bCs/>
          <w:sz w:val="20"/>
          <w:szCs w:val="20"/>
        </w:rPr>
        <w:t xml:space="preserve">1 = Yes </w:t>
      </w:r>
      <w:r w:rsidRPr="00C6036C">
        <w:rPr>
          <w:rFonts w:ascii="SutonnyMJ" w:hAnsi="SutonnyMJ"/>
          <w:sz w:val="20"/>
          <w:szCs w:val="20"/>
        </w:rPr>
        <w:t xml:space="preserve">(n¨vu) </w:t>
      </w:r>
    </w:p>
    <w:p w:rsidR="002E029D" w:rsidRPr="00C6036C" w:rsidRDefault="002E029D" w:rsidP="002E029D">
      <w:pPr>
        <w:spacing w:after="0" w:line="240" w:lineRule="auto"/>
        <w:rPr>
          <w:rFonts w:ascii="Helvetica" w:hAnsi="Helvetica"/>
          <w:bCs/>
          <w:sz w:val="20"/>
          <w:szCs w:val="20"/>
        </w:rPr>
      </w:pPr>
      <w:r w:rsidRPr="00C6036C">
        <w:rPr>
          <w:rFonts w:ascii="Helvetica" w:hAnsi="Helvetica"/>
          <w:bCs/>
          <w:sz w:val="20"/>
          <w:szCs w:val="20"/>
        </w:rPr>
        <w:t xml:space="preserve">2 = No </w:t>
      </w:r>
      <w:r w:rsidRPr="00C6036C">
        <w:rPr>
          <w:rFonts w:ascii="SutonnyMJ" w:hAnsi="SutonnyMJ"/>
          <w:sz w:val="20"/>
          <w:szCs w:val="20"/>
        </w:rPr>
        <w:t>(bv)</w:t>
      </w:r>
    </w:p>
    <w:p w:rsidR="002E029D" w:rsidRPr="00C6036C" w:rsidRDefault="002E029D" w:rsidP="002E029D">
      <w:pPr>
        <w:spacing w:after="0" w:line="240" w:lineRule="auto"/>
        <w:rPr>
          <w:rFonts w:ascii="Vrinda" w:hAnsi="Vrinda"/>
          <w:sz w:val="20"/>
          <w:szCs w:val="20"/>
          <w:cs/>
          <w:lang w:bidi="bn-IN"/>
        </w:rPr>
      </w:pPr>
      <w:r w:rsidRPr="00C6036C">
        <w:rPr>
          <w:rFonts w:ascii="Helvetica" w:hAnsi="Helvetica" w:cs="Calibri"/>
          <w:sz w:val="20"/>
        </w:rPr>
        <w:t>99 =Could not observe</w:t>
      </w:r>
      <w:r w:rsidR="00340516">
        <w:rPr>
          <w:rFonts w:ascii="Helvetica" w:hAnsi="Helvetica" w:cs="Calibri"/>
          <w:sz w:val="20"/>
        </w:rPr>
        <w:t xml:space="preserve"> </w:t>
      </w:r>
      <w:r w:rsidRPr="00C6036C">
        <w:rPr>
          <w:rFonts w:ascii="SutonnyMJ" w:hAnsi="SutonnyMJ" w:cs="Arial"/>
          <w:szCs w:val="20"/>
        </w:rPr>
        <w:t>(ch©‡eÿY Kiv m¤¢e nqwb)</w:t>
      </w:r>
    </w:p>
    <w:p w:rsidR="002E029D" w:rsidRPr="00CB0349" w:rsidRDefault="002E029D" w:rsidP="00636530">
      <w:pPr>
        <w:spacing w:after="0" w:line="240" w:lineRule="auto"/>
        <w:rPr>
          <w:rFonts w:ascii="SutonnyMJ" w:hAnsi="SutonnyMJ" w:cs="Arial"/>
          <w:sz w:val="14"/>
          <w:szCs w:val="14"/>
        </w:rPr>
      </w:pPr>
    </w:p>
    <w:p w:rsidR="007A724B" w:rsidRDefault="007A724B" w:rsidP="00F96572">
      <w:pPr>
        <w:spacing w:after="0" w:line="240" w:lineRule="auto"/>
        <w:rPr>
          <w:rFonts w:ascii="Helvetica" w:hAnsi="Helvetica"/>
          <w:sz w:val="20"/>
        </w:rPr>
      </w:pPr>
    </w:p>
    <w:p w:rsidR="00F96572" w:rsidRDefault="00F96572" w:rsidP="00F96572">
      <w:pPr>
        <w:spacing w:after="0" w:line="240" w:lineRule="auto"/>
        <w:rPr>
          <w:rFonts w:ascii="Helvetica" w:hAnsi="Helvetica"/>
          <w:sz w:val="20"/>
        </w:rPr>
      </w:pPr>
      <w:r w:rsidRPr="00F96572">
        <w:rPr>
          <w:rFonts w:ascii="Helvetica" w:hAnsi="Helvetica"/>
          <w:sz w:val="20"/>
        </w:rPr>
        <w:lastRenderedPageBreak/>
        <w:t>4</w:t>
      </w:r>
      <w:r>
        <w:rPr>
          <w:rFonts w:ascii="Helvetica" w:hAnsi="Helvetica"/>
          <w:sz w:val="20"/>
        </w:rPr>
        <w:t xml:space="preserve">.3 (obs) </w:t>
      </w:r>
      <w:r w:rsidRPr="00F96572">
        <w:rPr>
          <w:rFonts w:ascii="Helvetica" w:hAnsi="Helvetica"/>
          <w:sz w:val="20"/>
        </w:rPr>
        <w:t>Did the respondent wash her hands before drinking water was obtained?</w:t>
      </w:r>
    </w:p>
    <w:p w:rsidR="008871F1" w:rsidRPr="008871F1" w:rsidRDefault="008871F1" w:rsidP="00F96572">
      <w:pPr>
        <w:spacing w:after="0" w:line="240" w:lineRule="auto"/>
        <w:rPr>
          <w:rFonts w:ascii="SutonnyMJ" w:hAnsi="SutonnyMJ" w:cs="SutonnyMJ"/>
          <w:sz w:val="20"/>
        </w:rPr>
      </w:pPr>
      <w:r>
        <w:rPr>
          <w:rFonts w:ascii="SutonnyMJ" w:hAnsi="SutonnyMJ" w:cs="SutonnyMJ"/>
          <w:sz w:val="20"/>
        </w:rPr>
        <w:t>[</w:t>
      </w:r>
      <w:r w:rsidR="000233C7" w:rsidRPr="00C6036C">
        <w:rPr>
          <w:rFonts w:ascii="SutonnyMJ" w:hAnsi="SutonnyMJ" w:cs="Arial"/>
          <w:szCs w:val="20"/>
        </w:rPr>
        <w:t>(ch©‡eÿY)</w:t>
      </w:r>
      <w:r w:rsidR="005130E5">
        <w:rPr>
          <w:rFonts w:ascii="SutonnyMJ" w:hAnsi="SutonnyMJ" w:cs="Arial"/>
          <w:szCs w:val="20"/>
        </w:rPr>
        <w:t xml:space="preserve"> </w:t>
      </w:r>
      <w:r w:rsidRPr="004D4260">
        <w:rPr>
          <w:rFonts w:ascii="SutonnyMJ" w:hAnsi="SutonnyMJ" w:cs="Arial"/>
          <w:sz w:val="20"/>
          <w:szCs w:val="20"/>
        </w:rPr>
        <w:t>LvIqvi</w:t>
      </w:r>
      <w:r w:rsidR="005130E5">
        <w:rPr>
          <w:rFonts w:ascii="SutonnyMJ" w:hAnsi="SutonnyMJ" w:cs="Arial"/>
          <w:sz w:val="20"/>
          <w:szCs w:val="20"/>
        </w:rPr>
        <w:t xml:space="preserve"> </w:t>
      </w:r>
      <w:r w:rsidR="00825095" w:rsidRPr="004D4260">
        <w:rPr>
          <w:rFonts w:ascii="SutonnyMJ" w:hAnsi="SutonnyMJ" w:cs="Arial"/>
          <w:sz w:val="20"/>
          <w:szCs w:val="20"/>
        </w:rPr>
        <w:t>cvwb</w:t>
      </w:r>
      <w:r w:rsidR="00825095" w:rsidRPr="00C6036C">
        <w:rPr>
          <w:rFonts w:ascii="SutonnyMJ" w:hAnsi="SutonnyMJ" w:cs="Arial"/>
          <w:sz w:val="20"/>
          <w:szCs w:val="20"/>
        </w:rPr>
        <w:t>msMÖ</w:t>
      </w:r>
      <w:r w:rsidR="00825095">
        <w:rPr>
          <w:rFonts w:ascii="SutonnyMJ" w:hAnsi="SutonnyMJ" w:cs="Arial"/>
          <w:sz w:val="20"/>
          <w:szCs w:val="20"/>
        </w:rPr>
        <w:t>‡</w:t>
      </w:r>
      <w:r w:rsidR="00825095" w:rsidRPr="00C6036C">
        <w:rPr>
          <w:rFonts w:ascii="SutonnyMJ" w:hAnsi="SutonnyMJ" w:cs="Arial"/>
          <w:sz w:val="20"/>
          <w:szCs w:val="20"/>
        </w:rPr>
        <w:t>n</w:t>
      </w:r>
      <w:r w:rsidR="00825095">
        <w:rPr>
          <w:rFonts w:ascii="SutonnyMJ" w:hAnsi="SutonnyMJ" w:cs="Arial"/>
          <w:sz w:val="20"/>
          <w:szCs w:val="20"/>
        </w:rPr>
        <w:t>i</w:t>
      </w:r>
      <w:r w:rsidRPr="004D4260">
        <w:rPr>
          <w:rFonts w:ascii="SutonnyMJ" w:hAnsi="SutonnyMJ" w:cs="Arial"/>
          <w:sz w:val="20"/>
          <w:szCs w:val="20"/>
        </w:rPr>
        <w:t xml:space="preserve"> c~‡e© DËi`vZv</w:t>
      </w:r>
      <w:r w:rsidR="00825095">
        <w:rPr>
          <w:rFonts w:ascii="SutonnyMJ" w:hAnsi="SutonnyMJ" w:cs="Arial"/>
          <w:sz w:val="20"/>
          <w:szCs w:val="20"/>
        </w:rPr>
        <w:t xml:space="preserve">wK Zvi </w:t>
      </w:r>
      <w:r w:rsidR="00825095" w:rsidRPr="00C6036C">
        <w:rPr>
          <w:rFonts w:ascii="SutonnyMJ" w:hAnsi="SutonnyMJ" w:cs="Arial"/>
          <w:sz w:val="20"/>
          <w:szCs w:val="20"/>
        </w:rPr>
        <w:t>nvZ cvwb w`‡q ay‡q wb‡qwQj</w:t>
      </w:r>
      <w:r w:rsidRPr="004D4260">
        <w:rPr>
          <w:rFonts w:ascii="SutonnyMJ" w:hAnsi="SutonnyMJ" w:cs="Arial"/>
          <w:sz w:val="20"/>
          <w:szCs w:val="20"/>
        </w:rPr>
        <w:t>?</w:t>
      </w:r>
      <w:r>
        <w:rPr>
          <w:rFonts w:ascii="SutonnyMJ" w:hAnsi="SutonnyMJ" w:cs="Arial"/>
          <w:sz w:val="20"/>
          <w:szCs w:val="20"/>
        </w:rPr>
        <w:t>]</w:t>
      </w:r>
    </w:p>
    <w:p w:rsidR="00F96572" w:rsidRDefault="00F96572" w:rsidP="00F96572">
      <w:pPr>
        <w:spacing w:after="0" w:line="240" w:lineRule="auto"/>
        <w:rPr>
          <w:rFonts w:ascii="SutonnyMJ" w:hAnsi="SutonnyMJ" w:cs="Arial"/>
          <w:sz w:val="20"/>
          <w:szCs w:val="20"/>
        </w:rPr>
      </w:pPr>
      <w:r>
        <w:rPr>
          <w:rFonts w:ascii="Helvetica" w:hAnsi="Helvetica"/>
          <w:sz w:val="20"/>
        </w:rPr>
        <w:t xml:space="preserve">1 = </w:t>
      </w:r>
      <w:r w:rsidRPr="00C6036C">
        <w:rPr>
          <w:rFonts w:ascii="Helvetica" w:hAnsi="Helvetica" w:cs="Calibri"/>
          <w:sz w:val="20"/>
        </w:rPr>
        <w:t xml:space="preserve">Washed </w:t>
      </w:r>
      <w:r w:rsidR="00F963DD">
        <w:rPr>
          <w:rFonts w:ascii="Helvetica" w:hAnsi="Helvetica" w:cs="Calibri"/>
          <w:sz w:val="20"/>
        </w:rPr>
        <w:t xml:space="preserve">both </w:t>
      </w:r>
      <w:r w:rsidRPr="00C6036C">
        <w:rPr>
          <w:rFonts w:ascii="Helvetica" w:hAnsi="Helvetica" w:cs="Calibri"/>
          <w:sz w:val="20"/>
        </w:rPr>
        <w:t xml:space="preserve">hands with </w:t>
      </w:r>
      <w:r>
        <w:rPr>
          <w:rFonts w:ascii="Helvetica" w:hAnsi="Helvetica" w:cs="Calibri"/>
          <w:sz w:val="20"/>
        </w:rPr>
        <w:t xml:space="preserve">only </w:t>
      </w:r>
      <w:r w:rsidRPr="00C6036C">
        <w:rPr>
          <w:rFonts w:ascii="Helvetica" w:hAnsi="Helvetica" w:cs="Calibri"/>
          <w:sz w:val="20"/>
        </w:rPr>
        <w:t xml:space="preserve">water </w:t>
      </w:r>
      <w:r w:rsidRPr="00C6036C">
        <w:rPr>
          <w:rFonts w:ascii="SutonnyMJ" w:hAnsi="SutonnyMJ" w:cs="Arial"/>
          <w:sz w:val="20"/>
          <w:szCs w:val="20"/>
        </w:rPr>
        <w:t>(LvIqvi cvwb aivi Av‡M `yB nvZ cvwb w`‡q ay‡q wb‡qwQj)</w:t>
      </w:r>
    </w:p>
    <w:p w:rsidR="00F96572" w:rsidRDefault="00F96572" w:rsidP="00F96572">
      <w:pPr>
        <w:spacing w:after="0" w:line="240" w:lineRule="auto"/>
        <w:rPr>
          <w:rFonts w:ascii="SutonnyMJ" w:hAnsi="SutonnyMJ" w:cs="Arial"/>
          <w:sz w:val="20"/>
          <w:szCs w:val="20"/>
        </w:rPr>
      </w:pPr>
      <w:r w:rsidRPr="00F96572">
        <w:rPr>
          <w:rFonts w:ascii="Helvetica" w:hAnsi="Helvetica" w:cs="Calibri"/>
          <w:sz w:val="20"/>
        </w:rPr>
        <w:t xml:space="preserve">2 = </w:t>
      </w:r>
      <w:r w:rsidRPr="00C6036C">
        <w:rPr>
          <w:rFonts w:ascii="Helvetica" w:hAnsi="Helvetica" w:cs="Calibri"/>
          <w:sz w:val="20"/>
        </w:rPr>
        <w:t xml:space="preserve">Washed </w:t>
      </w:r>
      <w:r w:rsidR="00F963DD">
        <w:rPr>
          <w:rFonts w:ascii="Helvetica" w:hAnsi="Helvetica" w:cs="Calibri"/>
          <w:sz w:val="20"/>
        </w:rPr>
        <w:t xml:space="preserve">both </w:t>
      </w:r>
      <w:r w:rsidRPr="00C6036C">
        <w:rPr>
          <w:rFonts w:ascii="Helvetica" w:hAnsi="Helvetica" w:cs="Calibri"/>
          <w:sz w:val="20"/>
        </w:rPr>
        <w:t xml:space="preserve">hands with </w:t>
      </w:r>
      <w:r>
        <w:rPr>
          <w:rFonts w:ascii="Helvetica" w:hAnsi="Helvetica" w:cs="Calibri"/>
          <w:sz w:val="20"/>
        </w:rPr>
        <w:t xml:space="preserve">water and </w:t>
      </w:r>
      <w:r w:rsidRPr="00C6036C">
        <w:rPr>
          <w:rFonts w:ascii="Helvetica" w:hAnsi="Helvetica" w:cs="Calibri"/>
          <w:sz w:val="20"/>
        </w:rPr>
        <w:t xml:space="preserve">soap </w:t>
      </w:r>
      <w:r w:rsidRPr="00C6036C">
        <w:rPr>
          <w:rFonts w:ascii="SutonnyMJ" w:hAnsi="SutonnyMJ" w:cs="Arial"/>
          <w:sz w:val="20"/>
          <w:szCs w:val="20"/>
        </w:rPr>
        <w:t>(LvIqvi cvwb aivi Av‡M `yB nvZ mvevb w`‡q ay‡q wb‡qwQj)</w:t>
      </w:r>
    </w:p>
    <w:p w:rsidR="00F963DD" w:rsidRDefault="00F963DD" w:rsidP="00F963DD">
      <w:pPr>
        <w:spacing w:after="0" w:line="240" w:lineRule="auto"/>
        <w:rPr>
          <w:rFonts w:ascii="SutonnyMJ" w:hAnsi="SutonnyMJ" w:cs="Arial"/>
          <w:sz w:val="20"/>
          <w:szCs w:val="20"/>
        </w:rPr>
      </w:pPr>
      <w:r>
        <w:rPr>
          <w:rFonts w:ascii="Helvetica" w:hAnsi="Helvetica"/>
          <w:sz w:val="20"/>
        </w:rPr>
        <w:t xml:space="preserve">3 = </w:t>
      </w:r>
      <w:r w:rsidRPr="00C6036C">
        <w:rPr>
          <w:rFonts w:ascii="Helvetica" w:hAnsi="Helvetica" w:cs="Calibri"/>
          <w:sz w:val="20"/>
        </w:rPr>
        <w:t xml:space="preserve">Washed </w:t>
      </w:r>
      <w:r>
        <w:rPr>
          <w:rFonts w:ascii="Helvetica" w:hAnsi="Helvetica" w:cs="Calibri"/>
          <w:sz w:val="20"/>
        </w:rPr>
        <w:t>one hand</w:t>
      </w:r>
      <w:r w:rsidRPr="00C6036C">
        <w:rPr>
          <w:rFonts w:ascii="Helvetica" w:hAnsi="Helvetica" w:cs="Calibri"/>
          <w:sz w:val="20"/>
        </w:rPr>
        <w:t xml:space="preserve"> with </w:t>
      </w:r>
      <w:r>
        <w:rPr>
          <w:rFonts w:ascii="Helvetica" w:hAnsi="Helvetica" w:cs="Calibri"/>
          <w:sz w:val="20"/>
        </w:rPr>
        <w:t xml:space="preserve">only </w:t>
      </w:r>
      <w:r w:rsidRPr="00C6036C">
        <w:rPr>
          <w:rFonts w:ascii="Helvetica" w:hAnsi="Helvetica" w:cs="Calibri"/>
          <w:sz w:val="20"/>
        </w:rPr>
        <w:t xml:space="preserve">water </w:t>
      </w:r>
      <w:r w:rsidRPr="00C6036C">
        <w:rPr>
          <w:rFonts w:ascii="SutonnyMJ" w:hAnsi="SutonnyMJ" w:cs="Arial"/>
          <w:sz w:val="20"/>
          <w:szCs w:val="20"/>
        </w:rPr>
        <w:t xml:space="preserve">(LvIqvi cvwb aivi Av‡M </w:t>
      </w:r>
      <w:r w:rsidR="004815A0">
        <w:rPr>
          <w:rFonts w:ascii="SutonnyMJ" w:hAnsi="SutonnyMJ" w:cs="Arial"/>
          <w:sz w:val="20"/>
          <w:szCs w:val="20"/>
        </w:rPr>
        <w:t>GK</w:t>
      </w:r>
      <w:r w:rsidRPr="00C6036C">
        <w:rPr>
          <w:rFonts w:ascii="SutonnyMJ" w:hAnsi="SutonnyMJ" w:cs="Arial"/>
          <w:sz w:val="20"/>
          <w:szCs w:val="20"/>
        </w:rPr>
        <w:t xml:space="preserve"> nvZ cvwb w`‡q ay‡q wb‡qwQj)</w:t>
      </w:r>
    </w:p>
    <w:p w:rsidR="00F963DD" w:rsidRDefault="00F963DD" w:rsidP="00F96572">
      <w:pPr>
        <w:spacing w:after="0" w:line="240" w:lineRule="auto"/>
        <w:rPr>
          <w:rFonts w:ascii="SutonnyMJ" w:hAnsi="SutonnyMJ" w:cs="Arial"/>
          <w:sz w:val="20"/>
          <w:szCs w:val="20"/>
        </w:rPr>
      </w:pPr>
      <w:r>
        <w:rPr>
          <w:rFonts w:ascii="Helvetica" w:hAnsi="Helvetica" w:cs="Calibri"/>
          <w:sz w:val="20"/>
        </w:rPr>
        <w:t>4</w:t>
      </w:r>
      <w:r w:rsidRPr="00F96572">
        <w:rPr>
          <w:rFonts w:ascii="Helvetica" w:hAnsi="Helvetica" w:cs="Calibri"/>
          <w:sz w:val="20"/>
        </w:rPr>
        <w:t xml:space="preserve"> = </w:t>
      </w:r>
      <w:r w:rsidRPr="00C6036C">
        <w:rPr>
          <w:rFonts w:ascii="Helvetica" w:hAnsi="Helvetica" w:cs="Calibri"/>
          <w:sz w:val="20"/>
        </w:rPr>
        <w:t xml:space="preserve">Washed </w:t>
      </w:r>
      <w:r>
        <w:rPr>
          <w:rFonts w:ascii="Helvetica" w:hAnsi="Helvetica" w:cs="Calibri"/>
          <w:sz w:val="20"/>
        </w:rPr>
        <w:t>one hand</w:t>
      </w:r>
      <w:r w:rsidRPr="00C6036C">
        <w:rPr>
          <w:rFonts w:ascii="Helvetica" w:hAnsi="Helvetica" w:cs="Calibri"/>
          <w:sz w:val="20"/>
        </w:rPr>
        <w:t xml:space="preserve"> with </w:t>
      </w:r>
      <w:r>
        <w:rPr>
          <w:rFonts w:ascii="Helvetica" w:hAnsi="Helvetica" w:cs="Calibri"/>
          <w:sz w:val="20"/>
        </w:rPr>
        <w:t xml:space="preserve">water and </w:t>
      </w:r>
      <w:r w:rsidRPr="00C6036C">
        <w:rPr>
          <w:rFonts w:ascii="Helvetica" w:hAnsi="Helvetica" w:cs="Calibri"/>
          <w:sz w:val="20"/>
        </w:rPr>
        <w:t xml:space="preserve">soap </w:t>
      </w:r>
      <w:r w:rsidRPr="00C6036C">
        <w:rPr>
          <w:rFonts w:ascii="SutonnyMJ" w:hAnsi="SutonnyMJ" w:cs="Arial"/>
          <w:sz w:val="20"/>
          <w:szCs w:val="20"/>
        </w:rPr>
        <w:t xml:space="preserve">(LvIqvi cvwb aivi Av‡M </w:t>
      </w:r>
      <w:r w:rsidR="004815A0">
        <w:rPr>
          <w:rFonts w:ascii="SutonnyMJ" w:hAnsi="SutonnyMJ" w:cs="Arial"/>
          <w:sz w:val="20"/>
          <w:szCs w:val="20"/>
        </w:rPr>
        <w:t>GK</w:t>
      </w:r>
      <w:r w:rsidRPr="00C6036C">
        <w:rPr>
          <w:rFonts w:ascii="SutonnyMJ" w:hAnsi="SutonnyMJ" w:cs="Arial"/>
          <w:sz w:val="20"/>
          <w:szCs w:val="20"/>
        </w:rPr>
        <w:t xml:space="preserve"> nvZ mvevb w`‡q ay‡q wb‡qwQj)</w:t>
      </w:r>
    </w:p>
    <w:p w:rsidR="00F96572" w:rsidRPr="00F96572" w:rsidRDefault="00EE0043" w:rsidP="00F96572">
      <w:pPr>
        <w:spacing w:after="0" w:line="240" w:lineRule="auto"/>
        <w:rPr>
          <w:rFonts w:ascii="Helvetica" w:hAnsi="Helvetica" w:cs="Calibri"/>
          <w:sz w:val="20"/>
        </w:rPr>
      </w:pPr>
      <w:r>
        <w:rPr>
          <w:rFonts w:ascii="Helvetica" w:hAnsi="Helvetica" w:cs="Calibri"/>
          <w:sz w:val="20"/>
        </w:rPr>
        <w:t>5</w:t>
      </w:r>
      <w:r w:rsidR="00F96572" w:rsidRPr="00F96572">
        <w:rPr>
          <w:rFonts w:ascii="Helvetica" w:hAnsi="Helvetica" w:cs="Calibri"/>
          <w:sz w:val="20"/>
        </w:rPr>
        <w:t xml:space="preserve"> = Did not wash hands</w:t>
      </w:r>
      <w:r w:rsidR="00ED4F2C">
        <w:rPr>
          <w:rFonts w:ascii="Helvetica" w:hAnsi="Helvetica" w:cs="Calibri"/>
          <w:sz w:val="20"/>
        </w:rPr>
        <w:t xml:space="preserve"> </w:t>
      </w:r>
      <w:r w:rsidR="000233C7">
        <w:rPr>
          <w:rFonts w:ascii="SutonnyMJ" w:hAnsi="SutonnyMJ" w:cs="Arial"/>
          <w:sz w:val="20"/>
          <w:szCs w:val="20"/>
        </w:rPr>
        <w:t>(†Kvb nvZ aqwb</w:t>
      </w:r>
      <w:r w:rsidR="000233C7" w:rsidRPr="00C6036C">
        <w:rPr>
          <w:rFonts w:ascii="SutonnyMJ" w:hAnsi="SutonnyMJ" w:cs="Arial"/>
          <w:sz w:val="20"/>
          <w:szCs w:val="20"/>
        </w:rPr>
        <w:t>)</w:t>
      </w:r>
    </w:p>
    <w:p w:rsidR="00F96572" w:rsidRPr="00C6036C" w:rsidRDefault="00F96572" w:rsidP="00F96572">
      <w:pPr>
        <w:spacing w:after="0" w:line="240" w:lineRule="auto"/>
        <w:rPr>
          <w:rFonts w:ascii="Vrinda" w:hAnsi="Vrinda"/>
          <w:sz w:val="20"/>
          <w:szCs w:val="20"/>
          <w:cs/>
          <w:lang w:bidi="bn-IN"/>
        </w:rPr>
      </w:pPr>
      <w:r w:rsidRPr="00C6036C">
        <w:rPr>
          <w:rFonts w:ascii="Helvetica" w:hAnsi="Helvetica" w:cs="Calibri"/>
          <w:sz w:val="20"/>
        </w:rPr>
        <w:t>99 =Could not observe</w:t>
      </w:r>
      <w:r w:rsidR="00ED4F2C">
        <w:rPr>
          <w:rFonts w:ascii="Helvetica" w:hAnsi="Helvetica" w:cs="Calibri"/>
          <w:sz w:val="20"/>
        </w:rPr>
        <w:t xml:space="preserve"> </w:t>
      </w:r>
      <w:r w:rsidRPr="00C6036C">
        <w:rPr>
          <w:rFonts w:ascii="SutonnyMJ" w:hAnsi="SutonnyMJ" w:cs="Arial"/>
          <w:szCs w:val="20"/>
        </w:rPr>
        <w:t>(ch©‡eÿY Kiv m¤¢e nqwb)</w:t>
      </w:r>
    </w:p>
    <w:p w:rsidR="00F96572" w:rsidRPr="00FB0BD6" w:rsidRDefault="00F96572" w:rsidP="00F96572">
      <w:pPr>
        <w:spacing w:after="0" w:line="240" w:lineRule="auto"/>
        <w:rPr>
          <w:rFonts w:ascii="Helvetica" w:hAnsi="Helvetica" w:cs="Calibri"/>
          <w:sz w:val="16"/>
          <w:szCs w:val="16"/>
        </w:rPr>
      </w:pPr>
    </w:p>
    <w:p w:rsidR="00EC4ADD" w:rsidRDefault="00380667" w:rsidP="00636530">
      <w:pPr>
        <w:spacing w:after="0" w:line="240" w:lineRule="auto"/>
        <w:rPr>
          <w:rFonts w:ascii="Helvetica" w:hAnsi="Helvetica" w:cs="Calibri"/>
          <w:sz w:val="20"/>
        </w:rPr>
      </w:pPr>
      <w:r>
        <w:rPr>
          <w:rFonts w:ascii="Helvetica" w:hAnsi="Helvetica" w:cs="Calibri"/>
          <w:sz w:val="20"/>
        </w:rPr>
        <w:t>4.4</w:t>
      </w:r>
      <w:r w:rsidR="00EC4ADD">
        <w:rPr>
          <w:rFonts w:ascii="Helvetica" w:hAnsi="Helvetica" w:cs="Calibri"/>
          <w:sz w:val="20"/>
        </w:rPr>
        <w:t xml:space="preserve"> From where did the respondent take the water?</w:t>
      </w:r>
    </w:p>
    <w:p w:rsidR="00EC4ADD" w:rsidRDefault="00F96572" w:rsidP="00636530">
      <w:pPr>
        <w:spacing w:after="0" w:line="240" w:lineRule="auto"/>
        <w:rPr>
          <w:rFonts w:ascii="Helvetica" w:hAnsi="Helvetica" w:cs="Calibri"/>
          <w:sz w:val="20"/>
        </w:rPr>
      </w:pPr>
      <w:r w:rsidRPr="00C6036C">
        <w:rPr>
          <w:rFonts w:ascii="SutonnyMJ" w:hAnsi="SutonnyMJ" w:cs="Arial"/>
          <w:szCs w:val="20"/>
        </w:rPr>
        <w:t xml:space="preserve">(ch©‡eÿY) </w:t>
      </w:r>
      <w:r w:rsidR="00EC4ADD" w:rsidRPr="00C6036C">
        <w:rPr>
          <w:rFonts w:ascii="SutonnyMJ" w:hAnsi="SutonnyMJ" w:cs="Arial"/>
          <w:sz w:val="20"/>
          <w:szCs w:val="20"/>
        </w:rPr>
        <w:t>DËi`vZv Lvevi cvwbUv †Kv_v †_‡K msMÖn K‡iwQj/wb‡qwQj?</w:t>
      </w:r>
    </w:p>
    <w:p w:rsidR="00EC4ADD" w:rsidRPr="00EC4ADD" w:rsidRDefault="00EC4ADD" w:rsidP="00EC4ADD">
      <w:pPr>
        <w:spacing w:after="0" w:line="240" w:lineRule="auto"/>
        <w:rPr>
          <w:rFonts w:ascii="Helvetica" w:hAnsi="Helvetica" w:cs="Calibri"/>
          <w:sz w:val="20"/>
        </w:rPr>
      </w:pPr>
      <w:r>
        <w:rPr>
          <w:rFonts w:ascii="Helvetica" w:hAnsi="Helvetica" w:cs="Calibri"/>
          <w:sz w:val="20"/>
        </w:rPr>
        <w:t xml:space="preserve">1 = </w:t>
      </w:r>
      <w:r w:rsidRPr="00C6036C">
        <w:rPr>
          <w:rFonts w:ascii="Helvetica" w:hAnsi="Helvetica" w:cs="Calibri"/>
          <w:sz w:val="20"/>
        </w:rPr>
        <w:t xml:space="preserve">Brought directly from the water source </w:t>
      </w:r>
      <w:r w:rsidRPr="00C6036C">
        <w:rPr>
          <w:rFonts w:ascii="SutonnyMJ" w:hAnsi="SutonnyMJ" w:cs="Arial"/>
          <w:sz w:val="20"/>
          <w:szCs w:val="20"/>
        </w:rPr>
        <w:t>(mivmwi cvwbi Drm †_‡K wb‡qwQj)</w:t>
      </w:r>
    </w:p>
    <w:p w:rsidR="00EC4ADD" w:rsidRDefault="00EC4ADD" w:rsidP="00EC4ADD">
      <w:pPr>
        <w:spacing w:after="0" w:line="240" w:lineRule="auto"/>
        <w:rPr>
          <w:rFonts w:ascii="SutonnyMJ" w:hAnsi="SutonnyMJ" w:cs="Arial"/>
          <w:sz w:val="20"/>
          <w:szCs w:val="20"/>
        </w:rPr>
      </w:pPr>
      <w:r>
        <w:rPr>
          <w:rFonts w:ascii="Helvetica" w:hAnsi="Helvetica" w:cs="Calibri"/>
          <w:sz w:val="20"/>
        </w:rPr>
        <w:t xml:space="preserve">2 = </w:t>
      </w:r>
      <w:r w:rsidRPr="00C6036C">
        <w:rPr>
          <w:rFonts w:ascii="Helvetica" w:hAnsi="Helvetica" w:cs="Calibri"/>
          <w:sz w:val="20"/>
        </w:rPr>
        <w:t xml:space="preserve">Brought directly from water stored in a container </w:t>
      </w:r>
      <w:r w:rsidRPr="00C6036C">
        <w:rPr>
          <w:rFonts w:ascii="SutonnyMJ" w:hAnsi="SutonnyMJ" w:cs="Arial"/>
          <w:sz w:val="20"/>
          <w:szCs w:val="20"/>
        </w:rPr>
        <w:t>(mivmwi msiÿbK„Z cvwbi cvÎ †_‡K wb‡qwQj)</w:t>
      </w:r>
    </w:p>
    <w:p w:rsidR="00EC4ADD" w:rsidRPr="00EC4ADD" w:rsidRDefault="00EC4ADD" w:rsidP="00EC4ADD">
      <w:pPr>
        <w:spacing w:after="0" w:line="240" w:lineRule="auto"/>
        <w:rPr>
          <w:rFonts w:ascii="Helvetica" w:hAnsi="Helvetica" w:cs="Calibri"/>
          <w:sz w:val="20"/>
        </w:rPr>
      </w:pPr>
      <w:r>
        <w:rPr>
          <w:rFonts w:ascii="Helvetica" w:hAnsi="Helvetica" w:cs="Calibri"/>
          <w:sz w:val="20"/>
        </w:rPr>
        <w:t xml:space="preserve">3 = </w:t>
      </w:r>
      <w:r w:rsidRPr="00C6036C">
        <w:rPr>
          <w:rFonts w:ascii="Helvetica" w:hAnsi="Helvetica" w:cs="Calibri"/>
          <w:sz w:val="20"/>
        </w:rPr>
        <w:t xml:space="preserve">Brought directly from water filter </w:t>
      </w:r>
      <w:r w:rsidRPr="00C6036C">
        <w:rPr>
          <w:rFonts w:ascii="SutonnyMJ" w:hAnsi="SutonnyMJ" w:cs="Arial"/>
          <w:sz w:val="20"/>
          <w:szCs w:val="20"/>
        </w:rPr>
        <w:t>(mivmwi wdëvi †_‡K wb‡qwQj)</w:t>
      </w:r>
    </w:p>
    <w:p w:rsidR="00440237" w:rsidRPr="00C6036C" w:rsidRDefault="00440237" w:rsidP="00440237">
      <w:pPr>
        <w:spacing w:after="0" w:line="240" w:lineRule="auto"/>
        <w:rPr>
          <w:rFonts w:ascii="Vrinda" w:hAnsi="Vrinda"/>
          <w:sz w:val="20"/>
          <w:szCs w:val="20"/>
          <w:cs/>
          <w:lang w:bidi="bn-IN"/>
        </w:rPr>
      </w:pPr>
      <w:r w:rsidRPr="00C6036C">
        <w:rPr>
          <w:rFonts w:ascii="Helvetica" w:hAnsi="Helvetica" w:cs="Calibri"/>
          <w:sz w:val="20"/>
        </w:rPr>
        <w:t>99 =Could not observe</w:t>
      </w:r>
      <w:r w:rsidRPr="00C6036C">
        <w:rPr>
          <w:rFonts w:ascii="SutonnyMJ" w:hAnsi="SutonnyMJ" w:cs="Arial"/>
          <w:szCs w:val="20"/>
        </w:rPr>
        <w:t>(ch©‡eÿY Kiv m¤¢e nqwb)</w:t>
      </w:r>
    </w:p>
    <w:p w:rsidR="00B56A13" w:rsidRPr="00FB0BD6" w:rsidRDefault="00B56A13" w:rsidP="00EC4ADD">
      <w:pPr>
        <w:spacing w:after="0" w:line="240" w:lineRule="auto"/>
        <w:rPr>
          <w:rFonts w:ascii="Helvetica" w:hAnsi="Helvetica" w:cs="Calibri"/>
          <w:sz w:val="16"/>
          <w:szCs w:val="16"/>
        </w:rPr>
      </w:pPr>
    </w:p>
    <w:p w:rsidR="00440237" w:rsidRDefault="00380667" w:rsidP="00EC4ADD">
      <w:pPr>
        <w:spacing w:after="0" w:line="240" w:lineRule="auto"/>
        <w:rPr>
          <w:rFonts w:ascii="Helvetica" w:hAnsi="Helvetica" w:cs="Calibri"/>
          <w:sz w:val="20"/>
        </w:rPr>
      </w:pPr>
      <w:r>
        <w:rPr>
          <w:rFonts w:ascii="Helvetica" w:hAnsi="Helvetica" w:cs="Calibri"/>
          <w:sz w:val="20"/>
        </w:rPr>
        <w:t>4.5</w:t>
      </w:r>
      <w:r w:rsidR="00440237">
        <w:rPr>
          <w:rFonts w:ascii="Helvetica" w:hAnsi="Helvetica" w:cs="Calibri"/>
          <w:sz w:val="20"/>
        </w:rPr>
        <w:t xml:space="preserve"> How did she get the water into the glass/cup?</w:t>
      </w:r>
    </w:p>
    <w:p w:rsidR="00F96572" w:rsidRDefault="00F96572" w:rsidP="00440237">
      <w:pPr>
        <w:spacing w:after="0" w:line="240" w:lineRule="auto"/>
        <w:rPr>
          <w:rFonts w:ascii="Helvetica" w:hAnsi="Helvetica" w:cs="Calibri"/>
          <w:sz w:val="20"/>
        </w:rPr>
      </w:pPr>
      <w:r w:rsidRPr="00C6036C">
        <w:rPr>
          <w:rFonts w:ascii="SutonnyMJ" w:hAnsi="SutonnyMJ" w:cs="Arial"/>
          <w:szCs w:val="20"/>
        </w:rPr>
        <w:t>(ch©‡eÿY)</w:t>
      </w:r>
      <w:r w:rsidR="00CC4369">
        <w:rPr>
          <w:rFonts w:ascii="SutonnyMJ" w:hAnsi="SutonnyMJ" w:cs="Arial"/>
          <w:szCs w:val="20"/>
        </w:rPr>
        <w:t xml:space="preserve"> </w:t>
      </w:r>
      <w:r w:rsidRPr="00FD11A3">
        <w:rPr>
          <w:rFonts w:ascii="SutonnyMJ" w:hAnsi="SutonnyMJ" w:cs="Calibri"/>
          <w:sz w:val="20"/>
          <w:szCs w:val="20"/>
        </w:rPr>
        <w:t xml:space="preserve">DËi`vZv wKfv‡e Møv‡m/Kv‡c cvwb </w:t>
      </w:r>
      <w:ins w:id="34" w:author="srahman" w:date="2015-04-15T11:09:00Z">
        <w:r w:rsidR="00CC4369">
          <w:rPr>
            <w:rFonts w:ascii="SutonnyMJ" w:hAnsi="SutonnyMJ" w:cs="Calibri"/>
            <w:sz w:val="20"/>
            <w:szCs w:val="20"/>
          </w:rPr>
          <w:t>f‡i</w:t>
        </w:r>
      </w:ins>
      <w:del w:id="35" w:author="srahman" w:date="2015-04-15T11:09:00Z">
        <w:r w:rsidRPr="00FD11A3" w:rsidDel="00CC4369">
          <w:rPr>
            <w:rFonts w:ascii="SutonnyMJ" w:hAnsi="SutonnyMJ" w:cs="Calibri"/>
            <w:sz w:val="20"/>
            <w:szCs w:val="20"/>
          </w:rPr>
          <w:delText>w`‡q</w:delText>
        </w:r>
      </w:del>
      <w:r w:rsidRPr="00FD11A3">
        <w:rPr>
          <w:rFonts w:ascii="SutonnyMJ" w:hAnsi="SutonnyMJ" w:cs="Calibri"/>
          <w:sz w:val="20"/>
          <w:szCs w:val="20"/>
        </w:rPr>
        <w:t>wQj?</w:t>
      </w:r>
    </w:p>
    <w:p w:rsidR="00440237" w:rsidRPr="00C6036C" w:rsidRDefault="00440237" w:rsidP="00440237">
      <w:pPr>
        <w:spacing w:after="0" w:line="240" w:lineRule="auto"/>
        <w:rPr>
          <w:rFonts w:ascii="SutonnyMJ" w:hAnsi="SutonnyMJ"/>
          <w:sz w:val="20"/>
          <w:szCs w:val="20"/>
        </w:rPr>
      </w:pPr>
      <w:r>
        <w:rPr>
          <w:rFonts w:ascii="Helvetica" w:hAnsi="Helvetica" w:cs="Calibri"/>
          <w:sz w:val="20"/>
        </w:rPr>
        <w:t xml:space="preserve">1 = </w:t>
      </w:r>
      <w:r w:rsidRPr="00C6036C">
        <w:rPr>
          <w:rFonts w:ascii="Helvetica" w:hAnsi="Helvetica" w:cs="Calibri"/>
          <w:sz w:val="20"/>
        </w:rPr>
        <w:t xml:space="preserve">Glass/cup dipped into water container </w:t>
      </w:r>
      <w:r w:rsidRPr="00C6036C">
        <w:rPr>
          <w:rFonts w:ascii="SutonnyMJ" w:hAnsi="SutonnyMJ"/>
          <w:sz w:val="20"/>
          <w:szCs w:val="20"/>
        </w:rPr>
        <w:t>(Møvm ev ‡cqvjvwU‡Z cvwb fivi mgq Zv cvwbi cv†Îi wfZi Wywe‡q cvwb fiv n‡qwQj)</w:t>
      </w:r>
    </w:p>
    <w:p w:rsidR="00440237" w:rsidRDefault="00440237" w:rsidP="00440237">
      <w:pPr>
        <w:spacing w:after="0" w:line="240" w:lineRule="auto"/>
        <w:rPr>
          <w:rFonts w:ascii="SutonnyMJ" w:hAnsi="SutonnyMJ"/>
          <w:sz w:val="20"/>
          <w:szCs w:val="20"/>
        </w:rPr>
      </w:pPr>
      <w:r>
        <w:rPr>
          <w:rFonts w:ascii="Helvetica" w:hAnsi="Helvetica" w:cs="Calibri"/>
          <w:sz w:val="20"/>
        </w:rPr>
        <w:t xml:space="preserve">2 = </w:t>
      </w:r>
      <w:r w:rsidRPr="00C6036C">
        <w:rPr>
          <w:rFonts w:ascii="Helvetica" w:hAnsi="Helvetica" w:cs="Calibri"/>
          <w:sz w:val="20"/>
        </w:rPr>
        <w:t xml:space="preserve">Ladle used to obtain water </w:t>
      </w:r>
      <w:r w:rsidRPr="00C6036C">
        <w:rPr>
          <w:rFonts w:ascii="SutonnyMJ" w:hAnsi="SutonnyMJ"/>
          <w:sz w:val="20"/>
          <w:szCs w:val="20"/>
        </w:rPr>
        <w:t>(Møv‡m cvwb fivi Rb¨ j¤^v nvZjhy³ †Kvb PvgP/gM e¨envi Kiv n‡qwQj)</w:t>
      </w:r>
    </w:p>
    <w:p w:rsidR="00440237" w:rsidRDefault="00440237" w:rsidP="00440237">
      <w:pPr>
        <w:spacing w:after="0" w:line="240" w:lineRule="auto"/>
        <w:rPr>
          <w:rFonts w:ascii="SutonnyMJ" w:hAnsi="SutonnyMJ"/>
          <w:sz w:val="20"/>
          <w:szCs w:val="20"/>
        </w:rPr>
      </w:pPr>
      <w:r>
        <w:rPr>
          <w:rFonts w:ascii="Helvetica" w:hAnsi="Helvetica" w:cs="Calibri"/>
          <w:sz w:val="20"/>
        </w:rPr>
        <w:t xml:space="preserve">3 = </w:t>
      </w:r>
      <w:r w:rsidRPr="00C6036C">
        <w:rPr>
          <w:rFonts w:ascii="Helvetica" w:hAnsi="Helvetica" w:cs="Calibri"/>
          <w:sz w:val="20"/>
        </w:rPr>
        <w:t>Water poured from container</w:t>
      </w:r>
      <w:r>
        <w:rPr>
          <w:rFonts w:ascii="Helvetica" w:hAnsi="Helvetica" w:cs="Calibri"/>
          <w:sz w:val="20"/>
        </w:rPr>
        <w:t>’s mouth</w:t>
      </w:r>
      <w:r w:rsidR="00994D3B">
        <w:rPr>
          <w:rFonts w:ascii="Helvetica" w:hAnsi="Helvetica" w:cs="Calibri"/>
          <w:sz w:val="20"/>
        </w:rPr>
        <w:t xml:space="preserve"> (no tap e.g.</w:t>
      </w:r>
      <w:r w:rsidR="00994D3B" w:rsidRPr="00C6036C">
        <w:rPr>
          <w:rFonts w:ascii="Helvetica" w:hAnsi="Helvetica" w:cs="Calibri"/>
          <w:sz w:val="20"/>
        </w:rPr>
        <w:t>Kolshi</w:t>
      </w:r>
      <w:r w:rsidR="00994D3B">
        <w:rPr>
          <w:rFonts w:ascii="Helvetica" w:hAnsi="Helvetica" w:cs="Calibri"/>
          <w:sz w:val="20"/>
        </w:rPr>
        <w:t>,</w:t>
      </w:r>
      <w:r w:rsidR="008215DE">
        <w:rPr>
          <w:rFonts w:ascii="Helvetica" w:hAnsi="Helvetica" w:cs="Calibri"/>
          <w:sz w:val="20"/>
        </w:rPr>
        <w:t xml:space="preserve"> </w:t>
      </w:r>
      <w:r w:rsidR="00994D3B" w:rsidRPr="00C6036C">
        <w:rPr>
          <w:rFonts w:ascii="Helvetica" w:hAnsi="Helvetica" w:cs="Calibri"/>
          <w:sz w:val="20"/>
        </w:rPr>
        <w:t>Jug</w:t>
      </w:r>
      <w:r w:rsidR="00994D3B">
        <w:rPr>
          <w:rFonts w:ascii="Helvetica" w:hAnsi="Helvetica" w:cs="Calibri"/>
          <w:sz w:val="20"/>
        </w:rPr>
        <w:t xml:space="preserve"> etc.)</w:t>
      </w:r>
      <w:r w:rsidR="00FC5FF5">
        <w:rPr>
          <w:rFonts w:ascii="Helvetica" w:hAnsi="Helvetica" w:cs="Calibri"/>
          <w:sz w:val="20"/>
        </w:rPr>
        <w:t xml:space="preserve"> </w:t>
      </w:r>
      <w:r w:rsidRPr="00C6036C">
        <w:rPr>
          <w:rFonts w:ascii="SutonnyMJ" w:hAnsi="SutonnyMJ"/>
          <w:sz w:val="20"/>
          <w:szCs w:val="20"/>
        </w:rPr>
        <w:t>(cvwbi cvÎ †_‡K mivmwi cvwb †X‡jwQj</w:t>
      </w:r>
      <w:r w:rsidR="00994D3B">
        <w:rPr>
          <w:rFonts w:ascii="SutonnyMJ" w:hAnsi="SutonnyMJ"/>
          <w:sz w:val="20"/>
          <w:szCs w:val="20"/>
        </w:rPr>
        <w:t>) (</w:t>
      </w:r>
      <w:r w:rsidR="00994D3B" w:rsidRPr="00C6036C">
        <w:rPr>
          <w:rFonts w:ascii="SutonnyMJ" w:hAnsi="SutonnyMJ"/>
          <w:sz w:val="20"/>
          <w:szCs w:val="20"/>
        </w:rPr>
        <w:t>U¨vc</w:t>
      </w:r>
      <w:r w:rsidR="00994D3B">
        <w:rPr>
          <w:rFonts w:ascii="SutonnyMJ" w:hAnsi="SutonnyMJ"/>
          <w:sz w:val="20"/>
          <w:szCs w:val="20"/>
        </w:rPr>
        <w:t xml:space="preserve"> bvB †hgb-</w:t>
      </w:r>
      <w:r w:rsidR="00994D3B" w:rsidRPr="00994D3B">
        <w:rPr>
          <w:rFonts w:ascii="SutonnyMJ" w:hAnsi="SutonnyMJ"/>
          <w:sz w:val="20"/>
          <w:szCs w:val="20"/>
        </w:rPr>
        <w:t xml:space="preserve"> Kjwm</w:t>
      </w:r>
      <w:r w:rsidR="00994D3B">
        <w:rPr>
          <w:rFonts w:ascii="SutonnyMJ" w:hAnsi="SutonnyMJ"/>
          <w:sz w:val="20"/>
          <w:szCs w:val="20"/>
        </w:rPr>
        <w:t>,</w:t>
      </w:r>
      <w:r w:rsidR="00994D3B" w:rsidRPr="00994D3B">
        <w:rPr>
          <w:rFonts w:ascii="SutonnyMJ" w:hAnsi="SutonnyMJ"/>
          <w:sz w:val="20"/>
          <w:szCs w:val="20"/>
        </w:rPr>
        <w:t xml:space="preserve"> RM</w:t>
      </w:r>
      <w:r w:rsidR="00994D3B">
        <w:rPr>
          <w:rFonts w:ascii="SutonnyMJ" w:hAnsi="SutonnyMJ"/>
          <w:sz w:val="20"/>
          <w:szCs w:val="20"/>
        </w:rPr>
        <w:t xml:space="preserve"> BZ¨w`</w:t>
      </w:r>
      <w:r w:rsidRPr="00C6036C">
        <w:rPr>
          <w:rFonts w:ascii="SutonnyMJ" w:hAnsi="SutonnyMJ"/>
          <w:sz w:val="20"/>
          <w:szCs w:val="20"/>
        </w:rPr>
        <w:t>)</w:t>
      </w:r>
    </w:p>
    <w:p w:rsidR="00440237" w:rsidRPr="00440237" w:rsidRDefault="00440237" w:rsidP="00440237">
      <w:pPr>
        <w:spacing w:after="0" w:line="240" w:lineRule="auto"/>
        <w:rPr>
          <w:rFonts w:ascii="Helvetica" w:hAnsi="Helvetica" w:cs="Calibri"/>
          <w:sz w:val="20"/>
        </w:rPr>
      </w:pPr>
      <w:r>
        <w:rPr>
          <w:rFonts w:ascii="Helvetica" w:hAnsi="Helvetica" w:cs="Calibri"/>
          <w:sz w:val="20"/>
        </w:rPr>
        <w:t xml:space="preserve">4 = </w:t>
      </w:r>
      <w:r w:rsidRPr="00C6036C">
        <w:rPr>
          <w:rFonts w:ascii="Helvetica" w:hAnsi="Helvetica" w:cs="Calibri"/>
          <w:sz w:val="20"/>
        </w:rPr>
        <w:t>Water poured from container</w:t>
      </w:r>
      <w:r>
        <w:rPr>
          <w:rFonts w:ascii="Helvetica" w:hAnsi="Helvetica" w:cs="Calibri"/>
          <w:sz w:val="20"/>
        </w:rPr>
        <w:t>’s tap</w:t>
      </w:r>
      <w:r w:rsidR="003B43BA">
        <w:rPr>
          <w:rFonts w:ascii="Helvetica" w:hAnsi="Helvetica" w:cs="Calibri"/>
          <w:sz w:val="20"/>
        </w:rPr>
        <w:t xml:space="preserve"> </w:t>
      </w:r>
      <w:r w:rsidRPr="00C6036C">
        <w:rPr>
          <w:rFonts w:ascii="SutonnyMJ" w:hAnsi="SutonnyMJ"/>
          <w:sz w:val="20"/>
          <w:szCs w:val="20"/>
        </w:rPr>
        <w:t>(cvwbi cv</w:t>
      </w:r>
      <w:r w:rsidR="00994D3B">
        <w:rPr>
          <w:rFonts w:ascii="SutonnyMJ" w:hAnsi="SutonnyMJ"/>
          <w:sz w:val="20"/>
          <w:szCs w:val="20"/>
        </w:rPr>
        <w:t>‡</w:t>
      </w:r>
      <w:r w:rsidRPr="00C6036C">
        <w:rPr>
          <w:rFonts w:ascii="SutonnyMJ" w:hAnsi="SutonnyMJ"/>
          <w:sz w:val="20"/>
          <w:szCs w:val="20"/>
        </w:rPr>
        <w:t>Î</w:t>
      </w:r>
      <w:r w:rsidR="00994D3B">
        <w:rPr>
          <w:rFonts w:ascii="SutonnyMJ" w:hAnsi="SutonnyMJ"/>
          <w:sz w:val="20"/>
          <w:szCs w:val="20"/>
        </w:rPr>
        <w:t>i U¨vc</w:t>
      </w:r>
      <w:r w:rsidRPr="00C6036C">
        <w:rPr>
          <w:rFonts w:ascii="SutonnyMJ" w:hAnsi="SutonnyMJ"/>
          <w:sz w:val="20"/>
          <w:szCs w:val="20"/>
        </w:rPr>
        <w:t xml:space="preserve"> †_‡K mivmwi cvwb †X‡jwQj)</w:t>
      </w:r>
    </w:p>
    <w:p w:rsidR="00440237" w:rsidRDefault="00440237" w:rsidP="00440237">
      <w:pPr>
        <w:spacing w:after="0" w:line="240" w:lineRule="auto"/>
        <w:rPr>
          <w:rFonts w:ascii="SutonnyMJ" w:hAnsi="SutonnyMJ"/>
          <w:sz w:val="20"/>
          <w:szCs w:val="20"/>
        </w:rPr>
      </w:pPr>
      <w:r>
        <w:rPr>
          <w:rFonts w:ascii="Helvetica" w:hAnsi="Helvetica" w:cs="Calibri"/>
          <w:sz w:val="20"/>
        </w:rPr>
        <w:t xml:space="preserve">5 = </w:t>
      </w:r>
      <w:r w:rsidRPr="00C6036C">
        <w:rPr>
          <w:rFonts w:ascii="Helvetica" w:hAnsi="Helvetica" w:cs="Calibri"/>
          <w:sz w:val="20"/>
        </w:rPr>
        <w:t xml:space="preserve">Water poured from </w:t>
      </w:r>
      <w:r>
        <w:rPr>
          <w:rFonts w:ascii="Helvetica" w:hAnsi="Helvetica" w:cs="Calibri"/>
          <w:sz w:val="20"/>
        </w:rPr>
        <w:t xml:space="preserve">direct </w:t>
      </w:r>
      <w:r w:rsidRPr="00C6036C">
        <w:rPr>
          <w:rFonts w:ascii="Helvetica" w:hAnsi="Helvetica" w:cs="Calibri"/>
          <w:sz w:val="20"/>
        </w:rPr>
        <w:t xml:space="preserve">tap </w:t>
      </w:r>
      <w:r w:rsidRPr="00C6036C">
        <w:rPr>
          <w:rFonts w:ascii="SutonnyMJ" w:hAnsi="SutonnyMJ"/>
          <w:sz w:val="20"/>
          <w:szCs w:val="20"/>
        </w:rPr>
        <w:t>(mivmwi U¨vc</w:t>
      </w:r>
      <w:r w:rsidR="00FC5FF5" w:rsidRPr="00C6036C" w:rsidDel="00FC5FF5">
        <w:rPr>
          <w:rFonts w:ascii="SutonnyMJ" w:hAnsi="SutonnyMJ"/>
          <w:sz w:val="20"/>
          <w:szCs w:val="20"/>
        </w:rPr>
        <w:t xml:space="preserve"> </w:t>
      </w:r>
      <w:r w:rsidRPr="00C6036C">
        <w:rPr>
          <w:rFonts w:ascii="SutonnyMJ" w:hAnsi="SutonnyMJ"/>
          <w:sz w:val="20"/>
          <w:szCs w:val="20"/>
        </w:rPr>
        <w:t>)</w:t>
      </w:r>
    </w:p>
    <w:p w:rsidR="00CB0349" w:rsidRPr="00440237" w:rsidRDefault="00CB0349" w:rsidP="00440237">
      <w:pPr>
        <w:spacing w:after="0" w:line="240" w:lineRule="auto"/>
        <w:rPr>
          <w:rFonts w:ascii="Helvetica" w:hAnsi="Helvetica" w:cs="Calibri"/>
          <w:sz w:val="20"/>
        </w:rPr>
      </w:pPr>
      <w:r w:rsidRPr="00CB0349">
        <w:rPr>
          <w:rFonts w:ascii="Helvetica" w:hAnsi="Helvetica" w:cs="Calibri"/>
          <w:sz w:val="20"/>
        </w:rPr>
        <w:t>6 = Handpump</w:t>
      </w:r>
      <w:r>
        <w:rPr>
          <w:rFonts w:ascii="SutonnyMJ" w:hAnsi="SutonnyMJ"/>
          <w:sz w:val="20"/>
          <w:szCs w:val="20"/>
        </w:rPr>
        <w:t xml:space="preserve"> (</w:t>
      </w:r>
      <w:r w:rsidR="00FC5FF5" w:rsidRPr="00C6036C">
        <w:rPr>
          <w:rFonts w:ascii="SutonnyMJ" w:hAnsi="SutonnyMJ"/>
          <w:sz w:val="20"/>
          <w:szCs w:val="20"/>
        </w:rPr>
        <w:t>wUDeI‡qj</w:t>
      </w:r>
      <w:r w:rsidR="00FC5FF5">
        <w:rPr>
          <w:rFonts w:ascii="SutonnyMJ" w:hAnsi="SutonnyMJ"/>
          <w:sz w:val="20"/>
          <w:szCs w:val="20"/>
        </w:rPr>
        <w:t>/</w:t>
      </w:r>
      <w:r w:rsidR="00FC5FF5" w:rsidRPr="00C6036C">
        <w:rPr>
          <w:rFonts w:ascii="SutonnyMJ" w:hAnsi="SutonnyMJ"/>
          <w:sz w:val="20"/>
          <w:szCs w:val="20"/>
        </w:rPr>
        <w:t xml:space="preserve"> </w:t>
      </w:r>
      <w:r w:rsidRPr="00C6036C">
        <w:rPr>
          <w:rFonts w:ascii="SutonnyMJ" w:hAnsi="SutonnyMJ"/>
          <w:sz w:val="20"/>
          <w:szCs w:val="20"/>
        </w:rPr>
        <w:t>cvwbi Drm †_‡K †X‡jwQj</w:t>
      </w:r>
      <w:r>
        <w:rPr>
          <w:rFonts w:ascii="SutonnyMJ" w:hAnsi="SutonnyMJ"/>
          <w:sz w:val="20"/>
          <w:szCs w:val="20"/>
        </w:rPr>
        <w:t>)</w:t>
      </w:r>
    </w:p>
    <w:p w:rsidR="00440237" w:rsidRPr="00C6036C" w:rsidRDefault="00440237" w:rsidP="00440237">
      <w:pPr>
        <w:spacing w:after="0" w:line="240" w:lineRule="auto"/>
        <w:rPr>
          <w:rFonts w:ascii="Vrinda" w:hAnsi="Vrinda"/>
          <w:sz w:val="20"/>
          <w:szCs w:val="20"/>
          <w:cs/>
          <w:lang w:bidi="bn-IN"/>
        </w:rPr>
      </w:pPr>
      <w:r w:rsidRPr="00C6036C">
        <w:rPr>
          <w:rFonts w:ascii="Helvetica" w:hAnsi="Helvetica" w:cs="Calibri"/>
          <w:sz w:val="20"/>
        </w:rPr>
        <w:t>99 =</w:t>
      </w:r>
      <w:r w:rsidR="002047B2">
        <w:rPr>
          <w:rFonts w:ascii="Helvetica" w:hAnsi="Helvetica" w:cs="Calibri"/>
          <w:sz w:val="20"/>
        </w:rPr>
        <w:t xml:space="preserve"> </w:t>
      </w:r>
      <w:r w:rsidRPr="00C6036C">
        <w:rPr>
          <w:rFonts w:ascii="Helvetica" w:hAnsi="Helvetica" w:cs="Calibri"/>
          <w:sz w:val="20"/>
        </w:rPr>
        <w:t>Could not observe</w:t>
      </w:r>
      <w:r w:rsidR="00FC5FF5">
        <w:rPr>
          <w:rFonts w:ascii="Helvetica" w:hAnsi="Helvetica" w:cs="Calibri"/>
          <w:sz w:val="20"/>
        </w:rPr>
        <w:t xml:space="preserve"> </w:t>
      </w:r>
      <w:r w:rsidRPr="00C6036C">
        <w:rPr>
          <w:rFonts w:ascii="SutonnyMJ" w:hAnsi="SutonnyMJ" w:cs="Arial"/>
          <w:szCs w:val="20"/>
        </w:rPr>
        <w:t>(ch©‡eÿY Kiv m¤¢e nqwb)</w:t>
      </w:r>
    </w:p>
    <w:p w:rsidR="00440237" w:rsidRPr="00FB0BD6" w:rsidRDefault="00440237" w:rsidP="00440237">
      <w:pPr>
        <w:spacing w:after="0" w:line="240" w:lineRule="auto"/>
        <w:rPr>
          <w:rFonts w:ascii="Helvetica" w:hAnsi="Helvetica" w:cs="Calibri"/>
          <w:sz w:val="16"/>
          <w:szCs w:val="16"/>
        </w:rPr>
      </w:pPr>
    </w:p>
    <w:p w:rsidR="00440237" w:rsidRPr="00C6036C" w:rsidRDefault="00380667" w:rsidP="00440237">
      <w:pPr>
        <w:spacing w:after="0" w:line="240" w:lineRule="auto"/>
        <w:rPr>
          <w:rFonts w:ascii="Helvetica" w:hAnsi="Helvetica" w:cs="Calibri"/>
          <w:sz w:val="20"/>
        </w:rPr>
      </w:pPr>
      <w:r>
        <w:rPr>
          <w:rFonts w:ascii="Helvetica" w:hAnsi="Helvetica" w:cs="Calibri"/>
          <w:sz w:val="20"/>
        </w:rPr>
        <w:t>4.6</w:t>
      </w:r>
      <w:r w:rsidR="00440237">
        <w:rPr>
          <w:rFonts w:ascii="Helvetica" w:hAnsi="Helvetica" w:cs="Calibri"/>
          <w:sz w:val="20"/>
        </w:rPr>
        <w:t xml:space="preserve"> Did her h</w:t>
      </w:r>
      <w:r w:rsidR="00440237" w:rsidRPr="00C6036C">
        <w:rPr>
          <w:rFonts w:ascii="Helvetica" w:hAnsi="Helvetica" w:cs="Calibri"/>
          <w:sz w:val="20"/>
        </w:rPr>
        <w:t>ands</w:t>
      </w:r>
      <w:r w:rsidR="00440237">
        <w:rPr>
          <w:rFonts w:ascii="Helvetica" w:hAnsi="Helvetica" w:cs="Calibri"/>
          <w:sz w:val="20"/>
        </w:rPr>
        <w:t xml:space="preserve"> touch / contact</w:t>
      </w:r>
      <w:r w:rsidR="00440237" w:rsidRPr="00C6036C">
        <w:rPr>
          <w:rFonts w:ascii="Helvetica" w:hAnsi="Helvetica" w:cs="Calibri"/>
          <w:sz w:val="20"/>
        </w:rPr>
        <w:t xml:space="preserve"> the drinking water</w:t>
      </w:r>
      <w:r w:rsidR="00440237">
        <w:rPr>
          <w:rFonts w:ascii="Helvetica" w:hAnsi="Helvetica" w:cs="Calibri"/>
          <w:sz w:val="20"/>
        </w:rPr>
        <w:t>?</w:t>
      </w:r>
    </w:p>
    <w:p w:rsidR="00EC4ADD" w:rsidRPr="00440237" w:rsidRDefault="00F96572" w:rsidP="00636530">
      <w:pPr>
        <w:spacing w:after="0" w:line="240" w:lineRule="auto"/>
        <w:rPr>
          <w:rFonts w:ascii="SutonnyMJ" w:hAnsi="SutonnyMJ"/>
          <w:sz w:val="20"/>
          <w:szCs w:val="20"/>
        </w:rPr>
      </w:pPr>
      <w:r w:rsidRPr="00C6036C">
        <w:rPr>
          <w:rFonts w:ascii="SutonnyMJ" w:hAnsi="SutonnyMJ" w:cs="Arial"/>
          <w:szCs w:val="20"/>
        </w:rPr>
        <w:t xml:space="preserve">(ch©‡eÿY) </w:t>
      </w:r>
      <w:r w:rsidR="00440237" w:rsidRPr="00C6036C">
        <w:rPr>
          <w:rFonts w:ascii="SutonnyMJ" w:hAnsi="SutonnyMJ"/>
          <w:sz w:val="20"/>
          <w:szCs w:val="20"/>
        </w:rPr>
        <w:t>Møvm ev cvÎwU‡Z Xvjv cvwbi wfZ‡i</w:t>
      </w:r>
      <w:r w:rsidR="00440237">
        <w:rPr>
          <w:rFonts w:ascii="SutonnyMJ" w:hAnsi="SutonnyMJ"/>
          <w:sz w:val="20"/>
          <w:szCs w:val="20"/>
        </w:rPr>
        <w:t xml:space="preserve"> Zvi nvZ ev nv‡Zi Av½yj †j‡MwQj?</w:t>
      </w:r>
    </w:p>
    <w:p w:rsidR="00440237" w:rsidRPr="00C6036C" w:rsidRDefault="00440237" w:rsidP="00440237">
      <w:pPr>
        <w:spacing w:after="0" w:line="240" w:lineRule="auto"/>
        <w:rPr>
          <w:rFonts w:ascii="Helvetica" w:hAnsi="Helvetica"/>
          <w:bCs/>
          <w:sz w:val="20"/>
          <w:szCs w:val="20"/>
        </w:rPr>
      </w:pPr>
      <w:r w:rsidRPr="00C6036C">
        <w:rPr>
          <w:rFonts w:ascii="Helvetica" w:hAnsi="Helvetica"/>
          <w:bCs/>
          <w:sz w:val="20"/>
          <w:szCs w:val="20"/>
        </w:rPr>
        <w:t xml:space="preserve">1 = Yes </w:t>
      </w:r>
      <w:r w:rsidRPr="00C6036C">
        <w:rPr>
          <w:rFonts w:ascii="SutonnyMJ" w:hAnsi="SutonnyMJ"/>
          <w:sz w:val="20"/>
          <w:szCs w:val="20"/>
        </w:rPr>
        <w:t xml:space="preserve">(n¨vu) </w:t>
      </w:r>
    </w:p>
    <w:p w:rsidR="00440237" w:rsidRPr="00C6036C" w:rsidRDefault="00440237" w:rsidP="00440237">
      <w:pPr>
        <w:spacing w:after="0" w:line="240" w:lineRule="auto"/>
        <w:rPr>
          <w:rFonts w:ascii="Helvetica" w:hAnsi="Helvetica"/>
          <w:bCs/>
          <w:sz w:val="20"/>
          <w:szCs w:val="20"/>
        </w:rPr>
      </w:pPr>
      <w:r w:rsidRPr="00C6036C">
        <w:rPr>
          <w:rFonts w:ascii="Helvetica" w:hAnsi="Helvetica"/>
          <w:bCs/>
          <w:sz w:val="20"/>
          <w:szCs w:val="20"/>
        </w:rPr>
        <w:t xml:space="preserve">2 = No </w:t>
      </w:r>
      <w:r w:rsidRPr="00C6036C">
        <w:rPr>
          <w:rFonts w:ascii="SutonnyMJ" w:hAnsi="SutonnyMJ"/>
          <w:sz w:val="20"/>
          <w:szCs w:val="20"/>
        </w:rPr>
        <w:t>(bv)</w:t>
      </w:r>
    </w:p>
    <w:p w:rsidR="00440237" w:rsidRPr="00C6036C" w:rsidRDefault="00440237" w:rsidP="00440237">
      <w:pPr>
        <w:spacing w:after="0" w:line="240" w:lineRule="auto"/>
        <w:rPr>
          <w:rFonts w:ascii="Vrinda" w:hAnsi="Vrinda"/>
          <w:sz w:val="20"/>
          <w:szCs w:val="20"/>
          <w:cs/>
          <w:lang w:bidi="bn-IN"/>
        </w:rPr>
      </w:pPr>
      <w:r w:rsidRPr="00C6036C">
        <w:rPr>
          <w:rFonts w:ascii="Helvetica" w:hAnsi="Helvetica" w:cs="Calibri"/>
          <w:sz w:val="20"/>
        </w:rPr>
        <w:t>99 =Could not observe</w:t>
      </w:r>
      <w:r w:rsidRPr="00C6036C">
        <w:rPr>
          <w:rFonts w:ascii="SutonnyMJ" w:hAnsi="SutonnyMJ" w:cs="Arial"/>
          <w:szCs w:val="20"/>
        </w:rPr>
        <w:t>(ch©‡eÿY Kiv m¤¢e nqwb)</w:t>
      </w:r>
    </w:p>
    <w:p w:rsidR="00EC4ADD" w:rsidRPr="00FB0BD6" w:rsidRDefault="00EC4ADD" w:rsidP="00636530">
      <w:pPr>
        <w:spacing w:after="0" w:line="240" w:lineRule="auto"/>
        <w:rPr>
          <w:rFonts w:ascii="Helvetica" w:hAnsi="Helvetica" w:cs="Calibri"/>
          <w:sz w:val="16"/>
          <w:szCs w:val="16"/>
        </w:rPr>
      </w:pPr>
    </w:p>
    <w:p w:rsidR="00636530" w:rsidRPr="00C6036C" w:rsidRDefault="00636530" w:rsidP="00636530">
      <w:pPr>
        <w:spacing w:after="0" w:line="240" w:lineRule="auto"/>
        <w:rPr>
          <w:rFonts w:ascii="Helvetica" w:hAnsi="Helvetica" w:cs="Calibri"/>
          <w:sz w:val="20"/>
        </w:rPr>
      </w:pPr>
      <w:r w:rsidRPr="00C6036C">
        <w:rPr>
          <w:rFonts w:ascii="Helvetica" w:hAnsi="Helvetica" w:cs="Calibri"/>
          <w:sz w:val="20"/>
        </w:rPr>
        <w:t>4.</w:t>
      </w:r>
      <w:r w:rsidR="00380667">
        <w:rPr>
          <w:rFonts w:ascii="Helvetica" w:hAnsi="Helvetica" w:cs="Calibri"/>
          <w:sz w:val="20"/>
        </w:rPr>
        <w:t>7</w:t>
      </w:r>
      <w:r w:rsidRPr="00C6036C">
        <w:rPr>
          <w:rFonts w:ascii="Helvetica" w:hAnsi="Helvetica" w:cs="Calibri"/>
          <w:sz w:val="20"/>
        </w:rPr>
        <w:t xml:space="preserve"> (obs) (if 4.</w:t>
      </w:r>
      <w:r w:rsidR="00380667">
        <w:rPr>
          <w:rFonts w:ascii="Helvetica" w:hAnsi="Helvetica" w:cs="Calibri"/>
          <w:sz w:val="20"/>
        </w:rPr>
        <w:t>4</w:t>
      </w:r>
      <w:r w:rsidRPr="00C6036C">
        <w:rPr>
          <w:rFonts w:ascii="Helvetica" w:hAnsi="Helvetica" w:cs="Calibri"/>
          <w:sz w:val="20"/>
        </w:rPr>
        <w:t xml:space="preserve"> is </w:t>
      </w:r>
      <w:r w:rsidR="00380667">
        <w:rPr>
          <w:rFonts w:ascii="Helvetica" w:hAnsi="Helvetica" w:cs="Calibri"/>
          <w:sz w:val="20"/>
        </w:rPr>
        <w:t>2</w:t>
      </w:r>
      <w:r w:rsidRPr="00C6036C">
        <w:rPr>
          <w:rFonts w:ascii="Helvetica" w:hAnsi="Helvetica" w:cs="Calibri"/>
          <w:sz w:val="20"/>
        </w:rPr>
        <w:t>) What is the type of the container?</w:t>
      </w:r>
    </w:p>
    <w:p w:rsidR="00636530" w:rsidRPr="00C6036C" w:rsidRDefault="00636530" w:rsidP="00636530">
      <w:pPr>
        <w:spacing w:after="0" w:line="240" w:lineRule="auto"/>
        <w:rPr>
          <w:rFonts w:ascii="Vrinda" w:hAnsi="Vrinda"/>
          <w:sz w:val="20"/>
          <w:szCs w:val="20"/>
        </w:rPr>
      </w:pPr>
      <w:r w:rsidRPr="00C6036C">
        <w:rPr>
          <w:rFonts w:ascii="SutonnyMJ" w:hAnsi="SutonnyMJ" w:cs="Arial"/>
          <w:szCs w:val="20"/>
        </w:rPr>
        <w:t>(ch©‡eÿY) (</w:t>
      </w:r>
      <w:r w:rsidRPr="00C6036C">
        <w:rPr>
          <w:rFonts w:ascii="Vrinda" w:hAnsi="Vrinda"/>
          <w:sz w:val="20"/>
          <w:szCs w:val="20"/>
        </w:rPr>
        <w:t>4.</w:t>
      </w:r>
      <w:r w:rsidR="00380667">
        <w:rPr>
          <w:rFonts w:ascii="Vrinda" w:hAnsi="Vrinda"/>
          <w:sz w:val="20"/>
          <w:szCs w:val="20"/>
        </w:rPr>
        <w:t>4</w:t>
      </w:r>
      <w:r w:rsidR="00DE5033">
        <w:rPr>
          <w:rFonts w:ascii="Vrinda" w:hAnsi="Vrinda"/>
          <w:sz w:val="20"/>
          <w:szCs w:val="20"/>
        </w:rPr>
        <w:t xml:space="preserve"> </w:t>
      </w:r>
      <w:r w:rsidRPr="00C6036C">
        <w:rPr>
          <w:rFonts w:ascii="SutonnyMJ" w:hAnsi="SutonnyMJ" w:cs="Arial"/>
          <w:szCs w:val="20"/>
        </w:rPr>
        <w:t xml:space="preserve">bs cÖ‡kœi DËi </w:t>
      </w:r>
      <w:r w:rsidR="00380667">
        <w:rPr>
          <w:rFonts w:ascii="Vrinda" w:hAnsi="Vrinda"/>
          <w:sz w:val="20"/>
          <w:szCs w:val="20"/>
        </w:rPr>
        <w:t>2</w:t>
      </w:r>
      <w:r w:rsidR="002E029D">
        <w:rPr>
          <w:rFonts w:ascii="SutonnyMJ" w:hAnsi="SutonnyMJ" w:cs="Arial"/>
          <w:szCs w:val="20"/>
        </w:rPr>
        <w:t xml:space="preserve"> n‡j) msiÿ‡Yi cvÎwU wK ai‡bi?</w:t>
      </w:r>
    </w:p>
    <w:p w:rsidR="00636530" w:rsidRPr="00C6036C" w:rsidRDefault="00636530" w:rsidP="00636530">
      <w:pPr>
        <w:spacing w:after="0" w:line="240" w:lineRule="auto"/>
        <w:rPr>
          <w:rFonts w:ascii="Vrinda" w:hAnsi="Vrinda"/>
          <w:sz w:val="20"/>
          <w:szCs w:val="20"/>
        </w:rPr>
      </w:pPr>
      <w:r w:rsidRPr="00C6036C">
        <w:rPr>
          <w:rFonts w:ascii="Helvetica" w:hAnsi="Helvetica" w:cs="Calibri"/>
          <w:sz w:val="20"/>
        </w:rPr>
        <w:t>1= Kolshi</w:t>
      </w:r>
      <w:r w:rsidRPr="00C6036C">
        <w:rPr>
          <w:rFonts w:ascii="SutonnyMJ" w:hAnsi="SutonnyMJ" w:cs="Arial"/>
          <w:szCs w:val="20"/>
        </w:rPr>
        <w:t xml:space="preserve">(Kjwm) </w:t>
      </w:r>
    </w:p>
    <w:p w:rsidR="00636530" w:rsidRPr="00C6036C" w:rsidRDefault="00636530" w:rsidP="00636530">
      <w:pPr>
        <w:spacing w:after="0" w:line="240" w:lineRule="auto"/>
        <w:rPr>
          <w:rFonts w:ascii="Vrinda" w:hAnsi="Vrinda"/>
          <w:sz w:val="20"/>
          <w:szCs w:val="20"/>
        </w:rPr>
      </w:pPr>
      <w:r w:rsidRPr="00C6036C">
        <w:rPr>
          <w:rFonts w:ascii="Helvetica" w:hAnsi="Helvetica" w:cs="Calibri"/>
          <w:sz w:val="20"/>
        </w:rPr>
        <w:t>2 = Jug</w:t>
      </w:r>
      <w:r w:rsidRPr="00C6036C">
        <w:rPr>
          <w:rFonts w:ascii="SutonnyMJ" w:hAnsi="SutonnyMJ" w:cs="Arial"/>
          <w:szCs w:val="20"/>
        </w:rPr>
        <w:t xml:space="preserve">(RM) </w:t>
      </w:r>
    </w:p>
    <w:p w:rsidR="00636530" w:rsidRPr="00C6036C" w:rsidRDefault="00636530" w:rsidP="00636530">
      <w:pPr>
        <w:spacing w:after="0" w:line="240" w:lineRule="auto"/>
        <w:rPr>
          <w:rFonts w:ascii="SutonnyMJ" w:hAnsi="SutonnyMJ" w:cs="Arial"/>
          <w:szCs w:val="20"/>
        </w:rPr>
      </w:pPr>
      <w:r w:rsidRPr="00C6036C">
        <w:rPr>
          <w:rFonts w:ascii="Helvetica" w:hAnsi="Helvetica" w:cs="Calibri"/>
          <w:sz w:val="20"/>
        </w:rPr>
        <w:t>3 = Topaz (provided by icddrb)</w:t>
      </w:r>
      <w:r w:rsidRPr="00C6036C">
        <w:rPr>
          <w:rFonts w:ascii="SutonnyMJ" w:hAnsi="SutonnyMJ" w:cs="Arial"/>
          <w:szCs w:val="20"/>
        </w:rPr>
        <w:t>(AvBwmwWwWAviweÕi cvÎ-‡UvcvR)</w:t>
      </w:r>
    </w:p>
    <w:p w:rsidR="00636530" w:rsidRPr="00C6036C" w:rsidRDefault="00636530" w:rsidP="00636530">
      <w:pPr>
        <w:spacing w:after="0" w:line="240" w:lineRule="auto"/>
        <w:rPr>
          <w:rFonts w:ascii="Vrinda" w:hAnsi="Vrinda"/>
          <w:sz w:val="20"/>
          <w:szCs w:val="20"/>
        </w:rPr>
      </w:pPr>
      <w:r w:rsidRPr="00C6036C">
        <w:rPr>
          <w:rFonts w:ascii="Helvetica" w:hAnsi="Helvetica" w:cs="Calibri"/>
          <w:sz w:val="20"/>
        </w:rPr>
        <w:t>4 = Bucket</w:t>
      </w:r>
      <w:r w:rsidRPr="00C6036C">
        <w:rPr>
          <w:rFonts w:ascii="SutonnyMJ" w:hAnsi="SutonnyMJ" w:cs="Arial"/>
          <w:szCs w:val="20"/>
        </w:rPr>
        <w:t>(evjwZ)</w:t>
      </w:r>
    </w:p>
    <w:p w:rsidR="00636530" w:rsidRPr="00C6036C" w:rsidRDefault="00636530" w:rsidP="00636530">
      <w:pPr>
        <w:spacing w:after="0" w:line="240" w:lineRule="auto"/>
        <w:rPr>
          <w:rFonts w:ascii="Vrinda" w:hAnsi="Vrinda"/>
          <w:sz w:val="20"/>
          <w:szCs w:val="20"/>
        </w:rPr>
      </w:pPr>
      <w:r w:rsidRPr="00C6036C">
        <w:rPr>
          <w:rFonts w:ascii="Helvetica" w:hAnsi="Helvetica" w:cs="Calibri"/>
          <w:sz w:val="20"/>
        </w:rPr>
        <w:t>5 = Other wide mouth container</w:t>
      </w:r>
      <w:r w:rsidRPr="00C6036C">
        <w:rPr>
          <w:rFonts w:ascii="SutonnyMJ" w:hAnsi="SutonnyMJ" w:cs="Arial"/>
          <w:szCs w:val="20"/>
        </w:rPr>
        <w:t>(cÖm¯Í gy‡Li Ab¨ †Kvb cvÎ)</w:t>
      </w:r>
    </w:p>
    <w:p w:rsidR="00636530" w:rsidRPr="00C6036C" w:rsidRDefault="00636530" w:rsidP="00636530">
      <w:pPr>
        <w:spacing w:after="0" w:line="240" w:lineRule="auto"/>
        <w:rPr>
          <w:rFonts w:ascii="Vrinda" w:hAnsi="Vrinda"/>
          <w:sz w:val="20"/>
          <w:szCs w:val="20"/>
        </w:rPr>
      </w:pPr>
      <w:r w:rsidRPr="00C6036C">
        <w:rPr>
          <w:rFonts w:ascii="Helvetica" w:hAnsi="Helvetica" w:cs="Calibri"/>
          <w:sz w:val="20"/>
        </w:rPr>
        <w:t>6 = Other narrow mouth container</w:t>
      </w:r>
      <w:r w:rsidRPr="00C6036C">
        <w:rPr>
          <w:rFonts w:ascii="SutonnyMJ" w:hAnsi="SutonnyMJ" w:cs="Arial"/>
          <w:szCs w:val="20"/>
        </w:rPr>
        <w:t xml:space="preserve">(miæ gy‡Li Ab¨ †Kvb cvÎ) </w:t>
      </w:r>
    </w:p>
    <w:p w:rsidR="00636530" w:rsidRPr="00C6036C" w:rsidRDefault="00636530" w:rsidP="00636530">
      <w:pPr>
        <w:spacing w:after="0" w:line="240" w:lineRule="auto"/>
        <w:rPr>
          <w:rFonts w:ascii="Vrinda" w:hAnsi="Vrinda"/>
          <w:sz w:val="20"/>
          <w:szCs w:val="20"/>
          <w:cs/>
          <w:lang w:bidi="bn-IN"/>
        </w:rPr>
      </w:pPr>
      <w:r w:rsidRPr="00C6036C">
        <w:rPr>
          <w:rFonts w:ascii="Helvetica" w:hAnsi="Helvetica" w:cs="Calibri"/>
          <w:sz w:val="20"/>
        </w:rPr>
        <w:t>99 =Could not observe</w:t>
      </w:r>
      <w:r w:rsidR="007A724B">
        <w:rPr>
          <w:rFonts w:ascii="Helvetica" w:hAnsi="Helvetica" w:cs="Calibri"/>
          <w:sz w:val="20"/>
        </w:rPr>
        <w:t xml:space="preserve"> </w:t>
      </w:r>
      <w:r w:rsidRPr="00C6036C">
        <w:rPr>
          <w:rFonts w:ascii="SutonnyMJ" w:hAnsi="SutonnyMJ" w:cs="Arial"/>
          <w:szCs w:val="20"/>
        </w:rPr>
        <w:t>(ch©‡eÿY Kiv m¤¢e nqwb)</w:t>
      </w:r>
    </w:p>
    <w:p w:rsidR="007A724B" w:rsidRDefault="007A724B" w:rsidP="00636530">
      <w:pPr>
        <w:spacing w:after="0" w:line="240" w:lineRule="auto"/>
        <w:rPr>
          <w:rFonts w:ascii="Helvetica" w:hAnsi="Helvetica"/>
          <w:sz w:val="20"/>
        </w:rPr>
      </w:pPr>
    </w:p>
    <w:p w:rsidR="00440237" w:rsidRPr="00B56A13" w:rsidRDefault="00380667" w:rsidP="00636530">
      <w:pPr>
        <w:spacing w:after="0" w:line="240" w:lineRule="auto"/>
        <w:rPr>
          <w:rFonts w:ascii="Helvetica" w:hAnsi="Helvetica"/>
          <w:sz w:val="20"/>
        </w:rPr>
      </w:pPr>
      <w:r w:rsidRPr="00B56A13">
        <w:rPr>
          <w:rFonts w:ascii="Helvetica" w:hAnsi="Helvetica"/>
          <w:sz w:val="20"/>
        </w:rPr>
        <w:t>4.8</w:t>
      </w:r>
      <w:r w:rsidR="008471F4">
        <w:rPr>
          <w:rFonts w:ascii="Helvetica" w:hAnsi="Helvetica"/>
          <w:sz w:val="20"/>
        </w:rPr>
        <w:t xml:space="preserve">.1 </w:t>
      </w:r>
      <w:r w:rsidRPr="00B56A13">
        <w:rPr>
          <w:rFonts w:ascii="Helvetica" w:hAnsi="Helvetica"/>
          <w:sz w:val="20"/>
        </w:rPr>
        <w:t>(obs) (if 4.4 is 2</w:t>
      </w:r>
      <w:r w:rsidR="00440237" w:rsidRPr="00B56A13">
        <w:rPr>
          <w:rFonts w:ascii="Helvetica" w:hAnsi="Helvetica"/>
          <w:sz w:val="20"/>
        </w:rPr>
        <w:t>) Is the container covered?</w:t>
      </w:r>
    </w:p>
    <w:p w:rsidR="00440237" w:rsidRPr="00C6036C" w:rsidRDefault="00380667" w:rsidP="00440237">
      <w:pPr>
        <w:spacing w:after="0" w:line="240" w:lineRule="auto"/>
        <w:rPr>
          <w:rFonts w:ascii="SutonnyMJ" w:hAnsi="SutonnyMJ" w:cs="Arial"/>
          <w:sz w:val="20"/>
          <w:szCs w:val="20"/>
        </w:rPr>
      </w:pPr>
      <w:r w:rsidRPr="00C6036C">
        <w:rPr>
          <w:rFonts w:ascii="SutonnyMJ" w:hAnsi="SutonnyMJ" w:cs="Arial"/>
          <w:szCs w:val="20"/>
        </w:rPr>
        <w:t>(ch©‡eÿY) (</w:t>
      </w:r>
      <w:r w:rsidRPr="00C6036C">
        <w:rPr>
          <w:rFonts w:ascii="Vrinda" w:hAnsi="Vrinda"/>
          <w:sz w:val="20"/>
          <w:szCs w:val="20"/>
        </w:rPr>
        <w:t>4.</w:t>
      </w:r>
      <w:r>
        <w:rPr>
          <w:rFonts w:ascii="Vrinda" w:hAnsi="Vrinda"/>
          <w:sz w:val="20"/>
          <w:szCs w:val="20"/>
        </w:rPr>
        <w:t>4</w:t>
      </w:r>
      <w:r w:rsidR="00A37E2A">
        <w:rPr>
          <w:rFonts w:ascii="Vrinda" w:hAnsi="Vrinda"/>
          <w:sz w:val="20"/>
          <w:szCs w:val="20"/>
        </w:rPr>
        <w:t xml:space="preserve"> </w:t>
      </w:r>
      <w:r w:rsidRPr="00C6036C">
        <w:rPr>
          <w:rFonts w:ascii="SutonnyMJ" w:hAnsi="SutonnyMJ" w:cs="Arial"/>
          <w:szCs w:val="20"/>
        </w:rPr>
        <w:t xml:space="preserve">bs cÖ‡kœi DËi </w:t>
      </w:r>
      <w:r>
        <w:rPr>
          <w:rFonts w:ascii="Vrinda" w:hAnsi="Vrinda"/>
          <w:sz w:val="20"/>
          <w:szCs w:val="20"/>
        </w:rPr>
        <w:t>2</w:t>
      </w:r>
      <w:r>
        <w:rPr>
          <w:rFonts w:ascii="SutonnyMJ" w:hAnsi="SutonnyMJ" w:cs="Arial"/>
          <w:szCs w:val="20"/>
        </w:rPr>
        <w:t xml:space="preserve"> n‡j) </w:t>
      </w:r>
      <w:r w:rsidR="00440237" w:rsidRPr="00C6036C">
        <w:rPr>
          <w:rFonts w:ascii="SutonnyMJ" w:hAnsi="SutonnyMJ" w:cs="Arial"/>
          <w:sz w:val="20"/>
          <w:szCs w:val="20"/>
        </w:rPr>
        <w:t>msiÿbK…Z cvwbUv ‡X‡K ivLv wQj</w:t>
      </w:r>
      <w:r w:rsidR="00440237">
        <w:rPr>
          <w:rFonts w:ascii="SutonnyMJ" w:hAnsi="SutonnyMJ" w:cs="Arial"/>
          <w:sz w:val="20"/>
          <w:szCs w:val="20"/>
        </w:rPr>
        <w:t>?</w:t>
      </w:r>
    </w:p>
    <w:p w:rsidR="00440237" w:rsidRPr="00C6036C" w:rsidRDefault="00440237" w:rsidP="00440237">
      <w:pPr>
        <w:spacing w:after="0" w:line="240" w:lineRule="auto"/>
        <w:rPr>
          <w:rFonts w:ascii="Vrinda" w:hAnsi="Vrinda"/>
          <w:sz w:val="24"/>
          <w:szCs w:val="24"/>
        </w:rPr>
      </w:pPr>
      <w:r w:rsidRPr="00DB1AAC">
        <w:rPr>
          <w:rFonts w:ascii="Helvetica" w:hAnsi="Helvetica"/>
        </w:rPr>
        <w:t>1 = Fully covered</w:t>
      </w:r>
      <w:r w:rsidRPr="00C6036C">
        <w:rPr>
          <w:rFonts w:ascii="Vrinda" w:hAnsi="Vrinda"/>
          <w:sz w:val="24"/>
          <w:szCs w:val="24"/>
        </w:rPr>
        <w:t xml:space="preserve"> </w:t>
      </w:r>
      <w:r w:rsidR="00A37E2A" w:rsidRPr="00A37E2A">
        <w:rPr>
          <w:rFonts w:ascii="SutonnyMJ" w:hAnsi="SutonnyMJ" w:cs="SutonnyMJ"/>
          <w:sz w:val="24"/>
          <w:szCs w:val="24"/>
        </w:rPr>
        <w:t>(m¤c~Y© XvKv)</w:t>
      </w:r>
    </w:p>
    <w:p w:rsidR="00440237" w:rsidRPr="00F17B26" w:rsidRDefault="00440237" w:rsidP="00440237">
      <w:pPr>
        <w:spacing w:after="0" w:line="240" w:lineRule="auto"/>
        <w:rPr>
          <w:rFonts w:ascii="Times New Roman" w:hAnsi="Times New Roman"/>
          <w:sz w:val="24"/>
          <w:szCs w:val="24"/>
        </w:rPr>
      </w:pPr>
      <w:r w:rsidRPr="00DB1AAC">
        <w:rPr>
          <w:rFonts w:ascii="Helvetica" w:hAnsi="Helvetica"/>
        </w:rPr>
        <w:t>2 = Partially covered</w:t>
      </w:r>
      <w:r w:rsidRPr="00C6036C">
        <w:rPr>
          <w:rFonts w:ascii="Vrinda" w:hAnsi="Vrinda"/>
          <w:sz w:val="24"/>
          <w:szCs w:val="24"/>
          <w:cs/>
          <w:lang w:val="bn-IN" w:bidi="bn-IN"/>
        </w:rPr>
        <w:t xml:space="preserve"> </w:t>
      </w:r>
      <w:r w:rsidR="00A37E2A" w:rsidRPr="00A37E2A">
        <w:rPr>
          <w:rFonts w:ascii="SutonnyMJ" w:hAnsi="SutonnyMJ" w:cs="SutonnyMJ"/>
          <w:sz w:val="24"/>
          <w:szCs w:val="24"/>
          <w:cs/>
          <w:lang w:val="bn-IN" w:bidi="bn-IN"/>
        </w:rPr>
        <w:t>(AvswkK XvKv)</w:t>
      </w:r>
      <w:r w:rsidR="00F17B26">
        <w:rPr>
          <w:rFonts w:ascii="SutonnyMJ" w:hAnsi="SutonnyMJ" w:cs="SutonnyMJ"/>
          <w:sz w:val="24"/>
          <w:szCs w:val="24"/>
          <w:lang w:bidi="bn-IN"/>
        </w:rPr>
        <w:t xml:space="preserve"> </w:t>
      </w:r>
      <w:r w:rsidR="00F17B26">
        <w:rPr>
          <w:rFonts w:ascii="Times New Roman" w:hAnsi="Times New Roman"/>
          <w:sz w:val="24"/>
          <w:szCs w:val="24"/>
          <w:lang w:bidi="bn-IN"/>
        </w:rPr>
        <w:t>Skip to 4.9</w:t>
      </w:r>
    </w:p>
    <w:p w:rsidR="00440237" w:rsidRPr="00C6036C" w:rsidRDefault="00440237" w:rsidP="00440237">
      <w:pPr>
        <w:spacing w:after="0" w:line="240" w:lineRule="auto"/>
        <w:rPr>
          <w:rFonts w:ascii="Vrinda" w:hAnsi="Vrinda"/>
          <w:sz w:val="24"/>
          <w:szCs w:val="24"/>
        </w:rPr>
      </w:pPr>
      <w:r w:rsidRPr="00DB1AAC">
        <w:rPr>
          <w:rFonts w:ascii="Helvetica" w:hAnsi="Helvetica"/>
        </w:rPr>
        <w:t>3 = Uncovered</w:t>
      </w:r>
      <w:r w:rsidRPr="00C6036C">
        <w:rPr>
          <w:rFonts w:ascii="Vrinda" w:hAnsi="Vrinda"/>
          <w:sz w:val="24"/>
          <w:szCs w:val="24"/>
          <w:cs/>
          <w:lang w:val="bn-IN" w:bidi="bn-IN"/>
        </w:rPr>
        <w:t xml:space="preserve"> </w:t>
      </w:r>
      <w:r w:rsidR="00A37E2A" w:rsidRPr="00A37E2A">
        <w:rPr>
          <w:rFonts w:ascii="SutonnyMJ" w:hAnsi="SutonnyMJ" w:cs="SutonnyMJ"/>
          <w:sz w:val="24"/>
          <w:szCs w:val="24"/>
          <w:cs/>
          <w:lang w:val="bn-IN" w:bidi="bn-IN"/>
        </w:rPr>
        <w:t>(‡Lvjv)</w:t>
      </w:r>
      <w:r w:rsidRPr="00C6036C">
        <w:rPr>
          <w:rFonts w:ascii="Vrinda" w:hAnsi="Vrinda"/>
          <w:sz w:val="24"/>
          <w:szCs w:val="24"/>
          <w:cs/>
          <w:lang w:val="bn-IN" w:bidi="bn-IN"/>
        </w:rPr>
        <w:t xml:space="preserve"> </w:t>
      </w:r>
      <w:r w:rsidR="00F17B26">
        <w:rPr>
          <w:rFonts w:ascii="Times New Roman" w:hAnsi="Times New Roman"/>
          <w:sz w:val="24"/>
          <w:szCs w:val="24"/>
          <w:lang w:bidi="bn-IN"/>
        </w:rPr>
        <w:t>Skip to 4.9</w:t>
      </w:r>
    </w:p>
    <w:p w:rsidR="00A6762E" w:rsidRPr="00F17B26" w:rsidRDefault="00440237" w:rsidP="00636530">
      <w:pPr>
        <w:spacing w:after="0" w:line="240" w:lineRule="auto"/>
        <w:rPr>
          <w:rFonts w:ascii="SutonnyMJ" w:hAnsi="SutonnyMJ" w:cs="SutonnyMJ"/>
          <w:sz w:val="24"/>
          <w:szCs w:val="24"/>
          <w:cs/>
          <w:lang w:bidi="bn-IN"/>
        </w:rPr>
      </w:pPr>
      <w:r w:rsidRPr="00DB1AAC">
        <w:rPr>
          <w:rFonts w:ascii="Helvetica" w:hAnsi="Helvetica"/>
        </w:rPr>
        <w:t>99 = Could not observe</w:t>
      </w:r>
      <w:r w:rsidR="007E6414">
        <w:rPr>
          <w:rFonts w:ascii="Helvetica" w:hAnsi="Helvetica"/>
        </w:rPr>
        <w:t xml:space="preserve"> </w:t>
      </w:r>
      <w:r w:rsidR="00A37E2A" w:rsidRPr="00A37E2A">
        <w:rPr>
          <w:rFonts w:ascii="SutonnyMJ" w:hAnsi="SutonnyMJ" w:cs="SutonnyMJ"/>
          <w:sz w:val="24"/>
          <w:szCs w:val="24"/>
          <w:cs/>
          <w:lang w:val="bn-IN" w:bidi="bn-IN"/>
        </w:rPr>
        <w:t>(ch©‡e¶b Kiv m¤¢e nqwb)</w:t>
      </w:r>
      <w:r w:rsidR="00F17B26">
        <w:rPr>
          <w:rFonts w:ascii="SutonnyMJ" w:hAnsi="SutonnyMJ" w:cs="SutonnyMJ"/>
          <w:sz w:val="24"/>
          <w:szCs w:val="24"/>
          <w:lang w:bidi="bn-IN"/>
        </w:rPr>
        <w:t xml:space="preserve"> </w:t>
      </w:r>
      <w:r w:rsidR="00F17B26">
        <w:rPr>
          <w:rFonts w:ascii="Times New Roman" w:hAnsi="Times New Roman"/>
          <w:sz w:val="24"/>
          <w:szCs w:val="24"/>
          <w:lang w:bidi="bn-IN"/>
        </w:rPr>
        <w:t>Skip to 4.9</w:t>
      </w:r>
    </w:p>
    <w:p w:rsidR="008471F4" w:rsidRDefault="008471F4" w:rsidP="00636530">
      <w:pPr>
        <w:spacing w:after="0" w:line="240" w:lineRule="auto"/>
        <w:rPr>
          <w:rFonts w:ascii="Vrinda" w:hAnsi="Vrinda"/>
          <w:sz w:val="24"/>
          <w:szCs w:val="24"/>
          <w:cs/>
          <w:lang w:val="bn-IN" w:bidi="bn-IN"/>
        </w:rPr>
      </w:pPr>
    </w:p>
    <w:p w:rsidR="006D0195" w:rsidRDefault="006D0195" w:rsidP="008471F4">
      <w:pPr>
        <w:spacing w:after="0" w:line="240" w:lineRule="auto"/>
        <w:rPr>
          <w:rFonts w:ascii="Helvetica" w:hAnsi="Helvetica"/>
          <w:lang w:bidi="bn-BD"/>
        </w:rPr>
      </w:pPr>
    </w:p>
    <w:p w:rsidR="008471F4" w:rsidRDefault="008471F4" w:rsidP="008471F4">
      <w:pPr>
        <w:spacing w:after="0" w:line="240" w:lineRule="auto"/>
        <w:rPr>
          <w:rFonts w:ascii="Helvetica" w:hAnsi="Helvetica"/>
          <w:lang w:bidi="bn-BD"/>
        </w:rPr>
      </w:pPr>
      <w:r>
        <w:rPr>
          <w:rFonts w:ascii="Helvetica" w:hAnsi="Helvetica"/>
          <w:lang w:bidi="bn-BD"/>
        </w:rPr>
        <w:lastRenderedPageBreak/>
        <w:t>4.8</w:t>
      </w:r>
      <w:r w:rsidRPr="00C927ED">
        <w:rPr>
          <w:rFonts w:ascii="Helvetica" w:hAnsi="Helvetica"/>
          <w:lang w:bidi="bn-BD"/>
        </w:rPr>
        <w:t xml:space="preserve">.2 (obs): (if </w:t>
      </w:r>
      <w:r>
        <w:rPr>
          <w:rFonts w:ascii="Helvetica" w:hAnsi="Helvetica"/>
          <w:lang w:bidi="bn-BD"/>
        </w:rPr>
        <w:t>4.8</w:t>
      </w:r>
      <w:r w:rsidRPr="00C927ED">
        <w:rPr>
          <w:rFonts w:ascii="Helvetica" w:hAnsi="Helvetica"/>
          <w:lang w:bidi="bn-BD"/>
        </w:rPr>
        <w:t>.1 is 1) Doesthe cover fit the container tightly?</w:t>
      </w:r>
    </w:p>
    <w:p w:rsidR="008471F4" w:rsidRPr="00870EA6" w:rsidRDefault="008471F4" w:rsidP="008471F4">
      <w:pPr>
        <w:spacing w:after="0" w:line="240" w:lineRule="auto"/>
        <w:rPr>
          <w:rFonts w:ascii="SutonnyMJ" w:hAnsi="SutonnyMJ" w:cs="SutonnyMJ"/>
          <w:lang w:bidi="bn-BD"/>
        </w:rPr>
      </w:pPr>
      <w:r>
        <w:rPr>
          <w:rFonts w:ascii="SutonnyMJ" w:hAnsi="SutonnyMJ" w:cs="SutonnyMJ"/>
          <w:sz w:val="24"/>
          <w:szCs w:val="24"/>
          <w:cs/>
          <w:lang w:val="bn-IN" w:bidi="bn-IN"/>
        </w:rPr>
        <w:t>(ch©‡e¶b) (hw` 4.8.1</w:t>
      </w:r>
      <w:r w:rsidRPr="00870EA6">
        <w:rPr>
          <w:rFonts w:ascii="SutonnyMJ" w:hAnsi="SutonnyMJ" w:cs="SutonnyMJ"/>
          <w:sz w:val="24"/>
          <w:szCs w:val="24"/>
          <w:cs/>
          <w:lang w:val="bn-IN" w:bidi="bn-IN"/>
        </w:rPr>
        <w:t xml:space="preserve"> bs cÖ</w:t>
      </w:r>
      <w:r>
        <w:rPr>
          <w:rFonts w:ascii="SutonnyMJ" w:hAnsi="SutonnyMJ" w:cs="SutonnyMJ"/>
          <w:sz w:val="24"/>
          <w:szCs w:val="24"/>
          <w:lang w:bidi="bn-IN"/>
        </w:rPr>
        <w:t>‡kœ</w:t>
      </w:r>
      <w:r w:rsidRPr="00870EA6">
        <w:rPr>
          <w:rFonts w:ascii="SutonnyMJ" w:hAnsi="SutonnyMJ" w:cs="SutonnyMJ"/>
          <w:sz w:val="24"/>
          <w:szCs w:val="24"/>
          <w:cs/>
          <w:lang w:val="bn-IN" w:bidi="bn-IN"/>
        </w:rPr>
        <w:t>i DËi 1 nq) X</w:t>
      </w:r>
      <w:r>
        <w:rPr>
          <w:rFonts w:ascii="SutonnyMJ" w:hAnsi="SutonnyMJ" w:cs="SutonnyMJ"/>
          <w:sz w:val="24"/>
          <w:szCs w:val="24"/>
          <w:cs/>
          <w:lang w:val="bn-IN" w:bidi="bn-IN"/>
        </w:rPr>
        <w:t>vKbvwU wK cvÎwUi mv‡_ k³fv‡e Av</w:t>
      </w:r>
      <w:r>
        <w:rPr>
          <w:rFonts w:ascii="SutonnyMJ" w:hAnsi="SutonnyMJ" w:cs="SutonnyMJ"/>
          <w:sz w:val="24"/>
          <w:szCs w:val="24"/>
          <w:lang w:bidi="bn-IN"/>
        </w:rPr>
        <w:t>U</w:t>
      </w:r>
      <w:r w:rsidRPr="00870EA6">
        <w:rPr>
          <w:rFonts w:ascii="SutonnyMJ" w:hAnsi="SutonnyMJ" w:cs="SutonnyMJ"/>
          <w:sz w:val="24"/>
          <w:szCs w:val="24"/>
          <w:cs/>
          <w:lang w:val="bn-IN" w:bidi="bn-IN"/>
        </w:rPr>
        <w:t>Kvb wQj?</w:t>
      </w:r>
    </w:p>
    <w:p w:rsidR="008471F4" w:rsidRPr="00903BDB" w:rsidRDefault="008471F4" w:rsidP="008471F4">
      <w:pPr>
        <w:spacing w:after="0" w:line="240" w:lineRule="auto"/>
        <w:rPr>
          <w:rFonts w:ascii="Helvetica" w:hAnsi="Helvetica" w:cs="Vrinda"/>
          <w:lang w:bidi="bn-BD"/>
        </w:rPr>
      </w:pPr>
      <w:r w:rsidRPr="00C927ED">
        <w:rPr>
          <w:rFonts w:ascii="Helvetica" w:hAnsi="Helvetica"/>
          <w:lang w:bidi="bn-BD"/>
        </w:rPr>
        <w:t>1 = Yes</w:t>
      </w:r>
      <w:r>
        <w:rPr>
          <w:rFonts w:ascii="Helvetica" w:hAnsi="Helvetica"/>
          <w:lang w:bidi="bn-BD"/>
        </w:rPr>
        <w:t xml:space="preserve"> (fits container well, heavy lid etc)</w:t>
      </w:r>
      <w:r w:rsidR="006F2511">
        <w:rPr>
          <w:rFonts w:ascii="Helvetica" w:hAnsi="Helvetica"/>
          <w:lang w:bidi="bn-BD"/>
        </w:rPr>
        <w:t xml:space="preserve"> </w:t>
      </w:r>
      <w:r w:rsidRPr="00944A15">
        <w:rPr>
          <w:rFonts w:ascii="SutonnyMJ" w:hAnsi="SutonnyMJ" w:cs="Vrinda"/>
          <w:cs/>
          <w:lang w:val="bn-IN" w:bidi="bn-IN"/>
        </w:rPr>
        <w:t>(</w:t>
      </w:r>
      <w:r w:rsidR="00944A15" w:rsidRPr="00944A15">
        <w:rPr>
          <w:rFonts w:ascii="SutonnyMJ" w:hAnsi="SutonnyMJ" w:cs="Vrinda"/>
          <w:lang w:val="bn-IN" w:bidi="bn-IN"/>
        </w:rPr>
        <w:t>n¨vu</w:t>
      </w:r>
      <w:r w:rsidRPr="00944A15">
        <w:rPr>
          <w:rFonts w:ascii="SutonnyMJ" w:hAnsi="SutonnyMJ" w:cs="Vrinda"/>
          <w:cs/>
          <w:lang w:val="bn-IN" w:bidi="bn-IN"/>
        </w:rPr>
        <w:t>)</w:t>
      </w:r>
      <w:r w:rsidR="006F2511">
        <w:rPr>
          <w:rFonts w:ascii="SutonnyMJ" w:hAnsi="SutonnyMJ" w:cs="SutonnyMJ"/>
          <w:lang w:bidi="bn-IN"/>
        </w:rPr>
        <w:t xml:space="preserve"> </w:t>
      </w:r>
      <w:r w:rsidRPr="008D38BE">
        <w:rPr>
          <w:rFonts w:ascii="SutonnyMJ" w:hAnsi="SutonnyMJ" w:cs="SutonnyMJ"/>
          <w:cs/>
          <w:lang w:val="bn-IN" w:bidi="bn-IN"/>
        </w:rPr>
        <w:t>(fvjfv‡e cvÎwUi mv‡_ AvUKvb, fvi</w:t>
      </w:r>
      <w:r>
        <w:rPr>
          <w:rFonts w:ascii="SutonnyMJ" w:hAnsi="SutonnyMJ" w:cs="SutonnyMJ"/>
          <w:lang w:bidi="bn-BD"/>
        </w:rPr>
        <w:t>x</w:t>
      </w:r>
      <w:r w:rsidRPr="008D38BE">
        <w:rPr>
          <w:rFonts w:ascii="SutonnyMJ" w:hAnsi="SutonnyMJ" w:cs="SutonnyMJ"/>
          <w:cs/>
          <w:lang w:val="bn-IN" w:bidi="bn-IN"/>
        </w:rPr>
        <w:t xml:space="preserve"> XvKbv BZ¨vw`)</w:t>
      </w:r>
    </w:p>
    <w:p w:rsidR="008471F4" w:rsidRPr="00C927ED" w:rsidRDefault="008471F4" w:rsidP="008471F4">
      <w:pPr>
        <w:spacing w:after="0" w:line="240" w:lineRule="auto"/>
        <w:rPr>
          <w:rFonts w:ascii="Helvetica" w:hAnsi="Helvetica"/>
          <w:cs/>
          <w:lang w:bidi="bn-BD"/>
        </w:rPr>
      </w:pPr>
      <w:r w:rsidRPr="00C927ED">
        <w:rPr>
          <w:rFonts w:ascii="Helvetica" w:hAnsi="Helvetica"/>
          <w:lang w:bidi="bn-BD"/>
        </w:rPr>
        <w:t>2 = No</w:t>
      </w:r>
      <w:r w:rsidRPr="00944A15">
        <w:rPr>
          <w:rFonts w:ascii="SutonnyMJ" w:hAnsi="SutonnyMJ" w:cs="Vrinda"/>
          <w:cs/>
          <w:lang w:val="bn-IN" w:bidi="bn-IN"/>
        </w:rPr>
        <w:t>(</w:t>
      </w:r>
      <w:r w:rsidR="00944A15" w:rsidRPr="00944A15">
        <w:rPr>
          <w:rFonts w:ascii="SutonnyMJ" w:hAnsi="SutonnyMJ" w:cs="Vrinda"/>
          <w:lang w:val="bn-IN" w:bidi="bn-IN"/>
        </w:rPr>
        <w:t>bv</w:t>
      </w:r>
      <w:r w:rsidRPr="00944A15">
        <w:rPr>
          <w:rFonts w:ascii="SutonnyMJ" w:hAnsi="SutonnyMJ" w:cs="Vrinda" w:hint="cs"/>
          <w:cs/>
          <w:lang w:val="bn-IN" w:bidi="bn-IN"/>
        </w:rPr>
        <w:t>)</w:t>
      </w:r>
    </w:p>
    <w:p w:rsidR="008471F4" w:rsidRDefault="008471F4" w:rsidP="008471F4">
      <w:pPr>
        <w:spacing w:after="0" w:line="240" w:lineRule="auto"/>
        <w:rPr>
          <w:rFonts w:ascii="Helvetica" w:hAnsi="Helvetica"/>
          <w:lang w:bidi="bn-BD"/>
        </w:rPr>
      </w:pPr>
    </w:p>
    <w:p w:rsidR="008471F4" w:rsidRDefault="008471F4" w:rsidP="008471F4">
      <w:pPr>
        <w:spacing w:after="0" w:line="240" w:lineRule="auto"/>
        <w:rPr>
          <w:rFonts w:ascii="Helvetica" w:hAnsi="Helvetica" w:cs="Vrinda"/>
          <w:cs/>
          <w:lang w:bidi="bn-BD"/>
        </w:rPr>
      </w:pPr>
      <w:r>
        <w:rPr>
          <w:rFonts w:ascii="Helvetica" w:hAnsi="Helvetica"/>
          <w:lang w:bidi="bn-BD"/>
        </w:rPr>
        <w:t>4.8.3 (obs): (if 4.8.1 is 1) Is the cover airtight?</w:t>
      </w:r>
    </w:p>
    <w:p w:rsidR="008471F4" w:rsidRPr="00C3172B" w:rsidRDefault="008471F4" w:rsidP="008471F4">
      <w:pPr>
        <w:spacing w:after="0" w:line="240" w:lineRule="auto"/>
        <w:rPr>
          <w:rFonts w:ascii="Helvetica" w:hAnsi="Helvetica"/>
          <w:cs/>
          <w:lang w:bidi="bn-BD"/>
        </w:rPr>
      </w:pPr>
      <w:r w:rsidRPr="00C3172B">
        <w:rPr>
          <w:rFonts w:ascii="SutonnyMJ" w:hAnsi="SutonnyMJ" w:cs="SutonnyMJ"/>
          <w:sz w:val="24"/>
          <w:szCs w:val="24"/>
          <w:cs/>
          <w:lang w:val="bn-IN" w:bidi="bn-IN"/>
        </w:rPr>
        <w:t xml:space="preserve">(ch©‡e¶b) (hw` </w:t>
      </w:r>
      <w:r>
        <w:rPr>
          <w:rFonts w:ascii="SutonnyMJ" w:hAnsi="SutonnyMJ" w:cs="SutonnyMJ"/>
          <w:sz w:val="24"/>
          <w:szCs w:val="24"/>
          <w:cs/>
          <w:lang w:val="bn-IN" w:bidi="bn-IN"/>
        </w:rPr>
        <w:t>4.8</w:t>
      </w:r>
      <w:r w:rsidRPr="00C3172B">
        <w:rPr>
          <w:rFonts w:ascii="SutonnyMJ" w:hAnsi="SutonnyMJ" w:cs="SutonnyMJ"/>
          <w:sz w:val="24"/>
          <w:szCs w:val="24"/>
          <w:cs/>
          <w:lang w:val="bn-IN" w:bidi="bn-IN"/>
        </w:rPr>
        <w:t xml:space="preserve">.1 bs </w:t>
      </w:r>
      <w:r w:rsidRPr="00870EA6">
        <w:rPr>
          <w:rFonts w:ascii="SutonnyMJ" w:hAnsi="SutonnyMJ" w:cs="SutonnyMJ"/>
          <w:sz w:val="24"/>
          <w:szCs w:val="24"/>
          <w:cs/>
          <w:lang w:val="bn-IN" w:bidi="bn-IN"/>
        </w:rPr>
        <w:t>cÖ</w:t>
      </w:r>
      <w:r>
        <w:rPr>
          <w:rFonts w:ascii="SutonnyMJ" w:hAnsi="SutonnyMJ" w:cs="SutonnyMJ"/>
          <w:sz w:val="24"/>
          <w:szCs w:val="24"/>
          <w:lang w:bidi="bn-IN"/>
        </w:rPr>
        <w:t>‡kœ</w:t>
      </w:r>
      <w:r w:rsidRPr="00870EA6">
        <w:rPr>
          <w:rFonts w:ascii="SutonnyMJ" w:hAnsi="SutonnyMJ" w:cs="SutonnyMJ"/>
          <w:sz w:val="24"/>
          <w:szCs w:val="24"/>
          <w:cs/>
          <w:lang w:val="bn-IN" w:bidi="bn-IN"/>
        </w:rPr>
        <w:t>i</w:t>
      </w:r>
      <w:r w:rsidRPr="00C3172B">
        <w:rPr>
          <w:rFonts w:ascii="SutonnyMJ" w:hAnsi="SutonnyMJ" w:cs="SutonnyMJ"/>
          <w:sz w:val="24"/>
          <w:szCs w:val="24"/>
          <w:cs/>
          <w:lang w:val="bn-IN" w:bidi="bn-IN"/>
        </w:rPr>
        <w:t xml:space="preserve"> DËi 1 nq) XvKbvwU wK fvj Av‡Q?</w:t>
      </w:r>
    </w:p>
    <w:p w:rsidR="008471F4" w:rsidRPr="00944A15" w:rsidRDefault="008471F4" w:rsidP="008471F4">
      <w:pPr>
        <w:spacing w:after="0" w:line="240" w:lineRule="auto"/>
        <w:rPr>
          <w:rFonts w:ascii="SutonnyMJ" w:hAnsi="SutonnyMJ" w:cs="Vrinda"/>
          <w:cs/>
          <w:lang w:val="bn-IN" w:bidi="bn-IN"/>
        </w:rPr>
      </w:pPr>
      <w:r w:rsidRPr="00C927ED">
        <w:rPr>
          <w:rFonts w:ascii="Helvetica" w:hAnsi="Helvetica"/>
          <w:lang w:bidi="bn-BD"/>
        </w:rPr>
        <w:t>1 = Yes</w:t>
      </w:r>
      <w:r w:rsidRPr="00944A15">
        <w:rPr>
          <w:rFonts w:ascii="SutonnyMJ" w:hAnsi="SutonnyMJ" w:cs="Vrinda"/>
          <w:cs/>
          <w:lang w:val="bn-IN" w:bidi="bn-IN"/>
        </w:rPr>
        <w:t>(</w:t>
      </w:r>
      <w:r w:rsidR="00944A15" w:rsidRPr="00944A15">
        <w:rPr>
          <w:rFonts w:ascii="SutonnyMJ" w:hAnsi="SutonnyMJ" w:cs="Vrinda"/>
          <w:lang w:val="bn-IN" w:bidi="bn-IN"/>
        </w:rPr>
        <w:t>n¨vu</w:t>
      </w:r>
      <w:r w:rsidRPr="00944A15">
        <w:rPr>
          <w:rFonts w:ascii="SutonnyMJ" w:hAnsi="SutonnyMJ" w:cs="Vrinda" w:hint="cs"/>
          <w:cs/>
          <w:lang w:val="bn-IN" w:bidi="bn-IN"/>
        </w:rPr>
        <w:t>)</w:t>
      </w:r>
    </w:p>
    <w:p w:rsidR="008471F4" w:rsidRPr="00552987" w:rsidRDefault="008471F4" w:rsidP="008471F4">
      <w:pPr>
        <w:spacing w:after="0" w:line="240" w:lineRule="auto"/>
        <w:rPr>
          <w:rFonts w:ascii="Helvetica" w:hAnsi="Helvetica" w:cs="Vrinda"/>
          <w:cs/>
          <w:lang w:bidi="bn-BD"/>
        </w:rPr>
      </w:pPr>
      <w:r w:rsidRPr="00C927ED">
        <w:rPr>
          <w:rFonts w:ascii="Helvetica" w:hAnsi="Helvetica"/>
          <w:lang w:bidi="bn-BD"/>
        </w:rPr>
        <w:t>2 = No</w:t>
      </w:r>
      <w:r w:rsidRPr="00944A15">
        <w:rPr>
          <w:rFonts w:ascii="SutonnyMJ" w:hAnsi="SutonnyMJ" w:cs="Vrinda"/>
          <w:cs/>
          <w:lang w:val="bn-IN" w:bidi="bn-IN"/>
        </w:rPr>
        <w:t>(</w:t>
      </w:r>
      <w:r w:rsidR="00944A15" w:rsidRPr="00944A15">
        <w:rPr>
          <w:rFonts w:ascii="SutonnyMJ" w:hAnsi="SutonnyMJ" w:cs="Vrinda"/>
          <w:lang w:val="bn-IN" w:bidi="bn-IN"/>
        </w:rPr>
        <w:t>bv</w:t>
      </w:r>
      <w:r w:rsidRPr="00944A15">
        <w:rPr>
          <w:rFonts w:ascii="SutonnyMJ" w:hAnsi="SutonnyMJ" w:cs="Vrinda" w:hint="cs"/>
          <w:cs/>
          <w:lang w:val="bn-IN" w:bidi="bn-IN"/>
        </w:rPr>
        <w:t>)</w:t>
      </w:r>
    </w:p>
    <w:p w:rsidR="00F963DD" w:rsidRDefault="00F963DD" w:rsidP="00636530">
      <w:pPr>
        <w:spacing w:after="0" w:line="240" w:lineRule="auto"/>
        <w:rPr>
          <w:rFonts w:ascii="Helvetica" w:hAnsi="Helvetica" w:cs="Calibri"/>
          <w:sz w:val="20"/>
        </w:rPr>
      </w:pPr>
    </w:p>
    <w:p w:rsidR="00A82FE2" w:rsidRPr="00C6036C" w:rsidRDefault="00636530" w:rsidP="00636530">
      <w:pPr>
        <w:spacing w:after="0" w:line="240" w:lineRule="auto"/>
        <w:rPr>
          <w:rFonts w:ascii="Helvetica" w:hAnsi="Helvetica" w:cs="Calibri"/>
          <w:sz w:val="20"/>
        </w:rPr>
      </w:pPr>
      <w:r w:rsidRPr="00C6036C">
        <w:rPr>
          <w:rFonts w:ascii="Helvetica" w:hAnsi="Helvetica" w:cs="Calibri"/>
          <w:sz w:val="20"/>
        </w:rPr>
        <w:t>4.</w:t>
      </w:r>
      <w:r w:rsidR="00380667">
        <w:rPr>
          <w:rFonts w:ascii="Helvetica" w:hAnsi="Helvetica" w:cs="Calibri"/>
          <w:sz w:val="20"/>
        </w:rPr>
        <w:t>9</w:t>
      </w:r>
      <w:r w:rsidRPr="00C6036C">
        <w:rPr>
          <w:rFonts w:ascii="Helvetica" w:hAnsi="Helvetica" w:cs="Calibri"/>
          <w:sz w:val="20"/>
        </w:rPr>
        <w:t xml:space="preserve"> (if 4.</w:t>
      </w:r>
      <w:r w:rsidR="00380667">
        <w:rPr>
          <w:rFonts w:ascii="Helvetica" w:hAnsi="Helvetica" w:cs="Calibri"/>
          <w:sz w:val="20"/>
        </w:rPr>
        <w:t>4</w:t>
      </w:r>
      <w:r w:rsidRPr="00C6036C">
        <w:rPr>
          <w:rFonts w:ascii="Helvetica" w:hAnsi="Helvetica" w:cs="Calibri"/>
          <w:sz w:val="20"/>
        </w:rPr>
        <w:t xml:space="preserve"> is </w:t>
      </w:r>
      <w:r w:rsidR="00380667">
        <w:rPr>
          <w:rFonts w:ascii="Helvetica" w:hAnsi="Helvetica" w:cs="Calibri"/>
          <w:sz w:val="20"/>
        </w:rPr>
        <w:t>2</w:t>
      </w:r>
      <w:r w:rsidRPr="00C6036C">
        <w:rPr>
          <w:rFonts w:ascii="Helvetica" w:hAnsi="Helvetica" w:cs="Calibri"/>
          <w:sz w:val="20"/>
        </w:rPr>
        <w:t>) How long ago did you or somebody in your home collect this water? (99=Don’t know)</w:t>
      </w:r>
    </w:p>
    <w:p w:rsidR="001D0DBE" w:rsidRPr="00C6036C" w:rsidRDefault="00636530" w:rsidP="00E03483">
      <w:pPr>
        <w:spacing w:after="0" w:line="240" w:lineRule="auto"/>
        <w:rPr>
          <w:rFonts w:ascii="Arial" w:hAnsi="Arial" w:cs="Arial"/>
          <w:sz w:val="8"/>
          <w:szCs w:val="8"/>
        </w:rPr>
      </w:pPr>
      <w:r w:rsidRPr="00C6036C">
        <w:rPr>
          <w:rFonts w:ascii="SutonnyMJ" w:hAnsi="SutonnyMJ" w:cs="Arial"/>
          <w:szCs w:val="20"/>
        </w:rPr>
        <w:t xml:space="preserve">(hw` </w:t>
      </w:r>
      <w:r w:rsidRPr="00C6036C">
        <w:rPr>
          <w:rFonts w:ascii="Helvetica" w:hAnsi="Helvetica"/>
          <w:sz w:val="20"/>
        </w:rPr>
        <w:t>4.</w:t>
      </w:r>
      <w:r w:rsidR="00380667">
        <w:rPr>
          <w:rFonts w:ascii="Helvetica" w:hAnsi="Helvetica"/>
          <w:sz w:val="20"/>
        </w:rPr>
        <w:t>4</w:t>
      </w:r>
      <w:r w:rsidRPr="00C6036C">
        <w:rPr>
          <w:rFonts w:ascii="SutonnyMJ" w:hAnsi="SutonnyMJ" w:cs="Arial"/>
          <w:szCs w:val="20"/>
        </w:rPr>
        <w:t xml:space="preserve"> Gi DËi </w:t>
      </w:r>
      <w:r w:rsidR="00380667">
        <w:rPr>
          <w:rFonts w:ascii="Helvetica" w:hAnsi="Helvetica"/>
          <w:sz w:val="20"/>
        </w:rPr>
        <w:t>2</w:t>
      </w:r>
      <w:r w:rsidRPr="00C6036C">
        <w:rPr>
          <w:rFonts w:ascii="SutonnyMJ" w:hAnsi="SutonnyMJ" w:cs="Arial"/>
          <w:szCs w:val="20"/>
        </w:rPr>
        <w:t xml:space="preserve"> nq) KZÿb Av‡M Avcwb ev Avcbvi Lvbvi †Kvb m`m¨ GB Lvevi cvwbmsMÖn K‡i‡Qb? (</w:t>
      </w:r>
      <w:r w:rsidRPr="00C6036C">
        <w:rPr>
          <w:rFonts w:ascii="Helvetica" w:hAnsi="Helvetica"/>
          <w:sz w:val="20"/>
        </w:rPr>
        <w:t>99</w:t>
      </w:r>
      <w:r w:rsidRPr="00C6036C">
        <w:rPr>
          <w:rFonts w:ascii="SutonnyMJ" w:hAnsi="SutonnyMJ" w:cs="Arial"/>
          <w:szCs w:val="20"/>
        </w:rPr>
        <w:t xml:space="preserve">=Rvwb bv) </w:t>
      </w:r>
    </w:p>
    <w:p w:rsidR="00E03483" w:rsidRPr="00C6036C" w:rsidRDefault="00E03483" w:rsidP="00E03483">
      <w:pPr>
        <w:spacing w:after="0" w:line="240" w:lineRule="auto"/>
        <w:rPr>
          <w:rFonts w:ascii="Arial" w:hAnsi="Arial" w:cs="Arial"/>
          <w:sz w:val="20"/>
          <w:szCs w:val="20"/>
        </w:rPr>
      </w:pPr>
      <w:r w:rsidRPr="00C6036C">
        <w:rPr>
          <w:rFonts w:ascii="Arial" w:hAnsi="Arial" w:cs="Arial"/>
          <w:sz w:val="20"/>
          <w:szCs w:val="20"/>
        </w:rPr>
        <w:sym w:font="Wingdings" w:char="F0A8"/>
      </w:r>
      <w:r w:rsidRPr="00C6036C">
        <w:rPr>
          <w:rFonts w:ascii="Arial" w:hAnsi="Arial" w:cs="Arial"/>
          <w:sz w:val="20"/>
          <w:szCs w:val="20"/>
        </w:rPr>
        <w:sym w:font="Wingdings" w:char="F0A8"/>
      </w:r>
      <w:r w:rsidRPr="00C6036C">
        <w:rPr>
          <w:rFonts w:ascii="Arial" w:hAnsi="Arial" w:cs="Arial"/>
          <w:sz w:val="20"/>
          <w:szCs w:val="20"/>
        </w:rPr>
        <w:t>Minutes</w:t>
      </w:r>
      <w:r w:rsidR="008655AC" w:rsidRPr="00C6036C">
        <w:rPr>
          <w:rFonts w:ascii="SutonnyMJ" w:hAnsi="SutonnyMJ" w:cs="Arial"/>
          <w:sz w:val="20"/>
          <w:szCs w:val="20"/>
        </w:rPr>
        <w:t>(wgwbU)</w:t>
      </w:r>
    </w:p>
    <w:p w:rsidR="00636530" w:rsidRPr="00C6036C" w:rsidRDefault="008721F0" w:rsidP="00636530">
      <w:pPr>
        <w:spacing w:after="0" w:line="240" w:lineRule="auto"/>
        <w:rPr>
          <w:rFonts w:ascii="Arial" w:hAnsi="Arial" w:cs="Arial"/>
          <w:sz w:val="20"/>
          <w:szCs w:val="20"/>
        </w:rPr>
      </w:pPr>
      <w:r w:rsidRPr="00C6036C">
        <w:rPr>
          <w:rFonts w:ascii="Arial" w:hAnsi="Arial" w:cs="Arial"/>
          <w:sz w:val="20"/>
          <w:szCs w:val="20"/>
        </w:rPr>
        <w:sym w:font="Wingdings" w:char="F0A8"/>
      </w:r>
      <w:r w:rsidRPr="00C6036C">
        <w:rPr>
          <w:rFonts w:ascii="Arial" w:hAnsi="Arial" w:cs="Arial"/>
          <w:sz w:val="20"/>
          <w:szCs w:val="20"/>
        </w:rPr>
        <w:sym w:font="Wingdings" w:char="F0A8"/>
      </w:r>
      <w:r w:rsidRPr="00C6036C">
        <w:rPr>
          <w:rFonts w:ascii="Arial" w:hAnsi="Arial" w:cs="Arial"/>
          <w:sz w:val="20"/>
          <w:szCs w:val="20"/>
        </w:rPr>
        <w:t xml:space="preserve"> Hours </w:t>
      </w:r>
      <w:r w:rsidRPr="00C6036C">
        <w:rPr>
          <w:rFonts w:ascii="SutonnyMJ" w:hAnsi="SutonnyMJ" w:cs="Arial"/>
          <w:szCs w:val="20"/>
        </w:rPr>
        <w:t xml:space="preserve">(N›Uv) </w:t>
      </w:r>
    </w:p>
    <w:p w:rsidR="00636530" w:rsidRPr="00C6036C" w:rsidRDefault="008721F0" w:rsidP="00636530">
      <w:pPr>
        <w:spacing w:after="0" w:line="240" w:lineRule="auto"/>
        <w:rPr>
          <w:rFonts w:ascii="SutonnyMJ" w:hAnsi="SutonnyMJ" w:cs="Arial"/>
          <w:szCs w:val="20"/>
        </w:rPr>
      </w:pPr>
      <w:r w:rsidRPr="00C6036C">
        <w:rPr>
          <w:rFonts w:ascii="Arial" w:hAnsi="Arial" w:cs="Arial"/>
          <w:sz w:val="20"/>
          <w:szCs w:val="20"/>
        </w:rPr>
        <w:sym w:font="Wingdings" w:char="F0A8"/>
      </w:r>
      <w:r w:rsidRPr="00C6036C">
        <w:rPr>
          <w:rFonts w:ascii="Arial" w:hAnsi="Arial" w:cs="Arial"/>
          <w:sz w:val="20"/>
          <w:szCs w:val="20"/>
        </w:rPr>
        <w:sym w:font="Wingdings" w:char="F0A8"/>
      </w:r>
      <w:r w:rsidRPr="00C6036C">
        <w:rPr>
          <w:rFonts w:ascii="Arial" w:hAnsi="Arial" w:cs="Arial"/>
          <w:sz w:val="20"/>
          <w:szCs w:val="20"/>
        </w:rPr>
        <w:t xml:space="preserve"> Days </w:t>
      </w:r>
      <w:r w:rsidRPr="00C6036C">
        <w:rPr>
          <w:rFonts w:ascii="SutonnyMJ" w:hAnsi="SutonnyMJ" w:cs="Arial"/>
          <w:szCs w:val="20"/>
        </w:rPr>
        <w:t>(w`b)</w:t>
      </w:r>
    </w:p>
    <w:p w:rsidR="00636530" w:rsidRPr="00C6036C" w:rsidRDefault="00636530" w:rsidP="00636530">
      <w:pPr>
        <w:spacing w:after="0" w:line="240" w:lineRule="auto"/>
        <w:rPr>
          <w:rFonts w:ascii="Helvetica" w:hAnsi="Helvetica"/>
          <w:sz w:val="20"/>
        </w:rPr>
      </w:pPr>
    </w:p>
    <w:p w:rsidR="00D77AF4" w:rsidRPr="00C6036C" w:rsidRDefault="00636530" w:rsidP="00636530">
      <w:pPr>
        <w:spacing w:after="0" w:line="240" w:lineRule="auto"/>
        <w:rPr>
          <w:rFonts w:ascii="Helvetica" w:hAnsi="Helvetica"/>
          <w:bCs/>
          <w:sz w:val="20"/>
          <w:szCs w:val="20"/>
        </w:rPr>
      </w:pPr>
      <w:r w:rsidRPr="00C6036C">
        <w:rPr>
          <w:rFonts w:ascii="Helvetica" w:hAnsi="Helvetica"/>
          <w:sz w:val="20"/>
        </w:rPr>
        <w:t>4.1</w:t>
      </w:r>
      <w:r w:rsidR="00380667">
        <w:rPr>
          <w:rFonts w:ascii="Helvetica" w:hAnsi="Helvetica"/>
          <w:sz w:val="20"/>
        </w:rPr>
        <w:t>0</w:t>
      </w:r>
      <w:r w:rsidRPr="00C6036C">
        <w:rPr>
          <w:rFonts w:ascii="Helvetica" w:hAnsi="Helvetica"/>
          <w:sz w:val="20"/>
        </w:rPr>
        <w:t xml:space="preserve"> (if 4.</w:t>
      </w:r>
      <w:r w:rsidR="00380667">
        <w:rPr>
          <w:rFonts w:ascii="Helvetica" w:hAnsi="Helvetica"/>
          <w:sz w:val="20"/>
        </w:rPr>
        <w:t>4</w:t>
      </w:r>
      <w:r w:rsidRPr="00C6036C">
        <w:rPr>
          <w:rFonts w:ascii="Helvetica" w:hAnsi="Helvetica"/>
          <w:sz w:val="20"/>
        </w:rPr>
        <w:t xml:space="preserve"> is </w:t>
      </w:r>
      <w:r w:rsidR="00380667">
        <w:rPr>
          <w:rFonts w:ascii="Helvetica" w:hAnsi="Helvetica"/>
          <w:sz w:val="20"/>
        </w:rPr>
        <w:t>2</w:t>
      </w:r>
      <w:r w:rsidRPr="00C6036C">
        <w:rPr>
          <w:rFonts w:ascii="Helvetica" w:hAnsi="Helvetica"/>
          <w:sz w:val="20"/>
        </w:rPr>
        <w:t xml:space="preserve">) </w:t>
      </w:r>
      <w:r w:rsidRPr="00C6036C">
        <w:rPr>
          <w:rFonts w:ascii="Helvetica" w:hAnsi="Helvetica"/>
          <w:bCs/>
          <w:sz w:val="20"/>
          <w:szCs w:val="20"/>
        </w:rPr>
        <w:t xml:space="preserve">Have you done anything to make this water less cloudy or safer to drink? </w:t>
      </w:r>
    </w:p>
    <w:p w:rsidR="00636530" w:rsidRPr="00C6036C" w:rsidRDefault="00636530" w:rsidP="00636530">
      <w:pPr>
        <w:spacing w:after="0" w:line="240" w:lineRule="auto"/>
        <w:rPr>
          <w:rFonts w:ascii="Helvetica" w:hAnsi="Helvetica"/>
          <w:bCs/>
        </w:rPr>
      </w:pPr>
      <w:r w:rsidRPr="00C6036C">
        <w:rPr>
          <w:rFonts w:ascii="SutonnyMJ" w:hAnsi="SutonnyMJ" w:cs="Arial"/>
        </w:rPr>
        <w:t xml:space="preserve">(hw` </w:t>
      </w:r>
      <w:r w:rsidR="00664AD5" w:rsidRPr="00C6036C">
        <w:rPr>
          <w:rFonts w:ascii="Helvetica" w:hAnsi="Helvetica"/>
        </w:rPr>
        <w:t>4.</w:t>
      </w:r>
      <w:r w:rsidR="00380667">
        <w:rPr>
          <w:rFonts w:ascii="Helvetica" w:hAnsi="Helvetica"/>
        </w:rPr>
        <w:t>4</w:t>
      </w:r>
      <w:r w:rsidRPr="00C6036C">
        <w:rPr>
          <w:rFonts w:ascii="SutonnyMJ" w:hAnsi="SutonnyMJ" w:cs="Arial"/>
        </w:rPr>
        <w:t xml:space="preserve"> Gi DËi </w:t>
      </w:r>
      <w:r w:rsidR="00380667">
        <w:rPr>
          <w:rFonts w:ascii="Helvetica" w:hAnsi="Helvetica"/>
        </w:rPr>
        <w:t>2</w:t>
      </w:r>
      <w:r w:rsidRPr="00C6036C">
        <w:rPr>
          <w:rFonts w:ascii="SutonnyMJ" w:hAnsi="SutonnyMJ" w:cs="Arial"/>
        </w:rPr>
        <w:t xml:space="preserve"> nq) </w:t>
      </w:r>
      <w:r w:rsidR="00664AD5" w:rsidRPr="00C6036C">
        <w:rPr>
          <w:rFonts w:ascii="SutonnyMJ" w:hAnsi="SutonnyMJ"/>
        </w:rPr>
        <w:t>GB Lvevi cvwb wbivc` Kivi Rb¨ Avcwb †Kvb wKQy K‡i‡Qb wK?</w:t>
      </w:r>
    </w:p>
    <w:p w:rsidR="00636530" w:rsidRPr="00C6036C" w:rsidRDefault="00D77AF4" w:rsidP="00636530">
      <w:pPr>
        <w:spacing w:after="0" w:line="240" w:lineRule="auto"/>
        <w:rPr>
          <w:rFonts w:ascii="Helvetica" w:hAnsi="Helvetica"/>
          <w:bCs/>
          <w:sz w:val="20"/>
          <w:szCs w:val="20"/>
        </w:rPr>
      </w:pPr>
      <w:r w:rsidRPr="00C6036C">
        <w:rPr>
          <w:rFonts w:ascii="Helvetica" w:hAnsi="Helvetica"/>
          <w:bCs/>
          <w:sz w:val="20"/>
          <w:szCs w:val="20"/>
        </w:rPr>
        <w:t xml:space="preserve">1 = </w:t>
      </w:r>
      <w:r w:rsidR="00636530" w:rsidRPr="00C6036C">
        <w:rPr>
          <w:rFonts w:ascii="Helvetica" w:hAnsi="Helvetica"/>
          <w:bCs/>
          <w:sz w:val="20"/>
          <w:szCs w:val="20"/>
        </w:rPr>
        <w:t>Yes</w:t>
      </w:r>
      <w:r w:rsidR="00636530" w:rsidRPr="00C6036C">
        <w:rPr>
          <w:rFonts w:ascii="SutonnyMJ" w:hAnsi="SutonnyMJ"/>
          <w:sz w:val="20"/>
          <w:szCs w:val="20"/>
        </w:rPr>
        <w:t xml:space="preserve">(n¨vu) </w:t>
      </w:r>
    </w:p>
    <w:p w:rsidR="00636530" w:rsidRPr="00C6036C" w:rsidRDefault="00D77AF4" w:rsidP="00636530">
      <w:pPr>
        <w:spacing w:after="0" w:line="240" w:lineRule="auto"/>
        <w:rPr>
          <w:rFonts w:ascii="Helvetica" w:hAnsi="Helvetica"/>
          <w:bCs/>
          <w:sz w:val="20"/>
          <w:szCs w:val="20"/>
        </w:rPr>
      </w:pPr>
      <w:r w:rsidRPr="00C6036C">
        <w:rPr>
          <w:rFonts w:ascii="Helvetica" w:hAnsi="Helvetica"/>
          <w:bCs/>
          <w:sz w:val="20"/>
          <w:szCs w:val="20"/>
        </w:rPr>
        <w:t xml:space="preserve">2 = </w:t>
      </w:r>
      <w:r w:rsidR="00636530" w:rsidRPr="00C6036C">
        <w:rPr>
          <w:rFonts w:ascii="Helvetica" w:hAnsi="Helvetica"/>
          <w:bCs/>
          <w:sz w:val="20"/>
          <w:szCs w:val="20"/>
        </w:rPr>
        <w:t>No</w:t>
      </w:r>
      <w:r w:rsidR="00636530" w:rsidRPr="00C6036C">
        <w:rPr>
          <w:rFonts w:ascii="SutonnyMJ" w:hAnsi="SutonnyMJ"/>
          <w:sz w:val="20"/>
          <w:szCs w:val="20"/>
        </w:rPr>
        <w:t>(bv)</w:t>
      </w:r>
    </w:p>
    <w:p w:rsidR="00636530" w:rsidRPr="00C6036C" w:rsidRDefault="00D77AF4" w:rsidP="00636530">
      <w:pPr>
        <w:spacing w:after="0" w:line="240" w:lineRule="auto"/>
        <w:rPr>
          <w:rFonts w:ascii="Helvetica" w:hAnsi="Helvetica"/>
          <w:bCs/>
          <w:sz w:val="20"/>
          <w:szCs w:val="20"/>
        </w:rPr>
      </w:pPr>
      <w:r w:rsidRPr="00C6036C">
        <w:rPr>
          <w:rFonts w:ascii="Helvetica" w:hAnsi="Helvetica"/>
          <w:bCs/>
          <w:sz w:val="20"/>
          <w:szCs w:val="20"/>
        </w:rPr>
        <w:t xml:space="preserve">99 = </w:t>
      </w:r>
      <w:r w:rsidR="00636530" w:rsidRPr="00C6036C">
        <w:rPr>
          <w:rFonts w:ascii="Helvetica" w:hAnsi="Helvetica"/>
          <w:bCs/>
          <w:sz w:val="20"/>
          <w:szCs w:val="20"/>
        </w:rPr>
        <w:t>Don’t know / not sure</w:t>
      </w:r>
      <w:r w:rsidR="00636530" w:rsidRPr="00C6036C">
        <w:rPr>
          <w:rFonts w:ascii="SutonnyMJ" w:hAnsi="SutonnyMJ"/>
          <w:sz w:val="20"/>
          <w:szCs w:val="20"/>
        </w:rPr>
        <w:t>(Rvwb bv/ wbwðZ bv)</w:t>
      </w:r>
    </w:p>
    <w:p w:rsidR="005E524B" w:rsidRDefault="005E524B" w:rsidP="00636530">
      <w:pPr>
        <w:spacing w:after="0" w:line="240" w:lineRule="auto"/>
        <w:rPr>
          <w:rFonts w:ascii="Helvetica" w:hAnsi="Helvetica"/>
          <w:bCs/>
          <w:sz w:val="20"/>
          <w:szCs w:val="20"/>
        </w:rPr>
      </w:pPr>
    </w:p>
    <w:p w:rsidR="00636530" w:rsidRPr="00C6036C" w:rsidRDefault="002B1B7E" w:rsidP="00636530">
      <w:pPr>
        <w:spacing w:after="0" w:line="240" w:lineRule="auto"/>
        <w:rPr>
          <w:rFonts w:ascii="Helvetica" w:hAnsi="Helvetica"/>
          <w:bCs/>
          <w:sz w:val="20"/>
          <w:szCs w:val="20"/>
        </w:rPr>
      </w:pPr>
      <w:r w:rsidRPr="00C6036C">
        <w:rPr>
          <w:rFonts w:ascii="Helvetica" w:hAnsi="Helvetica"/>
          <w:bCs/>
          <w:sz w:val="20"/>
          <w:szCs w:val="20"/>
        </w:rPr>
        <w:t>4.</w:t>
      </w:r>
      <w:r w:rsidR="00636530" w:rsidRPr="00C6036C">
        <w:rPr>
          <w:rFonts w:ascii="Helvetica" w:hAnsi="Helvetica"/>
          <w:bCs/>
          <w:sz w:val="20"/>
          <w:szCs w:val="20"/>
        </w:rPr>
        <w:t>1</w:t>
      </w:r>
      <w:r w:rsidR="00380667">
        <w:rPr>
          <w:rFonts w:ascii="Helvetica" w:hAnsi="Helvetica"/>
          <w:bCs/>
          <w:sz w:val="20"/>
          <w:szCs w:val="20"/>
        </w:rPr>
        <w:t>1</w:t>
      </w:r>
      <w:r w:rsidR="00636530" w:rsidRPr="00C6036C">
        <w:rPr>
          <w:rFonts w:ascii="Helvetica" w:hAnsi="Helvetica"/>
          <w:bCs/>
          <w:sz w:val="20"/>
          <w:szCs w:val="20"/>
        </w:rPr>
        <w:t xml:space="preserve"> (if 4.1</w:t>
      </w:r>
      <w:r w:rsidR="00380667">
        <w:rPr>
          <w:rFonts w:ascii="Helvetica" w:hAnsi="Helvetica"/>
          <w:bCs/>
          <w:sz w:val="20"/>
          <w:szCs w:val="20"/>
        </w:rPr>
        <w:t>0</w:t>
      </w:r>
      <w:r w:rsidR="00636530" w:rsidRPr="00C6036C">
        <w:rPr>
          <w:rFonts w:ascii="Helvetica" w:hAnsi="Helvetica"/>
          <w:bCs/>
          <w:sz w:val="20"/>
          <w:szCs w:val="20"/>
        </w:rPr>
        <w:t xml:space="preserve"> is 1) How was this water treated? </w:t>
      </w:r>
    </w:p>
    <w:p w:rsidR="00636530" w:rsidRPr="00C6036C" w:rsidRDefault="00636530" w:rsidP="00636530">
      <w:pPr>
        <w:spacing w:after="0" w:line="240" w:lineRule="auto"/>
        <w:rPr>
          <w:rFonts w:ascii="SutonnyMJ" w:hAnsi="SutonnyMJ"/>
          <w:sz w:val="20"/>
          <w:szCs w:val="20"/>
        </w:rPr>
      </w:pPr>
      <w:r w:rsidRPr="00C6036C">
        <w:rPr>
          <w:rFonts w:ascii="SutonnyMJ" w:hAnsi="SutonnyMJ" w:cs="Arial"/>
          <w:szCs w:val="20"/>
        </w:rPr>
        <w:t xml:space="preserve">(hw` </w:t>
      </w:r>
      <w:r w:rsidRPr="00C6036C">
        <w:rPr>
          <w:rFonts w:ascii="Helvetica" w:hAnsi="Helvetica"/>
          <w:bCs/>
          <w:sz w:val="20"/>
          <w:szCs w:val="20"/>
        </w:rPr>
        <w:t>4.1</w:t>
      </w:r>
      <w:r w:rsidR="00380667">
        <w:rPr>
          <w:rFonts w:ascii="Helvetica" w:hAnsi="Helvetica"/>
          <w:bCs/>
          <w:sz w:val="20"/>
          <w:szCs w:val="20"/>
        </w:rPr>
        <w:t>0</w:t>
      </w:r>
      <w:r w:rsidRPr="00C6036C">
        <w:rPr>
          <w:rFonts w:ascii="SutonnyMJ" w:hAnsi="SutonnyMJ" w:cs="Arial"/>
          <w:szCs w:val="20"/>
        </w:rPr>
        <w:t xml:space="preserve"> Gi DËi </w:t>
      </w:r>
      <w:r w:rsidRPr="00C6036C">
        <w:rPr>
          <w:rFonts w:ascii="Helvetica" w:hAnsi="Helvetica"/>
          <w:sz w:val="20"/>
        </w:rPr>
        <w:t>1</w:t>
      </w:r>
      <w:r w:rsidRPr="00C6036C">
        <w:rPr>
          <w:rFonts w:ascii="SutonnyMJ" w:hAnsi="SutonnyMJ" w:cs="Arial"/>
          <w:szCs w:val="20"/>
        </w:rPr>
        <w:t xml:space="preserve"> nq) wKfv‡e </w:t>
      </w:r>
      <w:r w:rsidR="00664AD5" w:rsidRPr="00C6036C">
        <w:rPr>
          <w:rFonts w:ascii="SutonnyMJ" w:hAnsi="SutonnyMJ"/>
        </w:rPr>
        <w:t>GB Lvevi cvwb wbivc` Kiv nq?</w:t>
      </w:r>
    </w:p>
    <w:p w:rsidR="00A579BB" w:rsidRPr="00C6036C" w:rsidRDefault="00A579BB" w:rsidP="00636530">
      <w:pPr>
        <w:spacing w:after="0" w:line="240" w:lineRule="auto"/>
        <w:rPr>
          <w:rFonts w:ascii="Helvetica" w:hAnsi="Helvetica"/>
          <w:bCs/>
          <w:sz w:val="20"/>
          <w:szCs w:val="20"/>
        </w:rPr>
      </w:pPr>
    </w:p>
    <w:p w:rsidR="00636530" w:rsidRPr="00C6036C" w:rsidRDefault="00636530" w:rsidP="00636530">
      <w:pPr>
        <w:spacing w:after="60"/>
        <w:rPr>
          <w:rFonts w:ascii="Helvetica" w:hAnsi="Helvetica"/>
          <w:sz w:val="20"/>
          <w:u w:val="single"/>
        </w:rPr>
      </w:pPr>
      <w:r w:rsidRPr="00C6036C">
        <w:rPr>
          <w:rFonts w:ascii="Arial" w:hAnsi="Arial" w:cs="Arial"/>
          <w:bCs/>
          <w:sz w:val="40"/>
          <w:szCs w:val="40"/>
        </w:rPr>
        <w:sym w:font="Wingdings 2" w:char="F04E"/>
      </w:r>
      <w:r w:rsidRPr="00C6036C">
        <w:rPr>
          <w:rFonts w:ascii="Helvetica" w:hAnsi="Helvetica"/>
          <w:sz w:val="20"/>
          <w:u w:val="single"/>
        </w:rPr>
        <w:t>Do Not Read Responses. Mark all that apply.</w:t>
      </w:r>
    </w:p>
    <w:p w:rsidR="00636530" w:rsidRPr="00C6036C" w:rsidRDefault="00636530" w:rsidP="00636530">
      <w:pPr>
        <w:spacing w:after="60"/>
        <w:rPr>
          <w:rFonts w:ascii="Helvetica" w:hAnsi="Helvetica"/>
          <w:sz w:val="20"/>
          <w:u w:val="single"/>
        </w:rPr>
      </w:pPr>
      <w:r w:rsidRPr="00C6036C">
        <w:rPr>
          <w:rFonts w:ascii="SutonnyMJ" w:hAnsi="SutonnyMJ" w:cs="Calibri"/>
          <w:szCs w:val="20"/>
        </w:rPr>
        <w:t xml:space="preserve">DËi¸‡jv </w:t>
      </w:r>
      <w:r w:rsidRPr="00C6036C">
        <w:rPr>
          <w:rFonts w:ascii="SutonnyMJ" w:hAnsi="SutonnyMJ"/>
          <w:szCs w:val="20"/>
        </w:rPr>
        <w:t>c‡o kybv‡eb bv|</w:t>
      </w:r>
      <w:r w:rsidRPr="00C6036C">
        <w:rPr>
          <w:rFonts w:ascii="SutonnyMJ" w:hAnsi="SutonnyMJ" w:cs="SutonnyMJ"/>
        </w:rPr>
        <w:t xml:space="preserve">( wb‡P cÖ`Ë Ackb¸‡jv †_‡K hZ¸‡jv cÖ‡hvR¨ Zv wbev©Pb Kiæb|)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558"/>
        <w:gridCol w:w="1665"/>
        <w:gridCol w:w="7353"/>
      </w:tblGrid>
      <w:tr w:rsidR="00636530" w:rsidRPr="00C6036C" w:rsidTr="00AC23F9">
        <w:tc>
          <w:tcPr>
            <w:tcW w:w="558" w:type="dxa"/>
            <w:vAlign w:val="center"/>
          </w:tcPr>
          <w:p w:rsidR="00636530" w:rsidRPr="00C6036C" w:rsidRDefault="00636530" w:rsidP="00AC23F9">
            <w:pPr>
              <w:spacing w:after="120"/>
              <w:jc w:val="center"/>
              <w:rPr>
                <w:rFonts w:ascii="Helvetica" w:eastAsia="Calibri" w:hAnsi="Helvetica"/>
                <w:sz w:val="20"/>
              </w:rPr>
            </w:pPr>
            <w:r w:rsidRPr="00C6036C">
              <w:rPr>
                <w:rFonts w:ascii="Helvetica" w:eastAsia="Calibri" w:hAnsi="Helvetica"/>
                <w:sz w:val="20"/>
              </w:rPr>
              <w:t>1</w:t>
            </w:r>
          </w:p>
        </w:tc>
        <w:tc>
          <w:tcPr>
            <w:tcW w:w="1665" w:type="dxa"/>
            <w:vAlign w:val="center"/>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[1] Yes</w:t>
            </w:r>
            <w:r w:rsidRPr="00C6036C">
              <w:rPr>
                <w:rFonts w:ascii="SutonnyMJ" w:hAnsi="SutonnyMJ" w:cs="SutonnyMJ"/>
              </w:rPr>
              <w:t>(n¨vu)</w:t>
            </w:r>
            <w:r w:rsidRPr="00C6036C">
              <w:rPr>
                <w:rFonts w:ascii="Helvetica" w:eastAsia="Calibri" w:hAnsi="Helvetica"/>
                <w:sz w:val="20"/>
              </w:rPr>
              <w:t xml:space="preserve">   [2] No</w:t>
            </w:r>
            <w:r w:rsidRPr="00C6036C">
              <w:rPr>
                <w:rFonts w:ascii="SutonnyMJ" w:hAnsi="SutonnyMJ" w:cs="SutonnyMJ"/>
              </w:rPr>
              <w:t>(bv)</w:t>
            </w:r>
          </w:p>
        </w:tc>
        <w:tc>
          <w:tcPr>
            <w:tcW w:w="7353" w:type="dxa"/>
            <w:vAlign w:val="center"/>
          </w:tcPr>
          <w:p w:rsidR="00636530" w:rsidRPr="00C6036C" w:rsidRDefault="00636530" w:rsidP="00AC23F9">
            <w:pPr>
              <w:spacing w:after="120"/>
              <w:rPr>
                <w:rFonts w:ascii="SutonnyMJ" w:hAnsi="SutonnyMJ" w:cs="Arial"/>
                <w:b/>
                <w:sz w:val="20"/>
                <w:szCs w:val="20"/>
              </w:rPr>
            </w:pPr>
            <w:r w:rsidRPr="00C6036C">
              <w:rPr>
                <w:rFonts w:ascii="Helvetica" w:hAnsi="Helvetica"/>
                <w:sz w:val="20"/>
                <w:szCs w:val="20"/>
              </w:rPr>
              <w:t xml:space="preserve">Aquatabs </w:t>
            </w:r>
            <w:r w:rsidRPr="00C6036C">
              <w:rPr>
                <w:rFonts w:ascii="SutonnyMJ" w:hAnsi="SutonnyMJ" w:cs="Arial"/>
                <w:sz w:val="20"/>
                <w:szCs w:val="20"/>
              </w:rPr>
              <w:t>(AvKzqvU¨vem)</w:t>
            </w:r>
          </w:p>
        </w:tc>
      </w:tr>
      <w:tr w:rsidR="00636530" w:rsidRPr="00C6036C" w:rsidTr="00AC23F9">
        <w:tc>
          <w:tcPr>
            <w:tcW w:w="558" w:type="dxa"/>
            <w:vAlign w:val="center"/>
          </w:tcPr>
          <w:p w:rsidR="00636530" w:rsidRPr="00C6036C" w:rsidRDefault="00636530" w:rsidP="00AC23F9">
            <w:pPr>
              <w:spacing w:after="120"/>
              <w:jc w:val="center"/>
              <w:rPr>
                <w:rFonts w:ascii="Helvetica" w:eastAsia="Calibri" w:hAnsi="Helvetica"/>
                <w:sz w:val="20"/>
              </w:rPr>
            </w:pPr>
            <w:r w:rsidRPr="00C6036C">
              <w:rPr>
                <w:rFonts w:ascii="Helvetica" w:eastAsia="Calibri" w:hAnsi="Helvetica"/>
                <w:sz w:val="20"/>
              </w:rPr>
              <w:t>2</w:t>
            </w:r>
          </w:p>
        </w:tc>
        <w:tc>
          <w:tcPr>
            <w:tcW w:w="1665" w:type="dxa"/>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[1] Yes   [2] No</w:t>
            </w:r>
          </w:p>
        </w:tc>
        <w:tc>
          <w:tcPr>
            <w:tcW w:w="7353" w:type="dxa"/>
            <w:vAlign w:val="center"/>
          </w:tcPr>
          <w:p w:rsidR="00636530" w:rsidRPr="00C6036C" w:rsidRDefault="00636530" w:rsidP="00AC23F9">
            <w:pPr>
              <w:spacing w:after="120"/>
              <w:rPr>
                <w:rFonts w:ascii="Helvetica" w:eastAsia="Calibri" w:hAnsi="Helvetica"/>
                <w:sz w:val="20"/>
              </w:rPr>
            </w:pPr>
            <w:r w:rsidRPr="00C6036C">
              <w:rPr>
                <w:rFonts w:ascii="Helvetica" w:hAnsi="Helvetica"/>
                <w:sz w:val="20"/>
                <w:szCs w:val="20"/>
              </w:rPr>
              <w:t>Waterguard / bottled chlorine</w:t>
            </w:r>
            <w:r w:rsidR="00D43FC6" w:rsidRPr="00C6036C">
              <w:rPr>
                <w:rFonts w:ascii="Helvetica" w:hAnsi="Helvetica"/>
                <w:sz w:val="20"/>
                <w:szCs w:val="20"/>
              </w:rPr>
              <w:t>/halotab</w:t>
            </w:r>
            <w:r w:rsidRPr="00C6036C">
              <w:rPr>
                <w:rFonts w:ascii="Helvetica" w:hAnsi="Helvetica"/>
                <w:sz w:val="20"/>
                <w:szCs w:val="20"/>
              </w:rPr>
              <w:t>[</w:t>
            </w:r>
            <w:r w:rsidRPr="00C6036C">
              <w:rPr>
                <w:rFonts w:ascii="SutonnyMJ" w:hAnsi="SutonnyMJ" w:cs="Arial"/>
                <w:sz w:val="20"/>
                <w:szCs w:val="20"/>
              </w:rPr>
              <w:t>†K¬vwib (Zij)</w:t>
            </w:r>
            <w:r w:rsidR="00666BDB" w:rsidRPr="00C6036C">
              <w:rPr>
                <w:rFonts w:ascii="SutonnyMJ" w:hAnsi="SutonnyMJ" w:cs="Arial"/>
                <w:sz w:val="20"/>
                <w:szCs w:val="20"/>
              </w:rPr>
              <w:t>/n¨v‡jvU¨ve</w:t>
            </w:r>
            <w:r w:rsidRPr="00C6036C">
              <w:rPr>
                <w:rFonts w:ascii="SutonnyMJ" w:hAnsi="SutonnyMJ" w:cs="Arial"/>
                <w:sz w:val="20"/>
                <w:szCs w:val="20"/>
              </w:rPr>
              <w:t xml:space="preserve"> wgwk‡q wbB]</w:t>
            </w:r>
          </w:p>
        </w:tc>
      </w:tr>
      <w:tr w:rsidR="00636530" w:rsidRPr="00C6036C" w:rsidTr="00AC23F9">
        <w:tc>
          <w:tcPr>
            <w:tcW w:w="558" w:type="dxa"/>
            <w:vAlign w:val="center"/>
          </w:tcPr>
          <w:p w:rsidR="00636530" w:rsidRPr="00C6036C" w:rsidRDefault="00636530" w:rsidP="00AC23F9">
            <w:pPr>
              <w:spacing w:after="120"/>
              <w:jc w:val="center"/>
              <w:rPr>
                <w:rFonts w:ascii="Helvetica" w:eastAsia="Calibri" w:hAnsi="Helvetica"/>
                <w:sz w:val="20"/>
              </w:rPr>
            </w:pPr>
            <w:r w:rsidRPr="00C6036C">
              <w:rPr>
                <w:rFonts w:ascii="Helvetica" w:eastAsia="Calibri" w:hAnsi="Helvetica"/>
                <w:sz w:val="20"/>
              </w:rPr>
              <w:t>3</w:t>
            </w:r>
          </w:p>
        </w:tc>
        <w:tc>
          <w:tcPr>
            <w:tcW w:w="1665" w:type="dxa"/>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[1] Yes   [2] No</w:t>
            </w:r>
          </w:p>
        </w:tc>
        <w:tc>
          <w:tcPr>
            <w:tcW w:w="7353" w:type="dxa"/>
            <w:vAlign w:val="center"/>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Boil (</w:t>
            </w:r>
            <w:r w:rsidRPr="00C6036C">
              <w:rPr>
                <w:rFonts w:ascii="SutonnyMJ" w:hAnsi="SutonnyMJ" w:cs="Arial"/>
                <w:sz w:val="20"/>
                <w:szCs w:val="20"/>
              </w:rPr>
              <w:t>cvwb dywU‡q wbB)</w:t>
            </w:r>
          </w:p>
        </w:tc>
      </w:tr>
      <w:tr w:rsidR="00636530" w:rsidRPr="00C6036C" w:rsidTr="00AC23F9">
        <w:tc>
          <w:tcPr>
            <w:tcW w:w="558" w:type="dxa"/>
            <w:vAlign w:val="center"/>
          </w:tcPr>
          <w:p w:rsidR="00636530" w:rsidRPr="00C6036C" w:rsidRDefault="00636530" w:rsidP="00AC23F9">
            <w:pPr>
              <w:spacing w:after="120"/>
              <w:jc w:val="center"/>
              <w:rPr>
                <w:rFonts w:ascii="Helvetica" w:eastAsia="Calibri" w:hAnsi="Helvetica"/>
                <w:sz w:val="20"/>
              </w:rPr>
            </w:pPr>
            <w:r w:rsidRPr="00C6036C">
              <w:rPr>
                <w:rFonts w:ascii="Helvetica" w:eastAsia="Calibri" w:hAnsi="Helvetica"/>
                <w:sz w:val="20"/>
              </w:rPr>
              <w:t>4</w:t>
            </w:r>
          </w:p>
        </w:tc>
        <w:tc>
          <w:tcPr>
            <w:tcW w:w="1665" w:type="dxa"/>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[1] Yes   [2] No</w:t>
            </w:r>
          </w:p>
        </w:tc>
        <w:tc>
          <w:tcPr>
            <w:tcW w:w="7353" w:type="dxa"/>
            <w:vAlign w:val="center"/>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Strain it through cloth or other material (</w:t>
            </w:r>
            <w:r w:rsidRPr="00C6036C">
              <w:rPr>
                <w:rFonts w:ascii="SutonnyMJ" w:hAnsi="SutonnyMJ" w:cs="Arial"/>
                <w:sz w:val="20"/>
                <w:szCs w:val="20"/>
              </w:rPr>
              <w:t>Kvc‡oev  Ab¨ †Kvb Dcv`vb w`‡q †Q‡K wbB)</w:t>
            </w:r>
          </w:p>
        </w:tc>
      </w:tr>
      <w:tr w:rsidR="00636530" w:rsidRPr="00C6036C" w:rsidTr="00AC23F9">
        <w:tc>
          <w:tcPr>
            <w:tcW w:w="558" w:type="dxa"/>
            <w:vAlign w:val="center"/>
          </w:tcPr>
          <w:p w:rsidR="00636530" w:rsidRPr="00C6036C" w:rsidRDefault="00636530" w:rsidP="00AC23F9">
            <w:pPr>
              <w:spacing w:after="120"/>
              <w:jc w:val="center"/>
              <w:rPr>
                <w:rFonts w:ascii="Helvetica" w:eastAsia="Calibri" w:hAnsi="Helvetica"/>
                <w:sz w:val="20"/>
              </w:rPr>
            </w:pPr>
            <w:r w:rsidRPr="00C6036C">
              <w:rPr>
                <w:rFonts w:ascii="Helvetica" w:eastAsia="Calibri" w:hAnsi="Helvetica"/>
                <w:sz w:val="20"/>
              </w:rPr>
              <w:t>5</w:t>
            </w:r>
          </w:p>
        </w:tc>
        <w:tc>
          <w:tcPr>
            <w:tcW w:w="1665" w:type="dxa"/>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[1] Yes   [2] No</w:t>
            </w:r>
          </w:p>
        </w:tc>
        <w:tc>
          <w:tcPr>
            <w:tcW w:w="7353" w:type="dxa"/>
            <w:vAlign w:val="center"/>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Water filter [ceramic, sand, composite] [</w:t>
            </w:r>
            <w:r w:rsidRPr="00C6036C">
              <w:rPr>
                <w:rFonts w:ascii="SutonnyMJ" w:hAnsi="SutonnyMJ"/>
                <w:sz w:val="20"/>
                <w:szCs w:val="20"/>
              </w:rPr>
              <w:t>cvwbi wdëvi e¨envi K‡i (wmivwgK, evjy BZ¨vw`)]</w:t>
            </w:r>
          </w:p>
        </w:tc>
      </w:tr>
      <w:tr w:rsidR="00636530" w:rsidRPr="00C6036C" w:rsidTr="00AC23F9">
        <w:tc>
          <w:tcPr>
            <w:tcW w:w="558" w:type="dxa"/>
            <w:vAlign w:val="center"/>
          </w:tcPr>
          <w:p w:rsidR="00636530" w:rsidRPr="00C6036C" w:rsidRDefault="00636530" w:rsidP="00AC23F9">
            <w:pPr>
              <w:spacing w:after="120"/>
              <w:jc w:val="center"/>
              <w:rPr>
                <w:rFonts w:ascii="Helvetica" w:eastAsia="Calibri" w:hAnsi="Helvetica"/>
                <w:sz w:val="20"/>
              </w:rPr>
            </w:pPr>
            <w:r w:rsidRPr="00C6036C">
              <w:rPr>
                <w:rFonts w:ascii="Helvetica" w:eastAsia="Calibri" w:hAnsi="Helvetica"/>
                <w:sz w:val="20"/>
              </w:rPr>
              <w:t>6</w:t>
            </w:r>
          </w:p>
        </w:tc>
        <w:tc>
          <w:tcPr>
            <w:tcW w:w="1665" w:type="dxa"/>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[1] Yes   [2] No</w:t>
            </w:r>
          </w:p>
        </w:tc>
        <w:tc>
          <w:tcPr>
            <w:tcW w:w="7353" w:type="dxa"/>
            <w:vAlign w:val="center"/>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Solar disinfection (SODIS) [</w:t>
            </w:r>
            <w:r w:rsidRPr="00C6036C">
              <w:rPr>
                <w:rFonts w:ascii="SutonnyMJ" w:hAnsi="SutonnyMJ" w:cs="Arial"/>
                <w:sz w:val="20"/>
                <w:szCs w:val="20"/>
              </w:rPr>
              <w:t>m~‡h©i Av‡jv‡Z Rxevbygy³KiY]</w:t>
            </w:r>
          </w:p>
        </w:tc>
      </w:tr>
      <w:tr w:rsidR="00636530" w:rsidRPr="00C6036C" w:rsidTr="00AC23F9">
        <w:tc>
          <w:tcPr>
            <w:tcW w:w="558" w:type="dxa"/>
            <w:vAlign w:val="center"/>
          </w:tcPr>
          <w:p w:rsidR="00636530" w:rsidRPr="00C6036C" w:rsidRDefault="00636530" w:rsidP="00AC23F9">
            <w:pPr>
              <w:spacing w:after="120"/>
              <w:jc w:val="center"/>
              <w:rPr>
                <w:rFonts w:ascii="Helvetica" w:eastAsia="Calibri" w:hAnsi="Helvetica"/>
                <w:sz w:val="20"/>
              </w:rPr>
            </w:pPr>
            <w:r w:rsidRPr="00C6036C">
              <w:rPr>
                <w:rFonts w:ascii="Helvetica" w:eastAsia="Calibri" w:hAnsi="Helvetica"/>
                <w:sz w:val="20"/>
              </w:rPr>
              <w:t>7</w:t>
            </w:r>
          </w:p>
        </w:tc>
        <w:tc>
          <w:tcPr>
            <w:tcW w:w="1665" w:type="dxa"/>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[1] Yes   [2] No</w:t>
            </w:r>
          </w:p>
        </w:tc>
        <w:tc>
          <w:tcPr>
            <w:tcW w:w="7353" w:type="dxa"/>
            <w:vAlign w:val="center"/>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Let it stand and settle [</w:t>
            </w:r>
            <w:r w:rsidRPr="00C6036C">
              <w:rPr>
                <w:rFonts w:ascii="SutonnyMJ" w:hAnsi="SutonnyMJ"/>
                <w:sz w:val="20"/>
                <w:szCs w:val="20"/>
              </w:rPr>
              <w:t>w_wZ‡q †bB]</w:t>
            </w:r>
          </w:p>
        </w:tc>
      </w:tr>
      <w:tr w:rsidR="00636530" w:rsidRPr="00C6036C" w:rsidTr="00AC23F9">
        <w:tc>
          <w:tcPr>
            <w:tcW w:w="558" w:type="dxa"/>
            <w:vAlign w:val="center"/>
          </w:tcPr>
          <w:p w:rsidR="00636530" w:rsidRPr="00C6036C" w:rsidRDefault="00636530" w:rsidP="00AC23F9">
            <w:pPr>
              <w:spacing w:after="120"/>
              <w:jc w:val="center"/>
              <w:rPr>
                <w:rFonts w:ascii="Helvetica" w:eastAsia="Calibri" w:hAnsi="Helvetica"/>
                <w:sz w:val="20"/>
              </w:rPr>
            </w:pPr>
            <w:r w:rsidRPr="00C6036C">
              <w:rPr>
                <w:rFonts w:ascii="Helvetica" w:eastAsia="Calibri" w:hAnsi="Helvetica"/>
                <w:sz w:val="20"/>
              </w:rPr>
              <w:t>8</w:t>
            </w:r>
          </w:p>
        </w:tc>
        <w:tc>
          <w:tcPr>
            <w:tcW w:w="1665" w:type="dxa"/>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[1] Yes   [2] No</w:t>
            </w:r>
          </w:p>
        </w:tc>
        <w:tc>
          <w:tcPr>
            <w:tcW w:w="7353" w:type="dxa"/>
            <w:vAlign w:val="center"/>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Biosand filter [</w:t>
            </w:r>
            <w:r w:rsidRPr="00C6036C">
              <w:rPr>
                <w:rFonts w:ascii="SutonnyMJ" w:hAnsi="SutonnyMJ" w:cs="Arial"/>
                <w:sz w:val="20"/>
                <w:szCs w:val="20"/>
              </w:rPr>
              <w:t>ev‡qvm¨vÛwdëvi Gi gva¨‡g weï× K‡i wbB]</w:t>
            </w:r>
          </w:p>
        </w:tc>
      </w:tr>
      <w:tr w:rsidR="00636530" w:rsidRPr="00C6036C" w:rsidTr="00AC23F9">
        <w:tc>
          <w:tcPr>
            <w:tcW w:w="558" w:type="dxa"/>
            <w:vAlign w:val="center"/>
          </w:tcPr>
          <w:p w:rsidR="00636530" w:rsidRPr="00C6036C" w:rsidRDefault="00636530" w:rsidP="00AC23F9">
            <w:pPr>
              <w:spacing w:after="120"/>
              <w:jc w:val="center"/>
              <w:rPr>
                <w:rFonts w:ascii="Helvetica" w:eastAsia="Calibri" w:hAnsi="Helvetica"/>
                <w:sz w:val="20"/>
              </w:rPr>
            </w:pPr>
            <w:r w:rsidRPr="00C6036C">
              <w:rPr>
                <w:rFonts w:ascii="Helvetica" w:eastAsia="Calibri" w:hAnsi="Helvetica"/>
                <w:sz w:val="20"/>
              </w:rPr>
              <w:t>9</w:t>
            </w:r>
          </w:p>
        </w:tc>
        <w:tc>
          <w:tcPr>
            <w:tcW w:w="1665" w:type="dxa"/>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[1] Yes   [2] No</w:t>
            </w:r>
          </w:p>
        </w:tc>
        <w:tc>
          <w:tcPr>
            <w:tcW w:w="7353" w:type="dxa"/>
            <w:vAlign w:val="center"/>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Lifestraw Family Filter (Vestergaard Frandsen distributed) [Kenya only]</w:t>
            </w:r>
            <w:r w:rsidRPr="00C6036C">
              <w:rPr>
                <w:rFonts w:ascii="SutonnyMJ" w:hAnsi="SutonnyMJ" w:cs="Arial"/>
                <w:b/>
                <w:sz w:val="20"/>
                <w:szCs w:val="20"/>
              </w:rPr>
              <w:t>[</w:t>
            </w:r>
            <w:r w:rsidRPr="00C6036C">
              <w:rPr>
                <w:rFonts w:ascii="SutonnyMJ" w:hAnsi="SutonnyMJ" w:cs="Arial"/>
                <w:sz w:val="20"/>
                <w:szCs w:val="20"/>
              </w:rPr>
              <w:t>jvBd÷ªd¨vwgwj wdëvi (ïaygvÎ †Kwbqvi Rb¨ cÖ‡hvR¨)]</w:t>
            </w:r>
          </w:p>
        </w:tc>
      </w:tr>
      <w:tr w:rsidR="00636530" w:rsidRPr="00C6036C" w:rsidTr="00AC23F9">
        <w:tc>
          <w:tcPr>
            <w:tcW w:w="558" w:type="dxa"/>
            <w:vAlign w:val="center"/>
          </w:tcPr>
          <w:p w:rsidR="00636530" w:rsidRPr="00C6036C" w:rsidRDefault="00636530" w:rsidP="00AC23F9">
            <w:pPr>
              <w:spacing w:after="120"/>
              <w:jc w:val="center"/>
              <w:rPr>
                <w:rFonts w:ascii="Helvetica" w:eastAsia="Calibri" w:hAnsi="Helvetica"/>
                <w:sz w:val="20"/>
              </w:rPr>
            </w:pPr>
            <w:r w:rsidRPr="00C6036C">
              <w:rPr>
                <w:rFonts w:ascii="Helvetica" w:eastAsia="Calibri" w:hAnsi="Helvetica"/>
                <w:sz w:val="20"/>
              </w:rPr>
              <w:t>10</w:t>
            </w:r>
          </w:p>
        </w:tc>
        <w:tc>
          <w:tcPr>
            <w:tcW w:w="1665" w:type="dxa"/>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[1] Yes   [2] No</w:t>
            </w:r>
          </w:p>
        </w:tc>
        <w:tc>
          <w:tcPr>
            <w:tcW w:w="7353" w:type="dxa"/>
            <w:vAlign w:val="center"/>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Coagulant (alum) [</w:t>
            </w:r>
            <w:r w:rsidRPr="00C6036C">
              <w:rPr>
                <w:rFonts w:ascii="SutonnyMJ" w:hAnsi="SutonnyMJ"/>
                <w:sz w:val="20"/>
                <w:szCs w:val="20"/>
              </w:rPr>
              <w:t>wdUwKwi †hvM K‡i]</w:t>
            </w:r>
          </w:p>
        </w:tc>
      </w:tr>
      <w:tr w:rsidR="00636530" w:rsidRPr="00C6036C" w:rsidTr="00AC23F9">
        <w:tc>
          <w:tcPr>
            <w:tcW w:w="558" w:type="dxa"/>
            <w:vAlign w:val="center"/>
          </w:tcPr>
          <w:p w:rsidR="00636530" w:rsidRPr="00C6036C" w:rsidRDefault="00636530" w:rsidP="00AC23F9">
            <w:pPr>
              <w:spacing w:after="120"/>
              <w:jc w:val="center"/>
              <w:rPr>
                <w:rFonts w:ascii="Helvetica" w:eastAsia="Calibri" w:hAnsi="Helvetica"/>
                <w:sz w:val="20"/>
              </w:rPr>
            </w:pPr>
            <w:r w:rsidRPr="00C6036C">
              <w:rPr>
                <w:rFonts w:ascii="Helvetica" w:eastAsia="Calibri" w:hAnsi="Helvetica"/>
                <w:sz w:val="20"/>
              </w:rPr>
              <w:t>11</w:t>
            </w:r>
          </w:p>
        </w:tc>
        <w:tc>
          <w:tcPr>
            <w:tcW w:w="1665" w:type="dxa"/>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[1] Yes   [2] No</w:t>
            </w:r>
          </w:p>
        </w:tc>
        <w:tc>
          <w:tcPr>
            <w:tcW w:w="7353" w:type="dxa"/>
            <w:vAlign w:val="center"/>
          </w:tcPr>
          <w:p w:rsidR="00636530" w:rsidRPr="00C6036C" w:rsidRDefault="00636530" w:rsidP="00142FE2">
            <w:pPr>
              <w:spacing w:after="120"/>
              <w:rPr>
                <w:rFonts w:ascii="Helvetica" w:eastAsia="Calibri" w:hAnsi="Helvetica"/>
                <w:sz w:val="20"/>
              </w:rPr>
            </w:pPr>
            <w:r w:rsidRPr="00C6036C">
              <w:rPr>
                <w:rFonts w:ascii="Helvetica" w:eastAsia="Calibri" w:hAnsi="Helvetica"/>
                <w:sz w:val="20"/>
              </w:rPr>
              <w:t xml:space="preserve">PUR (flocculant + disinfectant) </w:t>
            </w:r>
            <w:r w:rsidR="00142FE2" w:rsidRPr="00C6036C">
              <w:rPr>
                <w:rFonts w:ascii="Helvetica" w:eastAsia="Calibri" w:hAnsi="Helvetica"/>
                <w:sz w:val="20"/>
              </w:rPr>
              <w:t>[</w:t>
            </w:r>
            <w:r w:rsidR="00142FE2" w:rsidRPr="00C6036C">
              <w:rPr>
                <w:rFonts w:ascii="SutonnyMJ" w:eastAsia="Calibri" w:hAnsi="SutonnyMJ"/>
                <w:sz w:val="20"/>
                <w:szCs w:val="20"/>
              </w:rPr>
              <w:t xml:space="preserve">cvi] </w:t>
            </w:r>
          </w:p>
        </w:tc>
      </w:tr>
      <w:tr w:rsidR="00636530" w:rsidRPr="00C6036C" w:rsidTr="00AC23F9">
        <w:tc>
          <w:tcPr>
            <w:tcW w:w="558" w:type="dxa"/>
            <w:vAlign w:val="center"/>
          </w:tcPr>
          <w:p w:rsidR="00636530" w:rsidRPr="00C6036C" w:rsidRDefault="00636530" w:rsidP="00AC23F9">
            <w:pPr>
              <w:spacing w:after="120"/>
              <w:jc w:val="center"/>
              <w:rPr>
                <w:rFonts w:ascii="Helvetica" w:eastAsia="Calibri" w:hAnsi="Helvetica"/>
                <w:sz w:val="20"/>
              </w:rPr>
            </w:pPr>
            <w:r w:rsidRPr="00C6036C">
              <w:rPr>
                <w:rFonts w:ascii="Arial" w:eastAsia="Calibri" w:hAnsi="Arial" w:cs="Arial"/>
                <w:sz w:val="20"/>
                <w:szCs w:val="20"/>
              </w:rPr>
              <w:t>12</w:t>
            </w:r>
          </w:p>
        </w:tc>
        <w:tc>
          <w:tcPr>
            <w:tcW w:w="1665" w:type="dxa"/>
          </w:tcPr>
          <w:p w:rsidR="00636530" w:rsidRPr="00C6036C" w:rsidRDefault="00636530" w:rsidP="00AC23F9">
            <w:pPr>
              <w:spacing w:after="120"/>
              <w:rPr>
                <w:rFonts w:ascii="Helvetica" w:eastAsia="Calibri" w:hAnsi="Helvetica"/>
                <w:sz w:val="20"/>
              </w:rPr>
            </w:pPr>
            <w:r w:rsidRPr="00C6036C">
              <w:rPr>
                <w:rFonts w:ascii="Arial" w:eastAsia="Calibri" w:hAnsi="Arial" w:cs="Arial"/>
                <w:sz w:val="20"/>
                <w:szCs w:val="20"/>
              </w:rPr>
              <w:t>[1] Yes   [2] No</w:t>
            </w:r>
          </w:p>
        </w:tc>
        <w:tc>
          <w:tcPr>
            <w:tcW w:w="7353" w:type="dxa"/>
            <w:vAlign w:val="center"/>
          </w:tcPr>
          <w:p w:rsidR="00636530" w:rsidRPr="00C6036C" w:rsidRDefault="00636530" w:rsidP="00AC23F9">
            <w:pPr>
              <w:spacing w:after="120"/>
              <w:rPr>
                <w:rFonts w:ascii="Helvetica" w:eastAsia="Calibri" w:hAnsi="Helvetica"/>
                <w:sz w:val="20"/>
              </w:rPr>
            </w:pPr>
            <w:r w:rsidRPr="00C6036C">
              <w:rPr>
                <w:rFonts w:ascii="Arial" w:eastAsia="Calibri" w:hAnsi="Arial" w:cs="Arial"/>
                <w:sz w:val="20"/>
                <w:szCs w:val="20"/>
              </w:rPr>
              <w:t>Other (specify) [</w:t>
            </w:r>
            <w:r w:rsidRPr="00C6036C">
              <w:rPr>
                <w:rFonts w:ascii="SutonnyMJ" w:eastAsia="Calibri" w:hAnsi="SutonnyMJ"/>
                <w:sz w:val="20"/>
                <w:szCs w:val="20"/>
              </w:rPr>
              <w:t>Ab¨vb¨ (wbw`©ó K‡i wjLyb)]</w:t>
            </w:r>
          </w:p>
        </w:tc>
      </w:tr>
    </w:tbl>
    <w:p w:rsidR="00F12F4E" w:rsidRPr="00C6036C" w:rsidRDefault="00F12F4E" w:rsidP="00636530">
      <w:pPr>
        <w:spacing w:after="0" w:line="240" w:lineRule="auto"/>
        <w:rPr>
          <w:rFonts w:ascii="Vrinda" w:hAnsi="Vrinda"/>
          <w:sz w:val="20"/>
          <w:szCs w:val="20"/>
        </w:rPr>
      </w:pPr>
    </w:p>
    <w:p w:rsidR="00636530" w:rsidRPr="00C6036C" w:rsidRDefault="00636530" w:rsidP="00636530">
      <w:pPr>
        <w:spacing w:after="0" w:line="240" w:lineRule="auto"/>
        <w:rPr>
          <w:rFonts w:ascii="Helvetica" w:hAnsi="Helvetica"/>
          <w:sz w:val="20"/>
        </w:rPr>
      </w:pPr>
      <w:r w:rsidRPr="00C6036C">
        <w:rPr>
          <w:rFonts w:ascii="Helvetica" w:hAnsi="Helvetica"/>
          <w:sz w:val="20"/>
        </w:rPr>
        <w:t>4.1</w:t>
      </w:r>
      <w:r w:rsidR="00380667">
        <w:rPr>
          <w:rFonts w:ascii="Helvetica" w:hAnsi="Helvetica"/>
          <w:sz w:val="20"/>
        </w:rPr>
        <w:t>2</w:t>
      </w:r>
      <w:r w:rsidRPr="00C6036C">
        <w:rPr>
          <w:rFonts w:ascii="Helvetica" w:hAnsi="Helvetica"/>
          <w:sz w:val="20"/>
        </w:rPr>
        <w:t xml:space="preserve"> (if 4.1</w:t>
      </w:r>
      <w:r w:rsidR="00380667">
        <w:rPr>
          <w:rFonts w:ascii="Helvetica" w:hAnsi="Helvetica"/>
          <w:sz w:val="20"/>
        </w:rPr>
        <w:t>0</w:t>
      </w:r>
      <w:r w:rsidRPr="00C6036C">
        <w:rPr>
          <w:rFonts w:ascii="Helvetica" w:hAnsi="Helvetica"/>
          <w:sz w:val="20"/>
        </w:rPr>
        <w:t xml:space="preserve"> is 1)Approximately how long ago did you treat the water?</w:t>
      </w:r>
    </w:p>
    <w:p w:rsidR="00636530" w:rsidRPr="00C6036C" w:rsidRDefault="00664AD5" w:rsidP="00636530">
      <w:pPr>
        <w:spacing w:after="0" w:line="240" w:lineRule="auto"/>
        <w:rPr>
          <w:rFonts w:ascii="Helvetica" w:hAnsi="Helvetica"/>
          <w:sz w:val="20"/>
        </w:rPr>
      </w:pPr>
      <w:r w:rsidRPr="00C6036C">
        <w:rPr>
          <w:rFonts w:ascii="SutonnyMJ" w:eastAsia="Calibri" w:hAnsi="SutonnyMJ"/>
        </w:rPr>
        <w:t xml:space="preserve">(hw` </w:t>
      </w:r>
      <w:r w:rsidRPr="00C6036C">
        <w:rPr>
          <w:rFonts w:ascii="Vrinda" w:hAnsi="Vrinda"/>
        </w:rPr>
        <w:t>4.1</w:t>
      </w:r>
      <w:r w:rsidR="00380667">
        <w:rPr>
          <w:rFonts w:ascii="Vrinda" w:hAnsi="Vrinda"/>
        </w:rPr>
        <w:t>0</w:t>
      </w:r>
      <w:r w:rsidRPr="00C6036C">
        <w:rPr>
          <w:rFonts w:ascii="SutonnyMJ" w:eastAsia="Calibri" w:hAnsi="SutonnyMJ"/>
        </w:rPr>
        <w:t xml:space="preserve">Gi DËi </w:t>
      </w:r>
      <w:r w:rsidRPr="00C6036C">
        <w:rPr>
          <w:rFonts w:ascii="Vrinda" w:hAnsi="Vrinda"/>
        </w:rPr>
        <w:t>1=</w:t>
      </w:r>
      <w:r w:rsidRPr="00C6036C">
        <w:rPr>
          <w:rFonts w:ascii="SutonnyMJ" w:eastAsia="Calibri" w:hAnsi="SutonnyMJ"/>
        </w:rPr>
        <w:t xml:space="preserve">n¨vu nq)  AvbygvwbK KZÿb Av‡M Avcwb GB Lvevi </w:t>
      </w:r>
      <w:r w:rsidRPr="00C6036C">
        <w:rPr>
          <w:rFonts w:ascii="SutonnyMJ" w:hAnsi="SutonnyMJ"/>
        </w:rPr>
        <w:t>cvwb wbivc` K‡i‡Qb</w:t>
      </w:r>
      <w:r w:rsidRPr="00C6036C">
        <w:rPr>
          <w:rFonts w:ascii="SutonnyMJ" w:eastAsia="Calibri" w:hAnsi="SutonnyMJ"/>
        </w:rPr>
        <w:t>?</w:t>
      </w:r>
      <w:r w:rsidR="002D4558" w:rsidRPr="00C6036C">
        <w:rPr>
          <w:rFonts w:ascii="SutonnyMJ" w:hAnsi="SutonnyMJ" w:cs="Arial"/>
          <w:szCs w:val="20"/>
        </w:rPr>
        <w:t>(</w:t>
      </w:r>
      <w:r w:rsidR="002D4558" w:rsidRPr="00C6036C">
        <w:rPr>
          <w:rFonts w:ascii="Helvetica" w:hAnsi="Helvetica"/>
          <w:sz w:val="20"/>
        </w:rPr>
        <w:t>99</w:t>
      </w:r>
      <w:r w:rsidR="002D4558" w:rsidRPr="00C6036C">
        <w:rPr>
          <w:rFonts w:ascii="SutonnyMJ" w:hAnsi="SutonnyMJ" w:cs="Arial"/>
          <w:szCs w:val="20"/>
        </w:rPr>
        <w:t>=Rvwb bv)</w:t>
      </w:r>
    </w:p>
    <w:p w:rsidR="001D0DBE" w:rsidRPr="00C6036C" w:rsidRDefault="001D0DBE" w:rsidP="00E03483">
      <w:pPr>
        <w:spacing w:after="0" w:line="240" w:lineRule="auto"/>
        <w:rPr>
          <w:rFonts w:ascii="Arial" w:hAnsi="Arial" w:cs="Arial"/>
          <w:sz w:val="8"/>
          <w:szCs w:val="8"/>
        </w:rPr>
      </w:pPr>
    </w:p>
    <w:p w:rsidR="00E03483" w:rsidRPr="00C6036C" w:rsidRDefault="00E03483" w:rsidP="00E03483">
      <w:pPr>
        <w:spacing w:after="0" w:line="240" w:lineRule="auto"/>
        <w:rPr>
          <w:rFonts w:ascii="Arial" w:hAnsi="Arial" w:cs="Arial"/>
          <w:sz w:val="20"/>
          <w:szCs w:val="20"/>
        </w:rPr>
      </w:pPr>
      <w:r w:rsidRPr="00C6036C">
        <w:rPr>
          <w:rFonts w:ascii="Arial" w:hAnsi="Arial" w:cs="Arial"/>
          <w:sz w:val="20"/>
          <w:szCs w:val="20"/>
        </w:rPr>
        <w:sym w:font="Wingdings" w:char="F0A8"/>
      </w:r>
      <w:r w:rsidRPr="00C6036C">
        <w:rPr>
          <w:rFonts w:ascii="Arial" w:hAnsi="Arial" w:cs="Arial"/>
          <w:sz w:val="20"/>
          <w:szCs w:val="20"/>
        </w:rPr>
        <w:sym w:font="Wingdings" w:char="F0A8"/>
      </w:r>
      <w:r w:rsidRPr="00C6036C">
        <w:rPr>
          <w:rFonts w:ascii="Arial" w:hAnsi="Arial" w:cs="Arial"/>
          <w:sz w:val="20"/>
          <w:szCs w:val="20"/>
        </w:rPr>
        <w:t>Minutes</w:t>
      </w:r>
      <w:r w:rsidR="008655AC" w:rsidRPr="00C6036C">
        <w:rPr>
          <w:rFonts w:ascii="SutonnyMJ" w:hAnsi="SutonnyMJ" w:cs="Arial"/>
          <w:szCs w:val="20"/>
        </w:rPr>
        <w:t>(wgwbU)</w:t>
      </w:r>
    </w:p>
    <w:p w:rsidR="00E03483" w:rsidRPr="00C6036C" w:rsidRDefault="00E03483" w:rsidP="00E03483">
      <w:pPr>
        <w:spacing w:after="0" w:line="240" w:lineRule="auto"/>
        <w:rPr>
          <w:rFonts w:ascii="Arial" w:hAnsi="Arial" w:cs="Arial"/>
          <w:sz w:val="20"/>
          <w:szCs w:val="20"/>
        </w:rPr>
      </w:pPr>
      <w:r w:rsidRPr="00C6036C">
        <w:rPr>
          <w:rFonts w:ascii="Arial" w:hAnsi="Arial" w:cs="Arial"/>
          <w:sz w:val="20"/>
          <w:szCs w:val="20"/>
        </w:rPr>
        <w:sym w:font="Wingdings" w:char="F0A8"/>
      </w:r>
      <w:r w:rsidRPr="00C6036C">
        <w:rPr>
          <w:rFonts w:ascii="Arial" w:hAnsi="Arial" w:cs="Arial"/>
          <w:sz w:val="20"/>
          <w:szCs w:val="20"/>
        </w:rPr>
        <w:sym w:font="Wingdings" w:char="F0A8"/>
      </w:r>
      <w:r w:rsidRPr="00C6036C">
        <w:rPr>
          <w:rFonts w:ascii="Arial" w:hAnsi="Arial" w:cs="Arial"/>
          <w:sz w:val="20"/>
          <w:szCs w:val="20"/>
        </w:rPr>
        <w:t xml:space="preserve"> Hours </w:t>
      </w:r>
      <w:r w:rsidRPr="00C6036C">
        <w:rPr>
          <w:rFonts w:ascii="SutonnyMJ" w:hAnsi="SutonnyMJ" w:cs="Arial"/>
          <w:szCs w:val="20"/>
        </w:rPr>
        <w:t xml:space="preserve">(N›Uv) </w:t>
      </w:r>
    </w:p>
    <w:p w:rsidR="00E03483" w:rsidRPr="00C6036C" w:rsidRDefault="00E03483" w:rsidP="00E03483">
      <w:pPr>
        <w:spacing w:after="0" w:line="240" w:lineRule="auto"/>
        <w:rPr>
          <w:rFonts w:ascii="SutonnyMJ" w:hAnsi="SutonnyMJ" w:cs="Arial"/>
          <w:szCs w:val="20"/>
        </w:rPr>
      </w:pPr>
      <w:r w:rsidRPr="00C6036C">
        <w:rPr>
          <w:rFonts w:ascii="Arial" w:hAnsi="Arial" w:cs="Arial"/>
          <w:sz w:val="20"/>
          <w:szCs w:val="20"/>
        </w:rPr>
        <w:sym w:font="Wingdings" w:char="F0A8"/>
      </w:r>
      <w:r w:rsidRPr="00C6036C">
        <w:rPr>
          <w:rFonts w:ascii="Arial" w:hAnsi="Arial" w:cs="Arial"/>
          <w:sz w:val="20"/>
          <w:szCs w:val="20"/>
        </w:rPr>
        <w:sym w:font="Wingdings" w:char="F0A8"/>
      </w:r>
      <w:r w:rsidRPr="00C6036C">
        <w:rPr>
          <w:rFonts w:ascii="Arial" w:hAnsi="Arial" w:cs="Arial"/>
          <w:sz w:val="20"/>
          <w:szCs w:val="20"/>
        </w:rPr>
        <w:t xml:space="preserve"> Days </w:t>
      </w:r>
      <w:r w:rsidRPr="00C6036C">
        <w:rPr>
          <w:rFonts w:ascii="SutonnyMJ" w:hAnsi="SutonnyMJ" w:cs="Arial"/>
          <w:szCs w:val="20"/>
        </w:rPr>
        <w:t>(w`b)</w:t>
      </w:r>
    </w:p>
    <w:p w:rsidR="00636530" w:rsidRPr="00C6036C" w:rsidRDefault="00636530" w:rsidP="00E03483">
      <w:pPr>
        <w:spacing w:after="0" w:line="240" w:lineRule="auto"/>
        <w:rPr>
          <w:rFonts w:ascii="Vrinda" w:hAnsi="Vrinda"/>
          <w:sz w:val="20"/>
          <w:szCs w:val="20"/>
        </w:rPr>
      </w:pPr>
    </w:p>
    <w:p w:rsidR="00E03483" w:rsidRPr="00C6036C" w:rsidRDefault="00E03483" w:rsidP="00636530">
      <w:pPr>
        <w:spacing w:after="0" w:line="240" w:lineRule="auto"/>
        <w:rPr>
          <w:rFonts w:ascii="Vrinda" w:hAnsi="Vrinda"/>
          <w:sz w:val="20"/>
          <w:szCs w:val="20"/>
        </w:rPr>
      </w:pPr>
      <w:r w:rsidRPr="00C6036C">
        <w:rPr>
          <w:rFonts w:ascii="Helvetica" w:hAnsi="Helvetica"/>
          <w:sz w:val="20"/>
        </w:rPr>
        <w:t>PROMPT: Please collect a drinking water sampl</w:t>
      </w:r>
      <w:r w:rsidR="001D0DBE" w:rsidRPr="00C6036C">
        <w:rPr>
          <w:rFonts w:ascii="Helvetica" w:hAnsi="Helvetica"/>
          <w:sz w:val="20"/>
        </w:rPr>
        <w:t>e by pouring the water from glass provided by</w:t>
      </w:r>
      <w:r w:rsidRPr="00C6036C">
        <w:rPr>
          <w:rFonts w:ascii="Helvetica" w:hAnsi="Helvetica"/>
          <w:sz w:val="20"/>
        </w:rPr>
        <w:t xml:space="preserve"> participant.</w:t>
      </w:r>
    </w:p>
    <w:p w:rsidR="00E03483" w:rsidRPr="00C6036C" w:rsidRDefault="00E03483" w:rsidP="00636530">
      <w:pPr>
        <w:spacing w:after="0" w:line="240" w:lineRule="auto"/>
        <w:rPr>
          <w:rFonts w:ascii="Vrinda" w:hAnsi="Vrinda"/>
          <w:sz w:val="20"/>
          <w:szCs w:val="20"/>
        </w:rPr>
      </w:pPr>
      <w:r w:rsidRPr="00C6036C">
        <w:rPr>
          <w:rFonts w:ascii="SutonnyMJ" w:eastAsia="Calibri" w:hAnsi="SutonnyMJ"/>
        </w:rPr>
        <w:t xml:space="preserve">`qv K‡i DËi`vZvi †`Iqv </w:t>
      </w:r>
      <w:r w:rsidR="00494E74" w:rsidRPr="00C6036C">
        <w:rPr>
          <w:rFonts w:ascii="SutonnyMJ" w:eastAsia="Calibri" w:hAnsi="SutonnyMJ"/>
        </w:rPr>
        <w:t xml:space="preserve">LvIqvi </w:t>
      </w:r>
      <w:r w:rsidRPr="00C6036C">
        <w:rPr>
          <w:rFonts w:ascii="SutonnyMJ" w:eastAsia="Calibri" w:hAnsi="SutonnyMJ"/>
        </w:rPr>
        <w:t xml:space="preserve">cvwb cixÿvi Rb¨ bgybv wnmv‡e ûBj c¨vK e¨v‡M msMÖn Kiæb|  </w:t>
      </w:r>
    </w:p>
    <w:p w:rsidR="00E03483" w:rsidRPr="00C6036C" w:rsidRDefault="00E03483" w:rsidP="00636530">
      <w:pPr>
        <w:spacing w:after="0" w:line="240" w:lineRule="auto"/>
        <w:rPr>
          <w:rFonts w:ascii="Vrinda" w:hAnsi="Vrinda"/>
          <w:sz w:val="20"/>
          <w:szCs w:val="20"/>
        </w:rPr>
      </w:pPr>
    </w:p>
    <w:p w:rsidR="00636530" w:rsidRPr="00C6036C" w:rsidRDefault="00636530" w:rsidP="00636530">
      <w:pPr>
        <w:spacing w:after="0" w:line="240" w:lineRule="auto"/>
        <w:rPr>
          <w:rFonts w:ascii="Helvetica" w:hAnsi="Helvetica"/>
          <w:sz w:val="20"/>
        </w:rPr>
      </w:pPr>
      <w:r w:rsidRPr="00C6036C">
        <w:rPr>
          <w:rFonts w:ascii="Helvetica" w:hAnsi="Helvetica"/>
          <w:sz w:val="20"/>
        </w:rPr>
        <w:t xml:space="preserve">PROMPT: </w:t>
      </w:r>
      <w:r w:rsidR="008721F0" w:rsidRPr="00C6036C">
        <w:rPr>
          <w:rFonts w:ascii="Helvetica" w:hAnsi="Helvetica"/>
          <w:sz w:val="20"/>
        </w:rPr>
        <w:t>(if 4.1</w:t>
      </w:r>
      <w:r w:rsidR="00380667">
        <w:rPr>
          <w:rFonts w:ascii="Helvetica" w:hAnsi="Helvetica"/>
          <w:sz w:val="20"/>
        </w:rPr>
        <w:t>1</w:t>
      </w:r>
      <w:r w:rsidR="008721F0" w:rsidRPr="00C6036C">
        <w:rPr>
          <w:rFonts w:ascii="Helvetica" w:hAnsi="Helvetica"/>
          <w:sz w:val="20"/>
        </w:rPr>
        <w:t xml:space="preserve"> is 1=Y or </w:t>
      </w:r>
      <w:r w:rsidR="00664AD5" w:rsidRPr="00C6036C">
        <w:rPr>
          <w:rFonts w:ascii="Helvetica" w:hAnsi="Helvetica"/>
          <w:sz w:val="20"/>
        </w:rPr>
        <w:t>2</w:t>
      </w:r>
      <w:r w:rsidR="008721F0" w:rsidRPr="00C6036C">
        <w:rPr>
          <w:rFonts w:ascii="Helvetica" w:hAnsi="Helvetica"/>
          <w:sz w:val="20"/>
        </w:rPr>
        <w:t>=Y</w:t>
      </w:r>
      <w:r w:rsidR="00664AD5" w:rsidRPr="00C6036C">
        <w:rPr>
          <w:rFonts w:ascii="Helvetica" w:hAnsi="Helvetica"/>
          <w:sz w:val="20"/>
        </w:rPr>
        <w:t xml:space="preserve"> or 11=Y</w:t>
      </w:r>
      <w:r w:rsidR="008721F0" w:rsidRPr="00C6036C">
        <w:rPr>
          <w:rFonts w:ascii="Helvetica" w:hAnsi="Helvetica"/>
          <w:sz w:val="20"/>
        </w:rPr>
        <w:t>)</w:t>
      </w:r>
      <w:r w:rsidR="005A6040">
        <w:rPr>
          <w:rFonts w:ascii="Helvetica" w:hAnsi="Helvetica"/>
          <w:sz w:val="20"/>
        </w:rPr>
        <w:t xml:space="preserve"> </w:t>
      </w:r>
      <w:r w:rsidR="00E03483" w:rsidRPr="00C6036C">
        <w:rPr>
          <w:rFonts w:ascii="Helvetica" w:hAnsi="Helvetica"/>
          <w:sz w:val="20"/>
        </w:rPr>
        <w:t>Please use special bag.</w:t>
      </w:r>
    </w:p>
    <w:p w:rsidR="00636530" w:rsidRPr="00C6036C" w:rsidRDefault="00664AD5" w:rsidP="00636530">
      <w:pPr>
        <w:pStyle w:val="ColorfulList-Accent11"/>
        <w:ind w:left="0"/>
        <w:rPr>
          <w:rFonts w:ascii="Vrinda" w:hAnsi="Vrinda"/>
          <w:sz w:val="20"/>
          <w:szCs w:val="20"/>
        </w:rPr>
      </w:pPr>
      <w:r w:rsidRPr="00C6036C">
        <w:rPr>
          <w:rFonts w:ascii="SutonnyMJ" w:eastAsia="Calibri" w:hAnsi="SutonnyMJ"/>
          <w:sz w:val="22"/>
          <w:szCs w:val="22"/>
        </w:rPr>
        <w:t xml:space="preserve">(hw` </w:t>
      </w:r>
      <w:r w:rsidRPr="00C6036C">
        <w:rPr>
          <w:rFonts w:ascii="Vrinda" w:hAnsi="Vrinda"/>
          <w:sz w:val="22"/>
          <w:szCs w:val="22"/>
        </w:rPr>
        <w:t>4.1</w:t>
      </w:r>
      <w:r w:rsidR="00380667">
        <w:rPr>
          <w:rFonts w:ascii="Vrinda" w:hAnsi="Vrinda"/>
          <w:sz w:val="22"/>
          <w:szCs w:val="22"/>
        </w:rPr>
        <w:t>1</w:t>
      </w:r>
      <w:r w:rsidRPr="00C6036C">
        <w:rPr>
          <w:rFonts w:ascii="SutonnyMJ" w:eastAsia="Calibri" w:hAnsi="SutonnyMJ"/>
          <w:sz w:val="22"/>
          <w:szCs w:val="22"/>
        </w:rPr>
        <w:t xml:space="preserve">Gi DËi </w:t>
      </w:r>
      <w:r w:rsidRPr="00C6036C">
        <w:rPr>
          <w:rFonts w:ascii="Vrinda" w:hAnsi="Vrinda"/>
          <w:sz w:val="22"/>
          <w:szCs w:val="22"/>
        </w:rPr>
        <w:t>1=</w:t>
      </w:r>
      <w:r w:rsidRPr="00C6036C">
        <w:rPr>
          <w:rFonts w:ascii="SutonnyMJ" w:eastAsia="Calibri" w:hAnsi="SutonnyMJ"/>
          <w:sz w:val="22"/>
          <w:szCs w:val="22"/>
        </w:rPr>
        <w:t xml:space="preserve">n¨vu A_ev </w:t>
      </w:r>
      <w:r w:rsidRPr="00C6036C">
        <w:rPr>
          <w:rFonts w:ascii="Vrinda" w:hAnsi="Vrinda"/>
          <w:sz w:val="22"/>
          <w:szCs w:val="22"/>
        </w:rPr>
        <w:t>2=</w:t>
      </w:r>
      <w:r w:rsidRPr="00C6036C">
        <w:rPr>
          <w:rFonts w:ascii="SutonnyMJ" w:eastAsia="Calibri" w:hAnsi="SutonnyMJ"/>
          <w:sz w:val="22"/>
          <w:szCs w:val="22"/>
        </w:rPr>
        <w:t xml:space="preserve">n¨vu A_ev </w:t>
      </w:r>
      <w:r w:rsidRPr="00C6036C">
        <w:rPr>
          <w:rFonts w:ascii="Vrinda" w:hAnsi="Vrinda"/>
          <w:sz w:val="22"/>
          <w:szCs w:val="22"/>
        </w:rPr>
        <w:t>11=</w:t>
      </w:r>
      <w:r w:rsidRPr="00C6036C">
        <w:rPr>
          <w:rFonts w:ascii="SutonnyMJ" w:eastAsia="Calibri" w:hAnsi="SutonnyMJ"/>
          <w:sz w:val="22"/>
          <w:szCs w:val="22"/>
        </w:rPr>
        <w:t xml:space="preserve"> n¨vu nq) </w:t>
      </w:r>
      <w:r w:rsidR="004D4260" w:rsidRPr="00C6036C">
        <w:rPr>
          <w:rFonts w:ascii="SutonnyMJ" w:eastAsia="Calibri" w:hAnsi="SutonnyMJ"/>
          <w:sz w:val="22"/>
          <w:szCs w:val="22"/>
        </w:rPr>
        <w:t xml:space="preserve">`qv </w:t>
      </w:r>
      <w:r w:rsidR="008655AC" w:rsidRPr="00C6036C">
        <w:rPr>
          <w:rFonts w:ascii="SutonnyMJ" w:eastAsia="Calibri" w:hAnsi="SutonnyMJ"/>
          <w:sz w:val="22"/>
          <w:szCs w:val="22"/>
        </w:rPr>
        <w:t>K‡i we‡</w:t>
      </w:r>
      <w:r w:rsidR="008655AC" w:rsidRPr="00C6036C">
        <w:rPr>
          <w:rFonts w:ascii="SutonnyMJ" w:hAnsi="SutonnyMJ" w:cs="Arial"/>
          <w:sz w:val="22"/>
          <w:szCs w:val="22"/>
        </w:rPr>
        <w:t>k</w:t>
      </w:r>
      <w:r w:rsidR="008655AC" w:rsidRPr="00C6036C">
        <w:rPr>
          <w:rFonts w:ascii="SutonnyMJ" w:eastAsia="Calibri" w:hAnsi="SutonnyMJ"/>
          <w:sz w:val="22"/>
          <w:szCs w:val="22"/>
        </w:rPr>
        <w:t>l</w:t>
      </w:r>
      <w:r w:rsidR="00E00F45">
        <w:rPr>
          <w:rFonts w:ascii="SutonnyMJ" w:eastAsia="Calibri" w:hAnsi="SutonnyMJ"/>
          <w:sz w:val="22"/>
          <w:szCs w:val="22"/>
        </w:rPr>
        <w:t xml:space="preserve"> </w:t>
      </w:r>
      <w:r w:rsidR="004D4260" w:rsidRPr="00C6036C">
        <w:rPr>
          <w:rFonts w:ascii="SutonnyMJ" w:eastAsia="Calibri" w:hAnsi="SutonnyMJ"/>
          <w:sz w:val="22"/>
          <w:szCs w:val="22"/>
        </w:rPr>
        <w:t xml:space="preserve">ûBjc¨vK e¨v‡M </w:t>
      </w:r>
      <w:ins w:id="36" w:author="srahman" w:date="2015-04-15T12:29:00Z">
        <w:r w:rsidR="00230AC6" w:rsidRPr="00C6036C">
          <w:rPr>
            <w:rFonts w:ascii="SutonnyMJ" w:eastAsia="Calibri" w:hAnsi="SutonnyMJ"/>
          </w:rPr>
          <w:t>bgybv</w:t>
        </w:r>
        <w:r w:rsidR="00230AC6" w:rsidRPr="00C6036C">
          <w:rPr>
            <w:rFonts w:ascii="SutonnyMJ" w:eastAsia="Calibri" w:hAnsi="SutonnyMJ"/>
            <w:sz w:val="22"/>
            <w:szCs w:val="22"/>
          </w:rPr>
          <w:t xml:space="preserve"> </w:t>
        </w:r>
      </w:ins>
      <w:r w:rsidR="004D4260" w:rsidRPr="00C6036C">
        <w:rPr>
          <w:rFonts w:ascii="SutonnyMJ" w:eastAsia="Calibri" w:hAnsi="SutonnyMJ"/>
          <w:sz w:val="22"/>
          <w:szCs w:val="22"/>
        </w:rPr>
        <w:t>msMÖn Kiæb</w:t>
      </w:r>
    </w:p>
    <w:p w:rsidR="00D31079" w:rsidRDefault="00D31079" w:rsidP="00D31079">
      <w:pPr>
        <w:spacing w:after="0" w:line="240" w:lineRule="auto"/>
        <w:rPr>
          <w:rFonts w:ascii="Helvetica" w:hAnsi="Helvetica"/>
          <w:sz w:val="20"/>
          <w:highlight w:val="yellow"/>
        </w:rPr>
      </w:pPr>
    </w:p>
    <w:p w:rsidR="00D31079" w:rsidRPr="00D31079" w:rsidRDefault="00D31079" w:rsidP="00D31079">
      <w:pPr>
        <w:spacing w:after="0" w:line="240" w:lineRule="auto"/>
        <w:rPr>
          <w:rFonts w:ascii="Helvetica" w:hAnsi="Helvetica"/>
          <w:sz w:val="20"/>
        </w:rPr>
      </w:pPr>
      <w:r w:rsidRPr="00D31079">
        <w:rPr>
          <w:rFonts w:ascii="Helvetica" w:hAnsi="Helvetica"/>
          <w:sz w:val="20"/>
        </w:rPr>
        <w:t>4.13 Please enter the 5-digit unique numerical ID into the tablet.</w:t>
      </w:r>
    </w:p>
    <w:p w:rsidR="00D31079" w:rsidRPr="00D31079" w:rsidRDefault="00D31079" w:rsidP="00D31079">
      <w:pPr>
        <w:spacing w:after="0" w:line="240" w:lineRule="auto"/>
        <w:rPr>
          <w:rFonts w:ascii="Helvetica" w:hAnsi="Helvetica"/>
          <w:sz w:val="20"/>
        </w:rPr>
      </w:pPr>
      <w:r w:rsidRPr="00D31079">
        <w:rPr>
          <w:rFonts w:ascii="SutonnyMJ" w:hAnsi="SutonnyMJ" w:cs="SutonnyMJ"/>
        </w:rPr>
        <w:t>[‡h e¨v‡M bgybv msMÖn Kiv n‡q‡Q AbyMÖnc~e©K Zvi Mv‡q ‡jLv</w:t>
      </w:r>
      <w:r w:rsidRPr="00D31079">
        <w:rPr>
          <w:rFonts w:ascii="Vrinda" w:hAnsi="Vrinda"/>
          <w:sz w:val="24"/>
          <w:szCs w:val="20"/>
        </w:rPr>
        <w:t xml:space="preserve"> 5</w:t>
      </w:r>
      <w:r w:rsidR="00E00F45">
        <w:rPr>
          <w:rFonts w:ascii="Vrinda" w:hAnsi="Vrinda"/>
          <w:sz w:val="24"/>
          <w:szCs w:val="20"/>
        </w:rPr>
        <w:t xml:space="preserve"> </w:t>
      </w:r>
      <w:r w:rsidRPr="00D31079">
        <w:rPr>
          <w:rFonts w:ascii="SutonnyMJ" w:hAnsi="SutonnyMJ" w:cs="SutonnyMJ"/>
        </w:rPr>
        <w:t>msL¨vi BDwbK AvBwW b¤^iwU U¨ve‡j‡U wjLyb]</w:t>
      </w:r>
    </w:p>
    <w:p w:rsidR="009C4255" w:rsidRPr="00D31079" w:rsidRDefault="009C4255" w:rsidP="004D4260">
      <w:pPr>
        <w:spacing w:after="0" w:line="240" w:lineRule="auto"/>
        <w:rPr>
          <w:rFonts w:ascii="Helvetica" w:hAnsi="Helvetica"/>
          <w:sz w:val="20"/>
        </w:rPr>
      </w:pPr>
    </w:p>
    <w:p w:rsidR="009C4255" w:rsidRPr="00D31079" w:rsidRDefault="009C4255" w:rsidP="009C4255">
      <w:pPr>
        <w:spacing w:after="0" w:line="240" w:lineRule="auto"/>
        <w:rPr>
          <w:rFonts w:ascii="Helvetica" w:hAnsi="Helvetica"/>
          <w:sz w:val="20"/>
        </w:rPr>
      </w:pPr>
      <w:r w:rsidRPr="00D31079">
        <w:rPr>
          <w:rFonts w:ascii="Helvetica" w:hAnsi="Helvetica"/>
          <w:sz w:val="20"/>
        </w:rPr>
        <w:t>PROMPT: Please label the whirlpak with the following label: W.[PID].[DAY].[MONTH]</w:t>
      </w:r>
    </w:p>
    <w:p w:rsidR="009C4255" w:rsidRPr="00D31079" w:rsidRDefault="009C4255" w:rsidP="009C4255">
      <w:pPr>
        <w:spacing w:after="0" w:line="240" w:lineRule="auto"/>
        <w:rPr>
          <w:rFonts w:ascii="Vrinda" w:hAnsi="Vrinda"/>
        </w:rPr>
      </w:pPr>
      <w:r w:rsidRPr="00D31079">
        <w:rPr>
          <w:rFonts w:ascii="SutonnyMJ" w:eastAsia="Calibri" w:hAnsi="SutonnyMJ"/>
        </w:rPr>
        <w:t xml:space="preserve">`qv K‡i ûBjc¨vK e¨v‡M GB µgvbymv‡i †j‡ej emvbt </w:t>
      </w:r>
      <w:r w:rsidRPr="00D31079">
        <w:rPr>
          <w:rFonts w:ascii="Vrinda" w:hAnsi="Vrinda"/>
        </w:rPr>
        <w:t>W</w:t>
      </w:r>
      <w:r w:rsidRPr="00D31079">
        <w:rPr>
          <w:rFonts w:ascii="SutonnyMJ" w:eastAsia="Calibri" w:hAnsi="SutonnyMJ"/>
        </w:rPr>
        <w:t xml:space="preserve">. [Lvbv AvBwW b¤^i]. [w`b]. [gvm] </w:t>
      </w:r>
    </w:p>
    <w:p w:rsidR="00636530" w:rsidRPr="009C0D41" w:rsidRDefault="00636530" w:rsidP="00636530">
      <w:pPr>
        <w:spacing w:after="0" w:line="240" w:lineRule="auto"/>
        <w:rPr>
          <w:rFonts w:ascii="Vrinda" w:hAnsi="Vrinda"/>
          <w:sz w:val="16"/>
          <w:szCs w:val="16"/>
          <w:lang w:bidi="bn-BD"/>
        </w:rPr>
      </w:pPr>
    </w:p>
    <w:p w:rsidR="00636530" w:rsidRPr="00C6036C" w:rsidRDefault="00636530" w:rsidP="00636530">
      <w:pPr>
        <w:spacing w:after="0" w:line="240" w:lineRule="auto"/>
        <w:rPr>
          <w:rFonts w:ascii="Vrinda" w:hAnsi="Vrinda"/>
          <w:sz w:val="20"/>
          <w:szCs w:val="20"/>
        </w:rPr>
      </w:pPr>
      <w:r w:rsidRPr="00C6036C">
        <w:rPr>
          <w:rFonts w:ascii="Helvetica" w:hAnsi="Helvetica"/>
          <w:sz w:val="20"/>
        </w:rPr>
        <w:t>4.</w:t>
      </w:r>
      <w:r w:rsidR="00380667">
        <w:rPr>
          <w:rFonts w:ascii="Helvetica" w:hAnsi="Helvetica"/>
          <w:sz w:val="20"/>
        </w:rPr>
        <w:t>14</w:t>
      </w:r>
      <w:r w:rsidRPr="00C6036C">
        <w:rPr>
          <w:rFonts w:ascii="Helvetica" w:hAnsi="Helvetica"/>
          <w:sz w:val="20"/>
        </w:rPr>
        <w:t xml:space="preserve"> Has a drinking water sample been collected for microbiological testing?</w:t>
      </w:r>
    </w:p>
    <w:p w:rsidR="00636530" w:rsidRPr="00C6036C" w:rsidRDefault="00664AD5" w:rsidP="00636530">
      <w:pPr>
        <w:spacing w:after="0" w:line="240" w:lineRule="auto"/>
        <w:rPr>
          <w:rFonts w:ascii="Vrinda" w:hAnsi="Vrinda"/>
        </w:rPr>
      </w:pPr>
      <w:r w:rsidRPr="00C6036C">
        <w:rPr>
          <w:rFonts w:ascii="SutonnyMJ" w:eastAsia="Calibri" w:hAnsi="SutonnyMJ"/>
        </w:rPr>
        <w:t>cixÿv Kivi Rb¨ bgybv wnmv‡e Lvevi cvwb msMÖn Kiv n‡q‡Q wK?</w:t>
      </w:r>
    </w:p>
    <w:p w:rsidR="004C6C9C" w:rsidRPr="00C6036C" w:rsidRDefault="004C6C9C" w:rsidP="004C6C9C">
      <w:pPr>
        <w:pStyle w:val="ColorfulList-Accent11"/>
        <w:ind w:left="0"/>
        <w:rPr>
          <w:rFonts w:ascii="Vrinda" w:hAnsi="Vrinda"/>
          <w:sz w:val="20"/>
          <w:szCs w:val="20"/>
        </w:rPr>
      </w:pPr>
      <w:r w:rsidRPr="00C6036C">
        <w:rPr>
          <w:rFonts w:ascii="Helvetica" w:eastAsia="Cambria" w:hAnsi="Helvetica" w:cs="Times New Roman"/>
          <w:sz w:val="20"/>
          <w:szCs w:val="22"/>
        </w:rPr>
        <w:t>1 = Yes</w:t>
      </w:r>
      <w:r w:rsidRPr="00C6036C">
        <w:rPr>
          <w:rFonts w:ascii="SutonnyMJ" w:eastAsia="Calibri" w:hAnsi="SutonnyMJ"/>
          <w:sz w:val="20"/>
          <w:szCs w:val="20"/>
        </w:rPr>
        <w:t>(n¨vu)</w:t>
      </w:r>
    </w:p>
    <w:p w:rsidR="004C6C9C" w:rsidRPr="00C6036C" w:rsidRDefault="004C6C9C" w:rsidP="004C6C9C">
      <w:pPr>
        <w:pStyle w:val="ColorfulList-Accent11"/>
        <w:ind w:left="0"/>
        <w:rPr>
          <w:rFonts w:ascii="Vrinda" w:hAnsi="Vrinda"/>
          <w:sz w:val="20"/>
          <w:szCs w:val="20"/>
        </w:rPr>
      </w:pPr>
      <w:r w:rsidRPr="00C6036C">
        <w:rPr>
          <w:rFonts w:ascii="Helvetica" w:eastAsia="Cambria" w:hAnsi="Helvetica" w:cs="Times New Roman"/>
          <w:sz w:val="20"/>
          <w:szCs w:val="22"/>
        </w:rPr>
        <w:t>2 = No</w:t>
      </w:r>
      <w:r w:rsidRPr="00C6036C">
        <w:rPr>
          <w:rFonts w:ascii="SutonnyMJ" w:eastAsia="Calibri" w:hAnsi="SutonnyMJ"/>
          <w:sz w:val="20"/>
          <w:szCs w:val="20"/>
        </w:rPr>
        <w:t>(bv)</w:t>
      </w:r>
    </w:p>
    <w:p w:rsidR="009C4255" w:rsidRDefault="009C4255" w:rsidP="00636530">
      <w:pPr>
        <w:spacing w:after="0" w:line="240" w:lineRule="auto"/>
        <w:rPr>
          <w:rFonts w:ascii="Helvetica" w:hAnsi="Helvetica"/>
          <w:sz w:val="20"/>
        </w:rPr>
      </w:pPr>
    </w:p>
    <w:p w:rsidR="00636530" w:rsidRPr="00C6036C" w:rsidRDefault="00636530" w:rsidP="00636530">
      <w:pPr>
        <w:spacing w:after="0" w:line="240" w:lineRule="auto"/>
        <w:rPr>
          <w:rFonts w:ascii="Helvetica" w:hAnsi="Helvetica"/>
          <w:sz w:val="20"/>
        </w:rPr>
      </w:pPr>
      <w:r w:rsidRPr="00C6036C">
        <w:rPr>
          <w:rFonts w:ascii="Helvetica" w:hAnsi="Helvetica"/>
          <w:sz w:val="20"/>
        </w:rPr>
        <w:t>4.</w:t>
      </w:r>
      <w:r w:rsidR="00380667">
        <w:rPr>
          <w:rFonts w:ascii="Helvetica" w:hAnsi="Helvetica"/>
          <w:sz w:val="20"/>
        </w:rPr>
        <w:t>15</w:t>
      </w:r>
      <w:r w:rsidRPr="00C6036C">
        <w:rPr>
          <w:rFonts w:ascii="Helvetica" w:hAnsi="Helvetica"/>
          <w:sz w:val="20"/>
        </w:rPr>
        <w:t xml:space="preserve"> (if 4.</w:t>
      </w:r>
      <w:r w:rsidR="00380667">
        <w:rPr>
          <w:rFonts w:ascii="Helvetica" w:hAnsi="Helvetica"/>
          <w:sz w:val="20"/>
        </w:rPr>
        <w:t>14</w:t>
      </w:r>
      <w:r w:rsidRPr="00C6036C">
        <w:rPr>
          <w:rFonts w:ascii="Helvetica" w:hAnsi="Helvetica"/>
          <w:sz w:val="20"/>
        </w:rPr>
        <w:t xml:space="preserve"> is 1) Record time that sample was collected (24H format, HH:MM)</w:t>
      </w:r>
    </w:p>
    <w:p w:rsidR="00636530" w:rsidRPr="00C6036C" w:rsidRDefault="00664AD5" w:rsidP="00636530">
      <w:pPr>
        <w:spacing w:after="0" w:line="240" w:lineRule="auto"/>
        <w:rPr>
          <w:rFonts w:ascii="Vrinda" w:hAnsi="Vrinda" w:cs="Vrinda"/>
        </w:rPr>
      </w:pPr>
      <w:r w:rsidRPr="00C6036C">
        <w:rPr>
          <w:rFonts w:ascii="SutonnyMJ" w:eastAsia="Calibri" w:hAnsi="SutonnyMJ"/>
        </w:rPr>
        <w:t>(</w:t>
      </w:r>
      <w:r w:rsidR="008655AC" w:rsidRPr="00C6036C">
        <w:rPr>
          <w:rFonts w:ascii="SutonnyMJ" w:eastAsia="Calibri" w:hAnsi="SutonnyMJ"/>
        </w:rPr>
        <w:t xml:space="preserve">hw` </w:t>
      </w:r>
      <w:r w:rsidR="008655AC" w:rsidRPr="00C6036C">
        <w:rPr>
          <w:rFonts w:ascii="Vrinda" w:hAnsi="Vrinda"/>
        </w:rPr>
        <w:t>4.</w:t>
      </w:r>
      <w:r w:rsidR="00E178DF">
        <w:rPr>
          <w:rFonts w:ascii="Vrinda" w:hAnsi="Vrinda"/>
        </w:rPr>
        <w:t xml:space="preserve">14 </w:t>
      </w:r>
      <w:r w:rsidR="008655AC" w:rsidRPr="00C6036C">
        <w:rPr>
          <w:rFonts w:ascii="SutonnyMJ" w:eastAsia="Calibri" w:hAnsi="SutonnyMJ"/>
        </w:rPr>
        <w:t>Gi</w:t>
      </w:r>
      <w:r w:rsidRPr="00C6036C">
        <w:rPr>
          <w:rFonts w:ascii="SutonnyMJ" w:eastAsia="Calibri" w:hAnsi="SutonnyMJ"/>
        </w:rPr>
        <w:t xml:space="preserve"> DËi </w:t>
      </w:r>
      <w:r w:rsidRPr="00C6036C">
        <w:rPr>
          <w:rFonts w:ascii="Vrinda" w:hAnsi="Vrinda"/>
        </w:rPr>
        <w:t>1</w:t>
      </w:r>
      <w:r w:rsidRPr="00C6036C">
        <w:rPr>
          <w:rFonts w:ascii="SutonnyMJ" w:eastAsia="Calibri" w:hAnsi="SutonnyMJ"/>
        </w:rPr>
        <w:t xml:space="preserve"> nq) bgybv msMÖ‡ni mgq wjwce× Kiæb| (</w:t>
      </w:r>
      <w:r w:rsidRPr="00C6036C">
        <w:rPr>
          <w:rFonts w:ascii="Vrinda" w:hAnsi="Vrinda"/>
        </w:rPr>
        <w:t>24</w:t>
      </w:r>
      <w:r w:rsidRPr="00C6036C">
        <w:rPr>
          <w:rFonts w:ascii="SutonnyMJ" w:eastAsia="Calibri" w:hAnsi="SutonnyMJ"/>
        </w:rPr>
        <w:t>N›Uv wnmv‡e, N›UvtwgwbU)</w:t>
      </w:r>
    </w:p>
    <w:p w:rsidR="00636530" w:rsidRPr="00C6036C" w:rsidRDefault="00636530" w:rsidP="00636530">
      <w:pPr>
        <w:spacing w:after="0" w:line="240" w:lineRule="auto"/>
        <w:rPr>
          <w:rFonts w:ascii="Vrinda" w:hAnsi="Vrinda"/>
          <w:sz w:val="20"/>
          <w:szCs w:val="20"/>
        </w:rPr>
      </w:pPr>
    </w:p>
    <w:p w:rsidR="00636530" w:rsidRPr="00C6036C" w:rsidRDefault="00636530" w:rsidP="00636530">
      <w:pPr>
        <w:spacing w:after="0" w:line="240" w:lineRule="auto"/>
        <w:rPr>
          <w:rFonts w:ascii="Vrinda" w:hAnsi="Vrinda"/>
          <w:sz w:val="20"/>
          <w:szCs w:val="20"/>
        </w:rPr>
      </w:pPr>
      <w:r w:rsidRPr="00C6036C">
        <w:rPr>
          <w:rFonts w:ascii="Helvetica" w:hAnsi="Helvetica"/>
          <w:sz w:val="20"/>
        </w:rPr>
        <w:t>PROMPT: (if 4.1</w:t>
      </w:r>
      <w:r w:rsidR="00380667">
        <w:rPr>
          <w:rFonts w:ascii="Helvetica" w:hAnsi="Helvetica"/>
          <w:sz w:val="20"/>
        </w:rPr>
        <w:t>1</w:t>
      </w:r>
      <w:r w:rsidRPr="00C6036C">
        <w:rPr>
          <w:rFonts w:ascii="Helvetica" w:hAnsi="Helvetica"/>
          <w:sz w:val="20"/>
        </w:rPr>
        <w:t xml:space="preserve"> is 1=Y</w:t>
      </w:r>
      <w:r w:rsidR="00ED4102" w:rsidRPr="00C6036C">
        <w:rPr>
          <w:rFonts w:ascii="Helvetica" w:hAnsi="Helvetica"/>
          <w:sz w:val="20"/>
        </w:rPr>
        <w:t>, 2=Y</w:t>
      </w:r>
      <w:r w:rsidRPr="00C6036C">
        <w:rPr>
          <w:rFonts w:ascii="Helvetica" w:hAnsi="Helvetica"/>
          <w:sz w:val="20"/>
        </w:rPr>
        <w:t xml:space="preserve"> or </w:t>
      </w:r>
      <w:r w:rsidR="004A03E6" w:rsidRPr="00C6036C">
        <w:rPr>
          <w:rFonts w:ascii="Helvetica" w:hAnsi="Helvetica"/>
          <w:sz w:val="20"/>
        </w:rPr>
        <w:t>11</w:t>
      </w:r>
      <w:r w:rsidRPr="00C6036C">
        <w:rPr>
          <w:rFonts w:ascii="Helvetica" w:hAnsi="Helvetica"/>
          <w:sz w:val="20"/>
        </w:rPr>
        <w:t>=Y) Please fill a plastic tube with stored water for chlorine testing.</w:t>
      </w:r>
    </w:p>
    <w:p w:rsidR="00636530" w:rsidRPr="00C6036C" w:rsidRDefault="00664AD5" w:rsidP="00636530">
      <w:pPr>
        <w:pStyle w:val="ColorfulList-Accent11"/>
        <w:ind w:left="0"/>
        <w:rPr>
          <w:rFonts w:ascii="SutonnyMJ" w:eastAsia="Calibri" w:hAnsi="SutonnyMJ"/>
          <w:sz w:val="22"/>
          <w:szCs w:val="22"/>
        </w:rPr>
      </w:pPr>
      <w:r w:rsidRPr="00C6036C">
        <w:rPr>
          <w:rFonts w:ascii="SutonnyMJ" w:eastAsia="Calibri" w:hAnsi="SutonnyMJ"/>
          <w:sz w:val="22"/>
          <w:szCs w:val="22"/>
        </w:rPr>
        <w:t xml:space="preserve">(hw` </w:t>
      </w:r>
      <w:r w:rsidRPr="00C6036C">
        <w:rPr>
          <w:rFonts w:ascii="Vrinda" w:hAnsi="Vrinda"/>
          <w:sz w:val="22"/>
          <w:szCs w:val="22"/>
        </w:rPr>
        <w:t>4.1</w:t>
      </w:r>
      <w:r w:rsidR="00380667">
        <w:rPr>
          <w:rFonts w:ascii="Vrinda" w:hAnsi="Vrinda"/>
          <w:sz w:val="22"/>
          <w:szCs w:val="22"/>
        </w:rPr>
        <w:t>1</w:t>
      </w:r>
      <w:r w:rsidRPr="00C6036C">
        <w:rPr>
          <w:rFonts w:ascii="SutonnyMJ" w:eastAsia="Calibri" w:hAnsi="SutonnyMJ"/>
          <w:sz w:val="22"/>
          <w:szCs w:val="22"/>
        </w:rPr>
        <w:t xml:space="preserve">Gi DËi </w:t>
      </w:r>
      <w:r w:rsidRPr="00C6036C">
        <w:rPr>
          <w:rFonts w:ascii="Vrinda" w:hAnsi="Vrinda"/>
          <w:sz w:val="22"/>
          <w:szCs w:val="22"/>
        </w:rPr>
        <w:t>1=</w:t>
      </w:r>
      <w:r w:rsidRPr="00C6036C">
        <w:rPr>
          <w:rFonts w:ascii="SutonnyMJ" w:eastAsia="Calibri" w:hAnsi="SutonnyMJ"/>
          <w:sz w:val="22"/>
          <w:szCs w:val="22"/>
        </w:rPr>
        <w:t xml:space="preserve">n¨vu, 2= n¨vu A_ev </w:t>
      </w:r>
      <w:r w:rsidRPr="00C6036C">
        <w:rPr>
          <w:rFonts w:ascii="Vrinda" w:hAnsi="Vrinda"/>
          <w:sz w:val="22"/>
          <w:szCs w:val="22"/>
        </w:rPr>
        <w:t>11=</w:t>
      </w:r>
      <w:r w:rsidRPr="00C6036C">
        <w:rPr>
          <w:rFonts w:ascii="SutonnyMJ" w:eastAsia="Calibri" w:hAnsi="SutonnyMJ"/>
          <w:sz w:val="22"/>
          <w:szCs w:val="22"/>
        </w:rPr>
        <w:t xml:space="preserve"> n¨vu nq) `qv K‡i  msiÿbK…Z cvwb cixÿvi Rb¨ bgybv wnmv‡e cøvwóK wUD‡ei g‡a¨ msMÖn Kiæb|</w:t>
      </w:r>
    </w:p>
    <w:p w:rsidR="00636530" w:rsidRPr="00C6036C" w:rsidRDefault="00636530" w:rsidP="00636530">
      <w:pPr>
        <w:spacing w:after="0" w:line="240" w:lineRule="auto"/>
        <w:rPr>
          <w:rFonts w:ascii="Vrinda" w:hAnsi="Vrinda"/>
          <w:sz w:val="20"/>
          <w:szCs w:val="20"/>
        </w:rPr>
      </w:pPr>
    </w:p>
    <w:p w:rsidR="00636530" w:rsidRPr="00C6036C" w:rsidRDefault="00636530" w:rsidP="00636530">
      <w:pPr>
        <w:spacing w:after="0" w:line="240" w:lineRule="auto"/>
        <w:rPr>
          <w:rFonts w:ascii="Vrinda" w:hAnsi="Vrinda"/>
          <w:sz w:val="20"/>
          <w:szCs w:val="20"/>
        </w:rPr>
      </w:pPr>
      <w:r w:rsidRPr="00C6036C">
        <w:rPr>
          <w:rFonts w:ascii="Helvetica" w:hAnsi="Helvetica"/>
          <w:sz w:val="20"/>
        </w:rPr>
        <w:t>4.</w:t>
      </w:r>
      <w:r w:rsidR="00380667">
        <w:rPr>
          <w:rFonts w:ascii="Helvetica" w:hAnsi="Helvetica"/>
          <w:sz w:val="20"/>
        </w:rPr>
        <w:t>16</w:t>
      </w:r>
      <w:r w:rsidRPr="00C6036C">
        <w:rPr>
          <w:rFonts w:ascii="Helvetica" w:hAnsi="Helvetica"/>
          <w:sz w:val="20"/>
        </w:rPr>
        <w:t xml:space="preserve"> (if 4.1</w:t>
      </w:r>
      <w:r w:rsidR="00380667">
        <w:rPr>
          <w:rFonts w:ascii="Helvetica" w:hAnsi="Helvetica"/>
          <w:sz w:val="20"/>
        </w:rPr>
        <w:t>1</w:t>
      </w:r>
      <w:r w:rsidRPr="00C6036C">
        <w:rPr>
          <w:rFonts w:ascii="Helvetica" w:hAnsi="Helvetica"/>
          <w:sz w:val="20"/>
        </w:rPr>
        <w:t xml:space="preserve"> is 1=Y</w:t>
      </w:r>
      <w:r w:rsidR="00ED4102" w:rsidRPr="00C6036C">
        <w:rPr>
          <w:rFonts w:ascii="Helvetica" w:hAnsi="Helvetica"/>
          <w:sz w:val="20"/>
        </w:rPr>
        <w:t>, 2=Y</w:t>
      </w:r>
      <w:r w:rsidRPr="00C6036C">
        <w:rPr>
          <w:rFonts w:ascii="Helvetica" w:hAnsi="Helvetica"/>
          <w:sz w:val="20"/>
        </w:rPr>
        <w:t xml:space="preserve"> or </w:t>
      </w:r>
      <w:r w:rsidR="004A03E6" w:rsidRPr="00C6036C">
        <w:rPr>
          <w:rFonts w:ascii="Helvetica" w:hAnsi="Helvetica"/>
          <w:sz w:val="20"/>
        </w:rPr>
        <w:t>11</w:t>
      </w:r>
      <w:r w:rsidR="001D0DBE" w:rsidRPr="00C6036C">
        <w:rPr>
          <w:rFonts w:ascii="Helvetica" w:hAnsi="Helvetica"/>
          <w:sz w:val="20"/>
        </w:rPr>
        <w:t xml:space="preserve">=Y) Has sample from </w:t>
      </w:r>
      <w:r w:rsidRPr="00C6036C">
        <w:rPr>
          <w:rFonts w:ascii="Helvetica" w:hAnsi="Helvetica"/>
          <w:sz w:val="20"/>
        </w:rPr>
        <w:t>storage container been collected for chlorine testing?</w:t>
      </w:r>
    </w:p>
    <w:p w:rsidR="00636530" w:rsidRPr="00C6036C" w:rsidRDefault="00664AD5" w:rsidP="00636530">
      <w:pPr>
        <w:spacing w:after="0" w:line="240" w:lineRule="auto"/>
        <w:rPr>
          <w:rFonts w:ascii="SutonnyMJ" w:eastAsia="Calibri" w:hAnsi="SutonnyMJ"/>
        </w:rPr>
      </w:pPr>
      <w:r w:rsidRPr="00C6036C">
        <w:rPr>
          <w:rFonts w:ascii="SutonnyMJ" w:eastAsia="Calibri" w:hAnsi="SutonnyMJ" w:cs="Vrinda"/>
        </w:rPr>
        <w:t xml:space="preserve">(hw` </w:t>
      </w:r>
      <w:r w:rsidRPr="00C6036C">
        <w:rPr>
          <w:rFonts w:ascii="Vrinda" w:eastAsia="SimSun" w:hAnsi="Vrinda" w:cs="Vrinda"/>
        </w:rPr>
        <w:t>4.1</w:t>
      </w:r>
      <w:r w:rsidR="00380667">
        <w:rPr>
          <w:rFonts w:ascii="Vrinda" w:eastAsia="SimSun" w:hAnsi="Vrinda" w:cs="Vrinda"/>
        </w:rPr>
        <w:t>1</w:t>
      </w:r>
      <w:r w:rsidRPr="00C6036C">
        <w:rPr>
          <w:rFonts w:ascii="SutonnyMJ" w:eastAsia="Calibri" w:hAnsi="SutonnyMJ" w:cs="Vrinda"/>
        </w:rPr>
        <w:t xml:space="preserve">Gi DËi </w:t>
      </w:r>
      <w:r w:rsidRPr="00C6036C">
        <w:rPr>
          <w:rFonts w:ascii="Vrinda" w:eastAsia="SimSun" w:hAnsi="Vrinda" w:cs="Vrinda"/>
        </w:rPr>
        <w:t>1</w:t>
      </w:r>
      <w:r w:rsidRPr="00C6036C">
        <w:rPr>
          <w:rFonts w:ascii="Vrinda" w:hAnsi="Vrinda"/>
        </w:rPr>
        <w:t>=</w:t>
      </w:r>
      <w:r w:rsidRPr="00C6036C">
        <w:rPr>
          <w:rFonts w:ascii="SutonnyMJ" w:eastAsia="Calibri" w:hAnsi="SutonnyMJ"/>
        </w:rPr>
        <w:t>n¨vu, 2= n¨vu</w:t>
      </w:r>
      <w:r w:rsidRPr="00C6036C">
        <w:rPr>
          <w:rFonts w:ascii="SutonnyMJ" w:eastAsia="Calibri" w:hAnsi="SutonnyMJ" w:cs="Vrinda"/>
        </w:rPr>
        <w:t xml:space="preserve"> A_ev </w:t>
      </w:r>
      <w:r w:rsidRPr="00C6036C">
        <w:rPr>
          <w:rFonts w:ascii="Vrinda" w:eastAsia="SimSun" w:hAnsi="Vrinda" w:cs="Vrinda"/>
        </w:rPr>
        <w:t>11</w:t>
      </w:r>
      <w:r w:rsidRPr="00C6036C">
        <w:rPr>
          <w:rFonts w:ascii="Vrinda" w:hAnsi="Vrinda"/>
        </w:rPr>
        <w:t>=</w:t>
      </w:r>
      <w:r w:rsidRPr="00C6036C">
        <w:rPr>
          <w:rFonts w:ascii="SutonnyMJ" w:eastAsia="Calibri" w:hAnsi="SutonnyMJ"/>
        </w:rPr>
        <w:t xml:space="preserve"> n¨vu</w:t>
      </w:r>
      <w:r w:rsidRPr="00C6036C">
        <w:rPr>
          <w:rFonts w:ascii="SutonnyMJ" w:eastAsia="Calibri" w:hAnsi="SutonnyMJ" w:cs="Vrinda"/>
        </w:rPr>
        <w:t xml:space="preserve">  nq) cvwb msiÿ‡bi gyj cvÎ †_‡K †K¬vwib cixÿv Kivi Rb¨ bgybv wnmv‡e cvwb msMÖn Kiv n‡q‡Q wK? </w:t>
      </w:r>
    </w:p>
    <w:p w:rsidR="004C6C9C" w:rsidRPr="00C6036C" w:rsidRDefault="004C6C9C" w:rsidP="004C6C9C">
      <w:pPr>
        <w:pStyle w:val="ColorfulList-Accent11"/>
        <w:ind w:left="0"/>
        <w:rPr>
          <w:rFonts w:ascii="Vrinda" w:hAnsi="Vrinda"/>
          <w:sz w:val="20"/>
          <w:szCs w:val="20"/>
        </w:rPr>
      </w:pPr>
      <w:r w:rsidRPr="00C6036C">
        <w:rPr>
          <w:rFonts w:ascii="Helvetica" w:eastAsia="Cambria" w:hAnsi="Helvetica" w:cs="Times New Roman"/>
          <w:sz w:val="20"/>
          <w:szCs w:val="22"/>
        </w:rPr>
        <w:t>1 = Yes</w:t>
      </w:r>
      <w:r w:rsidRPr="00C6036C">
        <w:rPr>
          <w:rFonts w:ascii="SutonnyMJ" w:eastAsia="Calibri" w:hAnsi="SutonnyMJ"/>
          <w:sz w:val="20"/>
          <w:szCs w:val="20"/>
        </w:rPr>
        <w:t>(n¨vu)</w:t>
      </w:r>
    </w:p>
    <w:p w:rsidR="004C6C9C" w:rsidRPr="00C6036C" w:rsidRDefault="004C6C9C" w:rsidP="004C6C9C">
      <w:pPr>
        <w:pStyle w:val="ColorfulList-Accent11"/>
        <w:ind w:left="0"/>
        <w:rPr>
          <w:rFonts w:ascii="Vrinda" w:hAnsi="Vrinda"/>
          <w:sz w:val="20"/>
          <w:szCs w:val="20"/>
        </w:rPr>
      </w:pPr>
      <w:r w:rsidRPr="00C6036C">
        <w:rPr>
          <w:rFonts w:ascii="Helvetica" w:eastAsia="Cambria" w:hAnsi="Helvetica" w:cs="Times New Roman"/>
          <w:sz w:val="20"/>
          <w:szCs w:val="22"/>
        </w:rPr>
        <w:t>2 = No</w:t>
      </w:r>
      <w:r w:rsidRPr="00C6036C">
        <w:rPr>
          <w:rFonts w:ascii="SutonnyMJ" w:eastAsia="Calibri" w:hAnsi="SutonnyMJ"/>
          <w:sz w:val="20"/>
          <w:szCs w:val="20"/>
        </w:rPr>
        <w:t>(bv)</w:t>
      </w:r>
    </w:p>
    <w:p w:rsidR="00636530" w:rsidRPr="00C6036C" w:rsidRDefault="00636530" w:rsidP="00636530">
      <w:pPr>
        <w:spacing w:after="0" w:line="240" w:lineRule="auto"/>
        <w:rPr>
          <w:rFonts w:ascii="Vrinda" w:hAnsi="Vrinda"/>
          <w:sz w:val="20"/>
          <w:szCs w:val="20"/>
        </w:rPr>
      </w:pPr>
    </w:p>
    <w:p w:rsidR="00636530" w:rsidRPr="00C6036C" w:rsidRDefault="00636530" w:rsidP="00636530">
      <w:pPr>
        <w:spacing w:after="0" w:line="240" w:lineRule="auto"/>
        <w:rPr>
          <w:rFonts w:ascii="Helvetica" w:hAnsi="Helvetica"/>
          <w:sz w:val="20"/>
        </w:rPr>
      </w:pPr>
      <w:r w:rsidRPr="00C6036C">
        <w:rPr>
          <w:rFonts w:ascii="Helvetica" w:hAnsi="Helvetica"/>
          <w:sz w:val="20"/>
        </w:rPr>
        <w:t>4.</w:t>
      </w:r>
      <w:r w:rsidR="00380667">
        <w:rPr>
          <w:rFonts w:ascii="Helvetica" w:hAnsi="Helvetica"/>
          <w:sz w:val="20"/>
        </w:rPr>
        <w:t>17</w:t>
      </w:r>
      <w:r w:rsidRPr="00C6036C">
        <w:rPr>
          <w:rFonts w:ascii="Helvetica" w:hAnsi="Helvetica"/>
          <w:sz w:val="20"/>
        </w:rPr>
        <w:t xml:space="preserve"> (if 4.</w:t>
      </w:r>
      <w:r w:rsidR="00380667">
        <w:rPr>
          <w:rFonts w:ascii="Helvetica" w:hAnsi="Helvetica"/>
          <w:sz w:val="20"/>
        </w:rPr>
        <w:t>16</w:t>
      </w:r>
      <w:r w:rsidRPr="00C6036C">
        <w:rPr>
          <w:rFonts w:ascii="Helvetica" w:hAnsi="Helvetica"/>
          <w:sz w:val="20"/>
        </w:rPr>
        <w:t xml:space="preserve"> is 1) Record time that sample was collected (24H format, HH:MM)</w:t>
      </w:r>
    </w:p>
    <w:p w:rsidR="00636530" w:rsidRPr="00C6036C" w:rsidRDefault="00664AD5" w:rsidP="00636530">
      <w:pPr>
        <w:spacing w:after="0" w:line="240" w:lineRule="auto"/>
      </w:pPr>
      <w:r w:rsidRPr="00C6036C">
        <w:rPr>
          <w:rFonts w:ascii="Vrinda" w:hAnsi="Vrinda"/>
          <w:lang w:bidi="bn-IN"/>
        </w:rPr>
        <w:t>[</w:t>
      </w:r>
      <w:r w:rsidRPr="00C6036C">
        <w:rPr>
          <w:rFonts w:ascii="SutonnyMJ" w:eastAsia="Calibri" w:hAnsi="SutonnyMJ" w:cs="Vrinda"/>
        </w:rPr>
        <w:t>(hw`</w:t>
      </w:r>
      <w:r w:rsidRPr="00C6036C">
        <w:rPr>
          <w:rFonts w:ascii="Vrinda" w:eastAsia="SimSun" w:hAnsi="Vrinda" w:cs="Vrinda"/>
        </w:rPr>
        <w:t>4.</w:t>
      </w:r>
      <w:r w:rsidR="00380667">
        <w:rPr>
          <w:rFonts w:ascii="Vrinda" w:eastAsia="SimSun" w:hAnsi="Vrinda" w:cs="Vrinda"/>
        </w:rPr>
        <w:t>16</w:t>
      </w:r>
      <w:r w:rsidRPr="00C6036C">
        <w:rPr>
          <w:rFonts w:ascii="SutonnyMJ" w:eastAsia="Calibri" w:hAnsi="SutonnyMJ" w:cs="Vrinda"/>
        </w:rPr>
        <w:t xml:space="preserve">Gi DËi </w:t>
      </w:r>
      <w:r w:rsidRPr="00C6036C">
        <w:rPr>
          <w:rFonts w:ascii="Vrinda" w:eastAsia="SimSun" w:hAnsi="Vrinda" w:cs="Vrinda"/>
        </w:rPr>
        <w:t>1</w:t>
      </w:r>
      <w:r w:rsidRPr="00C6036C">
        <w:rPr>
          <w:rFonts w:ascii="SutonnyMJ" w:eastAsia="Calibri" w:hAnsi="SutonnyMJ" w:cs="Vrinda"/>
        </w:rPr>
        <w:t xml:space="preserve">nq) bgybv msMÖ‡ni mgq wjwce× Kiæb| </w:t>
      </w:r>
      <w:r w:rsidR="008655AC" w:rsidRPr="00C6036C">
        <w:rPr>
          <w:rFonts w:ascii="SutonnyMJ" w:eastAsia="Calibri" w:hAnsi="SutonnyMJ" w:cs="Vrinda"/>
        </w:rPr>
        <w:t>[</w:t>
      </w:r>
      <w:r w:rsidRPr="00C6036C">
        <w:rPr>
          <w:rFonts w:ascii="Vrinda" w:hAnsi="Vrinda"/>
        </w:rPr>
        <w:t xml:space="preserve">24 </w:t>
      </w:r>
      <w:r w:rsidRPr="00C6036C">
        <w:rPr>
          <w:rFonts w:ascii="SutonnyMJ" w:eastAsia="Calibri" w:hAnsi="SutonnyMJ" w:cs="Vrinda"/>
        </w:rPr>
        <w:t xml:space="preserve">N›Uv wnmv‡e, (N›Uv: wgwbU)] </w:t>
      </w:r>
    </w:p>
    <w:p w:rsidR="007B2381" w:rsidRPr="003B0EA3" w:rsidRDefault="007B2381" w:rsidP="00636530">
      <w:pPr>
        <w:pStyle w:val="ColorfulList-Accent11"/>
        <w:ind w:left="0"/>
        <w:rPr>
          <w:rFonts w:ascii="Vrinda" w:hAnsi="Vrinda"/>
        </w:rPr>
      </w:pPr>
    </w:p>
    <w:p w:rsidR="007B2381" w:rsidRPr="00C6036C" w:rsidRDefault="00C6036C" w:rsidP="007B2381">
      <w:pPr>
        <w:spacing w:after="0" w:line="240" w:lineRule="auto"/>
        <w:rPr>
          <w:rFonts w:ascii="Helvetica" w:hAnsi="Helvetica"/>
          <w:sz w:val="20"/>
        </w:rPr>
      </w:pPr>
      <w:r>
        <w:rPr>
          <w:rFonts w:ascii="Helvetica" w:hAnsi="Helvetica"/>
          <w:sz w:val="20"/>
        </w:rPr>
        <w:t>4.</w:t>
      </w:r>
      <w:r w:rsidR="00380667">
        <w:rPr>
          <w:rFonts w:ascii="Helvetica" w:hAnsi="Helvetica"/>
          <w:sz w:val="20"/>
        </w:rPr>
        <w:t>18</w:t>
      </w:r>
      <w:r>
        <w:rPr>
          <w:rFonts w:ascii="Helvetica" w:hAnsi="Helvetica"/>
          <w:sz w:val="20"/>
        </w:rPr>
        <w:t xml:space="preserve"> (ask/obs</w:t>
      </w:r>
      <w:r w:rsidR="007B2381" w:rsidRPr="00C6036C">
        <w:rPr>
          <w:rFonts w:ascii="Helvetica" w:hAnsi="Helvetica"/>
          <w:sz w:val="20"/>
        </w:rPr>
        <w:t>) What is the source of thisobserved drinking water that the respondent provided?</w:t>
      </w:r>
    </w:p>
    <w:p w:rsidR="007B2381" w:rsidRPr="00C6036C" w:rsidRDefault="007B2381" w:rsidP="007B2381">
      <w:pPr>
        <w:spacing w:after="0" w:line="240" w:lineRule="auto"/>
        <w:rPr>
          <w:rFonts w:ascii="Vrinda" w:hAnsi="Vrinda"/>
          <w:sz w:val="20"/>
          <w:szCs w:val="20"/>
          <w:cs/>
          <w:lang w:val="bn-IN" w:bidi="bn-IN"/>
        </w:rPr>
      </w:pPr>
      <w:r w:rsidRPr="00C6036C">
        <w:rPr>
          <w:rFonts w:ascii="Vrinda" w:hAnsi="Vrinda"/>
          <w:sz w:val="20"/>
          <w:szCs w:val="20"/>
          <w:lang w:bidi="bn-IN"/>
        </w:rPr>
        <w:t>[</w:t>
      </w:r>
      <w:r w:rsidRPr="00C6036C">
        <w:rPr>
          <w:rFonts w:ascii="SutonnyMJ" w:hAnsi="SutonnyMJ"/>
          <w:sz w:val="20"/>
          <w:szCs w:val="20"/>
        </w:rPr>
        <w:t xml:space="preserve">(cÖkœ/ch©‡eÿY) </w:t>
      </w:r>
      <w:r w:rsidR="003F7C6B">
        <w:rPr>
          <w:rFonts w:ascii="SutonnyMJ" w:hAnsi="SutonnyMJ"/>
          <w:sz w:val="20"/>
          <w:szCs w:val="20"/>
        </w:rPr>
        <w:t xml:space="preserve"> </w:t>
      </w:r>
      <w:r w:rsidRPr="00C6036C">
        <w:rPr>
          <w:rFonts w:ascii="SutonnyMJ" w:hAnsi="SutonnyMJ" w:cs="Arial"/>
          <w:sz w:val="20"/>
          <w:szCs w:val="20"/>
        </w:rPr>
        <w:t>DËi`vZv</w:t>
      </w:r>
      <w:r w:rsidRPr="00C6036C">
        <w:rPr>
          <w:rFonts w:ascii="SutonnyMJ" w:hAnsi="SutonnyMJ"/>
          <w:sz w:val="20"/>
          <w:szCs w:val="20"/>
        </w:rPr>
        <w:t>i†`Iqv (Avcbvi ch©‡eÿYK…Z) Lvevi cvwbi cÖavb Drm wK?]</w:t>
      </w:r>
    </w:p>
    <w:p w:rsidR="007B2381" w:rsidRPr="00C6036C" w:rsidRDefault="007B2381" w:rsidP="007B2381">
      <w:pPr>
        <w:spacing w:after="0" w:line="240" w:lineRule="auto"/>
        <w:rPr>
          <w:rFonts w:ascii="Vrinda" w:hAnsi="Vrinda"/>
          <w:sz w:val="8"/>
          <w:szCs w:val="20"/>
          <w:u w:val="single"/>
        </w:rPr>
      </w:pPr>
    </w:p>
    <w:p w:rsidR="007B2381" w:rsidRPr="00C6036C" w:rsidRDefault="007B2381" w:rsidP="007B2381">
      <w:pPr>
        <w:spacing w:after="0" w:line="240" w:lineRule="auto"/>
        <w:rPr>
          <w:rFonts w:ascii="Vrinda" w:hAnsi="Vrinda"/>
          <w:sz w:val="20"/>
          <w:szCs w:val="20"/>
        </w:rPr>
      </w:pPr>
      <w:r w:rsidRPr="00C6036C">
        <w:rPr>
          <w:rFonts w:ascii="Helvetica" w:hAnsi="Helvetica"/>
          <w:sz w:val="20"/>
        </w:rPr>
        <w:t>1 = Tubewell</w:t>
      </w:r>
      <w:r w:rsidR="00571A8A">
        <w:rPr>
          <w:rFonts w:ascii="Helvetica" w:hAnsi="Helvetica"/>
          <w:sz w:val="20"/>
        </w:rPr>
        <w:t xml:space="preserve"> </w:t>
      </w:r>
      <w:r w:rsidRPr="00C6036C">
        <w:rPr>
          <w:rFonts w:ascii="SutonnyMJ" w:hAnsi="SutonnyMJ" w:cs="Arial"/>
          <w:szCs w:val="20"/>
        </w:rPr>
        <w:t>(wUDeI‡qj)</w:t>
      </w:r>
    </w:p>
    <w:p w:rsidR="007B2381" w:rsidRPr="00C6036C" w:rsidRDefault="007B2381" w:rsidP="007B2381">
      <w:pPr>
        <w:spacing w:after="0" w:line="240" w:lineRule="auto"/>
        <w:rPr>
          <w:rFonts w:ascii="Vrinda" w:hAnsi="Vrinda"/>
          <w:sz w:val="20"/>
          <w:szCs w:val="20"/>
        </w:rPr>
      </w:pPr>
      <w:r w:rsidRPr="00C6036C">
        <w:rPr>
          <w:rFonts w:ascii="Helvetica" w:hAnsi="Helvetica"/>
          <w:sz w:val="20"/>
        </w:rPr>
        <w:t>2 = Unprotected spring</w:t>
      </w:r>
      <w:r w:rsidR="00571A8A">
        <w:rPr>
          <w:rFonts w:ascii="Helvetica" w:hAnsi="Helvetica"/>
          <w:sz w:val="20"/>
        </w:rPr>
        <w:t xml:space="preserve"> </w:t>
      </w:r>
      <w:r w:rsidRPr="00C6036C">
        <w:rPr>
          <w:rFonts w:ascii="SutonnyMJ" w:hAnsi="SutonnyMJ" w:cs="Arial"/>
          <w:szCs w:val="20"/>
        </w:rPr>
        <w:t>(AmsiwÿZ Sibvi cvwb)</w:t>
      </w:r>
    </w:p>
    <w:p w:rsidR="007B2381" w:rsidRPr="00C6036C" w:rsidRDefault="007B2381" w:rsidP="007B2381">
      <w:pPr>
        <w:spacing w:after="0" w:line="240" w:lineRule="auto"/>
        <w:rPr>
          <w:rFonts w:ascii="Vrinda" w:hAnsi="Vrinda"/>
          <w:sz w:val="20"/>
          <w:szCs w:val="20"/>
        </w:rPr>
      </w:pPr>
      <w:r w:rsidRPr="00C6036C">
        <w:rPr>
          <w:rFonts w:ascii="Helvetica" w:hAnsi="Helvetica"/>
          <w:sz w:val="20"/>
        </w:rPr>
        <w:t>3 = Protected spring</w:t>
      </w:r>
      <w:r w:rsidR="00571A8A">
        <w:rPr>
          <w:rFonts w:ascii="Helvetica" w:hAnsi="Helvetica"/>
          <w:sz w:val="20"/>
        </w:rPr>
        <w:t xml:space="preserve"> </w:t>
      </w:r>
      <w:r w:rsidRPr="00C6036C">
        <w:rPr>
          <w:rFonts w:ascii="SutonnyMJ" w:hAnsi="SutonnyMJ" w:cs="Arial"/>
          <w:b/>
          <w:szCs w:val="20"/>
        </w:rPr>
        <w:t>(</w:t>
      </w:r>
      <w:r w:rsidRPr="00C6036C">
        <w:rPr>
          <w:rFonts w:ascii="SutonnyMJ" w:hAnsi="SutonnyMJ" w:cs="Arial"/>
          <w:szCs w:val="20"/>
        </w:rPr>
        <w:t>msiwÿZ Sibvi cvwb)</w:t>
      </w:r>
    </w:p>
    <w:p w:rsidR="007B2381" w:rsidRPr="00C6036C" w:rsidRDefault="007B2381" w:rsidP="007B2381">
      <w:pPr>
        <w:spacing w:after="0" w:line="240" w:lineRule="auto"/>
        <w:rPr>
          <w:rFonts w:ascii="Vrinda" w:hAnsi="Vrinda"/>
          <w:sz w:val="20"/>
          <w:szCs w:val="20"/>
        </w:rPr>
      </w:pPr>
      <w:r w:rsidRPr="00C6036C">
        <w:rPr>
          <w:rFonts w:ascii="Helvetica" w:hAnsi="Helvetica"/>
          <w:sz w:val="20"/>
        </w:rPr>
        <w:t>4 = Unprotected dug well</w:t>
      </w:r>
      <w:r w:rsidR="00571A8A">
        <w:rPr>
          <w:rFonts w:ascii="Helvetica" w:hAnsi="Helvetica"/>
          <w:sz w:val="20"/>
        </w:rPr>
        <w:t xml:space="preserve"> </w:t>
      </w:r>
      <w:r w:rsidRPr="00C6036C">
        <w:rPr>
          <w:rFonts w:ascii="SutonnyMJ" w:hAnsi="SutonnyMJ" w:cs="Arial"/>
          <w:szCs w:val="20"/>
        </w:rPr>
        <w:t>(AmsiwÿZ cvZKyqv)</w:t>
      </w:r>
    </w:p>
    <w:p w:rsidR="007B2381" w:rsidRPr="00C6036C" w:rsidRDefault="007B2381" w:rsidP="007B2381">
      <w:pPr>
        <w:spacing w:after="0" w:line="240" w:lineRule="auto"/>
        <w:rPr>
          <w:rFonts w:ascii="Vrinda" w:hAnsi="Vrinda"/>
          <w:sz w:val="20"/>
          <w:szCs w:val="20"/>
        </w:rPr>
      </w:pPr>
      <w:r w:rsidRPr="00C6036C">
        <w:rPr>
          <w:rFonts w:ascii="Helvetica" w:hAnsi="Helvetica"/>
          <w:sz w:val="20"/>
        </w:rPr>
        <w:t>5 = Protected dug well</w:t>
      </w:r>
      <w:r w:rsidR="00571A8A">
        <w:rPr>
          <w:rFonts w:ascii="Helvetica" w:hAnsi="Helvetica"/>
          <w:sz w:val="20"/>
        </w:rPr>
        <w:t xml:space="preserve"> </w:t>
      </w:r>
      <w:r w:rsidRPr="00C6036C">
        <w:rPr>
          <w:rFonts w:ascii="SutonnyMJ" w:hAnsi="SutonnyMJ" w:cs="Arial"/>
          <w:b/>
          <w:szCs w:val="20"/>
        </w:rPr>
        <w:t>(</w:t>
      </w:r>
      <w:r w:rsidRPr="00C6036C">
        <w:rPr>
          <w:rFonts w:ascii="SutonnyMJ" w:hAnsi="SutonnyMJ" w:cs="Arial"/>
          <w:szCs w:val="20"/>
        </w:rPr>
        <w:t>msiwÿZ cvZKyqv)</w:t>
      </w:r>
    </w:p>
    <w:p w:rsidR="007B2381" w:rsidRPr="00C6036C" w:rsidRDefault="007B2381" w:rsidP="007B2381">
      <w:pPr>
        <w:spacing w:after="0" w:line="240" w:lineRule="auto"/>
        <w:rPr>
          <w:rFonts w:ascii="Vrinda" w:hAnsi="Vrinda"/>
          <w:sz w:val="20"/>
          <w:szCs w:val="20"/>
        </w:rPr>
      </w:pPr>
      <w:r w:rsidRPr="00C6036C">
        <w:rPr>
          <w:rFonts w:ascii="Helvetica" w:hAnsi="Helvetica"/>
          <w:sz w:val="20"/>
        </w:rPr>
        <w:t>6 = Rainwater collection</w:t>
      </w:r>
      <w:r w:rsidR="00571A8A">
        <w:rPr>
          <w:rFonts w:ascii="Helvetica" w:hAnsi="Helvetica"/>
          <w:sz w:val="20"/>
        </w:rPr>
        <w:t xml:space="preserve"> </w:t>
      </w:r>
      <w:r w:rsidRPr="00C6036C">
        <w:rPr>
          <w:rFonts w:ascii="SutonnyMJ" w:hAnsi="SutonnyMJ" w:cs="Arial"/>
          <w:szCs w:val="20"/>
        </w:rPr>
        <w:t>(e„wói cvwb msMÖn)</w:t>
      </w:r>
    </w:p>
    <w:p w:rsidR="007B2381" w:rsidRPr="00C6036C" w:rsidRDefault="007B2381" w:rsidP="007B2381">
      <w:pPr>
        <w:spacing w:after="0" w:line="240" w:lineRule="auto"/>
        <w:rPr>
          <w:rFonts w:ascii="Vrinda" w:hAnsi="Vrinda"/>
          <w:sz w:val="20"/>
          <w:szCs w:val="20"/>
        </w:rPr>
      </w:pPr>
      <w:r w:rsidRPr="00C6036C">
        <w:rPr>
          <w:rFonts w:ascii="Helvetica" w:hAnsi="Helvetica"/>
          <w:sz w:val="20"/>
        </w:rPr>
        <w:t>7 = Cart with small tank/drum</w:t>
      </w:r>
      <w:r w:rsidR="00571A8A">
        <w:rPr>
          <w:rFonts w:ascii="Helvetica" w:hAnsi="Helvetica"/>
          <w:sz w:val="20"/>
        </w:rPr>
        <w:t xml:space="preserve"> </w:t>
      </w:r>
      <w:r w:rsidRPr="00C6036C">
        <w:rPr>
          <w:rFonts w:ascii="SutonnyMJ" w:hAnsi="SutonnyMJ" w:cs="Arial"/>
          <w:szCs w:val="20"/>
        </w:rPr>
        <w:t>(†QvU U¨vsKhy³ KvU©)</w:t>
      </w:r>
    </w:p>
    <w:p w:rsidR="007B2381" w:rsidRPr="00C6036C" w:rsidRDefault="007B2381" w:rsidP="007B2381">
      <w:pPr>
        <w:spacing w:after="0" w:line="240" w:lineRule="auto"/>
        <w:rPr>
          <w:rFonts w:ascii="Vrinda" w:hAnsi="Vrinda"/>
          <w:sz w:val="20"/>
          <w:szCs w:val="20"/>
        </w:rPr>
      </w:pPr>
      <w:r w:rsidRPr="00C6036C">
        <w:rPr>
          <w:rFonts w:ascii="Helvetica" w:hAnsi="Helvetica"/>
          <w:sz w:val="20"/>
        </w:rPr>
        <w:t>8 = Tanker truck</w:t>
      </w:r>
      <w:r w:rsidR="00571A8A">
        <w:rPr>
          <w:rFonts w:ascii="Helvetica" w:hAnsi="Helvetica"/>
          <w:sz w:val="20"/>
        </w:rPr>
        <w:t xml:space="preserve"> </w:t>
      </w:r>
      <w:r w:rsidRPr="00C6036C">
        <w:rPr>
          <w:rFonts w:ascii="SutonnyMJ" w:hAnsi="SutonnyMJ" w:cs="Arial"/>
          <w:szCs w:val="20"/>
        </w:rPr>
        <w:t>(U¨vsKvi UªvK)</w:t>
      </w:r>
    </w:p>
    <w:p w:rsidR="007B2381" w:rsidRPr="00C6036C" w:rsidRDefault="007B2381" w:rsidP="007B2381">
      <w:pPr>
        <w:spacing w:after="0" w:line="240" w:lineRule="auto"/>
        <w:rPr>
          <w:rFonts w:ascii="Vrinda" w:hAnsi="Vrinda"/>
          <w:sz w:val="20"/>
          <w:szCs w:val="20"/>
        </w:rPr>
      </w:pPr>
      <w:r w:rsidRPr="00C6036C">
        <w:rPr>
          <w:rFonts w:ascii="Helvetica" w:hAnsi="Helvetica"/>
          <w:sz w:val="20"/>
        </w:rPr>
        <w:t>9 = Surface water</w:t>
      </w:r>
      <w:r w:rsidR="00571A8A">
        <w:rPr>
          <w:rFonts w:ascii="Helvetica" w:hAnsi="Helvetica"/>
          <w:sz w:val="20"/>
        </w:rPr>
        <w:t xml:space="preserve"> </w:t>
      </w:r>
      <w:r w:rsidRPr="003B0EA3">
        <w:rPr>
          <w:rFonts w:ascii="Helvetica" w:hAnsi="Helvetica"/>
          <w:sz w:val="20"/>
        </w:rPr>
        <w:t>(river, dam, lake, pond, stream, canal, irrigation channel)</w:t>
      </w:r>
      <w:r w:rsidR="00571A8A">
        <w:rPr>
          <w:rFonts w:ascii="Helvetica" w:hAnsi="Helvetica"/>
          <w:sz w:val="20"/>
        </w:rPr>
        <w:t xml:space="preserve"> </w:t>
      </w:r>
      <w:r w:rsidRPr="00C6036C">
        <w:rPr>
          <w:rFonts w:ascii="SutonnyMJ" w:hAnsi="SutonnyMJ" w:cs="Arial"/>
          <w:szCs w:val="20"/>
        </w:rPr>
        <w:t>[f~-c„‡ôi Dcwifv‡Mi cvwb</w:t>
      </w:r>
      <w:r w:rsidR="00571A8A">
        <w:rPr>
          <w:rFonts w:ascii="SutonnyMJ" w:hAnsi="SutonnyMJ" w:cs="Arial"/>
          <w:szCs w:val="20"/>
        </w:rPr>
        <w:t xml:space="preserve"> </w:t>
      </w:r>
      <w:r w:rsidRPr="00C6036C">
        <w:rPr>
          <w:rFonts w:ascii="SutonnyMJ" w:hAnsi="SutonnyMJ" w:cs="Arial"/>
          <w:szCs w:val="20"/>
        </w:rPr>
        <w:t>(b`x/eva/†jK/cyKzi/†mP bvjv‡_‡K msiwÿZ cvwb]</w:t>
      </w:r>
    </w:p>
    <w:p w:rsidR="007B2381" w:rsidRPr="00C6036C" w:rsidRDefault="007B2381" w:rsidP="007B2381">
      <w:pPr>
        <w:spacing w:after="0" w:line="240" w:lineRule="auto"/>
        <w:rPr>
          <w:rFonts w:ascii="Vrinda" w:hAnsi="Vrinda"/>
          <w:sz w:val="20"/>
          <w:szCs w:val="20"/>
        </w:rPr>
      </w:pPr>
      <w:r w:rsidRPr="00C6036C">
        <w:rPr>
          <w:rFonts w:ascii="Helvetica" w:hAnsi="Helvetica"/>
          <w:sz w:val="20"/>
        </w:rPr>
        <w:lastRenderedPageBreak/>
        <w:t>10 = Piped water into dwelling</w:t>
      </w:r>
      <w:r w:rsidR="00571A8A">
        <w:rPr>
          <w:rFonts w:ascii="Helvetica" w:hAnsi="Helvetica"/>
          <w:sz w:val="20"/>
        </w:rPr>
        <w:t xml:space="preserve"> </w:t>
      </w:r>
      <w:r w:rsidRPr="00C6036C">
        <w:rPr>
          <w:rFonts w:ascii="SutonnyMJ" w:hAnsi="SutonnyMJ" w:cs="Arial"/>
          <w:szCs w:val="20"/>
        </w:rPr>
        <w:t>(N‡ii wfZi U¨vc ev cvB‡ci cvwb)</w:t>
      </w:r>
    </w:p>
    <w:p w:rsidR="007B2381" w:rsidRPr="00C6036C" w:rsidRDefault="007B2381" w:rsidP="007B2381">
      <w:pPr>
        <w:spacing w:after="0" w:line="240" w:lineRule="auto"/>
        <w:rPr>
          <w:rFonts w:ascii="Vrinda" w:hAnsi="Vrinda"/>
          <w:sz w:val="20"/>
          <w:szCs w:val="20"/>
        </w:rPr>
      </w:pPr>
      <w:r w:rsidRPr="00C6036C">
        <w:rPr>
          <w:rFonts w:ascii="Helvetica" w:hAnsi="Helvetica"/>
          <w:sz w:val="20"/>
        </w:rPr>
        <w:t>11 = Piped water into yard/plot</w:t>
      </w:r>
      <w:r w:rsidR="00571A8A">
        <w:rPr>
          <w:rFonts w:ascii="Helvetica" w:hAnsi="Helvetica"/>
          <w:sz w:val="20"/>
        </w:rPr>
        <w:t xml:space="preserve"> </w:t>
      </w:r>
      <w:r w:rsidRPr="00C6036C">
        <w:rPr>
          <w:rFonts w:ascii="SutonnyMJ" w:hAnsi="SutonnyMJ" w:cs="Arial"/>
          <w:szCs w:val="20"/>
        </w:rPr>
        <w:t>(DVv‡b U¨vc ev cvB‡ci cvwb)</w:t>
      </w:r>
    </w:p>
    <w:p w:rsidR="007B2381" w:rsidRPr="00C6036C" w:rsidRDefault="007B2381" w:rsidP="007B2381">
      <w:pPr>
        <w:pStyle w:val="ColorfulList-Accent11"/>
        <w:ind w:left="0"/>
        <w:rPr>
          <w:rFonts w:ascii="Vrinda" w:hAnsi="Vrinda"/>
          <w:sz w:val="20"/>
          <w:szCs w:val="20"/>
        </w:rPr>
      </w:pPr>
      <w:r w:rsidRPr="00C6036C">
        <w:rPr>
          <w:rFonts w:ascii="Helvetica" w:eastAsia="Cambria" w:hAnsi="Helvetica" w:cs="Times New Roman"/>
          <w:sz w:val="20"/>
          <w:szCs w:val="22"/>
        </w:rPr>
        <w:t>77 = Other</w:t>
      </w:r>
      <w:r w:rsidR="00571A8A">
        <w:rPr>
          <w:rFonts w:ascii="Helvetica" w:eastAsia="Cambria" w:hAnsi="Helvetica" w:cs="Times New Roman"/>
          <w:sz w:val="20"/>
          <w:szCs w:val="22"/>
        </w:rPr>
        <w:t xml:space="preserve"> </w:t>
      </w:r>
      <w:r w:rsidRPr="00C6036C">
        <w:rPr>
          <w:rFonts w:ascii="Helvetica" w:eastAsia="Cambria" w:hAnsi="Helvetica" w:cs="Times New Roman"/>
          <w:sz w:val="20"/>
          <w:szCs w:val="22"/>
        </w:rPr>
        <w:t>(specify)</w:t>
      </w:r>
      <w:r w:rsidR="00571A8A">
        <w:rPr>
          <w:rFonts w:ascii="Helvetica" w:eastAsia="Cambria" w:hAnsi="Helvetica" w:cs="Times New Roman"/>
          <w:sz w:val="20"/>
          <w:szCs w:val="22"/>
        </w:rPr>
        <w:t xml:space="preserve"> </w:t>
      </w:r>
      <w:r w:rsidRPr="00C6036C">
        <w:rPr>
          <w:rFonts w:ascii="SutonnyMJ" w:hAnsi="SutonnyMJ" w:cs="Arial"/>
          <w:szCs w:val="20"/>
        </w:rPr>
        <w:t>[</w:t>
      </w:r>
      <w:r w:rsidRPr="00C6036C">
        <w:rPr>
          <w:rFonts w:ascii="SutonnyMJ" w:hAnsi="SutonnyMJ" w:cs="Arial"/>
          <w:sz w:val="20"/>
          <w:szCs w:val="20"/>
        </w:rPr>
        <w:t>Ab¨vb¨ (wbw`©ó K‡i wjLyb)]</w:t>
      </w:r>
    </w:p>
    <w:p w:rsidR="007B2381" w:rsidRPr="00C6036C" w:rsidRDefault="007B2381" w:rsidP="007B2381">
      <w:pPr>
        <w:pStyle w:val="ColorfulList-Accent11"/>
        <w:ind w:left="0"/>
        <w:rPr>
          <w:rFonts w:ascii="Vrinda" w:hAnsi="Vrinda"/>
          <w:sz w:val="20"/>
          <w:szCs w:val="20"/>
        </w:rPr>
      </w:pPr>
      <w:r w:rsidRPr="00C6036C">
        <w:rPr>
          <w:rFonts w:ascii="Helvetica" w:eastAsia="Cambria" w:hAnsi="Helvetica" w:cs="Times New Roman"/>
          <w:sz w:val="20"/>
          <w:szCs w:val="22"/>
        </w:rPr>
        <w:t>99 = DK</w:t>
      </w:r>
      <w:r w:rsidR="00571A8A">
        <w:rPr>
          <w:rFonts w:ascii="Helvetica" w:eastAsia="Cambria" w:hAnsi="Helvetica" w:cs="Times New Roman"/>
          <w:sz w:val="20"/>
          <w:szCs w:val="22"/>
        </w:rPr>
        <w:t xml:space="preserve"> </w:t>
      </w:r>
      <w:r w:rsidRPr="00C6036C">
        <w:rPr>
          <w:rFonts w:ascii="SutonnyMJ" w:hAnsi="SutonnyMJ" w:cs="Arial"/>
          <w:sz w:val="20"/>
          <w:szCs w:val="20"/>
        </w:rPr>
        <w:t>(Rvwb bv)</w:t>
      </w:r>
    </w:p>
    <w:p w:rsidR="00956FD8" w:rsidRPr="00657E23" w:rsidRDefault="00956FD8" w:rsidP="00636530">
      <w:pPr>
        <w:spacing w:after="0" w:line="240" w:lineRule="auto"/>
        <w:rPr>
          <w:rFonts w:ascii="Vrinda" w:hAnsi="Vrinda"/>
          <w:sz w:val="18"/>
          <w:szCs w:val="18"/>
        </w:rPr>
      </w:pPr>
    </w:p>
    <w:p w:rsidR="00636530" w:rsidRPr="00C6036C" w:rsidRDefault="00636530" w:rsidP="00636530">
      <w:pPr>
        <w:spacing w:after="0" w:line="240" w:lineRule="auto"/>
        <w:rPr>
          <w:rFonts w:ascii="Vrinda" w:hAnsi="Vrinda"/>
          <w:sz w:val="20"/>
          <w:szCs w:val="20"/>
        </w:rPr>
      </w:pPr>
      <w:r w:rsidRPr="00C6036C">
        <w:rPr>
          <w:rFonts w:ascii="Helvetica" w:hAnsi="Helvetica"/>
          <w:sz w:val="20"/>
        </w:rPr>
        <w:t>4.</w:t>
      </w:r>
      <w:r w:rsidR="00380667">
        <w:rPr>
          <w:rFonts w:ascii="Helvetica" w:hAnsi="Helvetica"/>
          <w:sz w:val="20"/>
        </w:rPr>
        <w:t>19</w:t>
      </w:r>
      <w:r w:rsidRPr="00C6036C">
        <w:rPr>
          <w:rFonts w:ascii="Helvetica" w:hAnsi="Helvetica"/>
          <w:sz w:val="20"/>
        </w:rPr>
        <w:t xml:space="preserve"> (</w:t>
      </w:r>
      <w:r w:rsidR="00E03483" w:rsidRPr="00C6036C">
        <w:rPr>
          <w:rFonts w:ascii="Helvetica" w:hAnsi="Helvetica"/>
          <w:sz w:val="20"/>
        </w:rPr>
        <w:t>ask/</w:t>
      </w:r>
      <w:r w:rsidRPr="00C6036C">
        <w:rPr>
          <w:rFonts w:ascii="Helvetica" w:hAnsi="Helvetica"/>
          <w:sz w:val="20"/>
        </w:rPr>
        <w:t>obs) (if 4.</w:t>
      </w:r>
      <w:r w:rsidR="00380667">
        <w:rPr>
          <w:rFonts w:ascii="Helvetica" w:hAnsi="Helvetica"/>
          <w:sz w:val="20"/>
        </w:rPr>
        <w:t>18</w:t>
      </w:r>
      <w:r w:rsidRPr="00C6036C">
        <w:rPr>
          <w:rFonts w:ascii="Helvetica" w:hAnsi="Helvetica"/>
          <w:sz w:val="20"/>
        </w:rPr>
        <w:t xml:space="preserve"> is 1) Didthe respondent prime the tubewell prior to retrieving the glass of water?</w:t>
      </w:r>
    </w:p>
    <w:p w:rsidR="00636530" w:rsidRPr="00C6036C" w:rsidRDefault="00664AD5" w:rsidP="00636530">
      <w:pPr>
        <w:spacing w:after="0" w:line="240" w:lineRule="auto"/>
        <w:rPr>
          <w:rFonts w:ascii="Vrinda" w:hAnsi="Vrinda"/>
        </w:rPr>
      </w:pPr>
      <w:r w:rsidRPr="00C6036C">
        <w:rPr>
          <w:rFonts w:ascii="SutonnyMJ" w:eastAsia="Calibri" w:hAnsi="SutonnyMJ" w:cs="Vrinda"/>
        </w:rPr>
        <w:t>(</w:t>
      </w:r>
      <w:r w:rsidR="00E03483" w:rsidRPr="00C6036C">
        <w:rPr>
          <w:rFonts w:ascii="SutonnyMJ" w:eastAsia="Calibri" w:hAnsi="SutonnyMJ"/>
        </w:rPr>
        <w:t>cÖkœ Kiæb</w:t>
      </w:r>
      <w:r w:rsidR="00E03483" w:rsidRPr="00C6036C">
        <w:rPr>
          <w:rFonts w:ascii="SutonnyMJ" w:eastAsia="Calibri" w:hAnsi="SutonnyMJ" w:cs="Vrinda"/>
        </w:rPr>
        <w:t>/</w:t>
      </w:r>
      <w:r w:rsidRPr="00C6036C">
        <w:rPr>
          <w:rFonts w:ascii="SutonnyMJ" w:eastAsia="Calibri" w:hAnsi="SutonnyMJ" w:cs="Vrinda"/>
        </w:rPr>
        <w:t xml:space="preserve">ch©‡eÿY) (hw` </w:t>
      </w:r>
      <w:r w:rsidRPr="00C6036C">
        <w:rPr>
          <w:rFonts w:ascii="Vrinda" w:hAnsi="Vrinda"/>
        </w:rPr>
        <w:t>4.</w:t>
      </w:r>
      <w:r w:rsidR="00380667">
        <w:rPr>
          <w:rFonts w:ascii="Vrinda" w:hAnsi="Vrinda"/>
        </w:rPr>
        <w:t>18</w:t>
      </w:r>
      <w:r w:rsidRPr="00C6036C">
        <w:rPr>
          <w:rFonts w:ascii="SutonnyMJ" w:eastAsia="Calibri" w:hAnsi="SutonnyMJ" w:cs="Vrinda"/>
        </w:rPr>
        <w:t xml:space="preserve"> Gi DËi </w:t>
      </w:r>
      <w:r w:rsidRPr="00C6036C">
        <w:rPr>
          <w:rFonts w:ascii="Vrinda" w:hAnsi="Vrinda"/>
        </w:rPr>
        <w:t>1</w:t>
      </w:r>
      <w:r w:rsidRPr="00C6036C">
        <w:rPr>
          <w:rFonts w:ascii="SutonnyMJ" w:eastAsia="Calibri" w:hAnsi="SutonnyMJ" w:cs="Vrinda"/>
        </w:rPr>
        <w:t xml:space="preserve"> nq) DËi`vZv Møv‡m cvwb fivi Rb¨ wUDeI‡q‡ji cvwb D‡Ëvj‡b †Kvb AwZwi³ cvwb w`‡qwQj wK?</w:t>
      </w:r>
    </w:p>
    <w:p w:rsidR="001D0DBE" w:rsidRPr="00C6036C" w:rsidRDefault="001D0DBE" w:rsidP="00636530">
      <w:pPr>
        <w:spacing w:after="0" w:line="240" w:lineRule="auto"/>
        <w:rPr>
          <w:rFonts w:ascii="Vrinda" w:hAnsi="Vrinda"/>
          <w:sz w:val="8"/>
          <w:szCs w:val="8"/>
        </w:rPr>
      </w:pPr>
    </w:p>
    <w:p w:rsidR="004C6C9C" w:rsidRPr="00C6036C" w:rsidRDefault="004C6C9C" w:rsidP="004C6C9C">
      <w:pPr>
        <w:pStyle w:val="ColorfulList-Accent11"/>
        <w:ind w:left="0"/>
        <w:rPr>
          <w:rFonts w:ascii="Vrinda" w:hAnsi="Vrinda"/>
          <w:sz w:val="20"/>
          <w:szCs w:val="20"/>
        </w:rPr>
      </w:pPr>
      <w:r w:rsidRPr="00C6036C">
        <w:rPr>
          <w:rFonts w:ascii="Helvetica" w:eastAsia="Cambria" w:hAnsi="Helvetica" w:cs="Times New Roman"/>
          <w:sz w:val="20"/>
          <w:szCs w:val="22"/>
        </w:rPr>
        <w:t>1 = Yes</w:t>
      </w:r>
      <w:r w:rsidR="00CA3C26">
        <w:rPr>
          <w:rFonts w:ascii="Helvetica" w:eastAsia="Cambria" w:hAnsi="Helvetica" w:cs="Times New Roman"/>
          <w:sz w:val="20"/>
          <w:szCs w:val="22"/>
        </w:rPr>
        <w:t xml:space="preserve"> </w:t>
      </w:r>
      <w:r w:rsidRPr="00C6036C">
        <w:rPr>
          <w:rFonts w:ascii="SutonnyMJ" w:eastAsia="Calibri" w:hAnsi="SutonnyMJ"/>
          <w:sz w:val="20"/>
          <w:szCs w:val="20"/>
        </w:rPr>
        <w:t>(n¨vu)</w:t>
      </w:r>
    </w:p>
    <w:p w:rsidR="004C6C9C" w:rsidRPr="00C6036C" w:rsidRDefault="004C6C9C" w:rsidP="004C6C9C">
      <w:pPr>
        <w:pStyle w:val="ColorfulList-Accent11"/>
        <w:ind w:left="0"/>
        <w:rPr>
          <w:rFonts w:ascii="Vrinda" w:hAnsi="Vrinda"/>
          <w:sz w:val="20"/>
          <w:szCs w:val="20"/>
        </w:rPr>
      </w:pPr>
      <w:r w:rsidRPr="00C6036C">
        <w:rPr>
          <w:rFonts w:ascii="Helvetica" w:eastAsia="Cambria" w:hAnsi="Helvetica" w:cs="Times New Roman"/>
          <w:sz w:val="20"/>
          <w:szCs w:val="22"/>
        </w:rPr>
        <w:t>2 = No</w:t>
      </w:r>
      <w:r w:rsidR="00CA3C26">
        <w:rPr>
          <w:rFonts w:ascii="Helvetica" w:eastAsia="Cambria" w:hAnsi="Helvetica" w:cs="Times New Roman"/>
          <w:sz w:val="20"/>
          <w:szCs w:val="22"/>
        </w:rPr>
        <w:t xml:space="preserve"> </w:t>
      </w:r>
      <w:r w:rsidRPr="00C6036C">
        <w:rPr>
          <w:rFonts w:ascii="SutonnyMJ" w:eastAsia="Calibri" w:hAnsi="SutonnyMJ"/>
          <w:sz w:val="20"/>
          <w:szCs w:val="20"/>
        </w:rPr>
        <w:t>(bv)</w:t>
      </w:r>
    </w:p>
    <w:p w:rsidR="004C6C9C" w:rsidRPr="00C6036C" w:rsidRDefault="004C6C9C" w:rsidP="004C6C9C">
      <w:pPr>
        <w:spacing w:after="0" w:line="240" w:lineRule="auto"/>
        <w:rPr>
          <w:rFonts w:ascii="Vrinda" w:hAnsi="Vrinda"/>
          <w:sz w:val="20"/>
          <w:szCs w:val="20"/>
        </w:rPr>
      </w:pPr>
      <w:r w:rsidRPr="00C6036C">
        <w:rPr>
          <w:rFonts w:ascii="Helvetica" w:hAnsi="Helvetica"/>
          <w:sz w:val="20"/>
        </w:rPr>
        <w:t>99 = Could not observe</w:t>
      </w:r>
      <w:r w:rsidR="005F40F4">
        <w:rPr>
          <w:rFonts w:ascii="Helvetica" w:hAnsi="Helvetica"/>
          <w:sz w:val="20"/>
        </w:rPr>
        <w:t xml:space="preserve"> </w:t>
      </w:r>
      <w:r w:rsidRPr="00C6036C">
        <w:rPr>
          <w:rFonts w:ascii="SutonnyMJ" w:eastAsia="Calibri" w:hAnsi="SutonnyMJ"/>
          <w:sz w:val="20"/>
          <w:szCs w:val="20"/>
        </w:rPr>
        <w:t>(ch©‡eÿb Kiv m¤¢e nqwb)</w:t>
      </w:r>
    </w:p>
    <w:p w:rsidR="00636530" w:rsidRPr="00C6036C" w:rsidRDefault="00636530" w:rsidP="00636530">
      <w:pPr>
        <w:spacing w:after="0" w:line="240" w:lineRule="auto"/>
        <w:rPr>
          <w:rFonts w:ascii="Vrinda" w:hAnsi="Vrinda"/>
          <w:sz w:val="20"/>
          <w:szCs w:val="20"/>
        </w:rPr>
      </w:pPr>
    </w:p>
    <w:p w:rsidR="00636530" w:rsidRPr="00C6036C" w:rsidRDefault="00636530" w:rsidP="00636530">
      <w:pPr>
        <w:spacing w:after="0" w:line="240" w:lineRule="auto"/>
        <w:rPr>
          <w:rFonts w:ascii="Helvetica" w:hAnsi="Helvetica"/>
          <w:sz w:val="20"/>
        </w:rPr>
      </w:pPr>
      <w:r w:rsidRPr="00C6036C">
        <w:rPr>
          <w:rFonts w:ascii="Helvetica" w:hAnsi="Helvetica"/>
          <w:sz w:val="20"/>
        </w:rPr>
        <w:t>4.2</w:t>
      </w:r>
      <w:r w:rsidR="00380667">
        <w:rPr>
          <w:rFonts w:ascii="Helvetica" w:hAnsi="Helvetica"/>
          <w:sz w:val="20"/>
        </w:rPr>
        <w:t>0</w:t>
      </w:r>
      <w:r w:rsidRPr="00C6036C">
        <w:rPr>
          <w:rFonts w:ascii="Helvetica" w:hAnsi="Helvetica"/>
          <w:sz w:val="20"/>
        </w:rPr>
        <w:t xml:space="preserve"> (ask) (if 4.</w:t>
      </w:r>
      <w:r w:rsidR="00380667">
        <w:rPr>
          <w:rFonts w:ascii="Helvetica" w:hAnsi="Helvetica"/>
          <w:sz w:val="20"/>
        </w:rPr>
        <w:t>19</w:t>
      </w:r>
      <w:r w:rsidRPr="00C6036C">
        <w:rPr>
          <w:rFonts w:ascii="Helvetica" w:hAnsi="Helvetica"/>
          <w:sz w:val="20"/>
        </w:rPr>
        <w:t xml:space="preserve"> is 1) What kind of water was used to prime the tubewell?</w:t>
      </w:r>
    </w:p>
    <w:p w:rsidR="00636530" w:rsidRPr="00C6036C" w:rsidRDefault="00664AD5" w:rsidP="00636530">
      <w:pPr>
        <w:spacing w:after="0" w:line="240" w:lineRule="auto"/>
        <w:rPr>
          <w:rFonts w:ascii="Vrinda" w:hAnsi="Vrinda"/>
          <w:lang w:bidi="bn-BD"/>
        </w:rPr>
      </w:pPr>
      <w:r w:rsidRPr="00C6036C">
        <w:rPr>
          <w:rFonts w:ascii="SutonnyMJ" w:eastAsia="Calibri" w:hAnsi="SutonnyMJ"/>
        </w:rPr>
        <w:t xml:space="preserve">(cÖkœ Kiæb) </w:t>
      </w:r>
      <w:r w:rsidRPr="00C6036C">
        <w:rPr>
          <w:rFonts w:ascii="SutonnyMJ" w:eastAsia="Calibri" w:hAnsi="SutonnyMJ" w:cs="Vrinda"/>
        </w:rPr>
        <w:t xml:space="preserve">(hw` </w:t>
      </w:r>
      <w:r w:rsidRPr="00C6036C">
        <w:rPr>
          <w:rFonts w:ascii="Vrinda" w:hAnsi="Vrinda"/>
        </w:rPr>
        <w:t>4.</w:t>
      </w:r>
      <w:r w:rsidR="00380667">
        <w:rPr>
          <w:rFonts w:ascii="Vrinda" w:hAnsi="Vrinda"/>
        </w:rPr>
        <w:t>19</w:t>
      </w:r>
      <w:r w:rsidRPr="00C6036C">
        <w:rPr>
          <w:rFonts w:ascii="SutonnyMJ" w:eastAsia="Calibri" w:hAnsi="SutonnyMJ" w:cs="Vrinda"/>
        </w:rPr>
        <w:t xml:space="preserve"> Gi DËi </w:t>
      </w:r>
      <w:r w:rsidRPr="00C6036C">
        <w:rPr>
          <w:rFonts w:ascii="Vrinda" w:hAnsi="Vrinda"/>
        </w:rPr>
        <w:t>1</w:t>
      </w:r>
      <w:r w:rsidRPr="00C6036C">
        <w:rPr>
          <w:rFonts w:ascii="SutonnyMJ" w:eastAsia="Calibri" w:hAnsi="SutonnyMJ" w:cs="Vrinda"/>
        </w:rPr>
        <w:t xml:space="preserve"> nq)</w:t>
      </w:r>
      <w:r w:rsidRPr="00C6036C">
        <w:rPr>
          <w:rFonts w:ascii="SutonnyMJ" w:eastAsia="Calibri" w:hAnsi="SutonnyMJ"/>
        </w:rPr>
        <w:t xml:space="preserve"> wUDeI‡q‡ji cvwb D‡Ëvj‡b †Kvb ai‡bi cvwb e¨envi Kiv n‡qwQj? </w:t>
      </w:r>
    </w:p>
    <w:p w:rsidR="001D0DBE" w:rsidRPr="00C6036C" w:rsidRDefault="001D0DBE" w:rsidP="00636530">
      <w:pPr>
        <w:spacing w:after="0" w:line="240" w:lineRule="auto"/>
        <w:rPr>
          <w:rFonts w:ascii="Helvetica" w:hAnsi="Helvetica"/>
          <w:sz w:val="8"/>
          <w:szCs w:val="8"/>
        </w:rPr>
      </w:pPr>
    </w:p>
    <w:p w:rsidR="00636530" w:rsidRPr="00C6036C" w:rsidRDefault="00636530" w:rsidP="00636530">
      <w:pPr>
        <w:spacing w:after="0" w:line="240" w:lineRule="auto"/>
        <w:rPr>
          <w:rFonts w:ascii="Vrinda" w:hAnsi="Vrinda"/>
          <w:sz w:val="20"/>
          <w:szCs w:val="20"/>
          <w:lang w:bidi="bn-BD"/>
        </w:rPr>
      </w:pPr>
      <w:r w:rsidRPr="00C6036C">
        <w:rPr>
          <w:rFonts w:ascii="Helvetica" w:hAnsi="Helvetica"/>
          <w:sz w:val="20"/>
        </w:rPr>
        <w:t>1= Stored water from same tubewell</w:t>
      </w:r>
      <w:r w:rsidR="00513DE1">
        <w:rPr>
          <w:rFonts w:ascii="Helvetica" w:hAnsi="Helvetica"/>
          <w:sz w:val="20"/>
        </w:rPr>
        <w:t xml:space="preserve"> </w:t>
      </w:r>
      <w:r w:rsidRPr="00C6036C">
        <w:rPr>
          <w:rFonts w:ascii="SutonnyMJ" w:eastAsia="Calibri" w:hAnsi="SutonnyMJ"/>
          <w:sz w:val="20"/>
          <w:szCs w:val="20"/>
        </w:rPr>
        <w:t>(GKB wUDeI‡q‡ji msiwÿZ cvwb)</w:t>
      </w:r>
    </w:p>
    <w:p w:rsidR="00636530" w:rsidRPr="00C6036C" w:rsidRDefault="00636530" w:rsidP="00636530">
      <w:pPr>
        <w:spacing w:after="0" w:line="240" w:lineRule="auto"/>
        <w:rPr>
          <w:rFonts w:ascii="Vrinda" w:hAnsi="Vrinda"/>
          <w:sz w:val="20"/>
          <w:szCs w:val="20"/>
          <w:lang w:bidi="bn-BD"/>
        </w:rPr>
      </w:pPr>
      <w:r w:rsidRPr="00C6036C">
        <w:rPr>
          <w:rFonts w:ascii="Helvetica" w:hAnsi="Helvetica"/>
          <w:sz w:val="20"/>
        </w:rPr>
        <w:t>2 = Water from another tubewell</w:t>
      </w:r>
      <w:r w:rsidR="00513DE1">
        <w:rPr>
          <w:rFonts w:ascii="Helvetica" w:hAnsi="Helvetica"/>
          <w:sz w:val="20"/>
        </w:rPr>
        <w:t xml:space="preserve"> </w:t>
      </w:r>
      <w:r w:rsidRPr="00C6036C">
        <w:rPr>
          <w:rFonts w:ascii="SutonnyMJ" w:eastAsia="Calibri" w:hAnsi="SutonnyMJ"/>
          <w:sz w:val="20"/>
          <w:szCs w:val="20"/>
        </w:rPr>
        <w:t>(Ab¨vb¨ wUDeI‡q‡ji cvwb)</w:t>
      </w:r>
    </w:p>
    <w:p w:rsidR="00636530" w:rsidRPr="00C6036C" w:rsidRDefault="00636530" w:rsidP="00636530">
      <w:pPr>
        <w:spacing w:after="0" w:line="240" w:lineRule="auto"/>
        <w:rPr>
          <w:rFonts w:ascii="Vrinda" w:hAnsi="Vrinda"/>
          <w:sz w:val="20"/>
          <w:szCs w:val="20"/>
          <w:lang w:bidi="bn-BD"/>
        </w:rPr>
      </w:pPr>
      <w:r w:rsidRPr="00C6036C">
        <w:rPr>
          <w:rFonts w:ascii="Helvetica" w:hAnsi="Helvetica"/>
          <w:sz w:val="20"/>
        </w:rPr>
        <w:t>3 = Pond water</w:t>
      </w:r>
      <w:r w:rsidR="00513DE1">
        <w:rPr>
          <w:rFonts w:ascii="Helvetica" w:hAnsi="Helvetica"/>
          <w:sz w:val="20"/>
        </w:rPr>
        <w:t xml:space="preserve"> </w:t>
      </w:r>
      <w:r w:rsidRPr="00C6036C">
        <w:rPr>
          <w:rFonts w:ascii="SutonnyMJ" w:eastAsia="Calibri" w:hAnsi="SutonnyMJ"/>
          <w:sz w:val="20"/>
          <w:szCs w:val="20"/>
        </w:rPr>
        <w:t>(cyKz‡ii cvwb)</w:t>
      </w:r>
    </w:p>
    <w:p w:rsidR="00636530" w:rsidRPr="00C6036C" w:rsidRDefault="00636530" w:rsidP="00636530">
      <w:pPr>
        <w:spacing w:after="0" w:line="240" w:lineRule="auto"/>
        <w:rPr>
          <w:rFonts w:ascii="Vrinda" w:hAnsi="Vrinda"/>
          <w:sz w:val="20"/>
          <w:szCs w:val="20"/>
          <w:lang w:bidi="bn-BD"/>
        </w:rPr>
      </w:pPr>
      <w:r w:rsidRPr="00C6036C">
        <w:rPr>
          <w:rFonts w:ascii="Helvetica" w:hAnsi="Helvetica"/>
          <w:sz w:val="20"/>
        </w:rPr>
        <w:t>77 = Other</w:t>
      </w:r>
      <w:r w:rsidR="00513DE1">
        <w:rPr>
          <w:rFonts w:ascii="Helvetica" w:hAnsi="Helvetica"/>
          <w:sz w:val="20"/>
        </w:rPr>
        <w:t xml:space="preserve"> </w:t>
      </w:r>
      <w:r w:rsidRPr="00C6036C">
        <w:rPr>
          <w:rFonts w:ascii="SutonnyMJ" w:eastAsia="Calibri" w:hAnsi="SutonnyMJ"/>
          <w:sz w:val="20"/>
          <w:szCs w:val="20"/>
        </w:rPr>
        <w:t>(Ab¨vb¨)</w:t>
      </w:r>
    </w:p>
    <w:p w:rsidR="00956FD8" w:rsidRPr="00657E23" w:rsidRDefault="00956FD8" w:rsidP="00636530">
      <w:pPr>
        <w:tabs>
          <w:tab w:val="left" w:pos="7200"/>
        </w:tabs>
        <w:spacing w:after="0" w:line="240" w:lineRule="auto"/>
        <w:rPr>
          <w:rFonts w:ascii="Vrinda" w:hAnsi="Vrinda"/>
          <w:sz w:val="20"/>
          <w:szCs w:val="20"/>
        </w:rPr>
      </w:pPr>
    </w:p>
    <w:p w:rsidR="00636530" w:rsidRPr="00C6036C" w:rsidRDefault="00636530" w:rsidP="00636530">
      <w:pPr>
        <w:spacing w:after="0" w:line="240" w:lineRule="auto"/>
        <w:rPr>
          <w:rFonts w:ascii="Helvetica" w:hAnsi="Helvetica"/>
          <w:sz w:val="20"/>
        </w:rPr>
      </w:pPr>
      <w:r w:rsidRPr="00C6036C">
        <w:rPr>
          <w:rFonts w:ascii="Helvetica" w:hAnsi="Helvetica"/>
          <w:sz w:val="20"/>
        </w:rPr>
        <w:t>4.2</w:t>
      </w:r>
      <w:r w:rsidR="00380667">
        <w:rPr>
          <w:rFonts w:ascii="Helvetica" w:hAnsi="Helvetica"/>
          <w:sz w:val="20"/>
        </w:rPr>
        <w:t>1</w:t>
      </w:r>
      <w:r w:rsidRPr="00C6036C">
        <w:rPr>
          <w:rFonts w:ascii="Helvetica" w:hAnsi="Helvetica"/>
          <w:sz w:val="20"/>
        </w:rPr>
        <w:t xml:space="preserve"> (ask) (if 4.</w:t>
      </w:r>
      <w:r w:rsidR="00380667">
        <w:rPr>
          <w:rFonts w:ascii="Helvetica" w:hAnsi="Helvetica"/>
          <w:sz w:val="20"/>
        </w:rPr>
        <w:t>18</w:t>
      </w:r>
      <w:r w:rsidRPr="00C6036C">
        <w:rPr>
          <w:rFonts w:ascii="Helvetica" w:hAnsi="Helvetica"/>
          <w:sz w:val="20"/>
        </w:rPr>
        <w:t xml:space="preserve"> is 1)What is the depth of the tubewell? (ft) (99 = Don’t know)</w:t>
      </w:r>
    </w:p>
    <w:p w:rsidR="00636530" w:rsidRPr="00C6036C" w:rsidRDefault="00664AD5" w:rsidP="00636530">
      <w:pPr>
        <w:tabs>
          <w:tab w:val="left" w:pos="7200"/>
        </w:tabs>
        <w:spacing w:after="0" w:line="240" w:lineRule="auto"/>
        <w:rPr>
          <w:rFonts w:ascii="SutonnyMJ" w:eastAsia="Calibri" w:hAnsi="SutonnyMJ"/>
        </w:rPr>
      </w:pPr>
      <w:r w:rsidRPr="00C6036C">
        <w:rPr>
          <w:rFonts w:ascii="SutonnyMJ" w:eastAsia="Calibri" w:hAnsi="SutonnyMJ"/>
        </w:rPr>
        <w:t>(cÖkœ Kiæb) (</w:t>
      </w:r>
      <w:r w:rsidRPr="00C6036C">
        <w:rPr>
          <w:rFonts w:ascii="Vrinda" w:hAnsi="Vrinda"/>
        </w:rPr>
        <w:t>4.</w:t>
      </w:r>
      <w:r w:rsidR="00380667">
        <w:rPr>
          <w:rFonts w:ascii="Vrinda" w:hAnsi="Vrinda"/>
        </w:rPr>
        <w:t>18</w:t>
      </w:r>
      <w:r w:rsidRPr="00C6036C">
        <w:rPr>
          <w:rFonts w:ascii="SutonnyMJ" w:eastAsia="Calibri" w:hAnsi="SutonnyMJ"/>
        </w:rPr>
        <w:t xml:space="preserve">bs cÖ‡kœi DËi </w:t>
      </w:r>
      <w:r w:rsidRPr="00C6036C">
        <w:rPr>
          <w:rFonts w:ascii="Vrinda" w:hAnsi="Vrinda"/>
        </w:rPr>
        <w:t>1</w:t>
      </w:r>
      <w:r w:rsidRPr="00C6036C">
        <w:rPr>
          <w:rFonts w:ascii="SutonnyMJ" w:eastAsia="Calibri" w:hAnsi="SutonnyMJ"/>
        </w:rPr>
        <w:t>n‡j)  wUDeI‡q‡ji MfxiZv KZ?(dzU) (</w:t>
      </w:r>
      <w:r w:rsidRPr="00C6036C">
        <w:rPr>
          <w:rFonts w:ascii="Vrinda" w:hAnsi="Vrinda"/>
        </w:rPr>
        <w:t>99</w:t>
      </w:r>
      <w:r w:rsidRPr="00C6036C">
        <w:rPr>
          <w:rFonts w:ascii="SutonnyMJ" w:eastAsia="Calibri" w:hAnsi="SutonnyMJ"/>
        </w:rPr>
        <w:t>=Rvwbbv)</w:t>
      </w:r>
    </w:p>
    <w:p w:rsidR="001A327A" w:rsidRPr="00657E23" w:rsidRDefault="001A327A" w:rsidP="00636530">
      <w:pPr>
        <w:tabs>
          <w:tab w:val="left" w:pos="7200"/>
        </w:tabs>
        <w:spacing w:after="0" w:line="240" w:lineRule="auto"/>
        <w:rPr>
          <w:rFonts w:ascii="Vrinda" w:hAnsi="Vrinda"/>
          <w:sz w:val="18"/>
          <w:szCs w:val="18"/>
        </w:rPr>
      </w:pPr>
    </w:p>
    <w:p w:rsidR="007B2381" w:rsidRPr="00C6036C" w:rsidRDefault="007B2381" w:rsidP="007B2381">
      <w:pPr>
        <w:spacing w:after="0" w:line="240" w:lineRule="auto"/>
        <w:rPr>
          <w:rFonts w:ascii="Vrinda" w:hAnsi="Vrinda"/>
          <w:sz w:val="20"/>
          <w:szCs w:val="20"/>
        </w:rPr>
      </w:pPr>
      <w:r w:rsidRPr="00C6036C">
        <w:rPr>
          <w:rFonts w:ascii="Helvetica" w:hAnsi="Helvetica"/>
          <w:sz w:val="20"/>
        </w:rPr>
        <w:t>4</w:t>
      </w:r>
      <w:r w:rsidR="001A327A" w:rsidRPr="00C6036C">
        <w:rPr>
          <w:rFonts w:ascii="Helvetica" w:hAnsi="Helvetica"/>
          <w:sz w:val="20"/>
        </w:rPr>
        <w:t>.2</w:t>
      </w:r>
      <w:r w:rsidR="00380667">
        <w:rPr>
          <w:rFonts w:ascii="Helvetica" w:hAnsi="Helvetica"/>
          <w:sz w:val="20"/>
        </w:rPr>
        <w:t>2</w:t>
      </w:r>
      <w:r w:rsidR="001A327A" w:rsidRPr="00C6036C">
        <w:rPr>
          <w:rFonts w:ascii="Helvetica" w:hAnsi="Helvetica"/>
          <w:sz w:val="20"/>
        </w:rPr>
        <w:t xml:space="preserve"> (obs) (if 4.</w:t>
      </w:r>
      <w:r w:rsidR="00380667">
        <w:rPr>
          <w:rFonts w:ascii="Helvetica" w:hAnsi="Helvetica"/>
          <w:sz w:val="20"/>
        </w:rPr>
        <w:t>18</w:t>
      </w:r>
      <w:r w:rsidRPr="00C6036C">
        <w:rPr>
          <w:rFonts w:ascii="Helvetica" w:hAnsi="Helvetica"/>
          <w:sz w:val="20"/>
        </w:rPr>
        <w:t>is 1) Are there any materials attached to the tubewell mouth?</w:t>
      </w:r>
    </w:p>
    <w:p w:rsidR="001D0DBE" w:rsidRPr="00C6036C" w:rsidRDefault="007B2381" w:rsidP="007B2381">
      <w:pPr>
        <w:spacing w:after="0" w:line="240" w:lineRule="auto"/>
        <w:rPr>
          <w:rFonts w:ascii="Vrinda" w:hAnsi="Vrinda"/>
          <w:lang w:bidi="bn-IN"/>
        </w:rPr>
      </w:pPr>
      <w:r w:rsidRPr="00C6036C">
        <w:rPr>
          <w:rFonts w:ascii="SutonnyMJ" w:eastAsia="Calibri" w:hAnsi="SutonnyMJ" w:cs="Vrinda"/>
        </w:rPr>
        <w:t>(ch©‡eÿY) (</w:t>
      </w:r>
      <w:r w:rsidRPr="00C6036C">
        <w:rPr>
          <w:rFonts w:ascii="Vrinda" w:hAnsi="Vrinda"/>
        </w:rPr>
        <w:t>4.</w:t>
      </w:r>
      <w:r w:rsidR="00380667">
        <w:rPr>
          <w:rFonts w:ascii="Vrinda" w:hAnsi="Vrinda"/>
        </w:rPr>
        <w:t>18</w:t>
      </w:r>
      <w:r w:rsidRPr="00C6036C">
        <w:rPr>
          <w:rFonts w:ascii="SutonnyMJ" w:eastAsia="Calibri" w:hAnsi="SutonnyMJ" w:cs="Vrinda"/>
        </w:rPr>
        <w:t xml:space="preserve">Gi DËi </w:t>
      </w:r>
      <w:r w:rsidRPr="00C6036C">
        <w:rPr>
          <w:rFonts w:ascii="Vrinda" w:hAnsi="Vrinda"/>
        </w:rPr>
        <w:t xml:space="preserve">1 </w:t>
      </w:r>
      <w:r w:rsidRPr="00C6036C">
        <w:rPr>
          <w:rFonts w:ascii="SutonnyMJ" w:eastAsia="Calibri" w:hAnsi="SutonnyMJ" w:cs="Vrinda"/>
        </w:rPr>
        <w:t>n‡j) bgybv msMÖ‡ni mgq wUDeI‡q‡ji gy‡L †Kvb e¯‘ jvMv‡bv / AvUKv‡bv wQj  wK?</w:t>
      </w:r>
    </w:p>
    <w:p w:rsidR="007B2381" w:rsidRPr="00C6036C" w:rsidRDefault="007B2381" w:rsidP="007B2381">
      <w:pPr>
        <w:spacing w:after="0" w:line="240" w:lineRule="auto"/>
        <w:rPr>
          <w:rFonts w:ascii="Vrinda" w:hAnsi="Vrinda"/>
          <w:sz w:val="20"/>
          <w:szCs w:val="20"/>
          <w:cs/>
          <w:lang w:bidi="bn-BD"/>
        </w:rPr>
      </w:pPr>
      <w:r w:rsidRPr="00C6036C">
        <w:rPr>
          <w:rFonts w:ascii="Helvetica" w:hAnsi="Helvetica"/>
          <w:sz w:val="20"/>
        </w:rPr>
        <w:t>1 = No materials arecovering the tubewell mouth</w:t>
      </w:r>
      <w:r w:rsidR="007C17B1">
        <w:rPr>
          <w:rFonts w:ascii="Helvetica" w:hAnsi="Helvetica"/>
          <w:sz w:val="20"/>
        </w:rPr>
        <w:t xml:space="preserve"> </w:t>
      </w:r>
      <w:r w:rsidRPr="00C6036C">
        <w:rPr>
          <w:rFonts w:ascii="SutonnyMJ" w:eastAsia="Calibri" w:hAnsi="SutonnyMJ" w:cs="Vrinda"/>
          <w:sz w:val="20"/>
          <w:szCs w:val="20"/>
        </w:rPr>
        <w:t>(wUDeI‡q‡ji gy‡L †Kvb e¯‘ jvMv‡bv/ AvUKv‡bv bvB)</w:t>
      </w:r>
    </w:p>
    <w:p w:rsidR="00CF4D90" w:rsidRDefault="007B2381" w:rsidP="007B2381">
      <w:pPr>
        <w:spacing w:after="0" w:line="240" w:lineRule="auto"/>
        <w:rPr>
          <w:rFonts w:ascii="SutonnyMJ" w:eastAsia="Calibri" w:hAnsi="SutonnyMJ" w:cs="Vrinda"/>
          <w:sz w:val="20"/>
          <w:szCs w:val="20"/>
        </w:rPr>
      </w:pPr>
      <w:r w:rsidRPr="00C6036C">
        <w:rPr>
          <w:rFonts w:ascii="Helvetica" w:hAnsi="Helvetica"/>
          <w:sz w:val="20"/>
        </w:rPr>
        <w:t xml:space="preserve">2 = </w:t>
      </w:r>
      <w:r w:rsidRPr="00C6036C">
        <w:rPr>
          <w:rFonts w:ascii="Helvetica" w:hAnsi="Helvetica" w:hint="cs"/>
          <w:sz w:val="20"/>
          <w:rtl/>
          <w:cs/>
        </w:rPr>
        <w:t>C</w:t>
      </w:r>
      <w:r w:rsidRPr="00C6036C">
        <w:rPr>
          <w:rFonts w:ascii="Helvetica" w:hAnsi="Helvetica"/>
          <w:sz w:val="20"/>
        </w:rPr>
        <w:t>loth</w:t>
      </w:r>
      <w:r w:rsidRPr="00C6036C">
        <w:rPr>
          <w:rFonts w:ascii="SutonnyMJ" w:eastAsia="Calibri" w:hAnsi="SutonnyMJ" w:cs="Vrinda"/>
          <w:sz w:val="20"/>
          <w:szCs w:val="20"/>
        </w:rPr>
        <w:t xml:space="preserve"> (Kvco)</w:t>
      </w:r>
    </w:p>
    <w:p w:rsidR="00CF4D90" w:rsidRDefault="00CF4D90" w:rsidP="009C4255">
      <w:pPr>
        <w:spacing w:after="0" w:line="240" w:lineRule="auto"/>
        <w:rPr>
          <w:rFonts w:ascii="SutonnyMJ" w:eastAsia="Calibri" w:hAnsi="SutonnyMJ" w:cs="Vrinda"/>
          <w:sz w:val="20"/>
          <w:szCs w:val="20"/>
        </w:rPr>
      </w:pPr>
      <w:r>
        <w:rPr>
          <w:rFonts w:ascii="Helvetica" w:hAnsi="Helvetica"/>
          <w:sz w:val="20"/>
        </w:rPr>
        <w:t>3</w:t>
      </w:r>
      <w:r w:rsidRPr="00C6036C">
        <w:rPr>
          <w:rFonts w:ascii="Helvetica" w:hAnsi="Helvetica"/>
          <w:sz w:val="20"/>
        </w:rPr>
        <w:t xml:space="preserve"> = </w:t>
      </w:r>
      <w:r>
        <w:rPr>
          <w:rFonts w:ascii="Helvetica" w:hAnsi="Helvetica" w:hint="cs"/>
          <w:sz w:val="20"/>
          <w:rtl/>
          <w:cs/>
        </w:rPr>
        <w:t>Plastic</w:t>
      </w:r>
      <w:r w:rsidRPr="00C6036C">
        <w:rPr>
          <w:rFonts w:ascii="SutonnyMJ" w:eastAsia="Calibri" w:hAnsi="SutonnyMJ" w:cs="Vrinda"/>
          <w:sz w:val="20"/>
          <w:szCs w:val="20"/>
        </w:rPr>
        <w:t xml:space="preserve"> (cøvwóK)</w:t>
      </w:r>
    </w:p>
    <w:p w:rsidR="007B2381" w:rsidRDefault="007B2381" w:rsidP="007B2381">
      <w:pPr>
        <w:spacing w:after="0" w:line="240" w:lineRule="auto"/>
        <w:rPr>
          <w:rFonts w:ascii="SutonnyMJ" w:eastAsia="Calibri" w:hAnsi="SutonnyMJ" w:cs="Vrinda"/>
          <w:sz w:val="20"/>
          <w:szCs w:val="20"/>
        </w:rPr>
      </w:pPr>
      <w:r w:rsidRPr="00C6036C">
        <w:rPr>
          <w:rFonts w:ascii="Helvetica" w:hAnsi="Helvetica" w:hint="cs"/>
          <w:sz w:val="20"/>
          <w:rtl/>
          <w:cs/>
        </w:rPr>
        <w:t>4</w:t>
      </w:r>
      <w:r w:rsidRPr="00C6036C">
        <w:rPr>
          <w:rFonts w:ascii="Helvetica" w:hAnsi="Helvetica"/>
          <w:sz w:val="20"/>
        </w:rPr>
        <w:t xml:space="preserve"> =</w:t>
      </w:r>
      <w:r w:rsidRPr="00C6036C">
        <w:rPr>
          <w:rFonts w:ascii="Helvetica" w:hAnsi="Helvetica" w:hint="cs"/>
          <w:sz w:val="20"/>
          <w:rtl/>
          <w:cs/>
        </w:rPr>
        <w:t>B</w:t>
      </w:r>
      <w:r w:rsidRPr="00C6036C">
        <w:rPr>
          <w:rFonts w:ascii="Helvetica" w:hAnsi="Helvetica"/>
          <w:sz w:val="20"/>
        </w:rPr>
        <w:t>amboo</w:t>
      </w:r>
      <w:r w:rsidR="00D72226">
        <w:rPr>
          <w:rFonts w:ascii="Helvetica" w:hAnsi="Helvetica"/>
          <w:sz w:val="20"/>
        </w:rPr>
        <w:t xml:space="preserve"> </w:t>
      </w:r>
      <w:r w:rsidRPr="00C6036C">
        <w:rPr>
          <w:rFonts w:ascii="SutonnyMJ" w:eastAsia="Calibri" w:hAnsi="SutonnyMJ" w:cs="Vrinda"/>
          <w:sz w:val="20"/>
          <w:szCs w:val="20"/>
        </w:rPr>
        <w:t xml:space="preserve">(evuk) </w:t>
      </w:r>
    </w:p>
    <w:p w:rsidR="001D7A8A" w:rsidRPr="00D72226" w:rsidRDefault="001D7A8A" w:rsidP="007B2381">
      <w:pPr>
        <w:spacing w:after="0" w:line="240" w:lineRule="auto"/>
        <w:rPr>
          <w:rFonts w:ascii="Times New Roman" w:hAnsi="Times New Roman"/>
          <w:sz w:val="20"/>
          <w:szCs w:val="20"/>
          <w:lang w:bidi="bn-BD"/>
        </w:rPr>
      </w:pPr>
      <w:r w:rsidRPr="00D72226">
        <w:rPr>
          <w:rFonts w:ascii="Times New Roman" w:eastAsia="Calibri" w:hAnsi="Times New Roman"/>
          <w:sz w:val="20"/>
          <w:szCs w:val="20"/>
        </w:rPr>
        <w:t xml:space="preserve">5 = Tin </w:t>
      </w:r>
      <w:r w:rsidR="00D72226">
        <w:rPr>
          <w:rFonts w:ascii="SutonnyMJ" w:eastAsia="Calibri" w:hAnsi="SutonnyMJ" w:cs="Vrinda"/>
          <w:sz w:val="20"/>
          <w:szCs w:val="20"/>
        </w:rPr>
        <w:t>(wUb</w:t>
      </w:r>
      <w:r w:rsidR="00D72226" w:rsidRPr="00C6036C">
        <w:rPr>
          <w:rFonts w:ascii="SutonnyMJ" w:eastAsia="Calibri" w:hAnsi="SutonnyMJ" w:cs="Vrinda"/>
          <w:sz w:val="20"/>
          <w:szCs w:val="20"/>
        </w:rPr>
        <w:t>)</w:t>
      </w:r>
    </w:p>
    <w:p w:rsidR="007B2381" w:rsidRPr="00C6036C" w:rsidRDefault="007B2381" w:rsidP="007B2381">
      <w:pPr>
        <w:spacing w:after="0" w:line="240" w:lineRule="auto"/>
        <w:rPr>
          <w:rFonts w:ascii="Vrinda" w:hAnsi="Vrinda"/>
          <w:sz w:val="20"/>
          <w:szCs w:val="20"/>
          <w:lang w:bidi="bn-BD"/>
        </w:rPr>
      </w:pPr>
      <w:r w:rsidRPr="00C6036C">
        <w:rPr>
          <w:rFonts w:ascii="Helvetica" w:hAnsi="Helvetica" w:hint="cs"/>
          <w:sz w:val="20"/>
          <w:rtl/>
          <w:cs/>
        </w:rPr>
        <w:t>77</w:t>
      </w:r>
      <w:r w:rsidRPr="00C6036C">
        <w:rPr>
          <w:rFonts w:ascii="Helvetica" w:hAnsi="Helvetica"/>
          <w:sz w:val="20"/>
        </w:rPr>
        <w:t xml:space="preserve"> = </w:t>
      </w:r>
      <w:r w:rsidRPr="00C6036C">
        <w:rPr>
          <w:rFonts w:ascii="Helvetica" w:hAnsi="Helvetica" w:hint="cs"/>
          <w:sz w:val="20"/>
          <w:rtl/>
          <w:cs/>
        </w:rPr>
        <w:t>O</w:t>
      </w:r>
      <w:r w:rsidRPr="00C6036C">
        <w:rPr>
          <w:rFonts w:ascii="Helvetica" w:hAnsi="Helvetica"/>
          <w:sz w:val="20"/>
        </w:rPr>
        <w:t>ther</w:t>
      </w:r>
      <w:r w:rsidR="009B6ACF">
        <w:rPr>
          <w:rFonts w:ascii="Helvetica" w:hAnsi="Helvetica"/>
          <w:sz w:val="20"/>
        </w:rPr>
        <w:t xml:space="preserve"> </w:t>
      </w:r>
      <w:r w:rsidRPr="00C6036C">
        <w:rPr>
          <w:rFonts w:ascii="SutonnyMJ" w:eastAsia="Calibri" w:hAnsi="SutonnyMJ" w:cs="Vrinda"/>
          <w:sz w:val="20"/>
          <w:szCs w:val="20"/>
        </w:rPr>
        <w:t>(Ab¨vb¨)</w:t>
      </w:r>
    </w:p>
    <w:p w:rsidR="007B2381" w:rsidRPr="00C6036C" w:rsidRDefault="007B2381" w:rsidP="007B2381">
      <w:pPr>
        <w:spacing w:after="0" w:line="240" w:lineRule="auto"/>
        <w:rPr>
          <w:rFonts w:ascii="SutonnyMJ" w:eastAsia="Calibri" w:hAnsi="SutonnyMJ"/>
          <w:sz w:val="20"/>
          <w:szCs w:val="20"/>
        </w:rPr>
      </w:pPr>
      <w:r w:rsidRPr="00C6036C">
        <w:rPr>
          <w:rFonts w:ascii="Helvetica" w:hAnsi="Helvetica"/>
          <w:sz w:val="20"/>
        </w:rPr>
        <w:t>99 = Could not observe</w:t>
      </w:r>
      <w:r w:rsidR="009B6ACF">
        <w:rPr>
          <w:rFonts w:ascii="Helvetica" w:hAnsi="Helvetica"/>
          <w:sz w:val="20"/>
        </w:rPr>
        <w:t xml:space="preserve"> </w:t>
      </w:r>
      <w:r w:rsidRPr="00C6036C">
        <w:rPr>
          <w:rFonts w:ascii="SutonnyMJ" w:eastAsia="Calibri" w:hAnsi="SutonnyMJ"/>
          <w:sz w:val="20"/>
          <w:szCs w:val="20"/>
        </w:rPr>
        <w:t>(ch©‡eÿb Kiv m¤¢e nqwb)</w:t>
      </w:r>
    </w:p>
    <w:p w:rsidR="00636530" w:rsidRPr="00657E23" w:rsidRDefault="00636530" w:rsidP="00636530">
      <w:pPr>
        <w:tabs>
          <w:tab w:val="left" w:pos="7200"/>
        </w:tabs>
        <w:spacing w:after="0" w:line="240" w:lineRule="auto"/>
        <w:rPr>
          <w:rFonts w:ascii="Vrinda" w:hAnsi="Vrinda"/>
          <w:sz w:val="18"/>
          <w:szCs w:val="18"/>
        </w:rPr>
      </w:pPr>
    </w:p>
    <w:p w:rsidR="00636530" w:rsidRPr="00C6036C" w:rsidRDefault="00636530" w:rsidP="00636530">
      <w:pPr>
        <w:spacing w:after="0" w:line="240" w:lineRule="auto"/>
        <w:rPr>
          <w:rFonts w:ascii="Helvetica" w:hAnsi="Helvetica"/>
          <w:sz w:val="20"/>
        </w:rPr>
      </w:pPr>
      <w:r w:rsidRPr="00C6036C">
        <w:rPr>
          <w:rFonts w:ascii="Helvetica" w:hAnsi="Helvetica"/>
          <w:sz w:val="20"/>
        </w:rPr>
        <w:t>4.</w:t>
      </w:r>
      <w:r w:rsidR="00380667" w:rsidRPr="00C6036C">
        <w:rPr>
          <w:rFonts w:ascii="Helvetica" w:hAnsi="Helvetica"/>
          <w:sz w:val="20"/>
        </w:rPr>
        <w:t>2</w:t>
      </w:r>
      <w:r w:rsidR="00380667">
        <w:rPr>
          <w:rFonts w:ascii="Helvetica" w:hAnsi="Helvetica"/>
          <w:sz w:val="20"/>
        </w:rPr>
        <w:t>3</w:t>
      </w:r>
      <w:r w:rsidR="006F1BDB">
        <w:rPr>
          <w:rFonts w:ascii="Helvetica" w:hAnsi="Helvetica"/>
          <w:sz w:val="20"/>
        </w:rPr>
        <w:t xml:space="preserve"> </w:t>
      </w:r>
      <w:r w:rsidRPr="00C6036C">
        <w:rPr>
          <w:rFonts w:ascii="Helvetica" w:hAnsi="Helvetica"/>
          <w:sz w:val="20"/>
        </w:rPr>
        <w:t>(obs) (if 4.</w:t>
      </w:r>
      <w:r w:rsidR="00380667">
        <w:rPr>
          <w:rFonts w:ascii="Helvetica" w:hAnsi="Helvetica"/>
          <w:sz w:val="20"/>
        </w:rPr>
        <w:t>18</w:t>
      </w:r>
      <w:r w:rsidRPr="00C6036C">
        <w:rPr>
          <w:rFonts w:ascii="Helvetica" w:hAnsi="Helvetica"/>
          <w:sz w:val="20"/>
        </w:rPr>
        <w:t xml:space="preserve"> is 1)Does the tubewell have a platform? </w:t>
      </w:r>
    </w:p>
    <w:p w:rsidR="00636530" w:rsidRPr="00C6036C" w:rsidRDefault="00664AD5" w:rsidP="00636530">
      <w:pPr>
        <w:spacing w:after="0" w:line="240" w:lineRule="auto"/>
        <w:rPr>
          <w:rFonts w:ascii="Vrinda" w:hAnsi="Vrinda"/>
        </w:rPr>
      </w:pPr>
      <w:r w:rsidRPr="00C6036C">
        <w:rPr>
          <w:rFonts w:ascii="SutonnyMJ" w:eastAsia="Calibri" w:hAnsi="SutonnyMJ"/>
        </w:rPr>
        <w:t>(ch©‡eÿY) (</w:t>
      </w:r>
      <w:r w:rsidRPr="00C6036C">
        <w:rPr>
          <w:rFonts w:ascii="Vrinda" w:hAnsi="Vrinda"/>
        </w:rPr>
        <w:t>4.</w:t>
      </w:r>
      <w:r w:rsidR="00380667">
        <w:rPr>
          <w:rFonts w:ascii="Vrinda" w:hAnsi="Vrinda"/>
        </w:rPr>
        <w:t>18</w:t>
      </w:r>
      <w:r w:rsidRPr="00C6036C">
        <w:rPr>
          <w:rFonts w:ascii="SutonnyMJ" w:eastAsia="Calibri" w:hAnsi="SutonnyMJ"/>
        </w:rPr>
        <w:t>bs cÖ‡kœi DËi</w:t>
      </w:r>
      <w:r w:rsidRPr="00C6036C">
        <w:rPr>
          <w:rFonts w:ascii="Vrinda" w:hAnsi="Vrinda"/>
        </w:rPr>
        <w:t xml:space="preserve"> 1</w:t>
      </w:r>
      <w:r w:rsidRPr="00C6036C">
        <w:rPr>
          <w:rFonts w:ascii="SutonnyMJ" w:eastAsia="Calibri" w:hAnsi="SutonnyMJ"/>
        </w:rPr>
        <w:t>n‡j) wUDeI‡q‡ji wK cøvUdg© Av‡Q?</w:t>
      </w:r>
    </w:p>
    <w:p w:rsidR="00636530" w:rsidRPr="00C6036C" w:rsidRDefault="00636530" w:rsidP="00636530">
      <w:pPr>
        <w:pStyle w:val="ColorfulList-Accent11"/>
        <w:ind w:left="0"/>
        <w:rPr>
          <w:rFonts w:ascii="Vrinda" w:hAnsi="Vrinda"/>
          <w:sz w:val="20"/>
          <w:szCs w:val="20"/>
        </w:rPr>
      </w:pPr>
      <w:r w:rsidRPr="00C6036C">
        <w:rPr>
          <w:rFonts w:ascii="Helvetica" w:eastAsia="Cambria" w:hAnsi="Helvetica" w:cs="Times New Roman"/>
          <w:sz w:val="20"/>
          <w:szCs w:val="22"/>
        </w:rPr>
        <w:t>1 = Yes</w:t>
      </w:r>
      <w:r w:rsidR="00AC3408">
        <w:rPr>
          <w:rFonts w:ascii="Helvetica" w:eastAsia="Cambria" w:hAnsi="Helvetica" w:cs="Times New Roman"/>
          <w:sz w:val="20"/>
          <w:szCs w:val="22"/>
        </w:rPr>
        <w:t xml:space="preserve"> </w:t>
      </w:r>
      <w:r w:rsidRPr="00C6036C">
        <w:rPr>
          <w:rFonts w:ascii="SutonnyMJ" w:eastAsia="Calibri" w:hAnsi="SutonnyMJ"/>
          <w:sz w:val="20"/>
          <w:szCs w:val="20"/>
        </w:rPr>
        <w:t xml:space="preserve">(n¨vu) </w:t>
      </w:r>
    </w:p>
    <w:p w:rsidR="00636530" w:rsidRPr="00C6036C" w:rsidRDefault="00636530" w:rsidP="00636530">
      <w:pPr>
        <w:pStyle w:val="ColorfulList-Accent11"/>
        <w:ind w:left="0"/>
        <w:rPr>
          <w:rFonts w:ascii="Vrinda" w:hAnsi="Vrinda"/>
          <w:sz w:val="20"/>
          <w:szCs w:val="20"/>
        </w:rPr>
      </w:pPr>
      <w:r w:rsidRPr="00C6036C">
        <w:rPr>
          <w:rFonts w:ascii="Helvetica" w:eastAsia="Cambria" w:hAnsi="Helvetica" w:cs="Times New Roman"/>
          <w:sz w:val="20"/>
          <w:szCs w:val="22"/>
        </w:rPr>
        <w:t>2 = No</w:t>
      </w:r>
      <w:r w:rsidR="00AC3408">
        <w:rPr>
          <w:rFonts w:ascii="Helvetica" w:eastAsia="Cambria" w:hAnsi="Helvetica" w:cs="Times New Roman"/>
          <w:sz w:val="20"/>
          <w:szCs w:val="22"/>
        </w:rPr>
        <w:t xml:space="preserve"> </w:t>
      </w:r>
      <w:r w:rsidRPr="00C6036C">
        <w:rPr>
          <w:rFonts w:ascii="SutonnyMJ" w:eastAsia="Calibri" w:hAnsi="SutonnyMJ"/>
          <w:sz w:val="20"/>
          <w:szCs w:val="20"/>
        </w:rPr>
        <w:t xml:space="preserve">(bv) </w:t>
      </w:r>
    </w:p>
    <w:p w:rsidR="00636530" w:rsidRPr="00C6036C" w:rsidRDefault="00636530" w:rsidP="00636530">
      <w:pPr>
        <w:spacing w:after="0" w:line="240" w:lineRule="auto"/>
        <w:rPr>
          <w:rFonts w:ascii="Vrinda" w:hAnsi="Vrinda"/>
          <w:sz w:val="20"/>
          <w:szCs w:val="20"/>
        </w:rPr>
      </w:pPr>
      <w:r w:rsidRPr="00C6036C">
        <w:rPr>
          <w:rFonts w:ascii="Helvetica" w:hAnsi="Helvetica"/>
          <w:sz w:val="20"/>
        </w:rPr>
        <w:t>99 = Could not observe</w:t>
      </w:r>
      <w:r w:rsidR="00AC3408">
        <w:rPr>
          <w:rFonts w:ascii="Helvetica" w:hAnsi="Helvetica"/>
          <w:sz w:val="20"/>
        </w:rPr>
        <w:t xml:space="preserve"> </w:t>
      </w:r>
      <w:r w:rsidRPr="00C6036C">
        <w:rPr>
          <w:rFonts w:ascii="SutonnyMJ" w:eastAsia="Calibri" w:hAnsi="SutonnyMJ"/>
          <w:sz w:val="20"/>
          <w:szCs w:val="20"/>
        </w:rPr>
        <w:t>(ch©‡eÿb Kiv m¤¢e nqwb)</w:t>
      </w:r>
    </w:p>
    <w:p w:rsidR="00A579BB" w:rsidRPr="00657E23" w:rsidRDefault="00A579BB" w:rsidP="00636530">
      <w:pPr>
        <w:tabs>
          <w:tab w:val="left" w:pos="7200"/>
        </w:tabs>
        <w:spacing w:after="0" w:line="240" w:lineRule="auto"/>
        <w:rPr>
          <w:rFonts w:ascii="Vrinda" w:hAnsi="Vrinda"/>
          <w:sz w:val="18"/>
          <w:szCs w:val="18"/>
        </w:rPr>
      </w:pPr>
    </w:p>
    <w:p w:rsidR="00636530" w:rsidRPr="00C6036C" w:rsidRDefault="00636530" w:rsidP="00636530">
      <w:pPr>
        <w:tabs>
          <w:tab w:val="left" w:pos="7200"/>
        </w:tabs>
        <w:spacing w:after="0" w:line="240" w:lineRule="auto"/>
        <w:rPr>
          <w:rFonts w:ascii="Helvetica" w:hAnsi="Helvetica"/>
          <w:sz w:val="20"/>
        </w:rPr>
      </w:pPr>
      <w:r w:rsidRPr="00C6036C">
        <w:rPr>
          <w:rFonts w:ascii="Helvetica" w:hAnsi="Helvetica"/>
          <w:sz w:val="20"/>
        </w:rPr>
        <w:t>4.</w:t>
      </w:r>
      <w:r w:rsidR="00380667">
        <w:rPr>
          <w:rFonts w:ascii="Helvetica" w:hAnsi="Helvetica"/>
          <w:sz w:val="20"/>
        </w:rPr>
        <w:t>24</w:t>
      </w:r>
      <w:r w:rsidRPr="00C6036C">
        <w:rPr>
          <w:rFonts w:ascii="Helvetica" w:hAnsi="Helvetica"/>
          <w:sz w:val="20"/>
        </w:rPr>
        <w:t xml:space="preserve"> (obs) (if. 4.2</w:t>
      </w:r>
      <w:r w:rsidR="00380667">
        <w:rPr>
          <w:rFonts w:ascii="Helvetica" w:hAnsi="Helvetica"/>
          <w:sz w:val="20"/>
        </w:rPr>
        <w:t>3</w:t>
      </w:r>
      <w:r w:rsidRPr="00C6036C">
        <w:rPr>
          <w:rFonts w:ascii="Helvetica" w:hAnsi="Helvetica"/>
          <w:sz w:val="20"/>
        </w:rPr>
        <w:t xml:space="preserve"> is 1) Is the platform intact?</w:t>
      </w:r>
    </w:p>
    <w:p w:rsidR="00636530" w:rsidRPr="00C6036C" w:rsidRDefault="00664AD5" w:rsidP="00636530">
      <w:pPr>
        <w:spacing w:after="0" w:line="240" w:lineRule="auto"/>
        <w:rPr>
          <w:rFonts w:ascii="Vrinda" w:hAnsi="Vrinda"/>
        </w:rPr>
      </w:pPr>
      <w:r w:rsidRPr="00C6036C">
        <w:rPr>
          <w:rFonts w:ascii="SutonnyMJ" w:eastAsia="Calibri" w:hAnsi="SutonnyMJ"/>
        </w:rPr>
        <w:t>(ch©‡eÿY) (</w:t>
      </w:r>
      <w:r w:rsidRPr="00C6036C">
        <w:rPr>
          <w:rFonts w:ascii="Vrinda" w:hAnsi="Vrinda"/>
        </w:rPr>
        <w:t>4.2</w:t>
      </w:r>
      <w:r w:rsidR="00380667">
        <w:rPr>
          <w:rFonts w:ascii="Vrinda" w:hAnsi="Vrinda"/>
        </w:rPr>
        <w:t>3</w:t>
      </w:r>
      <w:r w:rsidRPr="00C6036C">
        <w:rPr>
          <w:rFonts w:ascii="SutonnyMJ" w:eastAsia="Calibri" w:hAnsi="SutonnyMJ"/>
        </w:rPr>
        <w:t>bs cÖ‡kœi DËi</w:t>
      </w:r>
      <w:r w:rsidRPr="00C6036C">
        <w:rPr>
          <w:rFonts w:ascii="Vrinda" w:hAnsi="Vrinda"/>
        </w:rPr>
        <w:t xml:space="preserve"> 1 </w:t>
      </w:r>
      <w:r w:rsidRPr="00C6036C">
        <w:rPr>
          <w:rFonts w:ascii="SutonnyMJ" w:eastAsia="Calibri" w:hAnsi="SutonnyMJ"/>
        </w:rPr>
        <w:t>n‡j) wUDeI‡q‡ji cøvUdg©wU wK AÿZ/ AUzU Av‡Q?</w:t>
      </w:r>
    </w:p>
    <w:p w:rsidR="00636530" w:rsidRPr="00C6036C" w:rsidRDefault="00636530" w:rsidP="00636530">
      <w:pPr>
        <w:pStyle w:val="ColorfulList-Accent11"/>
        <w:ind w:left="0"/>
        <w:rPr>
          <w:rFonts w:ascii="Vrinda" w:eastAsia="Cambria" w:hAnsi="Vrinda" w:cs="Times New Roman"/>
          <w:sz w:val="20"/>
          <w:szCs w:val="20"/>
        </w:rPr>
      </w:pPr>
      <w:r w:rsidRPr="00C6036C">
        <w:rPr>
          <w:rFonts w:ascii="Helvetica" w:eastAsia="Cambria" w:hAnsi="Helvetica" w:cs="Times New Roman"/>
          <w:sz w:val="20"/>
          <w:szCs w:val="22"/>
        </w:rPr>
        <w:t>1 = Yes</w:t>
      </w:r>
      <w:r w:rsidR="007963FE">
        <w:rPr>
          <w:rFonts w:ascii="Helvetica" w:eastAsia="Cambria" w:hAnsi="Helvetica" w:cs="Times New Roman"/>
          <w:sz w:val="20"/>
          <w:szCs w:val="22"/>
        </w:rPr>
        <w:t xml:space="preserve"> </w:t>
      </w:r>
      <w:r w:rsidRPr="00C6036C">
        <w:rPr>
          <w:rFonts w:ascii="SutonnyMJ" w:eastAsia="Calibri" w:hAnsi="SutonnyMJ"/>
          <w:sz w:val="20"/>
          <w:szCs w:val="20"/>
        </w:rPr>
        <w:t>(n¨vu)</w:t>
      </w:r>
    </w:p>
    <w:p w:rsidR="00636530" w:rsidRPr="00C6036C" w:rsidRDefault="00636530" w:rsidP="00636530">
      <w:pPr>
        <w:pStyle w:val="ColorfulList-Accent11"/>
        <w:ind w:left="0"/>
        <w:rPr>
          <w:rFonts w:ascii="Vrinda" w:eastAsia="Cambria" w:hAnsi="Vrinda" w:cs="Times New Roman"/>
          <w:sz w:val="20"/>
          <w:szCs w:val="20"/>
        </w:rPr>
      </w:pPr>
      <w:r w:rsidRPr="00C6036C">
        <w:rPr>
          <w:rFonts w:ascii="Helvetica" w:eastAsia="Cambria" w:hAnsi="Helvetica" w:cs="Times New Roman"/>
          <w:sz w:val="20"/>
          <w:szCs w:val="22"/>
        </w:rPr>
        <w:t>2 = No</w:t>
      </w:r>
      <w:r w:rsidR="007963FE">
        <w:rPr>
          <w:rFonts w:ascii="Helvetica" w:eastAsia="Cambria" w:hAnsi="Helvetica" w:cs="Times New Roman"/>
          <w:sz w:val="20"/>
          <w:szCs w:val="22"/>
        </w:rPr>
        <w:t xml:space="preserve"> </w:t>
      </w:r>
      <w:r w:rsidRPr="00C6036C">
        <w:rPr>
          <w:rFonts w:ascii="SutonnyMJ" w:eastAsia="Calibri" w:hAnsi="SutonnyMJ"/>
          <w:sz w:val="20"/>
          <w:szCs w:val="20"/>
        </w:rPr>
        <w:t>(bv)</w:t>
      </w:r>
    </w:p>
    <w:p w:rsidR="00A61F4F" w:rsidRPr="00C6036C" w:rsidRDefault="00636530" w:rsidP="00F12F4E">
      <w:pPr>
        <w:spacing w:after="0" w:line="240" w:lineRule="auto"/>
        <w:rPr>
          <w:rFonts w:ascii="Vrinda" w:hAnsi="Vrinda"/>
          <w:sz w:val="20"/>
          <w:szCs w:val="20"/>
        </w:rPr>
      </w:pPr>
      <w:r w:rsidRPr="00C6036C">
        <w:rPr>
          <w:rFonts w:ascii="Helvetica" w:hAnsi="Helvetica"/>
          <w:sz w:val="20"/>
        </w:rPr>
        <w:t>99 = Could not observe</w:t>
      </w:r>
      <w:r w:rsidRPr="00C6036C">
        <w:rPr>
          <w:rFonts w:ascii="SutonnyMJ" w:eastAsia="Calibri" w:hAnsi="SutonnyMJ"/>
          <w:sz w:val="20"/>
          <w:szCs w:val="20"/>
        </w:rPr>
        <w:t>(ch©‡eÿb Kiv m¤¢e nqwb)</w:t>
      </w:r>
    </w:p>
    <w:p w:rsidR="00956FD8" w:rsidRPr="00657E23" w:rsidRDefault="00956FD8" w:rsidP="00636530">
      <w:pPr>
        <w:tabs>
          <w:tab w:val="left" w:pos="7200"/>
        </w:tabs>
        <w:spacing w:after="0" w:line="240" w:lineRule="auto"/>
        <w:rPr>
          <w:rFonts w:ascii="Vrinda" w:hAnsi="Vrinda"/>
          <w:sz w:val="18"/>
          <w:szCs w:val="18"/>
        </w:rPr>
      </w:pPr>
    </w:p>
    <w:p w:rsidR="00636530" w:rsidRPr="00C6036C" w:rsidRDefault="00636530" w:rsidP="00636530">
      <w:pPr>
        <w:tabs>
          <w:tab w:val="left" w:pos="7200"/>
        </w:tabs>
        <w:spacing w:after="0" w:line="240" w:lineRule="auto"/>
        <w:rPr>
          <w:rFonts w:ascii="Helvetica" w:hAnsi="Helvetica"/>
          <w:sz w:val="20"/>
        </w:rPr>
      </w:pPr>
      <w:r w:rsidRPr="00C6036C">
        <w:rPr>
          <w:rFonts w:ascii="Helvetica" w:hAnsi="Helvetica"/>
          <w:sz w:val="20"/>
        </w:rPr>
        <w:t>4.</w:t>
      </w:r>
      <w:r w:rsidR="00380667">
        <w:rPr>
          <w:rFonts w:ascii="Helvetica" w:hAnsi="Helvetica"/>
          <w:sz w:val="20"/>
        </w:rPr>
        <w:t>25</w:t>
      </w:r>
      <w:r w:rsidRPr="00C6036C">
        <w:rPr>
          <w:rFonts w:ascii="Helvetica" w:hAnsi="Helvetica"/>
          <w:sz w:val="20"/>
        </w:rPr>
        <w:t>(obs) (if 4.</w:t>
      </w:r>
      <w:r w:rsidR="00380667">
        <w:rPr>
          <w:rFonts w:ascii="Helvetica" w:hAnsi="Helvetica"/>
          <w:sz w:val="20"/>
        </w:rPr>
        <w:t>18</w:t>
      </w:r>
      <w:r w:rsidRPr="00C6036C">
        <w:rPr>
          <w:rFonts w:ascii="Helvetica" w:hAnsi="Helvetica"/>
          <w:sz w:val="20"/>
        </w:rPr>
        <w:t xml:space="preserve"> is 1) Is faulty drainage </w:t>
      </w:r>
      <w:r w:rsidR="008721F0" w:rsidRPr="00C6036C">
        <w:rPr>
          <w:rFonts w:ascii="Helvetica" w:hAnsi="Helvetica"/>
          <w:sz w:val="20"/>
        </w:rPr>
        <w:t xml:space="preserve">allowing ponding within </w:t>
      </w:r>
      <w:r w:rsidR="00634CAB">
        <w:rPr>
          <w:rFonts w:ascii="Helvetica" w:hAnsi="Helvetica"/>
          <w:sz w:val="20"/>
        </w:rPr>
        <w:t>6 steps</w:t>
      </w:r>
      <w:r w:rsidR="008721F0" w:rsidRPr="00C6036C">
        <w:rPr>
          <w:rFonts w:ascii="Helvetica" w:hAnsi="Helvetica"/>
          <w:sz w:val="20"/>
        </w:rPr>
        <w:t xml:space="preserve"> of the tubewell?</w:t>
      </w:r>
    </w:p>
    <w:p w:rsidR="00636530" w:rsidRPr="00C6036C" w:rsidRDefault="00664AD5" w:rsidP="00636530">
      <w:pPr>
        <w:spacing w:after="0" w:line="240" w:lineRule="auto"/>
        <w:rPr>
          <w:rFonts w:ascii="Vrinda" w:hAnsi="Vrinda"/>
        </w:rPr>
      </w:pPr>
      <w:r w:rsidRPr="00C6036C">
        <w:rPr>
          <w:rFonts w:ascii="SutonnyMJ" w:eastAsia="Calibri" w:hAnsi="SutonnyMJ"/>
        </w:rPr>
        <w:t>(ch©‡eÿY) (</w:t>
      </w:r>
      <w:r w:rsidRPr="00C6036C">
        <w:rPr>
          <w:rFonts w:ascii="Vrinda" w:hAnsi="Vrinda"/>
        </w:rPr>
        <w:t>4.</w:t>
      </w:r>
      <w:r w:rsidR="006B5EF6">
        <w:rPr>
          <w:rFonts w:ascii="Vrinda" w:hAnsi="Vrinda"/>
        </w:rPr>
        <w:t>18</w:t>
      </w:r>
      <w:r w:rsidRPr="00C6036C">
        <w:rPr>
          <w:rFonts w:ascii="SutonnyMJ" w:eastAsia="Calibri" w:hAnsi="SutonnyMJ"/>
        </w:rPr>
        <w:t>bs cÖ‡kœi DËi</w:t>
      </w:r>
      <w:r w:rsidRPr="00C6036C">
        <w:rPr>
          <w:rFonts w:ascii="Vrinda" w:hAnsi="Vrinda"/>
        </w:rPr>
        <w:t xml:space="preserve"> 1 </w:t>
      </w:r>
      <w:r w:rsidRPr="00C6036C">
        <w:rPr>
          <w:rFonts w:ascii="SutonnyMJ" w:eastAsia="Calibri" w:hAnsi="SutonnyMJ"/>
        </w:rPr>
        <w:t xml:space="preserve">n‡j) ÎæwUc~b© wb®‹vkb e¨e¯’vi gva¨‡g wUDeI‡q‡ji </w:t>
      </w:r>
      <w:r w:rsidR="007B442D">
        <w:rPr>
          <w:rFonts w:ascii="SutonnyMJ" w:eastAsia="Calibri" w:hAnsi="SutonnyMJ"/>
        </w:rPr>
        <w:t xml:space="preserve">6 K`‡gi </w:t>
      </w:r>
      <w:r w:rsidRPr="00C6036C">
        <w:rPr>
          <w:rFonts w:ascii="SutonnyMJ" w:eastAsia="Calibri" w:hAnsi="SutonnyMJ"/>
        </w:rPr>
        <w:t>g‡a¨ †Kvb</w:t>
      </w:r>
      <w:r w:rsidR="008655AC" w:rsidRPr="00C6036C">
        <w:rPr>
          <w:rFonts w:ascii="SutonnyMJ" w:eastAsia="Calibri" w:hAnsi="SutonnyMJ"/>
        </w:rPr>
        <w:t xml:space="preserve">M‡Z© </w:t>
      </w:r>
      <w:r w:rsidRPr="00C6036C">
        <w:rPr>
          <w:rFonts w:ascii="SutonnyMJ" w:eastAsia="Calibri" w:hAnsi="SutonnyMJ"/>
        </w:rPr>
        <w:t>cvwb Xz‡K R‡g _v‡K wK?</w:t>
      </w:r>
    </w:p>
    <w:p w:rsidR="00636530" w:rsidRPr="00C6036C" w:rsidRDefault="00636530" w:rsidP="00636530">
      <w:pPr>
        <w:pStyle w:val="ColorfulList-Accent11"/>
        <w:ind w:left="0"/>
        <w:rPr>
          <w:rFonts w:ascii="Vrinda" w:eastAsia="Cambria" w:hAnsi="Vrinda" w:cs="Times New Roman"/>
          <w:sz w:val="20"/>
          <w:szCs w:val="20"/>
        </w:rPr>
      </w:pPr>
      <w:r w:rsidRPr="00C6036C">
        <w:rPr>
          <w:rFonts w:ascii="Helvetica" w:eastAsia="Cambria" w:hAnsi="Helvetica" w:cs="Times New Roman"/>
          <w:sz w:val="20"/>
          <w:szCs w:val="22"/>
        </w:rPr>
        <w:t>1 = Yes</w:t>
      </w:r>
      <w:r w:rsidRPr="00C6036C">
        <w:rPr>
          <w:rFonts w:ascii="SutonnyMJ" w:eastAsia="Calibri" w:hAnsi="SutonnyMJ"/>
          <w:sz w:val="20"/>
          <w:szCs w:val="20"/>
        </w:rPr>
        <w:t>(n¨vu)</w:t>
      </w:r>
    </w:p>
    <w:p w:rsidR="00636530" w:rsidRPr="00C6036C" w:rsidRDefault="00636530" w:rsidP="00636530">
      <w:pPr>
        <w:pStyle w:val="ColorfulList-Accent11"/>
        <w:ind w:left="0"/>
        <w:rPr>
          <w:rFonts w:ascii="Vrinda" w:eastAsia="Cambria" w:hAnsi="Vrinda" w:cs="Times New Roman"/>
          <w:sz w:val="20"/>
          <w:szCs w:val="20"/>
        </w:rPr>
      </w:pPr>
      <w:r w:rsidRPr="00C6036C">
        <w:rPr>
          <w:rFonts w:ascii="Helvetica" w:eastAsia="Cambria" w:hAnsi="Helvetica" w:cs="Times New Roman"/>
          <w:sz w:val="20"/>
          <w:szCs w:val="22"/>
        </w:rPr>
        <w:t>2 = No</w:t>
      </w:r>
      <w:r w:rsidRPr="00C6036C">
        <w:rPr>
          <w:rFonts w:ascii="SutonnyMJ" w:eastAsia="Calibri" w:hAnsi="SutonnyMJ"/>
          <w:sz w:val="20"/>
          <w:szCs w:val="20"/>
        </w:rPr>
        <w:t>(bv)</w:t>
      </w:r>
    </w:p>
    <w:p w:rsidR="00636530" w:rsidRPr="00C6036C" w:rsidRDefault="00636530" w:rsidP="00636530">
      <w:pPr>
        <w:spacing w:after="0" w:line="240" w:lineRule="auto"/>
        <w:rPr>
          <w:rFonts w:ascii="Vrinda" w:hAnsi="Vrinda"/>
          <w:sz w:val="20"/>
          <w:szCs w:val="20"/>
        </w:rPr>
      </w:pPr>
      <w:r w:rsidRPr="00C6036C">
        <w:rPr>
          <w:rFonts w:ascii="Helvetica" w:hAnsi="Helvetica"/>
          <w:sz w:val="20"/>
        </w:rPr>
        <w:t>99 = Could not observe</w:t>
      </w:r>
      <w:r w:rsidRPr="00C6036C">
        <w:rPr>
          <w:rFonts w:ascii="SutonnyMJ" w:eastAsia="Calibri" w:hAnsi="SutonnyMJ"/>
          <w:sz w:val="20"/>
          <w:szCs w:val="20"/>
        </w:rPr>
        <w:t>(ch©‡eÿb Kiv m¤¢e nqwb)</w:t>
      </w:r>
    </w:p>
    <w:p w:rsidR="007963FE" w:rsidRDefault="007963FE">
      <w:pPr>
        <w:spacing w:after="0" w:line="240" w:lineRule="auto"/>
        <w:rPr>
          <w:rFonts w:ascii="Helvetica" w:hAnsi="Helvetica"/>
          <w:sz w:val="20"/>
        </w:rPr>
      </w:pPr>
      <w:r>
        <w:rPr>
          <w:rFonts w:ascii="Helvetica" w:hAnsi="Helvetica"/>
          <w:sz w:val="20"/>
        </w:rPr>
        <w:br w:type="page"/>
      </w:r>
    </w:p>
    <w:p w:rsidR="00636530" w:rsidRPr="00C6036C" w:rsidRDefault="00636530" w:rsidP="00636530">
      <w:pPr>
        <w:tabs>
          <w:tab w:val="left" w:pos="7200"/>
        </w:tabs>
        <w:spacing w:after="0" w:line="240" w:lineRule="auto"/>
        <w:rPr>
          <w:rFonts w:ascii="Helvetica" w:hAnsi="Helvetica"/>
          <w:sz w:val="20"/>
        </w:rPr>
      </w:pPr>
      <w:r w:rsidRPr="00C6036C">
        <w:rPr>
          <w:rFonts w:ascii="Helvetica" w:hAnsi="Helvetica"/>
          <w:sz w:val="20"/>
        </w:rPr>
        <w:lastRenderedPageBreak/>
        <w:t>4.</w:t>
      </w:r>
      <w:r w:rsidR="006B5EF6">
        <w:rPr>
          <w:rFonts w:ascii="Helvetica" w:hAnsi="Helvetica"/>
          <w:sz w:val="20"/>
        </w:rPr>
        <w:t>26</w:t>
      </w:r>
      <w:r w:rsidRPr="00C6036C">
        <w:rPr>
          <w:rFonts w:ascii="Helvetica" w:hAnsi="Helvetica"/>
          <w:sz w:val="20"/>
        </w:rPr>
        <w:t xml:space="preserve"> (obs) (if 4.</w:t>
      </w:r>
      <w:r w:rsidR="006B5EF6">
        <w:rPr>
          <w:rFonts w:ascii="Helvetica" w:hAnsi="Helvetica"/>
          <w:sz w:val="20"/>
        </w:rPr>
        <w:t>18</w:t>
      </w:r>
      <w:r w:rsidRPr="00C6036C">
        <w:rPr>
          <w:rFonts w:ascii="Helvetica" w:hAnsi="Helvetica"/>
          <w:sz w:val="20"/>
        </w:rPr>
        <w:t xml:space="preserve"> is 1)Is there a latrine within </w:t>
      </w:r>
      <w:r w:rsidR="00634CAB">
        <w:rPr>
          <w:rFonts w:ascii="Helvetica" w:hAnsi="Helvetica"/>
          <w:sz w:val="20"/>
        </w:rPr>
        <w:t>30 steps</w:t>
      </w:r>
      <w:r w:rsidRPr="00C6036C">
        <w:rPr>
          <w:rFonts w:ascii="Helvetica" w:hAnsi="Helvetica"/>
          <w:sz w:val="20"/>
        </w:rPr>
        <w:t xml:space="preserve"> of the tubewell? </w:t>
      </w:r>
    </w:p>
    <w:p w:rsidR="00636530" w:rsidRPr="00C6036C" w:rsidRDefault="00664AD5" w:rsidP="00636530">
      <w:pPr>
        <w:spacing w:after="0" w:line="240" w:lineRule="auto"/>
        <w:rPr>
          <w:rFonts w:ascii="Vrinda" w:hAnsi="Vrinda"/>
        </w:rPr>
      </w:pPr>
      <w:r w:rsidRPr="00C6036C">
        <w:rPr>
          <w:rFonts w:ascii="SutonnyMJ" w:eastAsia="Calibri" w:hAnsi="SutonnyMJ"/>
        </w:rPr>
        <w:t>(ch©‡eÿY) (</w:t>
      </w:r>
      <w:r w:rsidRPr="00C6036C">
        <w:rPr>
          <w:rFonts w:ascii="Vrinda" w:hAnsi="Vrinda"/>
        </w:rPr>
        <w:t>4.</w:t>
      </w:r>
      <w:r w:rsidR="006B5EF6">
        <w:rPr>
          <w:rFonts w:ascii="Vrinda" w:hAnsi="Vrinda"/>
        </w:rPr>
        <w:t>18</w:t>
      </w:r>
      <w:r w:rsidRPr="00C6036C">
        <w:rPr>
          <w:rFonts w:ascii="SutonnyMJ" w:eastAsia="Calibri" w:hAnsi="SutonnyMJ"/>
        </w:rPr>
        <w:t>bs cÖ‡kœi DËi</w:t>
      </w:r>
      <w:r w:rsidRPr="00C6036C">
        <w:rPr>
          <w:rFonts w:ascii="Vrinda" w:hAnsi="Vrinda"/>
        </w:rPr>
        <w:t xml:space="preserve"> 1</w:t>
      </w:r>
      <w:r w:rsidRPr="00C6036C">
        <w:rPr>
          <w:rFonts w:ascii="SutonnyMJ" w:eastAsia="Calibri" w:hAnsi="SutonnyMJ"/>
        </w:rPr>
        <w:t xml:space="preserve">n‡j) wUDeI‡q‡ji Av‡kcv‡k </w:t>
      </w:r>
      <w:r w:rsidR="007B442D">
        <w:rPr>
          <w:rFonts w:ascii="SutonnyMJ" w:eastAsia="Calibri" w:hAnsi="SutonnyMJ"/>
        </w:rPr>
        <w:t>30 K`‡gi</w:t>
      </w:r>
      <w:r w:rsidRPr="00C6036C">
        <w:rPr>
          <w:rFonts w:ascii="SutonnyMJ" w:eastAsia="Calibri" w:hAnsi="SutonnyMJ"/>
        </w:rPr>
        <w:t xml:space="preserve"> g‡a¨ †Kvb cvqLvbv Av‡Q wK?</w:t>
      </w:r>
    </w:p>
    <w:p w:rsidR="00636530" w:rsidRPr="00C6036C" w:rsidRDefault="00636530" w:rsidP="00636530">
      <w:pPr>
        <w:pStyle w:val="ColorfulList-Accent11"/>
        <w:ind w:left="0"/>
        <w:rPr>
          <w:rFonts w:ascii="Vrinda" w:hAnsi="Vrinda"/>
          <w:sz w:val="20"/>
          <w:szCs w:val="20"/>
        </w:rPr>
      </w:pPr>
      <w:r w:rsidRPr="00C6036C">
        <w:rPr>
          <w:rFonts w:ascii="Helvetica" w:eastAsia="Cambria" w:hAnsi="Helvetica" w:cs="Times New Roman"/>
          <w:sz w:val="20"/>
          <w:szCs w:val="22"/>
        </w:rPr>
        <w:t>1 = Yes</w:t>
      </w:r>
      <w:r w:rsidR="0055117E">
        <w:rPr>
          <w:rFonts w:ascii="Helvetica" w:eastAsia="Cambria" w:hAnsi="Helvetica" w:cs="Times New Roman"/>
          <w:sz w:val="20"/>
          <w:szCs w:val="22"/>
        </w:rPr>
        <w:t xml:space="preserve"> </w:t>
      </w:r>
      <w:r w:rsidRPr="00C6036C">
        <w:rPr>
          <w:rFonts w:ascii="SutonnyMJ" w:eastAsia="Calibri" w:hAnsi="SutonnyMJ"/>
          <w:sz w:val="20"/>
          <w:szCs w:val="20"/>
        </w:rPr>
        <w:t>(n¨vu)</w:t>
      </w:r>
    </w:p>
    <w:p w:rsidR="00636530" w:rsidRPr="00C6036C" w:rsidRDefault="00636530" w:rsidP="00636530">
      <w:pPr>
        <w:pStyle w:val="ColorfulList-Accent11"/>
        <w:ind w:left="0"/>
        <w:rPr>
          <w:rFonts w:ascii="Vrinda" w:hAnsi="Vrinda"/>
          <w:sz w:val="20"/>
          <w:szCs w:val="20"/>
        </w:rPr>
      </w:pPr>
      <w:r w:rsidRPr="00C6036C">
        <w:rPr>
          <w:rFonts w:ascii="Helvetica" w:eastAsia="Cambria" w:hAnsi="Helvetica" w:cs="Times New Roman"/>
          <w:sz w:val="20"/>
          <w:szCs w:val="22"/>
        </w:rPr>
        <w:t>2 = No</w:t>
      </w:r>
      <w:r w:rsidR="0055117E">
        <w:rPr>
          <w:rFonts w:ascii="Helvetica" w:eastAsia="Cambria" w:hAnsi="Helvetica" w:cs="Times New Roman"/>
          <w:sz w:val="20"/>
          <w:szCs w:val="22"/>
        </w:rPr>
        <w:t xml:space="preserve"> </w:t>
      </w:r>
      <w:r w:rsidRPr="00C6036C">
        <w:rPr>
          <w:rFonts w:ascii="SutonnyMJ" w:eastAsia="Calibri" w:hAnsi="SutonnyMJ"/>
          <w:sz w:val="20"/>
          <w:szCs w:val="20"/>
        </w:rPr>
        <w:t>(bv)</w:t>
      </w:r>
    </w:p>
    <w:p w:rsidR="00636530" w:rsidRPr="00C6036C" w:rsidRDefault="00636530" w:rsidP="00636530">
      <w:pPr>
        <w:spacing w:after="0" w:line="240" w:lineRule="auto"/>
        <w:rPr>
          <w:rFonts w:ascii="Vrinda" w:hAnsi="Vrinda"/>
          <w:sz w:val="20"/>
          <w:szCs w:val="20"/>
        </w:rPr>
      </w:pPr>
      <w:r w:rsidRPr="00C6036C">
        <w:rPr>
          <w:rFonts w:ascii="Helvetica" w:hAnsi="Helvetica"/>
          <w:sz w:val="20"/>
        </w:rPr>
        <w:t>99 = Could not observe</w:t>
      </w:r>
      <w:r w:rsidR="0055117E">
        <w:rPr>
          <w:rFonts w:ascii="Helvetica" w:hAnsi="Helvetica"/>
          <w:sz w:val="20"/>
        </w:rPr>
        <w:t xml:space="preserve"> </w:t>
      </w:r>
      <w:r w:rsidRPr="00C6036C">
        <w:rPr>
          <w:rFonts w:ascii="SutonnyMJ" w:eastAsia="Calibri" w:hAnsi="SutonnyMJ"/>
          <w:sz w:val="20"/>
          <w:szCs w:val="20"/>
        </w:rPr>
        <w:t>(ch©‡eÿb Kiv m¤¢e nqwb)</w:t>
      </w:r>
    </w:p>
    <w:p w:rsidR="00F963DD" w:rsidRDefault="00F963DD" w:rsidP="00636530">
      <w:pPr>
        <w:spacing w:after="0" w:line="240" w:lineRule="auto"/>
        <w:rPr>
          <w:rFonts w:ascii="Helvetica" w:hAnsi="Helvetica"/>
          <w:sz w:val="20"/>
        </w:rPr>
      </w:pPr>
    </w:p>
    <w:p w:rsidR="00636530" w:rsidRPr="00C6036C" w:rsidRDefault="00636530" w:rsidP="00636530">
      <w:pPr>
        <w:spacing w:after="0" w:line="240" w:lineRule="auto"/>
        <w:rPr>
          <w:rFonts w:ascii="Vrinda" w:hAnsi="Vrinda"/>
          <w:sz w:val="20"/>
          <w:szCs w:val="20"/>
        </w:rPr>
      </w:pPr>
      <w:r w:rsidRPr="00C6036C">
        <w:rPr>
          <w:rFonts w:ascii="Helvetica" w:hAnsi="Helvetica"/>
          <w:sz w:val="20"/>
        </w:rPr>
        <w:t>4.</w:t>
      </w:r>
      <w:r w:rsidR="006B5EF6">
        <w:rPr>
          <w:rFonts w:ascii="Helvetica" w:hAnsi="Helvetica"/>
          <w:sz w:val="20"/>
        </w:rPr>
        <w:t>27</w:t>
      </w:r>
      <w:r w:rsidRPr="00C6036C">
        <w:rPr>
          <w:rFonts w:ascii="Helvetica" w:hAnsi="Helvetica"/>
          <w:sz w:val="20"/>
        </w:rPr>
        <w:t>(obs) (if 4.</w:t>
      </w:r>
      <w:r w:rsidR="006B5EF6">
        <w:rPr>
          <w:rFonts w:ascii="Helvetica" w:hAnsi="Helvetica"/>
          <w:sz w:val="20"/>
        </w:rPr>
        <w:t>26</w:t>
      </w:r>
      <w:r w:rsidRPr="00C6036C">
        <w:rPr>
          <w:rFonts w:ascii="Helvetica" w:hAnsi="Helvetica"/>
          <w:sz w:val="20"/>
        </w:rPr>
        <w:t xml:space="preserve">is 1) How many steps is the closest latrine </w:t>
      </w:r>
      <w:r w:rsidR="00634CAB">
        <w:rPr>
          <w:rFonts w:ascii="Helvetica" w:hAnsi="Helvetica"/>
          <w:sz w:val="20"/>
        </w:rPr>
        <w:t>within 30 stepsof</w:t>
      </w:r>
      <w:r w:rsidRPr="00C6036C">
        <w:rPr>
          <w:rFonts w:ascii="Helvetica" w:hAnsi="Helvetica"/>
          <w:sz w:val="20"/>
        </w:rPr>
        <w:t xml:space="preserve"> the tubewell?</w:t>
      </w:r>
    </w:p>
    <w:p w:rsidR="00636530" w:rsidRPr="00C6036C" w:rsidRDefault="00664AD5" w:rsidP="00636530">
      <w:pPr>
        <w:spacing w:after="0" w:line="240" w:lineRule="auto"/>
        <w:rPr>
          <w:rFonts w:ascii="Vrinda" w:hAnsi="Vrinda"/>
        </w:rPr>
      </w:pPr>
      <w:r w:rsidRPr="00C6036C">
        <w:rPr>
          <w:rFonts w:ascii="SutonnyMJ" w:eastAsia="Calibri" w:hAnsi="SutonnyMJ"/>
        </w:rPr>
        <w:t xml:space="preserve">(ch©‡eÿY) (hw` </w:t>
      </w:r>
      <w:r w:rsidRPr="00C6036C">
        <w:rPr>
          <w:rFonts w:ascii="Vrinda" w:hAnsi="Vrinda"/>
        </w:rPr>
        <w:t>4.</w:t>
      </w:r>
      <w:r w:rsidR="006B5EF6">
        <w:rPr>
          <w:rFonts w:ascii="Vrinda" w:hAnsi="Vrinda"/>
        </w:rPr>
        <w:t>26</w:t>
      </w:r>
      <w:r w:rsidRPr="00C6036C">
        <w:rPr>
          <w:rFonts w:ascii="SutonnyMJ" w:eastAsia="Calibri" w:hAnsi="SutonnyMJ"/>
        </w:rPr>
        <w:t>bs cÖ‡kœi DËi</w:t>
      </w:r>
      <w:r w:rsidRPr="00C6036C">
        <w:rPr>
          <w:rFonts w:ascii="Vrinda" w:hAnsi="Vrinda"/>
        </w:rPr>
        <w:t xml:space="preserve"> 1</w:t>
      </w:r>
      <w:r w:rsidR="0055117E">
        <w:rPr>
          <w:rFonts w:ascii="Vrinda" w:hAnsi="Vrinda"/>
        </w:rPr>
        <w:t xml:space="preserve"> </w:t>
      </w:r>
      <w:r w:rsidRPr="00C6036C">
        <w:rPr>
          <w:rFonts w:ascii="SutonnyMJ" w:eastAsia="Calibri" w:hAnsi="SutonnyMJ"/>
        </w:rPr>
        <w:t xml:space="preserve">nq) &lt; </w:t>
      </w:r>
      <w:r w:rsidR="007B442D">
        <w:rPr>
          <w:rFonts w:ascii="SutonnyMJ" w:eastAsia="Calibri" w:hAnsi="SutonnyMJ"/>
        </w:rPr>
        <w:t>30 K`‡gi</w:t>
      </w:r>
      <w:r w:rsidRPr="00C6036C">
        <w:rPr>
          <w:rFonts w:ascii="SutonnyMJ" w:eastAsia="Calibri" w:hAnsi="SutonnyMJ"/>
        </w:rPr>
        <w:t xml:space="preserve"> wfZ‡i me‡P‡q Kv‡Qi Uq‡jUwU wUDeI‡qj †_‡K KZ K`g `y‡i Aew¯’Z?</w:t>
      </w:r>
    </w:p>
    <w:p w:rsidR="00636530" w:rsidRPr="00C6036C" w:rsidRDefault="00636530" w:rsidP="00636530">
      <w:pPr>
        <w:spacing w:after="0" w:line="240" w:lineRule="auto"/>
        <w:rPr>
          <w:rFonts w:ascii="Vrinda" w:hAnsi="Vrinda"/>
        </w:rPr>
      </w:pPr>
    </w:p>
    <w:p w:rsidR="00636530" w:rsidRPr="00C6036C" w:rsidRDefault="00636530" w:rsidP="00636530">
      <w:pPr>
        <w:spacing w:after="0" w:line="240" w:lineRule="auto"/>
        <w:rPr>
          <w:rFonts w:ascii="Helvetica" w:hAnsi="Helvetica"/>
          <w:sz w:val="20"/>
          <w:rtl/>
          <w:cs/>
        </w:rPr>
      </w:pPr>
      <w:r w:rsidRPr="00C6036C">
        <w:rPr>
          <w:rFonts w:ascii="Helvetica" w:hAnsi="Helvetica"/>
          <w:sz w:val="20"/>
        </w:rPr>
        <w:t>4.</w:t>
      </w:r>
      <w:r w:rsidR="006B5EF6">
        <w:rPr>
          <w:rFonts w:ascii="Helvetica" w:hAnsi="Helvetica"/>
          <w:sz w:val="20"/>
        </w:rPr>
        <w:t>28</w:t>
      </w:r>
      <w:r w:rsidRPr="00C6036C">
        <w:rPr>
          <w:rFonts w:ascii="Helvetica" w:hAnsi="Helvetica"/>
          <w:sz w:val="20"/>
        </w:rPr>
        <w:t>(obs) (if 4.</w:t>
      </w:r>
      <w:r w:rsidR="006B5EF6">
        <w:rPr>
          <w:rFonts w:ascii="Helvetica" w:hAnsi="Helvetica"/>
          <w:sz w:val="20"/>
        </w:rPr>
        <w:t>26</w:t>
      </w:r>
      <w:r w:rsidRPr="00C6036C">
        <w:rPr>
          <w:rFonts w:ascii="Helvetica" w:hAnsi="Helvetica"/>
          <w:sz w:val="20"/>
        </w:rPr>
        <w:t xml:space="preserve">is 1) How many latrines are present within </w:t>
      </w:r>
      <w:r w:rsidR="00634CAB">
        <w:rPr>
          <w:rFonts w:ascii="Helvetica" w:hAnsi="Helvetica"/>
          <w:sz w:val="20"/>
        </w:rPr>
        <w:t>30 steps</w:t>
      </w:r>
      <w:r w:rsidRPr="00C6036C">
        <w:rPr>
          <w:rFonts w:ascii="Helvetica" w:hAnsi="Helvetica"/>
          <w:sz w:val="20"/>
        </w:rPr>
        <w:t xml:space="preserve"> of the tubewell? </w:t>
      </w:r>
    </w:p>
    <w:p w:rsidR="00636530" w:rsidRPr="00C6036C" w:rsidRDefault="00664AD5" w:rsidP="00636530">
      <w:pPr>
        <w:spacing w:after="0" w:line="240" w:lineRule="auto"/>
        <w:rPr>
          <w:rFonts w:ascii="Vrinda" w:hAnsi="Vrinda"/>
        </w:rPr>
      </w:pPr>
      <w:r w:rsidRPr="00C6036C">
        <w:rPr>
          <w:rFonts w:ascii="SutonnyMJ" w:eastAsia="Calibri" w:hAnsi="SutonnyMJ"/>
        </w:rPr>
        <w:t xml:space="preserve">(ch©‡eÿY) (hw` </w:t>
      </w:r>
      <w:r w:rsidRPr="00C6036C">
        <w:rPr>
          <w:rFonts w:ascii="Vrinda" w:hAnsi="Vrinda"/>
        </w:rPr>
        <w:t>4.</w:t>
      </w:r>
      <w:r w:rsidR="006B5EF6">
        <w:rPr>
          <w:rFonts w:ascii="Vrinda" w:hAnsi="Vrinda"/>
        </w:rPr>
        <w:t>26</w:t>
      </w:r>
      <w:r w:rsidRPr="00C6036C">
        <w:rPr>
          <w:rFonts w:ascii="SutonnyMJ" w:eastAsia="Calibri" w:hAnsi="SutonnyMJ"/>
        </w:rPr>
        <w:t>bs cÖ‡kœi DËi</w:t>
      </w:r>
      <w:r w:rsidRPr="00C6036C">
        <w:rPr>
          <w:rFonts w:ascii="Vrinda" w:hAnsi="Vrinda"/>
        </w:rPr>
        <w:t xml:space="preserve"> 1</w:t>
      </w:r>
      <w:r w:rsidR="000D15A6">
        <w:rPr>
          <w:rFonts w:ascii="Vrinda" w:hAnsi="Vrinda"/>
        </w:rPr>
        <w:t xml:space="preserve"> </w:t>
      </w:r>
      <w:r w:rsidRPr="00C6036C">
        <w:rPr>
          <w:rFonts w:ascii="SutonnyMJ" w:eastAsia="Calibri" w:hAnsi="SutonnyMJ"/>
        </w:rPr>
        <w:t xml:space="preserve">nq) wUDeI‡q‡ji Av‡kcv‡k </w:t>
      </w:r>
      <w:r w:rsidR="007B442D">
        <w:rPr>
          <w:rFonts w:ascii="SutonnyMJ" w:eastAsia="Calibri" w:hAnsi="SutonnyMJ"/>
        </w:rPr>
        <w:t>30 K`‡gi</w:t>
      </w:r>
      <w:r w:rsidRPr="00C6036C">
        <w:rPr>
          <w:rFonts w:ascii="SutonnyMJ" w:eastAsia="Calibri" w:hAnsi="SutonnyMJ"/>
        </w:rPr>
        <w:t xml:space="preserve"> g‡a¨ KZ¸‡jv cvqLvbv Av‡Q?</w:t>
      </w:r>
    </w:p>
    <w:p w:rsidR="002D4558" w:rsidRPr="00C6036C" w:rsidRDefault="002D4558" w:rsidP="00636530">
      <w:pPr>
        <w:spacing w:after="0" w:line="240" w:lineRule="auto"/>
        <w:rPr>
          <w:rFonts w:ascii="Vrinda" w:hAnsi="Vrinda"/>
          <w:sz w:val="20"/>
          <w:szCs w:val="20"/>
        </w:rPr>
      </w:pPr>
    </w:p>
    <w:p w:rsidR="00636530" w:rsidRPr="00C6036C" w:rsidRDefault="00636530" w:rsidP="00636530">
      <w:pPr>
        <w:spacing w:after="0" w:line="240" w:lineRule="auto"/>
        <w:rPr>
          <w:rFonts w:ascii="Helvetica" w:hAnsi="Helvetica"/>
          <w:sz w:val="20"/>
        </w:rPr>
      </w:pPr>
      <w:r w:rsidRPr="00C6036C">
        <w:rPr>
          <w:rFonts w:ascii="Helvetica" w:hAnsi="Helvetica"/>
          <w:sz w:val="20"/>
        </w:rPr>
        <w:t>4.</w:t>
      </w:r>
      <w:r w:rsidR="006B5EF6">
        <w:rPr>
          <w:rFonts w:ascii="Helvetica" w:hAnsi="Helvetica"/>
          <w:sz w:val="20"/>
        </w:rPr>
        <w:t>29</w:t>
      </w:r>
      <w:r w:rsidRPr="00C6036C">
        <w:rPr>
          <w:rFonts w:ascii="Helvetica" w:hAnsi="Helvetica"/>
          <w:sz w:val="20"/>
        </w:rPr>
        <w:t>(obs) (if 4.</w:t>
      </w:r>
      <w:r w:rsidR="006B5EF6">
        <w:rPr>
          <w:rFonts w:ascii="Helvetica" w:hAnsi="Helvetica"/>
          <w:sz w:val="20"/>
        </w:rPr>
        <w:t>18</w:t>
      </w:r>
      <w:r w:rsidRPr="00C6036C">
        <w:rPr>
          <w:rFonts w:ascii="Helvetica" w:hAnsi="Helvetica"/>
          <w:sz w:val="20"/>
        </w:rPr>
        <w:t>is 1)</w:t>
      </w:r>
      <w:r w:rsidR="00CC56C1">
        <w:rPr>
          <w:rFonts w:ascii="Helvetica" w:hAnsi="Helvetica"/>
          <w:sz w:val="20"/>
        </w:rPr>
        <w:t xml:space="preserve"> </w:t>
      </w:r>
      <w:r w:rsidRPr="00C6036C">
        <w:rPr>
          <w:rFonts w:ascii="Helvetica" w:hAnsi="Helvetica"/>
          <w:sz w:val="20"/>
        </w:rPr>
        <w:t xml:space="preserve">Is there a pond within </w:t>
      </w:r>
      <w:r w:rsidR="00634CAB">
        <w:rPr>
          <w:rFonts w:ascii="Helvetica" w:hAnsi="Helvetica"/>
          <w:sz w:val="20"/>
        </w:rPr>
        <w:t>30 steps</w:t>
      </w:r>
      <w:r w:rsidRPr="00C6036C">
        <w:rPr>
          <w:rFonts w:ascii="Helvetica" w:hAnsi="Helvetica"/>
          <w:sz w:val="20"/>
        </w:rPr>
        <w:t xml:space="preserve"> of the tubewell?</w:t>
      </w:r>
    </w:p>
    <w:p w:rsidR="00636530" w:rsidRPr="00C6036C" w:rsidRDefault="00664AD5" w:rsidP="00636530">
      <w:pPr>
        <w:spacing w:after="0" w:line="240" w:lineRule="auto"/>
        <w:rPr>
          <w:rFonts w:ascii="Vrinda" w:hAnsi="Vrinda"/>
          <w:szCs w:val="20"/>
        </w:rPr>
      </w:pPr>
      <w:r w:rsidRPr="00C6036C">
        <w:rPr>
          <w:rFonts w:ascii="SutonnyMJ" w:eastAsia="Calibri" w:hAnsi="SutonnyMJ"/>
          <w:szCs w:val="20"/>
        </w:rPr>
        <w:t xml:space="preserve">(ch©‡eÿY) (hw` </w:t>
      </w:r>
      <w:r w:rsidRPr="00C6036C">
        <w:rPr>
          <w:rFonts w:ascii="Vrinda" w:hAnsi="Vrinda"/>
          <w:szCs w:val="20"/>
        </w:rPr>
        <w:t>4.</w:t>
      </w:r>
      <w:r w:rsidR="006B5EF6">
        <w:rPr>
          <w:rFonts w:ascii="Vrinda" w:hAnsi="Vrinda"/>
          <w:szCs w:val="20"/>
        </w:rPr>
        <w:t>18</w:t>
      </w:r>
      <w:r w:rsidRPr="00C6036C">
        <w:rPr>
          <w:rFonts w:ascii="SutonnyMJ" w:eastAsia="Calibri" w:hAnsi="SutonnyMJ"/>
          <w:szCs w:val="20"/>
        </w:rPr>
        <w:t>bs cÖ‡kœi DËi</w:t>
      </w:r>
      <w:r w:rsidRPr="00C6036C">
        <w:rPr>
          <w:rFonts w:ascii="Vrinda" w:hAnsi="Vrinda"/>
          <w:szCs w:val="20"/>
        </w:rPr>
        <w:t xml:space="preserve"> 1</w:t>
      </w:r>
      <w:r w:rsidRPr="00C6036C">
        <w:rPr>
          <w:rFonts w:ascii="SutonnyMJ" w:eastAsia="Calibri" w:hAnsi="SutonnyMJ"/>
          <w:szCs w:val="20"/>
        </w:rPr>
        <w:t xml:space="preserve">nq) wUDeI‡q‡ji Av‡kcv‡k </w:t>
      </w:r>
      <w:r w:rsidR="007B442D">
        <w:rPr>
          <w:rFonts w:ascii="SutonnyMJ" w:eastAsia="Calibri" w:hAnsi="SutonnyMJ"/>
        </w:rPr>
        <w:t>30 K`‡gi</w:t>
      </w:r>
      <w:r w:rsidRPr="00C6036C">
        <w:rPr>
          <w:rFonts w:ascii="SutonnyMJ" w:eastAsia="Calibri" w:hAnsi="SutonnyMJ"/>
          <w:szCs w:val="20"/>
        </w:rPr>
        <w:t xml:space="preserve"> g‡a¨ †Kvb cyKzi Av‡Q wK?</w:t>
      </w:r>
    </w:p>
    <w:p w:rsidR="006F34C6" w:rsidRPr="00C6036C" w:rsidRDefault="006F34C6" w:rsidP="006F34C6">
      <w:pPr>
        <w:pStyle w:val="ColorfulList-Accent11"/>
        <w:ind w:left="0"/>
        <w:rPr>
          <w:rFonts w:ascii="Vrinda" w:hAnsi="Vrinda"/>
          <w:sz w:val="20"/>
          <w:szCs w:val="20"/>
        </w:rPr>
      </w:pPr>
      <w:r w:rsidRPr="00C6036C">
        <w:rPr>
          <w:rFonts w:ascii="Helvetica" w:eastAsia="Cambria" w:hAnsi="Helvetica" w:cs="Times New Roman"/>
          <w:sz w:val="20"/>
          <w:szCs w:val="22"/>
        </w:rPr>
        <w:t>1 = Yes</w:t>
      </w:r>
      <w:r w:rsidR="000D15A6">
        <w:rPr>
          <w:rFonts w:ascii="Helvetica" w:eastAsia="Cambria" w:hAnsi="Helvetica" w:cs="Times New Roman"/>
          <w:sz w:val="20"/>
          <w:szCs w:val="22"/>
        </w:rPr>
        <w:t xml:space="preserve"> </w:t>
      </w:r>
      <w:r w:rsidRPr="00C6036C">
        <w:rPr>
          <w:rFonts w:ascii="SutonnyMJ" w:eastAsia="Calibri" w:hAnsi="SutonnyMJ"/>
          <w:sz w:val="20"/>
          <w:szCs w:val="20"/>
        </w:rPr>
        <w:t>(n¨vu)</w:t>
      </w:r>
    </w:p>
    <w:p w:rsidR="006F34C6" w:rsidRPr="00C6036C" w:rsidRDefault="006F34C6" w:rsidP="006F34C6">
      <w:pPr>
        <w:pStyle w:val="ColorfulList-Accent11"/>
        <w:ind w:left="0"/>
        <w:rPr>
          <w:rFonts w:ascii="Vrinda" w:hAnsi="Vrinda"/>
          <w:sz w:val="20"/>
          <w:szCs w:val="20"/>
        </w:rPr>
      </w:pPr>
      <w:r w:rsidRPr="00C6036C">
        <w:rPr>
          <w:rFonts w:ascii="Helvetica" w:eastAsia="Cambria" w:hAnsi="Helvetica" w:cs="Times New Roman"/>
          <w:sz w:val="20"/>
          <w:szCs w:val="22"/>
        </w:rPr>
        <w:t>2 = No</w:t>
      </w:r>
      <w:r w:rsidR="000D15A6">
        <w:rPr>
          <w:rFonts w:ascii="Helvetica" w:eastAsia="Cambria" w:hAnsi="Helvetica" w:cs="Times New Roman"/>
          <w:sz w:val="20"/>
          <w:szCs w:val="22"/>
        </w:rPr>
        <w:t xml:space="preserve"> </w:t>
      </w:r>
      <w:r w:rsidRPr="00C6036C">
        <w:rPr>
          <w:rFonts w:ascii="SutonnyMJ" w:eastAsia="Calibri" w:hAnsi="SutonnyMJ"/>
          <w:sz w:val="20"/>
          <w:szCs w:val="20"/>
        </w:rPr>
        <w:t>(bv)</w:t>
      </w:r>
    </w:p>
    <w:p w:rsidR="006F34C6" w:rsidRPr="00C6036C" w:rsidRDefault="006F34C6" w:rsidP="006F34C6">
      <w:pPr>
        <w:spacing w:after="0" w:line="240" w:lineRule="auto"/>
        <w:rPr>
          <w:rFonts w:ascii="Vrinda" w:hAnsi="Vrinda"/>
          <w:sz w:val="20"/>
          <w:szCs w:val="20"/>
        </w:rPr>
      </w:pPr>
      <w:r w:rsidRPr="00C6036C">
        <w:rPr>
          <w:rFonts w:ascii="Helvetica" w:hAnsi="Helvetica"/>
          <w:sz w:val="20"/>
        </w:rPr>
        <w:t>99 = Could not observe</w:t>
      </w:r>
      <w:r w:rsidR="007B442D">
        <w:rPr>
          <w:rFonts w:ascii="Helvetica" w:hAnsi="Helvetica"/>
          <w:sz w:val="20"/>
        </w:rPr>
        <w:t xml:space="preserve"> </w:t>
      </w:r>
      <w:r w:rsidRPr="00C6036C">
        <w:rPr>
          <w:rFonts w:ascii="SutonnyMJ" w:eastAsia="Calibri" w:hAnsi="SutonnyMJ"/>
          <w:sz w:val="20"/>
          <w:szCs w:val="20"/>
        </w:rPr>
        <w:t>(ch©‡eÿb Kiv m¤¢e nqwb)</w:t>
      </w:r>
    </w:p>
    <w:p w:rsidR="005463FE" w:rsidRDefault="005463FE" w:rsidP="00C6036C">
      <w:pPr>
        <w:spacing w:after="0" w:line="240" w:lineRule="auto"/>
        <w:rPr>
          <w:rFonts w:ascii="Arial" w:hAnsi="Arial" w:cs="Arial"/>
          <w:b/>
          <w:caps/>
          <w:sz w:val="20"/>
          <w:szCs w:val="20"/>
          <w:u w:val="single"/>
        </w:rPr>
      </w:pPr>
    </w:p>
    <w:p w:rsidR="005463FE" w:rsidRPr="00847948" w:rsidRDefault="005463FE" w:rsidP="005463FE">
      <w:pPr>
        <w:spacing w:after="0" w:line="240" w:lineRule="auto"/>
        <w:rPr>
          <w:rFonts w:ascii="Helvetica" w:hAnsi="Helvetica" w:cs="Arial"/>
          <w:b/>
          <w:caps/>
          <w:u w:val="single"/>
        </w:rPr>
      </w:pPr>
      <w:r>
        <w:rPr>
          <w:rFonts w:ascii="Helvetica" w:hAnsi="Helvetica" w:cs="Arial"/>
          <w:b/>
          <w:caps/>
          <w:u w:val="single"/>
        </w:rPr>
        <w:t xml:space="preserve">SECTION </w:t>
      </w:r>
      <w:r w:rsidR="002E029D">
        <w:rPr>
          <w:rFonts w:ascii="Helvetica" w:hAnsi="Helvetica" w:cs="Arial"/>
          <w:b/>
          <w:caps/>
          <w:u w:val="single"/>
        </w:rPr>
        <w:t>5</w:t>
      </w:r>
      <w:r w:rsidRPr="00847948">
        <w:rPr>
          <w:rFonts w:ascii="Helvetica" w:hAnsi="Helvetica" w:cs="Arial"/>
          <w:b/>
          <w:caps/>
          <w:u w:val="single"/>
        </w:rPr>
        <w:t xml:space="preserve">. </w:t>
      </w:r>
      <w:r>
        <w:rPr>
          <w:rFonts w:ascii="Helvetica" w:hAnsi="Helvetica" w:cs="Arial"/>
          <w:b/>
          <w:caps/>
          <w:u w:val="single"/>
        </w:rPr>
        <w:t>FOOD</w:t>
      </w:r>
      <w:r w:rsidRPr="00847948">
        <w:rPr>
          <w:rFonts w:ascii="Helvetica" w:hAnsi="Helvetica" w:cs="Arial"/>
          <w:b/>
          <w:caps/>
          <w:u w:val="single"/>
        </w:rPr>
        <w:t xml:space="preserve"> SAMPLING</w:t>
      </w:r>
    </w:p>
    <w:p w:rsidR="005463FE" w:rsidRPr="00657260" w:rsidRDefault="005463FE" w:rsidP="005463FE">
      <w:pPr>
        <w:spacing w:after="0" w:line="240" w:lineRule="auto"/>
        <w:rPr>
          <w:rFonts w:ascii="Vrinda" w:hAnsi="Vrinda"/>
          <w:sz w:val="12"/>
          <w:szCs w:val="12"/>
        </w:rPr>
      </w:pPr>
    </w:p>
    <w:p w:rsidR="005463FE" w:rsidRPr="00847948" w:rsidRDefault="005463FE" w:rsidP="005463FE">
      <w:pPr>
        <w:spacing w:after="0" w:line="240" w:lineRule="auto"/>
        <w:rPr>
          <w:rFonts w:ascii="Helvetica" w:hAnsi="Helvetica" w:cs="Arial"/>
          <w:b/>
        </w:rPr>
      </w:pPr>
      <w:r w:rsidRPr="00847948">
        <w:rPr>
          <w:rFonts w:ascii="Helvetica" w:hAnsi="Helvetica" w:cs="Arial"/>
          <w:b/>
        </w:rPr>
        <w:t>NOTE: This section will be filled out for all households enrolled in the endline EE subset and for selected households in the water</w:t>
      </w:r>
      <w:r>
        <w:rPr>
          <w:rFonts w:ascii="Helvetica" w:hAnsi="Helvetica" w:cs="Arial"/>
          <w:b/>
        </w:rPr>
        <w:t>and hygiene</w:t>
      </w:r>
      <w:r w:rsidRPr="00847948">
        <w:rPr>
          <w:rFonts w:ascii="Helvetica" w:hAnsi="Helvetica" w:cs="Arial"/>
          <w:b/>
        </w:rPr>
        <w:t xml:space="preserve"> arm</w:t>
      </w:r>
      <w:r>
        <w:rPr>
          <w:rFonts w:ascii="Helvetica" w:hAnsi="Helvetica" w:cs="Arial"/>
          <w:b/>
        </w:rPr>
        <w:t>s.</w:t>
      </w:r>
    </w:p>
    <w:p w:rsidR="000664F6" w:rsidRPr="00A6762E" w:rsidRDefault="000664F6" w:rsidP="000664F6">
      <w:pPr>
        <w:spacing w:after="0" w:line="240" w:lineRule="auto"/>
        <w:rPr>
          <w:rFonts w:ascii="Helvetica" w:hAnsi="Helvetica" w:cs="Arial"/>
        </w:rPr>
      </w:pPr>
      <w:r>
        <w:rPr>
          <w:rFonts w:ascii="SutonnyMJ" w:hAnsi="SutonnyMJ" w:cs="SutonnyMJ"/>
        </w:rPr>
        <w:t>[</w:t>
      </w:r>
      <w:r w:rsidRPr="00961F72">
        <w:rPr>
          <w:rFonts w:ascii="SutonnyMJ" w:hAnsi="SutonnyMJ" w:cs="SutonnyMJ"/>
          <w:b/>
        </w:rPr>
        <w:t>‡bvUt</w:t>
      </w:r>
      <w:r w:rsidR="00072901">
        <w:rPr>
          <w:rFonts w:ascii="SutonnyMJ" w:hAnsi="SutonnyMJ" w:cs="SutonnyMJ"/>
        </w:rPr>
        <w:t xml:space="preserve">GB †mKmbwU BÛjvB‡b </w:t>
      </w:r>
      <w:r>
        <w:rPr>
          <w:rFonts w:ascii="SutonnyMJ" w:hAnsi="SutonnyMJ" w:cs="SutonnyMJ"/>
        </w:rPr>
        <w:t>BB</w:t>
      </w:r>
      <w:r w:rsidR="00F11ADC">
        <w:rPr>
          <w:rFonts w:ascii="SutonnyMJ" w:hAnsi="SutonnyMJ" w:cs="SutonnyMJ"/>
        </w:rPr>
        <w:t xml:space="preserve"> mve‡m‡U Gb‡ivjK„Z mKj Lvbvq,</w:t>
      </w:r>
      <w:r>
        <w:rPr>
          <w:rFonts w:ascii="SutonnyMJ" w:hAnsi="SutonnyMJ" w:cs="SutonnyMJ"/>
        </w:rPr>
        <w:t xml:space="preserve"> IqvUvi</w:t>
      </w:r>
      <w:r w:rsidR="009134E9">
        <w:rPr>
          <w:rFonts w:ascii="SutonnyMJ" w:hAnsi="SutonnyMJ" w:cs="SutonnyMJ"/>
        </w:rPr>
        <w:t xml:space="preserve"> Ges nvBwRb </w:t>
      </w:r>
      <w:r>
        <w:rPr>
          <w:rFonts w:ascii="SutonnyMJ" w:hAnsi="SutonnyMJ" w:cs="SutonnyMJ"/>
        </w:rPr>
        <w:t>Av‡g©i wbe©vwPZ Lvbvq c~iY Ki‡Z n‡e|]</w:t>
      </w:r>
    </w:p>
    <w:p w:rsidR="009C0D41" w:rsidRPr="00657260" w:rsidRDefault="009C0D41" w:rsidP="005463FE">
      <w:pPr>
        <w:spacing w:after="0" w:line="240" w:lineRule="auto"/>
        <w:rPr>
          <w:rFonts w:ascii="Helvetica" w:hAnsi="Helvetica" w:cs="Arial"/>
          <w:sz w:val="12"/>
          <w:szCs w:val="12"/>
        </w:rPr>
      </w:pPr>
    </w:p>
    <w:p w:rsidR="005463FE" w:rsidRDefault="005463FE" w:rsidP="005463FE">
      <w:pPr>
        <w:spacing w:after="0" w:line="240" w:lineRule="auto"/>
        <w:rPr>
          <w:rFonts w:ascii="Helvetica" w:hAnsi="Helvetica" w:cs="Arial"/>
        </w:rPr>
      </w:pPr>
      <w:r>
        <w:rPr>
          <w:rFonts w:ascii="Helvetica" w:hAnsi="Helvetica" w:cs="Arial"/>
        </w:rPr>
        <w:t>5.</w:t>
      </w:r>
      <w:r w:rsidRPr="00A6762E">
        <w:rPr>
          <w:rFonts w:ascii="Helvetica" w:hAnsi="Helvetica" w:cs="Arial"/>
        </w:rPr>
        <w:t xml:space="preserve">0 Will you be filing out the </w:t>
      </w:r>
      <w:r w:rsidR="009C0D41">
        <w:rPr>
          <w:rFonts w:ascii="Helvetica" w:hAnsi="Helvetica" w:cs="Arial"/>
        </w:rPr>
        <w:t xml:space="preserve">food </w:t>
      </w:r>
      <w:r w:rsidRPr="00A6762E">
        <w:rPr>
          <w:rFonts w:ascii="Helvetica" w:hAnsi="Helvetica" w:cs="Arial"/>
        </w:rPr>
        <w:t>sampling section in this household?</w:t>
      </w:r>
    </w:p>
    <w:p w:rsidR="00F65A3E" w:rsidRDefault="00F65A3E" w:rsidP="005463FE">
      <w:pPr>
        <w:spacing w:after="0" w:line="240" w:lineRule="auto"/>
        <w:rPr>
          <w:rFonts w:ascii="Arial" w:hAnsi="Arial" w:cs="Arial"/>
          <w:sz w:val="20"/>
          <w:szCs w:val="20"/>
        </w:rPr>
      </w:pPr>
      <w:r>
        <w:rPr>
          <w:rFonts w:ascii="SutonnyMJ" w:hAnsi="SutonnyMJ" w:cs="SutonnyMJ"/>
        </w:rPr>
        <w:t>[Avcwb wK GB Lvbvq Lv`¨</w:t>
      </w:r>
      <w:r w:rsidRPr="00C6036C">
        <w:rPr>
          <w:rFonts w:ascii="SutonnyMJ" w:hAnsi="SutonnyMJ" w:cs="SutonnyMJ"/>
        </w:rPr>
        <w:t xml:space="preserve"> bgybv</w:t>
      </w:r>
      <w:r>
        <w:rPr>
          <w:rFonts w:ascii="SutonnyMJ" w:hAnsi="SutonnyMJ" w:cs="SutonnyMJ"/>
        </w:rPr>
        <w:t xml:space="preserve"> †mKmb wU c~iY Ki‡Z Pvb?]</w:t>
      </w:r>
    </w:p>
    <w:p w:rsidR="005463FE" w:rsidRPr="00C6036C" w:rsidRDefault="005463FE" w:rsidP="005463FE">
      <w:pPr>
        <w:pStyle w:val="ColorfulList-Accent11"/>
        <w:ind w:left="0"/>
        <w:rPr>
          <w:rFonts w:ascii="Vrinda" w:hAnsi="Vrinda"/>
          <w:sz w:val="20"/>
          <w:szCs w:val="20"/>
        </w:rPr>
      </w:pPr>
      <w:r w:rsidRPr="00A6762E">
        <w:rPr>
          <w:rFonts w:ascii="Helvetica" w:eastAsia="Cambria" w:hAnsi="Helvetica" w:cs="Arial"/>
          <w:sz w:val="22"/>
          <w:szCs w:val="22"/>
        </w:rPr>
        <w:t>1 = Yes</w:t>
      </w:r>
      <w:r w:rsidRPr="00C6036C">
        <w:rPr>
          <w:rFonts w:ascii="SutonnyMJ" w:eastAsia="Calibri" w:hAnsi="SutonnyMJ"/>
          <w:sz w:val="20"/>
          <w:szCs w:val="20"/>
        </w:rPr>
        <w:t>(n¨vu)</w:t>
      </w:r>
    </w:p>
    <w:p w:rsidR="005463FE" w:rsidRPr="00C6036C" w:rsidRDefault="005463FE" w:rsidP="005463FE">
      <w:pPr>
        <w:pStyle w:val="ColorfulList-Accent11"/>
        <w:ind w:left="0"/>
        <w:rPr>
          <w:rFonts w:ascii="Vrinda" w:hAnsi="Vrinda"/>
          <w:sz w:val="20"/>
          <w:szCs w:val="20"/>
        </w:rPr>
      </w:pPr>
      <w:r w:rsidRPr="00A6762E">
        <w:rPr>
          <w:rFonts w:ascii="Helvetica" w:eastAsia="Cambria" w:hAnsi="Helvetica" w:cs="Arial"/>
          <w:sz w:val="22"/>
          <w:szCs w:val="22"/>
        </w:rPr>
        <w:t>2 = No</w:t>
      </w:r>
      <w:r w:rsidRPr="00C6036C">
        <w:rPr>
          <w:rFonts w:ascii="SutonnyMJ" w:eastAsia="Calibri" w:hAnsi="SutonnyMJ"/>
          <w:sz w:val="20"/>
          <w:szCs w:val="20"/>
        </w:rPr>
        <w:t>(bv)</w:t>
      </w:r>
      <w:r w:rsidRPr="00DC2E07">
        <w:rPr>
          <w:rFonts w:ascii="SutonnyMJ" w:eastAsia="Calibri" w:hAnsi="SutonnyMJ"/>
          <w:sz w:val="20"/>
          <w:szCs w:val="20"/>
        </w:rPr>
        <w:sym w:font="Wingdings" w:char="F0E0"/>
      </w:r>
      <w:r w:rsidR="00CE3E35" w:rsidRPr="00847948">
        <w:rPr>
          <w:rFonts w:ascii="Helvetica" w:eastAsia="Calibri" w:hAnsi="Helvetica"/>
          <w:sz w:val="22"/>
          <w:szCs w:val="22"/>
          <w:u w:val="single"/>
        </w:rPr>
        <w:t xml:space="preserve">SKIP TO </w:t>
      </w:r>
      <w:r w:rsidR="00CE3E35">
        <w:rPr>
          <w:rFonts w:ascii="Helvetica" w:eastAsia="Calibri" w:hAnsi="Helvetica"/>
          <w:sz w:val="22"/>
          <w:szCs w:val="22"/>
          <w:u w:val="single"/>
        </w:rPr>
        <w:t>SECTION</w:t>
      </w:r>
      <w:r w:rsidR="00EA6EC6" w:rsidRPr="000A567D">
        <w:rPr>
          <w:rFonts w:ascii="Helvetica" w:eastAsia="Cambria" w:hAnsi="Helvetica" w:cs="Arial"/>
          <w:sz w:val="22"/>
          <w:szCs w:val="22"/>
        </w:rPr>
        <w:t xml:space="preserve"> 6</w:t>
      </w:r>
    </w:p>
    <w:p w:rsidR="006B5EF6" w:rsidRPr="006B5EF6" w:rsidRDefault="006B5EF6" w:rsidP="00C6036C">
      <w:pPr>
        <w:spacing w:after="60"/>
        <w:rPr>
          <w:rFonts w:ascii="Vrinda" w:hAnsi="Vrinda"/>
          <w:sz w:val="12"/>
          <w:szCs w:val="12"/>
          <w:cs/>
          <w:lang w:val="bn-IN" w:bidi="bn-BD"/>
        </w:rPr>
      </w:pPr>
    </w:p>
    <w:p w:rsidR="00C6036C" w:rsidRDefault="00C316C4" w:rsidP="00C6036C">
      <w:pPr>
        <w:spacing w:after="60"/>
        <w:rPr>
          <w:rFonts w:ascii="Helvetica" w:hAnsi="Helvetica"/>
          <w:sz w:val="20"/>
        </w:rPr>
      </w:pPr>
      <w:r>
        <w:rPr>
          <w:rFonts w:ascii="Vrinda" w:hAnsi="Vrinda"/>
          <w:sz w:val="24"/>
          <w:szCs w:val="24"/>
          <w:cs/>
          <w:lang w:val="bn-IN" w:bidi="bn-BD"/>
        </w:rPr>
        <w:t>5</w:t>
      </w:r>
      <w:r w:rsidR="00C6036C" w:rsidRPr="00C6036C">
        <w:rPr>
          <w:rFonts w:ascii="Vrinda" w:hAnsi="Vrinda"/>
          <w:sz w:val="24"/>
          <w:szCs w:val="24"/>
          <w:cs/>
          <w:lang w:val="bn-IN" w:bidi="bn-BD"/>
        </w:rPr>
        <w:t xml:space="preserve">.1 </w:t>
      </w:r>
      <w:r w:rsidR="00C6036C" w:rsidRPr="00C6036C">
        <w:rPr>
          <w:rFonts w:ascii="Helvetica" w:hAnsi="Helvetica"/>
          <w:sz w:val="20"/>
        </w:rPr>
        <w:t xml:space="preserve">Could you show us the primary food that you would give </w:t>
      </w:r>
      <w:r w:rsidR="00C6036C">
        <w:rPr>
          <w:rFonts w:ascii="Helvetica" w:hAnsi="Helvetica"/>
          <w:sz w:val="20"/>
        </w:rPr>
        <w:t>(target child’s name)</w:t>
      </w:r>
      <w:r w:rsidR="00C6036C" w:rsidRPr="00C6036C">
        <w:rPr>
          <w:rFonts w:ascii="Helvetica" w:hAnsi="Helvetica"/>
          <w:sz w:val="20"/>
        </w:rPr>
        <w:t xml:space="preserve"> if you were to feed them now?[If </w:t>
      </w:r>
      <w:r w:rsidR="00C6036C">
        <w:rPr>
          <w:rFonts w:ascii="Helvetica" w:hAnsi="Helvetica"/>
          <w:sz w:val="20"/>
        </w:rPr>
        <w:t xml:space="preserve">food prepared for </w:t>
      </w:r>
      <w:r w:rsidR="00C6036C" w:rsidRPr="00C6036C">
        <w:rPr>
          <w:rFonts w:ascii="Helvetica" w:hAnsi="Helvetica"/>
          <w:sz w:val="20"/>
        </w:rPr>
        <w:t xml:space="preserve">target child it </w:t>
      </w:r>
      <w:r w:rsidR="00C6036C">
        <w:rPr>
          <w:rFonts w:ascii="Helvetica" w:hAnsi="Helvetica"/>
          <w:sz w:val="20"/>
        </w:rPr>
        <w:t xml:space="preserve">not available, ask: </w:t>
      </w:r>
      <w:r w:rsidR="00C6036C" w:rsidRPr="00C6036C">
        <w:rPr>
          <w:rFonts w:ascii="Helvetica" w:hAnsi="Helvetica"/>
          <w:sz w:val="20"/>
        </w:rPr>
        <w:t>Could you show us the primary food that you would give</w:t>
      </w:r>
      <w:r w:rsidR="00C6036C">
        <w:rPr>
          <w:rFonts w:ascii="Helvetica" w:hAnsi="Helvetica"/>
          <w:sz w:val="20"/>
        </w:rPr>
        <w:t xml:space="preserve"> your &lt;3 </w:t>
      </w:r>
      <w:r w:rsidR="00E3275E">
        <w:rPr>
          <w:rFonts w:ascii="Helvetica" w:hAnsi="Helvetica"/>
          <w:sz w:val="20"/>
        </w:rPr>
        <w:t xml:space="preserve">children (if not available, then your &lt;5 </w:t>
      </w:r>
      <w:r w:rsidR="00C6036C">
        <w:rPr>
          <w:rFonts w:ascii="Helvetica" w:hAnsi="Helvetica"/>
          <w:sz w:val="20"/>
        </w:rPr>
        <w:t>children</w:t>
      </w:r>
      <w:r w:rsidR="00E3275E">
        <w:rPr>
          <w:rFonts w:ascii="Helvetica" w:hAnsi="Helvetica"/>
          <w:sz w:val="20"/>
        </w:rPr>
        <w:t>)</w:t>
      </w:r>
      <w:r w:rsidR="00C6036C" w:rsidRPr="00C6036C">
        <w:rPr>
          <w:rFonts w:ascii="Helvetica" w:hAnsi="Helvetica"/>
          <w:sz w:val="20"/>
        </w:rPr>
        <w:t>if you were to feed them now</w:t>
      </w:r>
      <w:r w:rsidR="00C6036C">
        <w:rPr>
          <w:rFonts w:ascii="Helvetica" w:hAnsi="Helvetica"/>
          <w:sz w:val="20"/>
        </w:rPr>
        <w:t>?</w:t>
      </w:r>
      <w:r w:rsidR="00C6036C" w:rsidRPr="00C6036C">
        <w:rPr>
          <w:rFonts w:ascii="Helvetica" w:hAnsi="Helvetica"/>
          <w:sz w:val="20"/>
        </w:rPr>
        <w:t xml:space="preserve">]  </w:t>
      </w:r>
    </w:p>
    <w:p w:rsidR="00607192" w:rsidRPr="006B5EF6" w:rsidRDefault="00607192" w:rsidP="00C6036C">
      <w:pPr>
        <w:spacing w:after="60"/>
        <w:rPr>
          <w:rFonts w:ascii="Vrinda" w:hAnsi="Vrinda" w:cs="Vrinda"/>
          <w:sz w:val="24"/>
          <w:szCs w:val="24"/>
          <w:cs/>
          <w:lang w:val="bn-IN" w:bidi="bn-IN"/>
        </w:rPr>
      </w:pPr>
      <w:r>
        <w:rPr>
          <w:rFonts w:ascii="SutonnyMJ" w:hAnsi="SutonnyMJ" w:cs="SutonnyMJ"/>
        </w:rPr>
        <w:t>[Avcwb</w:t>
      </w:r>
      <w:r w:rsidR="000F7305">
        <w:rPr>
          <w:rFonts w:ascii="SutonnyMJ" w:hAnsi="SutonnyMJ" w:cs="SutonnyMJ"/>
        </w:rPr>
        <w:t xml:space="preserve">Avcbvi </w:t>
      </w:r>
      <w:r w:rsidR="007620BE">
        <w:rPr>
          <w:rFonts w:ascii="SutonnyMJ" w:hAnsi="SutonnyMJ" w:cs="SutonnyMJ"/>
        </w:rPr>
        <w:t>(</w:t>
      </w:r>
      <w:r w:rsidR="000F7305">
        <w:rPr>
          <w:rFonts w:ascii="SutonnyMJ" w:hAnsi="SutonnyMJ" w:cs="SutonnyMJ"/>
        </w:rPr>
        <w:t>U</w:t>
      </w:r>
      <w:r w:rsidR="007620BE">
        <w:rPr>
          <w:rFonts w:ascii="SutonnyMJ" w:hAnsi="SutonnyMJ" w:cs="SutonnyMJ"/>
        </w:rPr>
        <w:t>v‡M©U wkïi bvg)-‡K GB gyû‡Z© †L‡Z w`‡Z PvB‡j</w:t>
      </w:r>
      <w:r w:rsidR="009134E9">
        <w:rPr>
          <w:rFonts w:ascii="SutonnyMJ" w:hAnsi="SutonnyMJ" w:cs="SutonnyMJ"/>
        </w:rPr>
        <w:t xml:space="preserve"> cÖv_wgKfv‡e †h Lvevi †L‡Z w`‡Zb</w:t>
      </w:r>
      <w:r w:rsidR="00182976">
        <w:rPr>
          <w:rFonts w:ascii="SutonnyMJ" w:hAnsi="SutonnyMJ" w:cs="SutonnyMJ"/>
        </w:rPr>
        <w:t>, AbyMÖnc~e©K †mB LveviUv</w:t>
      </w:r>
      <w:r w:rsidR="009134E9">
        <w:rPr>
          <w:rFonts w:ascii="SutonnyMJ" w:hAnsi="SutonnyMJ" w:cs="SutonnyMJ"/>
        </w:rPr>
        <w:t xml:space="preserve"> wK</w:t>
      </w:r>
      <w:r w:rsidR="00182976">
        <w:rPr>
          <w:rFonts w:ascii="SutonnyMJ" w:hAnsi="SutonnyMJ" w:cs="SutonnyMJ"/>
        </w:rPr>
        <w:t xml:space="preserve"> Avgv‡K GKUz</w:t>
      </w:r>
      <w:r w:rsidR="009134E9">
        <w:rPr>
          <w:rFonts w:ascii="SutonnyMJ" w:hAnsi="SutonnyMJ" w:cs="SutonnyMJ"/>
        </w:rPr>
        <w:t xml:space="preserve"> †`Lv‡</w:t>
      </w:r>
      <w:r w:rsidR="00182976">
        <w:rPr>
          <w:rFonts w:ascii="SutonnyMJ" w:hAnsi="SutonnyMJ" w:cs="SutonnyMJ"/>
        </w:rPr>
        <w:t>e</w:t>
      </w:r>
      <w:r w:rsidR="009134E9">
        <w:rPr>
          <w:rFonts w:ascii="SutonnyMJ" w:hAnsi="SutonnyMJ" w:cs="SutonnyMJ"/>
        </w:rPr>
        <w:t>b?</w:t>
      </w:r>
      <w:r w:rsidR="00182976">
        <w:rPr>
          <w:rFonts w:ascii="SutonnyMJ" w:hAnsi="SutonnyMJ" w:cs="SutonnyMJ"/>
        </w:rPr>
        <w:t xml:space="preserve"> [hw` Uv‡M©U wkïi Rb¨ ‰Zix Lvevi GB gyû‡Z© bv _v‡K Z‡e wRÁvmv Ki“bt Avcwb Avcbvi &lt;3 wkï‡K</w:t>
      </w:r>
      <w:r w:rsidR="00550759">
        <w:rPr>
          <w:rFonts w:ascii="SutonnyMJ" w:hAnsi="SutonnyMJ" w:cs="SutonnyMJ"/>
        </w:rPr>
        <w:t xml:space="preserve"> (</w:t>
      </w:r>
      <w:r w:rsidR="00550759" w:rsidRPr="00C6036C">
        <w:rPr>
          <w:rFonts w:ascii="SutonnyMJ" w:hAnsi="SutonnyMJ" w:cs="Arial"/>
        </w:rPr>
        <w:t>hw` &lt;3 eq‡mi wkï bv _v‡K, Zvn‡j</w:t>
      </w:r>
      <w:r w:rsidR="00550759">
        <w:rPr>
          <w:rFonts w:ascii="SutonnyMJ" w:hAnsi="SutonnyMJ" w:cs="Arial"/>
        </w:rPr>
        <w:t xml:space="preserve"> Avcbvi &lt;5</w:t>
      </w:r>
      <w:r w:rsidR="00550759" w:rsidRPr="00C6036C">
        <w:rPr>
          <w:rFonts w:ascii="SutonnyMJ" w:hAnsi="SutonnyMJ" w:cs="Arial"/>
        </w:rPr>
        <w:t xml:space="preserve"> eq‡mi wkï</w:t>
      </w:r>
      <w:r w:rsidR="00550759">
        <w:rPr>
          <w:rFonts w:ascii="SutonnyMJ" w:hAnsi="SutonnyMJ" w:cs="Arial"/>
        </w:rPr>
        <w:t>‡K)</w:t>
      </w:r>
      <w:r w:rsidR="00182976">
        <w:rPr>
          <w:rFonts w:ascii="SutonnyMJ" w:hAnsi="SutonnyMJ" w:cs="SutonnyMJ"/>
        </w:rPr>
        <w:t xml:space="preserve">GB gyû‡Z© †L‡Z w`‡Z PvB‡j cÖv_wgKfv‡e †h Lvevi †L‡Z w`‡Zb, AbyMÖnc~e©K †mB LveviUv wK Avgv‡K GKUz †`Lv‡eb?] </w:t>
      </w:r>
    </w:p>
    <w:p w:rsidR="00C6036C" w:rsidRPr="00C6036C" w:rsidRDefault="00C6036C" w:rsidP="00C6036C">
      <w:pPr>
        <w:pStyle w:val="ColorfulList-Accent11"/>
        <w:ind w:left="0"/>
        <w:rPr>
          <w:rFonts w:ascii="Vrinda" w:hAnsi="Vrinda"/>
        </w:rPr>
      </w:pPr>
      <w:r w:rsidRPr="00C316C4">
        <w:rPr>
          <w:rFonts w:ascii="Helvetica" w:hAnsi="Helvetica"/>
          <w:sz w:val="22"/>
          <w:szCs w:val="22"/>
        </w:rPr>
        <w:t>1 = Yes</w:t>
      </w:r>
      <w:r w:rsidRPr="00C6036C">
        <w:rPr>
          <w:rFonts w:ascii="Vrinda" w:hAnsi="Vrinda"/>
          <w:cs/>
          <w:lang w:val="bn-IN" w:bidi="bn-IN"/>
        </w:rPr>
        <w:t>(হ্যাঁ)</w:t>
      </w:r>
    </w:p>
    <w:p w:rsidR="00C6036C" w:rsidRPr="00AE1185" w:rsidRDefault="00C6036C" w:rsidP="00C6036C">
      <w:pPr>
        <w:pStyle w:val="ColorfulList-Accent11"/>
        <w:ind w:left="0"/>
        <w:rPr>
          <w:rFonts w:ascii="Vrinda" w:hAnsi="Vrinda"/>
          <w:lang w:bidi="bn-BD"/>
        </w:rPr>
      </w:pPr>
      <w:r w:rsidRPr="00C316C4">
        <w:rPr>
          <w:rFonts w:ascii="Helvetica" w:hAnsi="Helvetica"/>
          <w:sz w:val="22"/>
          <w:szCs w:val="22"/>
        </w:rPr>
        <w:t>2 = No</w:t>
      </w:r>
      <w:r w:rsidRPr="00C6036C">
        <w:rPr>
          <w:rFonts w:ascii="Vrinda" w:hAnsi="Vrinda"/>
          <w:cs/>
          <w:lang w:val="bn-IN" w:bidi="bn-IN"/>
        </w:rPr>
        <w:t>(না)</w:t>
      </w:r>
      <w:r w:rsidR="00FB7070" w:rsidRPr="00FB7070">
        <w:rPr>
          <w:rFonts w:ascii="Vrinda" w:hAnsi="Vrinda"/>
          <w:lang w:bidi="bn-IN"/>
        </w:rPr>
        <w:sym w:font="Wingdings" w:char="F0E0"/>
      </w:r>
      <w:r w:rsidR="00FB7070">
        <w:rPr>
          <w:rFonts w:ascii="Vrinda" w:hAnsi="Vrinda"/>
          <w:lang w:bidi="bn-IN"/>
        </w:rPr>
        <w:t xml:space="preserve"> SKIP</w:t>
      </w:r>
      <w:r w:rsidR="00AE1185">
        <w:rPr>
          <w:rFonts w:ascii="Vrinda" w:hAnsi="Vrinda"/>
          <w:lang w:bidi="bn-IN"/>
        </w:rPr>
        <w:t xml:space="preserve"> to 5.3</w:t>
      </w:r>
    </w:p>
    <w:p w:rsidR="00C6036C" w:rsidRPr="009C0D41" w:rsidRDefault="00C6036C" w:rsidP="00C6036C">
      <w:pPr>
        <w:spacing w:after="0" w:line="240" w:lineRule="auto"/>
        <w:rPr>
          <w:rFonts w:ascii="Vrinda" w:hAnsi="Vrinda"/>
          <w:sz w:val="20"/>
          <w:szCs w:val="20"/>
          <w:lang w:bidi="bn-BD"/>
        </w:rPr>
      </w:pPr>
    </w:p>
    <w:p w:rsidR="00780D60" w:rsidRDefault="00FB7070" w:rsidP="00780D60">
      <w:pPr>
        <w:spacing w:after="0" w:line="240" w:lineRule="auto"/>
        <w:rPr>
          <w:rFonts w:ascii="Helvetica" w:hAnsi="Helvetica"/>
          <w:sz w:val="20"/>
        </w:rPr>
      </w:pPr>
      <w:r>
        <w:rPr>
          <w:rFonts w:ascii="Helvetica" w:hAnsi="Helvetica"/>
          <w:sz w:val="20"/>
        </w:rPr>
        <w:t xml:space="preserve">5.2 (obs) </w:t>
      </w:r>
      <w:r w:rsidR="00780D60" w:rsidRPr="00C316C4">
        <w:rPr>
          <w:rFonts w:ascii="Helvetica" w:hAnsi="Helvetica"/>
          <w:sz w:val="20"/>
        </w:rPr>
        <w:t xml:space="preserve">(if 5.1 is 1) </w:t>
      </w:r>
      <w:r w:rsidR="00F5007A">
        <w:rPr>
          <w:rFonts w:ascii="Helvetica" w:hAnsi="Helvetica"/>
          <w:sz w:val="20"/>
        </w:rPr>
        <w:t>Is it one of the following foods: rice, suji</w:t>
      </w:r>
      <w:r w:rsidR="004016E1">
        <w:rPr>
          <w:rFonts w:ascii="Helvetica" w:hAnsi="Helvetica"/>
          <w:sz w:val="20"/>
        </w:rPr>
        <w:t xml:space="preserve"> or</w:t>
      </w:r>
      <w:r w:rsidR="00F5007A">
        <w:rPr>
          <w:rFonts w:ascii="Helvetica" w:hAnsi="Helvetica"/>
          <w:sz w:val="20"/>
        </w:rPr>
        <w:t xml:space="preserve"> kichuri?</w:t>
      </w:r>
    </w:p>
    <w:p w:rsidR="00780D60" w:rsidRDefault="00D66F1B" w:rsidP="00780D60">
      <w:pPr>
        <w:spacing w:after="0" w:line="240" w:lineRule="auto"/>
        <w:rPr>
          <w:rFonts w:ascii="Vrinda" w:hAnsi="Vrinda"/>
          <w:sz w:val="24"/>
          <w:szCs w:val="24"/>
          <w:cs/>
          <w:lang w:bidi="bn-BD"/>
        </w:rPr>
      </w:pPr>
      <w:r w:rsidRPr="00C6036C">
        <w:rPr>
          <w:rFonts w:ascii="SutonnyMJ" w:eastAsia="Calibri" w:hAnsi="SutonnyMJ"/>
        </w:rPr>
        <w:t>(ch©‡eÿY) (</w:t>
      </w:r>
      <w:r w:rsidRPr="007B442D">
        <w:rPr>
          <w:rFonts w:ascii="SutonnyMJ" w:eastAsia="Calibri" w:hAnsi="SutonnyMJ" w:cs="SutonnyMJ"/>
        </w:rPr>
        <w:t xml:space="preserve">hw` </w:t>
      </w:r>
      <w:r w:rsidRPr="007B442D">
        <w:rPr>
          <w:rFonts w:ascii="SutonnyMJ" w:hAnsi="SutonnyMJ" w:cs="SutonnyMJ"/>
        </w:rPr>
        <w:t xml:space="preserve">5.1 </w:t>
      </w:r>
      <w:r w:rsidRPr="007B442D">
        <w:rPr>
          <w:rFonts w:ascii="SutonnyMJ" w:eastAsia="Calibri" w:hAnsi="SutonnyMJ" w:cs="SutonnyMJ"/>
        </w:rPr>
        <w:t>bs cÖ‡kœi DËi</w:t>
      </w:r>
      <w:r w:rsidRPr="007B442D">
        <w:rPr>
          <w:rFonts w:ascii="SutonnyMJ" w:hAnsi="SutonnyMJ" w:cs="SutonnyMJ"/>
        </w:rPr>
        <w:t xml:space="preserve"> 1 </w:t>
      </w:r>
      <w:r w:rsidRPr="007B442D">
        <w:rPr>
          <w:rFonts w:ascii="SutonnyMJ" w:eastAsia="Calibri" w:hAnsi="SutonnyMJ" w:cs="SutonnyMJ"/>
        </w:rPr>
        <w:t>nq)</w:t>
      </w:r>
      <w:r>
        <w:rPr>
          <w:rFonts w:ascii="SutonnyMJ" w:eastAsia="Calibri" w:hAnsi="SutonnyMJ"/>
        </w:rPr>
        <w:t>[GwU wK wbgœwjwLZ Lvev‡ii †Kvb GKwU: fvZ, mywR</w:t>
      </w:r>
      <w:r w:rsidR="007B442D">
        <w:rPr>
          <w:rFonts w:ascii="SutonnyMJ" w:eastAsia="Calibri" w:hAnsi="SutonnyMJ"/>
        </w:rPr>
        <w:t xml:space="preserve"> ev</w:t>
      </w:r>
      <w:r>
        <w:rPr>
          <w:rFonts w:ascii="SutonnyMJ" w:eastAsia="Calibri" w:hAnsi="SutonnyMJ"/>
        </w:rPr>
        <w:t xml:space="preserve"> wLPywi?]</w:t>
      </w:r>
    </w:p>
    <w:p w:rsidR="00F5007A" w:rsidRPr="00B151DF" w:rsidRDefault="00F5007A" w:rsidP="00F5007A">
      <w:pPr>
        <w:pStyle w:val="ColorfulList-Accent11"/>
        <w:ind w:left="0"/>
        <w:rPr>
          <w:rFonts w:ascii="Vrinda" w:hAnsi="Vrinda"/>
        </w:rPr>
      </w:pPr>
      <w:r w:rsidRPr="00C316C4">
        <w:rPr>
          <w:rFonts w:ascii="Helvetica" w:hAnsi="Helvetica"/>
          <w:sz w:val="22"/>
          <w:szCs w:val="22"/>
        </w:rPr>
        <w:t>1 = Yes</w:t>
      </w:r>
      <w:r w:rsidRPr="00C6036C">
        <w:rPr>
          <w:rFonts w:ascii="Vrinda" w:hAnsi="Vrinda"/>
          <w:cs/>
          <w:lang w:val="bn-IN" w:bidi="bn-IN"/>
        </w:rPr>
        <w:t>(হ্যাঁ)</w:t>
      </w:r>
      <w:r w:rsidR="00FB7070" w:rsidRPr="00FB7070">
        <w:rPr>
          <w:rFonts w:ascii="Vrinda" w:hAnsi="Vrinda"/>
          <w:lang w:bidi="bn-IN"/>
        </w:rPr>
        <w:sym w:font="Wingdings" w:char="F0E0"/>
      </w:r>
      <w:r w:rsidR="00FB7070">
        <w:rPr>
          <w:rFonts w:ascii="Vrinda" w:hAnsi="Vrinda"/>
          <w:lang w:bidi="bn-IN"/>
        </w:rPr>
        <w:t>SKIP</w:t>
      </w:r>
      <w:r w:rsidR="00B151DF">
        <w:rPr>
          <w:rFonts w:ascii="Vrinda" w:hAnsi="Vrinda"/>
          <w:lang w:bidi="bn-IN"/>
        </w:rPr>
        <w:t xml:space="preserve"> to </w:t>
      </w:r>
      <w:r w:rsidR="00FB7070">
        <w:rPr>
          <w:rFonts w:ascii="Vrinda" w:hAnsi="Vrinda"/>
          <w:lang w:bidi="bn-IN"/>
        </w:rPr>
        <w:t xml:space="preserve">Note for </w:t>
      </w:r>
      <w:r w:rsidR="00B151DF">
        <w:rPr>
          <w:rFonts w:ascii="Vrinda" w:hAnsi="Vrinda"/>
          <w:lang w:bidi="bn-IN"/>
        </w:rPr>
        <w:t>5.4</w:t>
      </w:r>
    </w:p>
    <w:p w:rsidR="00F5007A" w:rsidRPr="00C6036C" w:rsidRDefault="00F5007A" w:rsidP="00F5007A">
      <w:pPr>
        <w:pStyle w:val="ColorfulList-Accent11"/>
        <w:ind w:left="0"/>
        <w:rPr>
          <w:rFonts w:ascii="Vrinda" w:hAnsi="Vrinda"/>
          <w:lang w:bidi="bn-BD"/>
        </w:rPr>
      </w:pPr>
      <w:r w:rsidRPr="00C316C4">
        <w:rPr>
          <w:rFonts w:ascii="Helvetica" w:hAnsi="Helvetica"/>
          <w:sz w:val="22"/>
          <w:szCs w:val="22"/>
        </w:rPr>
        <w:t>2 = No</w:t>
      </w:r>
      <w:r w:rsidRPr="00C6036C">
        <w:rPr>
          <w:rFonts w:ascii="Vrinda" w:hAnsi="Vrinda"/>
          <w:cs/>
          <w:lang w:val="bn-IN" w:bidi="bn-IN"/>
        </w:rPr>
        <w:t>(না)</w:t>
      </w:r>
    </w:p>
    <w:p w:rsidR="009C0D41" w:rsidRDefault="009C0D41" w:rsidP="00780D60">
      <w:pPr>
        <w:spacing w:after="0" w:line="240" w:lineRule="auto"/>
        <w:rPr>
          <w:rFonts w:ascii="Helvetica" w:hAnsi="Helvetica"/>
          <w:sz w:val="20"/>
          <w:rtl/>
          <w:cs/>
        </w:rPr>
      </w:pPr>
    </w:p>
    <w:p w:rsidR="00B71C2E" w:rsidRPr="007B442D" w:rsidRDefault="007B442D" w:rsidP="00780D60">
      <w:pPr>
        <w:spacing w:after="0" w:line="240" w:lineRule="auto"/>
        <w:rPr>
          <w:rFonts w:ascii="Times New Roman" w:hAnsi="Times New Roman"/>
          <w:sz w:val="20"/>
        </w:rPr>
      </w:pPr>
      <w:r>
        <w:rPr>
          <w:rFonts w:ascii="Times New Roman" w:hAnsi="Times New Roman"/>
          <w:sz w:val="20"/>
          <w:rtl/>
          <w:cs/>
        </w:rPr>
        <w:t xml:space="preserve"> </w:t>
      </w:r>
      <w:r w:rsidR="00B71C2E" w:rsidRPr="007B442D">
        <w:rPr>
          <w:rFonts w:ascii="Times New Roman" w:hAnsi="Times New Roman"/>
          <w:sz w:val="20"/>
          <w:rtl/>
          <w:cs/>
        </w:rPr>
        <w:t>5.3</w:t>
      </w:r>
      <w:r w:rsidR="00B13B2D" w:rsidRPr="007B442D">
        <w:rPr>
          <w:rFonts w:ascii="Times New Roman" w:hAnsi="Times New Roman"/>
          <w:sz w:val="20"/>
        </w:rPr>
        <w:t>(if 5.1 is 2 or 5.2 is 2)</w:t>
      </w:r>
      <w:r w:rsidRPr="007B442D">
        <w:rPr>
          <w:rFonts w:ascii="Times New Roman" w:hAnsi="Times New Roman"/>
          <w:sz w:val="20"/>
        </w:rPr>
        <w:t xml:space="preserve"> </w:t>
      </w:r>
      <w:r w:rsidR="00EF7CC5" w:rsidRPr="007B442D">
        <w:rPr>
          <w:rFonts w:ascii="Times New Roman" w:hAnsi="Times New Roman"/>
          <w:sz w:val="20"/>
        </w:rPr>
        <w:t xml:space="preserve">[If food prepared for children is not available, ask:] </w:t>
      </w:r>
      <w:r w:rsidR="00780D60" w:rsidRPr="007B442D">
        <w:rPr>
          <w:rFonts w:ascii="Times New Roman" w:hAnsi="Times New Roman"/>
          <w:sz w:val="20"/>
        </w:rPr>
        <w:t xml:space="preserve">Do you have any stored rice, </w:t>
      </w:r>
      <w:r w:rsidR="00F5007A" w:rsidRPr="007B442D">
        <w:rPr>
          <w:rFonts w:ascii="Times New Roman" w:hAnsi="Times New Roman"/>
          <w:sz w:val="20"/>
        </w:rPr>
        <w:t>suji</w:t>
      </w:r>
      <w:r w:rsidR="004016E1" w:rsidRPr="007B442D">
        <w:rPr>
          <w:rFonts w:ascii="Times New Roman" w:hAnsi="Times New Roman"/>
          <w:sz w:val="20"/>
        </w:rPr>
        <w:t xml:space="preserve"> or</w:t>
      </w:r>
      <w:r w:rsidR="00F5007A" w:rsidRPr="007B442D">
        <w:rPr>
          <w:rFonts w:ascii="Times New Roman" w:hAnsi="Times New Roman"/>
          <w:sz w:val="20"/>
        </w:rPr>
        <w:t xml:space="preserve"> khichuri</w:t>
      </w:r>
      <w:r w:rsidR="00780D60" w:rsidRPr="007B442D">
        <w:rPr>
          <w:rFonts w:ascii="Times New Roman" w:hAnsi="Times New Roman"/>
          <w:sz w:val="20"/>
        </w:rPr>
        <w:t>?</w:t>
      </w:r>
    </w:p>
    <w:p w:rsidR="00A745D7" w:rsidRDefault="00A745D7" w:rsidP="00780D60">
      <w:pPr>
        <w:spacing w:after="0" w:line="240" w:lineRule="auto"/>
        <w:rPr>
          <w:rFonts w:ascii="Vrinda" w:hAnsi="Vrinda"/>
          <w:sz w:val="24"/>
          <w:szCs w:val="24"/>
        </w:rPr>
      </w:pPr>
      <w:r w:rsidRPr="00C6036C">
        <w:rPr>
          <w:rFonts w:ascii="SutonnyMJ" w:eastAsia="Calibri" w:hAnsi="SutonnyMJ"/>
        </w:rPr>
        <w:t>(ch©‡eÿY) (</w:t>
      </w:r>
      <w:r w:rsidRPr="007B442D">
        <w:rPr>
          <w:rFonts w:ascii="SutonnyMJ" w:eastAsia="Calibri" w:hAnsi="SutonnyMJ" w:cs="SutonnyMJ"/>
        </w:rPr>
        <w:t xml:space="preserve">hw` </w:t>
      </w:r>
      <w:r w:rsidRPr="007B442D">
        <w:rPr>
          <w:rFonts w:ascii="SutonnyMJ" w:hAnsi="SutonnyMJ" w:cs="SutonnyMJ"/>
        </w:rPr>
        <w:t>5.</w:t>
      </w:r>
      <w:r w:rsidR="00E5284A" w:rsidRPr="007B442D">
        <w:rPr>
          <w:rFonts w:ascii="SutonnyMJ" w:hAnsi="SutonnyMJ" w:cs="SutonnyMJ"/>
        </w:rPr>
        <w:t>1</w:t>
      </w:r>
      <w:r w:rsidR="007B442D" w:rsidRPr="007B442D">
        <w:rPr>
          <w:rFonts w:ascii="SutonnyMJ" w:hAnsi="SutonnyMJ" w:cs="SutonnyMJ"/>
        </w:rPr>
        <w:t xml:space="preserve"> </w:t>
      </w:r>
      <w:r w:rsidR="007B442D">
        <w:rPr>
          <w:rFonts w:ascii="SutonnyMJ" w:hAnsi="SutonnyMJ" w:cs="SutonnyMJ"/>
        </w:rPr>
        <w:t xml:space="preserve">ev </w:t>
      </w:r>
      <w:r w:rsidR="007B442D" w:rsidRPr="007B442D">
        <w:rPr>
          <w:rFonts w:ascii="SutonnyMJ" w:hAnsi="SutonnyMJ" w:cs="SutonnyMJ"/>
        </w:rPr>
        <w:t>5.</w:t>
      </w:r>
      <w:r w:rsidR="007B442D">
        <w:rPr>
          <w:rFonts w:ascii="SutonnyMJ" w:hAnsi="SutonnyMJ" w:cs="SutonnyMJ"/>
        </w:rPr>
        <w:t>2</w:t>
      </w:r>
      <w:r w:rsidR="007B442D" w:rsidRPr="007B442D">
        <w:rPr>
          <w:rFonts w:ascii="SutonnyMJ" w:hAnsi="SutonnyMJ" w:cs="SutonnyMJ"/>
        </w:rPr>
        <w:t xml:space="preserve"> </w:t>
      </w:r>
      <w:r w:rsidR="007B442D" w:rsidRPr="007B442D">
        <w:rPr>
          <w:rFonts w:ascii="SutonnyMJ" w:eastAsia="Calibri" w:hAnsi="SutonnyMJ" w:cs="SutonnyMJ"/>
        </w:rPr>
        <w:t>bs cÖ‡kœi DËi</w:t>
      </w:r>
      <w:r w:rsidR="007B442D" w:rsidRPr="007B442D">
        <w:rPr>
          <w:rFonts w:ascii="SutonnyMJ" w:hAnsi="SutonnyMJ" w:cs="SutonnyMJ"/>
        </w:rPr>
        <w:t xml:space="preserve"> 2</w:t>
      </w:r>
      <w:r w:rsidRPr="007B442D">
        <w:rPr>
          <w:rFonts w:ascii="SutonnyMJ" w:hAnsi="SutonnyMJ" w:cs="SutonnyMJ"/>
        </w:rPr>
        <w:t xml:space="preserve"> </w:t>
      </w:r>
      <w:r w:rsidRPr="007B442D">
        <w:rPr>
          <w:rFonts w:ascii="SutonnyMJ" w:eastAsia="Calibri" w:hAnsi="SutonnyMJ" w:cs="SutonnyMJ"/>
        </w:rPr>
        <w:t>nq)</w:t>
      </w:r>
      <w:r w:rsidR="00D63B7F">
        <w:rPr>
          <w:rFonts w:ascii="SutonnyMJ" w:eastAsia="Calibri" w:hAnsi="SutonnyMJ" w:cs="SutonnyMJ"/>
        </w:rPr>
        <w:t xml:space="preserve"> </w:t>
      </w:r>
      <w:r w:rsidR="00EF7CC5" w:rsidRPr="007B442D">
        <w:rPr>
          <w:rFonts w:ascii="SutonnyMJ" w:hAnsi="SutonnyMJ" w:cs="SutonnyMJ"/>
        </w:rPr>
        <w:t>[</w:t>
      </w:r>
      <w:r w:rsidR="00EF7CC5">
        <w:rPr>
          <w:rFonts w:ascii="SutonnyMJ" w:hAnsi="SutonnyMJ" w:cs="SutonnyMJ"/>
        </w:rPr>
        <w:t>hw` wkïi Rb¨ ‰Zix Lvevi GB gyû‡Z© bv _v‡K Z‡e wRÁvmv Ki</w:t>
      </w:r>
      <w:r w:rsidR="00F66B68">
        <w:rPr>
          <w:rFonts w:ascii="SutonnyMJ" w:hAnsi="SutonnyMJ" w:cs="SutonnyMJ"/>
        </w:rPr>
        <w:t>æ</w:t>
      </w:r>
      <w:r w:rsidR="00EF7CC5">
        <w:rPr>
          <w:rFonts w:ascii="SutonnyMJ" w:hAnsi="SutonnyMJ" w:cs="SutonnyMJ"/>
        </w:rPr>
        <w:t>b</w:t>
      </w:r>
      <w:r w:rsidR="00F66B68">
        <w:rPr>
          <w:rFonts w:ascii="SutonnyMJ" w:hAnsi="SutonnyMJ" w:cs="SutonnyMJ"/>
        </w:rPr>
        <w:t>:</w:t>
      </w:r>
      <w:r w:rsidR="00EF7CC5">
        <w:rPr>
          <w:rFonts w:ascii="SutonnyMJ" w:hAnsi="SutonnyMJ" w:cs="SutonnyMJ"/>
        </w:rPr>
        <w:t>]</w:t>
      </w:r>
      <w:r w:rsidR="007B442D">
        <w:rPr>
          <w:rFonts w:ascii="SutonnyMJ" w:hAnsi="SutonnyMJ" w:cs="SutonnyMJ"/>
        </w:rPr>
        <w:t xml:space="preserve"> </w:t>
      </w:r>
      <w:r>
        <w:rPr>
          <w:rFonts w:ascii="SutonnyMJ" w:eastAsia="Calibri" w:hAnsi="SutonnyMJ"/>
        </w:rPr>
        <w:t>[Avcbvi Lvbvq wK msi¶YK…Z fvZ, mywR</w:t>
      </w:r>
      <w:r w:rsidR="007B442D">
        <w:rPr>
          <w:rFonts w:ascii="SutonnyMJ" w:eastAsia="Calibri" w:hAnsi="SutonnyMJ"/>
        </w:rPr>
        <w:t xml:space="preserve"> ev</w:t>
      </w:r>
      <w:r>
        <w:rPr>
          <w:rFonts w:ascii="SutonnyMJ" w:eastAsia="Calibri" w:hAnsi="SutonnyMJ"/>
        </w:rPr>
        <w:t xml:space="preserve"> wLPywi?]</w:t>
      </w:r>
    </w:p>
    <w:p w:rsidR="00780D60" w:rsidRPr="00F5007A" w:rsidRDefault="00F5007A" w:rsidP="00780D60">
      <w:pPr>
        <w:spacing w:after="0" w:line="240" w:lineRule="auto"/>
        <w:rPr>
          <w:rFonts w:ascii="Helvetica" w:hAnsi="Helvetica"/>
          <w:sz w:val="24"/>
          <w:szCs w:val="24"/>
          <w:lang w:bidi="bn-BD"/>
        </w:rPr>
      </w:pPr>
      <w:r w:rsidRPr="00F5007A">
        <w:rPr>
          <w:rFonts w:ascii="Helvetica" w:hAnsi="Helvetica"/>
          <w:sz w:val="24"/>
          <w:szCs w:val="24"/>
          <w:cs/>
          <w:lang w:bidi="bn-BD"/>
        </w:rPr>
        <w:t>1 = Y</w:t>
      </w:r>
      <w:r w:rsidR="00780D60" w:rsidRPr="00F5007A">
        <w:rPr>
          <w:rFonts w:ascii="Helvetica" w:hAnsi="Helvetica"/>
          <w:sz w:val="24"/>
          <w:szCs w:val="24"/>
          <w:cs/>
          <w:lang w:bidi="bn-BD"/>
        </w:rPr>
        <w:t>es</w:t>
      </w:r>
      <w:r w:rsidR="00A745D7" w:rsidRPr="00C6036C">
        <w:rPr>
          <w:rFonts w:ascii="Vrinda" w:hAnsi="Vrinda"/>
          <w:cs/>
          <w:lang w:val="bn-IN" w:bidi="bn-IN"/>
        </w:rPr>
        <w:t>(</w:t>
      </w:r>
      <w:r w:rsidR="00A745D7" w:rsidRPr="00C6036C">
        <w:rPr>
          <w:rFonts w:ascii="Vrinda" w:hAnsi="Vrinda" w:cs="Vrinda"/>
          <w:cs/>
          <w:lang w:val="bn-IN" w:bidi="bn-IN"/>
        </w:rPr>
        <w:t>হ্যাঁ</w:t>
      </w:r>
      <w:r w:rsidR="00A745D7" w:rsidRPr="00C6036C">
        <w:rPr>
          <w:rFonts w:ascii="Vrinda" w:hAnsi="Vrinda"/>
          <w:cs/>
          <w:lang w:val="bn-IN" w:bidi="bn-IN"/>
        </w:rPr>
        <w:t>)</w:t>
      </w:r>
      <w:r w:rsidR="00780D60" w:rsidRPr="00F5007A">
        <w:rPr>
          <w:rFonts w:ascii="Helvetica" w:hAnsi="Helvetica"/>
          <w:sz w:val="24"/>
          <w:szCs w:val="24"/>
          <w:cs/>
          <w:lang w:bidi="bn-BD"/>
        </w:rPr>
        <w:tab/>
      </w:r>
    </w:p>
    <w:p w:rsidR="00780D60" w:rsidRPr="00F5007A" w:rsidRDefault="00F5007A" w:rsidP="00780D60">
      <w:pPr>
        <w:spacing w:after="0" w:line="240" w:lineRule="auto"/>
        <w:rPr>
          <w:rFonts w:ascii="Helvetica" w:hAnsi="Helvetica"/>
          <w:sz w:val="24"/>
          <w:szCs w:val="24"/>
          <w:lang w:bidi="bn-BD"/>
        </w:rPr>
      </w:pPr>
      <w:r w:rsidRPr="00F5007A">
        <w:rPr>
          <w:rFonts w:ascii="Helvetica" w:hAnsi="Helvetica"/>
          <w:sz w:val="24"/>
          <w:szCs w:val="24"/>
          <w:cs/>
          <w:lang w:bidi="bn-BD"/>
        </w:rPr>
        <w:t>2 = N</w:t>
      </w:r>
      <w:r w:rsidR="00780D60" w:rsidRPr="00F5007A">
        <w:rPr>
          <w:rFonts w:ascii="Helvetica" w:hAnsi="Helvetica"/>
          <w:sz w:val="24"/>
          <w:szCs w:val="24"/>
          <w:cs/>
          <w:lang w:bidi="bn-BD"/>
        </w:rPr>
        <w:t>o</w:t>
      </w:r>
      <w:r w:rsidR="00A745D7" w:rsidRPr="00C6036C">
        <w:rPr>
          <w:rFonts w:ascii="Vrinda" w:hAnsi="Vrinda"/>
          <w:cs/>
          <w:lang w:val="bn-IN" w:bidi="bn-IN"/>
        </w:rPr>
        <w:t>(</w:t>
      </w:r>
      <w:r w:rsidR="00A745D7" w:rsidRPr="00C6036C">
        <w:rPr>
          <w:rFonts w:ascii="Vrinda" w:hAnsi="Vrinda" w:cs="Vrinda"/>
          <w:cs/>
          <w:lang w:val="bn-IN" w:bidi="bn-IN"/>
        </w:rPr>
        <w:t>না</w:t>
      </w:r>
      <w:r w:rsidR="00A745D7" w:rsidRPr="00C6036C">
        <w:rPr>
          <w:rFonts w:ascii="Vrinda" w:hAnsi="Vrinda"/>
          <w:cs/>
          <w:lang w:val="bn-IN" w:bidi="bn-IN"/>
        </w:rPr>
        <w:t>)</w:t>
      </w:r>
      <w:r w:rsidRPr="00F5007A">
        <w:rPr>
          <w:rFonts w:ascii="Helvetica" w:hAnsi="Helvetica"/>
          <w:sz w:val="24"/>
          <w:szCs w:val="24"/>
          <w:cs/>
          <w:lang w:bidi="bn-BD"/>
        </w:rPr>
        <w:sym w:font="Wingdings" w:char="F0E0"/>
      </w:r>
      <w:r w:rsidR="00CE3E35" w:rsidRPr="005E524B">
        <w:rPr>
          <w:rFonts w:ascii="Helvetica" w:eastAsia="Calibri" w:hAnsi="Helvetica"/>
        </w:rPr>
        <w:t>SKIP TO SECTION</w:t>
      </w:r>
      <w:r w:rsidRPr="005E524B">
        <w:rPr>
          <w:rFonts w:ascii="Helvetica" w:hAnsi="Helvetica"/>
          <w:sz w:val="24"/>
          <w:szCs w:val="24"/>
          <w:cs/>
          <w:lang w:bidi="bn-BD"/>
        </w:rPr>
        <w:t xml:space="preserve"> 6</w:t>
      </w:r>
    </w:p>
    <w:p w:rsidR="00780D60" w:rsidRPr="00657260" w:rsidRDefault="00780D60" w:rsidP="00780D60">
      <w:pPr>
        <w:spacing w:after="0" w:line="240" w:lineRule="auto"/>
        <w:rPr>
          <w:rFonts w:ascii="Vrinda" w:hAnsi="Vrinda"/>
          <w:sz w:val="12"/>
          <w:szCs w:val="12"/>
          <w:lang w:bidi="bn-BD"/>
        </w:rPr>
      </w:pPr>
    </w:p>
    <w:p w:rsidR="00780D60" w:rsidRPr="00F5007A" w:rsidRDefault="00F5007A" w:rsidP="00780D60">
      <w:pPr>
        <w:spacing w:after="0" w:line="240" w:lineRule="auto"/>
        <w:rPr>
          <w:rFonts w:ascii="Helvetica" w:hAnsi="Helvetica"/>
          <w:lang w:bidi="bn-BD"/>
        </w:rPr>
      </w:pPr>
      <w:r w:rsidRPr="00F5007A">
        <w:rPr>
          <w:rFonts w:ascii="Helvetica" w:hAnsi="Helvetica"/>
          <w:lang w:bidi="bn-BD"/>
        </w:rPr>
        <w:lastRenderedPageBreak/>
        <w:t xml:space="preserve">NOTE: </w:t>
      </w:r>
      <w:r w:rsidR="00780D60" w:rsidRPr="00F5007A">
        <w:rPr>
          <w:rFonts w:ascii="Helvetica" w:hAnsi="Helvetica"/>
          <w:lang w:bidi="bn-BD"/>
        </w:rPr>
        <w:t xml:space="preserve">If there is more than one type of stored food, sample RICE. If rice is not available, then sample the food type that the mother says the child eats the most.  </w:t>
      </w:r>
    </w:p>
    <w:p w:rsidR="00657260" w:rsidRDefault="006A2AAF" w:rsidP="006A2AAF">
      <w:pPr>
        <w:spacing w:after="0" w:line="240" w:lineRule="auto"/>
        <w:rPr>
          <w:rFonts w:ascii="Vrinda" w:hAnsi="Vrinda"/>
          <w:sz w:val="24"/>
          <w:szCs w:val="24"/>
          <w:cs/>
          <w:lang w:bidi="bn-BD"/>
        </w:rPr>
      </w:pPr>
      <w:r w:rsidRPr="006A2AAF">
        <w:rPr>
          <w:rFonts w:ascii="SutonnyMJ" w:hAnsi="SutonnyMJ" w:cs="SutonnyMJ"/>
        </w:rPr>
        <w:t>[‡bvUt hw` ev”Pvi GKvwaK ai‡bi Lvevi</w:t>
      </w:r>
      <w:r>
        <w:rPr>
          <w:rFonts w:ascii="SutonnyMJ" w:hAnsi="SutonnyMJ" w:cs="SutonnyMJ"/>
        </w:rPr>
        <w:t xml:space="preserve"> _v‡K, Z‡e ïay fv‡Zi bgybv msMÖn Kiæ</w:t>
      </w:r>
      <w:r w:rsidRPr="006A2AAF">
        <w:rPr>
          <w:rFonts w:ascii="SutonnyMJ" w:hAnsi="SutonnyMJ" w:cs="SutonnyMJ"/>
        </w:rPr>
        <w:t>b| hw` fvZ bv_v‡K, Zvn‡j ‡h Lvevi ev”Pv ‡ewk</w:t>
      </w:r>
      <w:r>
        <w:rPr>
          <w:rFonts w:ascii="SutonnyMJ" w:hAnsi="SutonnyMJ" w:cs="SutonnyMJ"/>
        </w:rPr>
        <w:t xml:space="preserve"> Lvq e‡j gv e‡j‡Qb ‡mwU †_‡K bgybv msMÖn Kiæ</w:t>
      </w:r>
      <w:r w:rsidRPr="006A2AAF">
        <w:rPr>
          <w:rFonts w:ascii="SutonnyMJ" w:hAnsi="SutonnyMJ" w:cs="SutonnyMJ"/>
        </w:rPr>
        <w:t>b</w:t>
      </w:r>
      <w:r w:rsidR="00306F40">
        <w:rPr>
          <w:rFonts w:ascii="SutonnyMJ" w:hAnsi="SutonnyMJ" w:cs="SutonnyMJ"/>
        </w:rPr>
        <w:t>|</w:t>
      </w:r>
      <w:r w:rsidRPr="006A2AAF">
        <w:rPr>
          <w:rFonts w:ascii="SutonnyMJ" w:hAnsi="SutonnyMJ" w:cs="SutonnyMJ"/>
        </w:rPr>
        <w:t>]</w:t>
      </w:r>
    </w:p>
    <w:p w:rsidR="00657260" w:rsidRPr="005E00C0" w:rsidRDefault="00657260" w:rsidP="00780D60">
      <w:pPr>
        <w:spacing w:after="0" w:line="240" w:lineRule="auto"/>
        <w:rPr>
          <w:rFonts w:ascii="Vrinda" w:hAnsi="Vrinda"/>
          <w:sz w:val="20"/>
          <w:szCs w:val="20"/>
          <w:cs/>
          <w:lang w:bidi="bn-BD"/>
        </w:rPr>
      </w:pPr>
    </w:p>
    <w:p w:rsidR="005E524B" w:rsidRDefault="00D363F7" w:rsidP="00780D60">
      <w:pPr>
        <w:spacing w:after="0" w:line="240" w:lineRule="auto"/>
        <w:rPr>
          <w:rFonts w:ascii="Vrinda" w:hAnsi="Vrinda"/>
          <w:b/>
          <w:sz w:val="24"/>
          <w:szCs w:val="24"/>
          <w:cs/>
          <w:lang w:bidi="bn-BD"/>
        </w:rPr>
      </w:pPr>
      <w:r w:rsidRPr="00D363F7">
        <w:rPr>
          <w:rFonts w:ascii="Vrinda" w:hAnsi="Vrinda" w:cs="Vrinda"/>
          <w:sz w:val="24"/>
          <w:szCs w:val="24"/>
          <w:cs/>
          <w:lang w:val="bn-IN" w:bidi="bn-IN"/>
        </w:rPr>
        <w:t>5.4 (record) What food type will you sample?</w:t>
      </w:r>
    </w:p>
    <w:p w:rsidR="00780D60" w:rsidRPr="00D363F7" w:rsidRDefault="0014727B" w:rsidP="00780D60">
      <w:pPr>
        <w:spacing w:after="0" w:line="240" w:lineRule="auto"/>
        <w:rPr>
          <w:rFonts w:ascii="Vrinda" w:hAnsi="Vrinda"/>
          <w:b/>
          <w:sz w:val="24"/>
          <w:szCs w:val="24"/>
          <w:cs/>
          <w:lang w:val="bn-IN" w:bidi="bn-IN"/>
        </w:rPr>
      </w:pPr>
      <w:r w:rsidRPr="005E524B">
        <w:rPr>
          <w:rFonts w:ascii="SutonnyMJ" w:hAnsi="SutonnyMJ" w:cs="SutonnyMJ"/>
        </w:rPr>
        <w:t>†</w:t>
      </w:r>
      <w:r w:rsidR="00D363F7" w:rsidRPr="005E524B">
        <w:rPr>
          <w:rFonts w:ascii="SutonnyMJ" w:hAnsi="SutonnyMJ" w:cs="SutonnyMJ"/>
        </w:rPr>
        <w:t>K</w:t>
      </w:r>
      <w:r w:rsidRPr="005E524B">
        <w:rPr>
          <w:rFonts w:ascii="SutonnyMJ" w:hAnsi="SutonnyMJ" w:cs="SutonnyMJ"/>
        </w:rPr>
        <w:t>vb(</w:t>
      </w:r>
      <w:r w:rsidR="00D363F7" w:rsidRPr="005E524B">
        <w:rPr>
          <w:rFonts w:ascii="SutonnyMJ" w:hAnsi="SutonnyMJ" w:cs="SutonnyMJ"/>
        </w:rPr>
        <w:t>ai‡bi</w:t>
      </w:r>
      <w:r w:rsidRPr="005E524B">
        <w:rPr>
          <w:rFonts w:ascii="SutonnyMJ" w:hAnsi="SutonnyMJ" w:cs="SutonnyMJ"/>
        </w:rPr>
        <w:t>)</w:t>
      </w:r>
      <w:r w:rsidR="00D363F7" w:rsidRPr="005E524B">
        <w:rPr>
          <w:rFonts w:ascii="SutonnyMJ" w:hAnsi="SutonnyMJ" w:cs="SutonnyMJ"/>
        </w:rPr>
        <w:t xml:space="preserve"> Lvevi</w:t>
      </w:r>
      <w:r w:rsidRPr="005E524B">
        <w:rPr>
          <w:rFonts w:ascii="SutonnyMJ" w:hAnsi="SutonnyMJ" w:cs="SutonnyMJ"/>
        </w:rPr>
        <w:t>wU</w:t>
      </w:r>
      <w:r w:rsidR="00D363F7" w:rsidRPr="005E524B">
        <w:rPr>
          <w:rFonts w:ascii="SutonnyMJ" w:hAnsi="SutonnyMJ" w:cs="SutonnyMJ"/>
        </w:rPr>
        <w:t xml:space="preserve"> msMÖnKi‡eb?</w:t>
      </w:r>
    </w:p>
    <w:p w:rsidR="00780D60" w:rsidRPr="0014727B" w:rsidRDefault="00780D60" w:rsidP="00780D60">
      <w:pPr>
        <w:spacing w:after="0" w:line="240" w:lineRule="auto"/>
        <w:rPr>
          <w:rFonts w:ascii="Times New Roman" w:hAnsi="Times New Roman"/>
          <w:sz w:val="24"/>
          <w:szCs w:val="24"/>
        </w:rPr>
      </w:pPr>
      <w:r w:rsidRPr="0014727B">
        <w:rPr>
          <w:rFonts w:ascii="Times New Roman" w:hAnsi="Times New Roman"/>
        </w:rPr>
        <w:t>1 = Rice</w:t>
      </w:r>
      <w:r w:rsidR="005A6D3F">
        <w:rPr>
          <w:rFonts w:ascii="Times New Roman" w:hAnsi="Times New Roman"/>
        </w:rPr>
        <w:t xml:space="preserve"> </w:t>
      </w:r>
      <w:r w:rsidR="0014727B" w:rsidRPr="0014727B">
        <w:rPr>
          <w:rFonts w:ascii="SutonnyMJ" w:hAnsi="SutonnyMJ" w:cs="SutonnyMJ"/>
          <w:sz w:val="24"/>
          <w:szCs w:val="24"/>
        </w:rPr>
        <w:t>(fvZ)</w:t>
      </w:r>
    </w:p>
    <w:p w:rsidR="00780D60" w:rsidRPr="0014727B" w:rsidRDefault="00780D60" w:rsidP="00780D60">
      <w:pPr>
        <w:spacing w:after="0" w:line="240" w:lineRule="auto"/>
        <w:rPr>
          <w:rFonts w:ascii="Times New Roman" w:hAnsi="Times New Roman"/>
          <w:sz w:val="24"/>
          <w:szCs w:val="24"/>
        </w:rPr>
      </w:pPr>
      <w:r w:rsidRPr="0014727B">
        <w:rPr>
          <w:rFonts w:ascii="Times New Roman" w:hAnsi="Times New Roman"/>
        </w:rPr>
        <w:t>2 = Gruel/</w:t>
      </w:r>
      <w:r w:rsidR="005970D3">
        <w:rPr>
          <w:rFonts w:ascii="Times New Roman" w:hAnsi="Times New Roman"/>
        </w:rPr>
        <w:t xml:space="preserve"> </w:t>
      </w:r>
      <w:r w:rsidRPr="0014727B">
        <w:rPr>
          <w:rFonts w:ascii="Times New Roman" w:hAnsi="Times New Roman"/>
        </w:rPr>
        <w:t>porridge</w:t>
      </w:r>
      <w:r w:rsidR="005A6D3F">
        <w:rPr>
          <w:rFonts w:ascii="Times New Roman" w:hAnsi="Times New Roman"/>
        </w:rPr>
        <w:t xml:space="preserve"> </w:t>
      </w:r>
      <w:r w:rsidR="0014727B" w:rsidRPr="0014727B">
        <w:rPr>
          <w:rFonts w:ascii="SutonnyMJ" w:hAnsi="SutonnyMJ" w:cs="SutonnyMJ"/>
          <w:sz w:val="24"/>
          <w:szCs w:val="24"/>
        </w:rPr>
        <w:t>(RvD/ mywR)</w:t>
      </w:r>
    </w:p>
    <w:p w:rsidR="00780D60" w:rsidRPr="0014727B" w:rsidRDefault="00F5007A" w:rsidP="00780D60">
      <w:pPr>
        <w:spacing w:after="0" w:line="240" w:lineRule="auto"/>
        <w:rPr>
          <w:rFonts w:ascii="Times New Roman" w:hAnsi="Times New Roman"/>
          <w:sz w:val="24"/>
          <w:szCs w:val="24"/>
          <w:lang w:bidi="bn-BD"/>
        </w:rPr>
      </w:pPr>
      <w:r w:rsidRPr="0014727B">
        <w:rPr>
          <w:rFonts w:ascii="Times New Roman" w:hAnsi="Times New Roman"/>
          <w:sz w:val="24"/>
          <w:szCs w:val="24"/>
          <w:cs/>
          <w:lang w:val="bn-IN" w:bidi="bn-BD"/>
        </w:rPr>
        <w:t>3</w:t>
      </w:r>
      <w:r w:rsidR="00780D60" w:rsidRPr="0014727B">
        <w:rPr>
          <w:rFonts w:ascii="Times New Roman" w:hAnsi="Times New Roman"/>
          <w:sz w:val="24"/>
          <w:szCs w:val="24"/>
          <w:cs/>
          <w:lang w:val="bn-IN" w:bidi="bn-BD"/>
        </w:rPr>
        <w:t xml:space="preserve"> = Khichuri </w:t>
      </w:r>
      <w:r w:rsidR="0014727B" w:rsidRPr="0014727B">
        <w:rPr>
          <w:rFonts w:ascii="SutonnyMJ" w:hAnsi="SutonnyMJ" w:cs="SutonnyMJ"/>
          <w:sz w:val="24"/>
          <w:szCs w:val="24"/>
          <w:cs/>
          <w:lang w:val="bn-IN" w:bidi="bn-IN"/>
        </w:rPr>
        <w:t>(wLPzwo)</w:t>
      </w:r>
    </w:p>
    <w:p w:rsidR="001E5845" w:rsidRDefault="001E5845" w:rsidP="00C6036C">
      <w:pPr>
        <w:spacing w:after="0" w:line="240" w:lineRule="auto"/>
        <w:rPr>
          <w:rFonts w:ascii="Vrinda" w:hAnsi="Vrinda"/>
          <w:sz w:val="24"/>
          <w:szCs w:val="24"/>
          <w:cs/>
          <w:lang w:bidi="bn-BD"/>
        </w:rPr>
      </w:pPr>
    </w:p>
    <w:p w:rsidR="00C6036C" w:rsidRPr="00956675" w:rsidRDefault="00F5007A" w:rsidP="00C6036C">
      <w:pPr>
        <w:spacing w:after="0" w:line="240" w:lineRule="auto"/>
        <w:rPr>
          <w:rFonts w:ascii="Vrinda" w:hAnsi="Vrinda"/>
          <w:sz w:val="24"/>
          <w:szCs w:val="24"/>
          <w:rtl/>
        </w:rPr>
      </w:pPr>
      <w:r>
        <w:rPr>
          <w:rFonts w:ascii="Vrinda" w:hAnsi="Vrinda"/>
          <w:sz w:val="24"/>
          <w:szCs w:val="24"/>
          <w:cs/>
          <w:lang w:bidi="bn-BD"/>
        </w:rPr>
        <w:t>5</w:t>
      </w:r>
      <w:r w:rsidR="00C6036C" w:rsidRPr="00C6036C">
        <w:rPr>
          <w:rFonts w:ascii="Vrinda" w:hAnsi="Vrinda"/>
          <w:sz w:val="24"/>
          <w:szCs w:val="24"/>
          <w:cs/>
          <w:lang w:bidi="bn-BD"/>
        </w:rPr>
        <w:t xml:space="preserve">.5 </w:t>
      </w:r>
      <w:r w:rsidR="00C6036C" w:rsidRPr="00C6036C">
        <w:rPr>
          <w:rFonts w:ascii="Vrinda" w:hAnsi="Vrinda"/>
          <w:sz w:val="24"/>
          <w:szCs w:val="24"/>
          <w:cs/>
          <w:lang w:val="bn-IN" w:bidi="bn-BD"/>
        </w:rPr>
        <w:t xml:space="preserve">Who consumes this food? </w:t>
      </w:r>
      <w:r w:rsidR="00956675">
        <w:rPr>
          <w:rFonts w:ascii="Vrinda" w:hAnsi="Vrinda"/>
          <w:sz w:val="24"/>
          <w:szCs w:val="24"/>
          <w:lang w:bidi="bn-BD"/>
        </w:rPr>
        <w:t>(</w:t>
      </w:r>
      <w:r w:rsidR="00C6036C" w:rsidRPr="00C6036C">
        <w:rPr>
          <w:rFonts w:ascii="Vrinda" w:hAnsi="Vrinda"/>
          <w:sz w:val="24"/>
          <w:szCs w:val="24"/>
          <w:cs/>
          <w:lang w:val="bn-IN" w:bidi="bn-BD"/>
        </w:rPr>
        <w:t>Select all that apply</w:t>
      </w:r>
      <w:r w:rsidR="00956675">
        <w:rPr>
          <w:rFonts w:ascii="Vrinda" w:hAnsi="Vrinda"/>
          <w:sz w:val="24"/>
          <w:szCs w:val="24"/>
          <w:lang w:bidi="bn-BD"/>
        </w:rPr>
        <w:t>)</w:t>
      </w:r>
    </w:p>
    <w:p w:rsidR="00C6036C" w:rsidRPr="00981BA9" w:rsidRDefault="00981BA9" w:rsidP="00C6036C">
      <w:pPr>
        <w:spacing w:after="0" w:line="240" w:lineRule="auto"/>
        <w:rPr>
          <w:rFonts w:ascii="Helvetica" w:hAnsi="Helvetica" w:cs="Helvetica"/>
          <w:cs/>
          <w:lang w:val="bn-IN" w:bidi="bn-IN"/>
        </w:rPr>
      </w:pPr>
      <w:r w:rsidRPr="00981BA9">
        <w:rPr>
          <w:rFonts w:ascii="SutonnyMJ" w:hAnsi="SutonnyMJ" w:cs="SutonnyMJ"/>
          <w:sz w:val="24"/>
          <w:szCs w:val="24"/>
          <w:cs/>
          <w:lang w:val="bn-IN" w:bidi="bn-IN"/>
        </w:rPr>
        <w:t>†K GB Lvevi MÖn</w:t>
      </w:r>
      <w:r>
        <w:rPr>
          <w:rFonts w:ascii="SutonnyMJ" w:hAnsi="SutonnyMJ" w:cs="SutonnyMJ"/>
          <w:sz w:val="24"/>
          <w:szCs w:val="24"/>
          <w:cs/>
          <w:lang w:val="bn-IN" w:bidi="bn-IN"/>
        </w:rPr>
        <w:t>b K‡i? (hZ¸‡jv DËi n‡e msi¶</w:t>
      </w:r>
      <w:r>
        <w:rPr>
          <w:rFonts w:ascii="SutonnyMJ" w:hAnsi="SutonnyMJ" w:cs="SutonnyMJ"/>
          <w:sz w:val="24"/>
          <w:szCs w:val="24"/>
          <w:lang w:bidi="bn-IN"/>
        </w:rPr>
        <w:t>Y</w:t>
      </w:r>
      <w:r>
        <w:rPr>
          <w:rFonts w:ascii="SutonnyMJ" w:hAnsi="SutonnyMJ" w:cs="SutonnyMJ"/>
          <w:sz w:val="24"/>
          <w:szCs w:val="24"/>
          <w:cs/>
          <w:lang w:val="bn-IN" w:bidi="bn-IN"/>
        </w:rPr>
        <w:t xml:space="preserve"> Ki</w:t>
      </w:r>
      <w:r>
        <w:rPr>
          <w:rFonts w:ascii="SutonnyMJ" w:hAnsi="SutonnyMJ" w:cs="SutonnyMJ"/>
          <w:sz w:val="24"/>
          <w:szCs w:val="24"/>
          <w:lang w:bidi="bn-IN"/>
        </w:rPr>
        <w:t>æ</w:t>
      </w:r>
      <w:r w:rsidRPr="00981BA9">
        <w:rPr>
          <w:rFonts w:ascii="SutonnyMJ" w:hAnsi="SutonnyMJ" w:cs="SutonnyMJ"/>
          <w:sz w:val="24"/>
          <w:szCs w:val="24"/>
          <w:cs/>
          <w:lang w:val="bn-IN" w:bidi="bn-IN"/>
        </w:rPr>
        <w:t>b)</w:t>
      </w:r>
    </w:p>
    <w:p w:rsidR="00985144" w:rsidRPr="00981BA9" w:rsidRDefault="00985144" w:rsidP="00C6036C">
      <w:pPr>
        <w:spacing w:after="0" w:line="240" w:lineRule="auto"/>
        <w:rPr>
          <w:rFonts w:ascii="Times New Roman" w:hAnsi="Times New Roman"/>
        </w:rPr>
      </w:pPr>
      <w:r w:rsidRPr="00981BA9">
        <w:rPr>
          <w:rFonts w:ascii="Times New Roman" w:hAnsi="Times New Roman"/>
          <w:cs/>
          <w:lang w:val="bn-IN" w:bidi="bn-IN"/>
        </w:rPr>
        <w:t>1 = Target child</w:t>
      </w:r>
      <w:r w:rsidR="00E04585">
        <w:rPr>
          <w:rFonts w:ascii="Times New Roman" w:hAnsi="Times New Roman"/>
          <w:lang w:bidi="bn-IN"/>
        </w:rPr>
        <w:t xml:space="preserve"> </w:t>
      </w:r>
      <w:r w:rsidR="00103EEC" w:rsidRPr="00981BA9">
        <w:rPr>
          <w:rFonts w:ascii="SutonnyMJ" w:hAnsi="SutonnyMJ" w:cs="SutonnyMJ"/>
        </w:rPr>
        <w:t>(Uv‡M©U ev”Pv)</w:t>
      </w:r>
    </w:p>
    <w:p w:rsidR="00E3275E" w:rsidRPr="00981BA9" w:rsidRDefault="00E3275E" w:rsidP="00C6036C">
      <w:pPr>
        <w:spacing w:after="0" w:line="240" w:lineRule="auto"/>
        <w:rPr>
          <w:rFonts w:ascii="Times New Roman" w:hAnsi="Times New Roman"/>
          <w:cs/>
          <w:lang w:bidi="bn-BD"/>
        </w:rPr>
      </w:pPr>
      <w:r w:rsidRPr="00981BA9">
        <w:rPr>
          <w:rFonts w:ascii="Times New Roman" w:hAnsi="Times New Roman"/>
          <w:lang w:bidi="bn-BD"/>
        </w:rPr>
        <w:t xml:space="preserve">2 = Children &lt;3 </w:t>
      </w:r>
      <w:r w:rsidR="00981BA9" w:rsidRPr="00981BA9">
        <w:rPr>
          <w:rFonts w:ascii="SutonnyMJ" w:hAnsi="SutonnyMJ" w:cs="SutonnyMJ"/>
          <w:sz w:val="24"/>
          <w:szCs w:val="24"/>
          <w:cs/>
          <w:lang w:val="bn-IN" w:bidi="bn-IN"/>
        </w:rPr>
        <w:t>(&lt;3 eQ‡ii ev”Pv)</w:t>
      </w:r>
    </w:p>
    <w:p w:rsidR="00B13B2D" w:rsidRPr="00981BA9" w:rsidRDefault="00B13B2D" w:rsidP="00B13B2D">
      <w:pPr>
        <w:spacing w:after="0" w:line="240" w:lineRule="auto"/>
        <w:rPr>
          <w:rFonts w:ascii="Times New Roman" w:hAnsi="Times New Roman"/>
          <w:sz w:val="24"/>
          <w:szCs w:val="24"/>
          <w:cs/>
          <w:lang w:val="bn-IN" w:bidi="bn-IN"/>
        </w:rPr>
      </w:pPr>
      <w:r w:rsidRPr="00B13B2D">
        <w:rPr>
          <w:rFonts w:ascii="Times New Roman" w:hAnsi="Times New Roman"/>
          <w:sz w:val="24"/>
          <w:szCs w:val="24"/>
          <w:cs/>
          <w:lang w:val="bn-IN" w:bidi="bn-BD"/>
        </w:rPr>
        <w:t xml:space="preserve">3 = Children 3-5 </w:t>
      </w:r>
      <w:r w:rsidRPr="00B13B2D">
        <w:rPr>
          <w:rFonts w:ascii="SutonnyMJ" w:hAnsi="SutonnyMJ" w:cs="SutonnyMJ"/>
          <w:sz w:val="24"/>
          <w:szCs w:val="24"/>
          <w:cs/>
          <w:lang w:val="bn-IN" w:bidi="bn-IN"/>
        </w:rPr>
        <w:t>(3-5 eQ‡ii ev”Pv)</w:t>
      </w:r>
    </w:p>
    <w:p w:rsidR="00C6036C" w:rsidRPr="00981BA9" w:rsidRDefault="00E3275E" w:rsidP="00C6036C">
      <w:pPr>
        <w:spacing w:after="0" w:line="240" w:lineRule="auto"/>
        <w:rPr>
          <w:rFonts w:ascii="Times New Roman" w:hAnsi="Times New Roman"/>
          <w:sz w:val="24"/>
          <w:szCs w:val="24"/>
          <w:lang w:bidi="bn-BD"/>
        </w:rPr>
      </w:pPr>
      <w:r w:rsidRPr="00981BA9">
        <w:rPr>
          <w:rFonts w:ascii="Times New Roman" w:hAnsi="Times New Roman"/>
          <w:sz w:val="24"/>
          <w:szCs w:val="24"/>
          <w:cs/>
          <w:lang w:val="bn-IN" w:bidi="bn-BD"/>
        </w:rPr>
        <w:t>4</w:t>
      </w:r>
      <w:r w:rsidR="00C6036C" w:rsidRPr="00981BA9">
        <w:rPr>
          <w:rFonts w:ascii="Times New Roman" w:hAnsi="Times New Roman"/>
          <w:sz w:val="24"/>
          <w:szCs w:val="24"/>
          <w:cs/>
          <w:lang w:val="bn-IN" w:bidi="bn-BD"/>
        </w:rPr>
        <w:t xml:space="preserve"> = Adults</w:t>
      </w:r>
      <w:r w:rsidR="00103EEC" w:rsidRPr="00981BA9">
        <w:rPr>
          <w:rFonts w:ascii="SutonnyMJ" w:hAnsi="SutonnyMJ" w:cs="SutonnyMJ"/>
        </w:rPr>
        <w:t>(cÖvßeq®‹)</w:t>
      </w:r>
    </w:p>
    <w:p w:rsidR="00C6036C" w:rsidRPr="00C6036C" w:rsidRDefault="00C6036C" w:rsidP="00C6036C">
      <w:pPr>
        <w:spacing w:after="0" w:line="240" w:lineRule="auto"/>
        <w:rPr>
          <w:rFonts w:ascii="Vrinda" w:hAnsi="Vrinda"/>
          <w:sz w:val="24"/>
          <w:szCs w:val="24"/>
          <w:lang w:bidi="bn-BD"/>
        </w:rPr>
      </w:pPr>
      <w:bookmarkStart w:id="37" w:name="_GoBack"/>
      <w:bookmarkEnd w:id="37"/>
    </w:p>
    <w:p w:rsidR="00C6036C" w:rsidRPr="00DB1AAC" w:rsidRDefault="00F5007A" w:rsidP="00C6036C">
      <w:pPr>
        <w:spacing w:after="0" w:line="240" w:lineRule="auto"/>
        <w:rPr>
          <w:rFonts w:ascii="Helvetica" w:hAnsi="Helvetica" w:cs="Helvetica"/>
          <w:cs/>
          <w:lang w:val="bn-IN" w:bidi="bn-IN"/>
        </w:rPr>
      </w:pPr>
      <w:r>
        <w:rPr>
          <w:rFonts w:ascii="Helvetica" w:hAnsi="Helvetica" w:cs="Helvetica"/>
          <w:cs/>
          <w:lang w:val="bn-IN" w:bidi="bn-IN"/>
        </w:rPr>
        <w:t>5.6</w:t>
      </w:r>
      <w:r w:rsidR="00657260">
        <w:rPr>
          <w:rFonts w:ascii="Helvetica" w:hAnsi="Helvetica" w:cs="Helvetica"/>
          <w:cs/>
          <w:lang w:val="bn-IN" w:bidi="bn-IN"/>
        </w:rPr>
        <w:t>.1</w:t>
      </w:r>
      <w:r w:rsidR="00C6036C" w:rsidRPr="00DB1AAC">
        <w:rPr>
          <w:rFonts w:ascii="Helvetica" w:hAnsi="Helvetica" w:cs="Helvetica"/>
          <w:cs/>
          <w:lang w:val="bn-IN" w:bidi="bn-IN"/>
        </w:rPr>
        <w:t xml:space="preserve"> (obs): What is the food container’s cover status?</w:t>
      </w:r>
    </w:p>
    <w:p w:rsidR="00C6036C" w:rsidRPr="00981BA9" w:rsidRDefault="00981BA9" w:rsidP="00C6036C">
      <w:pPr>
        <w:spacing w:after="0" w:line="240" w:lineRule="auto"/>
        <w:rPr>
          <w:rFonts w:ascii="SutonnyMJ" w:hAnsi="SutonnyMJ" w:cs="SutonnyMJ"/>
          <w:sz w:val="24"/>
          <w:szCs w:val="24"/>
        </w:rPr>
      </w:pPr>
      <w:r w:rsidRPr="00981BA9">
        <w:rPr>
          <w:rFonts w:ascii="SutonnyMJ" w:hAnsi="SutonnyMJ" w:cs="SutonnyMJ"/>
          <w:sz w:val="24"/>
          <w:szCs w:val="24"/>
          <w:cs/>
          <w:lang w:val="bn-IN" w:bidi="bn-IN"/>
        </w:rPr>
        <w:t>(ch©‡e¶b) Lvevi ivLvi cvÎwU wKfv‡e XvKv wQj?</w:t>
      </w:r>
    </w:p>
    <w:p w:rsidR="00C6036C" w:rsidRPr="00C6036C" w:rsidRDefault="00C6036C" w:rsidP="00C6036C">
      <w:pPr>
        <w:spacing w:after="0" w:line="240" w:lineRule="auto"/>
        <w:rPr>
          <w:rFonts w:ascii="Vrinda" w:hAnsi="Vrinda"/>
          <w:sz w:val="24"/>
          <w:szCs w:val="24"/>
        </w:rPr>
      </w:pPr>
      <w:r w:rsidRPr="00DB1AAC">
        <w:rPr>
          <w:rFonts w:ascii="Helvetica" w:hAnsi="Helvetica"/>
        </w:rPr>
        <w:t>1= Fully covered</w:t>
      </w:r>
      <w:r w:rsidR="006D7BFE">
        <w:rPr>
          <w:rFonts w:ascii="Helvetica" w:hAnsi="Helvetica"/>
        </w:rPr>
        <w:t xml:space="preserve"> </w:t>
      </w:r>
      <w:r w:rsidR="00870EA6" w:rsidRPr="00870EA6">
        <w:rPr>
          <w:rFonts w:ascii="SutonnyMJ" w:hAnsi="SutonnyMJ" w:cs="SutonnyMJ"/>
          <w:sz w:val="24"/>
          <w:szCs w:val="24"/>
        </w:rPr>
        <w:t>(m¤c~Y© XvKv)</w:t>
      </w:r>
    </w:p>
    <w:p w:rsidR="00C6036C" w:rsidRPr="00D63B7F" w:rsidRDefault="00C6036C" w:rsidP="00C6036C">
      <w:pPr>
        <w:spacing w:after="0" w:line="240" w:lineRule="auto"/>
        <w:rPr>
          <w:rFonts w:ascii="Vrinda" w:hAnsi="Vrinda"/>
          <w:sz w:val="24"/>
          <w:szCs w:val="24"/>
        </w:rPr>
      </w:pPr>
      <w:r w:rsidRPr="00DB1AAC">
        <w:rPr>
          <w:rFonts w:ascii="Helvetica" w:hAnsi="Helvetica"/>
        </w:rPr>
        <w:t>2 = Partially covered</w:t>
      </w:r>
      <w:r w:rsidR="006D7BFE">
        <w:rPr>
          <w:rFonts w:ascii="Helvetica" w:hAnsi="Helvetica"/>
        </w:rPr>
        <w:t xml:space="preserve"> </w:t>
      </w:r>
      <w:r w:rsidR="00870EA6" w:rsidRPr="00870EA6">
        <w:rPr>
          <w:rFonts w:ascii="SutonnyMJ" w:hAnsi="SutonnyMJ" w:cs="SutonnyMJ"/>
          <w:sz w:val="24"/>
          <w:szCs w:val="24"/>
          <w:cs/>
          <w:lang w:val="bn-IN" w:bidi="bn-IN"/>
        </w:rPr>
        <w:t>(AvswkK XvKv)</w:t>
      </w:r>
      <w:r w:rsidR="00D63B7F">
        <w:rPr>
          <w:rFonts w:ascii="SutonnyMJ" w:hAnsi="SutonnyMJ" w:cs="SutonnyMJ"/>
          <w:sz w:val="24"/>
          <w:szCs w:val="24"/>
          <w:lang w:bidi="bn-IN"/>
        </w:rPr>
        <w:t xml:space="preserve"> </w:t>
      </w:r>
      <w:r w:rsidR="00D63B7F" w:rsidRPr="005E56CD">
        <w:rPr>
          <w:rFonts w:ascii="Vrinda" w:hAnsi="Vrinda"/>
          <w:sz w:val="24"/>
          <w:szCs w:val="24"/>
          <w:cs/>
          <w:lang w:val="bn-IN" w:bidi="bn-IN"/>
        </w:rPr>
        <w:sym w:font="Wingdings" w:char="F0E0"/>
      </w:r>
      <w:r w:rsidR="00D63B7F">
        <w:rPr>
          <w:rFonts w:ascii="Vrinda" w:hAnsi="Vrinda" w:cs="Vrinda"/>
          <w:sz w:val="24"/>
          <w:szCs w:val="30"/>
          <w:lang w:bidi="bn-BD"/>
        </w:rPr>
        <w:t>SKIP to 5.6.4</w:t>
      </w:r>
    </w:p>
    <w:p w:rsidR="00C6036C" w:rsidRPr="00841744" w:rsidRDefault="00C6036C" w:rsidP="00C6036C">
      <w:pPr>
        <w:spacing w:after="0" w:line="240" w:lineRule="auto"/>
        <w:rPr>
          <w:rFonts w:ascii="Vrinda" w:hAnsi="Vrinda" w:cs="Vrinda"/>
          <w:sz w:val="24"/>
          <w:szCs w:val="30"/>
          <w:lang w:bidi="bn-BD"/>
        </w:rPr>
      </w:pPr>
      <w:r w:rsidRPr="00DB1AAC">
        <w:rPr>
          <w:rFonts w:ascii="Helvetica" w:hAnsi="Helvetica"/>
        </w:rPr>
        <w:t>3 = Uncovered</w:t>
      </w:r>
      <w:r w:rsidR="006D7BFE">
        <w:rPr>
          <w:rFonts w:ascii="Helvetica" w:hAnsi="Helvetica"/>
        </w:rPr>
        <w:t xml:space="preserve"> </w:t>
      </w:r>
      <w:r w:rsidR="00870EA6" w:rsidRPr="00870EA6">
        <w:rPr>
          <w:rFonts w:ascii="SutonnyMJ" w:hAnsi="SutonnyMJ" w:cs="SutonnyMJ"/>
          <w:sz w:val="24"/>
          <w:szCs w:val="24"/>
          <w:cs/>
          <w:lang w:val="bn-IN" w:bidi="bn-IN"/>
        </w:rPr>
        <w:t>(‡Lvjv)</w:t>
      </w:r>
      <w:r w:rsidR="005E56CD" w:rsidRPr="005E56CD">
        <w:rPr>
          <w:rFonts w:ascii="Vrinda" w:hAnsi="Vrinda"/>
          <w:sz w:val="24"/>
          <w:szCs w:val="24"/>
          <w:cs/>
          <w:lang w:val="bn-IN" w:bidi="bn-IN"/>
        </w:rPr>
        <w:sym w:font="Wingdings" w:char="F0E0"/>
      </w:r>
      <w:r w:rsidR="005E56CD">
        <w:rPr>
          <w:rFonts w:ascii="Vrinda" w:hAnsi="Vrinda" w:cs="Vrinda"/>
          <w:sz w:val="24"/>
          <w:szCs w:val="30"/>
          <w:lang w:bidi="bn-BD"/>
        </w:rPr>
        <w:t>SKIP</w:t>
      </w:r>
      <w:r w:rsidR="00841744">
        <w:rPr>
          <w:rFonts w:ascii="Vrinda" w:hAnsi="Vrinda" w:cs="Vrinda"/>
          <w:sz w:val="24"/>
          <w:szCs w:val="30"/>
          <w:lang w:bidi="bn-BD"/>
        </w:rPr>
        <w:t xml:space="preserve"> to 5.6.4</w:t>
      </w:r>
    </w:p>
    <w:p w:rsidR="00C6036C" w:rsidRPr="00841744" w:rsidRDefault="00C6036C" w:rsidP="00C6036C">
      <w:pPr>
        <w:spacing w:after="0" w:line="240" w:lineRule="auto"/>
        <w:rPr>
          <w:rFonts w:ascii="Vrinda" w:hAnsi="Vrinda"/>
          <w:sz w:val="24"/>
          <w:szCs w:val="24"/>
        </w:rPr>
      </w:pPr>
      <w:r w:rsidRPr="00DB1AAC">
        <w:rPr>
          <w:rFonts w:ascii="Helvetica" w:hAnsi="Helvetica"/>
        </w:rPr>
        <w:t>99 = Could not observe</w:t>
      </w:r>
      <w:r w:rsidR="00870EA6" w:rsidRPr="00870EA6">
        <w:rPr>
          <w:rFonts w:ascii="SutonnyMJ" w:hAnsi="SutonnyMJ" w:cs="SutonnyMJ"/>
          <w:sz w:val="24"/>
          <w:szCs w:val="24"/>
          <w:cs/>
          <w:lang w:val="bn-IN" w:bidi="bn-IN"/>
        </w:rPr>
        <w:t>(ch©‡e¶b Kiv m¤¢e nqwb)</w:t>
      </w:r>
      <w:r w:rsidR="005E56CD" w:rsidRPr="005E56CD">
        <w:rPr>
          <w:rFonts w:ascii="Vrinda" w:hAnsi="Vrinda"/>
          <w:sz w:val="24"/>
          <w:szCs w:val="24"/>
          <w:lang w:bidi="bn-IN"/>
        </w:rPr>
        <w:sym w:font="Wingdings" w:char="F0E0"/>
      </w:r>
      <w:r w:rsidR="005E56CD">
        <w:rPr>
          <w:rFonts w:ascii="Vrinda" w:hAnsi="Vrinda" w:cs="Vrinda"/>
          <w:sz w:val="24"/>
          <w:szCs w:val="30"/>
          <w:lang w:bidi="bn-BD"/>
        </w:rPr>
        <w:t>SKIP</w:t>
      </w:r>
      <w:r w:rsidR="00841744">
        <w:rPr>
          <w:rFonts w:ascii="Vrinda" w:hAnsi="Vrinda" w:cs="Vrinda"/>
          <w:sz w:val="24"/>
          <w:szCs w:val="30"/>
          <w:lang w:bidi="bn-BD"/>
        </w:rPr>
        <w:t xml:space="preserve"> to 5.6.4</w:t>
      </w:r>
    </w:p>
    <w:p w:rsidR="00DB1AAC" w:rsidRDefault="00DB1AAC" w:rsidP="00C6036C">
      <w:pPr>
        <w:spacing w:after="0" w:line="240" w:lineRule="auto"/>
        <w:rPr>
          <w:rFonts w:ascii="Vrinda" w:hAnsi="Vrinda"/>
          <w:sz w:val="24"/>
          <w:szCs w:val="24"/>
          <w:lang w:bidi="bn-BD"/>
        </w:rPr>
      </w:pPr>
    </w:p>
    <w:p w:rsidR="00657260" w:rsidRDefault="00657260" w:rsidP="00C6036C">
      <w:pPr>
        <w:spacing w:after="0" w:line="240" w:lineRule="auto"/>
        <w:rPr>
          <w:rFonts w:ascii="Helvetica" w:hAnsi="Helvetica"/>
          <w:lang w:bidi="bn-BD"/>
        </w:rPr>
      </w:pPr>
      <w:r w:rsidRPr="00C927ED">
        <w:rPr>
          <w:rFonts w:ascii="Helvetica" w:hAnsi="Helvetica"/>
          <w:lang w:bidi="bn-BD"/>
        </w:rPr>
        <w:t xml:space="preserve">5.6.2 (obs): (if 5.6.1 is 1) </w:t>
      </w:r>
      <w:r w:rsidR="00C927ED" w:rsidRPr="00C927ED">
        <w:rPr>
          <w:rFonts w:ascii="Helvetica" w:hAnsi="Helvetica"/>
          <w:lang w:bidi="bn-BD"/>
        </w:rPr>
        <w:t>Does</w:t>
      </w:r>
      <w:r w:rsidRPr="00C927ED">
        <w:rPr>
          <w:rFonts w:ascii="Helvetica" w:hAnsi="Helvetica"/>
          <w:lang w:bidi="bn-BD"/>
        </w:rPr>
        <w:t>the cover</w:t>
      </w:r>
      <w:r w:rsidR="00C927ED" w:rsidRPr="00C927ED">
        <w:rPr>
          <w:rFonts w:ascii="Helvetica" w:hAnsi="Helvetica"/>
          <w:lang w:bidi="bn-BD"/>
        </w:rPr>
        <w:t xml:space="preserve"> fit the container tightly</w:t>
      </w:r>
      <w:r w:rsidRPr="00C927ED">
        <w:rPr>
          <w:rFonts w:ascii="Helvetica" w:hAnsi="Helvetica"/>
          <w:lang w:bidi="bn-BD"/>
        </w:rPr>
        <w:t>?</w:t>
      </w:r>
    </w:p>
    <w:p w:rsidR="006411BB" w:rsidRPr="00870EA6" w:rsidRDefault="00870EA6" w:rsidP="00C6036C">
      <w:pPr>
        <w:spacing w:after="0" w:line="240" w:lineRule="auto"/>
        <w:rPr>
          <w:rFonts w:ascii="SutonnyMJ" w:hAnsi="SutonnyMJ" w:cs="SutonnyMJ"/>
          <w:lang w:bidi="bn-BD"/>
        </w:rPr>
      </w:pPr>
      <w:r w:rsidRPr="00870EA6">
        <w:rPr>
          <w:rFonts w:ascii="SutonnyMJ" w:hAnsi="SutonnyMJ" w:cs="SutonnyMJ"/>
          <w:sz w:val="24"/>
          <w:szCs w:val="24"/>
          <w:cs/>
          <w:lang w:val="bn-IN" w:bidi="bn-IN"/>
        </w:rPr>
        <w:t>(ch©‡e¶b) (hw` 5.6.1 bs cÖ</w:t>
      </w:r>
      <w:r>
        <w:rPr>
          <w:rFonts w:ascii="SutonnyMJ" w:hAnsi="SutonnyMJ" w:cs="SutonnyMJ"/>
          <w:sz w:val="24"/>
          <w:szCs w:val="24"/>
          <w:lang w:bidi="bn-IN"/>
        </w:rPr>
        <w:t>‡kœ</w:t>
      </w:r>
      <w:r w:rsidRPr="00870EA6">
        <w:rPr>
          <w:rFonts w:ascii="SutonnyMJ" w:hAnsi="SutonnyMJ" w:cs="SutonnyMJ"/>
          <w:sz w:val="24"/>
          <w:szCs w:val="24"/>
          <w:cs/>
          <w:lang w:val="bn-IN" w:bidi="bn-IN"/>
        </w:rPr>
        <w:t>i DËi 1 nq) X</w:t>
      </w:r>
      <w:r>
        <w:rPr>
          <w:rFonts w:ascii="SutonnyMJ" w:hAnsi="SutonnyMJ" w:cs="SutonnyMJ"/>
          <w:sz w:val="24"/>
          <w:szCs w:val="24"/>
          <w:cs/>
          <w:lang w:val="bn-IN" w:bidi="bn-IN"/>
        </w:rPr>
        <w:t>vKbvwU wK cvÎwUi mv‡_ k³fv‡e Av</w:t>
      </w:r>
      <w:r>
        <w:rPr>
          <w:rFonts w:ascii="SutonnyMJ" w:hAnsi="SutonnyMJ" w:cs="SutonnyMJ"/>
          <w:sz w:val="24"/>
          <w:szCs w:val="24"/>
          <w:lang w:bidi="bn-IN"/>
        </w:rPr>
        <w:t>U</w:t>
      </w:r>
      <w:r w:rsidRPr="00870EA6">
        <w:rPr>
          <w:rFonts w:ascii="SutonnyMJ" w:hAnsi="SutonnyMJ" w:cs="SutonnyMJ"/>
          <w:sz w:val="24"/>
          <w:szCs w:val="24"/>
          <w:cs/>
          <w:lang w:val="bn-IN" w:bidi="bn-IN"/>
        </w:rPr>
        <w:t>Kvb wQj?</w:t>
      </w:r>
    </w:p>
    <w:p w:rsidR="00657260" w:rsidRPr="00903BDB" w:rsidRDefault="00657260" w:rsidP="00C6036C">
      <w:pPr>
        <w:spacing w:after="0" w:line="240" w:lineRule="auto"/>
        <w:rPr>
          <w:rFonts w:ascii="Helvetica" w:hAnsi="Helvetica" w:cs="Vrinda"/>
          <w:lang w:bidi="bn-BD"/>
        </w:rPr>
      </w:pPr>
      <w:r w:rsidRPr="00C927ED">
        <w:rPr>
          <w:rFonts w:ascii="Helvetica" w:hAnsi="Helvetica"/>
          <w:lang w:bidi="bn-BD"/>
        </w:rPr>
        <w:t xml:space="preserve">1 = </w:t>
      </w:r>
      <w:r w:rsidR="00C927ED" w:rsidRPr="00C927ED">
        <w:rPr>
          <w:rFonts w:ascii="Helvetica" w:hAnsi="Helvetica"/>
          <w:lang w:bidi="bn-BD"/>
        </w:rPr>
        <w:t>Yes</w:t>
      </w:r>
      <w:r w:rsidR="00E5029B">
        <w:rPr>
          <w:rFonts w:ascii="Helvetica" w:hAnsi="Helvetica"/>
          <w:lang w:bidi="bn-BD"/>
        </w:rPr>
        <w:t xml:space="preserve"> (fits container well, heavy lid etc)</w:t>
      </w:r>
      <w:r w:rsidR="005970D3">
        <w:rPr>
          <w:rFonts w:ascii="Helvetica" w:hAnsi="Helvetica"/>
          <w:lang w:bidi="bn-BD"/>
        </w:rPr>
        <w:t xml:space="preserve"> </w:t>
      </w:r>
      <w:r w:rsidR="00903BDB" w:rsidRPr="008D38BE">
        <w:rPr>
          <w:rFonts w:ascii="SutonnyMJ" w:hAnsi="SutonnyMJ" w:cs="SutonnyMJ"/>
          <w:cs/>
          <w:lang w:val="bn-IN" w:bidi="bn-IN"/>
        </w:rPr>
        <w:t>(</w:t>
      </w:r>
      <w:r w:rsidR="005970D3" w:rsidRPr="005970D3">
        <w:rPr>
          <w:rFonts w:ascii="SutonnyMJ" w:hAnsi="SutonnyMJ" w:cs="SutonnyMJ"/>
          <w:lang w:val="bn-IN" w:bidi="bn-IN"/>
        </w:rPr>
        <w:t>n¨vu</w:t>
      </w:r>
      <w:r w:rsidR="00903BDB" w:rsidRPr="008D38BE">
        <w:rPr>
          <w:rFonts w:ascii="SutonnyMJ" w:hAnsi="SutonnyMJ" w:cs="SutonnyMJ"/>
          <w:cs/>
          <w:lang w:val="bn-IN" w:bidi="bn-IN"/>
        </w:rPr>
        <w:t>)</w:t>
      </w:r>
      <w:r w:rsidR="005970D3">
        <w:rPr>
          <w:rFonts w:ascii="SutonnyMJ" w:hAnsi="SutonnyMJ" w:cs="SutonnyMJ"/>
          <w:lang w:bidi="bn-IN"/>
        </w:rPr>
        <w:t xml:space="preserve"> </w:t>
      </w:r>
      <w:r w:rsidR="008D38BE" w:rsidRPr="008D38BE">
        <w:rPr>
          <w:rFonts w:ascii="SutonnyMJ" w:hAnsi="SutonnyMJ" w:cs="SutonnyMJ"/>
          <w:cs/>
          <w:lang w:val="bn-IN" w:bidi="bn-IN"/>
        </w:rPr>
        <w:t>(fvjfv‡e cvÎwUi mv‡_ AvUKvb, fvi</w:t>
      </w:r>
      <w:r w:rsidR="008D38BE">
        <w:rPr>
          <w:rFonts w:ascii="SutonnyMJ" w:hAnsi="SutonnyMJ" w:cs="SutonnyMJ"/>
          <w:lang w:bidi="bn-BD"/>
        </w:rPr>
        <w:t>x</w:t>
      </w:r>
      <w:r w:rsidR="008D38BE" w:rsidRPr="008D38BE">
        <w:rPr>
          <w:rFonts w:ascii="SutonnyMJ" w:hAnsi="SutonnyMJ" w:cs="SutonnyMJ"/>
          <w:cs/>
          <w:lang w:val="bn-IN" w:bidi="bn-IN"/>
        </w:rPr>
        <w:t xml:space="preserve"> XvKbv BZ¨vw`)</w:t>
      </w:r>
    </w:p>
    <w:p w:rsidR="00C927ED" w:rsidRPr="00C927ED" w:rsidRDefault="00C927ED" w:rsidP="00C6036C">
      <w:pPr>
        <w:spacing w:after="0" w:line="240" w:lineRule="auto"/>
        <w:rPr>
          <w:rFonts w:ascii="Helvetica" w:hAnsi="Helvetica"/>
          <w:cs/>
          <w:lang w:bidi="bn-BD"/>
        </w:rPr>
      </w:pPr>
      <w:r w:rsidRPr="00C927ED">
        <w:rPr>
          <w:rFonts w:ascii="Helvetica" w:hAnsi="Helvetica"/>
          <w:lang w:bidi="bn-BD"/>
        </w:rPr>
        <w:t>2 = No</w:t>
      </w:r>
      <w:r w:rsidR="005970D3">
        <w:rPr>
          <w:rFonts w:ascii="Helvetica" w:hAnsi="Helvetica"/>
          <w:lang w:bidi="bn-BD"/>
        </w:rPr>
        <w:t xml:space="preserve"> </w:t>
      </w:r>
      <w:r w:rsidR="00903BDB" w:rsidRPr="00A17D1D">
        <w:rPr>
          <w:rFonts w:ascii="SutonnyMJ" w:hAnsi="SutonnyMJ" w:cs="SutonnyMJ"/>
          <w:cs/>
          <w:lang w:val="bn-IN" w:bidi="bn-IN"/>
        </w:rPr>
        <w:t>(</w:t>
      </w:r>
      <w:r w:rsidR="00A17D1D" w:rsidRPr="00A17D1D">
        <w:rPr>
          <w:rFonts w:ascii="SutonnyMJ" w:hAnsi="SutonnyMJ" w:cs="SutonnyMJ"/>
          <w:lang w:val="bn-IN" w:bidi="bn-IN"/>
        </w:rPr>
        <w:t>bv</w:t>
      </w:r>
      <w:r w:rsidR="00903BDB" w:rsidRPr="00A17D1D">
        <w:rPr>
          <w:rFonts w:ascii="SutonnyMJ" w:hAnsi="SutonnyMJ" w:cs="SutonnyMJ" w:hint="cs"/>
          <w:cs/>
          <w:lang w:val="bn-IN" w:bidi="bn-IN"/>
        </w:rPr>
        <w:t>)</w:t>
      </w:r>
    </w:p>
    <w:p w:rsidR="00657260" w:rsidRDefault="00657260" w:rsidP="00C6036C">
      <w:pPr>
        <w:spacing w:after="0" w:line="240" w:lineRule="auto"/>
        <w:rPr>
          <w:rFonts w:ascii="Helvetica" w:hAnsi="Helvetica"/>
          <w:lang w:bidi="bn-BD"/>
        </w:rPr>
      </w:pPr>
    </w:p>
    <w:p w:rsidR="00C927ED" w:rsidRDefault="00C927ED" w:rsidP="00C6036C">
      <w:pPr>
        <w:spacing w:after="0" w:line="240" w:lineRule="auto"/>
        <w:rPr>
          <w:rFonts w:ascii="Helvetica" w:hAnsi="Helvetica" w:cs="Vrinda"/>
          <w:cs/>
          <w:lang w:bidi="bn-BD"/>
        </w:rPr>
      </w:pPr>
      <w:r>
        <w:rPr>
          <w:rFonts w:ascii="Helvetica" w:hAnsi="Helvetica"/>
          <w:lang w:bidi="bn-BD"/>
        </w:rPr>
        <w:t>5.6.3 (obs): (if 5.6.1 is 1) Is the cover airtight?</w:t>
      </w:r>
    </w:p>
    <w:p w:rsidR="00903BDB" w:rsidRPr="00C3172B" w:rsidRDefault="00C3172B" w:rsidP="00C6036C">
      <w:pPr>
        <w:spacing w:after="0" w:line="240" w:lineRule="auto"/>
        <w:rPr>
          <w:rFonts w:ascii="Helvetica" w:hAnsi="Helvetica"/>
          <w:cs/>
          <w:lang w:bidi="bn-BD"/>
        </w:rPr>
      </w:pPr>
      <w:r w:rsidRPr="00C3172B">
        <w:rPr>
          <w:rFonts w:ascii="SutonnyMJ" w:hAnsi="SutonnyMJ" w:cs="SutonnyMJ"/>
          <w:sz w:val="24"/>
          <w:szCs w:val="24"/>
          <w:cs/>
          <w:lang w:val="bn-IN" w:bidi="bn-IN"/>
        </w:rPr>
        <w:t xml:space="preserve">(ch©‡e¶b) (hw` 5.6.1 bs </w:t>
      </w:r>
      <w:r w:rsidRPr="00870EA6">
        <w:rPr>
          <w:rFonts w:ascii="SutonnyMJ" w:hAnsi="SutonnyMJ" w:cs="SutonnyMJ"/>
          <w:sz w:val="24"/>
          <w:szCs w:val="24"/>
          <w:cs/>
          <w:lang w:val="bn-IN" w:bidi="bn-IN"/>
        </w:rPr>
        <w:t>cÖ</w:t>
      </w:r>
      <w:r>
        <w:rPr>
          <w:rFonts w:ascii="SutonnyMJ" w:hAnsi="SutonnyMJ" w:cs="SutonnyMJ"/>
          <w:sz w:val="24"/>
          <w:szCs w:val="24"/>
          <w:lang w:bidi="bn-IN"/>
        </w:rPr>
        <w:t>‡kœ</w:t>
      </w:r>
      <w:r w:rsidRPr="00870EA6">
        <w:rPr>
          <w:rFonts w:ascii="SutonnyMJ" w:hAnsi="SutonnyMJ" w:cs="SutonnyMJ"/>
          <w:sz w:val="24"/>
          <w:szCs w:val="24"/>
          <w:cs/>
          <w:lang w:val="bn-IN" w:bidi="bn-IN"/>
        </w:rPr>
        <w:t>i</w:t>
      </w:r>
      <w:r w:rsidRPr="00C3172B">
        <w:rPr>
          <w:rFonts w:ascii="SutonnyMJ" w:hAnsi="SutonnyMJ" w:cs="SutonnyMJ"/>
          <w:sz w:val="24"/>
          <w:szCs w:val="24"/>
          <w:cs/>
          <w:lang w:val="bn-IN" w:bidi="bn-IN"/>
        </w:rPr>
        <w:t xml:space="preserve"> DËi 1 nq) XvKbvwU wK fvj Av‡Q?</w:t>
      </w:r>
    </w:p>
    <w:p w:rsidR="00C927ED" w:rsidRPr="00B530A5" w:rsidRDefault="00C927ED" w:rsidP="00C927ED">
      <w:pPr>
        <w:spacing w:after="0" w:line="240" w:lineRule="auto"/>
        <w:rPr>
          <w:rFonts w:ascii="SutonnyMJ" w:hAnsi="SutonnyMJ" w:cs="SutonnyMJ"/>
          <w:cs/>
          <w:lang w:val="bn-IN" w:bidi="bn-IN"/>
        </w:rPr>
      </w:pPr>
      <w:r w:rsidRPr="00C927ED">
        <w:rPr>
          <w:rFonts w:ascii="Helvetica" w:hAnsi="Helvetica"/>
          <w:lang w:bidi="bn-BD"/>
        </w:rPr>
        <w:t>1 = Yes</w:t>
      </w:r>
      <w:r w:rsidR="005970D3">
        <w:rPr>
          <w:rFonts w:ascii="Helvetica" w:hAnsi="Helvetica"/>
          <w:lang w:bidi="bn-BD"/>
        </w:rPr>
        <w:t xml:space="preserve"> </w:t>
      </w:r>
      <w:r w:rsidR="00552987" w:rsidRPr="00B530A5">
        <w:rPr>
          <w:rFonts w:ascii="SutonnyMJ" w:hAnsi="SutonnyMJ" w:cs="SutonnyMJ"/>
          <w:cs/>
          <w:lang w:val="bn-IN" w:bidi="bn-IN"/>
        </w:rPr>
        <w:t>(</w:t>
      </w:r>
      <w:r w:rsidR="005970D3" w:rsidRPr="00B530A5">
        <w:rPr>
          <w:rFonts w:ascii="SutonnyMJ" w:hAnsi="SutonnyMJ" w:cs="SutonnyMJ"/>
          <w:lang w:val="bn-IN" w:bidi="bn-IN"/>
        </w:rPr>
        <w:t>n¨vu</w:t>
      </w:r>
      <w:r w:rsidR="005970D3" w:rsidRPr="00B530A5" w:rsidDel="005970D3">
        <w:rPr>
          <w:rFonts w:ascii="SutonnyMJ" w:hAnsi="SutonnyMJ" w:cs="SutonnyMJ" w:hint="cs"/>
          <w:cs/>
          <w:lang w:val="bn-IN" w:bidi="bn-IN"/>
        </w:rPr>
        <w:t xml:space="preserve"> </w:t>
      </w:r>
      <w:r w:rsidR="00552987" w:rsidRPr="00B530A5">
        <w:rPr>
          <w:rFonts w:ascii="SutonnyMJ" w:hAnsi="SutonnyMJ" w:cs="SutonnyMJ" w:hint="cs"/>
          <w:cs/>
          <w:lang w:val="bn-IN" w:bidi="bn-IN"/>
        </w:rPr>
        <w:t>)</w:t>
      </w:r>
    </w:p>
    <w:p w:rsidR="00C927ED" w:rsidRPr="00552987" w:rsidRDefault="00C927ED" w:rsidP="00C927ED">
      <w:pPr>
        <w:spacing w:after="0" w:line="240" w:lineRule="auto"/>
        <w:rPr>
          <w:rFonts w:ascii="Helvetica" w:hAnsi="Helvetica" w:cs="Vrinda"/>
          <w:cs/>
          <w:lang w:bidi="bn-BD"/>
        </w:rPr>
      </w:pPr>
      <w:r w:rsidRPr="00C927ED">
        <w:rPr>
          <w:rFonts w:ascii="Helvetica" w:hAnsi="Helvetica"/>
          <w:lang w:bidi="bn-BD"/>
        </w:rPr>
        <w:t>2 = No</w:t>
      </w:r>
      <w:r w:rsidR="00A17D1D">
        <w:rPr>
          <w:rFonts w:ascii="Helvetica" w:hAnsi="Helvetica"/>
          <w:lang w:bidi="bn-BD"/>
        </w:rPr>
        <w:t xml:space="preserve"> </w:t>
      </w:r>
      <w:r w:rsidR="00552987" w:rsidRPr="00A17D1D">
        <w:rPr>
          <w:rFonts w:ascii="SutonnyMJ" w:hAnsi="SutonnyMJ" w:cs="SutonnyMJ"/>
          <w:cs/>
          <w:lang w:val="bn-IN" w:bidi="bn-IN"/>
        </w:rPr>
        <w:t>(</w:t>
      </w:r>
      <w:r w:rsidR="00A17D1D" w:rsidRPr="00A17D1D">
        <w:rPr>
          <w:rFonts w:ascii="SutonnyMJ" w:hAnsi="SutonnyMJ" w:cs="SutonnyMJ"/>
          <w:lang w:val="bn-IN" w:bidi="bn-IN"/>
        </w:rPr>
        <w:t>bv</w:t>
      </w:r>
      <w:r w:rsidR="00552987" w:rsidRPr="00A17D1D">
        <w:rPr>
          <w:rFonts w:ascii="SutonnyMJ" w:hAnsi="SutonnyMJ" w:cs="SutonnyMJ" w:hint="cs"/>
          <w:cs/>
          <w:lang w:val="bn-IN" w:bidi="bn-IN"/>
        </w:rPr>
        <w:t>)</w:t>
      </w:r>
    </w:p>
    <w:p w:rsidR="006411BB" w:rsidRPr="006411BB" w:rsidRDefault="006411BB" w:rsidP="00C927ED">
      <w:pPr>
        <w:spacing w:after="0" w:line="240" w:lineRule="auto"/>
        <w:rPr>
          <w:rFonts w:ascii="Helvetica" w:hAnsi="Helvetica" w:cs="Vrinda"/>
          <w:cs/>
          <w:lang w:bidi="bn-BD"/>
        </w:rPr>
      </w:pPr>
    </w:p>
    <w:p w:rsidR="00657260" w:rsidRDefault="00C927ED" w:rsidP="00C6036C">
      <w:pPr>
        <w:spacing w:after="0" w:line="240" w:lineRule="auto"/>
        <w:rPr>
          <w:rFonts w:ascii="Helvetica" w:hAnsi="Helvetica" w:cs="Vrinda"/>
          <w:cs/>
          <w:lang w:bidi="bn-BD"/>
        </w:rPr>
      </w:pPr>
      <w:r>
        <w:rPr>
          <w:rFonts w:ascii="Helvetica" w:hAnsi="Helvetica"/>
          <w:lang w:bidi="bn-BD"/>
        </w:rPr>
        <w:t>5.6.4</w:t>
      </w:r>
      <w:r w:rsidR="00657260">
        <w:rPr>
          <w:rFonts w:ascii="Helvetica" w:hAnsi="Helvetica"/>
          <w:lang w:bidi="bn-BD"/>
        </w:rPr>
        <w:t xml:space="preserve"> (obs): What is the food storage location?</w:t>
      </w:r>
    </w:p>
    <w:p w:rsidR="00D60AE8" w:rsidRPr="0009262F" w:rsidRDefault="0009262F" w:rsidP="00D60AE8">
      <w:pPr>
        <w:spacing w:after="0" w:line="240" w:lineRule="auto"/>
        <w:rPr>
          <w:rFonts w:ascii="SutonnyMJ" w:hAnsi="SutonnyMJ" w:cs="SutonnyMJ"/>
          <w:cs/>
          <w:lang w:bidi="bn-BD"/>
        </w:rPr>
      </w:pPr>
      <w:r w:rsidRPr="0009262F">
        <w:rPr>
          <w:rFonts w:ascii="SutonnyMJ" w:hAnsi="SutonnyMJ" w:cs="SutonnyMJ"/>
          <w:sz w:val="24"/>
          <w:szCs w:val="24"/>
          <w:cs/>
          <w:lang w:val="bn-IN" w:bidi="bn-IN"/>
        </w:rPr>
        <w:t>(ch©‡e¶b) Lvevi †Kv_vq msi¶Y Kiv n‡q‡Q?</w:t>
      </w:r>
    </w:p>
    <w:p w:rsidR="00657260" w:rsidRPr="00313DF4" w:rsidRDefault="00657260" w:rsidP="00C6036C">
      <w:pPr>
        <w:spacing w:after="0" w:line="240" w:lineRule="auto"/>
        <w:rPr>
          <w:rFonts w:ascii="SutonnyMJ" w:hAnsi="SutonnyMJ" w:cs="SutonnyMJ"/>
          <w:cs/>
          <w:lang w:bidi="bn-BD"/>
        </w:rPr>
      </w:pPr>
      <w:r>
        <w:rPr>
          <w:rFonts w:ascii="Helvetica" w:hAnsi="Helvetica"/>
          <w:lang w:bidi="bn-BD"/>
        </w:rPr>
        <w:t xml:space="preserve">1 = </w:t>
      </w:r>
      <w:r w:rsidR="00C927ED">
        <w:rPr>
          <w:rFonts w:ascii="Helvetica" w:hAnsi="Helvetica"/>
          <w:lang w:bidi="bn-BD"/>
        </w:rPr>
        <w:t>On the g</w:t>
      </w:r>
      <w:r>
        <w:rPr>
          <w:rFonts w:ascii="Helvetica" w:hAnsi="Helvetica"/>
          <w:lang w:bidi="bn-BD"/>
        </w:rPr>
        <w:t>round</w:t>
      </w:r>
      <w:r w:rsidR="0009262F" w:rsidRPr="00313DF4">
        <w:rPr>
          <w:rFonts w:ascii="SutonnyMJ" w:hAnsi="SutonnyMJ" w:cs="SutonnyMJ"/>
          <w:sz w:val="24"/>
          <w:szCs w:val="24"/>
          <w:cs/>
          <w:lang w:val="bn-IN" w:bidi="bn-IN"/>
        </w:rPr>
        <w:t>(gvwU‡Z)</w:t>
      </w:r>
    </w:p>
    <w:p w:rsidR="00657260" w:rsidRPr="0084477C" w:rsidRDefault="00657260" w:rsidP="00C6036C">
      <w:pPr>
        <w:spacing w:after="0" w:line="240" w:lineRule="auto"/>
        <w:rPr>
          <w:rFonts w:ascii="Helvetica" w:hAnsi="Helvetica" w:cs="Vrinda"/>
          <w:cs/>
          <w:lang w:bidi="bn-BD"/>
        </w:rPr>
      </w:pPr>
      <w:r>
        <w:rPr>
          <w:rFonts w:ascii="Helvetica" w:hAnsi="Helvetica"/>
          <w:lang w:bidi="bn-BD"/>
        </w:rPr>
        <w:t xml:space="preserve">2 = </w:t>
      </w:r>
      <w:r w:rsidR="00C927ED">
        <w:rPr>
          <w:rFonts w:ascii="Helvetica" w:hAnsi="Helvetica"/>
          <w:lang w:bidi="bn-BD"/>
        </w:rPr>
        <w:t>On surface s</w:t>
      </w:r>
      <w:r>
        <w:rPr>
          <w:rFonts w:ascii="Helvetica" w:hAnsi="Helvetica"/>
          <w:lang w:bidi="bn-BD"/>
        </w:rPr>
        <w:t>lightly elevated from the ground</w:t>
      </w:r>
      <w:r w:rsidR="0009262F" w:rsidRPr="00313DF4">
        <w:rPr>
          <w:rFonts w:ascii="SutonnyMJ" w:hAnsi="SutonnyMJ" w:cs="SutonnyMJ"/>
          <w:sz w:val="24"/>
          <w:szCs w:val="24"/>
          <w:cs/>
          <w:lang w:val="bn-IN" w:bidi="bn-IN"/>
        </w:rPr>
        <w:t>(gvwU‡Z mvgvb¨ DuPz RvqMvq)</w:t>
      </w:r>
    </w:p>
    <w:p w:rsidR="00657260" w:rsidRPr="00313DF4" w:rsidRDefault="00657260" w:rsidP="00C6036C">
      <w:pPr>
        <w:spacing w:after="0" w:line="240" w:lineRule="auto"/>
        <w:rPr>
          <w:rFonts w:ascii="SutonnyMJ" w:hAnsi="SutonnyMJ" w:cs="SutonnyMJ"/>
          <w:cs/>
          <w:lang w:bidi="bn-BD"/>
        </w:rPr>
      </w:pPr>
      <w:r>
        <w:rPr>
          <w:rFonts w:ascii="Helvetica" w:hAnsi="Helvetica"/>
          <w:lang w:bidi="bn-BD"/>
        </w:rPr>
        <w:t xml:space="preserve">3 = </w:t>
      </w:r>
      <w:r w:rsidR="00C927ED">
        <w:rPr>
          <w:rFonts w:ascii="Helvetica" w:hAnsi="Helvetica"/>
          <w:lang w:bidi="bn-BD"/>
        </w:rPr>
        <w:t>On surface e</w:t>
      </w:r>
      <w:r>
        <w:rPr>
          <w:rFonts w:ascii="Helvetica" w:hAnsi="Helvetica"/>
          <w:lang w:bidi="bn-BD"/>
        </w:rPr>
        <w:t>levated from the ground</w:t>
      </w:r>
      <w:r w:rsidR="008741FC">
        <w:rPr>
          <w:rFonts w:ascii="Helvetica" w:hAnsi="Helvetica"/>
          <w:lang w:bidi="bn-BD"/>
        </w:rPr>
        <w:t xml:space="preserve"> </w:t>
      </w:r>
      <w:r w:rsidR="0009262F" w:rsidRPr="00313DF4">
        <w:rPr>
          <w:rFonts w:ascii="SutonnyMJ" w:hAnsi="SutonnyMJ" w:cs="SutonnyMJ"/>
          <w:sz w:val="24"/>
          <w:szCs w:val="24"/>
          <w:cs/>
          <w:lang w:val="bn-IN" w:bidi="bn-IN"/>
        </w:rPr>
        <w:t>(gvwU‡Z DuPz RvqMvq)</w:t>
      </w:r>
    </w:p>
    <w:p w:rsidR="00657260" w:rsidRPr="00313DF4" w:rsidRDefault="00657260" w:rsidP="00C6036C">
      <w:pPr>
        <w:spacing w:after="0" w:line="240" w:lineRule="auto"/>
        <w:rPr>
          <w:rFonts w:ascii="SutonnyMJ" w:hAnsi="SutonnyMJ" w:cs="SutonnyMJ"/>
          <w:sz w:val="20"/>
          <w:cs/>
          <w:lang w:bidi="bn-BD"/>
        </w:rPr>
      </w:pPr>
      <w:r>
        <w:rPr>
          <w:rFonts w:ascii="Helvetica" w:hAnsi="Helvetica"/>
          <w:lang w:bidi="bn-BD"/>
        </w:rPr>
        <w:t xml:space="preserve">4 = </w:t>
      </w:r>
      <w:r w:rsidR="00C927ED">
        <w:rPr>
          <w:rFonts w:ascii="Helvetica" w:hAnsi="Helvetica"/>
          <w:lang w:bidi="bn-BD"/>
        </w:rPr>
        <w:t>Inside m</w:t>
      </w:r>
      <w:r>
        <w:rPr>
          <w:rFonts w:ascii="Helvetica" w:hAnsi="Helvetica"/>
          <w:lang w:bidi="bn-BD"/>
        </w:rPr>
        <w:t xml:space="preserve">eatsafe </w:t>
      </w:r>
      <w:r w:rsidR="00C927ED">
        <w:rPr>
          <w:rFonts w:ascii="Helvetica" w:hAnsi="Helvetica"/>
          <w:lang w:bidi="bn-BD"/>
        </w:rPr>
        <w:t xml:space="preserve">or cabinet </w:t>
      </w:r>
      <w:r>
        <w:rPr>
          <w:rFonts w:ascii="Helvetica" w:hAnsi="Helvetica"/>
          <w:lang w:bidi="bn-BD"/>
        </w:rPr>
        <w:t xml:space="preserve">with </w:t>
      </w:r>
      <w:r w:rsidR="00C927ED">
        <w:rPr>
          <w:rFonts w:ascii="Helvetica" w:hAnsi="Helvetica"/>
          <w:lang w:bidi="bn-BD"/>
        </w:rPr>
        <w:t>airtight doors</w:t>
      </w:r>
      <w:r w:rsidR="008741FC">
        <w:rPr>
          <w:rFonts w:ascii="Helvetica" w:hAnsi="Helvetica"/>
          <w:lang w:bidi="bn-BD"/>
        </w:rPr>
        <w:t xml:space="preserve"> </w:t>
      </w:r>
      <w:r w:rsidR="00313DF4" w:rsidRPr="00313DF4">
        <w:rPr>
          <w:rFonts w:ascii="SutonnyMJ" w:hAnsi="SutonnyMJ" w:cs="SutonnyMJ"/>
          <w:cs/>
          <w:lang w:val="bn-IN" w:bidi="bn-IN"/>
        </w:rPr>
        <w:t>[evqy‡ivax (Gqvi UvBU) `iRv Ry³ wgi‡md ev Avjgvwii g‡a¨]</w:t>
      </w:r>
    </w:p>
    <w:p w:rsidR="00313DF4" w:rsidRDefault="00C927ED" w:rsidP="00313DF4">
      <w:pPr>
        <w:spacing w:after="0" w:line="240" w:lineRule="auto"/>
        <w:rPr>
          <w:rFonts w:ascii="Vrinda" w:hAnsi="Vrinda" w:cs="Vrinda"/>
          <w:sz w:val="20"/>
          <w:szCs w:val="20"/>
          <w:lang w:bidi="bn-BD"/>
        </w:rPr>
      </w:pPr>
      <w:r>
        <w:rPr>
          <w:rFonts w:ascii="Helvetica" w:hAnsi="Helvetica"/>
          <w:lang w:bidi="bn-BD"/>
        </w:rPr>
        <w:t>5 = Inside meatsafe or cabinet with non-airtight door</w:t>
      </w:r>
      <w:r w:rsidR="008741FC">
        <w:rPr>
          <w:rFonts w:ascii="Helvetica" w:hAnsi="Helvetica"/>
          <w:lang w:bidi="bn-BD"/>
        </w:rPr>
        <w:t xml:space="preserve"> </w:t>
      </w:r>
      <w:r w:rsidR="00313DF4" w:rsidRPr="00313DF4">
        <w:rPr>
          <w:rFonts w:ascii="SutonnyMJ" w:hAnsi="SutonnyMJ" w:cs="SutonnyMJ"/>
          <w:sz w:val="20"/>
          <w:szCs w:val="20"/>
          <w:cs/>
          <w:lang w:val="bn-IN" w:bidi="bn-IN"/>
        </w:rPr>
        <w:t>[evqy‡ivax (GqviUvBU) `iRv Qvov wgi‡md ev Avjgvwii g‡a¨]</w:t>
      </w:r>
    </w:p>
    <w:p w:rsidR="00C927ED" w:rsidRDefault="00C927ED" w:rsidP="00313DF4">
      <w:pPr>
        <w:spacing w:after="0" w:line="240" w:lineRule="auto"/>
        <w:rPr>
          <w:rFonts w:ascii="SutonnyMJ" w:hAnsi="SutonnyMJ" w:cs="SutonnyMJ"/>
          <w:sz w:val="24"/>
          <w:szCs w:val="24"/>
          <w:cs/>
          <w:lang w:val="bn-IN" w:bidi="bn-IN"/>
        </w:rPr>
      </w:pPr>
      <w:r>
        <w:rPr>
          <w:rFonts w:ascii="Helvetica" w:hAnsi="Helvetica"/>
          <w:lang w:bidi="bn-BD"/>
        </w:rPr>
        <w:t>6 = Hanging from ceiling</w:t>
      </w:r>
      <w:r w:rsidR="00B46461">
        <w:rPr>
          <w:rFonts w:ascii="Helvetica" w:hAnsi="Helvetica"/>
          <w:lang w:bidi="bn-BD"/>
        </w:rPr>
        <w:t xml:space="preserve"> </w:t>
      </w:r>
      <w:r w:rsidR="0009262F" w:rsidRPr="00313DF4">
        <w:rPr>
          <w:rFonts w:ascii="SutonnyMJ" w:hAnsi="SutonnyMJ" w:cs="SutonnyMJ"/>
          <w:sz w:val="24"/>
          <w:szCs w:val="24"/>
          <w:cs/>
          <w:lang w:val="bn-IN" w:bidi="bn-IN"/>
        </w:rPr>
        <w:t>(Qv‡` Szjv‡bv wQj)</w:t>
      </w:r>
    </w:p>
    <w:p w:rsidR="00634CAB" w:rsidRPr="008741FC" w:rsidRDefault="00634CAB" w:rsidP="00313DF4">
      <w:pPr>
        <w:spacing w:after="0" w:line="240" w:lineRule="auto"/>
        <w:rPr>
          <w:rFonts w:ascii="SutonnyMJ" w:hAnsi="SutonnyMJ" w:cs="SutonnyMJ"/>
          <w:sz w:val="24"/>
          <w:szCs w:val="24"/>
          <w:cs/>
          <w:lang w:val="bn-IN" w:bidi="bn-IN"/>
        </w:rPr>
      </w:pPr>
      <w:r w:rsidRPr="008741FC">
        <w:rPr>
          <w:rFonts w:ascii="Helvetica" w:hAnsi="Helvetica"/>
          <w:cs/>
          <w:lang w:bidi="bn-BD"/>
        </w:rPr>
        <w:t>7 = Fridge</w:t>
      </w:r>
      <w:r w:rsidR="00B46461" w:rsidRPr="008741FC">
        <w:rPr>
          <w:rFonts w:ascii="Helvetica" w:hAnsi="Helvetica"/>
          <w:lang w:bidi="bn-BD"/>
        </w:rPr>
        <w:t xml:space="preserve"> </w:t>
      </w:r>
      <w:r w:rsidR="00B46461" w:rsidRPr="008741FC">
        <w:rPr>
          <w:rFonts w:ascii="SutonnyMJ" w:hAnsi="SutonnyMJ" w:cs="SutonnyMJ"/>
          <w:sz w:val="24"/>
          <w:szCs w:val="24"/>
          <w:cs/>
          <w:lang w:val="bn-IN" w:bidi="bn-IN"/>
        </w:rPr>
        <w:t>(</w:t>
      </w:r>
      <w:r w:rsidR="00B46461" w:rsidRPr="008741FC">
        <w:rPr>
          <w:rFonts w:ascii="SutonnyMJ" w:hAnsi="SutonnyMJ" w:cs="SutonnyMJ"/>
          <w:sz w:val="24"/>
          <w:szCs w:val="24"/>
          <w:lang w:val="bn-IN" w:bidi="bn-IN"/>
        </w:rPr>
        <w:t>wd«R</w:t>
      </w:r>
      <w:r w:rsidR="00B46461" w:rsidRPr="008741FC">
        <w:rPr>
          <w:rFonts w:ascii="SutonnyMJ" w:hAnsi="SutonnyMJ" w:cs="SutonnyMJ"/>
          <w:sz w:val="24"/>
          <w:szCs w:val="24"/>
          <w:cs/>
          <w:lang w:val="bn-IN" w:bidi="bn-IN"/>
        </w:rPr>
        <w:t>)</w:t>
      </w:r>
    </w:p>
    <w:p w:rsidR="00657260" w:rsidRPr="00313DF4" w:rsidRDefault="008B3955" w:rsidP="00C6036C">
      <w:pPr>
        <w:spacing w:after="0" w:line="240" w:lineRule="auto"/>
        <w:rPr>
          <w:rFonts w:ascii="Vrinda" w:hAnsi="Vrinda"/>
          <w:sz w:val="24"/>
          <w:szCs w:val="24"/>
          <w:lang w:bidi="bn-IN"/>
        </w:rPr>
      </w:pPr>
      <w:r w:rsidRPr="00DB1AAC">
        <w:rPr>
          <w:rFonts w:ascii="Helvetica" w:hAnsi="Helvetica"/>
        </w:rPr>
        <w:t>99 = Could not observe</w:t>
      </w:r>
      <w:r w:rsidR="00B46461">
        <w:rPr>
          <w:rFonts w:ascii="Helvetica" w:hAnsi="Helvetica"/>
        </w:rPr>
        <w:t xml:space="preserve"> </w:t>
      </w:r>
      <w:r w:rsidR="00313DF4">
        <w:rPr>
          <w:rFonts w:ascii="Helvetica" w:hAnsi="Helvetica"/>
        </w:rPr>
        <w:t>(</w:t>
      </w:r>
      <w:r w:rsidR="00313DF4" w:rsidRPr="00313DF4">
        <w:rPr>
          <w:rFonts w:ascii="SutonnyMJ" w:hAnsi="SutonnyMJ" w:cs="SutonnyMJ"/>
        </w:rPr>
        <w:t>ch©‡e¶b Kiv m¤¢e nqwb</w:t>
      </w:r>
      <w:r w:rsidR="00313DF4">
        <w:rPr>
          <w:rFonts w:ascii="Helvetica" w:hAnsi="Helvetica"/>
          <w:sz w:val="24"/>
          <w:rtl/>
          <w:cs/>
        </w:rPr>
        <w:t>)</w:t>
      </w:r>
    </w:p>
    <w:p w:rsidR="00A76262" w:rsidRDefault="00A76262" w:rsidP="00C6036C">
      <w:pPr>
        <w:spacing w:after="0" w:line="240" w:lineRule="auto"/>
        <w:rPr>
          <w:rFonts w:ascii="Helvetica" w:hAnsi="Helvetica"/>
          <w:lang w:bidi="bn-BD"/>
        </w:rPr>
      </w:pPr>
    </w:p>
    <w:p w:rsidR="00A61E66" w:rsidRDefault="00A61E66" w:rsidP="00C6036C">
      <w:pPr>
        <w:spacing w:after="0" w:line="240" w:lineRule="auto"/>
        <w:rPr>
          <w:rFonts w:ascii="Helvetica" w:hAnsi="Helvetica"/>
          <w:lang w:bidi="bn-BD"/>
        </w:rPr>
      </w:pPr>
    </w:p>
    <w:p w:rsidR="00C6036C" w:rsidRPr="00C6036C" w:rsidRDefault="00F5007A" w:rsidP="00C6036C">
      <w:pPr>
        <w:spacing w:after="0" w:line="240" w:lineRule="auto"/>
        <w:rPr>
          <w:rFonts w:ascii="Vrinda" w:hAnsi="Vrinda"/>
          <w:sz w:val="24"/>
          <w:szCs w:val="24"/>
          <w:lang w:bidi="bn-BD"/>
        </w:rPr>
      </w:pPr>
      <w:r>
        <w:rPr>
          <w:rFonts w:ascii="Helvetica" w:hAnsi="Helvetica"/>
          <w:lang w:bidi="bn-BD"/>
        </w:rPr>
        <w:lastRenderedPageBreak/>
        <w:t>5.7</w:t>
      </w:r>
      <w:r w:rsidR="00CF4D90">
        <w:rPr>
          <w:rFonts w:ascii="Helvetica" w:hAnsi="Helvetica"/>
          <w:lang w:bidi="bn-BD"/>
        </w:rPr>
        <w:t xml:space="preserve">(ask) </w:t>
      </w:r>
      <w:r w:rsidR="00DB1AAC" w:rsidRPr="00A650B8">
        <w:rPr>
          <w:rFonts w:ascii="Vrinda" w:hAnsi="Vrinda"/>
          <w:sz w:val="24"/>
          <w:szCs w:val="24"/>
          <w:cs/>
          <w:lang w:bidi="bn-BD"/>
        </w:rPr>
        <w:t>How</w:t>
      </w:r>
      <w:r w:rsidR="00DB1AAC">
        <w:rPr>
          <w:rFonts w:ascii="Vrinda" w:hAnsi="Vrinda"/>
          <w:sz w:val="24"/>
          <w:szCs w:val="24"/>
          <w:cs/>
          <w:lang w:bidi="bn-BD"/>
        </w:rPr>
        <w:t xml:space="preserve"> long ago</w:t>
      </w:r>
      <w:r w:rsidR="00C6036C" w:rsidRPr="00C6036C">
        <w:rPr>
          <w:rFonts w:ascii="Vrinda" w:hAnsi="Vrinda"/>
          <w:sz w:val="24"/>
          <w:szCs w:val="24"/>
          <w:cs/>
          <w:lang w:bidi="bn-BD"/>
        </w:rPr>
        <w:t xml:space="preserve"> did</w:t>
      </w:r>
      <w:r w:rsidR="00A650B8">
        <w:rPr>
          <w:rFonts w:ascii="Vrinda" w:hAnsi="Vrinda"/>
          <w:sz w:val="24"/>
          <w:szCs w:val="24"/>
          <w:cs/>
          <w:lang w:bidi="bn-BD"/>
        </w:rPr>
        <w:t xml:space="preserve"> you prepare this food? </w:t>
      </w:r>
    </w:p>
    <w:p w:rsidR="00C6036C" w:rsidRDefault="00A61E66" w:rsidP="00C6036C">
      <w:pPr>
        <w:spacing w:after="0" w:line="240" w:lineRule="auto"/>
        <w:rPr>
          <w:rFonts w:ascii="Vrinda" w:hAnsi="Vrinda"/>
          <w:sz w:val="24"/>
          <w:szCs w:val="24"/>
          <w:cs/>
          <w:lang w:val="bn-IN" w:bidi="bn-IN"/>
        </w:rPr>
      </w:pPr>
      <w:r>
        <w:rPr>
          <w:rFonts w:ascii="SutonnyMJ" w:hAnsi="SutonnyMJ" w:cs="SutonnyMJ"/>
        </w:rPr>
        <w:t>(cÖkœKiy</w:t>
      </w:r>
      <w:r w:rsidRPr="00A61E66">
        <w:rPr>
          <w:rFonts w:ascii="SutonnyMJ" w:hAnsi="SutonnyMJ" w:cs="SutonnyMJ"/>
        </w:rPr>
        <w:t>b)</w:t>
      </w:r>
      <w:r>
        <w:rPr>
          <w:rFonts w:ascii="SutonnyMJ" w:hAnsi="SutonnyMJ" w:cs="SutonnyMJ"/>
        </w:rPr>
        <w:t xml:space="preserve"> </w:t>
      </w:r>
      <w:r w:rsidR="00B13B39">
        <w:rPr>
          <w:rFonts w:ascii="SutonnyMJ" w:hAnsi="SutonnyMJ" w:cs="SutonnyMJ"/>
        </w:rPr>
        <w:t>Avcwb KZ¶Y Av‡M GB Lvevi ‰Zix K‡iwQ‡jb?</w:t>
      </w:r>
    </w:p>
    <w:p w:rsidR="006B5EF6" w:rsidRPr="00C6036C" w:rsidRDefault="006B5EF6" w:rsidP="006B5EF6">
      <w:pPr>
        <w:spacing w:after="0" w:line="240" w:lineRule="auto"/>
        <w:rPr>
          <w:rFonts w:ascii="Arial" w:hAnsi="Arial" w:cs="Arial"/>
          <w:sz w:val="20"/>
          <w:szCs w:val="20"/>
        </w:rPr>
      </w:pPr>
      <w:r w:rsidRPr="00C6036C">
        <w:rPr>
          <w:rFonts w:ascii="Arial" w:hAnsi="Arial" w:cs="Arial"/>
          <w:sz w:val="20"/>
          <w:szCs w:val="20"/>
        </w:rPr>
        <w:sym w:font="Wingdings" w:char="F0A8"/>
      </w:r>
      <w:r w:rsidRPr="00C6036C">
        <w:rPr>
          <w:rFonts w:ascii="Arial" w:hAnsi="Arial" w:cs="Arial"/>
          <w:sz w:val="20"/>
          <w:szCs w:val="20"/>
        </w:rPr>
        <w:sym w:font="Wingdings" w:char="F0A8"/>
      </w:r>
      <w:r w:rsidRPr="00C6036C">
        <w:rPr>
          <w:rFonts w:ascii="Arial" w:hAnsi="Arial" w:cs="Arial"/>
          <w:sz w:val="20"/>
          <w:szCs w:val="20"/>
        </w:rPr>
        <w:t xml:space="preserve"> Minutes </w:t>
      </w:r>
      <w:r w:rsidRPr="00C6036C">
        <w:rPr>
          <w:rFonts w:ascii="SutonnyMJ" w:hAnsi="SutonnyMJ" w:cs="Arial"/>
          <w:szCs w:val="20"/>
        </w:rPr>
        <w:t>(wgwbU)</w:t>
      </w:r>
    </w:p>
    <w:p w:rsidR="006B5EF6" w:rsidRPr="00C6036C" w:rsidRDefault="006B5EF6" w:rsidP="006B5EF6">
      <w:pPr>
        <w:spacing w:after="0" w:line="240" w:lineRule="auto"/>
        <w:rPr>
          <w:rFonts w:ascii="Arial" w:hAnsi="Arial" w:cs="Arial"/>
          <w:sz w:val="20"/>
          <w:szCs w:val="20"/>
        </w:rPr>
      </w:pPr>
      <w:r w:rsidRPr="00C6036C">
        <w:rPr>
          <w:rFonts w:ascii="Arial" w:hAnsi="Arial" w:cs="Arial"/>
          <w:sz w:val="20"/>
          <w:szCs w:val="20"/>
        </w:rPr>
        <w:sym w:font="Wingdings" w:char="F0A8"/>
      </w:r>
      <w:r w:rsidRPr="00C6036C">
        <w:rPr>
          <w:rFonts w:ascii="Arial" w:hAnsi="Arial" w:cs="Arial"/>
          <w:sz w:val="20"/>
          <w:szCs w:val="20"/>
        </w:rPr>
        <w:sym w:font="Wingdings" w:char="F0A8"/>
      </w:r>
      <w:r w:rsidRPr="00C6036C">
        <w:rPr>
          <w:rFonts w:ascii="Arial" w:hAnsi="Arial" w:cs="Arial"/>
          <w:sz w:val="20"/>
          <w:szCs w:val="20"/>
        </w:rPr>
        <w:t xml:space="preserve"> Hours </w:t>
      </w:r>
      <w:r w:rsidRPr="00C6036C">
        <w:rPr>
          <w:rFonts w:ascii="SutonnyMJ" w:hAnsi="SutonnyMJ" w:cs="Arial"/>
          <w:szCs w:val="20"/>
        </w:rPr>
        <w:t xml:space="preserve">(N›Uv) </w:t>
      </w:r>
    </w:p>
    <w:p w:rsidR="00C6036C" w:rsidRPr="00C6036C" w:rsidRDefault="00C6036C" w:rsidP="00C6036C">
      <w:pPr>
        <w:spacing w:after="0" w:line="240" w:lineRule="auto"/>
        <w:rPr>
          <w:rFonts w:ascii="Vrinda" w:hAnsi="Vrinda"/>
          <w:sz w:val="24"/>
          <w:szCs w:val="24"/>
          <w:lang w:bidi="bn-BD"/>
        </w:rPr>
      </w:pPr>
    </w:p>
    <w:p w:rsidR="00C6036C" w:rsidRPr="00DB1AAC" w:rsidRDefault="00F5007A" w:rsidP="00C6036C">
      <w:pPr>
        <w:spacing w:after="0" w:line="240" w:lineRule="auto"/>
        <w:rPr>
          <w:rFonts w:ascii="Helvetica" w:hAnsi="Helvetica"/>
          <w:lang w:bidi="bn-BD"/>
        </w:rPr>
      </w:pPr>
      <w:r>
        <w:rPr>
          <w:rFonts w:ascii="Helvetica" w:hAnsi="Helvetica"/>
          <w:lang w:bidi="bn-BD"/>
        </w:rPr>
        <w:t>5.8</w:t>
      </w:r>
      <w:r w:rsidR="00CF4D90">
        <w:rPr>
          <w:rFonts w:ascii="Helvetica" w:hAnsi="Helvetica"/>
          <w:lang w:bidi="bn-BD"/>
        </w:rPr>
        <w:t xml:space="preserve">(ask) </w:t>
      </w:r>
      <w:r w:rsidR="00C6036C" w:rsidRPr="00DB1AAC">
        <w:rPr>
          <w:rFonts w:ascii="Helvetica" w:hAnsi="Helvetica"/>
          <w:lang w:bidi="bn-BD"/>
        </w:rPr>
        <w:t>Has this food been reheated</w:t>
      </w:r>
      <w:del w:id="38" w:author="srahman" w:date="2015-04-15T13:07:00Z">
        <w:r w:rsidR="00C6036C" w:rsidRPr="00DB1AAC" w:rsidDel="00A61E66">
          <w:rPr>
            <w:rFonts w:ascii="Helvetica" w:hAnsi="Helvetica"/>
            <w:lang w:bidi="bn-BD"/>
          </w:rPr>
          <w:delText xml:space="preserve"> today</w:delText>
        </w:r>
      </w:del>
      <w:r w:rsidR="00C6036C" w:rsidRPr="00DB1AAC">
        <w:rPr>
          <w:rFonts w:ascii="Helvetica" w:hAnsi="Helvetica"/>
          <w:lang w:bidi="bn-BD"/>
        </w:rPr>
        <w:t>?</w:t>
      </w:r>
    </w:p>
    <w:p w:rsidR="00C6036C" w:rsidRPr="00514575" w:rsidRDefault="00A61E66" w:rsidP="00C6036C">
      <w:pPr>
        <w:spacing w:after="0" w:line="240" w:lineRule="auto"/>
        <w:rPr>
          <w:rFonts w:ascii="SutonnyMJ" w:hAnsi="SutonnyMJ" w:cs="SutonnyMJ"/>
          <w:sz w:val="24"/>
          <w:szCs w:val="24"/>
        </w:rPr>
      </w:pPr>
      <w:r>
        <w:rPr>
          <w:rFonts w:ascii="SutonnyMJ" w:hAnsi="SutonnyMJ" w:cs="SutonnyMJ"/>
        </w:rPr>
        <w:t>(cÖkœKiy</w:t>
      </w:r>
      <w:r w:rsidRPr="00A61E66">
        <w:rPr>
          <w:rFonts w:ascii="SutonnyMJ" w:hAnsi="SutonnyMJ" w:cs="SutonnyMJ"/>
        </w:rPr>
        <w:t>b)</w:t>
      </w:r>
      <w:r>
        <w:rPr>
          <w:rFonts w:ascii="SutonnyMJ" w:hAnsi="SutonnyMJ" w:cs="SutonnyMJ"/>
        </w:rPr>
        <w:t xml:space="preserve"> </w:t>
      </w:r>
      <w:r w:rsidR="00514575" w:rsidRPr="00A61E66">
        <w:rPr>
          <w:rFonts w:ascii="SutonnyMJ" w:hAnsi="SutonnyMJ" w:cs="SutonnyMJ"/>
          <w:cs/>
          <w:lang w:bidi="bn-IN"/>
        </w:rPr>
        <w:t>GB</w:t>
      </w:r>
      <w:r w:rsidR="00514575" w:rsidRPr="00514575">
        <w:rPr>
          <w:rFonts w:ascii="SutonnyMJ" w:hAnsi="SutonnyMJ" w:cs="SutonnyMJ"/>
          <w:sz w:val="24"/>
          <w:szCs w:val="24"/>
          <w:cs/>
          <w:lang w:val="bn-IN" w:bidi="bn-IN"/>
        </w:rPr>
        <w:t xml:space="preserve"> LveviUv wK </w:t>
      </w:r>
      <w:del w:id="39" w:author="srahman" w:date="2015-04-15T13:07:00Z">
        <w:r w:rsidR="00514575" w:rsidRPr="00514575" w:rsidDel="00A61E66">
          <w:rPr>
            <w:rFonts w:ascii="SutonnyMJ" w:hAnsi="SutonnyMJ" w:cs="SutonnyMJ"/>
            <w:sz w:val="24"/>
            <w:szCs w:val="24"/>
            <w:cs/>
            <w:lang w:val="bn-IN" w:bidi="bn-IN"/>
          </w:rPr>
          <w:delText xml:space="preserve">AvR‡K </w:delText>
        </w:r>
      </w:del>
      <w:r w:rsidR="00514575" w:rsidRPr="00514575">
        <w:rPr>
          <w:rFonts w:ascii="SutonnyMJ" w:hAnsi="SutonnyMJ" w:cs="SutonnyMJ"/>
          <w:sz w:val="24"/>
          <w:szCs w:val="24"/>
          <w:cs/>
          <w:lang w:val="bn-IN" w:bidi="bn-IN"/>
        </w:rPr>
        <w:t>c~bivq Mig Kiv n‡q‡Q?</w:t>
      </w:r>
    </w:p>
    <w:p w:rsidR="00C6036C" w:rsidRPr="00C6036C" w:rsidRDefault="00C6036C" w:rsidP="00C6036C">
      <w:pPr>
        <w:pStyle w:val="ColorfulList-Accent11"/>
        <w:ind w:left="0"/>
        <w:rPr>
          <w:rFonts w:ascii="Vrinda" w:hAnsi="Vrinda"/>
        </w:rPr>
      </w:pPr>
      <w:r w:rsidRPr="00DB1AAC">
        <w:rPr>
          <w:rFonts w:ascii="Helvetica" w:eastAsia="Cambria" w:hAnsi="Helvetica" w:cs="Times New Roman"/>
          <w:sz w:val="22"/>
          <w:szCs w:val="22"/>
        </w:rPr>
        <w:t>1 = Yes</w:t>
      </w:r>
      <w:r w:rsidRPr="00C6036C">
        <w:rPr>
          <w:rFonts w:ascii="Vrinda" w:hAnsi="Vrinda"/>
          <w:cs/>
          <w:lang w:val="bn-IN" w:bidi="bn-IN"/>
        </w:rPr>
        <w:t>(হ্যাঁ)</w:t>
      </w:r>
    </w:p>
    <w:p w:rsidR="00C6036C" w:rsidRPr="00156C6F" w:rsidRDefault="00C6036C" w:rsidP="00C6036C">
      <w:pPr>
        <w:pStyle w:val="ColorfulList-Accent11"/>
        <w:ind w:left="0"/>
        <w:rPr>
          <w:rFonts w:ascii="Vrinda" w:hAnsi="Vrinda"/>
        </w:rPr>
      </w:pPr>
      <w:r w:rsidRPr="00DB1AAC">
        <w:rPr>
          <w:rFonts w:ascii="Helvetica" w:eastAsia="Cambria" w:hAnsi="Helvetica" w:cs="Times New Roman"/>
          <w:sz w:val="22"/>
          <w:szCs w:val="22"/>
        </w:rPr>
        <w:t>2 = No</w:t>
      </w:r>
      <w:r w:rsidRPr="00C6036C">
        <w:rPr>
          <w:rFonts w:ascii="Vrinda" w:hAnsi="Vrinda"/>
          <w:cs/>
          <w:lang w:val="bn-IN" w:bidi="bn-IN"/>
        </w:rPr>
        <w:t>(না)</w:t>
      </w:r>
      <w:r w:rsidR="005E56CD" w:rsidRPr="005E56CD">
        <w:rPr>
          <w:rFonts w:ascii="Vrinda" w:hAnsi="Vrinda"/>
          <w:lang w:bidi="bn-IN"/>
        </w:rPr>
        <w:sym w:font="Wingdings" w:char="F0E0"/>
      </w:r>
      <w:r w:rsidR="005E56CD">
        <w:rPr>
          <w:rFonts w:ascii="Vrinda" w:hAnsi="Vrinda"/>
          <w:lang w:bidi="bn-IN"/>
        </w:rPr>
        <w:t>SKIP</w:t>
      </w:r>
      <w:r w:rsidR="00156C6F">
        <w:rPr>
          <w:rFonts w:ascii="Vrinda" w:hAnsi="Vrinda"/>
          <w:lang w:bidi="bn-IN"/>
        </w:rPr>
        <w:t xml:space="preserve"> to 5.10</w:t>
      </w:r>
    </w:p>
    <w:p w:rsidR="00C6036C" w:rsidRPr="00C6036C" w:rsidRDefault="00C6036C" w:rsidP="00C6036C">
      <w:pPr>
        <w:spacing w:after="0" w:line="240" w:lineRule="auto"/>
        <w:rPr>
          <w:rFonts w:ascii="Vrinda" w:hAnsi="Vrinda"/>
          <w:sz w:val="24"/>
          <w:szCs w:val="24"/>
        </w:rPr>
      </w:pPr>
      <w:r w:rsidRPr="00DB1AAC">
        <w:rPr>
          <w:rFonts w:ascii="Helvetica" w:hAnsi="Helvetica"/>
        </w:rPr>
        <w:t>99 = Don’t know</w:t>
      </w:r>
      <w:r w:rsidR="0052473C">
        <w:rPr>
          <w:rFonts w:ascii="Helvetica" w:hAnsi="Helvetica"/>
        </w:rPr>
        <w:t xml:space="preserve"> </w:t>
      </w:r>
      <w:r w:rsidR="00514575" w:rsidRPr="00326FA7">
        <w:rPr>
          <w:rFonts w:ascii="SutonnyMJ" w:hAnsi="SutonnyMJ" w:cs="SutonnyMJ"/>
          <w:sz w:val="24"/>
          <w:szCs w:val="24"/>
          <w:lang w:bidi="bn-BD"/>
        </w:rPr>
        <w:t>(Rvwbbv)</w:t>
      </w:r>
      <w:r w:rsidR="005E56CD" w:rsidRPr="005E56CD">
        <w:rPr>
          <w:rFonts w:ascii="Vrinda" w:hAnsi="Vrinda"/>
          <w:sz w:val="24"/>
          <w:szCs w:val="24"/>
          <w:cs/>
          <w:lang w:bidi="bn-BD"/>
        </w:rPr>
        <w:sym w:font="Wingdings" w:char="F0E0"/>
      </w:r>
      <w:r w:rsidR="005E56CD">
        <w:rPr>
          <w:rFonts w:ascii="Vrinda" w:hAnsi="Vrinda"/>
          <w:lang w:bidi="bn-IN"/>
        </w:rPr>
        <w:t>SKIP</w:t>
      </w:r>
      <w:r w:rsidR="00156C6F">
        <w:rPr>
          <w:rFonts w:ascii="Vrinda" w:hAnsi="Vrinda"/>
          <w:lang w:bidi="bn-IN"/>
        </w:rPr>
        <w:t xml:space="preserve"> to 5.10</w:t>
      </w:r>
    </w:p>
    <w:p w:rsidR="00C6036C" w:rsidRPr="00C6036C" w:rsidRDefault="00C6036C" w:rsidP="00C6036C">
      <w:pPr>
        <w:spacing w:after="0" w:line="240" w:lineRule="auto"/>
        <w:rPr>
          <w:rFonts w:ascii="Vrinda" w:hAnsi="Vrinda"/>
          <w:sz w:val="24"/>
          <w:szCs w:val="24"/>
        </w:rPr>
      </w:pPr>
    </w:p>
    <w:p w:rsidR="00C6036C" w:rsidRPr="00C6036C" w:rsidRDefault="00F5007A" w:rsidP="00C6036C">
      <w:pPr>
        <w:spacing w:after="0" w:line="240" w:lineRule="auto"/>
        <w:rPr>
          <w:rFonts w:ascii="Vrinda" w:hAnsi="Vrinda"/>
          <w:sz w:val="24"/>
          <w:szCs w:val="24"/>
        </w:rPr>
      </w:pPr>
      <w:r>
        <w:rPr>
          <w:rFonts w:ascii="Helvetica" w:hAnsi="Helvetica"/>
          <w:lang w:bidi="bn-BD"/>
        </w:rPr>
        <w:t>5.9 (if 5.8</w:t>
      </w:r>
      <w:r w:rsidR="00C6036C" w:rsidRPr="00DB1AAC">
        <w:rPr>
          <w:rFonts w:ascii="Helvetica" w:hAnsi="Helvetica"/>
          <w:lang w:bidi="bn-BD"/>
        </w:rPr>
        <w:t xml:space="preserve"> is 1) </w:t>
      </w:r>
      <w:r w:rsidR="00CF4D90">
        <w:rPr>
          <w:rFonts w:ascii="Helvetica" w:hAnsi="Helvetica"/>
          <w:lang w:bidi="bn-BD"/>
        </w:rPr>
        <w:t xml:space="preserve">(ask) </w:t>
      </w:r>
      <w:r w:rsidR="00C6036C" w:rsidRPr="00DB1AAC">
        <w:rPr>
          <w:rFonts w:ascii="Helvetica" w:hAnsi="Helvetica"/>
          <w:lang w:bidi="bn-BD"/>
        </w:rPr>
        <w:t xml:space="preserve">How long ago was it </w:t>
      </w:r>
      <w:r w:rsidR="00A76262">
        <w:rPr>
          <w:rFonts w:ascii="Helvetica" w:hAnsi="Helvetica"/>
          <w:lang w:bidi="bn-BD"/>
        </w:rPr>
        <w:t xml:space="preserve">last </w:t>
      </w:r>
      <w:r w:rsidR="00C6036C" w:rsidRPr="00DB1AAC">
        <w:rPr>
          <w:rFonts w:ascii="Helvetica" w:hAnsi="Helvetica"/>
          <w:lang w:bidi="bn-BD"/>
        </w:rPr>
        <w:t>reheated?</w:t>
      </w:r>
    </w:p>
    <w:p w:rsidR="00C6036C" w:rsidRPr="00171A13" w:rsidRDefault="00171A13" w:rsidP="00C6036C">
      <w:pPr>
        <w:spacing w:after="0" w:line="240" w:lineRule="auto"/>
        <w:rPr>
          <w:rFonts w:ascii="Arial" w:hAnsi="Arial" w:cs="Arial"/>
          <w:sz w:val="20"/>
          <w:szCs w:val="20"/>
          <w:rtl/>
          <w:cs/>
        </w:rPr>
      </w:pPr>
      <w:r w:rsidRPr="00171A13">
        <w:rPr>
          <w:rFonts w:ascii="SutonnyMJ" w:hAnsi="SutonnyMJ" w:cs="SutonnyMJ"/>
          <w:sz w:val="24"/>
          <w:szCs w:val="24"/>
          <w:lang w:bidi="bn-IN"/>
        </w:rPr>
        <w:t>(hw` 5.8bs cÖ</w:t>
      </w:r>
      <w:r>
        <w:rPr>
          <w:rFonts w:ascii="SutonnyMJ" w:hAnsi="SutonnyMJ" w:cs="SutonnyMJ"/>
          <w:sz w:val="24"/>
          <w:szCs w:val="24"/>
          <w:lang w:bidi="bn-IN"/>
        </w:rPr>
        <w:t>‡kœ</w:t>
      </w:r>
      <w:r w:rsidRPr="00171A13">
        <w:rPr>
          <w:rFonts w:ascii="SutonnyMJ" w:hAnsi="SutonnyMJ" w:cs="SutonnyMJ"/>
          <w:sz w:val="24"/>
          <w:szCs w:val="24"/>
          <w:lang w:bidi="bn-IN"/>
        </w:rPr>
        <w:t xml:space="preserve">i DËi 1 nq) </w:t>
      </w:r>
      <w:r w:rsidR="005E524B" w:rsidRPr="00C6036C">
        <w:rPr>
          <w:rFonts w:ascii="Vrinda" w:hAnsi="Vrinda"/>
          <w:sz w:val="24"/>
          <w:szCs w:val="24"/>
          <w:cs/>
          <w:lang w:val="bn-IN" w:bidi="bn-IN"/>
        </w:rPr>
        <w:t>(</w:t>
      </w:r>
      <w:r w:rsidR="005E524B" w:rsidRPr="00C6036C">
        <w:rPr>
          <w:rFonts w:ascii="Vrinda" w:hAnsi="Vrinda" w:cs="Vrinda"/>
          <w:sz w:val="24"/>
          <w:szCs w:val="24"/>
          <w:cs/>
          <w:lang w:val="bn-IN" w:bidi="bn-IN"/>
        </w:rPr>
        <w:t>প্রশ্নকরুন</w:t>
      </w:r>
      <w:r w:rsidR="005E524B" w:rsidRPr="00C6036C">
        <w:rPr>
          <w:rFonts w:ascii="Vrinda" w:hAnsi="Vrinda"/>
          <w:sz w:val="24"/>
          <w:szCs w:val="24"/>
          <w:lang w:bidi="bn-IN"/>
        </w:rPr>
        <w:t>)</w:t>
      </w:r>
      <w:r w:rsidRPr="00171A13">
        <w:rPr>
          <w:rFonts w:ascii="SutonnyMJ" w:hAnsi="SutonnyMJ" w:cs="SutonnyMJ"/>
          <w:sz w:val="24"/>
          <w:szCs w:val="24"/>
          <w:lang w:bidi="bn-IN"/>
        </w:rPr>
        <w:t>GB LveviUv</w:t>
      </w:r>
      <w:r w:rsidR="001F5470">
        <w:rPr>
          <w:rFonts w:ascii="SutonnyMJ" w:hAnsi="SutonnyMJ" w:cs="SutonnyMJ"/>
          <w:sz w:val="24"/>
          <w:szCs w:val="24"/>
          <w:lang w:bidi="bn-IN"/>
        </w:rPr>
        <w:t xml:space="preserve"> †kl</w:t>
      </w:r>
      <w:r w:rsidRPr="00171A13">
        <w:rPr>
          <w:rFonts w:ascii="SutonnyMJ" w:hAnsi="SutonnyMJ" w:cs="SutonnyMJ"/>
          <w:sz w:val="24"/>
          <w:szCs w:val="24"/>
          <w:lang w:bidi="bn-IN"/>
        </w:rPr>
        <w:t xml:space="preserve"> KZ¶b Av‡M c~bivq Mig Kiv n‡q‡Q?</w:t>
      </w:r>
    </w:p>
    <w:p w:rsidR="006B5EF6" w:rsidRPr="00C6036C" w:rsidRDefault="006B5EF6" w:rsidP="006B5EF6">
      <w:pPr>
        <w:spacing w:after="0" w:line="240" w:lineRule="auto"/>
        <w:rPr>
          <w:rFonts w:ascii="Arial" w:hAnsi="Arial" w:cs="Arial"/>
          <w:sz w:val="20"/>
          <w:szCs w:val="20"/>
        </w:rPr>
      </w:pPr>
      <w:r w:rsidRPr="00C6036C">
        <w:rPr>
          <w:rFonts w:ascii="Arial" w:hAnsi="Arial" w:cs="Arial"/>
          <w:sz w:val="20"/>
          <w:szCs w:val="20"/>
        </w:rPr>
        <w:sym w:font="Wingdings" w:char="F0A8"/>
      </w:r>
      <w:r w:rsidRPr="00C6036C">
        <w:rPr>
          <w:rFonts w:ascii="Arial" w:hAnsi="Arial" w:cs="Arial"/>
          <w:sz w:val="20"/>
          <w:szCs w:val="20"/>
        </w:rPr>
        <w:sym w:font="Wingdings" w:char="F0A8"/>
      </w:r>
      <w:r w:rsidRPr="00C6036C">
        <w:rPr>
          <w:rFonts w:ascii="Arial" w:hAnsi="Arial" w:cs="Arial"/>
          <w:sz w:val="20"/>
          <w:szCs w:val="20"/>
        </w:rPr>
        <w:t xml:space="preserve"> Minutes </w:t>
      </w:r>
      <w:r w:rsidRPr="00C6036C">
        <w:rPr>
          <w:rFonts w:ascii="SutonnyMJ" w:hAnsi="SutonnyMJ" w:cs="Arial"/>
          <w:szCs w:val="20"/>
        </w:rPr>
        <w:t>(wgwbU)</w:t>
      </w:r>
    </w:p>
    <w:p w:rsidR="006B5EF6" w:rsidRPr="00C6036C" w:rsidRDefault="006B5EF6" w:rsidP="006B5EF6">
      <w:pPr>
        <w:spacing w:after="0" w:line="240" w:lineRule="auto"/>
        <w:rPr>
          <w:rFonts w:ascii="Arial" w:hAnsi="Arial" w:cs="Arial"/>
          <w:sz w:val="20"/>
          <w:szCs w:val="20"/>
        </w:rPr>
      </w:pPr>
      <w:r w:rsidRPr="00C6036C">
        <w:rPr>
          <w:rFonts w:ascii="Arial" w:hAnsi="Arial" w:cs="Arial"/>
          <w:sz w:val="20"/>
          <w:szCs w:val="20"/>
        </w:rPr>
        <w:sym w:font="Wingdings" w:char="F0A8"/>
      </w:r>
      <w:r w:rsidRPr="00C6036C">
        <w:rPr>
          <w:rFonts w:ascii="Arial" w:hAnsi="Arial" w:cs="Arial"/>
          <w:sz w:val="20"/>
          <w:szCs w:val="20"/>
        </w:rPr>
        <w:sym w:font="Wingdings" w:char="F0A8"/>
      </w:r>
      <w:r w:rsidRPr="00C6036C">
        <w:rPr>
          <w:rFonts w:ascii="Arial" w:hAnsi="Arial" w:cs="Arial"/>
          <w:sz w:val="20"/>
          <w:szCs w:val="20"/>
        </w:rPr>
        <w:t xml:space="preserve"> Hours </w:t>
      </w:r>
      <w:r w:rsidRPr="00C6036C">
        <w:rPr>
          <w:rFonts w:ascii="SutonnyMJ" w:hAnsi="SutonnyMJ" w:cs="Arial"/>
          <w:szCs w:val="20"/>
        </w:rPr>
        <w:t xml:space="preserve">(N›Uv) </w:t>
      </w:r>
    </w:p>
    <w:p w:rsidR="006B5EF6" w:rsidRPr="00C6036C" w:rsidRDefault="006B5EF6" w:rsidP="00C6036C">
      <w:pPr>
        <w:spacing w:after="0" w:line="240" w:lineRule="auto"/>
        <w:rPr>
          <w:rFonts w:ascii="Vrinda" w:hAnsi="Vrinda"/>
          <w:sz w:val="24"/>
          <w:szCs w:val="24"/>
          <w:cs/>
          <w:lang w:val="bn-IN" w:bidi="bn-IN"/>
        </w:rPr>
      </w:pPr>
    </w:p>
    <w:p w:rsidR="00C927ED" w:rsidRPr="00DB1AAC" w:rsidRDefault="00F5007A" w:rsidP="00C927ED">
      <w:pPr>
        <w:spacing w:after="0" w:line="240" w:lineRule="auto"/>
        <w:rPr>
          <w:rFonts w:ascii="Helvetica" w:hAnsi="Helvetica"/>
        </w:rPr>
      </w:pPr>
      <w:r>
        <w:rPr>
          <w:rFonts w:ascii="Helvetica" w:hAnsi="Helvetica"/>
        </w:rPr>
        <w:t>5.10</w:t>
      </w:r>
      <w:r w:rsidR="00C6036C" w:rsidRPr="00DB1AAC">
        <w:rPr>
          <w:rFonts w:ascii="Helvetica" w:hAnsi="Helvetica"/>
        </w:rPr>
        <w:t xml:space="preserve"> (record) </w:t>
      </w:r>
      <w:r w:rsidR="00C927ED" w:rsidRPr="00DB1AAC">
        <w:rPr>
          <w:rFonts w:ascii="Helvetica" w:hAnsi="Helvetica"/>
        </w:rPr>
        <w:t xml:space="preserve">What is the </w:t>
      </w:r>
      <w:r w:rsidR="00C927ED">
        <w:rPr>
          <w:rFonts w:ascii="Helvetica" w:hAnsi="Helvetica"/>
        </w:rPr>
        <w:t xml:space="preserve">current </w:t>
      </w:r>
      <w:r w:rsidR="00C927ED" w:rsidRPr="00DB1AAC">
        <w:rPr>
          <w:rFonts w:ascii="Helvetica" w:hAnsi="Helvetica"/>
        </w:rPr>
        <w:t>temperat</w:t>
      </w:r>
      <w:r w:rsidR="00C927ED">
        <w:rPr>
          <w:rFonts w:ascii="Helvetica" w:hAnsi="Helvetica"/>
        </w:rPr>
        <w:t>ure of the food? (e</w:t>
      </w:r>
      <w:r w:rsidR="00C927ED" w:rsidRPr="00DB1AAC">
        <w:rPr>
          <w:rFonts w:ascii="Helvetica" w:hAnsi="Helvetica"/>
        </w:rPr>
        <w:t>nter in Celcius)</w:t>
      </w:r>
    </w:p>
    <w:p w:rsidR="00C6036C" w:rsidRPr="0052538B" w:rsidRDefault="00411BD7" w:rsidP="00C6036C">
      <w:pPr>
        <w:spacing w:after="0" w:line="240" w:lineRule="auto"/>
        <w:rPr>
          <w:rFonts w:ascii="Vrinda" w:hAnsi="Vrinda" w:cs="Mangal"/>
          <w:sz w:val="24"/>
          <w:szCs w:val="30"/>
          <w:lang w:bidi="bn-BD"/>
        </w:rPr>
      </w:pPr>
      <w:r>
        <w:rPr>
          <w:rFonts w:ascii="SutonnyMJ" w:hAnsi="SutonnyMJ" w:cs="SutonnyMJ"/>
          <w:sz w:val="24"/>
          <w:szCs w:val="24"/>
          <w:cs/>
          <w:lang w:val="bn-IN" w:bidi="bn-IN"/>
        </w:rPr>
        <w:t>msi¶</w:t>
      </w:r>
      <w:r>
        <w:rPr>
          <w:rFonts w:ascii="SutonnyMJ" w:hAnsi="SutonnyMJ" w:cs="SutonnyMJ"/>
          <w:sz w:val="24"/>
          <w:szCs w:val="24"/>
          <w:lang w:bidi="bn-IN"/>
        </w:rPr>
        <w:t>Y</w:t>
      </w:r>
      <w:r w:rsidRPr="00411BD7">
        <w:rPr>
          <w:rFonts w:ascii="SutonnyMJ" w:hAnsi="SutonnyMJ" w:cs="SutonnyMJ"/>
          <w:sz w:val="24"/>
          <w:szCs w:val="24"/>
          <w:cs/>
          <w:lang w:val="bn-IN" w:bidi="bn-IN"/>
        </w:rPr>
        <w:t xml:space="preserve"> K…Z GB Lvev‡ii ZvcgvÎv KZ? (‡mjwmqv‡m wjLyb)</w:t>
      </w:r>
      <w:r w:rsidR="0052538B">
        <w:rPr>
          <w:rFonts w:ascii="Vrinda" w:hAnsi="Vrinda" w:cs="Mangal" w:hint="cs"/>
          <w:sz w:val="24"/>
          <w:szCs w:val="30"/>
          <w:cs/>
          <w:lang w:val="bn-IN" w:bidi="bn-BD"/>
        </w:rPr>
        <w:t>.....................</w:t>
      </w:r>
      <w:r w:rsidR="0052538B" w:rsidRPr="00C6036C">
        <w:rPr>
          <w:rFonts w:ascii="Arial" w:hAnsi="Arial" w:cs="Arial"/>
          <w:sz w:val="20"/>
          <w:szCs w:val="20"/>
        </w:rPr>
        <w:sym w:font="Wingdings" w:char="F0A8"/>
      </w:r>
      <w:r w:rsidR="0052538B" w:rsidRPr="00C6036C">
        <w:rPr>
          <w:rFonts w:ascii="Arial" w:hAnsi="Arial" w:cs="Arial"/>
          <w:sz w:val="20"/>
          <w:szCs w:val="20"/>
        </w:rPr>
        <w:sym w:font="Wingdings" w:char="F0A8"/>
      </w:r>
    </w:p>
    <w:p w:rsidR="00C927ED" w:rsidRDefault="00C927ED" w:rsidP="00C6036C">
      <w:pPr>
        <w:spacing w:after="0" w:line="240" w:lineRule="auto"/>
        <w:rPr>
          <w:rFonts w:ascii="Helvetica" w:hAnsi="Helvetica"/>
        </w:rPr>
      </w:pPr>
    </w:p>
    <w:p w:rsidR="00C6036C" w:rsidRPr="00DB1AAC" w:rsidRDefault="00F5007A" w:rsidP="00C6036C">
      <w:pPr>
        <w:spacing w:after="0" w:line="240" w:lineRule="auto"/>
        <w:rPr>
          <w:rFonts w:ascii="Helvetica" w:hAnsi="Helvetica"/>
        </w:rPr>
      </w:pPr>
      <w:r>
        <w:rPr>
          <w:rFonts w:ascii="Helvetica" w:hAnsi="Helvetica"/>
        </w:rPr>
        <w:t>5.11</w:t>
      </w:r>
      <w:r w:rsidR="00C927ED">
        <w:rPr>
          <w:rFonts w:ascii="Helvetica" w:hAnsi="Helvetica"/>
        </w:rPr>
        <w:t>.1</w:t>
      </w:r>
      <w:r w:rsidR="00C6036C" w:rsidRPr="00DB1AAC">
        <w:rPr>
          <w:rFonts w:ascii="Helvetica" w:hAnsi="Helvetica"/>
        </w:rPr>
        <w:t xml:space="preserve"> (obs) Are there any flies in the food storage area?</w:t>
      </w:r>
    </w:p>
    <w:p w:rsidR="00C6036C" w:rsidRPr="00CC292C" w:rsidRDefault="00CC292C" w:rsidP="00C6036C">
      <w:pPr>
        <w:spacing w:after="0" w:line="240" w:lineRule="auto"/>
        <w:rPr>
          <w:rFonts w:ascii="SutonnyMJ" w:hAnsi="SutonnyMJ" w:cs="SutonnyMJ"/>
          <w:sz w:val="24"/>
          <w:szCs w:val="24"/>
        </w:rPr>
      </w:pPr>
      <w:r>
        <w:rPr>
          <w:rFonts w:ascii="SutonnyMJ" w:hAnsi="SutonnyMJ" w:cs="SutonnyMJ"/>
          <w:sz w:val="24"/>
          <w:szCs w:val="24"/>
        </w:rPr>
        <w:t>(ch©‡e¶Y) Lv`¨ msi¶Y</w:t>
      </w:r>
      <w:r w:rsidRPr="00CC292C">
        <w:rPr>
          <w:rFonts w:ascii="SutonnyMJ" w:hAnsi="SutonnyMJ" w:cs="SutonnyMJ"/>
          <w:sz w:val="24"/>
          <w:szCs w:val="24"/>
        </w:rPr>
        <w:t xml:space="preserve"> GjvKvi g‡a¨ ‡Kvb gvwQ ‡`Lv ‡M‡Q wK?</w:t>
      </w:r>
    </w:p>
    <w:p w:rsidR="00C6036C" w:rsidRPr="00C6036C" w:rsidRDefault="00C6036C" w:rsidP="00C6036C">
      <w:pPr>
        <w:spacing w:after="0" w:line="240" w:lineRule="auto"/>
        <w:rPr>
          <w:rFonts w:ascii="Vrinda" w:hAnsi="Vrinda"/>
          <w:sz w:val="24"/>
          <w:szCs w:val="24"/>
          <w:cs/>
          <w:lang w:val="bn-IN" w:bidi="bn-IN"/>
        </w:rPr>
      </w:pPr>
      <w:r w:rsidRPr="00DB1AAC">
        <w:rPr>
          <w:rFonts w:ascii="Helvetica" w:hAnsi="Helvetica"/>
        </w:rPr>
        <w:t>1=Yes</w:t>
      </w:r>
      <w:r w:rsidRPr="00C6036C">
        <w:rPr>
          <w:rFonts w:ascii="Vrinda" w:hAnsi="Vrinda"/>
          <w:sz w:val="24"/>
          <w:szCs w:val="24"/>
          <w:cs/>
          <w:lang w:val="bn-IN" w:bidi="bn-IN"/>
        </w:rPr>
        <w:t>(</w:t>
      </w:r>
      <w:r w:rsidRPr="00C6036C">
        <w:rPr>
          <w:rFonts w:ascii="Vrinda" w:hAnsi="Vrinda" w:cs="Vrinda"/>
          <w:sz w:val="24"/>
          <w:szCs w:val="24"/>
          <w:cs/>
          <w:lang w:bidi="bn-BD"/>
        </w:rPr>
        <w:t>হ্যাঁ</w:t>
      </w:r>
      <w:r w:rsidRPr="00C6036C">
        <w:rPr>
          <w:rFonts w:ascii="Vrinda" w:hAnsi="Vrinda"/>
          <w:sz w:val="24"/>
          <w:szCs w:val="24"/>
          <w:cs/>
          <w:lang w:val="bn-IN" w:bidi="bn-IN"/>
        </w:rPr>
        <w:t>)</w:t>
      </w:r>
    </w:p>
    <w:p w:rsidR="00C6036C" w:rsidRPr="00C6036C" w:rsidRDefault="00C6036C" w:rsidP="00C6036C">
      <w:pPr>
        <w:spacing w:after="0" w:line="240" w:lineRule="auto"/>
        <w:rPr>
          <w:rFonts w:ascii="Vrinda" w:hAnsi="Vrinda"/>
          <w:sz w:val="24"/>
          <w:szCs w:val="24"/>
          <w:cs/>
          <w:lang w:val="bn-IN" w:bidi="bn-IN"/>
        </w:rPr>
      </w:pPr>
      <w:r w:rsidRPr="00DB1AAC">
        <w:rPr>
          <w:rFonts w:ascii="Helvetica" w:hAnsi="Helvetica"/>
        </w:rPr>
        <w:t>2=No</w:t>
      </w:r>
      <w:r w:rsidRPr="00C6036C">
        <w:rPr>
          <w:rFonts w:ascii="Vrinda" w:hAnsi="Vrinda"/>
          <w:sz w:val="24"/>
          <w:szCs w:val="24"/>
        </w:rPr>
        <w:t>(</w:t>
      </w:r>
      <w:r w:rsidRPr="00C6036C">
        <w:rPr>
          <w:rFonts w:ascii="Vrinda" w:hAnsi="Vrinda" w:cs="Vrinda"/>
          <w:sz w:val="24"/>
          <w:szCs w:val="24"/>
          <w:cs/>
          <w:lang w:bidi="bn-BD"/>
        </w:rPr>
        <w:t>না</w:t>
      </w:r>
      <w:r w:rsidRPr="00C6036C">
        <w:rPr>
          <w:rFonts w:ascii="Vrinda" w:hAnsi="Vrinda"/>
          <w:sz w:val="24"/>
          <w:szCs w:val="24"/>
          <w:lang w:bidi="bn-BD"/>
        </w:rPr>
        <w:t>)</w:t>
      </w:r>
    </w:p>
    <w:p w:rsidR="00C6036C" w:rsidRPr="00C6036C" w:rsidRDefault="00C6036C" w:rsidP="00C6036C">
      <w:pPr>
        <w:spacing w:after="0" w:line="240" w:lineRule="auto"/>
        <w:rPr>
          <w:rFonts w:ascii="Vrinda" w:hAnsi="Vrinda"/>
          <w:sz w:val="24"/>
          <w:szCs w:val="24"/>
        </w:rPr>
      </w:pPr>
      <w:r w:rsidRPr="00DB1AAC">
        <w:rPr>
          <w:rFonts w:ascii="Helvetica" w:hAnsi="Helvetica"/>
        </w:rPr>
        <w:t>99 = Could not observe</w:t>
      </w:r>
      <w:r w:rsidR="0052473C">
        <w:rPr>
          <w:rFonts w:ascii="Helvetica" w:hAnsi="Helvetica"/>
        </w:rPr>
        <w:t xml:space="preserve"> </w:t>
      </w:r>
      <w:r w:rsidRPr="00C6036C">
        <w:rPr>
          <w:rFonts w:ascii="Vrinda" w:hAnsi="Vrinda"/>
          <w:sz w:val="24"/>
          <w:szCs w:val="24"/>
          <w:cs/>
          <w:lang w:val="bn-IN" w:bidi="bn-IN"/>
        </w:rPr>
        <w:t>(</w:t>
      </w:r>
      <w:r w:rsidR="00CC292C" w:rsidRPr="00CC292C">
        <w:rPr>
          <w:rFonts w:ascii="SutonnyMJ" w:hAnsi="SutonnyMJ" w:cs="SutonnyMJ"/>
          <w:sz w:val="24"/>
          <w:szCs w:val="24"/>
          <w:cs/>
          <w:lang w:val="bn-IN" w:bidi="bn-IN"/>
        </w:rPr>
        <w:t>ch©‡e¶b Kiv m¤¢e nqwb</w:t>
      </w:r>
      <w:r w:rsidRPr="00C6036C">
        <w:rPr>
          <w:rFonts w:ascii="Vrinda" w:hAnsi="Vrinda"/>
          <w:sz w:val="24"/>
          <w:szCs w:val="24"/>
          <w:cs/>
          <w:lang w:val="bn-IN" w:bidi="bn-IN"/>
        </w:rPr>
        <w:t>)</w:t>
      </w:r>
    </w:p>
    <w:p w:rsidR="00C6036C" w:rsidRDefault="00C6036C" w:rsidP="00C6036C">
      <w:pPr>
        <w:spacing w:after="0" w:line="240" w:lineRule="auto"/>
        <w:rPr>
          <w:rFonts w:ascii="Vrinda" w:hAnsi="Vrinda"/>
          <w:sz w:val="24"/>
          <w:szCs w:val="24"/>
        </w:rPr>
      </w:pPr>
    </w:p>
    <w:p w:rsidR="00C927ED" w:rsidRPr="00DB1AAC" w:rsidRDefault="00C927ED" w:rsidP="00C927ED">
      <w:pPr>
        <w:spacing w:after="0" w:line="240" w:lineRule="auto"/>
        <w:rPr>
          <w:rFonts w:ascii="Helvetica" w:hAnsi="Helvetica"/>
        </w:rPr>
      </w:pPr>
      <w:r>
        <w:rPr>
          <w:rFonts w:ascii="Helvetica" w:hAnsi="Helvetica"/>
        </w:rPr>
        <w:t>5.11.2 (obs) Are there any animals</w:t>
      </w:r>
      <w:r w:rsidRPr="00DB1AAC">
        <w:rPr>
          <w:rFonts w:ascii="Helvetica" w:hAnsi="Helvetica"/>
        </w:rPr>
        <w:t xml:space="preserve"> in the food storage area?</w:t>
      </w:r>
    </w:p>
    <w:p w:rsidR="00C927ED" w:rsidRPr="008B0F72" w:rsidRDefault="008B0F72" w:rsidP="00C927ED">
      <w:pPr>
        <w:spacing w:after="0" w:line="240" w:lineRule="auto"/>
        <w:rPr>
          <w:rFonts w:ascii="SutonnyMJ" w:hAnsi="SutonnyMJ" w:cs="SutonnyMJ"/>
          <w:sz w:val="24"/>
          <w:szCs w:val="24"/>
        </w:rPr>
      </w:pPr>
      <w:r>
        <w:rPr>
          <w:rFonts w:ascii="SutonnyMJ" w:hAnsi="SutonnyMJ" w:cs="SutonnyMJ"/>
          <w:sz w:val="24"/>
          <w:szCs w:val="24"/>
        </w:rPr>
        <w:t>(ch©‡e¶Y</w:t>
      </w:r>
      <w:r w:rsidRPr="008B0F72">
        <w:rPr>
          <w:rFonts w:ascii="SutonnyMJ" w:hAnsi="SutonnyMJ" w:cs="SutonnyMJ"/>
          <w:sz w:val="24"/>
          <w:szCs w:val="24"/>
        </w:rPr>
        <w:t>) Lv`¨</w:t>
      </w:r>
      <w:r>
        <w:rPr>
          <w:rFonts w:ascii="SutonnyMJ" w:hAnsi="SutonnyMJ" w:cs="SutonnyMJ"/>
          <w:sz w:val="24"/>
          <w:szCs w:val="24"/>
        </w:rPr>
        <w:t xml:space="preserve"> msi¶Y</w:t>
      </w:r>
      <w:r w:rsidRPr="008B0F72">
        <w:rPr>
          <w:rFonts w:ascii="SutonnyMJ" w:hAnsi="SutonnyMJ" w:cs="SutonnyMJ"/>
          <w:sz w:val="24"/>
          <w:szCs w:val="24"/>
        </w:rPr>
        <w:t xml:space="preserve"> GjvKvi g‡a¨ ‡Kvb cÖvYx ‡`Lv ‡M‡Q wK?</w:t>
      </w:r>
    </w:p>
    <w:p w:rsidR="00C927ED" w:rsidRPr="00F908B5" w:rsidRDefault="00C927ED" w:rsidP="00C927ED">
      <w:pPr>
        <w:spacing w:after="0" w:line="240" w:lineRule="auto"/>
        <w:rPr>
          <w:rFonts w:ascii="Vrinda" w:hAnsi="Vrinda" w:cs="Vrinda"/>
          <w:sz w:val="24"/>
          <w:szCs w:val="24"/>
          <w:cs/>
          <w:lang w:val="bn-IN" w:bidi="bn-BD"/>
        </w:rPr>
      </w:pPr>
      <w:r w:rsidRPr="00DB1AAC">
        <w:rPr>
          <w:rFonts w:ascii="Helvetica" w:hAnsi="Helvetica"/>
        </w:rPr>
        <w:t>1=Yes</w:t>
      </w:r>
      <w:r w:rsidRPr="00C6036C">
        <w:rPr>
          <w:rFonts w:ascii="Vrinda" w:hAnsi="Vrinda"/>
          <w:sz w:val="24"/>
          <w:szCs w:val="24"/>
          <w:cs/>
          <w:lang w:val="bn-IN" w:bidi="bn-IN"/>
        </w:rPr>
        <w:t>(</w:t>
      </w:r>
      <w:r w:rsidRPr="00C6036C">
        <w:rPr>
          <w:rFonts w:ascii="Vrinda" w:hAnsi="Vrinda" w:cs="Vrinda"/>
          <w:sz w:val="24"/>
          <w:szCs w:val="24"/>
          <w:cs/>
          <w:lang w:bidi="bn-BD"/>
        </w:rPr>
        <w:t>হ্যাঁ</w:t>
      </w:r>
      <w:r w:rsidRPr="00C6036C">
        <w:rPr>
          <w:rFonts w:ascii="Vrinda" w:hAnsi="Vrinda"/>
          <w:sz w:val="24"/>
          <w:szCs w:val="24"/>
          <w:cs/>
          <w:lang w:val="bn-IN" w:bidi="bn-IN"/>
        </w:rPr>
        <w:t>)</w:t>
      </w:r>
    </w:p>
    <w:p w:rsidR="00C927ED" w:rsidRPr="00C6036C" w:rsidRDefault="00C927ED" w:rsidP="00C927ED">
      <w:pPr>
        <w:spacing w:after="0" w:line="240" w:lineRule="auto"/>
        <w:rPr>
          <w:rFonts w:ascii="Vrinda" w:hAnsi="Vrinda"/>
          <w:sz w:val="24"/>
          <w:szCs w:val="24"/>
          <w:cs/>
          <w:lang w:val="bn-IN" w:bidi="bn-IN"/>
        </w:rPr>
      </w:pPr>
      <w:r w:rsidRPr="00DB1AAC">
        <w:rPr>
          <w:rFonts w:ascii="Helvetica" w:hAnsi="Helvetica"/>
        </w:rPr>
        <w:t>2=No</w:t>
      </w:r>
      <w:r w:rsidRPr="00C6036C">
        <w:rPr>
          <w:rFonts w:ascii="Vrinda" w:hAnsi="Vrinda"/>
          <w:sz w:val="24"/>
          <w:szCs w:val="24"/>
        </w:rPr>
        <w:t xml:space="preserve"> (</w:t>
      </w:r>
      <w:r w:rsidRPr="00C6036C">
        <w:rPr>
          <w:rFonts w:ascii="Vrinda" w:hAnsi="Vrinda" w:cs="Vrinda"/>
          <w:sz w:val="24"/>
          <w:szCs w:val="24"/>
          <w:cs/>
          <w:lang w:bidi="bn-BD"/>
        </w:rPr>
        <w:t>না</w:t>
      </w:r>
      <w:r w:rsidRPr="00C6036C">
        <w:rPr>
          <w:rFonts w:ascii="Vrinda" w:hAnsi="Vrinda"/>
          <w:sz w:val="24"/>
          <w:szCs w:val="24"/>
          <w:lang w:bidi="bn-BD"/>
        </w:rPr>
        <w:t>)</w:t>
      </w:r>
    </w:p>
    <w:p w:rsidR="00C927ED" w:rsidRPr="00C6036C" w:rsidRDefault="00C927ED" w:rsidP="00C927ED">
      <w:pPr>
        <w:spacing w:after="0" w:line="240" w:lineRule="auto"/>
        <w:rPr>
          <w:rFonts w:ascii="Vrinda" w:hAnsi="Vrinda"/>
          <w:sz w:val="24"/>
          <w:szCs w:val="24"/>
        </w:rPr>
      </w:pPr>
      <w:r w:rsidRPr="00DB1AAC">
        <w:rPr>
          <w:rFonts w:ascii="Helvetica" w:hAnsi="Helvetica"/>
        </w:rPr>
        <w:t>99 = Could not observe</w:t>
      </w:r>
      <w:r w:rsidR="0052473C">
        <w:rPr>
          <w:rFonts w:ascii="Helvetica" w:hAnsi="Helvetica"/>
        </w:rPr>
        <w:t xml:space="preserve"> </w:t>
      </w:r>
      <w:r w:rsidRPr="00C6036C">
        <w:rPr>
          <w:rFonts w:ascii="Vrinda" w:hAnsi="Vrinda"/>
          <w:sz w:val="24"/>
          <w:szCs w:val="24"/>
          <w:cs/>
          <w:lang w:val="bn-IN" w:bidi="bn-IN"/>
        </w:rPr>
        <w:t>(</w:t>
      </w:r>
      <w:r w:rsidR="00AC7A7F" w:rsidRPr="00AC7A7F">
        <w:rPr>
          <w:rFonts w:ascii="SutonnyMJ" w:hAnsi="SutonnyMJ" w:cs="SutonnyMJ"/>
          <w:sz w:val="24"/>
          <w:szCs w:val="24"/>
          <w:cs/>
          <w:lang w:val="bn-IN" w:bidi="bn-IN"/>
        </w:rPr>
        <w:t>ch©‡e¶b Kiv m¤¢e nqwb</w:t>
      </w:r>
      <w:r w:rsidRPr="00C6036C">
        <w:rPr>
          <w:rFonts w:ascii="Vrinda" w:hAnsi="Vrinda"/>
          <w:sz w:val="24"/>
          <w:szCs w:val="24"/>
          <w:cs/>
          <w:lang w:val="bn-IN" w:bidi="bn-IN"/>
        </w:rPr>
        <w:t>)</w:t>
      </w:r>
    </w:p>
    <w:p w:rsidR="00C927ED" w:rsidRPr="00C6036C" w:rsidRDefault="00C927ED" w:rsidP="00C6036C">
      <w:pPr>
        <w:spacing w:after="0" w:line="240" w:lineRule="auto"/>
        <w:rPr>
          <w:rFonts w:ascii="Vrinda" w:hAnsi="Vrinda"/>
          <w:sz w:val="24"/>
          <w:szCs w:val="24"/>
        </w:rPr>
      </w:pPr>
    </w:p>
    <w:p w:rsidR="00C927ED" w:rsidRDefault="00C927ED" w:rsidP="00C6036C">
      <w:pPr>
        <w:spacing w:after="0" w:line="240" w:lineRule="auto"/>
        <w:rPr>
          <w:rFonts w:ascii="Helvetica" w:hAnsi="Helvetica" w:cs="Vrinda"/>
          <w:szCs w:val="28"/>
          <w:cs/>
          <w:lang w:bidi="bn-BD"/>
        </w:rPr>
      </w:pPr>
      <w:r>
        <w:rPr>
          <w:rFonts w:ascii="Helvetica" w:hAnsi="Helvetica"/>
        </w:rPr>
        <w:t>5.11.3 (obs) Does the food storage area have walls and roof?</w:t>
      </w:r>
    </w:p>
    <w:p w:rsidR="00765815" w:rsidRPr="008B0F72" w:rsidRDefault="008B0F72" w:rsidP="00C6036C">
      <w:pPr>
        <w:spacing w:after="0" w:line="240" w:lineRule="auto"/>
        <w:rPr>
          <w:rFonts w:ascii="SutonnyMJ" w:hAnsi="SutonnyMJ" w:cs="SutonnyMJ"/>
          <w:sz w:val="24"/>
          <w:szCs w:val="24"/>
          <w:cs/>
          <w:lang w:bidi="bn-BD"/>
        </w:rPr>
      </w:pPr>
      <w:r>
        <w:rPr>
          <w:rFonts w:ascii="SutonnyMJ" w:hAnsi="SutonnyMJ" w:cs="SutonnyMJ"/>
          <w:sz w:val="24"/>
          <w:szCs w:val="24"/>
        </w:rPr>
        <w:t>(ch©‡e¶Y</w:t>
      </w:r>
      <w:r w:rsidRPr="008B0F72">
        <w:rPr>
          <w:rFonts w:ascii="SutonnyMJ" w:hAnsi="SutonnyMJ" w:cs="SutonnyMJ"/>
          <w:sz w:val="24"/>
          <w:szCs w:val="24"/>
        </w:rPr>
        <w:t>) Lv`¨</w:t>
      </w:r>
      <w:r>
        <w:rPr>
          <w:rFonts w:ascii="SutonnyMJ" w:hAnsi="SutonnyMJ" w:cs="SutonnyMJ"/>
          <w:sz w:val="24"/>
          <w:szCs w:val="24"/>
        </w:rPr>
        <w:t xml:space="preserve"> msi¶Y</w:t>
      </w:r>
      <w:r w:rsidRPr="008B0F72">
        <w:rPr>
          <w:rFonts w:ascii="SutonnyMJ" w:hAnsi="SutonnyMJ" w:cs="SutonnyMJ"/>
          <w:sz w:val="24"/>
          <w:szCs w:val="24"/>
        </w:rPr>
        <w:t xml:space="preserve"> GjvKvwUi ‡`qvj Ges Qv` Av‡Q wK?</w:t>
      </w:r>
    </w:p>
    <w:p w:rsidR="00C927ED" w:rsidRPr="0032289E" w:rsidRDefault="00C927ED" w:rsidP="00C6036C">
      <w:pPr>
        <w:spacing w:after="0" w:line="240" w:lineRule="auto"/>
        <w:rPr>
          <w:rFonts w:ascii="Vrinda" w:hAnsi="Vrinda" w:cs="Vrinda"/>
          <w:sz w:val="24"/>
          <w:szCs w:val="24"/>
          <w:cs/>
          <w:lang w:val="bn-IN" w:bidi="bn-BD"/>
        </w:rPr>
      </w:pPr>
      <w:r>
        <w:rPr>
          <w:rFonts w:ascii="Helvetica" w:hAnsi="Helvetica"/>
        </w:rPr>
        <w:t>1 = Walls and roof</w:t>
      </w:r>
      <w:ins w:id="40" w:author="srahman" w:date="2015-04-15T13:11:00Z">
        <w:r w:rsidR="002A091A">
          <w:rPr>
            <w:rFonts w:ascii="Helvetica" w:hAnsi="Helvetica"/>
          </w:rPr>
          <w:t xml:space="preserve"> </w:t>
        </w:r>
      </w:ins>
      <w:r w:rsidR="0032289E" w:rsidRPr="003229EA">
        <w:rPr>
          <w:rFonts w:ascii="SutonnyMJ" w:hAnsi="SutonnyMJ" w:cs="SutonnyMJ"/>
          <w:szCs w:val="28"/>
          <w:cs/>
          <w:lang w:bidi="bn-BD"/>
        </w:rPr>
        <w:t>(</w:t>
      </w:r>
      <w:r w:rsidR="008B0F72" w:rsidRPr="003229EA">
        <w:rPr>
          <w:rFonts w:ascii="SutonnyMJ" w:hAnsi="SutonnyMJ" w:cs="SutonnyMJ"/>
          <w:sz w:val="24"/>
          <w:szCs w:val="24"/>
          <w:cs/>
          <w:lang w:val="bn-IN" w:bidi="bn-IN"/>
        </w:rPr>
        <w:t>†`qvj Ges Qv` `y‡UvB Av‡Q</w:t>
      </w:r>
      <w:r w:rsidR="0032289E" w:rsidRPr="003229EA">
        <w:rPr>
          <w:rFonts w:ascii="SutonnyMJ" w:hAnsi="SutonnyMJ" w:cs="SutonnyMJ"/>
          <w:sz w:val="24"/>
          <w:szCs w:val="24"/>
          <w:cs/>
          <w:lang w:val="bn-IN" w:bidi="bn-BD"/>
        </w:rPr>
        <w:t>)</w:t>
      </w:r>
    </w:p>
    <w:p w:rsidR="00C927ED" w:rsidRPr="0032289E" w:rsidRDefault="00C927ED" w:rsidP="00C6036C">
      <w:pPr>
        <w:spacing w:after="0" w:line="240" w:lineRule="auto"/>
        <w:rPr>
          <w:rFonts w:ascii="Vrinda" w:hAnsi="Vrinda" w:cs="Vrinda"/>
          <w:sz w:val="24"/>
          <w:szCs w:val="24"/>
          <w:cs/>
          <w:lang w:val="bn-IN" w:bidi="bn-BD"/>
        </w:rPr>
      </w:pPr>
      <w:r>
        <w:rPr>
          <w:rFonts w:ascii="Helvetica" w:hAnsi="Helvetica"/>
        </w:rPr>
        <w:t>2 = Walls and no roof</w:t>
      </w:r>
      <w:ins w:id="41" w:author="srahman" w:date="2015-04-15T13:11:00Z">
        <w:r w:rsidR="002A091A">
          <w:rPr>
            <w:rFonts w:ascii="Helvetica" w:hAnsi="Helvetica"/>
          </w:rPr>
          <w:t xml:space="preserve"> </w:t>
        </w:r>
      </w:ins>
      <w:r w:rsidR="0032289E" w:rsidRPr="003229EA">
        <w:rPr>
          <w:rFonts w:ascii="SutonnyMJ" w:hAnsi="SutonnyMJ" w:cs="SutonnyMJ"/>
          <w:szCs w:val="28"/>
          <w:cs/>
          <w:lang w:bidi="bn-BD"/>
        </w:rPr>
        <w:t>(</w:t>
      </w:r>
      <w:r w:rsidR="008B0F72" w:rsidRPr="003229EA">
        <w:rPr>
          <w:rFonts w:ascii="SutonnyMJ" w:hAnsi="SutonnyMJ" w:cs="SutonnyMJ"/>
          <w:szCs w:val="28"/>
          <w:lang w:bidi="bn-BD"/>
        </w:rPr>
        <w:t>†`qvj Av‡Q wKš‘ Qv` bvB</w:t>
      </w:r>
      <w:r w:rsidR="0032289E" w:rsidRPr="003229EA">
        <w:rPr>
          <w:rFonts w:ascii="SutonnyMJ" w:hAnsi="SutonnyMJ" w:cs="SutonnyMJ"/>
          <w:sz w:val="24"/>
          <w:szCs w:val="24"/>
          <w:cs/>
          <w:lang w:val="bn-IN" w:bidi="bn-BD"/>
        </w:rPr>
        <w:t>)</w:t>
      </w:r>
    </w:p>
    <w:p w:rsidR="00C927ED" w:rsidRPr="0032289E" w:rsidRDefault="00C927ED" w:rsidP="00C6036C">
      <w:pPr>
        <w:spacing w:after="0" w:line="240" w:lineRule="auto"/>
        <w:rPr>
          <w:rFonts w:ascii="Helvetica" w:hAnsi="Helvetica" w:cs="Vrinda"/>
          <w:szCs w:val="28"/>
          <w:cs/>
          <w:lang w:bidi="bn-BD"/>
        </w:rPr>
      </w:pPr>
      <w:r>
        <w:rPr>
          <w:rFonts w:ascii="Helvetica" w:hAnsi="Helvetica"/>
        </w:rPr>
        <w:t xml:space="preserve">3 = </w:t>
      </w:r>
      <w:r w:rsidR="0001211A">
        <w:rPr>
          <w:rFonts w:ascii="Helvetica" w:hAnsi="Helvetica"/>
        </w:rPr>
        <w:t>W</w:t>
      </w:r>
      <w:r>
        <w:rPr>
          <w:rFonts w:ascii="Helvetica" w:hAnsi="Helvetica"/>
        </w:rPr>
        <w:t>alls but roof</w:t>
      </w:r>
      <w:ins w:id="42" w:author="srahman" w:date="2015-04-15T13:11:00Z">
        <w:r w:rsidR="002A091A">
          <w:rPr>
            <w:rFonts w:ascii="Helvetica" w:hAnsi="Helvetica"/>
          </w:rPr>
          <w:t xml:space="preserve"> </w:t>
        </w:r>
      </w:ins>
      <w:r w:rsidR="0032289E" w:rsidRPr="003229EA">
        <w:rPr>
          <w:rFonts w:ascii="SutonnyMJ" w:hAnsi="SutonnyMJ" w:cs="SutonnyMJ"/>
          <w:szCs w:val="28"/>
          <w:cs/>
          <w:lang w:bidi="bn-BD"/>
        </w:rPr>
        <w:t>(</w:t>
      </w:r>
      <w:r w:rsidR="008B0F72" w:rsidRPr="003229EA">
        <w:rPr>
          <w:rFonts w:ascii="SutonnyMJ" w:hAnsi="SutonnyMJ" w:cs="SutonnyMJ"/>
          <w:sz w:val="24"/>
          <w:szCs w:val="24"/>
          <w:cs/>
          <w:lang w:val="bn-IN" w:bidi="bn-IN"/>
        </w:rPr>
        <w:t>†`qvj bvB wKš‘ Qv` Av‡Q</w:t>
      </w:r>
      <w:r w:rsidR="0032289E">
        <w:rPr>
          <w:rFonts w:ascii="Vrinda" w:hAnsi="Vrinda" w:cs="Vrinda" w:hint="cs"/>
          <w:sz w:val="24"/>
          <w:szCs w:val="24"/>
          <w:cs/>
          <w:lang w:val="bn-IN" w:bidi="bn-BD"/>
        </w:rPr>
        <w:t>)</w:t>
      </w:r>
    </w:p>
    <w:p w:rsidR="00C927ED" w:rsidRPr="003229EA" w:rsidRDefault="00C927ED" w:rsidP="00C6036C">
      <w:pPr>
        <w:spacing w:after="0" w:line="240" w:lineRule="auto"/>
        <w:rPr>
          <w:rFonts w:ascii="SutonnyMJ" w:hAnsi="SutonnyMJ" w:cs="SutonnyMJ"/>
          <w:szCs w:val="28"/>
          <w:cs/>
          <w:lang w:bidi="bn-BD"/>
        </w:rPr>
      </w:pPr>
      <w:r>
        <w:rPr>
          <w:rFonts w:ascii="Helvetica" w:hAnsi="Helvetica"/>
        </w:rPr>
        <w:t xml:space="preserve">4 = </w:t>
      </w:r>
      <w:r w:rsidR="0001211A">
        <w:rPr>
          <w:rFonts w:ascii="Helvetica" w:hAnsi="Helvetica"/>
        </w:rPr>
        <w:t>W</w:t>
      </w:r>
      <w:r>
        <w:rPr>
          <w:rFonts w:ascii="Helvetica" w:hAnsi="Helvetica"/>
        </w:rPr>
        <w:t>alls and no roof</w:t>
      </w:r>
      <w:ins w:id="43" w:author="srahman" w:date="2015-04-15T13:11:00Z">
        <w:r w:rsidR="002A091A">
          <w:rPr>
            <w:rFonts w:ascii="Helvetica" w:hAnsi="Helvetica"/>
          </w:rPr>
          <w:t xml:space="preserve"> </w:t>
        </w:r>
      </w:ins>
      <w:r w:rsidR="0032289E" w:rsidRPr="003229EA">
        <w:rPr>
          <w:rFonts w:ascii="SutonnyMJ" w:hAnsi="SutonnyMJ" w:cs="SutonnyMJ"/>
          <w:szCs w:val="28"/>
          <w:cs/>
          <w:lang w:bidi="bn-BD"/>
        </w:rPr>
        <w:t>(</w:t>
      </w:r>
      <w:r w:rsidR="008B0F72" w:rsidRPr="003229EA">
        <w:rPr>
          <w:rFonts w:ascii="SutonnyMJ" w:hAnsi="SutonnyMJ" w:cs="SutonnyMJ"/>
          <w:sz w:val="24"/>
          <w:szCs w:val="24"/>
          <w:cs/>
          <w:lang w:val="bn-IN" w:bidi="bn-IN"/>
        </w:rPr>
        <w:t>†`qvj ev Qv` †KvbUvB bvB</w:t>
      </w:r>
      <w:r w:rsidR="0032289E" w:rsidRPr="003229EA">
        <w:rPr>
          <w:rFonts w:ascii="SutonnyMJ" w:hAnsi="SutonnyMJ" w:cs="SutonnyMJ"/>
          <w:sz w:val="24"/>
          <w:szCs w:val="24"/>
          <w:cs/>
          <w:lang w:val="bn-IN" w:bidi="bn-BD"/>
        </w:rPr>
        <w:t>)</w:t>
      </w:r>
    </w:p>
    <w:p w:rsidR="00C927ED" w:rsidRDefault="00C927ED" w:rsidP="00C6036C">
      <w:pPr>
        <w:spacing w:after="0" w:line="240" w:lineRule="auto"/>
        <w:rPr>
          <w:rFonts w:ascii="Helvetica" w:hAnsi="Helvetica"/>
        </w:rPr>
      </w:pPr>
    </w:p>
    <w:p w:rsidR="00C6036C" w:rsidRPr="00DB1AAC" w:rsidRDefault="00F5007A" w:rsidP="00C6036C">
      <w:pPr>
        <w:spacing w:after="0" w:line="240" w:lineRule="auto"/>
        <w:rPr>
          <w:rFonts w:ascii="Helvetica" w:hAnsi="Helvetica"/>
        </w:rPr>
      </w:pPr>
      <w:r>
        <w:rPr>
          <w:rFonts w:ascii="Helvetica" w:hAnsi="Helvetica"/>
        </w:rPr>
        <w:t>5.12</w:t>
      </w:r>
      <w:r w:rsidR="00C6036C" w:rsidRPr="00DB1AAC">
        <w:rPr>
          <w:rFonts w:ascii="Helvetica" w:hAnsi="Helvetica"/>
        </w:rPr>
        <w:t xml:space="preserve"> (record) What is the </w:t>
      </w:r>
      <w:r w:rsidR="00DB1AAC">
        <w:rPr>
          <w:rFonts w:ascii="Helvetica" w:hAnsi="Helvetica"/>
        </w:rPr>
        <w:t xml:space="preserve">current </w:t>
      </w:r>
      <w:r w:rsidR="00C6036C" w:rsidRPr="00DB1AAC">
        <w:rPr>
          <w:rFonts w:ascii="Helvetica" w:hAnsi="Helvetica"/>
        </w:rPr>
        <w:t>temperat</w:t>
      </w:r>
      <w:r w:rsidR="00660114">
        <w:rPr>
          <w:rFonts w:ascii="Helvetica" w:hAnsi="Helvetica"/>
        </w:rPr>
        <w:t>ure in the food storage area? (e</w:t>
      </w:r>
      <w:r w:rsidR="00C6036C" w:rsidRPr="00DB1AAC">
        <w:rPr>
          <w:rFonts w:ascii="Helvetica" w:hAnsi="Helvetica"/>
        </w:rPr>
        <w:t>nter in Celcius)</w:t>
      </w:r>
    </w:p>
    <w:p w:rsidR="00C6036C" w:rsidRPr="0071003F" w:rsidRDefault="0071003F" w:rsidP="00C6036C">
      <w:pPr>
        <w:spacing w:after="0" w:line="240" w:lineRule="auto"/>
        <w:rPr>
          <w:rFonts w:ascii="SutonnyMJ" w:hAnsi="SutonnyMJ" w:cs="SutonnyMJ"/>
          <w:sz w:val="24"/>
          <w:szCs w:val="24"/>
          <w:cs/>
          <w:lang w:val="bn-IN" w:bidi="bn-BD"/>
        </w:rPr>
      </w:pPr>
      <w:r w:rsidRPr="0071003F">
        <w:rPr>
          <w:rFonts w:ascii="SutonnyMJ" w:hAnsi="SutonnyMJ" w:cs="SutonnyMJ"/>
          <w:sz w:val="24"/>
          <w:szCs w:val="24"/>
          <w:cs/>
          <w:lang w:val="bn-IN" w:bidi="bn-IN"/>
        </w:rPr>
        <w:t>Lvevi msi¶Y GjvKvi ZvcgvÎv KZ wQj? (‡mjwmqv‡m wjLyb)</w:t>
      </w:r>
    </w:p>
    <w:p w:rsidR="00F908B5" w:rsidRPr="00F908B5" w:rsidRDefault="00F908B5" w:rsidP="00C6036C">
      <w:pPr>
        <w:spacing w:after="0" w:line="240" w:lineRule="auto"/>
        <w:rPr>
          <w:rFonts w:ascii="Vrinda" w:hAnsi="Vrinda" w:cs="Vrinda"/>
          <w:sz w:val="24"/>
          <w:szCs w:val="24"/>
          <w:cs/>
          <w:lang w:val="bn-IN" w:bidi="bn-BD"/>
        </w:rPr>
      </w:pPr>
    </w:p>
    <w:p w:rsidR="00C6036C" w:rsidRPr="00DB1AAC" w:rsidRDefault="00F5007A" w:rsidP="00C6036C">
      <w:pPr>
        <w:spacing w:after="0" w:line="240" w:lineRule="auto"/>
        <w:rPr>
          <w:rFonts w:ascii="Helvetica" w:hAnsi="Helvetica"/>
        </w:rPr>
      </w:pPr>
      <w:r>
        <w:rPr>
          <w:rFonts w:ascii="Helvetica" w:hAnsi="Helvetica"/>
        </w:rPr>
        <w:t>5.13</w:t>
      </w:r>
      <w:r w:rsidR="00C6036C" w:rsidRPr="00DB1AAC">
        <w:rPr>
          <w:rFonts w:ascii="Helvetica" w:hAnsi="Helvetica"/>
        </w:rPr>
        <w:t xml:space="preserve"> (record) What is the current humidity in the food storage area?</w:t>
      </w:r>
    </w:p>
    <w:p w:rsidR="00C6036C" w:rsidRPr="0071003F" w:rsidRDefault="0071003F" w:rsidP="00C6036C">
      <w:pPr>
        <w:spacing w:after="0" w:line="240" w:lineRule="auto"/>
        <w:rPr>
          <w:rFonts w:ascii="SutonnyMJ" w:hAnsi="SutonnyMJ" w:cs="SutonnyMJ"/>
          <w:sz w:val="24"/>
          <w:szCs w:val="24"/>
          <w:cs/>
          <w:lang w:val="bn-IN" w:bidi="bn-IN"/>
        </w:rPr>
      </w:pPr>
      <w:r w:rsidRPr="0071003F">
        <w:rPr>
          <w:rFonts w:ascii="SutonnyMJ" w:hAnsi="SutonnyMJ" w:cs="SutonnyMJ"/>
          <w:sz w:val="24"/>
          <w:szCs w:val="24"/>
          <w:cs/>
          <w:lang w:val="bn-IN" w:bidi="bn-IN"/>
        </w:rPr>
        <w:t>(wjLyb) Lvevi msi¶Y GjvKvi eZ©gvb Av`ª©Zv KZ?</w:t>
      </w:r>
    </w:p>
    <w:p w:rsidR="00C6036C" w:rsidRPr="00C6036C" w:rsidRDefault="00C6036C" w:rsidP="00C6036C">
      <w:pPr>
        <w:spacing w:after="0" w:line="240" w:lineRule="auto"/>
        <w:rPr>
          <w:rFonts w:ascii="Vrinda" w:hAnsi="Vrinda"/>
          <w:sz w:val="24"/>
          <w:szCs w:val="24"/>
          <w:lang w:bidi="bn-BD"/>
        </w:rPr>
      </w:pPr>
    </w:p>
    <w:p w:rsidR="00DB1AAC" w:rsidRDefault="00C6036C" w:rsidP="00C6036C">
      <w:pPr>
        <w:spacing w:after="0" w:line="240" w:lineRule="auto"/>
        <w:rPr>
          <w:rFonts w:ascii="Vrinda" w:hAnsi="Vrinda"/>
          <w:sz w:val="24"/>
          <w:szCs w:val="24"/>
        </w:rPr>
      </w:pPr>
      <w:r w:rsidRPr="00DB1AAC">
        <w:rPr>
          <w:rFonts w:ascii="Helvetica" w:hAnsi="Helvetica"/>
        </w:rPr>
        <w:t>PROMPT: Please have the respondent obtain food as she would to feed her child.</w:t>
      </w:r>
    </w:p>
    <w:p w:rsidR="00C6036C" w:rsidRPr="004D045A" w:rsidRDefault="004D045A" w:rsidP="00C6036C">
      <w:pPr>
        <w:spacing w:after="0" w:line="240" w:lineRule="auto"/>
        <w:rPr>
          <w:rFonts w:ascii="Vrinda" w:hAnsi="Vrinda"/>
          <w:sz w:val="24"/>
          <w:szCs w:val="24"/>
          <w:lang w:bidi="bn-BD"/>
        </w:rPr>
      </w:pPr>
      <w:r w:rsidRPr="004D045A">
        <w:rPr>
          <w:rFonts w:ascii="SutonnyMJ" w:hAnsi="SutonnyMJ" w:cs="SutonnyMJ"/>
          <w:sz w:val="24"/>
          <w:szCs w:val="24"/>
          <w:cs/>
          <w:lang w:val="bn-IN" w:bidi="bn-IN"/>
        </w:rPr>
        <w:t>DËi`vZv Zvi ev”Pv‡K mPivPi ‡hfv‡e Lvevi LvIqvb ‡mBfv‡e Avcbv‡K Lvevi w`‡Z ejyb|</w:t>
      </w:r>
    </w:p>
    <w:p w:rsidR="00C6036C" w:rsidRPr="00C6036C" w:rsidRDefault="00C6036C" w:rsidP="00C6036C">
      <w:pPr>
        <w:spacing w:after="0" w:line="240" w:lineRule="auto"/>
        <w:rPr>
          <w:rFonts w:ascii="Vrinda" w:hAnsi="Vrinda"/>
          <w:sz w:val="24"/>
          <w:szCs w:val="24"/>
          <w:lang w:bidi="bn-BD"/>
        </w:rPr>
      </w:pPr>
    </w:p>
    <w:p w:rsidR="00C6036C" w:rsidRPr="00DB1AAC" w:rsidRDefault="00F5007A" w:rsidP="00C6036C">
      <w:pPr>
        <w:spacing w:after="0" w:line="240" w:lineRule="auto"/>
        <w:rPr>
          <w:rFonts w:ascii="Helvetica" w:hAnsi="Helvetica"/>
          <w:lang w:bidi="bn-IN"/>
        </w:rPr>
      </w:pPr>
      <w:r>
        <w:rPr>
          <w:rFonts w:ascii="Helvetica" w:hAnsi="Helvetica"/>
        </w:rPr>
        <w:t>5.14</w:t>
      </w:r>
      <w:r w:rsidR="0052473C">
        <w:rPr>
          <w:rFonts w:ascii="Helvetica" w:hAnsi="Helvetica"/>
        </w:rPr>
        <w:t xml:space="preserve"> </w:t>
      </w:r>
      <w:r w:rsidR="00DB1AAC" w:rsidRPr="00DB1AAC">
        <w:rPr>
          <w:rFonts w:ascii="Helvetica" w:hAnsi="Helvetica"/>
        </w:rPr>
        <w:t xml:space="preserve">(obs) </w:t>
      </w:r>
      <w:r w:rsidR="00C6036C" w:rsidRPr="00DB1AAC">
        <w:rPr>
          <w:rFonts w:ascii="Helvetica" w:hAnsi="Helvetica"/>
        </w:rPr>
        <w:t>How did the respondent serve the food?</w:t>
      </w:r>
    </w:p>
    <w:p w:rsidR="00C6036C" w:rsidRPr="00551C8F" w:rsidRDefault="00551C8F" w:rsidP="00C6036C">
      <w:pPr>
        <w:spacing w:after="0" w:line="240" w:lineRule="auto"/>
        <w:rPr>
          <w:rFonts w:ascii="Helvetica" w:hAnsi="Helvetica"/>
        </w:rPr>
      </w:pPr>
      <w:r>
        <w:rPr>
          <w:rFonts w:ascii="SutonnyMJ" w:hAnsi="SutonnyMJ" w:cs="SutonnyMJ"/>
          <w:sz w:val="24"/>
          <w:szCs w:val="24"/>
        </w:rPr>
        <w:t>(ch©‡e¶Y</w:t>
      </w:r>
      <w:r w:rsidRPr="00551C8F">
        <w:rPr>
          <w:rFonts w:ascii="SutonnyMJ" w:hAnsi="SutonnyMJ" w:cs="SutonnyMJ"/>
          <w:sz w:val="24"/>
          <w:szCs w:val="24"/>
        </w:rPr>
        <w:t>) DËi`vZv wKfv‡e Lvevi cwi‡ekb K‡ib?</w:t>
      </w:r>
    </w:p>
    <w:p w:rsidR="00C6036C" w:rsidRPr="00CF4D90" w:rsidRDefault="00C6036C" w:rsidP="00C6036C">
      <w:pPr>
        <w:spacing w:after="0" w:line="240" w:lineRule="auto"/>
        <w:rPr>
          <w:rFonts w:ascii="Vrinda" w:hAnsi="Vrinda"/>
          <w:sz w:val="24"/>
          <w:szCs w:val="24"/>
          <w:cs/>
          <w:lang w:bidi="bn-IN"/>
        </w:rPr>
      </w:pPr>
      <w:r w:rsidRPr="00DB1AAC">
        <w:rPr>
          <w:rFonts w:ascii="Helvetica" w:hAnsi="Helvetica"/>
        </w:rPr>
        <w:t xml:space="preserve">1 = </w:t>
      </w:r>
      <w:r w:rsidR="00DB1AAC">
        <w:rPr>
          <w:rFonts w:ascii="Helvetica" w:hAnsi="Helvetica"/>
        </w:rPr>
        <w:t>W</w:t>
      </w:r>
      <w:r w:rsidRPr="00DB1AAC">
        <w:rPr>
          <w:rFonts w:ascii="Helvetica" w:hAnsi="Helvetica"/>
        </w:rPr>
        <w:t xml:space="preserve">ith a </w:t>
      </w:r>
      <w:r w:rsidR="00DB1AAC">
        <w:rPr>
          <w:rFonts w:ascii="Helvetica" w:hAnsi="Helvetica"/>
        </w:rPr>
        <w:t xml:space="preserve">clean </w:t>
      </w:r>
      <w:r w:rsidRPr="00CF4D90">
        <w:rPr>
          <w:rFonts w:ascii="Helvetica" w:hAnsi="Helvetica"/>
        </w:rPr>
        <w:t>utensil</w:t>
      </w:r>
      <w:r w:rsidR="002A091A">
        <w:rPr>
          <w:rFonts w:ascii="Helvetica" w:hAnsi="Helvetica"/>
        </w:rPr>
        <w:t xml:space="preserve"> </w:t>
      </w:r>
      <w:r w:rsidR="00292651" w:rsidRPr="005E524B">
        <w:rPr>
          <w:rFonts w:ascii="SutonnyMJ" w:hAnsi="SutonnyMJ" w:cs="SutonnyMJ"/>
          <w:sz w:val="24"/>
          <w:szCs w:val="24"/>
          <w:cs/>
          <w:lang w:bidi="bn-IN"/>
        </w:rPr>
        <w:t>(cwi®‹vi PvgP/cvÎ w`‡q)</w:t>
      </w:r>
    </w:p>
    <w:p w:rsidR="00DB1AAC" w:rsidRPr="00CF4D90" w:rsidRDefault="00A650B8" w:rsidP="00DB1AAC">
      <w:pPr>
        <w:spacing w:after="0" w:line="240" w:lineRule="auto"/>
        <w:rPr>
          <w:rFonts w:ascii="Vrinda" w:hAnsi="Vrinda"/>
          <w:sz w:val="24"/>
          <w:szCs w:val="24"/>
        </w:rPr>
      </w:pPr>
      <w:r w:rsidRPr="00CF4D90">
        <w:rPr>
          <w:rFonts w:ascii="Helvetica" w:hAnsi="Helvetica"/>
        </w:rPr>
        <w:t>2</w:t>
      </w:r>
      <w:r w:rsidR="00DB1AAC" w:rsidRPr="00CF4D90">
        <w:rPr>
          <w:rFonts w:ascii="Helvetica" w:hAnsi="Helvetica"/>
        </w:rPr>
        <w:t xml:space="preserve"> = With a dirty utensil</w:t>
      </w:r>
      <w:r w:rsidR="002A091A">
        <w:rPr>
          <w:rFonts w:ascii="Helvetica" w:hAnsi="Helvetica"/>
        </w:rPr>
        <w:t xml:space="preserve"> </w:t>
      </w:r>
      <w:r w:rsidR="00292651" w:rsidRPr="005E524B">
        <w:rPr>
          <w:rFonts w:ascii="SutonnyMJ" w:hAnsi="SutonnyMJ" w:cs="SutonnyMJ"/>
          <w:sz w:val="24"/>
          <w:szCs w:val="24"/>
          <w:cs/>
          <w:lang w:bidi="bn-IN"/>
        </w:rPr>
        <w:t>(Acwi®‹vi PvgP/cvÎ w`‡q)</w:t>
      </w:r>
    </w:p>
    <w:p w:rsidR="00C6036C" w:rsidRPr="00C6036C" w:rsidRDefault="00A650B8" w:rsidP="00C6036C">
      <w:pPr>
        <w:spacing w:after="0" w:line="240" w:lineRule="auto"/>
        <w:rPr>
          <w:rFonts w:ascii="Vrinda" w:hAnsi="Vrinda"/>
          <w:sz w:val="24"/>
          <w:szCs w:val="24"/>
          <w:lang w:bidi="bn-IN"/>
        </w:rPr>
      </w:pPr>
      <w:r>
        <w:rPr>
          <w:rFonts w:ascii="Helvetica" w:hAnsi="Helvetica"/>
        </w:rPr>
        <w:t>3</w:t>
      </w:r>
      <w:r w:rsidR="00DB1AAC">
        <w:rPr>
          <w:rFonts w:ascii="Helvetica" w:hAnsi="Helvetica"/>
        </w:rPr>
        <w:t>= W</w:t>
      </w:r>
      <w:r w:rsidR="00C6036C" w:rsidRPr="00DB1AAC">
        <w:rPr>
          <w:rFonts w:ascii="Helvetica" w:hAnsi="Helvetica"/>
        </w:rPr>
        <w:t>ith hands</w:t>
      </w:r>
      <w:r w:rsidR="002A091A">
        <w:rPr>
          <w:rFonts w:ascii="Helvetica" w:hAnsi="Helvetica"/>
        </w:rPr>
        <w:t xml:space="preserve"> </w:t>
      </w:r>
      <w:r w:rsidR="00C6036C" w:rsidRPr="00C6036C">
        <w:rPr>
          <w:rFonts w:ascii="Vrinda" w:hAnsi="Vrinda"/>
          <w:sz w:val="24"/>
          <w:szCs w:val="24"/>
          <w:cs/>
          <w:lang w:bidi="bn-IN"/>
        </w:rPr>
        <w:t>(</w:t>
      </w:r>
      <w:r w:rsidR="00551C8F" w:rsidRPr="00551C8F">
        <w:rPr>
          <w:rFonts w:ascii="SutonnyMJ" w:hAnsi="SutonnyMJ" w:cs="SutonnyMJ"/>
          <w:sz w:val="24"/>
          <w:szCs w:val="24"/>
          <w:lang w:bidi="bn-IN"/>
        </w:rPr>
        <w:t>nvZ w`‡q</w:t>
      </w:r>
      <w:r w:rsidR="00C6036C" w:rsidRPr="00C6036C">
        <w:rPr>
          <w:rFonts w:ascii="Vrinda" w:hAnsi="Vrinda"/>
          <w:sz w:val="24"/>
          <w:szCs w:val="24"/>
          <w:cs/>
          <w:lang w:bidi="bn-IN"/>
        </w:rPr>
        <w:t>)</w:t>
      </w:r>
    </w:p>
    <w:p w:rsidR="00C6036C" w:rsidRPr="00C6036C" w:rsidRDefault="00A650B8" w:rsidP="00C6036C">
      <w:pPr>
        <w:spacing w:after="0" w:line="240" w:lineRule="auto"/>
        <w:rPr>
          <w:rFonts w:ascii="Vrinda" w:hAnsi="Vrinda"/>
          <w:sz w:val="24"/>
          <w:szCs w:val="24"/>
        </w:rPr>
      </w:pPr>
      <w:r>
        <w:rPr>
          <w:rFonts w:ascii="Helvetica" w:hAnsi="Helvetica"/>
        </w:rPr>
        <w:t>4</w:t>
      </w:r>
      <w:r w:rsidR="00DB1AAC">
        <w:rPr>
          <w:rFonts w:ascii="Helvetica" w:hAnsi="Helvetica"/>
        </w:rPr>
        <w:t>= D</w:t>
      </w:r>
      <w:r w:rsidR="00C6036C" w:rsidRPr="00DB1AAC">
        <w:rPr>
          <w:rFonts w:ascii="Helvetica" w:hAnsi="Helvetica"/>
        </w:rPr>
        <w:t>irectly poured</w:t>
      </w:r>
      <w:r w:rsidR="002A091A">
        <w:rPr>
          <w:rFonts w:ascii="Helvetica" w:hAnsi="Helvetica"/>
        </w:rPr>
        <w:t xml:space="preserve"> </w:t>
      </w:r>
      <w:r w:rsidR="00C6036C" w:rsidRPr="00C6036C">
        <w:rPr>
          <w:rFonts w:ascii="Vrinda" w:hAnsi="Vrinda"/>
          <w:sz w:val="24"/>
          <w:szCs w:val="24"/>
          <w:cs/>
          <w:lang w:bidi="bn-IN"/>
        </w:rPr>
        <w:t>(</w:t>
      </w:r>
      <w:r w:rsidR="00551C8F" w:rsidRPr="00551C8F">
        <w:rPr>
          <w:rFonts w:ascii="SutonnyMJ" w:hAnsi="SutonnyMJ" w:cs="SutonnyMJ"/>
          <w:sz w:val="24"/>
          <w:szCs w:val="24"/>
          <w:lang w:bidi="bn-IN"/>
        </w:rPr>
        <w:t>mivmwi †X‡j wb‡q‡Q</w:t>
      </w:r>
      <w:r w:rsidR="00C6036C" w:rsidRPr="00C6036C">
        <w:rPr>
          <w:rFonts w:ascii="Vrinda" w:hAnsi="Vrinda"/>
          <w:sz w:val="24"/>
          <w:szCs w:val="24"/>
          <w:cs/>
          <w:lang w:bidi="bn-IN"/>
        </w:rPr>
        <w:t>)</w:t>
      </w:r>
    </w:p>
    <w:p w:rsidR="00DB1AAC" w:rsidRDefault="00DB1AAC" w:rsidP="00DB1AAC">
      <w:pPr>
        <w:spacing w:after="0" w:line="240" w:lineRule="auto"/>
        <w:rPr>
          <w:rFonts w:ascii="Vrinda" w:hAnsi="Vrinda"/>
          <w:sz w:val="24"/>
          <w:szCs w:val="24"/>
          <w:cs/>
          <w:lang w:bidi="bn-IN"/>
        </w:rPr>
      </w:pPr>
      <w:r>
        <w:rPr>
          <w:rFonts w:ascii="Helvetica" w:hAnsi="Helvetica"/>
        </w:rPr>
        <w:t>77 = O</w:t>
      </w:r>
      <w:r w:rsidR="00C6036C" w:rsidRPr="00DB1AAC">
        <w:rPr>
          <w:rFonts w:ascii="Helvetica" w:hAnsi="Helvetica"/>
        </w:rPr>
        <w:t>ther</w:t>
      </w:r>
      <w:r w:rsidR="002A091A">
        <w:rPr>
          <w:rFonts w:ascii="Helvetica" w:hAnsi="Helvetica"/>
        </w:rPr>
        <w:t xml:space="preserve"> </w:t>
      </w:r>
      <w:r w:rsidR="00C6036C" w:rsidRPr="00C6036C">
        <w:rPr>
          <w:rFonts w:ascii="Vrinda" w:hAnsi="Vrinda"/>
          <w:sz w:val="24"/>
          <w:szCs w:val="24"/>
          <w:cs/>
          <w:lang w:bidi="bn-IN"/>
        </w:rPr>
        <w:t>(</w:t>
      </w:r>
      <w:r w:rsidR="00551C8F" w:rsidRPr="00551C8F">
        <w:rPr>
          <w:rFonts w:ascii="SutonnyMJ" w:hAnsi="SutonnyMJ" w:cs="SutonnyMJ"/>
          <w:sz w:val="24"/>
          <w:szCs w:val="24"/>
          <w:lang w:bidi="bn-IN"/>
        </w:rPr>
        <w:t>Ab¨vb¨</w:t>
      </w:r>
      <w:r w:rsidR="00C6036C" w:rsidRPr="00C6036C">
        <w:rPr>
          <w:rFonts w:ascii="Vrinda" w:hAnsi="Vrinda"/>
          <w:sz w:val="24"/>
          <w:szCs w:val="24"/>
          <w:cs/>
          <w:lang w:bidi="bn-IN"/>
        </w:rPr>
        <w:t>)</w:t>
      </w:r>
    </w:p>
    <w:p w:rsidR="00DB1AAC" w:rsidRPr="00C6036C" w:rsidRDefault="00DB1AAC" w:rsidP="00DB1AAC">
      <w:pPr>
        <w:spacing w:after="0" w:line="240" w:lineRule="auto"/>
        <w:rPr>
          <w:rFonts w:ascii="Vrinda" w:hAnsi="Vrinda"/>
          <w:sz w:val="24"/>
          <w:szCs w:val="24"/>
        </w:rPr>
      </w:pPr>
      <w:r w:rsidRPr="00DB1AAC">
        <w:rPr>
          <w:rFonts w:ascii="Helvetica" w:hAnsi="Helvetica"/>
        </w:rPr>
        <w:t>99 = Could not observe</w:t>
      </w:r>
      <w:r w:rsidRPr="00C6036C">
        <w:rPr>
          <w:rFonts w:ascii="Vrinda" w:hAnsi="Vrinda"/>
          <w:sz w:val="24"/>
          <w:szCs w:val="24"/>
          <w:cs/>
          <w:lang w:val="bn-IN" w:bidi="bn-IN"/>
        </w:rPr>
        <w:t>(</w:t>
      </w:r>
      <w:r w:rsidR="00551C8F" w:rsidRPr="00551C8F">
        <w:rPr>
          <w:rFonts w:ascii="SutonnyMJ" w:hAnsi="SutonnyMJ" w:cs="SutonnyMJ"/>
          <w:sz w:val="24"/>
          <w:szCs w:val="24"/>
          <w:cs/>
          <w:lang w:val="bn-IN" w:bidi="bn-IN"/>
        </w:rPr>
        <w:t>ch©‡e¶b Kiv m¤¢e nqwb</w:t>
      </w:r>
      <w:r w:rsidRPr="00C6036C">
        <w:rPr>
          <w:rFonts w:ascii="Vrinda" w:hAnsi="Vrinda"/>
          <w:sz w:val="24"/>
          <w:szCs w:val="24"/>
          <w:cs/>
          <w:lang w:val="bn-IN" w:bidi="bn-IN"/>
        </w:rPr>
        <w:t>)</w:t>
      </w:r>
    </w:p>
    <w:p w:rsidR="00A650B8" w:rsidRDefault="00C6036C" w:rsidP="00C6036C">
      <w:pPr>
        <w:spacing w:after="0" w:line="240" w:lineRule="auto"/>
        <w:rPr>
          <w:rFonts w:ascii="Vrinda" w:hAnsi="Vrinda"/>
          <w:sz w:val="24"/>
          <w:szCs w:val="24"/>
          <w:cs/>
          <w:lang w:bidi="bn-BD"/>
        </w:rPr>
      </w:pPr>
      <w:r w:rsidRPr="00C6036C">
        <w:rPr>
          <w:rFonts w:ascii="Vrinda" w:hAnsi="Vrinda"/>
          <w:sz w:val="24"/>
          <w:szCs w:val="24"/>
        </w:rPr>
        <w:br/>
      </w:r>
      <w:r w:rsidR="00CF4D90">
        <w:rPr>
          <w:rFonts w:ascii="Helvetica" w:hAnsi="Helvetica"/>
        </w:rPr>
        <w:t xml:space="preserve">PROMPT: </w:t>
      </w:r>
      <w:r w:rsidR="005E524B">
        <w:rPr>
          <w:rFonts w:ascii="Helvetica" w:hAnsi="Helvetica"/>
        </w:rPr>
        <w:t xml:space="preserve">Take </w:t>
      </w:r>
      <w:r w:rsidRPr="00A650B8">
        <w:rPr>
          <w:rFonts w:ascii="Helvetica" w:hAnsi="Helvetica"/>
        </w:rPr>
        <w:t>sample for m</w:t>
      </w:r>
      <w:r w:rsidR="005E524B">
        <w:rPr>
          <w:rFonts w:ascii="Helvetica" w:hAnsi="Helvetica"/>
        </w:rPr>
        <w:t xml:space="preserve">icrobiological testing from </w:t>
      </w:r>
      <w:r w:rsidRPr="00A650B8">
        <w:rPr>
          <w:rFonts w:ascii="Helvetica" w:hAnsi="Helvetica"/>
        </w:rPr>
        <w:t>food container by</w:t>
      </w:r>
      <w:r w:rsidR="00C927ED">
        <w:rPr>
          <w:rFonts w:ascii="Helvetica" w:hAnsi="Helvetica"/>
        </w:rPr>
        <w:t xml:space="preserve"> filling</w:t>
      </w:r>
      <w:r w:rsidRPr="00A650B8">
        <w:rPr>
          <w:rFonts w:ascii="Helvetica" w:hAnsi="Helvetica"/>
        </w:rPr>
        <w:t>collection tube.</w:t>
      </w:r>
    </w:p>
    <w:p w:rsidR="00C6036C" w:rsidRPr="000733B5" w:rsidRDefault="000733B5" w:rsidP="00C6036C">
      <w:pPr>
        <w:spacing w:after="0" w:line="240" w:lineRule="auto"/>
        <w:rPr>
          <w:rFonts w:ascii="SutonnyMJ" w:hAnsi="SutonnyMJ" w:cs="SutonnyMJ"/>
          <w:sz w:val="24"/>
          <w:szCs w:val="24"/>
        </w:rPr>
      </w:pPr>
      <w:r w:rsidRPr="000733B5">
        <w:rPr>
          <w:rFonts w:ascii="SutonnyMJ" w:hAnsi="SutonnyMJ" w:cs="SutonnyMJ"/>
          <w:sz w:val="24"/>
          <w:szCs w:val="24"/>
          <w:lang w:bidi="bn-BD"/>
        </w:rPr>
        <w:t>†bvUt gvB‡µvev‡qvjwRK¨vj cix¶vi Rb¨ D³Lv</w:t>
      </w:r>
      <w:r>
        <w:rPr>
          <w:rFonts w:ascii="SutonnyMJ" w:hAnsi="SutonnyMJ" w:cs="SutonnyMJ"/>
          <w:sz w:val="24"/>
          <w:szCs w:val="24"/>
          <w:lang w:bidi="bn-BD"/>
        </w:rPr>
        <w:t>ev‡ii bgybv wUD‡ei g‡a¨msi¶Y Kiæ</w:t>
      </w:r>
      <w:r w:rsidRPr="000733B5">
        <w:rPr>
          <w:rFonts w:ascii="SutonnyMJ" w:hAnsi="SutonnyMJ" w:cs="SutonnyMJ"/>
          <w:sz w:val="24"/>
          <w:szCs w:val="24"/>
          <w:lang w:bidi="bn-BD"/>
        </w:rPr>
        <w:t>b|</w:t>
      </w:r>
    </w:p>
    <w:p w:rsidR="00664979" w:rsidRPr="005E524B" w:rsidRDefault="00664979" w:rsidP="00C6036C">
      <w:pPr>
        <w:spacing w:after="0" w:line="240" w:lineRule="auto"/>
        <w:rPr>
          <w:rFonts w:ascii="Helvetica" w:hAnsi="Helvetica"/>
          <w:sz w:val="12"/>
          <w:szCs w:val="12"/>
        </w:rPr>
      </w:pPr>
    </w:p>
    <w:p w:rsidR="00534B44" w:rsidRPr="00534B44" w:rsidRDefault="00534B44" w:rsidP="00534B44">
      <w:pPr>
        <w:spacing w:after="0" w:line="240" w:lineRule="auto"/>
        <w:rPr>
          <w:rFonts w:ascii="Vrinda" w:hAnsi="Vrinda"/>
          <w:sz w:val="24"/>
          <w:szCs w:val="24"/>
        </w:rPr>
      </w:pPr>
      <w:r w:rsidRPr="00534B44">
        <w:rPr>
          <w:rFonts w:ascii="Helvetica" w:hAnsi="Helvetica"/>
        </w:rPr>
        <w:t>5.15 Please enter the 5-digit unique numerical ID into tablet.</w:t>
      </w:r>
    </w:p>
    <w:p w:rsidR="00534B44" w:rsidRPr="00534B44" w:rsidRDefault="00534B44" w:rsidP="00534B44">
      <w:pPr>
        <w:spacing w:after="0" w:line="240" w:lineRule="auto"/>
        <w:rPr>
          <w:rFonts w:ascii="SutonnyMJ" w:hAnsi="SutonnyMJ" w:cs="SutonnyMJ"/>
          <w:sz w:val="24"/>
          <w:szCs w:val="24"/>
          <w:cs/>
          <w:lang w:bidi="bn-BD"/>
        </w:rPr>
      </w:pPr>
      <w:r w:rsidRPr="00534B44">
        <w:rPr>
          <w:rFonts w:ascii="SutonnyMJ" w:hAnsi="SutonnyMJ" w:cs="SutonnyMJ"/>
          <w:sz w:val="24"/>
          <w:szCs w:val="24"/>
          <w:lang w:bidi="bn-IN"/>
        </w:rPr>
        <w:t>AbyMÖnc~e©K †h wUD‡e bgybv msMÖn Kiv n‡q‡Q Zvi Mv‡q 5 msL¨vi ‡h j¨ve AvBwW Av‡Q ‡mB b¤^iwU ‡Ue‡j‡U wjLyb|</w:t>
      </w:r>
    </w:p>
    <w:p w:rsidR="00534B44" w:rsidRPr="00534B44" w:rsidRDefault="00534B44" w:rsidP="005E524B">
      <w:pPr>
        <w:spacing w:after="0" w:line="240" w:lineRule="auto"/>
        <w:rPr>
          <w:rFonts w:ascii="Helvetica" w:hAnsi="Helvetica"/>
        </w:rPr>
      </w:pPr>
    </w:p>
    <w:p w:rsidR="005E524B" w:rsidRPr="00534B44" w:rsidRDefault="005E524B" w:rsidP="005E524B">
      <w:pPr>
        <w:spacing w:after="0" w:line="240" w:lineRule="auto"/>
        <w:rPr>
          <w:rFonts w:ascii="Helvetica" w:hAnsi="Helvetica"/>
        </w:rPr>
      </w:pPr>
      <w:r w:rsidRPr="00534B44">
        <w:rPr>
          <w:rFonts w:ascii="Helvetica" w:hAnsi="Helvetica"/>
        </w:rPr>
        <w:t>PROMPT: Please label the food collection tube with the following label: F.[PID].[DAY].[MONTH]</w:t>
      </w:r>
    </w:p>
    <w:p w:rsidR="005E524B" w:rsidRPr="00534B44" w:rsidRDefault="005E524B" w:rsidP="005E524B">
      <w:pPr>
        <w:spacing w:after="0" w:line="240" w:lineRule="auto"/>
        <w:rPr>
          <w:rFonts w:ascii="SutonnyMJ" w:hAnsi="SutonnyMJ" w:cs="SutonnyMJ"/>
          <w:sz w:val="24"/>
          <w:szCs w:val="24"/>
          <w:lang w:bidi="bn-BD"/>
        </w:rPr>
      </w:pPr>
      <w:r w:rsidRPr="00534B44">
        <w:rPr>
          <w:rFonts w:ascii="SutonnyMJ" w:hAnsi="SutonnyMJ" w:cs="SutonnyMJ"/>
          <w:sz w:val="24"/>
          <w:szCs w:val="24"/>
          <w:cs/>
          <w:lang w:val="bn-IN" w:bidi="bn-IN"/>
        </w:rPr>
        <w:t xml:space="preserve">`qvK‡i Lvevi msMÖ‡ni wUD‡e GB µgvbymv‡i ‡j‡ej emvbt </w:t>
      </w:r>
      <w:r w:rsidRPr="00534B44">
        <w:rPr>
          <w:rFonts w:ascii="SutonnyMJ" w:hAnsi="SutonnyMJ" w:cs="SutonnyMJ"/>
          <w:sz w:val="24"/>
          <w:szCs w:val="24"/>
          <w:lang w:bidi="bn-IN"/>
        </w:rPr>
        <w:t>Gd</w:t>
      </w:r>
      <w:r w:rsidRPr="00534B44">
        <w:rPr>
          <w:rFonts w:ascii="SutonnyMJ" w:hAnsi="SutonnyMJ" w:cs="SutonnyMJ"/>
          <w:sz w:val="24"/>
          <w:szCs w:val="24"/>
          <w:cs/>
          <w:lang w:val="bn-IN" w:bidi="bn-IN"/>
        </w:rPr>
        <w:t>.[Lvbv AvBwW b¤^i].[w`b].[gvm]</w:t>
      </w:r>
    </w:p>
    <w:p w:rsidR="00664979" w:rsidRPr="00C6036C" w:rsidRDefault="00664979" w:rsidP="00C6036C">
      <w:pPr>
        <w:spacing w:after="0" w:line="240" w:lineRule="auto"/>
        <w:rPr>
          <w:rFonts w:ascii="Vrinda" w:hAnsi="Vrinda"/>
          <w:sz w:val="24"/>
          <w:szCs w:val="24"/>
          <w:lang w:bidi="bn-BD"/>
        </w:rPr>
      </w:pPr>
    </w:p>
    <w:p w:rsidR="00C6036C" w:rsidRPr="00A650B8" w:rsidRDefault="00F5007A" w:rsidP="00C6036C">
      <w:pPr>
        <w:spacing w:after="0" w:line="240" w:lineRule="auto"/>
        <w:rPr>
          <w:rFonts w:ascii="Helvetica" w:hAnsi="Helvetica"/>
        </w:rPr>
      </w:pPr>
      <w:r>
        <w:rPr>
          <w:rFonts w:ascii="Helvetica" w:hAnsi="Helvetica"/>
        </w:rPr>
        <w:t>5.16</w:t>
      </w:r>
      <w:r w:rsidR="00C6036C" w:rsidRPr="00A650B8">
        <w:rPr>
          <w:rFonts w:ascii="Helvetica" w:hAnsi="Helvetica"/>
        </w:rPr>
        <w:t xml:space="preserve"> (record) Has a food sample been collected?</w:t>
      </w:r>
    </w:p>
    <w:p w:rsidR="00C6036C" w:rsidRPr="003904C9" w:rsidRDefault="003904C9" w:rsidP="00C6036C">
      <w:pPr>
        <w:spacing w:after="0" w:line="240" w:lineRule="auto"/>
        <w:rPr>
          <w:rFonts w:ascii="Vrinda" w:hAnsi="Vrinda"/>
          <w:sz w:val="24"/>
          <w:szCs w:val="24"/>
        </w:rPr>
      </w:pPr>
      <w:r w:rsidRPr="003904C9">
        <w:rPr>
          <w:rFonts w:ascii="SutonnyMJ" w:hAnsi="SutonnyMJ" w:cs="SutonnyMJ"/>
          <w:sz w:val="24"/>
          <w:szCs w:val="24"/>
          <w:cs/>
          <w:lang w:val="bn-IN" w:bidi="bn-IN"/>
        </w:rPr>
        <w:t>(wjLyb) cix¶v Kivi Rb¨ bgybv wnmv‡e Lvevi msMÖn Kiv n‡q‡Q wK?</w:t>
      </w:r>
    </w:p>
    <w:p w:rsidR="00C6036C" w:rsidRPr="00C6036C" w:rsidRDefault="00C6036C" w:rsidP="00C6036C">
      <w:pPr>
        <w:spacing w:after="0" w:line="240" w:lineRule="auto"/>
        <w:rPr>
          <w:rFonts w:ascii="Vrinda" w:hAnsi="Vrinda"/>
          <w:sz w:val="24"/>
          <w:szCs w:val="24"/>
          <w:cs/>
          <w:lang w:val="bn-IN" w:bidi="bn-IN"/>
        </w:rPr>
      </w:pPr>
      <w:r w:rsidRPr="00C6036C">
        <w:rPr>
          <w:rFonts w:ascii="Vrinda" w:hAnsi="Vrinda"/>
          <w:sz w:val="24"/>
          <w:szCs w:val="24"/>
        </w:rPr>
        <w:t xml:space="preserve">1=Yes </w:t>
      </w:r>
      <w:r w:rsidRPr="00C6036C">
        <w:rPr>
          <w:rFonts w:ascii="Vrinda" w:hAnsi="Vrinda"/>
          <w:sz w:val="24"/>
          <w:szCs w:val="24"/>
          <w:cs/>
          <w:lang w:val="bn-IN" w:bidi="bn-IN"/>
        </w:rPr>
        <w:t>(</w:t>
      </w:r>
      <w:r w:rsidRPr="00C6036C">
        <w:rPr>
          <w:rFonts w:ascii="Vrinda" w:hAnsi="Vrinda" w:cs="Vrinda"/>
          <w:sz w:val="24"/>
          <w:szCs w:val="24"/>
          <w:cs/>
          <w:lang w:bidi="bn-BD"/>
        </w:rPr>
        <w:t>হ্যাঁ</w:t>
      </w:r>
      <w:r w:rsidRPr="00C6036C">
        <w:rPr>
          <w:rFonts w:ascii="Vrinda" w:hAnsi="Vrinda"/>
          <w:sz w:val="24"/>
          <w:szCs w:val="24"/>
          <w:cs/>
          <w:lang w:val="bn-IN" w:bidi="bn-IN"/>
        </w:rPr>
        <w:t>)</w:t>
      </w:r>
    </w:p>
    <w:p w:rsidR="00C6036C" w:rsidRPr="00C6036C" w:rsidRDefault="00C6036C" w:rsidP="00C6036C">
      <w:pPr>
        <w:spacing w:after="0" w:line="240" w:lineRule="auto"/>
        <w:rPr>
          <w:rFonts w:ascii="Vrinda" w:hAnsi="Vrinda"/>
          <w:sz w:val="24"/>
          <w:szCs w:val="24"/>
          <w:cs/>
          <w:lang w:val="bn-IN" w:bidi="bn-IN"/>
        </w:rPr>
      </w:pPr>
      <w:r w:rsidRPr="00C6036C">
        <w:rPr>
          <w:rFonts w:ascii="Vrinda" w:hAnsi="Vrinda"/>
          <w:sz w:val="24"/>
          <w:szCs w:val="24"/>
        </w:rPr>
        <w:t>2=No (</w:t>
      </w:r>
      <w:r w:rsidR="004B5285" w:rsidRPr="004B5285">
        <w:rPr>
          <w:rFonts w:ascii="SutonnyMJ" w:hAnsi="SutonnyMJ" w:cs="SutonnyMJ"/>
          <w:sz w:val="24"/>
          <w:szCs w:val="24"/>
        </w:rPr>
        <w:t>bv</w:t>
      </w:r>
      <w:r w:rsidRPr="00C6036C">
        <w:rPr>
          <w:rFonts w:ascii="Vrinda" w:hAnsi="Vrinda"/>
          <w:sz w:val="24"/>
          <w:szCs w:val="24"/>
          <w:lang w:bidi="bn-BD"/>
        </w:rPr>
        <w:t>)</w:t>
      </w:r>
      <w:r w:rsidR="005E56CD" w:rsidRPr="005E56CD">
        <w:rPr>
          <w:rFonts w:ascii="Vrinda" w:hAnsi="Vrinda"/>
          <w:sz w:val="24"/>
          <w:szCs w:val="24"/>
          <w:lang w:bidi="bn-BD"/>
        </w:rPr>
        <w:sym w:font="Wingdings" w:char="F0E0"/>
      </w:r>
      <w:r w:rsidR="005E56CD">
        <w:rPr>
          <w:rFonts w:ascii="Vrinda" w:hAnsi="Vrinda"/>
          <w:sz w:val="24"/>
          <w:szCs w:val="24"/>
          <w:lang w:bidi="bn-BD"/>
        </w:rPr>
        <w:t xml:space="preserve"> SKIP</w:t>
      </w:r>
      <w:r w:rsidR="00800043">
        <w:rPr>
          <w:rFonts w:ascii="Vrinda" w:hAnsi="Vrinda"/>
          <w:sz w:val="24"/>
          <w:szCs w:val="24"/>
          <w:lang w:bidi="bn-BD"/>
        </w:rPr>
        <w:t xml:space="preserve"> to 5.18</w:t>
      </w:r>
    </w:p>
    <w:p w:rsidR="00F5007A" w:rsidRPr="005E524B" w:rsidRDefault="00F5007A" w:rsidP="00C6036C">
      <w:pPr>
        <w:spacing w:after="0" w:line="240" w:lineRule="auto"/>
        <w:rPr>
          <w:rFonts w:ascii="Vrinda" w:hAnsi="Vrinda"/>
          <w:sz w:val="12"/>
          <w:szCs w:val="12"/>
          <w:u w:val="single"/>
        </w:rPr>
      </w:pPr>
    </w:p>
    <w:p w:rsidR="00C6036C" w:rsidRPr="00660114" w:rsidRDefault="005E56CD" w:rsidP="00C6036C">
      <w:pPr>
        <w:spacing w:after="0" w:line="240" w:lineRule="auto"/>
        <w:rPr>
          <w:rFonts w:ascii="Helvetica" w:hAnsi="Helvetica"/>
        </w:rPr>
      </w:pPr>
      <w:r w:rsidRPr="005E56CD">
        <w:rPr>
          <w:rFonts w:ascii="Helvetica" w:hAnsi="Helvetica"/>
        </w:rPr>
        <w:t>5.17 (record)</w:t>
      </w:r>
      <w:r w:rsidR="00F5007A" w:rsidRPr="00660114">
        <w:rPr>
          <w:rFonts w:ascii="Helvetica" w:hAnsi="Helvetica"/>
        </w:rPr>
        <w:t>(if 5.16</w:t>
      </w:r>
      <w:r w:rsidR="00C6036C" w:rsidRPr="00660114">
        <w:rPr>
          <w:rFonts w:ascii="Helvetica" w:hAnsi="Helvetica"/>
        </w:rPr>
        <w:t xml:space="preserve"> is 1) Record time that sample was collected (</w:t>
      </w:r>
      <w:r w:rsidR="006B5EF6" w:rsidRPr="00C6036C">
        <w:rPr>
          <w:rFonts w:ascii="Arial" w:hAnsi="Arial" w:cs="Arial"/>
          <w:sz w:val="20"/>
          <w:szCs w:val="20"/>
        </w:rPr>
        <w:t>24H format</w:t>
      </w:r>
      <w:r w:rsidR="006B5EF6">
        <w:rPr>
          <w:rFonts w:ascii="Helvetica" w:hAnsi="Helvetica"/>
        </w:rPr>
        <w:t xml:space="preserve">, </w:t>
      </w:r>
      <w:r w:rsidR="00C6036C" w:rsidRPr="00660114">
        <w:rPr>
          <w:rFonts w:ascii="Helvetica" w:hAnsi="Helvetica"/>
        </w:rPr>
        <w:t>HH:MM)</w:t>
      </w:r>
    </w:p>
    <w:p w:rsidR="00C6036C" w:rsidRPr="00585740" w:rsidRDefault="00585740" w:rsidP="00C6036C">
      <w:pPr>
        <w:spacing w:after="0" w:line="240" w:lineRule="auto"/>
        <w:rPr>
          <w:rFonts w:ascii="SutonnyMJ" w:hAnsi="SutonnyMJ" w:cs="SutonnyMJ"/>
          <w:sz w:val="24"/>
          <w:szCs w:val="24"/>
        </w:rPr>
      </w:pPr>
      <w:r w:rsidRPr="00585740">
        <w:rPr>
          <w:rFonts w:ascii="SutonnyMJ" w:hAnsi="SutonnyMJ" w:cs="SutonnyMJ"/>
          <w:sz w:val="24"/>
          <w:szCs w:val="24"/>
          <w:cs/>
          <w:lang w:val="bn-IN" w:bidi="bn-IN"/>
        </w:rPr>
        <w:t xml:space="preserve">(wjLyb) (hw` 5.16 Gi DËi 1 </w:t>
      </w:r>
      <w:r>
        <w:rPr>
          <w:rFonts w:ascii="SutonnyMJ" w:hAnsi="SutonnyMJ" w:cs="SutonnyMJ"/>
          <w:sz w:val="24"/>
          <w:szCs w:val="24"/>
          <w:cs/>
          <w:lang w:val="bn-IN" w:bidi="bn-IN"/>
        </w:rPr>
        <w:t>nq) bgybv msMÖ‡ni mgq wjwce× Ki</w:t>
      </w:r>
      <w:r>
        <w:rPr>
          <w:rFonts w:ascii="SutonnyMJ" w:hAnsi="SutonnyMJ" w:cs="SutonnyMJ"/>
          <w:sz w:val="24"/>
          <w:szCs w:val="24"/>
          <w:lang w:bidi="bn-IN"/>
        </w:rPr>
        <w:t>æ</w:t>
      </w:r>
      <w:r w:rsidRPr="00585740">
        <w:rPr>
          <w:rFonts w:ascii="SutonnyMJ" w:hAnsi="SutonnyMJ" w:cs="SutonnyMJ"/>
          <w:sz w:val="24"/>
          <w:szCs w:val="24"/>
          <w:cs/>
          <w:lang w:val="bn-IN" w:bidi="bn-IN"/>
        </w:rPr>
        <w:t>b(24 N›Uv wnmv‡e,N›Uv:wgwbU)</w:t>
      </w:r>
    </w:p>
    <w:p w:rsidR="00C6036C" w:rsidRPr="005E524B" w:rsidRDefault="00C6036C" w:rsidP="00C6036C">
      <w:pPr>
        <w:spacing w:after="0" w:line="240" w:lineRule="auto"/>
        <w:rPr>
          <w:rFonts w:ascii="Vrinda" w:hAnsi="Vrinda"/>
          <w:sz w:val="12"/>
          <w:szCs w:val="12"/>
          <w:cs/>
          <w:lang w:bidi="bn-BD"/>
        </w:rPr>
      </w:pPr>
    </w:p>
    <w:p w:rsidR="00C6036C" w:rsidRPr="00691815" w:rsidRDefault="00F5007A" w:rsidP="00C6036C">
      <w:pPr>
        <w:spacing w:after="0" w:line="240" w:lineRule="auto"/>
        <w:rPr>
          <w:rFonts w:ascii="Helvetica" w:hAnsi="Helvetica"/>
        </w:rPr>
      </w:pPr>
      <w:r w:rsidRPr="00691815">
        <w:rPr>
          <w:rFonts w:ascii="Helvetica" w:hAnsi="Helvetica"/>
        </w:rPr>
        <w:t>5.18 (record) (if 5.16</w:t>
      </w:r>
      <w:r w:rsidR="00C6036C" w:rsidRPr="00691815">
        <w:rPr>
          <w:rFonts w:ascii="Helvetica" w:hAnsi="Helvetica"/>
        </w:rPr>
        <w:t xml:space="preserve"> is 2) Why has the food sample not been collected?</w:t>
      </w:r>
    </w:p>
    <w:p w:rsidR="00C6036C" w:rsidRPr="00691815" w:rsidRDefault="00585740" w:rsidP="00C6036C">
      <w:pPr>
        <w:spacing w:after="0" w:line="240" w:lineRule="auto"/>
        <w:rPr>
          <w:rFonts w:ascii="SutonnyMJ" w:hAnsi="SutonnyMJ" w:cs="SutonnyMJ"/>
          <w:sz w:val="24"/>
          <w:szCs w:val="24"/>
        </w:rPr>
      </w:pPr>
      <w:r w:rsidRPr="00691815">
        <w:rPr>
          <w:rFonts w:ascii="SutonnyMJ" w:hAnsi="SutonnyMJ" w:cs="SutonnyMJ"/>
          <w:sz w:val="24"/>
          <w:szCs w:val="24"/>
          <w:cs/>
          <w:lang w:val="bn-IN" w:bidi="bn-IN"/>
        </w:rPr>
        <w:t>(wjLyb) (hw` 5.16 Gi DËi 2 nq) †Kb bgybv wnmv‡e Lvevi msMÖn Kiv nqwb?</w:t>
      </w:r>
    </w:p>
    <w:p w:rsidR="00A6447B" w:rsidRPr="00691815" w:rsidRDefault="00C6036C" w:rsidP="00660114">
      <w:pPr>
        <w:spacing w:after="0" w:line="240" w:lineRule="auto"/>
        <w:rPr>
          <w:rFonts w:ascii="Vrinda" w:hAnsi="Vrinda"/>
          <w:sz w:val="24"/>
          <w:szCs w:val="24"/>
          <w:cs/>
          <w:lang w:bidi="bn-IN"/>
        </w:rPr>
      </w:pPr>
      <w:r w:rsidRPr="00691815">
        <w:rPr>
          <w:rFonts w:ascii="Times New Roman" w:hAnsi="Times New Roman"/>
          <w:sz w:val="24"/>
          <w:szCs w:val="24"/>
        </w:rPr>
        <w:t xml:space="preserve">1 = No </w:t>
      </w:r>
      <w:r w:rsidRPr="00691815">
        <w:rPr>
          <w:rFonts w:ascii="Times New Roman" w:hAnsi="Times New Roman"/>
          <w:sz w:val="24"/>
          <w:szCs w:val="24"/>
          <w:rtl/>
          <w:cs/>
        </w:rPr>
        <w:t xml:space="preserve">stored </w:t>
      </w:r>
      <w:r w:rsidRPr="00691815">
        <w:rPr>
          <w:rFonts w:ascii="Times New Roman" w:hAnsi="Times New Roman"/>
          <w:sz w:val="24"/>
          <w:szCs w:val="24"/>
        </w:rPr>
        <w:t>food available at time of interview</w:t>
      </w:r>
      <w:r w:rsidR="00305732" w:rsidRPr="00691815">
        <w:rPr>
          <w:rFonts w:ascii="SutonnyMJ" w:hAnsi="SutonnyMJ" w:cs="SutonnyMJ"/>
          <w:sz w:val="24"/>
          <w:szCs w:val="24"/>
        </w:rPr>
        <w:t>(mv¶vrKvi MÖn‡bi mgq Lvbvq Lvevi wQj bv</w:t>
      </w:r>
      <w:r w:rsidR="00305732" w:rsidRPr="00691815">
        <w:rPr>
          <w:rFonts w:ascii="Vrinda" w:hAnsi="Vrinda"/>
          <w:sz w:val="24"/>
          <w:szCs w:val="24"/>
          <w:cs/>
          <w:lang w:bidi="bn-IN"/>
        </w:rPr>
        <w:t>)</w:t>
      </w:r>
    </w:p>
    <w:p w:rsidR="00C6036C" w:rsidRPr="00691815" w:rsidRDefault="005E56CD" w:rsidP="00660114">
      <w:pPr>
        <w:spacing w:after="0" w:line="240" w:lineRule="auto"/>
        <w:rPr>
          <w:rFonts w:ascii="SutonnyMJ" w:hAnsi="SutonnyMJ" w:cs="SutonnyMJ"/>
          <w:sz w:val="24"/>
          <w:szCs w:val="30"/>
          <w:lang w:bidi="bn-BD"/>
        </w:rPr>
      </w:pPr>
      <w:r w:rsidRPr="00691815">
        <w:rPr>
          <w:rFonts w:ascii="Vrinda" w:hAnsi="Vrinda"/>
          <w:sz w:val="24"/>
          <w:szCs w:val="24"/>
          <w:cs/>
          <w:lang w:bidi="bn-IN"/>
        </w:rPr>
        <w:t>2 = Stored food available but not appropriate for sampling</w:t>
      </w:r>
      <w:r w:rsidR="00305732" w:rsidRPr="00691815">
        <w:rPr>
          <w:rFonts w:ascii="SutonnyMJ" w:hAnsi="SutonnyMJ" w:cs="SutonnyMJ"/>
          <w:sz w:val="24"/>
          <w:szCs w:val="24"/>
          <w:lang w:bidi="bn-BD"/>
        </w:rPr>
        <w:t>(</w:t>
      </w:r>
      <w:r w:rsidR="00305732" w:rsidRPr="00691815">
        <w:rPr>
          <w:rFonts w:ascii="SutonnyMJ" w:hAnsi="SutonnyMJ" w:cs="SutonnyMJ"/>
          <w:sz w:val="24"/>
          <w:szCs w:val="24"/>
          <w:cs/>
          <w:lang w:val="bn-IN" w:bidi="bn-IN"/>
        </w:rPr>
        <w:t>Lvevi Av‡Q wKš‘ bgybv msMÖ‡ni Dc‡hvMx bq</w:t>
      </w:r>
      <w:r w:rsidR="00305732" w:rsidRPr="00691815">
        <w:rPr>
          <w:rFonts w:ascii="SutonnyMJ" w:hAnsi="SutonnyMJ" w:cs="SutonnyMJ"/>
          <w:sz w:val="24"/>
          <w:szCs w:val="24"/>
          <w:lang w:bidi="bn-BD"/>
        </w:rPr>
        <w:t>)</w:t>
      </w:r>
    </w:p>
    <w:p w:rsidR="00C6036C" w:rsidRPr="00691815" w:rsidRDefault="00C6036C" w:rsidP="00DC2E07">
      <w:pPr>
        <w:spacing w:after="0" w:line="240" w:lineRule="auto"/>
        <w:rPr>
          <w:rFonts w:ascii="Vrinda" w:hAnsi="Vrinda"/>
          <w:sz w:val="24"/>
          <w:szCs w:val="24"/>
          <w:cs/>
          <w:lang w:bidi="bn-BD"/>
        </w:rPr>
      </w:pPr>
      <w:r w:rsidRPr="00691815">
        <w:rPr>
          <w:rFonts w:ascii="Times New Roman" w:hAnsi="Times New Roman"/>
          <w:sz w:val="24"/>
          <w:szCs w:val="24"/>
          <w:cs/>
          <w:lang w:bidi="bn-BD"/>
        </w:rPr>
        <w:t>3</w:t>
      </w:r>
      <w:r w:rsidRPr="00691815">
        <w:rPr>
          <w:rFonts w:ascii="Times New Roman" w:hAnsi="Times New Roman"/>
          <w:sz w:val="24"/>
          <w:szCs w:val="24"/>
        </w:rPr>
        <w:t xml:space="preserve"> = Respondent refused</w:t>
      </w:r>
      <w:r w:rsidR="00305732" w:rsidRPr="00691815">
        <w:rPr>
          <w:rFonts w:ascii="SutonnyMJ" w:hAnsi="SutonnyMJ" w:cs="SutonnyMJ"/>
          <w:sz w:val="24"/>
          <w:szCs w:val="24"/>
        </w:rPr>
        <w:t>(DËi`vZv Lvevi w`‡Z A¯^xK…wZ Rvwb‡q‡Qb/ cÖZ¨vL¨vb K‡i‡Qb)</w:t>
      </w:r>
    </w:p>
    <w:p w:rsidR="00C6036C" w:rsidRPr="00305732" w:rsidRDefault="00C6036C" w:rsidP="00DC2E07">
      <w:pPr>
        <w:spacing w:after="0" w:line="240" w:lineRule="auto"/>
        <w:rPr>
          <w:rFonts w:ascii="SutonnyMJ" w:hAnsi="SutonnyMJ" w:cs="SutonnyMJ"/>
          <w:sz w:val="24"/>
          <w:szCs w:val="24"/>
          <w:lang w:bidi="bn-BD"/>
        </w:rPr>
      </w:pPr>
      <w:r w:rsidRPr="00691815">
        <w:rPr>
          <w:rFonts w:ascii="Times New Roman" w:hAnsi="Times New Roman"/>
          <w:sz w:val="24"/>
          <w:szCs w:val="24"/>
        </w:rPr>
        <w:t>77 = Other</w:t>
      </w:r>
      <w:r w:rsidR="00417B5D">
        <w:rPr>
          <w:rFonts w:ascii="Times New Roman" w:hAnsi="Times New Roman"/>
          <w:sz w:val="24"/>
          <w:szCs w:val="24"/>
        </w:rPr>
        <w:t xml:space="preserve"> </w:t>
      </w:r>
      <w:r w:rsidR="00305732" w:rsidRPr="00691815">
        <w:rPr>
          <w:rFonts w:ascii="SutonnyMJ" w:hAnsi="SutonnyMJ" w:cs="SutonnyMJ"/>
          <w:sz w:val="24"/>
          <w:szCs w:val="24"/>
        </w:rPr>
        <w:t>(</w:t>
      </w:r>
      <w:r w:rsidR="00305732" w:rsidRPr="00691815">
        <w:rPr>
          <w:rFonts w:ascii="SutonnyMJ" w:hAnsi="SutonnyMJ" w:cs="SutonnyMJ"/>
          <w:sz w:val="24"/>
          <w:szCs w:val="24"/>
          <w:cs/>
          <w:lang w:val="bn-IN" w:bidi="bn-IN"/>
        </w:rPr>
        <w:t>Ab¨vb¨</w:t>
      </w:r>
      <w:r w:rsidR="00305732" w:rsidRPr="00691815">
        <w:rPr>
          <w:rFonts w:ascii="SutonnyMJ" w:hAnsi="SutonnyMJ" w:cs="SutonnyMJ"/>
          <w:sz w:val="24"/>
          <w:szCs w:val="24"/>
          <w:lang w:bidi="bn-IN"/>
        </w:rPr>
        <w:t>)</w:t>
      </w:r>
    </w:p>
    <w:p w:rsidR="00C6036C" w:rsidRDefault="00C6036C" w:rsidP="006F34C6">
      <w:pPr>
        <w:spacing w:after="0" w:line="240" w:lineRule="auto"/>
        <w:rPr>
          <w:rFonts w:ascii="Arial" w:hAnsi="Arial" w:cs="Arial"/>
          <w:b/>
          <w:caps/>
          <w:sz w:val="20"/>
          <w:szCs w:val="20"/>
          <w:u w:val="single"/>
        </w:rPr>
      </w:pPr>
    </w:p>
    <w:p w:rsidR="00AC23F9" w:rsidRPr="00C6036C" w:rsidRDefault="00AC23F9" w:rsidP="006F34C6">
      <w:pPr>
        <w:spacing w:after="0" w:line="240" w:lineRule="auto"/>
        <w:rPr>
          <w:rFonts w:ascii="Arial" w:hAnsi="Arial" w:cs="Arial"/>
          <w:b/>
          <w:caps/>
          <w:sz w:val="20"/>
          <w:szCs w:val="20"/>
          <w:u w:val="single"/>
        </w:rPr>
      </w:pPr>
      <w:r w:rsidRPr="006B5EF6">
        <w:rPr>
          <w:rFonts w:ascii="Helvetica" w:hAnsi="Helvetica" w:cs="Arial"/>
          <w:b/>
          <w:caps/>
          <w:u w:val="single"/>
        </w:rPr>
        <w:t xml:space="preserve">Section </w:t>
      </w:r>
      <w:r w:rsidR="00C6036C" w:rsidRPr="006B5EF6">
        <w:rPr>
          <w:rFonts w:ascii="Helvetica" w:hAnsi="Helvetica" w:cs="Arial"/>
          <w:b/>
          <w:caps/>
          <w:u w:val="single"/>
        </w:rPr>
        <w:t>6</w:t>
      </w:r>
      <w:r w:rsidRPr="006B5EF6">
        <w:rPr>
          <w:rFonts w:ascii="Helvetica" w:hAnsi="Helvetica" w:cs="Arial"/>
          <w:b/>
          <w:caps/>
          <w:u w:val="single"/>
        </w:rPr>
        <w:t>. Residual Chlorine Measurement</w:t>
      </w:r>
    </w:p>
    <w:p w:rsidR="00AC23F9" w:rsidRPr="00C6036C" w:rsidRDefault="00AC23F9" w:rsidP="00AC23F9">
      <w:pPr>
        <w:spacing w:after="0" w:line="240" w:lineRule="auto"/>
        <w:jc w:val="both"/>
        <w:rPr>
          <w:rFonts w:ascii="Vrinda" w:hAnsi="Vrinda"/>
          <w:sz w:val="20"/>
          <w:szCs w:val="20"/>
        </w:rPr>
      </w:pPr>
    </w:p>
    <w:p w:rsidR="00AC23F9" w:rsidRPr="00C6036C" w:rsidRDefault="00AC23F9" w:rsidP="00AC23F9">
      <w:pPr>
        <w:spacing w:after="0" w:line="240" w:lineRule="auto"/>
        <w:jc w:val="both"/>
        <w:rPr>
          <w:rFonts w:ascii="Helvetica" w:hAnsi="Helvetica"/>
          <w:sz w:val="20"/>
        </w:rPr>
      </w:pPr>
      <w:r w:rsidRPr="00C6036C">
        <w:rPr>
          <w:rFonts w:ascii="Helvetica" w:hAnsi="Helvetica"/>
          <w:sz w:val="20"/>
        </w:rPr>
        <w:t>PROMPT: Please leave the compound before conducting the chlorine test.</w:t>
      </w:r>
    </w:p>
    <w:p w:rsidR="00AC23F9" w:rsidRPr="00C6036C" w:rsidRDefault="00664AD5" w:rsidP="00AC23F9">
      <w:pPr>
        <w:spacing w:after="0" w:line="240" w:lineRule="auto"/>
        <w:jc w:val="both"/>
        <w:rPr>
          <w:rFonts w:ascii="Vrinda" w:hAnsi="Vrinda"/>
          <w:szCs w:val="20"/>
          <w:lang w:bidi="bn-BD"/>
        </w:rPr>
      </w:pPr>
      <w:r w:rsidRPr="00C6036C">
        <w:rPr>
          <w:rFonts w:ascii="SutonnyMJ" w:hAnsi="SutonnyMJ"/>
          <w:szCs w:val="20"/>
        </w:rPr>
        <w:t>†K¬vwib cixÿi c~‡e© D³ evwo Z¨vM Kiæb|</w:t>
      </w:r>
    </w:p>
    <w:p w:rsidR="00AC23F9" w:rsidRPr="005E524B" w:rsidRDefault="00AC23F9" w:rsidP="00AC23F9">
      <w:pPr>
        <w:spacing w:after="0" w:line="240" w:lineRule="auto"/>
        <w:jc w:val="both"/>
        <w:rPr>
          <w:rFonts w:ascii="Vrinda" w:hAnsi="Vrinda"/>
          <w:sz w:val="12"/>
          <w:szCs w:val="12"/>
        </w:rPr>
      </w:pPr>
    </w:p>
    <w:p w:rsidR="00AC23F9" w:rsidRPr="00C6036C" w:rsidRDefault="00AC23F9" w:rsidP="00AC23F9">
      <w:pPr>
        <w:spacing w:after="0" w:line="240" w:lineRule="auto"/>
        <w:jc w:val="both"/>
        <w:rPr>
          <w:rFonts w:ascii="Vrinda" w:hAnsi="Vrinda"/>
          <w:sz w:val="20"/>
          <w:szCs w:val="20"/>
        </w:rPr>
      </w:pPr>
      <w:r w:rsidRPr="00C6036C">
        <w:rPr>
          <w:rFonts w:ascii="Helvetica" w:hAnsi="Helvetica"/>
          <w:sz w:val="20"/>
        </w:rPr>
        <w:t xml:space="preserve">PROMPT: (if </w:t>
      </w:r>
      <w:r w:rsidRPr="00C6036C">
        <w:rPr>
          <w:rFonts w:ascii="Helvetica" w:hAnsi="Helvetica" w:hint="cs"/>
          <w:sz w:val="20"/>
          <w:rtl/>
          <w:cs/>
        </w:rPr>
        <w:t>4.</w:t>
      </w:r>
      <w:r w:rsidR="001D7144">
        <w:rPr>
          <w:rFonts w:ascii="Helvetica" w:hAnsi="Helvetica"/>
          <w:sz w:val="20"/>
          <w:rtl/>
          <w:cs/>
        </w:rPr>
        <w:t>16</w:t>
      </w:r>
      <w:r w:rsidRPr="00C6036C">
        <w:rPr>
          <w:rFonts w:ascii="Helvetica" w:hAnsi="Helvetica"/>
          <w:sz w:val="20"/>
        </w:rPr>
        <w:t>is 1) Measure the free chlorine residual in the stored water sample.</w:t>
      </w:r>
    </w:p>
    <w:p w:rsidR="00AC23F9" w:rsidRPr="00C6036C" w:rsidRDefault="00664AD5" w:rsidP="00AC23F9">
      <w:pPr>
        <w:spacing w:after="0" w:line="240" w:lineRule="auto"/>
        <w:jc w:val="both"/>
        <w:rPr>
          <w:rFonts w:ascii="Vrinda" w:hAnsi="Vrinda"/>
          <w:szCs w:val="20"/>
        </w:rPr>
      </w:pPr>
      <w:r w:rsidRPr="00C6036C">
        <w:rPr>
          <w:rFonts w:ascii="SutonnyMJ" w:hAnsi="SutonnyMJ"/>
          <w:szCs w:val="20"/>
        </w:rPr>
        <w:t xml:space="preserve">(hw`  </w:t>
      </w:r>
      <w:r w:rsidRPr="00C6036C">
        <w:rPr>
          <w:rFonts w:ascii="Vrinda" w:hAnsi="Vrinda"/>
          <w:szCs w:val="20"/>
          <w:cs/>
          <w:lang w:bidi="bn-BD"/>
        </w:rPr>
        <w:t>4.</w:t>
      </w:r>
      <w:r w:rsidR="001D7144">
        <w:rPr>
          <w:rFonts w:ascii="Vrinda" w:hAnsi="Vrinda"/>
          <w:szCs w:val="20"/>
          <w:cs/>
          <w:lang w:bidi="bn-BD"/>
        </w:rPr>
        <w:t>16</w:t>
      </w:r>
      <w:r w:rsidRPr="00C6036C">
        <w:rPr>
          <w:rFonts w:ascii="SutonnyMJ" w:hAnsi="SutonnyMJ"/>
          <w:szCs w:val="20"/>
        </w:rPr>
        <w:t xml:space="preserve">Gi DËi </w:t>
      </w:r>
      <w:r w:rsidRPr="00C6036C">
        <w:rPr>
          <w:rFonts w:ascii="Vrinda" w:hAnsi="Vrinda"/>
          <w:szCs w:val="20"/>
        </w:rPr>
        <w:t>1</w:t>
      </w:r>
      <w:r w:rsidRPr="00C6036C">
        <w:rPr>
          <w:rFonts w:ascii="SutonnyMJ" w:hAnsi="SutonnyMJ"/>
          <w:szCs w:val="20"/>
        </w:rPr>
        <w:t xml:space="preserve"> nq) msiÿbK…Z cvwbi bgybvi g‡a¨ gy³‡K¬vwib Av‡Q wKbv Zv cwigvc Kiæb|</w:t>
      </w:r>
    </w:p>
    <w:p w:rsidR="00AC23F9" w:rsidRPr="00C6036C" w:rsidRDefault="00AC23F9" w:rsidP="00AC23F9">
      <w:pPr>
        <w:spacing w:after="0" w:line="240" w:lineRule="auto"/>
        <w:jc w:val="both"/>
        <w:rPr>
          <w:rFonts w:ascii="Vrinda" w:hAnsi="Vrinda"/>
          <w:sz w:val="20"/>
          <w:szCs w:val="20"/>
        </w:rPr>
      </w:pPr>
    </w:p>
    <w:p w:rsidR="00AC23F9" w:rsidRPr="00C6036C" w:rsidRDefault="00C6036C" w:rsidP="00AC23F9">
      <w:pPr>
        <w:spacing w:after="0" w:line="240" w:lineRule="auto"/>
        <w:jc w:val="both"/>
        <w:rPr>
          <w:rFonts w:ascii="Helvetica" w:hAnsi="Helvetica"/>
          <w:sz w:val="20"/>
        </w:rPr>
      </w:pPr>
      <w:r>
        <w:rPr>
          <w:rFonts w:ascii="Helvetica" w:hAnsi="Helvetica"/>
          <w:sz w:val="20"/>
        </w:rPr>
        <w:t>6</w:t>
      </w:r>
      <w:r w:rsidR="00AC23F9" w:rsidRPr="00C6036C">
        <w:rPr>
          <w:rFonts w:ascii="Helvetica" w:hAnsi="Helvetica"/>
          <w:sz w:val="20"/>
        </w:rPr>
        <w:t xml:space="preserve">.1 (record) (if </w:t>
      </w:r>
      <w:r w:rsidR="00AC23F9" w:rsidRPr="00C6036C">
        <w:rPr>
          <w:rFonts w:ascii="Helvetica" w:hAnsi="Helvetica" w:hint="cs"/>
          <w:sz w:val="20"/>
          <w:rtl/>
          <w:cs/>
        </w:rPr>
        <w:t>4.</w:t>
      </w:r>
      <w:r w:rsidR="001D7144">
        <w:rPr>
          <w:rFonts w:ascii="Helvetica" w:hAnsi="Helvetica"/>
          <w:sz w:val="20"/>
          <w:rtl/>
          <w:cs/>
        </w:rPr>
        <w:t>16</w:t>
      </w:r>
      <w:r w:rsidR="00AC23F9" w:rsidRPr="00C6036C">
        <w:rPr>
          <w:rFonts w:ascii="Helvetica" w:hAnsi="Helvetica"/>
          <w:sz w:val="20"/>
        </w:rPr>
        <w:t>is 1) Free chlorine: _____._____ mg/L</w:t>
      </w:r>
    </w:p>
    <w:p w:rsidR="00AC23F9" w:rsidRPr="00C6036C" w:rsidRDefault="00664AD5" w:rsidP="00AC23F9">
      <w:pPr>
        <w:spacing w:after="0" w:line="240" w:lineRule="auto"/>
        <w:jc w:val="both"/>
        <w:rPr>
          <w:rFonts w:ascii="Vrinda" w:hAnsi="Vrinda"/>
          <w:b/>
          <w:sz w:val="20"/>
          <w:szCs w:val="20"/>
          <w:cs/>
          <w:lang w:bidi="bn-BD"/>
        </w:rPr>
      </w:pPr>
      <w:r w:rsidRPr="00C6036C">
        <w:rPr>
          <w:rFonts w:ascii="SutonnyMJ" w:hAnsi="SutonnyMJ"/>
          <w:szCs w:val="20"/>
        </w:rPr>
        <w:t xml:space="preserve">(wjLyb) (hw` </w:t>
      </w:r>
      <w:r w:rsidRPr="00C6036C">
        <w:rPr>
          <w:rFonts w:ascii="Vrinda" w:hAnsi="Vrinda"/>
          <w:szCs w:val="20"/>
          <w:cs/>
          <w:lang w:bidi="bn-BD"/>
        </w:rPr>
        <w:t>4.</w:t>
      </w:r>
      <w:r w:rsidR="001D7144">
        <w:rPr>
          <w:rFonts w:ascii="Vrinda" w:hAnsi="Vrinda"/>
          <w:szCs w:val="20"/>
          <w:cs/>
          <w:lang w:bidi="bn-BD"/>
        </w:rPr>
        <w:t xml:space="preserve">16 </w:t>
      </w:r>
      <w:r w:rsidR="001D7144" w:rsidRPr="00C6036C">
        <w:rPr>
          <w:rFonts w:ascii="SutonnyMJ" w:hAnsi="SutonnyMJ"/>
          <w:szCs w:val="20"/>
        </w:rPr>
        <w:t xml:space="preserve">Gi </w:t>
      </w:r>
      <w:r w:rsidRPr="00C6036C">
        <w:rPr>
          <w:rFonts w:ascii="SutonnyMJ" w:hAnsi="SutonnyMJ"/>
          <w:szCs w:val="20"/>
        </w:rPr>
        <w:t xml:space="preserve">DËi </w:t>
      </w:r>
      <w:r w:rsidRPr="00C6036C">
        <w:rPr>
          <w:rFonts w:ascii="Vrinda" w:hAnsi="Vrinda"/>
          <w:szCs w:val="20"/>
        </w:rPr>
        <w:t>1</w:t>
      </w:r>
      <w:r w:rsidRPr="00C6036C">
        <w:rPr>
          <w:rFonts w:ascii="SutonnyMJ" w:hAnsi="SutonnyMJ"/>
          <w:szCs w:val="20"/>
        </w:rPr>
        <w:t>nq) gy³ †K¬vwib:</w:t>
      </w:r>
      <w:r w:rsidRPr="00C6036C">
        <w:rPr>
          <w:rFonts w:ascii="Vrinda" w:hAnsi="Vrinda"/>
          <w:b/>
          <w:szCs w:val="20"/>
        </w:rPr>
        <w:t xml:space="preserve">____ </w:t>
      </w:r>
      <w:r w:rsidR="00AC23F9" w:rsidRPr="00C6036C">
        <w:rPr>
          <w:rFonts w:ascii="Vrinda" w:hAnsi="Vrinda"/>
          <w:b/>
          <w:sz w:val="20"/>
          <w:szCs w:val="20"/>
        </w:rPr>
        <w:t xml:space="preserve">. </w:t>
      </w:r>
      <w:r w:rsidR="00AC23F9" w:rsidRPr="00C6036C">
        <w:rPr>
          <w:rFonts w:ascii="Vrinda" w:hAnsi="Vrinda"/>
          <w:sz w:val="20"/>
          <w:szCs w:val="20"/>
        </w:rPr>
        <w:t xml:space="preserve">____ </w:t>
      </w:r>
      <w:r w:rsidR="004E75D2">
        <w:rPr>
          <w:rFonts w:ascii="SutonnyMJ" w:hAnsi="SutonnyMJ"/>
          <w:szCs w:val="20"/>
        </w:rPr>
        <w:t>wg.MÖv/wj</w:t>
      </w:r>
    </w:p>
    <w:p w:rsidR="00AC23F9" w:rsidRPr="00C6036C" w:rsidRDefault="00AC23F9" w:rsidP="00AC23F9">
      <w:pPr>
        <w:spacing w:after="0" w:line="240" w:lineRule="auto"/>
        <w:jc w:val="both"/>
        <w:rPr>
          <w:rFonts w:ascii="Vrinda" w:hAnsi="Vrinda"/>
          <w:sz w:val="20"/>
          <w:szCs w:val="20"/>
        </w:rPr>
      </w:pPr>
    </w:p>
    <w:p w:rsidR="00AC23F9" w:rsidRPr="00C6036C" w:rsidRDefault="00C6036C" w:rsidP="00AC23F9">
      <w:pPr>
        <w:spacing w:after="0" w:line="240" w:lineRule="auto"/>
        <w:jc w:val="both"/>
        <w:rPr>
          <w:rFonts w:ascii="Helvetica" w:hAnsi="Helvetica"/>
          <w:sz w:val="20"/>
        </w:rPr>
      </w:pPr>
      <w:r>
        <w:rPr>
          <w:rFonts w:ascii="Helvetica" w:hAnsi="Helvetica"/>
          <w:sz w:val="20"/>
        </w:rPr>
        <w:t>6</w:t>
      </w:r>
      <w:r w:rsidR="00AC23F9" w:rsidRPr="00C6036C">
        <w:rPr>
          <w:rFonts w:ascii="Helvetica" w:hAnsi="Helvetica"/>
          <w:sz w:val="20"/>
        </w:rPr>
        <w:t xml:space="preserve">.2 (record) (if </w:t>
      </w:r>
      <w:r w:rsidR="00AC23F9" w:rsidRPr="00C6036C">
        <w:rPr>
          <w:rFonts w:ascii="Helvetica" w:hAnsi="Helvetica" w:hint="cs"/>
          <w:sz w:val="20"/>
          <w:rtl/>
          <w:cs/>
        </w:rPr>
        <w:t>4</w:t>
      </w:r>
      <w:r w:rsidR="00AC23F9" w:rsidRPr="00C6036C">
        <w:rPr>
          <w:rFonts w:ascii="Helvetica" w:hAnsi="Helvetica"/>
          <w:sz w:val="20"/>
          <w:rtl/>
          <w:cs/>
        </w:rPr>
        <w:t>.</w:t>
      </w:r>
      <w:r w:rsidR="001D7144">
        <w:rPr>
          <w:rFonts w:ascii="Helvetica" w:hAnsi="Helvetica"/>
          <w:sz w:val="20"/>
          <w:rtl/>
          <w:cs/>
        </w:rPr>
        <w:t>16</w:t>
      </w:r>
      <w:r w:rsidR="00AC23F9" w:rsidRPr="00C6036C">
        <w:rPr>
          <w:rFonts w:ascii="Helvetica" w:hAnsi="Helvetica"/>
          <w:sz w:val="20"/>
        </w:rPr>
        <w:t>is 1) Record time that chlorine was measured (24H format, HH:MM)</w:t>
      </w:r>
    </w:p>
    <w:p w:rsidR="00A82FE2" w:rsidRPr="005E524B" w:rsidRDefault="00664AD5" w:rsidP="00F403A3">
      <w:pPr>
        <w:spacing w:after="0" w:line="240" w:lineRule="auto"/>
        <w:rPr>
          <w:rFonts w:ascii="Vrinda" w:hAnsi="Vrinda"/>
          <w:szCs w:val="20"/>
        </w:rPr>
      </w:pPr>
      <w:r w:rsidRPr="00C6036C">
        <w:rPr>
          <w:rFonts w:ascii="SutonnyMJ" w:hAnsi="SutonnyMJ"/>
          <w:szCs w:val="20"/>
        </w:rPr>
        <w:t xml:space="preserve">(wjLyb) (hw` </w:t>
      </w:r>
      <w:r w:rsidRPr="00C6036C">
        <w:rPr>
          <w:rFonts w:ascii="Vrinda" w:hAnsi="Vrinda"/>
          <w:szCs w:val="20"/>
          <w:cs/>
          <w:lang w:bidi="bn-BD"/>
        </w:rPr>
        <w:t>4.</w:t>
      </w:r>
      <w:r w:rsidR="001D7144">
        <w:rPr>
          <w:rFonts w:ascii="Vrinda" w:hAnsi="Vrinda"/>
          <w:szCs w:val="20"/>
          <w:cs/>
          <w:lang w:bidi="bn-BD"/>
        </w:rPr>
        <w:t xml:space="preserve">16 </w:t>
      </w:r>
      <w:r w:rsidR="001D7144" w:rsidRPr="00C6036C">
        <w:rPr>
          <w:rFonts w:ascii="SutonnyMJ" w:hAnsi="SutonnyMJ"/>
          <w:szCs w:val="20"/>
        </w:rPr>
        <w:t xml:space="preserve">Gi </w:t>
      </w:r>
      <w:r w:rsidRPr="00C6036C">
        <w:rPr>
          <w:rFonts w:ascii="SutonnyMJ" w:hAnsi="SutonnyMJ"/>
          <w:szCs w:val="20"/>
        </w:rPr>
        <w:t xml:space="preserve">DËi </w:t>
      </w:r>
      <w:r w:rsidRPr="00C6036C">
        <w:rPr>
          <w:rFonts w:ascii="Vrinda" w:hAnsi="Vrinda"/>
          <w:szCs w:val="20"/>
        </w:rPr>
        <w:t>1</w:t>
      </w:r>
      <w:r w:rsidRPr="00C6036C">
        <w:rPr>
          <w:rFonts w:ascii="SutonnyMJ" w:hAnsi="SutonnyMJ"/>
          <w:szCs w:val="20"/>
        </w:rPr>
        <w:t xml:space="preserve">nq) †K¬vwib cwigv‡ci mgq wjwce× Kiæb| </w:t>
      </w:r>
      <w:r w:rsidRPr="00C6036C">
        <w:rPr>
          <w:rFonts w:ascii="Vrinda" w:hAnsi="Vrinda"/>
          <w:szCs w:val="20"/>
          <w:lang w:bidi="bn-BD"/>
        </w:rPr>
        <w:t xml:space="preserve">24 </w:t>
      </w:r>
      <w:r w:rsidRPr="00C6036C">
        <w:rPr>
          <w:rFonts w:ascii="SutonnyMJ" w:hAnsi="SutonnyMJ"/>
          <w:szCs w:val="20"/>
        </w:rPr>
        <w:t>N›Uv wnmv‡e, (N›Uvt wgwbU</w:t>
      </w:r>
    </w:p>
    <w:p w:rsidR="00A82FE2" w:rsidRPr="00C6036C" w:rsidRDefault="00A82FE2">
      <w:pPr>
        <w:spacing w:after="0" w:line="240" w:lineRule="auto"/>
        <w:rPr>
          <w:rFonts w:ascii="Vrinda" w:hAnsi="Vrinda"/>
          <w:b/>
          <w:i/>
          <w:sz w:val="20"/>
          <w:szCs w:val="20"/>
          <w:u w:val="single"/>
        </w:rPr>
      </w:pPr>
      <w:r w:rsidRPr="00C6036C">
        <w:rPr>
          <w:rFonts w:ascii="Vrinda" w:hAnsi="Vrinda"/>
          <w:b/>
          <w:i/>
          <w:sz w:val="20"/>
          <w:szCs w:val="20"/>
          <w:u w:val="single"/>
        </w:rPr>
        <w:br w:type="page"/>
      </w:r>
    </w:p>
    <w:p w:rsidR="005463FE" w:rsidRPr="00B374AC" w:rsidRDefault="005463FE" w:rsidP="005463FE">
      <w:pPr>
        <w:tabs>
          <w:tab w:val="left" w:pos="5577"/>
        </w:tabs>
        <w:spacing w:after="0" w:line="240" w:lineRule="auto"/>
        <w:rPr>
          <w:rFonts w:ascii="Arial" w:hAnsi="Arial" w:cs="Arial"/>
          <w:b/>
          <w:caps/>
          <w:sz w:val="24"/>
          <w:szCs w:val="24"/>
          <w:u w:val="single"/>
        </w:rPr>
      </w:pPr>
      <w:r w:rsidRPr="00B374AC">
        <w:rPr>
          <w:rFonts w:ascii="Arial" w:hAnsi="Arial" w:cs="Arial"/>
          <w:b/>
          <w:caps/>
          <w:sz w:val="24"/>
          <w:szCs w:val="24"/>
          <w:u w:val="single"/>
        </w:rPr>
        <w:lastRenderedPageBreak/>
        <w:t>DAy 2 SURVEY</w:t>
      </w:r>
    </w:p>
    <w:p w:rsidR="00F403A3" w:rsidRPr="00C6036C" w:rsidRDefault="00F403A3" w:rsidP="00F403A3">
      <w:pPr>
        <w:tabs>
          <w:tab w:val="left" w:pos="5577"/>
        </w:tabs>
        <w:spacing w:after="0" w:line="240" w:lineRule="auto"/>
        <w:rPr>
          <w:rFonts w:ascii="Vrinda" w:hAnsi="Vrinda"/>
          <w:caps/>
          <w:sz w:val="20"/>
          <w:szCs w:val="20"/>
          <w:u w:val="single"/>
        </w:rPr>
      </w:pPr>
    </w:p>
    <w:p w:rsidR="00F403A3" w:rsidRPr="005463FE" w:rsidRDefault="00FF6D20" w:rsidP="00F403A3">
      <w:pPr>
        <w:tabs>
          <w:tab w:val="left" w:pos="5577"/>
        </w:tabs>
        <w:spacing w:after="0" w:line="240" w:lineRule="auto"/>
        <w:rPr>
          <w:rFonts w:ascii="Helvetica" w:hAnsi="Helvetica" w:cs="Arial"/>
          <w:b/>
          <w:caps/>
          <w:u w:val="single"/>
        </w:rPr>
      </w:pPr>
      <w:r w:rsidRPr="005463FE">
        <w:rPr>
          <w:rFonts w:ascii="Helvetica" w:hAnsi="Helvetica" w:cs="Arial"/>
          <w:b/>
          <w:caps/>
          <w:u w:val="single"/>
        </w:rPr>
        <w:t xml:space="preserve">Section </w:t>
      </w:r>
      <w:r w:rsidR="000C4FD4">
        <w:rPr>
          <w:rFonts w:ascii="Helvetica" w:hAnsi="Helvetica" w:cs="Arial"/>
          <w:b/>
          <w:caps/>
          <w:u w:val="single"/>
        </w:rPr>
        <w:t>0</w:t>
      </w:r>
      <w:r w:rsidRPr="005463FE">
        <w:rPr>
          <w:rFonts w:ascii="Helvetica" w:hAnsi="Helvetica" w:cs="Arial"/>
          <w:b/>
          <w:caps/>
          <w:u w:val="single"/>
        </w:rPr>
        <w:t>: Identification and Demographics</w:t>
      </w:r>
    </w:p>
    <w:p w:rsidR="0076358C" w:rsidRPr="00C6036C" w:rsidRDefault="0076358C" w:rsidP="00F403A3">
      <w:pPr>
        <w:spacing w:after="0" w:line="240" w:lineRule="auto"/>
        <w:rPr>
          <w:rFonts w:ascii="SutonnyMJ" w:hAnsi="SutonnyMJ" w:cs="SutonnyMJ"/>
          <w:b/>
        </w:rPr>
      </w:pPr>
    </w:p>
    <w:p w:rsidR="00F403A3" w:rsidRPr="00C6036C" w:rsidRDefault="00D63FCD" w:rsidP="00F403A3">
      <w:pPr>
        <w:spacing w:after="0" w:line="240" w:lineRule="auto"/>
        <w:rPr>
          <w:rFonts w:ascii="Vrinda" w:hAnsi="Vrinda"/>
          <w:sz w:val="20"/>
          <w:szCs w:val="20"/>
          <w:lang w:bidi="bn-BD"/>
        </w:rPr>
      </w:pPr>
      <w:r>
        <w:rPr>
          <w:rFonts w:ascii="Helvetica" w:hAnsi="Helvetica"/>
          <w:sz w:val="20"/>
        </w:rPr>
        <w:t>1</w:t>
      </w:r>
      <w:r w:rsidR="005E56CD">
        <w:rPr>
          <w:rFonts w:ascii="Helvetica" w:hAnsi="Helvetica"/>
          <w:sz w:val="20"/>
        </w:rPr>
        <w:t>1.1 Enter the FRA employee ID [</w:t>
      </w:r>
      <w:r w:rsidR="008045A3" w:rsidRPr="00C6036C">
        <w:rPr>
          <w:rFonts w:ascii="SutonnyMJ" w:hAnsi="SutonnyMJ" w:cs="SutonnyMJ"/>
        </w:rPr>
        <w:t>Gd</w:t>
      </w:r>
      <w:r w:rsidR="00AD6343" w:rsidRPr="00C6036C">
        <w:rPr>
          <w:rFonts w:ascii="SutonnyMJ" w:hAnsi="SutonnyMJ" w:cs="SutonnyMJ"/>
        </w:rPr>
        <w:t>Avi</w:t>
      </w:r>
      <w:r w:rsidR="008045A3" w:rsidRPr="00C6036C">
        <w:rPr>
          <w:rFonts w:ascii="SutonnyMJ" w:hAnsi="SutonnyMJ" w:cs="SutonnyMJ"/>
        </w:rPr>
        <w:t>G Ggcøqx AvBwW b¤^i wjLyb</w:t>
      </w:r>
      <w:r w:rsidR="005E56CD">
        <w:rPr>
          <w:rFonts w:ascii="SutonnyMJ" w:hAnsi="SutonnyMJ" w:cs="SutonnyMJ"/>
        </w:rPr>
        <w:t>]</w:t>
      </w:r>
    </w:p>
    <w:p w:rsidR="00F403A3" w:rsidRPr="00C6036C" w:rsidRDefault="00F403A3" w:rsidP="00F403A3">
      <w:pPr>
        <w:pStyle w:val="ColorfulList-Accent11"/>
        <w:ind w:left="0"/>
        <w:rPr>
          <w:rFonts w:ascii="Vrinda" w:hAnsi="Vrinda"/>
          <w:sz w:val="12"/>
          <w:szCs w:val="12"/>
        </w:rPr>
      </w:pPr>
    </w:p>
    <w:p w:rsidR="00F403A3" w:rsidRPr="00C6036C" w:rsidRDefault="00D63FCD" w:rsidP="00F403A3">
      <w:pPr>
        <w:pStyle w:val="ColorfulList-Accent11"/>
        <w:ind w:left="0"/>
        <w:rPr>
          <w:rFonts w:ascii="Vrinda" w:hAnsi="Vrinda"/>
          <w:sz w:val="20"/>
          <w:szCs w:val="20"/>
          <w:cs/>
          <w:lang w:bidi="bn-IN"/>
        </w:rPr>
      </w:pPr>
      <w:r>
        <w:rPr>
          <w:rFonts w:ascii="Helvetica" w:eastAsia="Cambria" w:hAnsi="Helvetica" w:cs="Times New Roman"/>
          <w:sz w:val="20"/>
          <w:szCs w:val="22"/>
        </w:rPr>
        <w:t>1</w:t>
      </w:r>
      <w:r w:rsidR="00F403A3" w:rsidRPr="00C6036C">
        <w:rPr>
          <w:rFonts w:ascii="Helvetica" w:eastAsia="Cambria" w:hAnsi="Helvetica" w:cs="Times New Roman"/>
          <w:sz w:val="20"/>
          <w:szCs w:val="22"/>
        </w:rPr>
        <w:t>1.2 Enter the current day</w:t>
      </w:r>
      <w:r w:rsidR="00664AD5" w:rsidRPr="00C6036C">
        <w:rPr>
          <w:rFonts w:ascii="SutonnyMJ" w:hAnsi="SutonnyMJ" w:cs="SutonnyMJ"/>
          <w:sz w:val="22"/>
        </w:rPr>
        <w:t xml:space="preserve">[AvR‡Ki ZvwiL (msL¨vq) wjLyb] </w:t>
      </w:r>
    </w:p>
    <w:p w:rsidR="00F403A3" w:rsidRPr="00C6036C" w:rsidRDefault="00F403A3" w:rsidP="00F403A3">
      <w:pPr>
        <w:pStyle w:val="ColorfulList-Accent11"/>
        <w:ind w:left="0"/>
        <w:rPr>
          <w:rFonts w:ascii="Vrinda" w:hAnsi="Vrinda"/>
          <w:sz w:val="12"/>
          <w:szCs w:val="12"/>
          <w:cs/>
          <w:lang w:bidi="bn-BD"/>
        </w:rPr>
      </w:pPr>
    </w:p>
    <w:p w:rsidR="00F403A3" w:rsidRPr="00C6036C" w:rsidRDefault="00D63FCD" w:rsidP="00F403A3">
      <w:pPr>
        <w:pStyle w:val="ColorfulList-Accent11"/>
        <w:spacing w:line="16" w:lineRule="atLeast"/>
        <w:ind w:left="0"/>
        <w:rPr>
          <w:rFonts w:ascii="Vrinda" w:hAnsi="Vrinda"/>
          <w:sz w:val="20"/>
          <w:szCs w:val="20"/>
          <w:rtl/>
          <w:cs/>
        </w:rPr>
      </w:pPr>
      <w:r>
        <w:rPr>
          <w:rFonts w:ascii="Helvetica" w:eastAsia="Cambria" w:hAnsi="Helvetica" w:cs="Times New Roman"/>
          <w:sz w:val="20"/>
          <w:szCs w:val="22"/>
        </w:rPr>
        <w:t>1</w:t>
      </w:r>
      <w:r w:rsidR="00F403A3" w:rsidRPr="00C6036C">
        <w:rPr>
          <w:rFonts w:ascii="Helvetica" w:eastAsia="Cambria" w:hAnsi="Helvetica" w:cs="Times New Roman"/>
          <w:sz w:val="20"/>
          <w:szCs w:val="22"/>
        </w:rPr>
        <w:t>1.3 Enter the current month</w:t>
      </w:r>
      <w:r w:rsidR="00664AD5" w:rsidRPr="00C6036C">
        <w:rPr>
          <w:rFonts w:ascii="SutonnyMJ" w:hAnsi="SutonnyMJ" w:cs="SutonnyMJ"/>
          <w:sz w:val="22"/>
        </w:rPr>
        <w:t>[eZ©gvb gv‡mi bvg (msL¨vq) wjLyb]</w:t>
      </w:r>
    </w:p>
    <w:p w:rsidR="00F403A3" w:rsidRPr="00C6036C" w:rsidRDefault="00F403A3" w:rsidP="00F403A3">
      <w:pPr>
        <w:pStyle w:val="ColorfulList-Accent11"/>
        <w:ind w:left="0"/>
        <w:rPr>
          <w:rFonts w:ascii="Vrinda" w:hAnsi="Vrinda"/>
          <w:sz w:val="20"/>
          <w:szCs w:val="20"/>
          <w:cs/>
          <w:lang w:bidi="bn-BD"/>
        </w:rPr>
      </w:pPr>
    </w:p>
    <w:p w:rsidR="00695E83" w:rsidRPr="00C6036C" w:rsidRDefault="00D63FCD" w:rsidP="00695E83">
      <w:pPr>
        <w:spacing w:after="0" w:line="16" w:lineRule="atLeast"/>
        <w:contextualSpacing/>
        <w:rPr>
          <w:rFonts w:ascii="Helvetica" w:hAnsi="Helvetica"/>
          <w:sz w:val="20"/>
        </w:rPr>
      </w:pPr>
      <w:r>
        <w:rPr>
          <w:rFonts w:ascii="Helvetica" w:hAnsi="Helvetica"/>
          <w:sz w:val="20"/>
        </w:rPr>
        <w:t>1</w:t>
      </w:r>
      <w:r w:rsidR="00695E83" w:rsidRPr="00C6036C">
        <w:rPr>
          <w:rFonts w:ascii="Helvetica" w:hAnsi="Helvetica"/>
          <w:sz w:val="20"/>
        </w:rPr>
        <w:t xml:space="preserve">1.4 Enter five-digit participant ID </w:t>
      </w:r>
    </w:p>
    <w:p w:rsidR="00E94D1D" w:rsidRPr="00C6036C" w:rsidRDefault="00B47333" w:rsidP="00E27D15">
      <w:pPr>
        <w:spacing w:line="16" w:lineRule="atLeast"/>
        <w:rPr>
          <w:rFonts w:ascii="Vrinda" w:hAnsi="Vrinda" w:cs="Vrinda"/>
          <w:sz w:val="20"/>
          <w:szCs w:val="20"/>
          <w:cs/>
          <w:lang w:val="bn-IN" w:bidi="bn-IN"/>
        </w:rPr>
      </w:pPr>
      <w:r w:rsidRPr="00C6036C">
        <w:rPr>
          <w:rFonts w:ascii="SutonnyMJ" w:hAnsi="SutonnyMJ" w:cs="SutonnyMJ"/>
        </w:rPr>
        <w:t>[AskMÖnbKvixi AvBwW b¤^i wjLyb (5 msL¨vi AvBwW Iqvk †ewbwdU ÷vwW cÖ`Ë ZvwjKv †_‡K)]</w:t>
      </w:r>
    </w:p>
    <w:p w:rsidR="00695E83" w:rsidRPr="00C6036C" w:rsidRDefault="00D63FCD" w:rsidP="006F34C6">
      <w:pPr>
        <w:spacing w:after="0" w:line="16" w:lineRule="atLeast"/>
        <w:contextualSpacing/>
        <w:rPr>
          <w:rFonts w:ascii="Vrinda" w:hAnsi="Vrinda" w:cs="Vrinda"/>
          <w:sz w:val="20"/>
          <w:szCs w:val="20"/>
          <w:cs/>
          <w:lang w:val="bn-IN" w:bidi="bn-IN"/>
        </w:rPr>
      </w:pPr>
      <w:r>
        <w:rPr>
          <w:rFonts w:ascii="Helvetica" w:hAnsi="Helvetica"/>
          <w:sz w:val="20"/>
        </w:rPr>
        <w:t>1</w:t>
      </w:r>
      <w:r w:rsidR="00695E83" w:rsidRPr="00C6036C">
        <w:rPr>
          <w:rFonts w:ascii="Helvetica" w:hAnsi="Helvetica"/>
          <w:sz w:val="20"/>
        </w:rPr>
        <w:t>1.</w:t>
      </w:r>
      <w:r w:rsidR="00E27D15" w:rsidRPr="00C6036C">
        <w:rPr>
          <w:rFonts w:ascii="Helvetica" w:hAnsi="Helvetica"/>
          <w:sz w:val="20"/>
        </w:rPr>
        <w:t>5</w:t>
      </w:r>
      <w:r w:rsidR="00695E83" w:rsidRPr="00C6036C">
        <w:rPr>
          <w:rFonts w:ascii="Helvetica" w:hAnsi="Helvetica"/>
          <w:sz w:val="20"/>
        </w:rPr>
        <w:t xml:space="preserve"> Name of respondent (target child’s mother)</w:t>
      </w:r>
    </w:p>
    <w:p w:rsidR="00695E83" w:rsidRPr="00C6036C" w:rsidRDefault="00B47333" w:rsidP="00695E83">
      <w:pPr>
        <w:spacing w:after="0" w:line="240" w:lineRule="auto"/>
        <w:rPr>
          <w:rFonts w:ascii="Arial" w:hAnsi="Arial" w:cs="Vrinda"/>
          <w:sz w:val="20"/>
          <w:szCs w:val="25"/>
          <w:cs/>
          <w:lang w:bidi="bn-IN"/>
        </w:rPr>
      </w:pPr>
      <w:r w:rsidRPr="00C6036C">
        <w:rPr>
          <w:rFonts w:ascii="SutonnyMJ" w:hAnsi="SutonnyMJ" w:cs="SutonnyMJ"/>
        </w:rPr>
        <w:t>[cÖavb DËi`vZvi (Uv‡M©U wkïi gv) bvg wjLyb]t</w:t>
      </w:r>
    </w:p>
    <w:p w:rsidR="00695E83" w:rsidRPr="00C6036C" w:rsidRDefault="00695E83" w:rsidP="00695E83">
      <w:pPr>
        <w:spacing w:after="0" w:line="240" w:lineRule="auto"/>
        <w:rPr>
          <w:rFonts w:ascii="Vrinda" w:hAnsi="Vrinda"/>
          <w:sz w:val="20"/>
          <w:szCs w:val="20"/>
        </w:rPr>
      </w:pPr>
    </w:p>
    <w:p w:rsidR="00695E83" w:rsidRPr="00C6036C" w:rsidRDefault="00D63FCD" w:rsidP="006F34C6">
      <w:pPr>
        <w:spacing w:after="0" w:line="16" w:lineRule="atLeast"/>
        <w:contextualSpacing/>
        <w:rPr>
          <w:rFonts w:ascii="Helvetica" w:hAnsi="Helvetica"/>
          <w:sz w:val="20"/>
        </w:rPr>
      </w:pPr>
      <w:r>
        <w:rPr>
          <w:rFonts w:ascii="Helvetica" w:hAnsi="Helvetica"/>
          <w:sz w:val="20"/>
        </w:rPr>
        <w:t>1</w:t>
      </w:r>
      <w:r w:rsidR="00695E83" w:rsidRPr="00C6036C">
        <w:rPr>
          <w:rFonts w:ascii="Helvetica" w:hAnsi="Helvetica"/>
          <w:sz w:val="20"/>
        </w:rPr>
        <w:t>1.</w:t>
      </w:r>
      <w:r w:rsidR="00E27D15" w:rsidRPr="00C6036C">
        <w:rPr>
          <w:rFonts w:ascii="Helvetica" w:hAnsi="Helvetica"/>
          <w:sz w:val="20"/>
        </w:rPr>
        <w:t>6</w:t>
      </w:r>
      <w:r w:rsidR="00695E83" w:rsidRPr="00C6036C">
        <w:rPr>
          <w:rFonts w:ascii="Helvetica" w:hAnsi="Helvetica"/>
          <w:sz w:val="20"/>
        </w:rPr>
        <w:t xml:space="preserve"> Name of target child</w:t>
      </w:r>
    </w:p>
    <w:p w:rsidR="00695E83" w:rsidRPr="00C6036C" w:rsidRDefault="00B47333" w:rsidP="00C329A5">
      <w:pPr>
        <w:spacing w:line="16" w:lineRule="atLeast"/>
        <w:rPr>
          <w:rFonts w:ascii="Vrinda" w:eastAsia="SimSun" w:hAnsi="Vrinda" w:cs="Vrinda"/>
          <w:sz w:val="20"/>
          <w:szCs w:val="20"/>
          <w:lang w:bidi="bn-BD"/>
        </w:rPr>
      </w:pPr>
      <w:r w:rsidRPr="00C6036C">
        <w:rPr>
          <w:rFonts w:ascii="SutonnyMJ" w:hAnsi="SutonnyMJ" w:cs="SutonnyMJ"/>
        </w:rPr>
        <w:t>[Uv‡M©U wkïi bvg wjLyb]t</w:t>
      </w:r>
    </w:p>
    <w:p w:rsidR="001210F7" w:rsidRPr="005463FE" w:rsidRDefault="00AC23F9" w:rsidP="006F34C6">
      <w:pPr>
        <w:tabs>
          <w:tab w:val="left" w:pos="5577"/>
        </w:tabs>
        <w:spacing w:after="0" w:line="240" w:lineRule="auto"/>
        <w:rPr>
          <w:rFonts w:ascii="Helvetica" w:hAnsi="Helvetica" w:cs="Arial"/>
          <w:b/>
          <w:caps/>
          <w:u w:val="single"/>
        </w:rPr>
      </w:pPr>
      <w:r w:rsidRPr="005463FE">
        <w:rPr>
          <w:rFonts w:ascii="Helvetica" w:hAnsi="Helvetica" w:cs="Arial"/>
          <w:b/>
          <w:caps/>
          <w:u w:val="single"/>
        </w:rPr>
        <w:t>SECTION 2</w:t>
      </w:r>
      <w:r w:rsidR="003D3C69" w:rsidRPr="005463FE">
        <w:rPr>
          <w:rFonts w:ascii="Helvetica" w:hAnsi="Helvetica" w:cs="Arial"/>
          <w:b/>
          <w:caps/>
          <w:u w:val="single"/>
        </w:rPr>
        <w:t>. SENTINEL TOY SAMPLING</w:t>
      </w:r>
    </w:p>
    <w:p w:rsidR="00630A59" w:rsidRPr="00C6036C" w:rsidRDefault="00630A59" w:rsidP="003D3C69">
      <w:pPr>
        <w:spacing w:after="0" w:line="240" w:lineRule="auto"/>
        <w:rPr>
          <w:rFonts w:ascii="Vrinda" w:hAnsi="Vrinda" w:cs="Vrinda"/>
          <w:sz w:val="20"/>
          <w:szCs w:val="20"/>
          <w:lang w:bidi="bn-IN"/>
        </w:rPr>
      </w:pPr>
    </w:p>
    <w:p w:rsidR="005463FE" w:rsidRPr="00847948" w:rsidRDefault="005463FE" w:rsidP="005463FE">
      <w:pPr>
        <w:spacing w:after="0" w:line="240" w:lineRule="auto"/>
        <w:rPr>
          <w:rFonts w:ascii="Helvetica" w:hAnsi="Helvetica" w:cs="Arial"/>
          <w:b/>
        </w:rPr>
      </w:pPr>
      <w:r w:rsidRPr="00847948">
        <w:rPr>
          <w:rFonts w:ascii="Helvetica" w:hAnsi="Helvetica" w:cs="Arial"/>
          <w:b/>
        </w:rPr>
        <w:t xml:space="preserve">NOTE: This section </w:t>
      </w:r>
      <w:r>
        <w:rPr>
          <w:rFonts w:ascii="Helvetica" w:hAnsi="Helvetica" w:cs="Arial"/>
          <w:b/>
        </w:rPr>
        <w:t xml:space="preserve">and </w:t>
      </w:r>
      <w:r w:rsidR="00E814EF">
        <w:rPr>
          <w:rFonts w:ascii="Helvetica" w:hAnsi="Helvetica" w:cs="Arial"/>
          <w:b/>
        </w:rPr>
        <w:t xml:space="preserve">the </w:t>
      </w:r>
      <w:r>
        <w:rPr>
          <w:rFonts w:ascii="Helvetica" w:hAnsi="Helvetica" w:cs="Arial"/>
          <w:b/>
        </w:rPr>
        <w:t xml:space="preserve">next section </w:t>
      </w:r>
      <w:r w:rsidRPr="00847948">
        <w:rPr>
          <w:rFonts w:ascii="Helvetica" w:hAnsi="Helvetica" w:cs="Arial"/>
          <w:b/>
        </w:rPr>
        <w:t>will be filled out for all households enrolled in the endline EE subset</w:t>
      </w:r>
      <w:r>
        <w:rPr>
          <w:rFonts w:ascii="Helvetica" w:hAnsi="Helvetica" w:cs="Arial"/>
          <w:b/>
        </w:rPr>
        <w:t>.</w:t>
      </w:r>
    </w:p>
    <w:p w:rsidR="00E627A9" w:rsidRPr="00A6762E" w:rsidRDefault="00E627A9" w:rsidP="00E627A9">
      <w:pPr>
        <w:spacing w:after="0" w:line="240" w:lineRule="auto"/>
        <w:rPr>
          <w:rFonts w:ascii="Helvetica" w:hAnsi="Helvetica" w:cs="Arial"/>
        </w:rPr>
      </w:pPr>
      <w:r>
        <w:rPr>
          <w:rFonts w:ascii="SutonnyMJ" w:hAnsi="SutonnyMJ" w:cs="SutonnyMJ"/>
        </w:rPr>
        <w:t>[</w:t>
      </w:r>
      <w:r w:rsidRPr="00961F72">
        <w:rPr>
          <w:rFonts w:ascii="SutonnyMJ" w:hAnsi="SutonnyMJ" w:cs="SutonnyMJ"/>
          <w:b/>
        </w:rPr>
        <w:t>‡bvUt</w:t>
      </w:r>
      <w:r>
        <w:rPr>
          <w:rFonts w:ascii="SutonnyMJ" w:hAnsi="SutonnyMJ" w:cs="SutonnyMJ"/>
        </w:rPr>
        <w:t xml:space="preserve"> GB †mKmb Ges cieZx© †mKmbwU BÛjvB‡b BB mve‡m‡U Gb‡ivjK„Z mKj Lvbvq c~iY Ki‡Z n‡e|]</w:t>
      </w:r>
    </w:p>
    <w:p w:rsidR="005463FE" w:rsidRDefault="005463FE" w:rsidP="00E627A9">
      <w:pPr>
        <w:spacing w:after="0" w:line="240" w:lineRule="auto"/>
        <w:rPr>
          <w:rFonts w:ascii="Arial" w:hAnsi="Arial" w:cs="Arial"/>
          <w:b/>
          <w:caps/>
          <w:sz w:val="20"/>
          <w:szCs w:val="20"/>
          <w:u w:val="single"/>
        </w:rPr>
      </w:pPr>
    </w:p>
    <w:p w:rsidR="005463FE" w:rsidDel="009676B1" w:rsidRDefault="005463FE" w:rsidP="005463FE">
      <w:pPr>
        <w:spacing w:after="0" w:line="240" w:lineRule="auto"/>
        <w:rPr>
          <w:del w:id="44" w:author="Ayse Ercumen" w:date="2015-03-28T22:12:00Z"/>
          <w:rFonts w:ascii="Arial" w:hAnsi="Arial" w:cs="Arial"/>
          <w:sz w:val="20"/>
          <w:szCs w:val="20"/>
        </w:rPr>
      </w:pPr>
      <w:del w:id="45" w:author="Ayse Ercumen" w:date="2015-03-28T22:12:00Z">
        <w:r w:rsidDel="009676B1">
          <w:rPr>
            <w:rFonts w:ascii="Helvetica" w:hAnsi="Helvetica" w:cs="Arial"/>
          </w:rPr>
          <w:delText>2.</w:delText>
        </w:r>
        <w:r w:rsidRPr="00A6762E" w:rsidDel="009676B1">
          <w:rPr>
            <w:rFonts w:ascii="Helvetica" w:hAnsi="Helvetica" w:cs="Arial"/>
          </w:rPr>
          <w:delText xml:space="preserve">0 Will you be filing out the </w:delText>
        </w:r>
        <w:r w:rsidDel="009676B1">
          <w:rPr>
            <w:rFonts w:ascii="Helvetica" w:hAnsi="Helvetica" w:cs="Arial"/>
          </w:rPr>
          <w:delText>sentinel toy</w:delText>
        </w:r>
        <w:r w:rsidRPr="00A6762E" w:rsidDel="009676B1">
          <w:rPr>
            <w:rFonts w:ascii="Helvetica" w:hAnsi="Helvetica" w:cs="Arial"/>
          </w:rPr>
          <w:delText xml:space="preserve"> sampling </w:delText>
        </w:r>
        <w:r w:rsidDel="009676B1">
          <w:rPr>
            <w:rFonts w:ascii="Helvetica" w:hAnsi="Helvetica" w:cs="Arial"/>
          </w:rPr>
          <w:delText xml:space="preserve">and fly density </w:delText>
        </w:r>
        <w:r w:rsidRPr="00A6762E" w:rsidDel="009676B1">
          <w:rPr>
            <w:rFonts w:ascii="Helvetica" w:hAnsi="Helvetica" w:cs="Arial"/>
          </w:rPr>
          <w:delText>section</w:delText>
        </w:r>
        <w:r w:rsidDel="009676B1">
          <w:rPr>
            <w:rFonts w:ascii="Helvetica" w:hAnsi="Helvetica" w:cs="Arial"/>
          </w:rPr>
          <w:delText>s</w:delText>
        </w:r>
        <w:r w:rsidRPr="00A6762E" w:rsidDel="009676B1">
          <w:rPr>
            <w:rFonts w:ascii="Helvetica" w:hAnsi="Helvetica" w:cs="Arial"/>
          </w:rPr>
          <w:delText xml:space="preserve"> in this household?</w:delText>
        </w:r>
      </w:del>
    </w:p>
    <w:p w:rsidR="00E627A9" w:rsidDel="009676B1" w:rsidRDefault="00E627A9" w:rsidP="005463FE">
      <w:pPr>
        <w:pStyle w:val="ColorfulList-Accent11"/>
        <w:ind w:left="0"/>
        <w:rPr>
          <w:del w:id="46" w:author="Ayse Ercumen" w:date="2015-03-28T22:12:00Z"/>
          <w:rFonts w:ascii="Helvetica" w:eastAsia="Cambria" w:hAnsi="Helvetica" w:cs="Arial"/>
          <w:sz w:val="22"/>
          <w:szCs w:val="22"/>
        </w:rPr>
      </w:pPr>
      <w:del w:id="47" w:author="Ayse Ercumen" w:date="2015-03-28T22:12:00Z">
        <w:r w:rsidDel="009676B1">
          <w:rPr>
            <w:rFonts w:ascii="SutonnyMJ" w:hAnsi="SutonnyMJ" w:cs="SutonnyMJ"/>
          </w:rPr>
          <w:delText xml:space="preserve">[Avcwb wK GB Lvbvq </w:delText>
        </w:r>
        <w:r w:rsidRPr="00C6036C" w:rsidDel="009676B1">
          <w:rPr>
            <w:rFonts w:ascii="SutonnyMJ" w:hAnsi="SutonnyMJ" w:cs="SutonnyMJ"/>
          </w:rPr>
          <w:delText>†Ljbv ej</w:delText>
        </w:r>
        <w:r w:rsidDel="009676B1">
          <w:rPr>
            <w:rFonts w:ascii="SutonnyMJ" w:hAnsi="SutonnyMJ" w:cs="SutonnyMJ"/>
          </w:rPr>
          <w:delText xml:space="preserve"> †mKmb wU c~iY Ki‡Z Pvb?]</w:delText>
        </w:r>
      </w:del>
    </w:p>
    <w:p w:rsidR="005463FE" w:rsidRPr="00C6036C" w:rsidDel="009676B1" w:rsidRDefault="005463FE" w:rsidP="005463FE">
      <w:pPr>
        <w:pStyle w:val="ColorfulList-Accent11"/>
        <w:ind w:left="0"/>
        <w:rPr>
          <w:del w:id="48" w:author="Ayse Ercumen" w:date="2015-03-28T22:12:00Z"/>
          <w:rFonts w:ascii="Vrinda" w:hAnsi="Vrinda"/>
          <w:sz w:val="20"/>
          <w:szCs w:val="20"/>
        </w:rPr>
      </w:pPr>
      <w:del w:id="49" w:author="Ayse Ercumen" w:date="2015-03-28T22:12:00Z">
        <w:r w:rsidRPr="00A6762E" w:rsidDel="009676B1">
          <w:rPr>
            <w:rFonts w:ascii="Helvetica" w:eastAsia="Cambria" w:hAnsi="Helvetica" w:cs="Arial"/>
            <w:sz w:val="22"/>
            <w:szCs w:val="22"/>
          </w:rPr>
          <w:delText>1 = Yes</w:delText>
        </w:r>
        <w:r w:rsidRPr="00C6036C" w:rsidDel="009676B1">
          <w:rPr>
            <w:rFonts w:ascii="SutonnyMJ" w:eastAsia="Calibri" w:hAnsi="SutonnyMJ"/>
            <w:sz w:val="20"/>
            <w:szCs w:val="20"/>
          </w:rPr>
          <w:delText>(n¨vu)</w:delText>
        </w:r>
      </w:del>
    </w:p>
    <w:p w:rsidR="005463FE" w:rsidRPr="00C6036C" w:rsidDel="009676B1" w:rsidRDefault="005463FE" w:rsidP="005463FE">
      <w:pPr>
        <w:pStyle w:val="ColorfulList-Accent11"/>
        <w:ind w:left="0"/>
        <w:rPr>
          <w:del w:id="50" w:author="Ayse Ercumen" w:date="2015-03-28T22:12:00Z"/>
          <w:rFonts w:ascii="Vrinda" w:hAnsi="Vrinda"/>
          <w:sz w:val="20"/>
          <w:szCs w:val="20"/>
        </w:rPr>
      </w:pPr>
      <w:del w:id="51" w:author="Ayse Ercumen" w:date="2015-03-28T22:12:00Z">
        <w:r w:rsidRPr="00A6762E" w:rsidDel="009676B1">
          <w:rPr>
            <w:rFonts w:ascii="Helvetica" w:eastAsia="Cambria" w:hAnsi="Helvetica" w:cs="Arial"/>
            <w:sz w:val="22"/>
            <w:szCs w:val="22"/>
          </w:rPr>
          <w:delText>2 = No</w:delText>
        </w:r>
        <w:r w:rsidRPr="00C6036C" w:rsidDel="009676B1">
          <w:rPr>
            <w:rFonts w:ascii="SutonnyMJ" w:eastAsia="Calibri" w:hAnsi="SutonnyMJ"/>
            <w:sz w:val="20"/>
            <w:szCs w:val="20"/>
          </w:rPr>
          <w:delText>(bv)</w:delText>
        </w:r>
        <w:r w:rsidRPr="00DC2E07" w:rsidDel="009676B1">
          <w:rPr>
            <w:rFonts w:ascii="SutonnyMJ" w:eastAsia="Calibri" w:hAnsi="SutonnyMJ"/>
            <w:sz w:val="20"/>
            <w:szCs w:val="20"/>
          </w:rPr>
          <w:sym w:font="Wingdings" w:char="F0E0"/>
        </w:r>
        <w:r w:rsidR="00CF4D90" w:rsidDel="009676B1">
          <w:rPr>
            <w:rFonts w:ascii="Helvetica" w:eastAsia="Calibri" w:hAnsi="Helvetica"/>
            <w:sz w:val="22"/>
            <w:szCs w:val="22"/>
            <w:u w:val="single"/>
          </w:rPr>
          <w:delText>SKIP TO</w:delText>
        </w:r>
        <w:r w:rsidR="00607477" w:rsidDel="009676B1">
          <w:rPr>
            <w:rFonts w:ascii="Helvetica" w:eastAsia="Calibri" w:hAnsi="Helvetica"/>
            <w:sz w:val="22"/>
            <w:szCs w:val="22"/>
            <w:u w:val="single"/>
          </w:rPr>
          <w:delText>END</w:delText>
        </w:r>
      </w:del>
    </w:p>
    <w:p w:rsidR="005463FE" w:rsidDel="009676B1" w:rsidRDefault="005463FE" w:rsidP="006F34C6">
      <w:pPr>
        <w:spacing w:after="0" w:line="16" w:lineRule="atLeast"/>
        <w:contextualSpacing/>
        <w:rPr>
          <w:del w:id="52" w:author="Ayse Ercumen" w:date="2015-03-28T22:12:00Z"/>
          <w:rFonts w:ascii="Helvetica" w:hAnsi="Helvetica"/>
          <w:sz w:val="20"/>
        </w:rPr>
      </w:pPr>
    </w:p>
    <w:p w:rsidR="003D3C69" w:rsidRPr="00C6036C" w:rsidRDefault="00AC23F9" w:rsidP="006F34C6">
      <w:pPr>
        <w:spacing w:after="0" w:line="16" w:lineRule="atLeast"/>
        <w:contextualSpacing/>
        <w:rPr>
          <w:rFonts w:ascii="Helvetica" w:hAnsi="Helvetica"/>
          <w:sz w:val="20"/>
        </w:rPr>
      </w:pPr>
      <w:r w:rsidRPr="00C6036C">
        <w:rPr>
          <w:rFonts w:ascii="Helvetica" w:hAnsi="Helvetica"/>
          <w:sz w:val="20"/>
        </w:rPr>
        <w:t>2</w:t>
      </w:r>
      <w:r w:rsidR="003D3C69" w:rsidRPr="00C6036C">
        <w:rPr>
          <w:rFonts w:ascii="Helvetica" w:hAnsi="Helvetica"/>
          <w:sz w:val="20"/>
        </w:rPr>
        <w:t xml:space="preserve">.1(ask) </w:t>
      </w:r>
      <w:r w:rsidR="00F36D46" w:rsidRPr="00C6036C">
        <w:rPr>
          <w:rFonts w:ascii="Helvetica" w:hAnsi="Helvetica"/>
          <w:sz w:val="20"/>
        </w:rPr>
        <w:t>Did you receive</w:t>
      </w:r>
      <w:r w:rsidR="003D3C69" w:rsidRPr="00C6036C">
        <w:rPr>
          <w:rFonts w:ascii="Helvetica" w:hAnsi="Helvetica"/>
          <w:sz w:val="20"/>
        </w:rPr>
        <w:t xml:space="preserve"> a toy ball from our team yesterday?</w:t>
      </w:r>
    </w:p>
    <w:p w:rsidR="001210F7" w:rsidRPr="00C6036C" w:rsidRDefault="00A919EB" w:rsidP="003D3C69">
      <w:pPr>
        <w:spacing w:after="0" w:line="240" w:lineRule="auto"/>
        <w:rPr>
          <w:rFonts w:ascii="Vrinda" w:hAnsi="Vrinda"/>
          <w:sz w:val="20"/>
          <w:szCs w:val="20"/>
          <w:lang w:bidi="bn-BD"/>
        </w:rPr>
      </w:pPr>
      <w:r w:rsidRPr="00C6036C">
        <w:rPr>
          <w:rFonts w:ascii="SutonnyMJ" w:hAnsi="SutonnyMJ" w:cs="SutonnyMJ"/>
        </w:rPr>
        <w:t xml:space="preserve">(cÖkœ Kiæb) </w:t>
      </w:r>
      <w:r w:rsidR="00630A59" w:rsidRPr="00C6036C">
        <w:rPr>
          <w:rFonts w:ascii="SutonnyMJ" w:hAnsi="SutonnyMJ" w:cs="SutonnyMJ"/>
        </w:rPr>
        <w:t>Avcwb MZKvj Avgv‡`i KvQ †_‡K GKwU †Ljbv ej †c‡q‡Qb wK?</w:t>
      </w:r>
    </w:p>
    <w:p w:rsidR="003D3C69" w:rsidRPr="00C6036C" w:rsidRDefault="003D3C69" w:rsidP="003D3C69">
      <w:pPr>
        <w:spacing w:after="0" w:line="240" w:lineRule="auto"/>
        <w:rPr>
          <w:rFonts w:ascii="Vrinda" w:hAnsi="Vrinda" w:cs="Vrinda"/>
          <w:sz w:val="20"/>
          <w:szCs w:val="20"/>
          <w:cs/>
          <w:lang w:val="bn-IN" w:bidi="bn-IN"/>
        </w:rPr>
      </w:pPr>
      <w:r w:rsidRPr="00C6036C">
        <w:rPr>
          <w:rFonts w:ascii="Helvetica" w:hAnsi="Helvetica"/>
          <w:sz w:val="20"/>
        </w:rPr>
        <w:t>1 = Yes</w:t>
      </w:r>
      <w:r w:rsidR="00630A59" w:rsidRPr="00C6036C">
        <w:rPr>
          <w:rFonts w:ascii="SutonnyMJ" w:hAnsi="SutonnyMJ" w:cs="SutonnyMJ"/>
        </w:rPr>
        <w:t>(n¨vu)</w:t>
      </w:r>
    </w:p>
    <w:p w:rsidR="003D3C69" w:rsidRPr="00C6036C" w:rsidRDefault="003D3C69" w:rsidP="003D3C69">
      <w:pPr>
        <w:spacing w:after="0" w:line="240" w:lineRule="auto"/>
        <w:rPr>
          <w:rFonts w:ascii="Vrinda" w:hAnsi="Vrinda" w:cs="Vrinda"/>
          <w:sz w:val="20"/>
          <w:szCs w:val="20"/>
          <w:cs/>
          <w:lang w:val="bn-IN" w:bidi="bn-IN"/>
        </w:rPr>
      </w:pPr>
      <w:r w:rsidRPr="00C6036C">
        <w:rPr>
          <w:rFonts w:ascii="Helvetica" w:hAnsi="Helvetica"/>
          <w:sz w:val="20"/>
        </w:rPr>
        <w:t xml:space="preserve">2 = No </w:t>
      </w:r>
      <w:r w:rsidRPr="00C6036C">
        <w:rPr>
          <w:rFonts w:ascii="Helvetica" w:hAnsi="Helvetica"/>
          <w:sz w:val="20"/>
        </w:rPr>
        <w:sym w:font="Wingdings" w:char="F0E0"/>
      </w:r>
      <w:r w:rsidR="00CF4D90">
        <w:rPr>
          <w:rFonts w:ascii="Helvetica" w:hAnsi="Helvetica"/>
          <w:sz w:val="20"/>
        </w:rPr>
        <w:t>SKIP TO SECTION</w:t>
      </w:r>
      <w:r w:rsidR="00CD46A2">
        <w:rPr>
          <w:rFonts w:ascii="Helvetica" w:hAnsi="Helvetica"/>
          <w:sz w:val="20"/>
        </w:rPr>
        <w:t xml:space="preserve"> </w:t>
      </w:r>
      <w:r w:rsidR="00B270EC" w:rsidRPr="00C6036C">
        <w:rPr>
          <w:rFonts w:ascii="Helvetica" w:hAnsi="Helvetica"/>
          <w:sz w:val="20"/>
        </w:rPr>
        <w:t>3</w:t>
      </w:r>
      <w:r w:rsidR="00D961D3" w:rsidRPr="00C6036C">
        <w:rPr>
          <w:rFonts w:ascii="SutonnyMJ" w:hAnsi="SutonnyMJ" w:cs="SutonnyMJ"/>
        </w:rPr>
        <w:t xml:space="preserve"> (bv</w:t>
      </w:r>
      <w:r w:rsidR="00D961D3" w:rsidRPr="00C6036C">
        <w:rPr>
          <w:rFonts w:ascii="Vrinda" w:hAnsi="Vrinda"/>
          <w:sz w:val="16"/>
          <w:szCs w:val="20"/>
          <w:lang w:val="bn-IN" w:bidi="bn-BD"/>
        </w:rPr>
        <w:sym w:font="Wingdings" w:char="F0E0"/>
      </w:r>
      <w:r w:rsidR="00D961D3" w:rsidRPr="00C6036C">
        <w:rPr>
          <w:rFonts w:ascii="SutonnyMJ" w:hAnsi="SutonnyMJ" w:cs="SutonnyMJ"/>
        </w:rPr>
        <w:t xml:space="preserve">‡mKkb </w:t>
      </w:r>
      <w:r w:rsidR="00B270EC" w:rsidRPr="00C6036C">
        <w:rPr>
          <w:rFonts w:ascii="Vrinda" w:hAnsi="Vrinda" w:cs="Vrinda"/>
          <w:sz w:val="20"/>
          <w:szCs w:val="20"/>
          <w:cs/>
          <w:lang w:val="bn-IN" w:bidi="bn-IN"/>
        </w:rPr>
        <w:t>3</w:t>
      </w:r>
      <w:r w:rsidR="00D961D3" w:rsidRPr="00C6036C">
        <w:rPr>
          <w:rFonts w:ascii="SutonnyMJ" w:hAnsi="SutonnyMJ" w:cs="SutonnyMJ"/>
        </w:rPr>
        <w:t xml:space="preserve"> G P‡j hvb)</w:t>
      </w:r>
    </w:p>
    <w:p w:rsidR="007B19D1" w:rsidRPr="00C6036C" w:rsidRDefault="007B19D1" w:rsidP="003D3C69">
      <w:pPr>
        <w:tabs>
          <w:tab w:val="center" w:pos="5688"/>
          <w:tab w:val="right" w:pos="11376"/>
        </w:tabs>
        <w:spacing w:after="0" w:line="240" w:lineRule="auto"/>
        <w:rPr>
          <w:rFonts w:ascii="Vrinda" w:hAnsi="Vrinda"/>
          <w:sz w:val="20"/>
          <w:szCs w:val="20"/>
          <w:lang w:bidi="bn-BD"/>
        </w:rPr>
      </w:pPr>
    </w:p>
    <w:p w:rsidR="00A61F4F" w:rsidRPr="00F12F4E" w:rsidRDefault="007E7667" w:rsidP="006F34C6">
      <w:pPr>
        <w:tabs>
          <w:tab w:val="right" w:leader="dot" w:pos="0"/>
          <w:tab w:val="left" w:pos="4218"/>
        </w:tabs>
        <w:spacing w:after="0" w:line="240" w:lineRule="auto"/>
        <w:rPr>
          <w:rFonts w:ascii="Vrinda" w:hAnsi="Vrinda"/>
          <w:sz w:val="20"/>
          <w:szCs w:val="20"/>
          <w:lang w:bidi="bn-BD"/>
        </w:rPr>
      </w:pPr>
      <w:r w:rsidRPr="00C6036C">
        <w:rPr>
          <w:rFonts w:ascii="Helvetica" w:hAnsi="Helvetica"/>
          <w:sz w:val="20"/>
        </w:rPr>
        <w:t>PROMPT: Could you please show me where the ball that was delivered to your household yesterday is currently located?</w:t>
      </w:r>
      <w:r w:rsidR="00AE6722" w:rsidRPr="00C6036C">
        <w:rPr>
          <w:rFonts w:ascii="SutonnyMJ" w:hAnsi="SutonnyMJ" w:cs="SutonnyMJ"/>
        </w:rPr>
        <w:t>(</w:t>
      </w:r>
      <w:r w:rsidR="006B7316" w:rsidRPr="00C6036C">
        <w:rPr>
          <w:rFonts w:ascii="SutonnyMJ" w:hAnsi="SutonnyMJ" w:cs="SutonnyMJ"/>
        </w:rPr>
        <w:t xml:space="preserve">MZKvj Avcbvi Lvbvq †h ‡Ljbv ejwU †`Iqv n‡qwQj eZ©gv‡b ‡mUv </w:t>
      </w:r>
      <w:r w:rsidR="004A03E6" w:rsidRPr="00C6036C">
        <w:rPr>
          <w:rFonts w:ascii="SutonnyMJ" w:hAnsi="SutonnyMJ" w:cs="SutonnyMJ"/>
        </w:rPr>
        <w:t xml:space="preserve">‡Kvb ¯’v‡b ivLv </w:t>
      </w:r>
      <w:r w:rsidR="006B7316" w:rsidRPr="00C6036C">
        <w:rPr>
          <w:rFonts w:ascii="SutonnyMJ" w:hAnsi="SutonnyMJ" w:cs="SutonnyMJ"/>
        </w:rPr>
        <w:t xml:space="preserve">Av‡Q AbyMÖnc~e©K Avgv‡K </w:t>
      </w:r>
      <w:r w:rsidR="008C6A6E" w:rsidRPr="00C6036C">
        <w:rPr>
          <w:rFonts w:ascii="SutonnyMJ" w:hAnsi="SutonnyMJ" w:cs="SutonnyMJ"/>
        </w:rPr>
        <w:t xml:space="preserve"> †</w:t>
      </w:r>
      <w:r w:rsidR="008C6A6E">
        <w:rPr>
          <w:rFonts w:ascii="SutonnyMJ" w:hAnsi="SutonnyMJ" w:cs="SutonnyMJ"/>
        </w:rPr>
        <w:t>m¯’vbUv</w:t>
      </w:r>
      <w:r w:rsidR="006B7316" w:rsidRPr="00261D01">
        <w:rPr>
          <w:rFonts w:ascii="SutonnyMJ" w:hAnsi="SutonnyMJ" w:cs="SutonnyMJ"/>
        </w:rPr>
        <w:t xml:space="preserve"> †`Lv‡Z cv‡ib wK?</w:t>
      </w:r>
      <w:r w:rsidR="00AE6722">
        <w:rPr>
          <w:rFonts w:ascii="SutonnyMJ" w:hAnsi="SutonnyMJ" w:cs="SutonnyMJ"/>
        </w:rPr>
        <w:t>)</w:t>
      </w:r>
    </w:p>
    <w:p w:rsidR="006F34C6" w:rsidRDefault="006F34C6" w:rsidP="003D3C69">
      <w:pPr>
        <w:tabs>
          <w:tab w:val="center" w:pos="5688"/>
          <w:tab w:val="right" w:pos="11376"/>
        </w:tabs>
        <w:spacing w:after="0" w:line="240" w:lineRule="auto"/>
        <w:rPr>
          <w:rFonts w:ascii="Vrinda" w:hAnsi="Vrinda" w:cs="Vrinda"/>
          <w:sz w:val="20"/>
          <w:szCs w:val="20"/>
          <w:cs/>
          <w:lang w:val="bn-IN" w:bidi="bn-IN"/>
        </w:rPr>
      </w:pPr>
    </w:p>
    <w:p w:rsidR="003D3C69" w:rsidRPr="006F34C6" w:rsidRDefault="00AC23F9" w:rsidP="003D3C69">
      <w:pPr>
        <w:tabs>
          <w:tab w:val="center" w:pos="5688"/>
          <w:tab w:val="right" w:pos="11376"/>
        </w:tabs>
        <w:spacing w:after="0" w:line="240" w:lineRule="auto"/>
        <w:rPr>
          <w:rFonts w:ascii="Helvetica" w:hAnsi="Helvetica"/>
          <w:sz w:val="20"/>
          <w:rtl/>
          <w:cs/>
        </w:rPr>
      </w:pPr>
      <w:r w:rsidRPr="006F34C6">
        <w:rPr>
          <w:rFonts w:ascii="Helvetica" w:hAnsi="Helvetica"/>
          <w:sz w:val="20"/>
        </w:rPr>
        <w:t>2</w:t>
      </w:r>
      <w:r w:rsidR="003D3C69" w:rsidRPr="006F34C6">
        <w:rPr>
          <w:rFonts w:ascii="Helvetica" w:hAnsi="Helvetica"/>
          <w:sz w:val="20"/>
        </w:rPr>
        <w:t>.</w:t>
      </w:r>
      <w:r w:rsidR="00724298" w:rsidRPr="006F34C6">
        <w:rPr>
          <w:rFonts w:ascii="Helvetica" w:hAnsi="Helvetica"/>
          <w:sz w:val="20"/>
        </w:rPr>
        <w:t>2</w:t>
      </w:r>
      <w:r w:rsidR="003D3C69" w:rsidRPr="006F34C6">
        <w:rPr>
          <w:rFonts w:ascii="Helvetica" w:hAnsi="Helvetica"/>
          <w:sz w:val="20"/>
        </w:rPr>
        <w:t xml:space="preserve"> (ask) May I now rinse the toy ball that was delivered to your household yesterday? </w:t>
      </w:r>
    </w:p>
    <w:p w:rsidR="006F34C6" w:rsidRPr="006F34C6" w:rsidRDefault="007B19D1" w:rsidP="003D3C69">
      <w:pPr>
        <w:tabs>
          <w:tab w:val="center" w:pos="5688"/>
          <w:tab w:val="right" w:pos="11376"/>
        </w:tabs>
        <w:spacing w:after="0" w:line="240" w:lineRule="auto"/>
        <w:rPr>
          <w:rFonts w:ascii="Helvetica" w:hAnsi="Helvetica"/>
          <w:sz w:val="8"/>
          <w:szCs w:val="8"/>
        </w:rPr>
      </w:pPr>
      <w:r w:rsidRPr="006704AF">
        <w:rPr>
          <w:rFonts w:ascii="SutonnyMJ" w:hAnsi="SutonnyMJ" w:cs="SutonnyMJ"/>
          <w:sz w:val="20"/>
          <w:szCs w:val="20"/>
        </w:rPr>
        <w:t>(cÖkœ Kiæb) MZKvj Avcbvi Lvbvq †h ‡Ljbv ejwU †`Iqv n‡qwQj †mUv Avwg ay‡Z cvwi wK?</w:t>
      </w:r>
    </w:p>
    <w:p w:rsidR="003D3C69" w:rsidRPr="00261D01" w:rsidRDefault="003D3C69" w:rsidP="003D3C69">
      <w:pPr>
        <w:tabs>
          <w:tab w:val="center" w:pos="5688"/>
          <w:tab w:val="right" w:pos="11376"/>
        </w:tabs>
        <w:spacing w:after="0" w:line="240" w:lineRule="auto"/>
        <w:rPr>
          <w:rFonts w:ascii="Vrinda" w:hAnsi="Vrinda" w:cs="Vrinda"/>
          <w:sz w:val="20"/>
          <w:szCs w:val="20"/>
          <w:cs/>
          <w:lang w:val="bn-IN" w:bidi="bn-IN"/>
        </w:rPr>
      </w:pPr>
      <w:r w:rsidRPr="006F34C6">
        <w:rPr>
          <w:rFonts w:ascii="Helvetica" w:hAnsi="Helvetica"/>
          <w:sz w:val="20"/>
        </w:rPr>
        <w:t>1 = Ye</w:t>
      </w:r>
      <w:r w:rsidR="004D4260" w:rsidRPr="006F34C6">
        <w:rPr>
          <w:rFonts w:ascii="Helvetica" w:hAnsi="Helvetica"/>
          <w:sz w:val="20"/>
        </w:rPr>
        <w:t>s</w:t>
      </w:r>
      <w:r w:rsidR="007B19D1" w:rsidRPr="00261D01">
        <w:rPr>
          <w:rFonts w:ascii="SutonnyMJ" w:hAnsi="SutonnyMJ" w:cs="SutonnyMJ"/>
        </w:rPr>
        <w:t xml:space="preserve">(n¨vu) </w:t>
      </w:r>
    </w:p>
    <w:p w:rsidR="003D3C69" w:rsidRPr="00261D01" w:rsidRDefault="003D3C69" w:rsidP="003D3C69">
      <w:pPr>
        <w:tabs>
          <w:tab w:val="center" w:pos="5688"/>
          <w:tab w:val="right" w:pos="11376"/>
        </w:tabs>
        <w:spacing w:after="0" w:line="240" w:lineRule="auto"/>
        <w:rPr>
          <w:rFonts w:ascii="Vrinda" w:hAnsi="Vrinda" w:cs="Vrinda"/>
          <w:sz w:val="20"/>
          <w:szCs w:val="20"/>
          <w:cs/>
          <w:lang w:val="bn-IN" w:bidi="bn-IN"/>
        </w:rPr>
      </w:pPr>
      <w:r w:rsidRPr="006F34C6">
        <w:rPr>
          <w:rFonts w:ascii="Helvetica" w:hAnsi="Helvetica"/>
          <w:sz w:val="20"/>
        </w:rPr>
        <w:t xml:space="preserve">2 = Ball was lost </w:t>
      </w:r>
      <w:r w:rsidRPr="006F34C6">
        <w:rPr>
          <w:rFonts w:ascii="Helvetica" w:hAnsi="Helvetica"/>
          <w:sz w:val="20"/>
        </w:rPr>
        <w:sym w:font="Wingdings" w:char="F0E0"/>
      </w:r>
      <w:r w:rsidR="00CF4D90">
        <w:rPr>
          <w:rFonts w:ascii="Helvetica" w:hAnsi="Helvetica"/>
          <w:sz w:val="20"/>
        </w:rPr>
        <w:t>SKIP TO SECTION</w:t>
      </w:r>
      <w:r w:rsidR="00FB1BA7">
        <w:rPr>
          <w:rFonts w:ascii="Helvetica" w:hAnsi="Helvetica"/>
          <w:sz w:val="20"/>
        </w:rPr>
        <w:t xml:space="preserve"> </w:t>
      </w:r>
      <w:r w:rsidR="00B7141B" w:rsidRPr="006F34C6">
        <w:rPr>
          <w:rFonts w:ascii="Helvetica" w:hAnsi="Helvetica"/>
          <w:sz w:val="20"/>
        </w:rPr>
        <w:t>3</w:t>
      </w:r>
      <w:r w:rsidR="00FB1BA7">
        <w:rPr>
          <w:rFonts w:ascii="Helvetica" w:hAnsi="Helvetica"/>
          <w:sz w:val="20"/>
        </w:rPr>
        <w:t xml:space="preserve"> </w:t>
      </w:r>
      <w:r w:rsidR="007B19D1" w:rsidRPr="00261D01">
        <w:rPr>
          <w:rFonts w:ascii="SutonnyMJ" w:hAnsi="SutonnyMJ" w:cs="SutonnyMJ"/>
        </w:rPr>
        <w:t>(ejwU nvwi‡q †M‡Q</w:t>
      </w:r>
      <w:r w:rsidR="007B19D1" w:rsidRPr="00261D01">
        <w:rPr>
          <w:rFonts w:ascii="Vrinda" w:hAnsi="Vrinda"/>
          <w:sz w:val="20"/>
          <w:szCs w:val="20"/>
          <w:lang w:val="bn-IN" w:bidi="bn-BD"/>
        </w:rPr>
        <w:sym w:font="Wingdings" w:char="F0E0"/>
      </w:r>
      <w:r w:rsidR="007B19D1" w:rsidRPr="00261D01">
        <w:rPr>
          <w:rFonts w:ascii="SutonnyMJ" w:hAnsi="SutonnyMJ" w:cs="SutonnyMJ"/>
        </w:rPr>
        <w:t xml:space="preserve"> †mKkb </w:t>
      </w:r>
      <w:r w:rsidR="00B7141B">
        <w:rPr>
          <w:rFonts w:ascii="Vrinda" w:hAnsi="Vrinda" w:cs="Vrinda"/>
          <w:sz w:val="20"/>
          <w:szCs w:val="20"/>
          <w:cs/>
          <w:lang w:val="bn-IN" w:bidi="bn-IN"/>
        </w:rPr>
        <w:t>3</w:t>
      </w:r>
      <w:r w:rsidR="008655AC" w:rsidRPr="00A25142">
        <w:rPr>
          <w:rFonts w:ascii="Vrinda" w:hAnsi="Vrinda"/>
          <w:sz w:val="20"/>
          <w:szCs w:val="20"/>
          <w:lang w:bidi="bn-BD"/>
        </w:rPr>
        <w:t>-</w:t>
      </w:r>
      <w:r w:rsidR="007B19D1" w:rsidRPr="00261D01">
        <w:rPr>
          <w:rFonts w:ascii="SutonnyMJ" w:hAnsi="SutonnyMJ" w:cs="SutonnyMJ"/>
        </w:rPr>
        <w:t xml:space="preserve">G hvb) </w:t>
      </w:r>
    </w:p>
    <w:p w:rsidR="003D3C69" w:rsidRPr="00261D01" w:rsidRDefault="003D3C69" w:rsidP="003D3C69">
      <w:pPr>
        <w:tabs>
          <w:tab w:val="right" w:leader="dot" w:pos="0"/>
          <w:tab w:val="left" w:pos="3816"/>
        </w:tabs>
        <w:spacing w:after="0" w:line="240" w:lineRule="auto"/>
        <w:rPr>
          <w:rFonts w:ascii="Vrinda" w:hAnsi="Vrinda" w:cs="Vrinda"/>
          <w:sz w:val="20"/>
          <w:szCs w:val="20"/>
          <w:cs/>
          <w:lang w:val="bn-IN" w:bidi="bn-IN"/>
        </w:rPr>
      </w:pPr>
      <w:r w:rsidRPr="006F34C6">
        <w:rPr>
          <w:rFonts w:ascii="Helvetica" w:hAnsi="Helvetica"/>
          <w:sz w:val="20"/>
        </w:rPr>
        <w:t xml:space="preserve">3 = Ball was given away to another household </w:t>
      </w:r>
      <w:r w:rsidRPr="006F34C6">
        <w:rPr>
          <w:rFonts w:ascii="Helvetica" w:hAnsi="Helvetica"/>
          <w:sz w:val="20"/>
        </w:rPr>
        <w:sym w:font="Wingdings" w:char="F0E0"/>
      </w:r>
      <w:r w:rsidR="00CF4D90">
        <w:rPr>
          <w:rFonts w:ascii="Helvetica" w:hAnsi="Helvetica"/>
          <w:sz w:val="20"/>
        </w:rPr>
        <w:t>SKIP TO SECTION</w:t>
      </w:r>
      <w:r w:rsidR="00FB1BA7">
        <w:rPr>
          <w:rFonts w:ascii="Helvetica" w:hAnsi="Helvetica"/>
          <w:sz w:val="20"/>
        </w:rPr>
        <w:t xml:space="preserve"> </w:t>
      </w:r>
      <w:r w:rsidR="00B7141B" w:rsidRPr="006F34C6">
        <w:rPr>
          <w:rFonts w:ascii="Helvetica" w:hAnsi="Helvetica"/>
          <w:sz w:val="20"/>
        </w:rPr>
        <w:t>3</w:t>
      </w:r>
      <w:r w:rsidR="00FB1BA7">
        <w:rPr>
          <w:rFonts w:ascii="Helvetica" w:hAnsi="Helvetica"/>
          <w:sz w:val="20"/>
        </w:rPr>
        <w:t xml:space="preserve"> </w:t>
      </w:r>
      <w:r w:rsidR="007B19D1" w:rsidRPr="00261D01">
        <w:rPr>
          <w:rFonts w:ascii="SutonnyMJ" w:hAnsi="SutonnyMJ" w:cs="SutonnyMJ"/>
        </w:rPr>
        <w:t>(ejwU Ab¨ Lvbvq w`‡q †`Iqv n‡q‡Q</w:t>
      </w:r>
      <w:r w:rsidR="007B19D1" w:rsidRPr="00261D01">
        <w:rPr>
          <w:rFonts w:ascii="Vrinda" w:hAnsi="Vrinda"/>
          <w:sz w:val="20"/>
          <w:szCs w:val="20"/>
          <w:lang w:val="bn-IN" w:bidi="bn-BD"/>
        </w:rPr>
        <w:sym w:font="Wingdings" w:char="F0E0"/>
      </w:r>
      <w:r w:rsidR="007B19D1" w:rsidRPr="00261D01">
        <w:rPr>
          <w:rFonts w:ascii="SutonnyMJ" w:hAnsi="SutonnyMJ" w:cs="SutonnyMJ"/>
        </w:rPr>
        <w:t xml:space="preserve"> †mKkb </w:t>
      </w:r>
      <w:r w:rsidR="00B7141B">
        <w:rPr>
          <w:rFonts w:ascii="Vrinda" w:hAnsi="Vrinda" w:cs="Vrinda"/>
          <w:sz w:val="20"/>
          <w:szCs w:val="20"/>
          <w:cs/>
          <w:lang w:val="bn-IN" w:bidi="bn-IN"/>
        </w:rPr>
        <w:t>3</w:t>
      </w:r>
      <w:r w:rsidR="008655AC" w:rsidRPr="00A25142">
        <w:rPr>
          <w:rFonts w:ascii="Vrinda" w:hAnsi="Vrinda"/>
          <w:sz w:val="20"/>
          <w:szCs w:val="20"/>
          <w:lang w:bidi="bn-BD"/>
        </w:rPr>
        <w:t>-</w:t>
      </w:r>
      <w:r w:rsidR="007B19D1" w:rsidRPr="00261D01">
        <w:rPr>
          <w:rFonts w:ascii="SutonnyMJ" w:hAnsi="SutonnyMJ" w:cs="SutonnyMJ"/>
        </w:rPr>
        <w:t>G hvb)</w:t>
      </w:r>
    </w:p>
    <w:p w:rsidR="003D3C69" w:rsidRPr="00261D01" w:rsidRDefault="003D3C69" w:rsidP="003D3C69">
      <w:pPr>
        <w:tabs>
          <w:tab w:val="right" w:leader="dot" w:pos="0"/>
          <w:tab w:val="left" w:pos="3816"/>
        </w:tabs>
        <w:spacing w:after="0" w:line="240" w:lineRule="auto"/>
        <w:rPr>
          <w:rFonts w:ascii="Vrinda" w:hAnsi="Vrinda" w:cs="Vrinda"/>
          <w:sz w:val="20"/>
          <w:szCs w:val="20"/>
          <w:cs/>
          <w:lang w:val="bn-IN" w:bidi="bn-IN"/>
        </w:rPr>
      </w:pPr>
      <w:r w:rsidRPr="006F34C6">
        <w:rPr>
          <w:rFonts w:ascii="Helvetica" w:hAnsi="Helvetica"/>
          <w:sz w:val="20"/>
        </w:rPr>
        <w:t xml:space="preserve">4= Refused </w:t>
      </w:r>
      <w:r w:rsidR="00FB1BA7" w:rsidRPr="00261D01">
        <w:rPr>
          <w:rFonts w:ascii="SutonnyMJ" w:hAnsi="SutonnyMJ" w:cs="SutonnyMJ"/>
        </w:rPr>
        <w:t>(cÖZ¨vL¨vb K‡i‡Q</w:t>
      </w:r>
      <w:r w:rsidR="00FB1BA7">
        <w:rPr>
          <w:rFonts w:ascii="SutonnyMJ" w:hAnsi="SutonnyMJ" w:cs="SutonnyMJ"/>
        </w:rPr>
        <w:t>)</w:t>
      </w:r>
      <w:r w:rsidR="00FB1BA7" w:rsidRPr="006F34C6">
        <w:rPr>
          <w:rFonts w:ascii="Helvetica" w:hAnsi="Helvetica"/>
          <w:sz w:val="20"/>
        </w:rPr>
        <w:t xml:space="preserve"> </w:t>
      </w:r>
      <w:r w:rsidRPr="006F34C6">
        <w:rPr>
          <w:rFonts w:ascii="Helvetica" w:hAnsi="Helvetica"/>
          <w:sz w:val="20"/>
        </w:rPr>
        <w:sym w:font="Wingdings" w:char="F0E0"/>
      </w:r>
      <w:r w:rsidR="00CF4D90">
        <w:rPr>
          <w:rFonts w:ascii="Helvetica" w:hAnsi="Helvetica"/>
          <w:sz w:val="20"/>
        </w:rPr>
        <w:t>SKIP TO SECTION</w:t>
      </w:r>
      <w:r w:rsidR="00FB1BA7">
        <w:rPr>
          <w:rFonts w:ascii="Helvetica" w:hAnsi="Helvetica"/>
          <w:sz w:val="20"/>
        </w:rPr>
        <w:t xml:space="preserve"> </w:t>
      </w:r>
      <w:r w:rsidR="00B7141B" w:rsidRPr="006F34C6">
        <w:rPr>
          <w:rFonts w:ascii="Helvetica" w:hAnsi="Helvetica"/>
          <w:sz w:val="20"/>
        </w:rPr>
        <w:t>3</w:t>
      </w:r>
      <w:r w:rsidR="00FB1BA7">
        <w:rPr>
          <w:rFonts w:ascii="Helvetica" w:hAnsi="Helvetica"/>
          <w:sz w:val="20"/>
        </w:rPr>
        <w:t xml:space="preserve"> </w:t>
      </w:r>
      <w:r w:rsidR="007B19D1" w:rsidRPr="00261D01">
        <w:rPr>
          <w:rFonts w:ascii="Vrinda" w:hAnsi="Vrinda"/>
          <w:sz w:val="20"/>
          <w:szCs w:val="20"/>
          <w:lang w:val="bn-IN" w:bidi="bn-BD"/>
        </w:rPr>
        <w:sym w:font="Wingdings" w:char="F0E0"/>
      </w:r>
      <w:r w:rsidR="007B19D1" w:rsidRPr="00261D01">
        <w:rPr>
          <w:rFonts w:ascii="SutonnyMJ" w:hAnsi="SutonnyMJ" w:cs="SutonnyMJ"/>
        </w:rPr>
        <w:t xml:space="preserve"> †mKkb </w:t>
      </w:r>
      <w:r w:rsidR="00B7141B">
        <w:rPr>
          <w:rFonts w:ascii="Vrinda" w:hAnsi="Vrinda" w:cs="Vrinda"/>
          <w:sz w:val="20"/>
          <w:szCs w:val="20"/>
          <w:cs/>
          <w:lang w:val="bn-IN" w:bidi="bn-IN"/>
        </w:rPr>
        <w:t>3</w:t>
      </w:r>
      <w:r w:rsidR="008655AC" w:rsidRPr="00A25142">
        <w:rPr>
          <w:rFonts w:ascii="Vrinda" w:hAnsi="Vrinda"/>
          <w:sz w:val="20"/>
          <w:szCs w:val="20"/>
          <w:lang w:bidi="bn-BD"/>
        </w:rPr>
        <w:t>-</w:t>
      </w:r>
      <w:r w:rsidR="007B19D1" w:rsidRPr="00261D01">
        <w:rPr>
          <w:rFonts w:ascii="SutonnyMJ" w:hAnsi="SutonnyMJ" w:cs="SutonnyMJ"/>
        </w:rPr>
        <w:t>G hvb)</w:t>
      </w:r>
    </w:p>
    <w:p w:rsidR="003D3C69" w:rsidRPr="00261D01" w:rsidRDefault="003D3C69" w:rsidP="003D3C69">
      <w:pPr>
        <w:tabs>
          <w:tab w:val="right" w:leader="dot" w:pos="0"/>
          <w:tab w:val="left" w:pos="3816"/>
        </w:tabs>
        <w:spacing w:after="0" w:line="240" w:lineRule="auto"/>
        <w:rPr>
          <w:rFonts w:ascii="Vrinda" w:hAnsi="Vrinda" w:cs="Vrinda"/>
          <w:sz w:val="20"/>
          <w:szCs w:val="20"/>
          <w:cs/>
          <w:lang w:val="bn-IN" w:bidi="bn-IN"/>
        </w:rPr>
      </w:pPr>
      <w:r w:rsidRPr="006F34C6">
        <w:rPr>
          <w:rFonts w:ascii="Helvetica" w:hAnsi="Helvetica"/>
          <w:sz w:val="20"/>
        </w:rPr>
        <w:t xml:space="preserve">77 = Could not retrieve the ball for other reason (specify) </w:t>
      </w:r>
      <w:r w:rsidR="00FB1BA7" w:rsidRPr="00261D01">
        <w:rPr>
          <w:rFonts w:ascii="SutonnyMJ" w:hAnsi="SutonnyMJ" w:cs="SutonnyMJ"/>
        </w:rPr>
        <w:t>[Ab¨‡Kvb Kvi‡b ejwU Lyu‡R cvIqv hvqwb (wbw`©ó Kiæb)</w:t>
      </w:r>
      <w:r w:rsidRPr="006F34C6">
        <w:rPr>
          <w:rFonts w:ascii="Helvetica" w:hAnsi="Helvetica"/>
          <w:sz w:val="20"/>
        </w:rPr>
        <w:sym w:font="Wingdings" w:char="F0E0"/>
      </w:r>
      <w:r w:rsidR="00CF4D90">
        <w:rPr>
          <w:rFonts w:ascii="Helvetica" w:hAnsi="Helvetica"/>
          <w:sz w:val="20"/>
        </w:rPr>
        <w:t>SKIP TO SECTION</w:t>
      </w:r>
      <w:r w:rsidR="00FB1BA7">
        <w:rPr>
          <w:rFonts w:ascii="Helvetica" w:hAnsi="Helvetica"/>
          <w:sz w:val="20"/>
        </w:rPr>
        <w:t xml:space="preserve"> </w:t>
      </w:r>
      <w:r w:rsidR="00B7141B" w:rsidRPr="006F34C6">
        <w:rPr>
          <w:rFonts w:ascii="Helvetica" w:hAnsi="Helvetica"/>
          <w:sz w:val="20"/>
        </w:rPr>
        <w:t>3</w:t>
      </w:r>
      <w:r w:rsidR="00FB1BA7">
        <w:rPr>
          <w:rFonts w:ascii="Helvetica" w:hAnsi="Helvetica"/>
          <w:sz w:val="20"/>
        </w:rPr>
        <w:t xml:space="preserve"> </w:t>
      </w:r>
      <w:r w:rsidR="00580681" w:rsidRPr="00261D01">
        <w:rPr>
          <w:rFonts w:ascii="Vrinda" w:hAnsi="Vrinda"/>
          <w:sz w:val="20"/>
          <w:szCs w:val="20"/>
          <w:lang w:val="bn-IN" w:bidi="bn-BD"/>
        </w:rPr>
        <w:sym w:font="Wingdings" w:char="F0E0"/>
      </w:r>
      <w:r w:rsidR="00052EA5" w:rsidRPr="00261D01">
        <w:rPr>
          <w:rFonts w:ascii="SutonnyMJ" w:hAnsi="SutonnyMJ" w:cs="SutonnyMJ"/>
        </w:rPr>
        <w:t xml:space="preserve"> †mKkb </w:t>
      </w:r>
      <w:r w:rsidR="00B7141B">
        <w:rPr>
          <w:rFonts w:ascii="Vrinda" w:hAnsi="Vrinda" w:cs="Vrinda"/>
          <w:sz w:val="20"/>
          <w:szCs w:val="20"/>
          <w:cs/>
          <w:lang w:val="bn-IN" w:bidi="bn-IN"/>
        </w:rPr>
        <w:t>3</w:t>
      </w:r>
      <w:r w:rsidR="008655AC" w:rsidRPr="00A25142">
        <w:rPr>
          <w:rFonts w:ascii="Vrinda" w:hAnsi="Vrinda"/>
          <w:sz w:val="20"/>
          <w:szCs w:val="20"/>
          <w:lang w:bidi="bn-BD"/>
        </w:rPr>
        <w:t>-</w:t>
      </w:r>
      <w:r w:rsidR="00052EA5" w:rsidRPr="00261D01">
        <w:rPr>
          <w:rFonts w:ascii="SutonnyMJ" w:hAnsi="SutonnyMJ" w:cs="SutonnyMJ"/>
        </w:rPr>
        <w:t>G hvb]</w:t>
      </w:r>
    </w:p>
    <w:p w:rsidR="00D2248D" w:rsidRPr="00B7141B" w:rsidRDefault="00D2248D" w:rsidP="00226F9C">
      <w:pPr>
        <w:spacing w:after="0" w:line="240" w:lineRule="auto"/>
        <w:rPr>
          <w:rFonts w:ascii="Vrinda" w:hAnsi="Vrinda" w:cs="Vrinda"/>
          <w:sz w:val="16"/>
          <w:szCs w:val="16"/>
          <w:cs/>
          <w:lang w:val="bn-IN" w:bidi="bn-IN"/>
        </w:rPr>
      </w:pPr>
    </w:p>
    <w:p w:rsidR="006F34C6" w:rsidRPr="006F34C6" w:rsidRDefault="00AC23F9" w:rsidP="00226F9C">
      <w:pPr>
        <w:spacing w:after="0" w:line="240" w:lineRule="auto"/>
        <w:rPr>
          <w:rFonts w:ascii="Helvetica" w:hAnsi="Helvetica"/>
          <w:sz w:val="20"/>
        </w:rPr>
      </w:pPr>
      <w:r w:rsidRPr="006F34C6">
        <w:rPr>
          <w:rFonts w:ascii="Helvetica" w:hAnsi="Helvetica"/>
          <w:sz w:val="20"/>
        </w:rPr>
        <w:t>2</w:t>
      </w:r>
      <w:r w:rsidR="00226F9C" w:rsidRPr="006F34C6">
        <w:rPr>
          <w:rFonts w:ascii="Helvetica" w:hAnsi="Helvetica"/>
          <w:sz w:val="20"/>
        </w:rPr>
        <w:t>.</w:t>
      </w:r>
      <w:r w:rsidR="00724298" w:rsidRPr="006F34C6">
        <w:rPr>
          <w:rFonts w:ascii="Helvetica" w:hAnsi="Helvetica"/>
          <w:sz w:val="20"/>
        </w:rPr>
        <w:t xml:space="preserve">3 </w:t>
      </w:r>
      <w:r w:rsidR="00226F9C" w:rsidRPr="006F34C6">
        <w:rPr>
          <w:rFonts w:ascii="Helvetica" w:hAnsi="Helvetica"/>
          <w:sz w:val="20"/>
        </w:rPr>
        <w:t>(obs</w:t>
      </w:r>
      <w:r w:rsidR="0083395A" w:rsidRPr="006F34C6">
        <w:rPr>
          <w:rFonts w:ascii="Helvetica" w:hAnsi="Helvetica"/>
          <w:sz w:val="20"/>
        </w:rPr>
        <w:t>) Where is the ball located</w:t>
      </w:r>
      <w:r w:rsidR="00C870EA" w:rsidRPr="006F34C6">
        <w:rPr>
          <w:rFonts w:ascii="Helvetica" w:hAnsi="Helvetica"/>
          <w:sz w:val="20"/>
        </w:rPr>
        <w:t>?</w:t>
      </w:r>
    </w:p>
    <w:p w:rsidR="003D1EA2" w:rsidRDefault="00052EA5" w:rsidP="00F51C54">
      <w:pPr>
        <w:spacing w:after="0" w:line="240" w:lineRule="auto"/>
        <w:ind w:left="-810" w:firstLine="810"/>
        <w:rPr>
          <w:rFonts w:ascii="SutonnyMJ" w:hAnsi="SutonnyMJ" w:cs="SutonnyMJ"/>
        </w:rPr>
      </w:pPr>
      <w:r w:rsidRPr="00261D01">
        <w:rPr>
          <w:rFonts w:ascii="SutonnyMJ" w:hAnsi="SutonnyMJ" w:cs="SutonnyMJ"/>
        </w:rPr>
        <w:t>(ch©‡eÿY) ejwU †Kv_vq (¯’vb) cvIqv wMqv‡Q?</w:t>
      </w:r>
    </w:p>
    <w:p w:rsidR="006F34C6" w:rsidRPr="006F34C6" w:rsidRDefault="006F34C6" w:rsidP="00F51C54">
      <w:pPr>
        <w:spacing w:after="0" w:line="240" w:lineRule="auto"/>
        <w:ind w:left="-810" w:firstLine="810"/>
        <w:rPr>
          <w:rFonts w:ascii="Vrinda" w:hAnsi="Vrinda" w:cs="Vrinda"/>
          <w:sz w:val="8"/>
          <w:szCs w:val="8"/>
          <w:cs/>
          <w:lang w:val="bn-IN" w:bidi="bn-IN"/>
        </w:rPr>
      </w:pPr>
    </w:p>
    <w:p w:rsidR="0065777F" w:rsidRPr="009877DE" w:rsidRDefault="00F51C54" w:rsidP="00F51C54">
      <w:pPr>
        <w:tabs>
          <w:tab w:val="right" w:leader="dot" w:pos="0"/>
          <w:tab w:val="left" w:pos="2268"/>
        </w:tabs>
        <w:spacing w:after="0" w:line="240" w:lineRule="auto"/>
        <w:rPr>
          <w:rFonts w:ascii="Vrinda" w:hAnsi="Vrinda" w:cs="Vrinda"/>
          <w:sz w:val="20"/>
          <w:szCs w:val="20"/>
          <w:cs/>
          <w:lang w:val="bn-IN" w:bidi="bn-IN"/>
        </w:rPr>
      </w:pPr>
      <w:r w:rsidRPr="009877DE">
        <w:rPr>
          <w:rFonts w:ascii="Helvetica" w:hAnsi="Helvetica"/>
          <w:sz w:val="20"/>
        </w:rPr>
        <w:t xml:space="preserve">1 = </w:t>
      </w:r>
      <w:r w:rsidR="0065777F" w:rsidRPr="009877DE">
        <w:rPr>
          <w:rFonts w:ascii="Helvetica" w:hAnsi="Helvetica"/>
          <w:sz w:val="20"/>
        </w:rPr>
        <w:t xml:space="preserve">Outside: on </w:t>
      </w:r>
      <w:r w:rsidR="009877DE" w:rsidRPr="009877DE">
        <w:rPr>
          <w:rFonts w:ascii="Helvetica" w:hAnsi="Helvetica"/>
          <w:sz w:val="20"/>
        </w:rPr>
        <w:t>soil</w:t>
      </w:r>
      <w:r w:rsidR="001F5470">
        <w:rPr>
          <w:rFonts w:ascii="Helvetica" w:hAnsi="Helvetica"/>
          <w:sz w:val="20"/>
        </w:rPr>
        <w:t xml:space="preserve"> </w:t>
      </w:r>
      <w:r w:rsidR="00D96259" w:rsidRPr="009877DE">
        <w:rPr>
          <w:rFonts w:ascii="Helvetica" w:hAnsi="Helvetica"/>
          <w:sz w:val="20"/>
        </w:rPr>
        <w:t>floor</w:t>
      </w:r>
      <w:r w:rsidR="003D1EA2" w:rsidRPr="009877DE">
        <w:rPr>
          <w:rFonts w:ascii="Vrinda" w:hAnsi="Vrinda" w:cs="Vrinda"/>
          <w:sz w:val="20"/>
          <w:szCs w:val="20"/>
          <w:cs/>
          <w:lang w:val="bn-IN" w:bidi="bn-IN"/>
        </w:rPr>
        <w:t xml:space="preserve"> [</w:t>
      </w:r>
      <w:r w:rsidR="003D1EA2" w:rsidRPr="009877DE">
        <w:rPr>
          <w:rFonts w:ascii="SutonnyMJ" w:hAnsi="SutonnyMJ" w:cs="SutonnyMJ"/>
          <w:sz w:val="20"/>
          <w:szCs w:val="20"/>
        </w:rPr>
        <w:t>N‡ii evB‡</w:t>
      </w:r>
      <w:r w:rsidR="0076358C" w:rsidRPr="009877DE">
        <w:rPr>
          <w:rFonts w:ascii="SutonnyMJ" w:hAnsi="SutonnyMJ" w:cs="SutonnyMJ"/>
          <w:sz w:val="20"/>
          <w:szCs w:val="20"/>
        </w:rPr>
        <w:t>i</w:t>
      </w:r>
      <w:r w:rsidR="00A4511B" w:rsidRPr="009877DE">
        <w:rPr>
          <w:rFonts w:ascii="SutonnyMJ" w:hAnsi="SutonnyMJ" w:cs="SutonnyMJ"/>
          <w:sz w:val="20"/>
          <w:szCs w:val="20"/>
        </w:rPr>
        <w:t>:</w:t>
      </w:r>
      <w:r w:rsidR="001F5470">
        <w:rPr>
          <w:rFonts w:ascii="SutonnyMJ" w:hAnsi="SutonnyMJ" w:cs="SutonnyMJ"/>
          <w:sz w:val="20"/>
          <w:szCs w:val="20"/>
        </w:rPr>
        <w:t xml:space="preserve"> </w:t>
      </w:r>
      <w:r w:rsidR="009E7F77" w:rsidRPr="009877DE">
        <w:rPr>
          <w:rFonts w:ascii="SutonnyMJ" w:hAnsi="SutonnyMJ" w:cs="SutonnyMJ"/>
          <w:sz w:val="20"/>
          <w:szCs w:val="20"/>
        </w:rPr>
        <w:t>gvwU</w:t>
      </w:r>
      <w:r w:rsidR="00842E0B" w:rsidRPr="009877DE">
        <w:rPr>
          <w:rFonts w:ascii="SutonnyMJ" w:hAnsi="SutonnyMJ" w:cs="SutonnyMJ"/>
          <w:sz w:val="20"/>
          <w:szCs w:val="20"/>
        </w:rPr>
        <w:t>i</w:t>
      </w:r>
      <w:r w:rsidR="001F5470">
        <w:rPr>
          <w:rFonts w:ascii="SutonnyMJ" w:hAnsi="SutonnyMJ" w:cs="SutonnyMJ"/>
          <w:sz w:val="20"/>
          <w:szCs w:val="20"/>
        </w:rPr>
        <w:t xml:space="preserve"> </w:t>
      </w:r>
      <w:r w:rsidR="00AD6343" w:rsidRPr="009877DE">
        <w:rPr>
          <w:rFonts w:ascii="SutonnyMJ" w:hAnsi="SutonnyMJ" w:cs="SutonnyMJ"/>
          <w:sz w:val="20"/>
          <w:szCs w:val="20"/>
        </w:rPr>
        <w:t>‡g‡</w:t>
      </w:r>
      <w:r w:rsidR="00AD6343" w:rsidRPr="009877DE">
        <w:rPr>
          <w:rFonts w:ascii="SutonnyMJ" w:hAnsi="SutonnyMJ"/>
          <w:sz w:val="20"/>
          <w:szCs w:val="20"/>
        </w:rPr>
        <w:t>S</w:t>
      </w:r>
      <w:r w:rsidR="00AD6343" w:rsidRPr="009877DE">
        <w:rPr>
          <w:rFonts w:ascii="SutonnyMJ" w:hAnsi="SutonnyMJ" w:cs="SutonnyMJ"/>
          <w:sz w:val="20"/>
          <w:szCs w:val="20"/>
        </w:rPr>
        <w:t>‡Z</w:t>
      </w:r>
      <w:r w:rsidR="001F5470">
        <w:rPr>
          <w:rFonts w:ascii="SutonnyMJ" w:hAnsi="SutonnyMJ" w:cs="SutonnyMJ"/>
          <w:sz w:val="20"/>
          <w:szCs w:val="20"/>
        </w:rPr>
        <w:t xml:space="preserve"> </w:t>
      </w:r>
      <w:r w:rsidR="003D1EA2" w:rsidRPr="009877DE">
        <w:rPr>
          <w:rFonts w:ascii="SutonnyMJ" w:hAnsi="SutonnyMJ" w:cs="SutonnyMJ"/>
          <w:sz w:val="20"/>
          <w:szCs w:val="20"/>
        </w:rPr>
        <w:t>ivLv]</w:t>
      </w:r>
    </w:p>
    <w:p w:rsidR="00F51C54" w:rsidRPr="009877DE" w:rsidRDefault="0065777F" w:rsidP="00F51C54">
      <w:pPr>
        <w:tabs>
          <w:tab w:val="right" w:leader="dot" w:pos="0"/>
          <w:tab w:val="left" w:pos="2268"/>
        </w:tabs>
        <w:spacing w:after="0" w:line="240" w:lineRule="auto"/>
        <w:rPr>
          <w:rFonts w:ascii="Vrinda" w:hAnsi="Vrinda" w:cs="Vrinda"/>
          <w:sz w:val="20"/>
          <w:szCs w:val="20"/>
          <w:cs/>
          <w:lang w:val="bn-IN" w:bidi="bn-IN"/>
        </w:rPr>
      </w:pPr>
      <w:r w:rsidRPr="009877DE">
        <w:rPr>
          <w:rFonts w:ascii="Helvetica" w:hAnsi="Helvetica"/>
          <w:sz w:val="20"/>
        </w:rPr>
        <w:t xml:space="preserve">2 </w:t>
      </w:r>
      <w:r w:rsidR="00F51C54" w:rsidRPr="009877DE">
        <w:rPr>
          <w:rFonts w:ascii="Helvetica" w:hAnsi="Helvetica"/>
          <w:sz w:val="20"/>
        </w:rPr>
        <w:t>=</w:t>
      </w:r>
      <w:r w:rsidRPr="009877DE">
        <w:rPr>
          <w:rFonts w:ascii="Helvetica" w:hAnsi="Helvetica"/>
          <w:sz w:val="20"/>
        </w:rPr>
        <w:t>Outside: on concrete/cement/wood</w:t>
      </w:r>
      <w:r w:rsidR="001F5470">
        <w:rPr>
          <w:rFonts w:ascii="Helvetica" w:hAnsi="Helvetica"/>
          <w:sz w:val="20"/>
        </w:rPr>
        <w:t xml:space="preserve"> </w:t>
      </w:r>
      <w:r w:rsidR="003D1EA2" w:rsidRPr="009877DE">
        <w:rPr>
          <w:rFonts w:ascii="Vrinda" w:hAnsi="Vrinda" w:cs="Vrinda"/>
          <w:sz w:val="20"/>
          <w:szCs w:val="20"/>
          <w:cs/>
          <w:lang w:val="bn-IN" w:bidi="bn-IN"/>
        </w:rPr>
        <w:t>[</w:t>
      </w:r>
      <w:r w:rsidR="003D1EA2" w:rsidRPr="009877DE">
        <w:rPr>
          <w:rFonts w:ascii="SutonnyMJ" w:hAnsi="SutonnyMJ" w:cs="SutonnyMJ"/>
          <w:sz w:val="20"/>
          <w:szCs w:val="20"/>
        </w:rPr>
        <w:t>N‡ii evB‡</w:t>
      </w:r>
      <w:r w:rsidR="00052EA5" w:rsidRPr="009877DE">
        <w:rPr>
          <w:rFonts w:ascii="SutonnyMJ" w:hAnsi="SutonnyMJ" w:cs="SutonnyMJ"/>
          <w:sz w:val="20"/>
          <w:szCs w:val="20"/>
        </w:rPr>
        <w:t>i</w:t>
      </w:r>
      <w:r w:rsidR="00A4511B" w:rsidRPr="009877DE">
        <w:rPr>
          <w:rFonts w:ascii="SutonnyMJ" w:hAnsi="SutonnyMJ" w:cs="SutonnyMJ"/>
          <w:sz w:val="20"/>
          <w:szCs w:val="20"/>
        </w:rPr>
        <w:t>:</w:t>
      </w:r>
      <w:r w:rsidR="00052EA5" w:rsidRPr="009877DE">
        <w:rPr>
          <w:rFonts w:ascii="SutonnyMJ" w:hAnsi="SutonnyMJ" w:cs="SutonnyMJ"/>
          <w:sz w:val="20"/>
          <w:szCs w:val="20"/>
        </w:rPr>
        <w:t>KswµU/ cvKvu/</w:t>
      </w:r>
      <w:r w:rsidR="001F5470">
        <w:rPr>
          <w:rFonts w:ascii="SutonnyMJ" w:hAnsi="SutonnyMJ" w:cs="SutonnyMJ"/>
          <w:sz w:val="20"/>
          <w:szCs w:val="20"/>
        </w:rPr>
        <w:t xml:space="preserve"> </w:t>
      </w:r>
      <w:r w:rsidR="00052EA5" w:rsidRPr="009877DE">
        <w:rPr>
          <w:rFonts w:ascii="SutonnyMJ" w:hAnsi="SutonnyMJ" w:cs="SutonnyMJ"/>
          <w:sz w:val="20"/>
          <w:szCs w:val="20"/>
        </w:rPr>
        <w:t>Kv‡</w:t>
      </w:r>
      <w:r w:rsidR="00A24220" w:rsidRPr="009877DE">
        <w:rPr>
          <w:rFonts w:ascii="SutonnyMJ" w:hAnsi="SutonnyMJ" w:cs="SutonnyMJ"/>
          <w:sz w:val="20"/>
          <w:szCs w:val="20"/>
        </w:rPr>
        <w:t>V</w:t>
      </w:r>
      <w:r w:rsidR="00052EA5" w:rsidRPr="009877DE">
        <w:rPr>
          <w:rFonts w:ascii="SutonnyMJ" w:hAnsi="SutonnyMJ" w:cs="SutonnyMJ"/>
          <w:sz w:val="20"/>
          <w:szCs w:val="20"/>
        </w:rPr>
        <w:t>i</w:t>
      </w:r>
      <w:r w:rsidR="00842E0B" w:rsidRPr="009877DE">
        <w:rPr>
          <w:rFonts w:ascii="SutonnyMJ" w:hAnsi="SutonnyMJ" w:cs="SutonnyMJ"/>
          <w:sz w:val="20"/>
          <w:szCs w:val="20"/>
        </w:rPr>
        <w:t xml:space="preserve"> †g‡S‡Z</w:t>
      </w:r>
      <w:r w:rsidR="003D1EA2" w:rsidRPr="009877DE">
        <w:rPr>
          <w:rFonts w:ascii="SutonnyMJ" w:hAnsi="SutonnyMJ" w:cs="SutonnyMJ"/>
          <w:sz w:val="20"/>
          <w:szCs w:val="20"/>
        </w:rPr>
        <w:t xml:space="preserve"> ivLv]</w:t>
      </w:r>
    </w:p>
    <w:p w:rsidR="0065777F" w:rsidRPr="009877DE" w:rsidRDefault="0065777F" w:rsidP="00F51C54">
      <w:pPr>
        <w:tabs>
          <w:tab w:val="right" w:leader="dot" w:pos="0"/>
          <w:tab w:val="left" w:pos="2268"/>
        </w:tabs>
        <w:spacing w:after="0" w:line="240" w:lineRule="auto"/>
        <w:rPr>
          <w:rFonts w:ascii="Vrinda" w:hAnsi="Vrinda" w:cs="Vrinda"/>
          <w:sz w:val="20"/>
          <w:szCs w:val="20"/>
          <w:cs/>
          <w:lang w:val="bn-IN" w:bidi="bn-IN"/>
        </w:rPr>
      </w:pPr>
      <w:r w:rsidRPr="009877DE">
        <w:rPr>
          <w:rFonts w:ascii="Helvetica" w:hAnsi="Helvetica"/>
          <w:sz w:val="20"/>
        </w:rPr>
        <w:t xml:space="preserve">3 </w:t>
      </w:r>
      <w:r w:rsidR="00F51C54" w:rsidRPr="009877DE">
        <w:rPr>
          <w:rFonts w:ascii="Helvetica" w:hAnsi="Helvetica"/>
          <w:sz w:val="20"/>
        </w:rPr>
        <w:t>=</w:t>
      </w:r>
      <w:r w:rsidRPr="009877DE">
        <w:rPr>
          <w:rFonts w:ascii="Helvetica" w:hAnsi="Helvetica"/>
          <w:sz w:val="20"/>
        </w:rPr>
        <w:t>Outside: in container</w:t>
      </w:r>
      <w:r w:rsidR="003D1EA2" w:rsidRPr="009877DE">
        <w:rPr>
          <w:rFonts w:ascii="Vrinda" w:hAnsi="Vrinda" w:cs="Vrinda"/>
          <w:sz w:val="20"/>
          <w:szCs w:val="20"/>
          <w:cs/>
          <w:lang w:val="bn-IN" w:bidi="bn-IN"/>
        </w:rPr>
        <w:t>[</w:t>
      </w:r>
      <w:r w:rsidR="003D1EA2" w:rsidRPr="009877DE">
        <w:rPr>
          <w:rFonts w:ascii="SutonnyMJ" w:hAnsi="SutonnyMJ" w:cs="SutonnyMJ"/>
          <w:sz w:val="20"/>
          <w:szCs w:val="20"/>
        </w:rPr>
        <w:t>N‡ii evB‡</w:t>
      </w:r>
      <w:r w:rsidR="00052EA5" w:rsidRPr="009877DE">
        <w:rPr>
          <w:rFonts w:ascii="SutonnyMJ" w:hAnsi="SutonnyMJ" w:cs="SutonnyMJ"/>
          <w:sz w:val="20"/>
          <w:szCs w:val="20"/>
        </w:rPr>
        <w:t>i</w:t>
      </w:r>
      <w:r w:rsidR="00A4511B" w:rsidRPr="009877DE">
        <w:rPr>
          <w:rFonts w:ascii="SutonnyMJ" w:hAnsi="SutonnyMJ" w:cs="SutonnyMJ"/>
          <w:sz w:val="20"/>
          <w:szCs w:val="20"/>
        </w:rPr>
        <w:t>:</w:t>
      </w:r>
      <w:r w:rsidR="003D1EA2" w:rsidRPr="009877DE">
        <w:rPr>
          <w:rFonts w:ascii="SutonnyMJ" w:hAnsi="SutonnyMJ" w:cs="SutonnyMJ"/>
          <w:sz w:val="20"/>
          <w:szCs w:val="20"/>
        </w:rPr>
        <w:t xml:space="preserve"> ‡Kvb cv‡Î</w:t>
      </w:r>
      <w:r w:rsidR="00052EA5" w:rsidRPr="009877DE">
        <w:rPr>
          <w:rFonts w:ascii="SutonnyMJ" w:hAnsi="SutonnyMJ" w:cs="SutonnyMJ"/>
          <w:sz w:val="20"/>
          <w:szCs w:val="20"/>
        </w:rPr>
        <w:t>i</w:t>
      </w:r>
      <w:r w:rsidR="001F5470">
        <w:rPr>
          <w:rFonts w:ascii="SutonnyMJ" w:hAnsi="SutonnyMJ" w:cs="SutonnyMJ"/>
          <w:sz w:val="20"/>
          <w:szCs w:val="20"/>
        </w:rPr>
        <w:t xml:space="preserve"> </w:t>
      </w:r>
      <w:r w:rsidR="00052EA5" w:rsidRPr="009877DE">
        <w:rPr>
          <w:rFonts w:ascii="SutonnyMJ" w:hAnsi="SutonnyMJ" w:cs="SutonnyMJ"/>
          <w:sz w:val="20"/>
          <w:szCs w:val="20"/>
        </w:rPr>
        <w:t xml:space="preserve">g‡a¨ </w:t>
      </w:r>
      <w:r w:rsidR="003D1EA2" w:rsidRPr="009877DE">
        <w:rPr>
          <w:rFonts w:ascii="SutonnyMJ" w:hAnsi="SutonnyMJ" w:cs="SutonnyMJ"/>
          <w:sz w:val="20"/>
          <w:szCs w:val="20"/>
        </w:rPr>
        <w:t>ivLv]</w:t>
      </w:r>
    </w:p>
    <w:p w:rsidR="0065777F" w:rsidRPr="009877DE" w:rsidRDefault="0065777F" w:rsidP="00F51C54">
      <w:pPr>
        <w:tabs>
          <w:tab w:val="right" w:leader="dot" w:pos="0"/>
          <w:tab w:val="left" w:pos="2268"/>
        </w:tabs>
        <w:spacing w:after="0" w:line="240" w:lineRule="auto"/>
        <w:rPr>
          <w:rFonts w:ascii="Vrinda" w:hAnsi="Vrinda" w:cs="Vrinda"/>
          <w:sz w:val="20"/>
          <w:szCs w:val="20"/>
          <w:cs/>
          <w:lang w:val="bn-IN" w:bidi="bn-IN"/>
        </w:rPr>
      </w:pPr>
      <w:r w:rsidRPr="009877DE">
        <w:rPr>
          <w:rFonts w:ascii="Helvetica" w:hAnsi="Helvetica"/>
          <w:sz w:val="20"/>
        </w:rPr>
        <w:t xml:space="preserve">4 </w:t>
      </w:r>
      <w:r w:rsidR="00F51C54" w:rsidRPr="009877DE">
        <w:rPr>
          <w:rFonts w:ascii="Helvetica" w:hAnsi="Helvetica"/>
          <w:sz w:val="20"/>
        </w:rPr>
        <w:t>=</w:t>
      </w:r>
      <w:r w:rsidRPr="009877DE">
        <w:rPr>
          <w:rFonts w:ascii="Helvetica" w:hAnsi="Helvetica"/>
          <w:sz w:val="20"/>
        </w:rPr>
        <w:t xml:space="preserve"> Outside: in another home</w:t>
      </w:r>
      <w:r w:rsidR="003D1EA2" w:rsidRPr="009877DE">
        <w:rPr>
          <w:rFonts w:ascii="Vrinda" w:hAnsi="Vrinda" w:cs="Vrinda"/>
          <w:sz w:val="20"/>
          <w:szCs w:val="20"/>
          <w:cs/>
          <w:lang w:val="bn-IN" w:bidi="bn-IN"/>
        </w:rPr>
        <w:t>[</w:t>
      </w:r>
      <w:r w:rsidR="003D1EA2" w:rsidRPr="009877DE">
        <w:rPr>
          <w:rFonts w:ascii="SutonnyMJ" w:hAnsi="SutonnyMJ" w:cs="SutonnyMJ"/>
          <w:sz w:val="20"/>
          <w:szCs w:val="20"/>
        </w:rPr>
        <w:t>N‡ii evB‡</w:t>
      </w:r>
      <w:r w:rsidR="007066D2" w:rsidRPr="009877DE">
        <w:rPr>
          <w:rFonts w:ascii="SutonnyMJ" w:hAnsi="SutonnyMJ" w:cs="SutonnyMJ"/>
          <w:sz w:val="20"/>
          <w:szCs w:val="20"/>
        </w:rPr>
        <w:t>i</w:t>
      </w:r>
      <w:r w:rsidR="00A4511B" w:rsidRPr="009877DE">
        <w:rPr>
          <w:rFonts w:ascii="SutonnyMJ" w:hAnsi="SutonnyMJ" w:cs="SutonnyMJ"/>
          <w:sz w:val="20"/>
          <w:szCs w:val="20"/>
        </w:rPr>
        <w:t>:</w:t>
      </w:r>
      <w:r w:rsidR="007066D2" w:rsidRPr="009877DE">
        <w:rPr>
          <w:rFonts w:ascii="SutonnyMJ" w:hAnsi="SutonnyMJ" w:cs="SutonnyMJ"/>
          <w:sz w:val="20"/>
          <w:szCs w:val="20"/>
        </w:rPr>
        <w:t>Ab¨</w:t>
      </w:r>
      <w:r w:rsidR="008C6A6E" w:rsidRPr="009877DE">
        <w:rPr>
          <w:rFonts w:ascii="SutonnyMJ" w:hAnsi="SutonnyMJ" w:cs="SutonnyMJ"/>
          <w:sz w:val="20"/>
          <w:szCs w:val="20"/>
        </w:rPr>
        <w:t xml:space="preserve"> †Kvb</w:t>
      </w:r>
      <w:r w:rsidR="003D1EA2" w:rsidRPr="009877DE">
        <w:rPr>
          <w:rFonts w:ascii="SutonnyMJ" w:hAnsi="SutonnyMJ" w:cs="SutonnyMJ"/>
          <w:sz w:val="20"/>
          <w:szCs w:val="20"/>
        </w:rPr>
        <w:t xml:space="preserve"> N‡i ivLv]</w:t>
      </w:r>
    </w:p>
    <w:p w:rsidR="0083395A" w:rsidRPr="009877DE" w:rsidRDefault="0083395A" w:rsidP="00F51C54">
      <w:pPr>
        <w:tabs>
          <w:tab w:val="right" w:leader="dot" w:pos="0"/>
          <w:tab w:val="left" w:pos="2268"/>
        </w:tabs>
        <w:spacing w:after="0" w:line="240" w:lineRule="auto"/>
        <w:rPr>
          <w:rFonts w:ascii="Vrinda" w:hAnsi="Vrinda" w:cs="Vrinda"/>
          <w:sz w:val="20"/>
          <w:szCs w:val="20"/>
          <w:cs/>
          <w:lang w:val="bn-IN" w:bidi="bn-IN"/>
        </w:rPr>
      </w:pPr>
      <w:r w:rsidRPr="009877DE">
        <w:rPr>
          <w:rFonts w:ascii="Helvetica" w:hAnsi="Helvetica"/>
          <w:sz w:val="20"/>
        </w:rPr>
        <w:t xml:space="preserve">5 = Inside: on </w:t>
      </w:r>
      <w:r w:rsidR="009877DE" w:rsidRPr="009877DE">
        <w:rPr>
          <w:rFonts w:ascii="Helvetica" w:hAnsi="Helvetica"/>
          <w:sz w:val="20"/>
        </w:rPr>
        <w:t xml:space="preserve">soil </w:t>
      </w:r>
      <w:r w:rsidRPr="009877DE">
        <w:rPr>
          <w:rFonts w:ascii="Helvetica" w:hAnsi="Helvetica"/>
          <w:sz w:val="20"/>
        </w:rPr>
        <w:t>floor</w:t>
      </w:r>
      <w:r w:rsidR="003D1EA2" w:rsidRPr="009877DE">
        <w:rPr>
          <w:rFonts w:ascii="Vrinda" w:hAnsi="Vrinda" w:cs="Vrinda"/>
          <w:sz w:val="20"/>
          <w:szCs w:val="20"/>
          <w:cs/>
          <w:lang w:val="bn-IN" w:bidi="bn-IN"/>
        </w:rPr>
        <w:t xml:space="preserve"> [</w:t>
      </w:r>
      <w:r w:rsidR="003D1EA2" w:rsidRPr="009877DE">
        <w:rPr>
          <w:rFonts w:ascii="SutonnyMJ" w:hAnsi="SutonnyMJ" w:cs="SutonnyMJ"/>
          <w:sz w:val="20"/>
          <w:szCs w:val="20"/>
        </w:rPr>
        <w:t>N‡ii wfZ‡</w:t>
      </w:r>
      <w:r w:rsidR="00A24220" w:rsidRPr="009877DE">
        <w:rPr>
          <w:rFonts w:ascii="SutonnyMJ" w:hAnsi="SutonnyMJ" w:cs="SutonnyMJ"/>
          <w:sz w:val="20"/>
          <w:szCs w:val="20"/>
        </w:rPr>
        <w:t>i</w:t>
      </w:r>
      <w:r w:rsidR="00A4511B" w:rsidRPr="009877DE">
        <w:rPr>
          <w:rFonts w:ascii="SutonnyMJ" w:hAnsi="SutonnyMJ" w:cs="SutonnyMJ"/>
          <w:sz w:val="20"/>
          <w:szCs w:val="20"/>
        </w:rPr>
        <w:t>:</w:t>
      </w:r>
      <w:r w:rsidR="001F5470">
        <w:rPr>
          <w:rFonts w:ascii="SutonnyMJ" w:hAnsi="SutonnyMJ" w:cs="SutonnyMJ"/>
          <w:sz w:val="20"/>
          <w:szCs w:val="20"/>
        </w:rPr>
        <w:t xml:space="preserve"> </w:t>
      </w:r>
      <w:r w:rsidR="00534B44" w:rsidRPr="009877DE">
        <w:rPr>
          <w:rFonts w:ascii="SutonnyMJ" w:hAnsi="SutonnyMJ" w:cs="SutonnyMJ"/>
          <w:sz w:val="20"/>
          <w:szCs w:val="20"/>
        </w:rPr>
        <w:t>gvwU</w:t>
      </w:r>
      <w:r w:rsidR="002E60D8" w:rsidRPr="009877DE">
        <w:rPr>
          <w:rFonts w:ascii="SutonnyMJ" w:hAnsi="SutonnyMJ" w:cs="SutonnyMJ"/>
          <w:sz w:val="20"/>
          <w:szCs w:val="20"/>
        </w:rPr>
        <w:t>i</w:t>
      </w:r>
      <w:r w:rsidR="001F5470">
        <w:rPr>
          <w:rFonts w:ascii="SutonnyMJ" w:hAnsi="SutonnyMJ" w:cs="SutonnyMJ"/>
          <w:sz w:val="20"/>
          <w:szCs w:val="20"/>
        </w:rPr>
        <w:t xml:space="preserve"> </w:t>
      </w:r>
      <w:r w:rsidR="008655AC" w:rsidRPr="009877DE">
        <w:rPr>
          <w:rFonts w:ascii="SutonnyMJ" w:hAnsi="SutonnyMJ" w:cs="SutonnyMJ"/>
          <w:sz w:val="20"/>
          <w:szCs w:val="20"/>
        </w:rPr>
        <w:t>‡g‡</w:t>
      </w:r>
      <w:r w:rsidR="008655AC" w:rsidRPr="009877DE">
        <w:rPr>
          <w:rFonts w:ascii="SutonnyMJ" w:hAnsi="SutonnyMJ"/>
          <w:sz w:val="20"/>
          <w:szCs w:val="20"/>
        </w:rPr>
        <w:t>S</w:t>
      </w:r>
      <w:r w:rsidR="008655AC" w:rsidRPr="009877DE">
        <w:rPr>
          <w:rFonts w:ascii="SutonnyMJ" w:hAnsi="SutonnyMJ" w:cs="SutonnyMJ"/>
          <w:sz w:val="20"/>
          <w:szCs w:val="20"/>
        </w:rPr>
        <w:t>‡Z ivLv]</w:t>
      </w:r>
    </w:p>
    <w:p w:rsidR="0083395A" w:rsidRPr="00261D01" w:rsidRDefault="0083395A" w:rsidP="00F51C54">
      <w:pPr>
        <w:tabs>
          <w:tab w:val="right" w:leader="dot" w:pos="0"/>
          <w:tab w:val="left" w:pos="2268"/>
        </w:tabs>
        <w:spacing w:after="0" w:line="240" w:lineRule="auto"/>
        <w:rPr>
          <w:rFonts w:ascii="Vrinda" w:hAnsi="Vrinda" w:cs="Vrinda"/>
          <w:sz w:val="20"/>
          <w:szCs w:val="20"/>
          <w:cs/>
          <w:lang w:val="bn-IN" w:bidi="bn-IN"/>
        </w:rPr>
      </w:pPr>
      <w:r w:rsidRPr="009877DE">
        <w:rPr>
          <w:rFonts w:ascii="Helvetica" w:hAnsi="Helvetica"/>
          <w:sz w:val="20"/>
        </w:rPr>
        <w:t xml:space="preserve">6 = </w:t>
      </w:r>
      <w:r w:rsidR="00664AD5" w:rsidRPr="009877DE">
        <w:rPr>
          <w:rFonts w:ascii="Helvetica" w:hAnsi="Helvetica"/>
          <w:sz w:val="20"/>
        </w:rPr>
        <w:t>Inside: on concrete/cement/wood floor</w:t>
      </w:r>
      <w:r w:rsidR="00664AD5" w:rsidRPr="009877DE">
        <w:rPr>
          <w:rFonts w:ascii="Vrinda" w:hAnsi="Vrinda" w:cs="Vrinda"/>
          <w:sz w:val="20"/>
          <w:szCs w:val="20"/>
          <w:cs/>
          <w:lang w:val="bn-IN" w:bidi="bn-IN"/>
        </w:rPr>
        <w:t xml:space="preserve"> [</w:t>
      </w:r>
      <w:r w:rsidR="00664AD5" w:rsidRPr="009877DE">
        <w:rPr>
          <w:rFonts w:ascii="SutonnyMJ" w:hAnsi="SutonnyMJ" w:cs="SutonnyMJ"/>
          <w:sz w:val="20"/>
          <w:szCs w:val="20"/>
        </w:rPr>
        <w:t>N‡ii wfZ‡i</w:t>
      </w:r>
      <w:r w:rsidR="00A4511B" w:rsidRPr="009877DE">
        <w:rPr>
          <w:rFonts w:ascii="SutonnyMJ" w:hAnsi="SutonnyMJ" w:cs="SutonnyMJ"/>
          <w:sz w:val="20"/>
          <w:szCs w:val="20"/>
        </w:rPr>
        <w:t>:</w:t>
      </w:r>
      <w:r w:rsidR="00664AD5" w:rsidRPr="009877DE">
        <w:rPr>
          <w:rFonts w:ascii="SutonnyMJ" w:hAnsi="SutonnyMJ" w:cs="SutonnyMJ"/>
          <w:sz w:val="20"/>
          <w:szCs w:val="20"/>
        </w:rPr>
        <w:t xml:space="preserve"> KswµU/ cvKvu/</w:t>
      </w:r>
      <w:r w:rsidR="001F5470">
        <w:rPr>
          <w:rFonts w:ascii="SutonnyMJ" w:hAnsi="SutonnyMJ" w:cs="SutonnyMJ"/>
          <w:sz w:val="20"/>
          <w:szCs w:val="20"/>
        </w:rPr>
        <w:t xml:space="preserve"> </w:t>
      </w:r>
      <w:r w:rsidR="00664AD5" w:rsidRPr="009877DE">
        <w:rPr>
          <w:rFonts w:ascii="SutonnyMJ" w:hAnsi="SutonnyMJ" w:cs="SutonnyMJ"/>
          <w:sz w:val="20"/>
          <w:szCs w:val="20"/>
        </w:rPr>
        <w:t xml:space="preserve">Kv‡Vi </w:t>
      </w:r>
      <w:r w:rsidR="002E60D8" w:rsidRPr="009877DE">
        <w:rPr>
          <w:rFonts w:ascii="SutonnyMJ" w:hAnsi="SutonnyMJ" w:cs="SutonnyMJ"/>
          <w:sz w:val="20"/>
          <w:szCs w:val="20"/>
        </w:rPr>
        <w:t>‡g‡S‡Z</w:t>
      </w:r>
      <w:r w:rsidR="00664AD5" w:rsidRPr="009877DE">
        <w:rPr>
          <w:rFonts w:ascii="SutonnyMJ" w:hAnsi="SutonnyMJ" w:cs="SutonnyMJ"/>
          <w:sz w:val="20"/>
          <w:szCs w:val="20"/>
        </w:rPr>
        <w:t xml:space="preserve"> ivLv]</w:t>
      </w:r>
    </w:p>
    <w:p w:rsidR="0083395A" w:rsidRPr="00261D01" w:rsidRDefault="0083395A" w:rsidP="00F51C54">
      <w:pPr>
        <w:tabs>
          <w:tab w:val="right" w:leader="dot" w:pos="0"/>
          <w:tab w:val="left" w:pos="2268"/>
        </w:tabs>
        <w:spacing w:after="0" w:line="240" w:lineRule="auto"/>
        <w:rPr>
          <w:rFonts w:ascii="Vrinda" w:hAnsi="Vrinda" w:cs="Vrinda"/>
          <w:sz w:val="20"/>
          <w:szCs w:val="20"/>
          <w:cs/>
          <w:lang w:val="bn-IN" w:bidi="bn-IN"/>
        </w:rPr>
      </w:pPr>
      <w:r w:rsidRPr="006F34C6">
        <w:rPr>
          <w:rFonts w:ascii="Helvetica" w:hAnsi="Helvetica"/>
          <w:sz w:val="20"/>
        </w:rPr>
        <w:t xml:space="preserve">7 = Inside: on surface other than ground, not in container (e.g. on bed, on table, etc.) </w:t>
      </w:r>
      <w:r w:rsidR="00D42838" w:rsidRPr="00261D01">
        <w:rPr>
          <w:rFonts w:ascii="Vrinda" w:hAnsi="Vrinda" w:cs="Vrinda"/>
          <w:sz w:val="20"/>
          <w:szCs w:val="20"/>
          <w:cs/>
          <w:lang w:val="bn-IN" w:bidi="bn-IN"/>
        </w:rPr>
        <w:t>[</w:t>
      </w:r>
      <w:r w:rsidR="00D42838" w:rsidRPr="00261D01">
        <w:rPr>
          <w:rFonts w:ascii="SutonnyMJ" w:hAnsi="SutonnyMJ" w:cs="SutonnyMJ"/>
          <w:sz w:val="20"/>
          <w:szCs w:val="20"/>
        </w:rPr>
        <w:t>N‡ii wfZ‡</w:t>
      </w:r>
      <w:r w:rsidR="00193E47" w:rsidRPr="00261D01">
        <w:rPr>
          <w:rFonts w:ascii="SutonnyMJ" w:hAnsi="SutonnyMJ" w:cs="SutonnyMJ"/>
          <w:sz w:val="20"/>
          <w:szCs w:val="20"/>
        </w:rPr>
        <w:t>it</w:t>
      </w:r>
      <w:r w:rsidR="00D42838" w:rsidRPr="00261D01">
        <w:rPr>
          <w:rFonts w:ascii="SutonnyMJ" w:hAnsi="SutonnyMJ" w:cs="SutonnyMJ"/>
          <w:sz w:val="20"/>
          <w:szCs w:val="20"/>
        </w:rPr>
        <w:t xml:space="preserve"> gvwU ev cvÎ Qvov Ab¨ †Kvb wKQzi g‡a¨ ivLv (‡hgb-†Uwej, weQvbv BZ¨vw`)]</w:t>
      </w:r>
    </w:p>
    <w:p w:rsidR="00B7141B" w:rsidRDefault="0083395A" w:rsidP="00F51C54">
      <w:pPr>
        <w:tabs>
          <w:tab w:val="right" w:leader="dot" w:pos="0"/>
          <w:tab w:val="left" w:pos="2268"/>
        </w:tabs>
        <w:spacing w:after="0" w:line="240" w:lineRule="auto"/>
        <w:rPr>
          <w:rFonts w:ascii="SutonnyMJ" w:hAnsi="SutonnyMJ" w:cs="SutonnyMJ"/>
          <w:sz w:val="20"/>
          <w:szCs w:val="20"/>
        </w:rPr>
      </w:pPr>
      <w:r w:rsidRPr="006F34C6">
        <w:rPr>
          <w:rFonts w:ascii="Helvetica" w:hAnsi="Helvetica"/>
          <w:sz w:val="20"/>
        </w:rPr>
        <w:lastRenderedPageBreak/>
        <w:t>8</w:t>
      </w:r>
      <w:r w:rsidR="00F51C54" w:rsidRPr="006F34C6">
        <w:rPr>
          <w:rFonts w:ascii="Helvetica" w:hAnsi="Helvetica"/>
          <w:sz w:val="20"/>
        </w:rPr>
        <w:t>=</w:t>
      </w:r>
      <w:r w:rsidR="0065777F" w:rsidRPr="006F34C6">
        <w:rPr>
          <w:rFonts w:ascii="Helvetica" w:hAnsi="Helvetica"/>
          <w:sz w:val="20"/>
        </w:rPr>
        <w:t xml:space="preserve"> Inside: in storage container/cabinet</w:t>
      </w:r>
      <w:r w:rsidR="001F5470">
        <w:rPr>
          <w:rFonts w:ascii="Helvetica" w:hAnsi="Helvetica"/>
          <w:sz w:val="20"/>
        </w:rPr>
        <w:t xml:space="preserve"> </w:t>
      </w:r>
      <w:r w:rsidR="003D1EA2" w:rsidRPr="00261D01">
        <w:rPr>
          <w:rFonts w:ascii="Vrinda" w:hAnsi="Vrinda" w:cs="Vrinda"/>
          <w:sz w:val="20"/>
          <w:szCs w:val="20"/>
          <w:cs/>
          <w:lang w:val="bn-IN" w:bidi="bn-IN"/>
        </w:rPr>
        <w:t>[</w:t>
      </w:r>
      <w:r w:rsidR="003D1EA2" w:rsidRPr="00261D01">
        <w:rPr>
          <w:rFonts w:ascii="SutonnyMJ" w:hAnsi="SutonnyMJ" w:cs="SutonnyMJ"/>
          <w:sz w:val="20"/>
          <w:szCs w:val="20"/>
        </w:rPr>
        <w:t>N‡ii wfZ‡</w:t>
      </w:r>
      <w:r w:rsidR="00193E47" w:rsidRPr="00261D01">
        <w:rPr>
          <w:rFonts w:ascii="SutonnyMJ" w:hAnsi="SutonnyMJ" w:cs="SutonnyMJ"/>
          <w:sz w:val="20"/>
          <w:szCs w:val="20"/>
        </w:rPr>
        <w:t>it</w:t>
      </w:r>
      <w:r w:rsidR="003D1EA2" w:rsidRPr="00261D01">
        <w:rPr>
          <w:rFonts w:ascii="SutonnyMJ" w:hAnsi="SutonnyMJ" w:cs="SutonnyMJ"/>
          <w:sz w:val="20"/>
          <w:szCs w:val="20"/>
        </w:rPr>
        <w:t xml:space="preserve"> †Kvb cv‡Î ev †Kwe‡b‡U ivLv]</w:t>
      </w:r>
    </w:p>
    <w:p w:rsidR="0065777F" w:rsidRPr="00261D01" w:rsidRDefault="0083395A" w:rsidP="00F51C54">
      <w:pPr>
        <w:tabs>
          <w:tab w:val="right" w:leader="dot" w:pos="0"/>
          <w:tab w:val="left" w:pos="2268"/>
        </w:tabs>
        <w:spacing w:after="0" w:line="240" w:lineRule="auto"/>
        <w:rPr>
          <w:rFonts w:ascii="Vrinda" w:hAnsi="Vrinda" w:cs="Vrinda"/>
          <w:sz w:val="20"/>
          <w:szCs w:val="25"/>
          <w:lang w:bidi="bn-IN"/>
        </w:rPr>
      </w:pPr>
      <w:r w:rsidRPr="006F34C6">
        <w:rPr>
          <w:rFonts w:ascii="Helvetica" w:hAnsi="Helvetica"/>
          <w:sz w:val="20"/>
        </w:rPr>
        <w:t xml:space="preserve">9 = </w:t>
      </w:r>
      <w:r w:rsidR="0065777F" w:rsidRPr="006F34C6">
        <w:rPr>
          <w:rFonts w:ascii="Helvetica" w:hAnsi="Helvetica"/>
          <w:sz w:val="20"/>
        </w:rPr>
        <w:t>In child's hands</w:t>
      </w:r>
      <w:r w:rsidR="001F5470">
        <w:rPr>
          <w:rFonts w:ascii="Helvetica" w:hAnsi="Helvetica"/>
          <w:sz w:val="20"/>
        </w:rPr>
        <w:t xml:space="preserve"> </w:t>
      </w:r>
      <w:r w:rsidR="00193E47" w:rsidRPr="00261D01">
        <w:rPr>
          <w:rFonts w:ascii="SutonnyMJ" w:hAnsi="SutonnyMJ" w:cs="SutonnyMJ"/>
          <w:sz w:val="20"/>
          <w:szCs w:val="20"/>
        </w:rPr>
        <w:t>(ev”Pvi nv‡Z wQj)</w:t>
      </w:r>
    </w:p>
    <w:p w:rsidR="0083395A" w:rsidRDefault="0083395A" w:rsidP="0083395A">
      <w:pPr>
        <w:tabs>
          <w:tab w:val="left" w:pos="5397"/>
          <w:tab w:val="right" w:leader="dot" w:pos="5979"/>
        </w:tabs>
        <w:spacing w:after="0" w:line="240" w:lineRule="auto"/>
        <w:rPr>
          <w:rFonts w:ascii="SutonnyMJ" w:hAnsi="SutonnyMJ" w:cs="SutonnyMJ"/>
          <w:sz w:val="20"/>
          <w:szCs w:val="20"/>
        </w:rPr>
      </w:pPr>
      <w:r w:rsidRPr="006F34C6">
        <w:rPr>
          <w:rFonts w:ascii="Helvetica" w:hAnsi="Helvetica"/>
          <w:sz w:val="20"/>
        </w:rPr>
        <w:t>77 =</w:t>
      </w:r>
      <w:r w:rsidR="00500208" w:rsidRPr="006F34C6">
        <w:rPr>
          <w:rFonts w:ascii="Helvetica" w:hAnsi="Helvetica"/>
          <w:sz w:val="20"/>
        </w:rPr>
        <w:t>Other (specify</w:t>
      </w:r>
      <w:r w:rsidRPr="006F34C6">
        <w:rPr>
          <w:rFonts w:ascii="Helvetica" w:hAnsi="Helvetica"/>
          <w:sz w:val="20"/>
        </w:rPr>
        <w:t>)</w:t>
      </w:r>
      <w:r w:rsidR="0030080F" w:rsidRPr="00261D01">
        <w:rPr>
          <w:rFonts w:ascii="Vrinda" w:eastAsia="SimSun" w:hAnsi="Vrinda" w:cs="Vrinda"/>
          <w:sz w:val="20"/>
          <w:szCs w:val="20"/>
          <w:lang w:bidi="bn-BD"/>
        </w:rPr>
        <w:t xml:space="preserve"> [</w:t>
      </w:r>
      <w:r w:rsidR="0030080F" w:rsidRPr="00261D01">
        <w:rPr>
          <w:rFonts w:ascii="SutonnyMJ" w:hAnsi="SutonnyMJ" w:cs="SutonnyMJ"/>
          <w:sz w:val="20"/>
          <w:szCs w:val="20"/>
        </w:rPr>
        <w:t>Ab¨ RvqMvq</w:t>
      </w:r>
      <w:r w:rsidR="001F5470">
        <w:rPr>
          <w:rFonts w:ascii="SutonnyMJ" w:hAnsi="SutonnyMJ" w:cs="SutonnyMJ"/>
          <w:sz w:val="20"/>
          <w:szCs w:val="20"/>
        </w:rPr>
        <w:t xml:space="preserve"> </w:t>
      </w:r>
      <w:r w:rsidR="00193E47" w:rsidRPr="00261D01">
        <w:rPr>
          <w:rFonts w:ascii="SutonnyMJ" w:hAnsi="SutonnyMJ" w:cs="SutonnyMJ"/>
          <w:sz w:val="20"/>
          <w:szCs w:val="20"/>
        </w:rPr>
        <w:t>(</w:t>
      </w:r>
      <w:r w:rsidR="0030080F" w:rsidRPr="00261D01">
        <w:rPr>
          <w:rFonts w:ascii="SutonnyMJ" w:hAnsi="SutonnyMJ" w:cs="SutonnyMJ"/>
          <w:sz w:val="20"/>
          <w:szCs w:val="20"/>
        </w:rPr>
        <w:t>wbw©`ó K‡i wjLyb</w:t>
      </w:r>
      <w:r w:rsidR="00193E47" w:rsidRPr="00261D01">
        <w:rPr>
          <w:rFonts w:ascii="SutonnyMJ" w:hAnsi="SutonnyMJ" w:cs="SutonnyMJ"/>
          <w:sz w:val="20"/>
          <w:szCs w:val="20"/>
        </w:rPr>
        <w:t>)</w:t>
      </w:r>
      <w:r w:rsidR="0030080F" w:rsidRPr="00261D01">
        <w:rPr>
          <w:rFonts w:ascii="SutonnyMJ" w:hAnsi="SutonnyMJ" w:cs="SutonnyMJ"/>
          <w:sz w:val="20"/>
          <w:szCs w:val="20"/>
        </w:rPr>
        <w:t>]</w:t>
      </w:r>
    </w:p>
    <w:p w:rsidR="006B5EF6" w:rsidRDefault="006B5EF6" w:rsidP="00C870EA">
      <w:pPr>
        <w:tabs>
          <w:tab w:val="left" w:pos="1440"/>
          <w:tab w:val="right" w:pos="11376"/>
        </w:tabs>
        <w:spacing w:after="0" w:line="240" w:lineRule="auto"/>
        <w:rPr>
          <w:rFonts w:ascii="Arial" w:hAnsi="Arial" w:cs="Arial"/>
          <w:sz w:val="20"/>
          <w:szCs w:val="20"/>
        </w:rPr>
      </w:pPr>
    </w:p>
    <w:p w:rsidR="00C870EA" w:rsidRPr="00261D01" w:rsidRDefault="00AC23F9" w:rsidP="00C870EA">
      <w:pPr>
        <w:tabs>
          <w:tab w:val="left" w:pos="1440"/>
          <w:tab w:val="right" w:pos="11376"/>
        </w:tabs>
        <w:spacing w:after="0" w:line="240" w:lineRule="auto"/>
        <w:rPr>
          <w:rFonts w:ascii="Arial" w:hAnsi="Arial" w:cs="Arial"/>
          <w:sz w:val="20"/>
          <w:szCs w:val="20"/>
        </w:rPr>
      </w:pPr>
      <w:r>
        <w:rPr>
          <w:rFonts w:ascii="Arial" w:hAnsi="Arial" w:cs="Arial"/>
          <w:sz w:val="20"/>
          <w:szCs w:val="20"/>
        </w:rPr>
        <w:t>2</w:t>
      </w:r>
      <w:r w:rsidR="00226F9C" w:rsidRPr="00261D01">
        <w:rPr>
          <w:rFonts w:ascii="Arial" w:hAnsi="Arial" w:cs="Arial"/>
          <w:sz w:val="20"/>
          <w:szCs w:val="20"/>
        </w:rPr>
        <w:t>.</w:t>
      </w:r>
      <w:r w:rsidR="00724298" w:rsidRPr="00261D01">
        <w:rPr>
          <w:rFonts w:ascii="Arial" w:hAnsi="Arial" w:cs="Arial"/>
          <w:sz w:val="20"/>
          <w:szCs w:val="20"/>
        </w:rPr>
        <w:t>4</w:t>
      </w:r>
      <w:r w:rsidR="00275C50" w:rsidRPr="00261D01">
        <w:rPr>
          <w:rFonts w:ascii="Arial" w:hAnsi="Arial" w:cs="Arial"/>
          <w:sz w:val="20"/>
          <w:szCs w:val="20"/>
        </w:rPr>
        <w:t>.a</w:t>
      </w:r>
      <w:r w:rsidR="00C870EA" w:rsidRPr="00261D01">
        <w:rPr>
          <w:rFonts w:ascii="Arial" w:hAnsi="Arial" w:cs="Arial"/>
          <w:sz w:val="20"/>
          <w:szCs w:val="20"/>
        </w:rPr>
        <w:t xml:space="preserve"> (ask)In your opinion, how much did (target child’s name) play with the toy ball over the past 24 hours? (read each choice)</w:t>
      </w:r>
    </w:p>
    <w:p w:rsidR="00EC2197" w:rsidRPr="00A82FE2" w:rsidRDefault="00664AD5" w:rsidP="00C870EA">
      <w:pPr>
        <w:spacing w:after="0" w:line="240" w:lineRule="auto"/>
        <w:rPr>
          <w:rFonts w:ascii="SutonnyMJ" w:hAnsi="SutonnyMJ"/>
          <w:szCs w:val="20"/>
        </w:rPr>
      </w:pPr>
      <w:r w:rsidRPr="00F12F4E">
        <w:rPr>
          <w:rFonts w:ascii="SutonnyMJ" w:hAnsi="SutonnyMJ" w:cs="Arial"/>
          <w:szCs w:val="20"/>
        </w:rPr>
        <w:t xml:space="preserve">(cÖkœ Kiæb)Avcbvi g‡Z, </w:t>
      </w:r>
      <w:r w:rsidRPr="00F12F4E">
        <w:rPr>
          <w:rFonts w:ascii="SutonnyMJ" w:hAnsi="SutonnyMJ"/>
          <w:szCs w:val="20"/>
        </w:rPr>
        <w:t>Avcbvi ev”Pv (Uv‡M©U wkïi bvg ejyb)</w:t>
      </w:r>
      <w:r w:rsidR="001F5470">
        <w:rPr>
          <w:rFonts w:ascii="SutonnyMJ" w:hAnsi="SutonnyMJ"/>
          <w:szCs w:val="20"/>
        </w:rPr>
        <w:t xml:space="preserve"> </w:t>
      </w:r>
      <w:r w:rsidRPr="00F12F4E">
        <w:rPr>
          <w:rFonts w:ascii="SutonnyMJ" w:hAnsi="SutonnyMJ" w:cs="Arial"/>
          <w:szCs w:val="20"/>
        </w:rPr>
        <w:t>MZ</w:t>
      </w:r>
      <w:r w:rsidR="001F5470">
        <w:rPr>
          <w:rFonts w:ascii="SutonnyMJ" w:hAnsi="SutonnyMJ" w:cs="Arial"/>
          <w:szCs w:val="20"/>
        </w:rPr>
        <w:t xml:space="preserve"> </w:t>
      </w:r>
      <w:r w:rsidRPr="00F12F4E">
        <w:rPr>
          <w:rFonts w:ascii="Arial" w:hAnsi="Arial" w:cs="Arial"/>
          <w:szCs w:val="20"/>
        </w:rPr>
        <w:t>24</w:t>
      </w:r>
      <w:r w:rsidR="001F5470">
        <w:rPr>
          <w:rFonts w:ascii="Arial" w:hAnsi="Arial" w:cs="Arial"/>
          <w:szCs w:val="20"/>
        </w:rPr>
        <w:t xml:space="preserve"> </w:t>
      </w:r>
      <w:r w:rsidRPr="00F12F4E">
        <w:rPr>
          <w:rFonts w:ascii="SutonnyMJ" w:hAnsi="SutonnyMJ" w:cs="Arial"/>
          <w:szCs w:val="20"/>
        </w:rPr>
        <w:t>N›Uvq</w:t>
      </w:r>
      <w:r w:rsidRPr="00F12F4E">
        <w:rPr>
          <w:rFonts w:ascii="SutonnyMJ" w:hAnsi="SutonnyMJ"/>
          <w:szCs w:val="20"/>
        </w:rPr>
        <w:t>KZ evi Avgv‡`i †`qv GB †Ljbv ej w`‡q ‡Ljv K‡i‡Q? (cÖwZwU Ackb c‡o †kvbv‡Z n‡e)</w:t>
      </w:r>
    </w:p>
    <w:p w:rsidR="006F34C6" w:rsidRPr="006F34C6" w:rsidRDefault="006F34C6" w:rsidP="00C870EA">
      <w:pPr>
        <w:spacing w:after="0" w:line="240" w:lineRule="auto"/>
        <w:rPr>
          <w:rFonts w:ascii="Arial" w:hAnsi="Arial" w:cs="Arial"/>
          <w:sz w:val="8"/>
          <w:szCs w:val="8"/>
        </w:rPr>
      </w:pPr>
    </w:p>
    <w:p w:rsidR="0076358C" w:rsidRPr="00261D01" w:rsidRDefault="00B3570F" w:rsidP="00C870EA">
      <w:pPr>
        <w:spacing w:after="0" w:line="240" w:lineRule="auto"/>
        <w:rPr>
          <w:rFonts w:ascii="SutonnyMJ" w:hAnsi="SutonnyMJ"/>
          <w:sz w:val="20"/>
          <w:szCs w:val="20"/>
        </w:rPr>
      </w:pPr>
      <w:r w:rsidRPr="00261D01">
        <w:rPr>
          <w:rFonts w:ascii="Arial" w:hAnsi="Arial" w:cs="Arial"/>
          <w:sz w:val="20"/>
          <w:szCs w:val="20"/>
        </w:rPr>
        <w:t>1</w:t>
      </w:r>
      <w:r w:rsidR="00C870EA" w:rsidRPr="00261D01">
        <w:rPr>
          <w:rFonts w:ascii="SutonnyMJ" w:hAnsi="SutonnyMJ"/>
          <w:sz w:val="20"/>
          <w:szCs w:val="20"/>
        </w:rPr>
        <w:t xml:space="preserve">= </w:t>
      </w:r>
      <w:r w:rsidR="00C870EA" w:rsidRPr="00261D01">
        <w:rPr>
          <w:rFonts w:ascii="Arial" w:hAnsi="Arial" w:cs="Arial"/>
          <w:sz w:val="20"/>
          <w:szCs w:val="20"/>
        </w:rPr>
        <w:t>Several times (4 or more times)</w:t>
      </w:r>
      <w:r w:rsidR="001F5470">
        <w:rPr>
          <w:rFonts w:ascii="Arial" w:hAnsi="Arial" w:cs="Arial"/>
          <w:sz w:val="20"/>
          <w:szCs w:val="20"/>
        </w:rPr>
        <w:t xml:space="preserve"> [</w:t>
      </w:r>
      <w:r w:rsidR="00C870EA" w:rsidRPr="00261D01">
        <w:rPr>
          <w:rFonts w:ascii="SutonnyMJ" w:hAnsi="SutonnyMJ"/>
          <w:sz w:val="20"/>
          <w:szCs w:val="20"/>
        </w:rPr>
        <w:t>w`</w:t>
      </w:r>
      <w:r w:rsidR="00172D8B" w:rsidRPr="00261D01">
        <w:rPr>
          <w:rFonts w:ascii="SutonnyMJ" w:hAnsi="SutonnyMJ"/>
          <w:sz w:val="20"/>
          <w:szCs w:val="20"/>
        </w:rPr>
        <w:t>‡</w:t>
      </w:r>
      <w:r w:rsidR="00C870EA" w:rsidRPr="00261D01">
        <w:rPr>
          <w:rFonts w:ascii="SutonnyMJ" w:hAnsi="SutonnyMJ"/>
          <w:sz w:val="20"/>
          <w:szCs w:val="20"/>
        </w:rPr>
        <w:t xml:space="preserve">b </w:t>
      </w:r>
      <w:r w:rsidR="00172D8B" w:rsidRPr="00261D01">
        <w:rPr>
          <w:rFonts w:ascii="SutonnyMJ" w:hAnsi="SutonnyMJ"/>
          <w:sz w:val="20"/>
          <w:szCs w:val="20"/>
        </w:rPr>
        <w:t>‡ekK‡qK</w:t>
      </w:r>
      <w:r w:rsidR="00C870EA" w:rsidRPr="00261D01">
        <w:rPr>
          <w:rFonts w:ascii="SutonnyMJ" w:hAnsi="SutonnyMJ"/>
          <w:sz w:val="20"/>
          <w:szCs w:val="20"/>
        </w:rPr>
        <w:t>evi (4 evi ev Zvi †ekx</w:t>
      </w:r>
      <w:r w:rsidR="00D42838" w:rsidRPr="00261D01">
        <w:rPr>
          <w:rFonts w:ascii="SutonnyMJ" w:hAnsi="SutonnyMJ"/>
          <w:sz w:val="20"/>
          <w:szCs w:val="20"/>
        </w:rPr>
        <w:t>)]</w:t>
      </w:r>
    </w:p>
    <w:p w:rsidR="0076358C" w:rsidRPr="00261D01" w:rsidRDefault="00B3570F" w:rsidP="00C870EA">
      <w:pPr>
        <w:spacing w:after="0" w:line="240" w:lineRule="auto"/>
        <w:rPr>
          <w:rFonts w:ascii="SutonnyMJ" w:hAnsi="SutonnyMJ"/>
          <w:sz w:val="20"/>
          <w:szCs w:val="20"/>
        </w:rPr>
      </w:pPr>
      <w:r w:rsidRPr="00261D01">
        <w:rPr>
          <w:rFonts w:ascii="Arial" w:hAnsi="Arial" w:cs="Arial"/>
          <w:sz w:val="20"/>
          <w:szCs w:val="20"/>
        </w:rPr>
        <w:t>2</w:t>
      </w:r>
      <w:r w:rsidR="00C870EA" w:rsidRPr="00261D01">
        <w:rPr>
          <w:rFonts w:ascii="SutonnyMJ" w:hAnsi="SutonnyMJ"/>
          <w:sz w:val="20"/>
          <w:szCs w:val="20"/>
        </w:rPr>
        <w:t xml:space="preserve">= </w:t>
      </w:r>
      <w:r w:rsidR="00C870EA" w:rsidRPr="00261D01">
        <w:rPr>
          <w:rFonts w:ascii="Arial" w:hAnsi="Arial" w:cs="Arial"/>
          <w:sz w:val="20"/>
          <w:szCs w:val="20"/>
        </w:rPr>
        <w:t xml:space="preserve">Few times (2-3 times) </w:t>
      </w:r>
      <w:r w:rsidR="00C870EA" w:rsidRPr="00261D01">
        <w:rPr>
          <w:rFonts w:ascii="SutonnyMJ" w:hAnsi="SutonnyMJ"/>
          <w:sz w:val="20"/>
          <w:szCs w:val="20"/>
        </w:rPr>
        <w:t>w`</w:t>
      </w:r>
      <w:r w:rsidR="00172D8B" w:rsidRPr="00261D01">
        <w:rPr>
          <w:rFonts w:ascii="SutonnyMJ" w:hAnsi="SutonnyMJ"/>
          <w:sz w:val="20"/>
          <w:szCs w:val="20"/>
        </w:rPr>
        <w:t>‡</w:t>
      </w:r>
      <w:r w:rsidR="00C870EA" w:rsidRPr="00261D01">
        <w:rPr>
          <w:rFonts w:ascii="SutonnyMJ" w:hAnsi="SutonnyMJ"/>
          <w:sz w:val="20"/>
          <w:szCs w:val="20"/>
        </w:rPr>
        <w:t>bK‡qKevi (2-3 evi)</w:t>
      </w:r>
      <w:r w:rsidR="00721D53" w:rsidRPr="00261D01">
        <w:rPr>
          <w:rFonts w:ascii="SutonnyMJ" w:hAnsi="SutonnyMJ"/>
          <w:sz w:val="20"/>
          <w:szCs w:val="20"/>
        </w:rPr>
        <w:t>]</w:t>
      </w:r>
    </w:p>
    <w:p w:rsidR="00C870EA" w:rsidRPr="00261D01" w:rsidRDefault="00C870EA" w:rsidP="00C870EA">
      <w:pPr>
        <w:spacing w:after="0" w:line="240" w:lineRule="auto"/>
        <w:rPr>
          <w:rFonts w:ascii="SutonnyMJ" w:hAnsi="SutonnyMJ" w:cs="Vrinda"/>
          <w:sz w:val="20"/>
          <w:szCs w:val="25"/>
          <w:lang w:bidi="bn-IN"/>
        </w:rPr>
      </w:pPr>
      <w:r w:rsidRPr="00261D01">
        <w:rPr>
          <w:rFonts w:ascii="Arial" w:hAnsi="Arial" w:cs="Arial"/>
          <w:sz w:val="20"/>
          <w:szCs w:val="20"/>
        </w:rPr>
        <w:t xml:space="preserve">3 = Only once since he/she got the ball </w:t>
      </w:r>
      <w:r w:rsidR="00172D8B" w:rsidRPr="00261D01">
        <w:rPr>
          <w:rFonts w:ascii="SutonnyMJ" w:hAnsi="SutonnyMJ"/>
          <w:sz w:val="20"/>
          <w:szCs w:val="20"/>
        </w:rPr>
        <w:t xml:space="preserve">(ev”Pv ejwU cvIqvi ci gvÎ GKevi †L‡j‡Q) </w:t>
      </w:r>
    </w:p>
    <w:p w:rsidR="00B7141B" w:rsidRDefault="00C870EA" w:rsidP="008C68E0">
      <w:pPr>
        <w:spacing w:after="0" w:line="240" w:lineRule="auto"/>
        <w:rPr>
          <w:rFonts w:ascii="SutonnyMJ" w:hAnsi="SutonnyMJ" w:cs="Arial"/>
          <w:sz w:val="20"/>
          <w:szCs w:val="20"/>
        </w:rPr>
      </w:pPr>
      <w:r w:rsidRPr="00261D01">
        <w:rPr>
          <w:rFonts w:ascii="Arial" w:hAnsi="Arial" w:cs="Arial"/>
          <w:sz w:val="20"/>
          <w:szCs w:val="20"/>
        </w:rPr>
        <w:t xml:space="preserve">4 = Never </w:t>
      </w:r>
      <w:r w:rsidR="00721D53" w:rsidRPr="00261D01">
        <w:rPr>
          <w:rFonts w:ascii="Arial" w:hAnsi="Arial" w:cs="Arial"/>
          <w:sz w:val="20"/>
          <w:szCs w:val="20"/>
        </w:rPr>
        <w:t>[</w:t>
      </w:r>
      <w:r w:rsidRPr="00261D01">
        <w:rPr>
          <w:rFonts w:ascii="SutonnyMJ" w:hAnsi="SutonnyMJ" w:cs="Arial"/>
          <w:sz w:val="20"/>
          <w:szCs w:val="20"/>
        </w:rPr>
        <w:t>KL‡bv bv</w:t>
      </w:r>
      <w:r w:rsidR="00721D53" w:rsidRPr="00261D01">
        <w:rPr>
          <w:rFonts w:ascii="SutonnyMJ" w:hAnsi="SutonnyMJ" w:cs="Arial"/>
          <w:sz w:val="20"/>
          <w:szCs w:val="20"/>
        </w:rPr>
        <w:t>]</w:t>
      </w:r>
      <w:r w:rsidR="00FD70F4">
        <w:rPr>
          <w:rFonts w:ascii="SutonnyMJ" w:hAnsi="SutonnyMJ" w:cs="Arial"/>
          <w:sz w:val="20"/>
          <w:szCs w:val="20"/>
        </w:rPr>
        <w:t xml:space="preserve"> </w:t>
      </w:r>
      <w:ins w:id="53" w:author="srahman" w:date="2015-04-15T14:10:00Z">
        <w:r w:rsidR="00846AF8" w:rsidRPr="006F34C6">
          <w:rPr>
            <w:rFonts w:ascii="Helvetica" w:hAnsi="Helvetica"/>
            <w:sz w:val="20"/>
          </w:rPr>
          <w:sym w:font="Wingdings" w:char="F0E0"/>
        </w:r>
        <w:r w:rsidR="00846AF8">
          <w:rPr>
            <w:rFonts w:ascii="Helvetica" w:hAnsi="Helvetica"/>
            <w:sz w:val="20"/>
          </w:rPr>
          <w:t xml:space="preserve">skip to </w:t>
        </w:r>
      </w:ins>
      <w:ins w:id="54" w:author="srahman" w:date="2015-04-15T14:11:00Z">
        <w:r w:rsidR="00846AF8" w:rsidRPr="00846AF8">
          <w:rPr>
            <w:rFonts w:ascii="Helvetica" w:hAnsi="Helvetica"/>
            <w:sz w:val="20"/>
          </w:rPr>
          <w:t>2.5.a</w:t>
        </w:r>
      </w:ins>
    </w:p>
    <w:p w:rsidR="00C870EA" w:rsidRPr="00261D01" w:rsidRDefault="00C870EA" w:rsidP="008C68E0">
      <w:pPr>
        <w:spacing w:after="0" w:line="240" w:lineRule="auto"/>
        <w:rPr>
          <w:rFonts w:ascii="SutonnyMJ" w:hAnsi="SutonnyMJ" w:cs="Arial"/>
          <w:sz w:val="20"/>
          <w:szCs w:val="20"/>
        </w:rPr>
      </w:pPr>
      <w:r w:rsidRPr="00261D01">
        <w:rPr>
          <w:rFonts w:ascii="Arial" w:hAnsi="Arial" w:cs="Arial"/>
          <w:sz w:val="20"/>
          <w:szCs w:val="20"/>
        </w:rPr>
        <w:t>99 = DK/Not sure</w:t>
      </w:r>
      <w:r w:rsidR="00FD70F4">
        <w:rPr>
          <w:rFonts w:ascii="Arial" w:hAnsi="Arial" w:cs="Arial"/>
          <w:sz w:val="20"/>
          <w:szCs w:val="20"/>
        </w:rPr>
        <w:t xml:space="preserve"> </w:t>
      </w:r>
      <w:r w:rsidR="00721D53" w:rsidRPr="00261D01">
        <w:rPr>
          <w:rFonts w:ascii="SutonnyMJ" w:hAnsi="SutonnyMJ" w:cs="Arial"/>
          <w:sz w:val="20"/>
          <w:szCs w:val="20"/>
        </w:rPr>
        <w:t>[</w:t>
      </w:r>
      <w:r w:rsidRPr="00261D01">
        <w:rPr>
          <w:rFonts w:ascii="SutonnyMJ" w:hAnsi="SutonnyMJ" w:cs="Arial"/>
          <w:sz w:val="20"/>
          <w:szCs w:val="20"/>
        </w:rPr>
        <w:t>Rvwb bv</w:t>
      </w:r>
      <w:r w:rsidR="00172D8B" w:rsidRPr="00261D01">
        <w:rPr>
          <w:rFonts w:ascii="SutonnyMJ" w:hAnsi="SutonnyMJ" w:cs="Arial"/>
          <w:sz w:val="20"/>
          <w:szCs w:val="20"/>
        </w:rPr>
        <w:t>/wbwðZ bv</w:t>
      </w:r>
      <w:r w:rsidR="00721D53" w:rsidRPr="00261D01">
        <w:rPr>
          <w:rFonts w:ascii="SutonnyMJ" w:hAnsi="SutonnyMJ" w:cs="Arial"/>
          <w:sz w:val="20"/>
          <w:szCs w:val="20"/>
        </w:rPr>
        <w:t>]</w:t>
      </w:r>
      <w:ins w:id="55" w:author="srahman" w:date="2015-04-15T14:10:00Z">
        <w:r w:rsidR="00846AF8">
          <w:rPr>
            <w:rFonts w:ascii="SutonnyMJ" w:hAnsi="SutonnyMJ" w:cs="Arial"/>
            <w:sz w:val="20"/>
            <w:szCs w:val="20"/>
          </w:rPr>
          <w:t xml:space="preserve"> </w:t>
        </w:r>
        <w:r w:rsidR="00846AF8" w:rsidRPr="006F34C6">
          <w:rPr>
            <w:rFonts w:ascii="Helvetica" w:hAnsi="Helvetica"/>
            <w:sz w:val="20"/>
          </w:rPr>
          <w:sym w:font="Wingdings" w:char="F0E0"/>
        </w:r>
        <w:r w:rsidR="00846AF8">
          <w:rPr>
            <w:rFonts w:ascii="Helvetica" w:hAnsi="Helvetica"/>
            <w:sz w:val="20"/>
          </w:rPr>
          <w:t xml:space="preserve">skip to </w:t>
        </w:r>
      </w:ins>
      <w:ins w:id="56" w:author="srahman" w:date="2015-04-15T14:11:00Z">
        <w:r w:rsidR="00846AF8" w:rsidRPr="00846AF8">
          <w:rPr>
            <w:rFonts w:ascii="Helvetica" w:hAnsi="Helvetica"/>
            <w:sz w:val="20"/>
          </w:rPr>
          <w:t>2.5.a</w:t>
        </w:r>
      </w:ins>
    </w:p>
    <w:p w:rsidR="00275C50" w:rsidRPr="00261D01" w:rsidRDefault="00275C50" w:rsidP="008C68E0">
      <w:pPr>
        <w:spacing w:after="0" w:line="240" w:lineRule="auto"/>
        <w:rPr>
          <w:rFonts w:ascii="SutonnyMJ" w:hAnsi="SutonnyMJ" w:cs="Arial"/>
          <w:sz w:val="20"/>
          <w:szCs w:val="20"/>
        </w:rPr>
      </w:pPr>
    </w:p>
    <w:p w:rsidR="008C68E0" w:rsidRPr="00261D01" w:rsidRDefault="00AC23F9" w:rsidP="008C68E0">
      <w:pPr>
        <w:spacing w:after="0" w:line="240" w:lineRule="auto"/>
        <w:rPr>
          <w:rFonts w:ascii="Arial" w:hAnsi="Arial" w:cs="Arial"/>
          <w:sz w:val="20"/>
          <w:szCs w:val="20"/>
        </w:rPr>
      </w:pPr>
      <w:r>
        <w:rPr>
          <w:rFonts w:ascii="Arial" w:hAnsi="Arial" w:cs="Arial"/>
          <w:sz w:val="20"/>
          <w:szCs w:val="20"/>
        </w:rPr>
        <w:t>2</w:t>
      </w:r>
      <w:r w:rsidR="00275C50" w:rsidRPr="00261D01">
        <w:rPr>
          <w:rFonts w:ascii="Arial" w:hAnsi="Arial" w:cs="Arial"/>
          <w:sz w:val="20"/>
          <w:szCs w:val="20"/>
        </w:rPr>
        <w:t xml:space="preserve">.4.b In your opinion, how much time total did (target child’s name) spend playing with the toy ball over the past 24 hours? </w:t>
      </w:r>
    </w:p>
    <w:p w:rsidR="00DB08FD" w:rsidRPr="006F34C6" w:rsidRDefault="00664AD5" w:rsidP="00DB08FD">
      <w:pPr>
        <w:spacing w:after="0" w:line="240" w:lineRule="auto"/>
        <w:rPr>
          <w:rFonts w:ascii="SutonnyMJ" w:hAnsi="SutonnyMJ"/>
          <w:szCs w:val="20"/>
        </w:rPr>
      </w:pPr>
      <w:r w:rsidRPr="00F12F4E">
        <w:rPr>
          <w:rFonts w:ascii="SutonnyMJ" w:hAnsi="SutonnyMJ" w:cs="Arial"/>
          <w:szCs w:val="20"/>
        </w:rPr>
        <w:t>(Avcbv</w:t>
      </w:r>
      <w:r w:rsidRPr="00F12F4E">
        <w:rPr>
          <w:rFonts w:ascii="SutonnyMJ" w:hAnsi="SutonnyMJ"/>
          <w:szCs w:val="20"/>
        </w:rPr>
        <w:t xml:space="preserve">i g‡Z, MZ </w:t>
      </w:r>
      <w:r w:rsidRPr="00F12F4E">
        <w:rPr>
          <w:rFonts w:ascii="Arial" w:hAnsi="Arial" w:cs="Arial"/>
          <w:szCs w:val="20"/>
        </w:rPr>
        <w:t xml:space="preserve">24 </w:t>
      </w:r>
      <w:r w:rsidRPr="00F12F4E">
        <w:rPr>
          <w:rFonts w:ascii="SutonnyMJ" w:hAnsi="SutonnyMJ"/>
          <w:szCs w:val="20"/>
        </w:rPr>
        <w:t>N›Uvq me©‡gvU KZUzKz mgq Avcbvi wkï (Uv‡M©U wkïi bvg ejyb) GB †Ljbv ejwU w`‡q †Ljv K‡i‡Q?</w:t>
      </w:r>
      <w:r w:rsidR="00DB08FD" w:rsidRPr="00261D01">
        <w:rPr>
          <w:rFonts w:ascii="SutonnyMJ" w:hAnsi="SutonnyMJ" w:cs="Arial"/>
          <w:szCs w:val="20"/>
        </w:rPr>
        <w:t>(</w:t>
      </w:r>
      <w:r w:rsidR="00DB08FD" w:rsidRPr="00261D01">
        <w:rPr>
          <w:rFonts w:ascii="Helvetica" w:hAnsi="Helvetica"/>
          <w:sz w:val="20"/>
        </w:rPr>
        <w:t>99</w:t>
      </w:r>
      <w:r w:rsidR="00DB08FD" w:rsidRPr="00261D01">
        <w:rPr>
          <w:rFonts w:ascii="SutonnyMJ" w:hAnsi="SutonnyMJ" w:cs="Arial"/>
          <w:szCs w:val="20"/>
        </w:rPr>
        <w:t xml:space="preserve">=Rvwb bv) </w:t>
      </w:r>
    </w:p>
    <w:p w:rsidR="006F34C6" w:rsidRPr="006F34C6" w:rsidRDefault="006F34C6" w:rsidP="00DB08FD">
      <w:pPr>
        <w:spacing w:after="0" w:line="240" w:lineRule="auto"/>
        <w:rPr>
          <w:rFonts w:ascii="SutonnyMJ" w:hAnsi="SutonnyMJ"/>
          <w:sz w:val="8"/>
          <w:szCs w:val="8"/>
        </w:rPr>
      </w:pPr>
    </w:p>
    <w:p w:rsidR="00DB08FD" w:rsidRPr="00261D01" w:rsidRDefault="00DB08FD" w:rsidP="00DB08FD">
      <w:pPr>
        <w:spacing w:after="0" w:line="240" w:lineRule="auto"/>
        <w:rPr>
          <w:rFonts w:ascii="Arial" w:hAnsi="Arial" w:cs="Arial"/>
          <w:sz w:val="20"/>
          <w:szCs w:val="20"/>
        </w:rPr>
      </w:pPr>
      <w:r w:rsidRPr="009D653E">
        <w:rPr>
          <w:rFonts w:ascii="Arial" w:hAnsi="Arial" w:cs="Arial"/>
          <w:sz w:val="20"/>
          <w:szCs w:val="20"/>
        </w:rPr>
        <w:sym w:font="Wingdings" w:char="F0A8"/>
      </w:r>
      <w:r w:rsidRPr="009D653E">
        <w:rPr>
          <w:rFonts w:ascii="Arial" w:hAnsi="Arial" w:cs="Arial"/>
          <w:sz w:val="20"/>
          <w:szCs w:val="20"/>
        </w:rPr>
        <w:sym w:font="Wingdings" w:char="F0A8"/>
      </w:r>
      <w:r>
        <w:rPr>
          <w:rFonts w:ascii="Arial" w:hAnsi="Arial" w:cs="Arial"/>
          <w:sz w:val="20"/>
          <w:szCs w:val="20"/>
        </w:rPr>
        <w:t>Minutes</w:t>
      </w:r>
      <w:r w:rsidR="008655AC" w:rsidRPr="00A25142">
        <w:rPr>
          <w:rFonts w:ascii="SutonnyMJ" w:hAnsi="SutonnyMJ" w:cs="Arial"/>
          <w:szCs w:val="20"/>
        </w:rPr>
        <w:t>(wgwbU)</w:t>
      </w:r>
    </w:p>
    <w:p w:rsidR="00DB08FD" w:rsidRPr="009D653E" w:rsidRDefault="00DB08FD" w:rsidP="00DB08FD">
      <w:pPr>
        <w:spacing w:after="0" w:line="240" w:lineRule="auto"/>
        <w:rPr>
          <w:rFonts w:ascii="Arial" w:hAnsi="Arial" w:cs="Arial"/>
          <w:sz w:val="20"/>
          <w:szCs w:val="20"/>
        </w:rPr>
      </w:pPr>
      <w:r w:rsidRPr="009D653E">
        <w:rPr>
          <w:rFonts w:ascii="Arial" w:hAnsi="Arial" w:cs="Arial"/>
          <w:sz w:val="20"/>
          <w:szCs w:val="20"/>
        </w:rPr>
        <w:sym w:font="Wingdings" w:char="F0A8"/>
      </w:r>
      <w:r w:rsidRPr="009D653E">
        <w:rPr>
          <w:rFonts w:ascii="Arial" w:hAnsi="Arial" w:cs="Arial"/>
          <w:sz w:val="20"/>
          <w:szCs w:val="20"/>
        </w:rPr>
        <w:sym w:font="Wingdings" w:char="F0A8"/>
      </w:r>
      <w:r w:rsidRPr="009D653E">
        <w:rPr>
          <w:rFonts w:ascii="Arial" w:hAnsi="Arial" w:cs="Arial"/>
          <w:sz w:val="20"/>
          <w:szCs w:val="20"/>
        </w:rPr>
        <w:t xml:space="preserve"> Hours </w:t>
      </w:r>
      <w:r w:rsidRPr="009D653E">
        <w:rPr>
          <w:rFonts w:ascii="SutonnyMJ" w:hAnsi="SutonnyMJ" w:cs="Arial"/>
          <w:szCs w:val="20"/>
        </w:rPr>
        <w:t xml:space="preserve">(N›Uv) </w:t>
      </w:r>
    </w:p>
    <w:p w:rsidR="00DB08FD" w:rsidRPr="006F34C6" w:rsidRDefault="00DB08FD" w:rsidP="008C68E0">
      <w:pPr>
        <w:spacing w:after="0" w:line="240" w:lineRule="auto"/>
        <w:rPr>
          <w:rFonts w:ascii="Vrinda" w:hAnsi="Vrinda" w:cs="Vrinda"/>
          <w:sz w:val="20"/>
          <w:szCs w:val="20"/>
          <w:cs/>
          <w:lang w:val="bn-IN" w:bidi="bn-IN"/>
        </w:rPr>
      </w:pPr>
    </w:p>
    <w:p w:rsidR="0065777F" w:rsidRPr="00261D01" w:rsidRDefault="00AC23F9" w:rsidP="008C68E0">
      <w:pPr>
        <w:tabs>
          <w:tab w:val="center" w:pos="5688"/>
          <w:tab w:val="right" w:pos="11376"/>
        </w:tabs>
        <w:spacing w:after="0" w:line="240" w:lineRule="auto"/>
        <w:rPr>
          <w:rFonts w:ascii="Arial" w:hAnsi="Arial" w:cs="Arial"/>
          <w:sz w:val="20"/>
          <w:szCs w:val="20"/>
        </w:rPr>
      </w:pPr>
      <w:r>
        <w:rPr>
          <w:rFonts w:ascii="Arial" w:hAnsi="Arial" w:cs="Arial"/>
          <w:sz w:val="20"/>
          <w:szCs w:val="20"/>
        </w:rPr>
        <w:t>2</w:t>
      </w:r>
      <w:r w:rsidR="00226F9C" w:rsidRPr="00261D01">
        <w:rPr>
          <w:rFonts w:ascii="Arial" w:hAnsi="Arial" w:cs="Arial"/>
          <w:sz w:val="20"/>
          <w:szCs w:val="20"/>
        </w:rPr>
        <w:t>.</w:t>
      </w:r>
      <w:r w:rsidR="00724298" w:rsidRPr="00261D01">
        <w:rPr>
          <w:rFonts w:ascii="Arial" w:hAnsi="Arial" w:cs="Arial"/>
          <w:sz w:val="20"/>
          <w:szCs w:val="20"/>
        </w:rPr>
        <w:t>5</w:t>
      </w:r>
      <w:r w:rsidR="00275C50" w:rsidRPr="00261D01">
        <w:rPr>
          <w:rFonts w:ascii="Arial" w:hAnsi="Arial" w:cs="Arial"/>
          <w:sz w:val="20"/>
          <w:szCs w:val="20"/>
        </w:rPr>
        <w:t xml:space="preserve">.a </w:t>
      </w:r>
      <w:r w:rsidR="00721D53" w:rsidRPr="00261D01">
        <w:rPr>
          <w:rFonts w:ascii="Arial" w:hAnsi="Arial" w:cs="Arial"/>
          <w:sz w:val="20"/>
          <w:szCs w:val="20"/>
        </w:rPr>
        <w:t xml:space="preserve">(ask) </w:t>
      </w:r>
      <w:r w:rsidR="0065777F" w:rsidRPr="00261D01">
        <w:rPr>
          <w:rFonts w:ascii="Arial" w:hAnsi="Arial" w:cs="Arial"/>
          <w:sz w:val="20"/>
          <w:szCs w:val="20"/>
        </w:rPr>
        <w:t>In your opinion, how much did any of the other children</w:t>
      </w:r>
      <w:r w:rsidR="00225CFB">
        <w:rPr>
          <w:rFonts w:ascii="Arial" w:hAnsi="Arial" w:cs="Arial"/>
          <w:sz w:val="20"/>
          <w:szCs w:val="20"/>
        </w:rPr>
        <w:t>/</w:t>
      </w:r>
      <w:r w:rsidR="001F5470">
        <w:rPr>
          <w:rFonts w:ascii="Arial" w:hAnsi="Arial" w:cs="Arial"/>
          <w:sz w:val="20"/>
          <w:szCs w:val="20"/>
        </w:rPr>
        <w:t xml:space="preserve"> </w:t>
      </w:r>
      <w:r w:rsidR="00B041E7">
        <w:rPr>
          <w:rFonts w:ascii="Arial" w:hAnsi="Arial" w:cs="Arial"/>
          <w:sz w:val="20"/>
          <w:szCs w:val="20"/>
        </w:rPr>
        <w:t>people</w:t>
      </w:r>
      <w:r w:rsidR="001F5470">
        <w:rPr>
          <w:rFonts w:ascii="Arial" w:hAnsi="Arial" w:cs="Arial"/>
          <w:sz w:val="20"/>
          <w:szCs w:val="20"/>
        </w:rPr>
        <w:t xml:space="preserve"> </w:t>
      </w:r>
      <w:r w:rsidR="0065777F" w:rsidRPr="00261D01">
        <w:rPr>
          <w:rFonts w:ascii="Arial" w:hAnsi="Arial" w:cs="Arial"/>
          <w:sz w:val="20"/>
          <w:szCs w:val="20"/>
        </w:rPr>
        <w:t xml:space="preserve">in the household or </w:t>
      </w:r>
      <w:r w:rsidR="00C870EA" w:rsidRPr="00261D01">
        <w:rPr>
          <w:rFonts w:ascii="Arial" w:hAnsi="Arial" w:cs="Arial"/>
          <w:sz w:val="20"/>
          <w:szCs w:val="20"/>
        </w:rPr>
        <w:t>bari</w:t>
      </w:r>
      <w:r w:rsidR="0065777F" w:rsidRPr="00261D01">
        <w:rPr>
          <w:rFonts w:ascii="Arial" w:hAnsi="Arial" w:cs="Arial"/>
          <w:sz w:val="20"/>
          <w:szCs w:val="20"/>
        </w:rPr>
        <w:t xml:space="preserve"> play with the toy ball in the past 24 hours?</w:t>
      </w:r>
      <w:r w:rsidR="00C870EA" w:rsidRPr="00261D01">
        <w:rPr>
          <w:rFonts w:ascii="Arial" w:hAnsi="Arial" w:cs="Arial"/>
          <w:sz w:val="20"/>
          <w:szCs w:val="20"/>
        </w:rPr>
        <w:t xml:space="preserve"> (read each choice)</w:t>
      </w:r>
    </w:p>
    <w:p w:rsidR="00A82FE2" w:rsidRPr="00A82FE2" w:rsidRDefault="00664AD5" w:rsidP="00C870EA">
      <w:pPr>
        <w:tabs>
          <w:tab w:val="center" w:pos="5688"/>
          <w:tab w:val="right" w:pos="11376"/>
        </w:tabs>
        <w:spacing w:after="0" w:line="240" w:lineRule="auto"/>
        <w:rPr>
          <w:rFonts w:ascii="SutonnyMJ" w:hAnsi="SutonnyMJ"/>
          <w:szCs w:val="20"/>
        </w:rPr>
      </w:pPr>
      <w:r w:rsidRPr="00F12F4E">
        <w:rPr>
          <w:rFonts w:ascii="SutonnyMJ" w:hAnsi="SutonnyMJ" w:cs="Arial"/>
          <w:szCs w:val="20"/>
        </w:rPr>
        <w:t>[(cÖkœ Kiæb) Avcbv</w:t>
      </w:r>
      <w:r w:rsidRPr="00F12F4E">
        <w:rPr>
          <w:rFonts w:ascii="SutonnyMJ" w:hAnsi="SutonnyMJ"/>
          <w:szCs w:val="20"/>
        </w:rPr>
        <w:t xml:space="preserve">i g‡Z, MZ </w:t>
      </w:r>
      <w:r w:rsidRPr="00F12F4E">
        <w:rPr>
          <w:rFonts w:ascii="Arial" w:hAnsi="Arial" w:cs="Arial"/>
          <w:szCs w:val="20"/>
        </w:rPr>
        <w:t>24</w:t>
      </w:r>
      <w:r w:rsidR="001F5470">
        <w:rPr>
          <w:rFonts w:ascii="Arial" w:hAnsi="Arial" w:cs="Arial"/>
          <w:szCs w:val="20"/>
        </w:rPr>
        <w:t xml:space="preserve"> </w:t>
      </w:r>
      <w:r w:rsidRPr="00F12F4E">
        <w:rPr>
          <w:rFonts w:ascii="SutonnyMJ" w:hAnsi="SutonnyMJ"/>
          <w:szCs w:val="20"/>
        </w:rPr>
        <w:t>N›Uvq KZevi Avcbvi Lvbvi ev evwoi Ab¨vb¨ wkï</w:t>
      </w:r>
      <w:r w:rsidR="00225CFB">
        <w:rPr>
          <w:rFonts w:ascii="SutonnyMJ" w:hAnsi="SutonnyMJ"/>
          <w:szCs w:val="20"/>
        </w:rPr>
        <w:t xml:space="preserve"> ev ‡h †KD</w:t>
      </w:r>
      <w:r w:rsidRPr="00F12F4E">
        <w:rPr>
          <w:rFonts w:ascii="SutonnyMJ" w:hAnsi="SutonnyMJ"/>
          <w:szCs w:val="20"/>
        </w:rPr>
        <w:t xml:space="preserve"> †Ljbv ejwU w`‡q †Ljv K‡i‡Q? (cÖwZwU Ackb c‡o †kvbv‡Z n‡e|)]</w:t>
      </w:r>
    </w:p>
    <w:p w:rsidR="00EC2197" w:rsidRPr="00A579BB" w:rsidRDefault="00EC2197" w:rsidP="00721D53">
      <w:pPr>
        <w:spacing w:after="0" w:line="240" w:lineRule="auto"/>
        <w:rPr>
          <w:rFonts w:ascii="Arial" w:hAnsi="Arial" w:cs="Arial"/>
          <w:sz w:val="2"/>
          <w:szCs w:val="12"/>
        </w:rPr>
      </w:pPr>
    </w:p>
    <w:p w:rsidR="006F34C6" w:rsidRPr="006F34C6" w:rsidRDefault="006F34C6" w:rsidP="00721D53">
      <w:pPr>
        <w:spacing w:after="0" w:line="240" w:lineRule="auto"/>
        <w:rPr>
          <w:rFonts w:ascii="Arial" w:hAnsi="Arial" w:cs="Arial"/>
          <w:sz w:val="8"/>
          <w:szCs w:val="8"/>
        </w:rPr>
      </w:pPr>
    </w:p>
    <w:p w:rsidR="00721D53" w:rsidRPr="00261D01" w:rsidRDefault="00B3570F" w:rsidP="00721D53">
      <w:pPr>
        <w:spacing w:after="0" w:line="240" w:lineRule="auto"/>
        <w:rPr>
          <w:rFonts w:ascii="SutonnyMJ" w:hAnsi="SutonnyMJ"/>
          <w:sz w:val="20"/>
          <w:szCs w:val="20"/>
        </w:rPr>
      </w:pPr>
      <w:r w:rsidRPr="00261D01">
        <w:rPr>
          <w:rFonts w:ascii="Arial" w:hAnsi="Arial" w:cs="Arial"/>
          <w:sz w:val="20"/>
          <w:szCs w:val="20"/>
        </w:rPr>
        <w:t>1</w:t>
      </w:r>
      <w:r w:rsidR="00721D53" w:rsidRPr="00261D01">
        <w:rPr>
          <w:rFonts w:ascii="SutonnyMJ" w:hAnsi="SutonnyMJ"/>
          <w:sz w:val="20"/>
          <w:szCs w:val="20"/>
        </w:rPr>
        <w:t xml:space="preserve">= </w:t>
      </w:r>
      <w:r w:rsidR="00721D53" w:rsidRPr="00261D01">
        <w:rPr>
          <w:rFonts w:ascii="Arial" w:hAnsi="Arial" w:cs="Arial"/>
          <w:sz w:val="20"/>
          <w:szCs w:val="20"/>
        </w:rPr>
        <w:t>Several times (4 or more times)</w:t>
      </w:r>
      <w:r w:rsidR="00387035" w:rsidRPr="00261D01">
        <w:rPr>
          <w:rFonts w:ascii="SutonnyMJ" w:hAnsi="SutonnyMJ"/>
          <w:sz w:val="20"/>
          <w:szCs w:val="20"/>
        </w:rPr>
        <w:t>(</w:t>
      </w:r>
      <w:r w:rsidR="00721D53" w:rsidRPr="00261D01">
        <w:rPr>
          <w:rFonts w:ascii="SutonnyMJ" w:hAnsi="SutonnyMJ"/>
          <w:sz w:val="20"/>
          <w:szCs w:val="20"/>
        </w:rPr>
        <w:t>w`</w:t>
      </w:r>
      <w:r w:rsidR="00387035" w:rsidRPr="00261D01">
        <w:rPr>
          <w:rFonts w:ascii="SutonnyMJ" w:hAnsi="SutonnyMJ"/>
          <w:sz w:val="20"/>
          <w:szCs w:val="20"/>
        </w:rPr>
        <w:t>‡</w:t>
      </w:r>
      <w:r w:rsidR="00721D53" w:rsidRPr="00261D01">
        <w:rPr>
          <w:rFonts w:ascii="SutonnyMJ" w:hAnsi="SutonnyMJ"/>
          <w:sz w:val="20"/>
          <w:szCs w:val="20"/>
        </w:rPr>
        <w:t xml:space="preserve">b </w:t>
      </w:r>
      <w:r w:rsidR="00387035" w:rsidRPr="00261D01">
        <w:rPr>
          <w:rFonts w:ascii="SutonnyMJ" w:hAnsi="SutonnyMJ"/>
          <w:sz w:val="20"/>
          <w:szCs w:val="20"/>
        </w:rPr>
        <w:t>‡ek K‡qK</w:t>
      </w:r>
      <w:r w:rsidR="00721D53" w:rsidRPr="00261D01">
        <w:rPr>
          <w:rFonts w:ascii="SutonnyMJ" w:hAnsi="SutonnyMJ"/>
          <w:sz w:val="20"/>
          <w:szCs w:val="20"/>
        </w:rPr>
        <w:t xml:space="preserve"> evi (</w:t>
      </w:r>
      <w:r w:rsidR="00387035" w:rsidRPr="00261D01">
        <w:rPr>
          <w:rFonts w:ascii="Arial" w:hAnsi="Arial" w:cs="Arial"/>
          <w:sz w:val="20"/>
          <w:szCs w:val="20"/>
        </w:rPr>
        <w:t>4</w:t>
      </w:r>
      <w:r w:rsidR="00721D53" w:rsidRPr="00261D01">
        <w:rPr>
          <w:rFonts w:ascii="SutonnyMJ" w:hAnsi="SutonnyMJ"/>
          <w:sz w:val="20"/>
          <w:szCs w:val="20"/>
        </w:rPr>
        <w:t xml:space="preserve"> evi ev Zvi </w:t>
      </w:r>
      <w:r w:rsidR="008655AC" w:rsidRPr="00A25142">
        <w:rPr>
          <w:rFonts w:ascii="SutonnyMJ" w:hAnsi="SutonnyMJ"/>
          <w:sz w:val="20"/>
          <w:szCs w:val="20"/>
        </w:rPr>
        <w:t>AwaK evi</w:t>
      </w:r>
      <w:r w:rsidR="00721D53" w:rsidRPr="00A25142">
        <w:rPr>
          <w:rFonts w:ascii="SutonnyMJ" w:hAnsi="SutonnyMJ"/>
          <w:sz w:val="20"/>
          <w:szCs w:val="20"/>
        </w:rPr>
        <w:t>)]</w:t>
      </w:r>
    </w:p>
    <w:p w:rsidR="00387035" w:rsidRPr="00261D01" w:rsidRDefault="00B3570F" w:rsidP="00387035">
      <w:pPr>
        <w:spacing w:after="0" w:line="240" w:lineRule="auto"/>
        <w:rPr>
          <w:rFonts w:ascii="SutonnyMJ" w:hAnsi="SutonnyMJ"/>
          <w:sz w:val="20"/>
          <w:szCs w:val="20"/>
        </w:rPr>
      </w:pPr>
      <w:r w:rsidRPr="00261D01">
        <w:rPr>
          <w:rFonts w:ascii="Arial" w:hAnsi="Arial" w:cs="Arial"/>
          <w:sz w:val="20"/>
          <w:szCs w:val="20"/>
        </w:rPr>
        <w:t>2</w:t>
      </w:r>
      <w:r w:rsidR="00721D53" w:rsidRPr="00261D01">
        <w:rPr>
          <w:rFonts w:ascii="SutonnyMJ" w:hAnsi="SutonnyMJ"/>
          <w:sz w:val="20"/>
          <w:szCs w:val="20"/>
        </w:rPr>
        <w:t xml:space="preserve"> = </w:t>
      </w:r>
      <w:r w:rsidR="00721D53" w:rsidRPr="00261D01">
        <w:rPr>
          <w:rFonts w:ascii="Arial" w:hAnsi="Arial" w:cs="Arial"/>
          <w:sz w:val="20"/>
          <w:szCs w:val="20"/>
        </w:rPr>
        <w:t xml:space="preserve">Few times (2-3 times) </w:t>
      </w:r>
      <w:r w:rsidR="00387035" w:rsidRPr="00261D01">
        <w:rPr>
          <w:rFonts w:ascii="SutonnyMJ" w:hAnsi="SutonnyMJ"/>
          <w:sz w:val="20"/>
          <w:szCs w:val="20"/>
        </w:rPr>
        <w:t xml:space="preserve">[w`‡b K‡qK evi </w:t>
      </w:r>
      <w:r w:rsidR="00362340" w:rsidRPr="00261D01">
        <w:rPr>
          <w:rFonts w:ascii="SutonnyMJ" w:hAnsi="SutonnyMJ"/>
          <w:sz w:val="20"/>
          <w:szCs w:val="20"/>
        </w:rPr>
        <w:t xml:space="preserve">2-3 </w:t>
      </w:r>
      <w:r w:rsidR="00387035" w:rsidRPr="00261D01">
        <w:rPr>
          <w:rFonts w:ascii="SutonnyMJ" w:hAnsi="SutonnyMJ"/>
          <w:sz w:val="20"/>
          <w:szCs w:val="20"/>
        </w:rPr>
        <w:t>evi)]</w:t>
      </w:r>
    </w:p>
    <w:p w:rsidR="00721D53" w:rsidRPr="00261D01" w:rsidRDefault="00721D53" w:rsidP="00721D53">
      <w:pPr>
        <w:spacing w:after="0" w:line="240" w:lineRule="auto"/>
        <w:rPr>
          <w:rFonts w:ascii="SutonnyMJ" w:hAnsi="SutonnyMJ"/>
          <w:sz w:val="20"/>
          <w:szCs w:val="20"/>
        </w:rPr>
      </w:pPr>
      <w:r w:rsidRPr="00261D01">
        <w:rPr>
          <w:rFonts w:ascii="Arial" w:hAnsi="Arial" w:cs="Arial"/>
          <w:sz w:val="20"/>
          <w:szCs w:val="20"/>
        </w:rPr>
        <w:t xml:space="preserve">3 = Only once since he/she got the ball </w:t>
      </w:r>
      <w:r w:rsidR="00387035" w:rsidRPr="00261D01">
        <w:rPr>
          <w:rFonts w:ascii="SutonnyMJ" w:hAnsi="SutonnyMJ"/>
          <w:sz w:val="20"/>
          <w:szCs w:val="20"/>
        </w:rPr>
        <w:t>(ev”Pv ejwU cvIqvi ci gvÎ GKevi †L‡j‡Q)</w:t>
      </w:r>
    </w:p>
    <w:p w:rsidR="00721D53" w:rsidRPr="00261D01" w:rsidRDefault="00721D53" w:rsidP="00721D53">
      <w:pPr>
        <w:spacing w:after="0" w:line="240" w:lineRule="auto"/>
        <w:rPr>
          <w:rFonts w:ascii="SutonnyMJ" w:hAnsi="SutonnyMJ" w:cs="Arial"/>
          <w:sz w:val="20"/>
          <w:szCs w:val="20"/>
        </w:rPr>
      </w:pPr>
      <w:r w:rsidRPr="00261D01">
        <w:rPr>
          <w:rFonts w:ascii="Arial" w:hAnsi="Arial" w:cs="Arial"/>
          <w:sz w:val="20"/>
          <w:szCs w:val="20"/>
        </w:rPr>
        <w:t>4 = Never [</w:t>
      </w:r>
      <w:r w:rsidRPr="00261D01">
        <w:rPr>
          <w:rFonts w:ascii="SutonnyMJ" w:hAnsi="SutonnyMJ" w:cs="Arial"/>
          <w:sz w:val="20"/>
          <w:szCs w:val="20"/>
        </w:rPr>
        <w:t>KL‡bv bv]</w:t>
      </w:r>
    </w:p>
    <w:p w:rsidR="0065777F" w:rsidRPr="00261D01" w:rsidRDefault="00721D53" w:rsidP="00721D53">
      <w:pPr>
        <w:tabs>
          <w:tab w:val="right" w:leader="dot" w:pos="0"/>
          <w:tab w:val="left" w:pos="4874"/>
        </w:tabs>
        <w:spacing w:after="0" w:line="240" w:lineRule="auto"/>
        <w:rPr>
          <w:rFonts w:ascii="SutonnyMJ" w:hAnsi="SutonnyMJ" w:cs="Arial"/>
          <w:sz w:val="20"/>
          <w:szCs w:val="20"/>
        </w:rPr>
      </w:pPr>
      <w:r w:rsidRPr="00261D01">
        <w:rPr>
          <w:rFonts w:ascii="Arial" w:hAnsi="Arial" w:cs="Arial"/>
          <w:sz w:val="20"/>
          <w:szCs w:val="20"/>
        </w:rPr>
        <w:t>99 = DK/Not sure</w:t>
      </w:r>
      <w:r w:rsidRPr="00261D01">
        <w:rPr>
          <w:rFonts w:ascii="SutonnyMJ" w:hAnsi="SutonnyMJ" w:cs="Arial"/>
          <w:sz w:val="20"/>
          <w:szCs w:val="20"/>
        </w:rPr>
        <w:t xml:space="preserve"> [Rvwb bv</w:t>
      </w:r>
      <w:r w:rsidR="00387035" w:rsidRPr="00261D01">
        <w:rPr>
          <w:rFonts w:ascii="SutonnyMJ" w:hAnsi="SutonnyMJ" w:cs="Arial"/>
          <w:sz w:val="20"/>
          <w:szCs w:val="20"/>
        </w:rPr>
        <w:t>/wbwðZ bv</w:t>
      </w:r>
      <w:r w:rsidRPr="00261D01">
        <w:rPr>
          <w:rFonts w:ascii="SutonnyMJ" w:hAnsi="SutonnyMJ" w:cs="Arial"/>
          <w:sz w:val="20"/>
          <w:szCs w:val="20"/>
        </w:rPr>
        <w:t>]</w:t>
      </w:r>
    </w:p>
    <w:p w:rsidR="004213CE" w:rsidRDefault="004213CE" w:rsidP="008C68E0">
      <w:pPr>
        <w:spacing w:after="0" w:line="240" w:lineRule="auto"/>
        <w:rPr>
          <w:rFonts w:ascii="Arial" w:hAnsi="Arial" w:cs="Arial"/>
          <w:sz w:val="20"/>
          <w:szCs w:val="20"/>
        </w:rPr>
      </w:pPr>
    </w:p>
    <w:p w:rsidR="00275C50" w:rsidRPr="00261D01" w:rsidRDefault="00AC23F9" w:rsidP="008C68E0">
      <w:pPr>
        <w:spacing w:after="0" w:line="240" w:lineRule="auto"/>
        <w:rPr>
          <w:rFonts w:ascii="Arial" w:hAnsi="Arial" w:cs="Arial"/>
          <w:sz w:val="20"/>
          <w:szCs w:val="20"/>
        </w:rPr>
      </w:pPr>
      <w:r>
        <w:rPr>
          <w:rFonts w:ascii="Arial" w:hAnsi="Arial" w:cs="Arial"/>
          <w:sz w:val="20"/>
          <w:szCs w:val="20"/>
        </w:rPr>
        <w:t>2</w:t>
      </w:r>
      <w:r w:rsidR="00275C50" w:rsidRPr="00261D01">
        <w:rPr>
          <w:rFonts w:ascii="Arial" w:hAnsi="Arial" w:cs="Arial"/>
          <w:sz w:val="20"/>
          <w:szCs w:val="20"/>
        </w:rPr>
        <w:t>.5.b In your opinion, how much time total did other children</w:t>
      </w:r>
      <w:r w:rsidR="002C03D2">
        <w:rPr>
          <w:rFonts w:ascii="Arial" w:hAnsi="Arial" w:cs="Arial"/>
          <w:sz w:val="20"/>
          <w:szCs w:val="20"/>
        </w:rPr>
        <w:t>/</w:t>
      </w:r>
      <w:r w:rsidR="001F5470">
        <w:rPr>
          <w:rFonts w:ascii="Arial" w:hAnsi="Arial" w:cs="Arial"/>
          <w:sz w:val="20"/>
          <w:szCs w:val="20"/>
        </w:rPr>
        <w:t xml:space="preserve"> </w:t>
      </w:r>
      <w:r w:rsidR="00B041E7">
        <w:rPr>
          <w:rFonts w:ascii="Arial" w:hAnsi="Arial" w:cs="Arial"/>
          <w:sz w:val="20"/>
          <w:szCs w:val="20"/>
        </w:rPr>
        <w:t>people</w:t>
      </w:r>
      <w:r w:rsidR="001F5470">
        <w:rPr>
          <w:rFonts w:ascii="Arial" w:hAnsi="Arial" w:cs="Arial"/>
          <w:sz w:val="20"/>
          <w:szCs w:val="20"/>
        </w:rPr>
        <w:t xml:space="preserve"> </w:t>
      </w:r>
      <w:r w:rsidR="00275C50" w:rsidRPr="00261D01">
        <w:rPr>
          <w:rFonts w:ascii="Arial" w:hAnsi="Arial" w:cs="Arial"/>
          <w:sz w:val="20"/>
          <w:szCs w:val="20"/>
        </w:rPr>
        <w:t xml:space="preserve">in the household or bari spend playing with the toy ball over </w:t>
      </w:r>
      <w:r w:rsidR="00DB08FD">
        <w:rPr>
          <w:rFonts w:ascii="Arial" w:hAnsi="Arial" w:cs="Arial"/>
          <w:sz w:val="20"/>
          <w:szCs w:val="20"/>
        </w:rPr>
        <w:t xml:space="preserve">the past 24 hours? </w:t>
      </w:r>
    </w:p>
    <w:p w:rsidR="00DB08FD" w:rsidRPr="006F34C6" w:rsidRDefault="006F34C6" w:rsidP="006F34C6">
      <w:pPr>
        <w:tabs>
          <w:tab w:val="center" w:pos="5688"/>
          <w:tab w:val="right" w:pos="11376"/>
        </w:tabs>
        <w:spacing w:after="0" w:line="240" w:lineRule="auto"/>
        <w:rPr>
          <w:rFonts w:ascii="SutonnyMJ" w:hAnsi="SutonnyMJ"/>
          <w:szCs w:val="20"/>
        </w:rPr>
      </w:pPr>
      <w:r>
        <w:rPr>
          <w:rFonts w:ascii="SutonnyMJ" w:hAnsi="SutonnyMJ" w:cs="Arial"/>
          <w:szCs w:val="20"/>
        </w:rPr>
        <w:t>(</w:t>
      </w:r>
      <w:r w:rsidR="00664AD5" w:rsidRPr="00F12F4E">
        <w:rPr>
          <w:rFonts w:ascii="SutonnyMJ" w:hAnsi="SutonnyMJ" w:cs="Arial"/>
          <w:szCs w:val="20"/>
        </w:rPr>
        <w:t>Avcbv</w:t>
      </w:r>
      <w:r w:rsidR="00664AD5" w:rsidRPr="00F12F4E">
        <w:rPr>
          <w:rFonts w:ascii="SutonnyMJ" w:hAnsi="SutonnyMJ"/>
          <w:szCs w:val="20"/>
        </w:rPr>
        <w:t xml:space="preserve">i g‡Z, MZ </w:t>
      </w:r>
      <w:r w:rsidR="00664AD5" w:rsidRPr="00F12F4E">
        <w:rPr>
          <w:rFonts w:ascii="Arial" w:hAnsi="Arial" w:cs="Arial"/>
          <w:szCs w:val="20"/>
        </w:rPr>
        <w:t xml:space="preserve">24 </w:t>
      </w:r>
      <w:r w:rsidR="00664AD5" w:rsidRPr="00F12F4E">
        <w:rPr>
          <w:rFonts w:ascii="SutonnyMJ" w:hAnsi="SutonnyMJ"/>
          <w:szCs w:val="20"/>
        </w:rPr>
        <w:t>N›Uvq me©‡gvU KZUzKz mgq Avcbvi Lvbvi ev evwoi Ab¨vb¨ wkï</w:t>
      </w:r>
      <w:r w:rsidR="002C03D2">
        <w:rPr>
          <w:rFonts w:ascii="SutonnyMJ" w:hAnsi="SutonnyMJ"/>
          <w:szCs w:val="20"/>
        </w:rPr>
        <w:t xml:space="preserve"> ev †h †KD</w:t>
      </w:r>
      <w:r w:rsidR="00664AD5" w:rsidRPr="00F12F4E">
        <w:rPr>
          <w:rFonts w:ascii="SutonnyMJ" w:hAnsi="SutonnyMJ"/>
          <w:szCs w:val="20"/>
        </w:rPr>
        <w:t xml:space="preserve"> GB †Ljbv ejwU w`‡q †Ljv K‡i‡Q? </w:t>
      </w:r>
      <w:r w:rsidR="00DB08FD" w:rsidRPr="00261D01">
        <w:rPr>
          <w:rFonts w:ascii="SutonnyMJ" w:hAnsi="SutonnyMJ" w:cs="Arial"/>
          <w:szCs w:val="20"/>
        </w:rPr>
        <w:t>(</w:t>
      </w:r>
      <w:r w:rsidR="00DB08FD" w:rsidRPr="00261D01">
        <w:rPr>
          <w:rFonts w:ascii="Helvetica" w:hAnsi="Helvetica"/>
          <w:sz w:val="20"/>
        </w:rPr>
        <w:t>99</w:t>
      </w:r>
      <w:r w:rsidR="00DB08FD" w:rsidRPr="00261D01">
        <w:rPr>
          <w:rFonts w:ascii="SutonnyMJ" w:hAnsi="SutonnyMJ" w:cs="Arial"/>
          <w:szCs w:val="20"/>
        </w:rPr>
        <w:t xml:space="preserve">=Rvwb bv) </w:t>
      </w:r>
    </w:p>
    <w:p w:rsidR="006F34C6" w:rsidRPr="006F34C6" w:rsidRDefault="006F34C6" w:rsidP="00DB08FD">
      <w:pPr>
        <w:spacing w:after="0" w:line="240" w:lineRule="auto"/>
        <w:rPr>
          <w:rFonts w:ascii="Arial" w:hAnsi="Arial" w:cs="Arial"/>
          <w:sz w:val="8"/>
          <w:szCs w:val="8"/>
        </w:rPr>
      </w:pPr>
    </w:p>
    <w:p w:rsidR="00DB08FD" w:rsidRPr="00261D01" w:rsidRDefault="00DB08FD" w:rsidP="00DB08FD">
      <w:pPr>
        <w:spacing w:after="0" w:line="240" w:lineRule="auto"/>
        <w:rPr>
          <w:rFonts w:ascii="Arial" w:hAnsi="Arial" w:cs="Arial"/>
          <w:sz w:val="20"/>
          <w:szCs w:val="20"/>
        </w:rPr>
      </w:pPr>
      <w:r w:rsidRPr="009D653E">
        <w:rPr>
          <w:rFonts w:ascii="Arial" w:hAnsi="Arial" w:cs="Arial"/>
          <w:sz w:val="20"/>
          <w:szCs w:val="20"/>
        </w:rPr>
        <w:sym w:font="Wingdings" w:char="F0A8"/>
      </w:r>
      <w:r w:rsidRPr="009D653E">
        <w:rPr>
          <w:rFonts w:ascii="Arial" w:hAnsi="Arial" w:cs="Arial"/>
          <w:sz w:val="20"/>
          <w:szCs w:val="20"/>
        </w:rPr>
        <w:sym w:font="Wingdings" w:char="F0A8"/>
      </w:r>
      <w:r>
        <w:rPr>
          <w:rFonts w:ascii="Arial" w:hAnsi="Arial" w:cs="Arial"/>
          <w:sz w:val="20"/>
          <w:szCs w:val="20"/>
        </w:rPr>
        <w:t>Minutes</w:t>
      </w:r>
      <w:r w:rsidR="008655AC" w:rsidRPr="00A25142">
        <w:rPr>
          <w:rFonts w:ascii="SutonnyMJ" w:hAnsi="SutonnyMJ" w:cs="Arial"/>
          <w:szCs w:val="20"/>
        </w:rPr>
        <w:t>(wgwbU)</w:t>
      </w:r>
    </w:p>
    <w:p w:rsidR="00DB08FD" w:rsidRPr="009D653E" w:rsidRDefault="00DB08FD" w:rsidP="00DB08FD">
      <w:pPr>
        <w:spacing w:after="0" w:line="240" w:lineRule="auto"/>
        <w:rPr>
          <w:rFonts w:ascii="Arial" w:hAnsi="Arial" w:cs="Arial"/>
          <w:sz w:val="20"/>
          <w:szCs w:val="20"/>
        </w:rPr>
      </w:pPr>
      <w:r w:rsidRPr="009D653E">
        <w:rPr>
          <w:rFonts w:ascii="Arial" w:hAnsi="Arial" w:cs="Arial"/>
          <w:sz w:val="20"/>
          <w:szCs w:val="20"/>
        </w:rPr>
        <w:sym w:font="Wingdings" w:char="F0A8"/>
      </w:r>
      <w:r w:rsidRPr="009D653E">
        <w:rPr>
          <w:rFonts w:ascii="Arial" w:hAnsi="Arial" w:cs="Arial"/>
          <w:sz w:val="20"/>
          <w:szCs w:val="20"/>
        </w:rPr>
        <w:sym w:font="Wingdings" w:char="F0A8"/>
      </w:r>
      <w:r w:rsidRPr="009D653E">
        <w:rPr>
          <w:rFonts w:ascii="Arial" w:hAnsi="Arial" w:cs="Arial"/>
          <w:sz w:val="20"/>
          <w:szCs w:val="20"/>
        </w:rPr>
        <w:t xml:space="preserve"> Hours </w:t>
      </w:r>
      <w:r w:rsidRPr="009D653E">
        <w:rPr>
          <w:rFonts w:ascii="SutonnyMJ" w:hAnsi="SutonnyMJ" w:cs="Arial"/>
          <w:szCs w:val="20"/>
        </w:rPr>
        <w:t xml:space="preserve">(N›Uv) </w:t>
      </w:r>
    </w:p>
    <w:p w:rsidR="00956FD8" w:rsidRDefault="00956FD8" w:rsidP="008C68E0">
      <w:pPr>
        <w:tabs>
          <w:tab w:val="right" w:leader="dot" w:pos="0"/>
          <w:tab w:val="left" w:pos="4874"/>
        </w:tabs>
        <w:spacing w:after="0" w:line="240" w:lineRule="auto"/>
        <w:rPr>
          <w:rFonts w:ascii="Arial" w:hAnsi="Arial" w:cs="Arial"/>
          <w:sz w:val="20"/>
          <w:szCs w:val="20"/>
          <w:cs/>
          <w:lang w:val="bn-IN" w:bidi="bn-IN"/>
        </w:rPr>
      </w:pPr>
    </w:p>
    <w:p w:rsidR="00EC2197" w:rsidRPr="00CB4EA9" w:rsidRDefault="00664AD5" w:rsidP="008C68E0">
      <w:pPr>
        <w:tabs>
          <w:tab w:val="right" w:leader="dot" w:pos="0"/>
          <w:tab w:val="left" w:pos="4874"/>
        </w:tabs>
        <w:spacing w:after="0" w:line="240" w:lineRule="auto"/>
        <w:rPr>
          <w:rFonts w:ascii="Arial" w:hAnsi="Arial" w:cs="Arial"/>
          <w:sz w:val="20"/>
          <w:szCs w:val="20"/>
          <w:lang w:bidi="bn-BD"/>
        </w:rPr>
      </w:pPr>
      <w:r w:rsidRPr="00F12F4E">
        <w:rPr>
          <w:rFonts w:ascii="Arial" w:hAnsi="Arial" w:cs="Arial"/>
          <w:sz w:val="20"/>
          <w:szCs w:val="20"/>
          <w:cs/>
          <w:lang w:val="bn-IN" w:bidi="bn-IN"/>
        </w:rPr>
        <w:t xml:space="preserve">2.6(ask) Did </w:t>
      </w:r>
      <w:r w:rsidR="009877DE">
        <w:rPr>
          <w:rFonts w:ascii="Arial" w:hAnsi="Arial" w:cs="Arial"/>
          <w:sz w:val="20"/>
          <w:szCs w:val="20"/>
          <w:cs/>
          <w:lang w:val="bn-IN" w:bidi="bn-IN"/>
        </w:rPr>
        <w:t>children/</w:t>
      </w:r>
      <w:r w:rsidR="00B041E7">
        <w:rPr>
          <w:rFonts w:ascii="Arial" w:hAnsi="Arial" w:cs="Arial"/>
          <w:sz w:val="20"/>
          <w:szCs w:val="20"/>
          <w:cs/>
          <w:lang w:val="bn-IN" w:bidi="bn-IN"/>
        </w:rPr>
        <w:t>people</w:t>
      </w:r>
      <w:r w:rsidR="001F5470">
        <w:rPr>
          <w:rFonts w:ascii="Arial" w:hAnsi="Arial" w:cs="Arial"/>
          <w:sz w:val="20"/>
          <w:szCs w:val="20"/>
          <w:lang w:bidi="bn-IN"/>
        </w:rPr>
        <w:t xml:space="preserve"> </w:t>
      </w:r>
      <w:r w:rsidRPr="00F12F4E">
        <w:rPr>
          <w:rFonts w:ascii="Arial" w:hAnsi="Arial" w:cs="Arial"/>
          <w:sz w:val="20"/>
          <w:szCs w:val="20"/>
          <w:cs/>
          <w:lang w:val="bn-IN" w:bidi="bn-IN"/>
        </w:rPr>
        <w:t>from other baris play with the toy ball in the past 24 hours? (read each choice)</w:t>
      </w:r>
    </w:p>
    <w:p w:rsidR="008368B5" w:rsidRPr="00F12F4E" w:rsidRDefault="00664AD5" w:rsidP="008368B5">
      <w:pPr>
        <w:tabs>
          <w:tab w:val="center" w:pos="5688"/>
          <w:tab w:val="right" w:pos="11376"/>
        </w:tabs>
        <w:spacing w:after="0" w:line="240" w:lineRule="auto"/>
        <w:rPr>
          <w:rFonts w:ascii="Vrinda" w:hAnsi="Vrinda" w:cs="Vrinda"/>
          <w:cs/>
          <w:lang w:val="bn-IN" w:bidi="bn-IN"/>
        </w:rPr>
      </w:pPr>
      <w:r w:rsidRPr="00F12F4E">
        <w:rPr>
          <w:rFonts w:ascii="SutonnyMJ" w:hAnsi="SutonnyMJ" w:cs="Arial"/>
          <w:szCs w:val="20"/>
        </w:rPr>
        <w:t xml:space="preserve">[(cÖkœ Kiæb) </w:t>
      </w:r>
      <w:r w:rsidRPr="00F12F4E">
        <w:rPr>
          <w:rFonts w:ascii="SutonnyMJ" w:hAnsi="SutonnyMJ"/>
          <w:szCs w:val="20"/>
        </w:rPr>
        <w:t xml:space="preserve">MZ </w:t>
      </w:r>
      <w:r w:rsidRPr="00F12F4E">
        <w:rPr>
          <w:rFonts w:ascii="Arial" w:hAnsi="Arial" w:cs="Arial"/>
          <w:szCs w:val="20"/>
        </w:rPr>
        <w:t>24</w:t>
      </w:r>
      <w:r w:rsidR="001F5470">
        <w:rPr>
          <w:rFonts w:ascii="Arial" w:hAnsi="Arial" w:cs="Arial"/>
          <w:szCs w:val="20"/>
        </w:rPr>
        <w:t xml:space="preserve"> </w:t>
      </w:r>
      <w:r w:rsidRPr="00F12F4E">
        <w:rPr>
          <w:rFonts w:ascii="SutonnyMJ" w:hAnsi="SutonnyMJ"/>
          <w:szCs w:val="20"/>
        </w:rPr>
        <w:t xml:space="preserve">N›Uvq (Avcbvi Lvbv ev evwo e¨ZxZ) Ab¨ evwoi wkïiv </w:t>
      </w:r>
      <w:r w:rsidR="009877DE">
        <w:rPr>
          <w:rFonts w:ascii="SutonnyMJ" w:hAnsi="SutonnyMJ"/>
          <w:szCs w:val="20"/>
        </w:rPr>
        <w:t>ev †h †KD</w:t>
      </w:r>
      <w:r w:rsidR="001F5470">
        <w:rPr>
          <w:rFonts w:ascii="SutonnyMJ" w:hAnsi="SutonnyMJ"/>
          <w:szCs w:val="20"/>
        </w:rPr>
        <w:t xml:space="preserve"> </w:t>
      </w:r>
      <w:r w:rsidRPr="00F12F4E">
        <w:rPr>
          <w:rFonts w:ascii="SutonnyMJ" w:hAnsi="SutonnyMJ"/>
          <w:szCs w:val="20"/>
        </w:rPr>
        <w:t>GB †Ljbv ejwU w`‡q †Ljv K‡i‡Q wK? (cÖwZwU Ackb c‡o †kvbv‡Z n‡e|)]</w:t>
      </w:r>
    </w:p>
    <w:p w:rsidR="008368B5" w:rsidRPr="00A579BB" w:rsidRDefault="008368B5" w:rsidP="00EC2197">
      <w:pPr>
        <w:tabs>
          <w:tab w:val="right" w:leader="dot" w:pos="0"/>
          <w:tab w:val="left" w:pos="4874"/>
        </w:tabs>
        <w:spacing w:after="0" w:line="240" w:lineRule="auto"/>
        <w:rPr>
          <w:rFonts w:ascii="Arial" w:hAnsi="Arial" w:cs="Arial"/>
          <w:sz w:val="12"/>
          <w:szCs w:val="20"/>
          <w:lang w:bidi="bn-BD"/>
        </w:rPr>
      </w:pPr>
    </w:p>
    <w:p w:rsidR="00EC2197" w:rsidRPr="00261D01" w:rsidRDefault="00EC2197" w:rsidP="00EC2197">
      <w:pPr>
        <w:tabs>
          <w:tab w:val="right" w:leader="dot" w:pos="0"/>
          <w:tab w:val="left" w:pos="4874"/>
        </w:tabs>
        <w:spacing w:after="0" w:line="240" w:lineRule="auto"/>
        <w:rPr>
          <w:rFonts w:ascii="Arial" w:hAnsi="Arial" w:cs="Arial"/>
          <w:sz w:val="20"/>
          <w:szCs w:val="20"/>
          <w:lang w:bidi="bn-BD"/>
        </w:rPr>
      </w:pPr>
      <w:r w:rsidRPr="00261D01">
        <w:rPr>
          <w:rFonts w:ascii="Arial" w:hAnsi="Arial" w:cs="Arial"/>
          <w:sz w:val="20"/>
          <w:szCs w:val="20"/>
          <w:cs/>
          <w:lang w:val="bn-IN" w:bidi="bn-IN"/>
        </w:rPr>
        <w:t>1 = They played with it within this bari</w:t>
      </w:r>
      <w:r w:rsidR="001F5470">
        <w:rPr>
          <w:rFonts w:ascii="Arial" w:hAnsi="Arial" w:cs="Arial"/>
          <w:sz w:val="20"/>
          <w:szCs w:val="20"/>
          <w:lang w:bidi="bn-IN"/>
        </w:rPr>
        <w:t xml:space="preserve"> </w:t>
      </w:r>
      <w:r w:rsidR="00D177DC" w:rsidRPr="00261D01">
        <w:rPr>
          <w:rFonts w:ascii="SutonnyMJ" w:hAnsi="SutonnyMJ"/>
          <w:sz w:val="20"/>
          <w:szCs w:val="20"/>
        </w:rPr>
        <w:t>(Zviv †Ljbv ejwU w`‡q GB evwo‡ZB †Ljv K‡i‡Q)</w:t>
      </w:r>
    </w:p>
    <w:p w:rsidR="00EC2197" w:rsidRPr="00261D01" w:rsidRDefault="00EC2197" w:rsidP="00EC2197">
      <w:pPr>
        <w:tabs>
          <w:tab w:val="right" w:leader="dot" w:pos="0"/>
          <w:tab w:val="left" w:pos="4874"/>
        </w:tabs>
        <w:spacing w:after="0" w:line="240" w:lineRule="auto"/>
        <w:rPr>
          <w:rFonts w:ascii="Arial" w:hAnsi="Arial" w:cs="Arial"/>
          <w:sz w:val="20"/>
          <w:szCs w:val="20"/>
          <w:cs/>
          <w:lang w:val="bn-IN" w:bidi="bn-IN"/>
        </w:rPr>
      </w:pPr>
      <w:r w:rsidRPr="00261D01">
        <w:rPr>
          <w:rFonts w:ascii="Arial" w:hAnsi="Arial" w:cs="Arial"/>
          <w:sz w:val="20"/>
          <w:szCs w:val="20"/>
          <w:cs/>
          <w:lang w:val="bn-IN" w:bidi="bn-IN"/>
        </w:rPr>
        <w:t xml:space="preserve">2 = They played with it outside this bari </w:t>
      </w:r>
      <w:r w:rsidR="00D177DC" w:rsidRPr="00261D01">
        <w:rPr>
          <w:rFonts w:ascii="SutonnyMJ" w:hAnsi="SutonnyMJ"/>
          <w:sz w:val="20"/>
          <w:szCs w:val="20"/>
        </w:rPr>
        <w:t>(Zviv †Ljbv ejwU w`‡q GB evwoi evB‡i †Ljv K‡i‡Q)</w:t>
      </w:r>
    </w:p>
    <w:p w:rsidR="00B041E7" w:rsidRPr="001F5470" w:rsidRDefault="00B041E7" w:rsidP="00EC2197">
      <w:pPr>
        <w:tabs>
          <w:tab w:val="right" w:leader="dot" w:pos="0"/>
          <w:tab w:val="left" w:pos="4874"/>
        </w:tabs>
        <w:spacing w:after="0" w:line="240" w:lineRule="auto"/>
        <w:rPr>
          <w:rFonts w:ascii="Arial" w:hAnsi="Arial" w:cs="Arial"/>
          <w:sz w:val="20"/>
          <w:szCs w:val="20"/>
          <w:cs/>
          <w:lang w:bidi="bn-IN"/>
        </w:rPr>
      </w:pPr>
      <w:r>
        <w:rPr>
          <w:rFonts w:ascii="Arial" w:hAnsi="Arial" w:cs="Arial"/>
          <w:sz w:val="20"/>
          <w:szCs w:val="20"/>
          <w:cs/>
          <w:lang w:val="bn-IN" w:bidi="bn-IN"/>
        </w:rPr>
        <w:t>3 = Both within this bari and outside this bari</w:t>
      </w:r>
      <w:r w:rsidR="001F5470">
        <w:rPr>
          <w:rFonts w:ascii="Arial" w:hAnsi="Arial" w:cs="Arial"/>
          <w:sz w:val="20"/>
          <w:szCs w:val="20"/>
          <w:lang w:bidi="bn-IN"/>
        </w:rPr>
        <w:t xml:space="preserve"> </w:t>
      </w:r>
      <w:r w:rsidR="001F5470">
        <w:rPr>
          <w:rFonts w:ascii="SutonnyMJ" w:hAnsi="SutonnyMJ"/>
          <w:sz w:val="20"/>
          <w:szCs w:val="20"/>
        </w:rPr>
        <w:t xml:space="preserve">(GB evwo‡Z Ges </w:t>
      </w:r>
      <w:r w:rsidR="001F5470" w:rsidRPr="00261D01">
        <w:rPr>
          <w:rFonts w:ascii="SutonnyMJ" w:hAnsi="SutonnyMJ"/>
          <w:sz w:val="20"/>
          <w:szCs w:val="20"/>
        </w:rPr>
        <w:t>GB evwoi evB‡i</w:t>
      </w:r>
      <w:r w:rsidR="001F5470">
        <w:rPr>
          <w:rFonts w:ascii="SutonnyMJ" w:hAnsi="SutonnyMJ"/>
          <w:sz w:val="20"/>
          <w:szCs w:val="20"/>
        </w:rPr>
        <w:t xml:space="preserve"> Dfq ¯’v‡bB</w:t>
      </w:r>
      <w:r w:rsidR="001F5470" w:rsidRPr="00261D01">
        <w:rPr>
          <w:rFonts w:ascii="SutonnyMJ" w:hAnsi="SutonnyMJ"/>
          <w:sz w:val="20"/>
          <w:szCs w:val="20"/>
        </w:rPr>
        <w:t xml:space="preserve"> †Ljv K‡i‡Q)</w:t>
      </w:r>
    </w:p>
    <w:p w:rsidR="00EC2197" w:rsidRPr="00261D01" w:rsidRDefault="00B041E7" w:rsidP="00EC2197">
      <w:pPr>
        <w:tabs>
          <w:tab w:val="right" w:leader="dot" w:pos="0"/>
          <w:tab w:val="left" w:pos="4874"/>
        </w:tabs>
        <w:spacing w:after="0" w:line="240" w:lineRule="auto"/>
        <w:rPr>
          <w:rFonts w:ascii="Arial" w:hAnsi="Arial" w:cs="Arial"/>
          <w:sz w:val="20"/>
          <w:szCs w:val="20"/>
          <w:lang w:bidi="bn-BD"/>
        </w:rPr>
      </w:pPr>
      <w:r>
        <w:rPr>
          <w:rFonts w:ascii="Arial" w:hAnsi="Arial" w:cs="Arial"/>
          <w:sz w:val="20"/>
          <w:szCs w:val="20"/>
          <w:cs/>
          <w:lang w:val="bn-IN" w:bidi="bn-IN"/>
        </w:rPr>
        <w:t>4</w:t>
      </w:r>
      <w:r w:rsidR="00EC2197" w:rsidRPr="00261D01">
        <w:rPr>
          <w:rFonts w:ascii="Arial" w:hAnsi="Arial" w:cs="Arial"/>
          <w:sz w:val="20"/>
          <w:szCs w:val="20"/>
          <w:cs/>
          <w:lang w:val="bn-IN" w:bidi="bn-IN"/>
        </w:rPr>
        <w:t xml:space="preserve"> = No</w:t>
      </w:r>
      <w:r w:rsidR="001F5470">
        <w:rPr>
          <w:rFonts w:ascii="Arial" w:hAnsi="Arial" w:cs="Arial"/>
          <w:sz w:val="20"/>
          <w:szCs w:val="20"/>
          <w:lang w:bidi="bn-IN"/>
        </w:rPr>
        <w:t xml:space="preserve"> </w:t>
      </w:r>
      <w:r w:rsidR="00D177DC" w:rsidRPr="00261D01">
        <w:rPr>
          <w:rFonts w:ascii="SutonnyMJ" w:hAnsi="SutonnyMJ"/>
          <w:sz w:val="20"/>
          <w:szCs w:val="20"/>
        </w:rPr>
        <w:t>(bv)</w:t>
      </w:r>
    </w:p>
    <w:p w:rsidR="00EC2197" w:rsidRPr="00261D01" w:rsidRDefault="00EC2197" w:rsidP="00EC2197">
      <w:pPr>
        <w:tabs>
          <w:tab w:val="right" w:leader="dot" w:pos="0"/>
          <w:tab w:val="left" w:pos="4874"/>
        </w:tabs>
        <w:spacing w:after="0" w:line="240" w:lineRule="auto"/>
        <w:rPr>
          <w:rFonts w:ascii="Arial" w:hAnsi="Arial" w:cs="Arial"/>
          <w:sz w:val="20"/>
          <w:szCs w:val="20"/>
          <w:lang w:bidi="bn-BD"/>
        </w:rPr>
      </w:pPr>
      <w:r w:rsidRPr="00261D01">
        <w:rPr>
          <w:rFonts w:ascii="Arial" w:hAnsi="Arial" w:cs="Arial"/>
          <w:sz w:val="20"/>
          <w:szCs w:val="20"/>
          <w:cs/>
          <w:lang w:val="bn-IN" w:bidi="bn-IN"/>
        </w:rPr>
        <w:t>99 = DK/Not sure</w:t>
      </w:r>
      <w:r w:rsidR="001F5470">
        <w:rPr>
          <w:rFonts w:ascii="Arial" w:hAnsi="Arial" w:cs="Arial"/>
          <w:sz w:val="20"/>
          <w:szCs w:val="20"/>
          <w:lang w:bidi="bn-IN"/>
        </w:rPr>
        <w:t xml:space="preserve"> </w:t>
      </w:r>
      <w:r w:rsidR="00D177DC" w:rsidRPr="00261D01">
        <w:rPr>
          <w:rFonts w:ascii="SutonnyMJ" w:hAnsi="SutonnyMJ" w:cs="Arial"/>
          <w:sz w:val="20"/>
          <w:szCs w:val="20"/>
        </w:rPr>
        <w:t>[Rvwb bv/</w:t>
      </w:r>
      <w:r w:rsidR="001F5470">
        <w:rPr>
          <w:rFonts w:ascii="SutonnyMJ" w:hAnsi="SutonnyMJ" w:cs="Arial"/>
          <w:sz w:val="20"/>
          <w:szCs w:val="20"/>
        </w:rPr>
        <w:t xml:space="preserve"> </w:t>
      </w:r>
      <w:r w:rsidR="00D177DC" w:rsidRPr="00261D01">
        <w:rPr>
          <w:rFonts w:ascii="SutonnyMJ" w:hAnsi="SutonnyMJ" w:cs="Arial"/>
          <w:sz w:val="20"/>
          <w:szCs w:val="20"/>
        </w:rPr>
        <w:t>wbwðZ bv]</w:t>
      </w:r>
    </w:p>
    <w:p w:rsidR="00EC2197" w:rsidRPr="00854CDD" w:rsidRDefault="00EC2197" w:rsidP="00721D53">
      <w:pPr>
        <w:tabs>
          <w:tab w:val="right" w:leader="dot" w:pos="0"/>
          <w:tab w:val="left" w:pos="4874"/>
        </w:tabs>
        <w:spacing w:after="0" w:line="240" w:lineRule="auto"/>
        <w:rPr>
          <w:rFonts w:ascii="Vrinda" w:hAnsi="Vrinda" w:cs="Vrinda"/>
          <w:sz w:val="20"/>
          <w:szCs w:val="20"/>
          <w:cs/>
          <w:lang w:val="bn-IN" w:bidi="bn-IN"/>
        </w:rPr>
      </w:pPr>
    </w:p>
    <w:p w:rsidR="00721D53" w:rsidRPr="00261D01" w:rsidRDefault="00AC23F9" w:rsidP="00721D53">
      <w:pPr>
        <w:spacing w:after="0" w:line="240" w:lineRule="auto"/>
        <w:rPr>
          <w:rFonts w:ascii="Arial" w:hAnsi="Arial" w:cs="Arial"/>
          <w:sz w:val="20"/>
          <w:szCs w:val="20"/>
        </w:rPr>
      </w:pPr>
      <w:r>
        <w:rPr>
          <w:rFonts w:ascii="Arial" w:hAnsi="Arial" w:cs="Vrinda"/>
          <w:sz w:val="20"/>
          <w:szCs w:val="25"/>
          <w:lang w:bidi="bn-IN"/>
        </w:rPr>
        <w:t>2</w:t>
      </w:r>
      <w:r w:rsidR="00311E16" w:rsidRPr="00261D01">
        <w:rPr>
          <w:rFonts w:ascii="Arial" w:hAnsi="Arial" w:cs="Vrinda"/>
          <w:sz w:val="20"/>
          <w:szCs w:val="25"/>
          <w:lang w:bidi="bn-IN"/>
        </w:rPr>
        <w:t>.7</w:t>
      </w:r>
      <w:r w:rsidR="008045A3" w:rsidRPr="00261D01">
        <w:rPr>
          <w:rFonts w:ascii="SutonnyMJ" w:hAnsi="SutonnyMJ" w:cs="Arial"/>
          <w:sz w:val="20"/>
          <w:szCs w:val="20"/>
        </w:rPr>
        <w:t>(</w:t>
      </w:r>
      <w:r w:rsidR="006559E5" w:rsidRPr="00261D01">
        <w:rPr>
          <w:rFonts w:ascii="Arial" w:hAnsi="Arial" w:cs="Arial"/>
          <w:sz w:val="20"/>
          <w:szCs w:val="20"/>
          <w:cs/>
          <w:lang w:val="bn-IN" w:bidi="bn-IN"/>
        </w:rPr>
        <w:t>ask</w:t>
      </w:r>
      <w:r w:rsidR="008045A3" w:rsidRPr="00261D01">
        <w:rPr>
          <w:rFonts w:ascii="SutonnyMJ" w:hAnsi="SutonnyMJ" w:cs="Arial"/>
          <w:sz w:val="20"/>
          <w:szCs w:val="20"/>
        </w:rPr>
        <w:t>)</w:t>
      </w:r>
      <w:r w:rsidR="00EC2197" w:rsidRPr="00261D01">
        <w:rPr>
          <w:rFonts w:ascii="Arial" w:hAnsi="Arial" w:cs="Arial"/>
          <w:sz w:val="20"/>
          <w:szCs w:val="20"/>
        </w:rPr>
        <w:t>D</w:t>
      </w:r>
      <w:r w:rsidR="00721D53" w:rsidRPr="00261D01">
        <w:rPr>
          <w:rFonts w:ascii="Arial" w:hAnsi="Arial" w:cs="Arial"/>
          <w:sz w:val="20"/>
          <w:szCs w:val="20"/>
        </w:rPr>
        <w:t>id the children play with the ball mostly inside the home</w:t>
      </w:r>
      <w:r w:rsidR="00D2248D" w:rsidRPr="00261D01">
        <w:rPr>
          <w:rFonts w:ascii="Arial" w:hAnsi="Arial" w:cs="Arial"/>
          <w:sz w:val="20"/>
          <w:szCs w:val="20"/>
        </w:rPr>
        <w:t xml:space="preserve"> (indoors)</w:t>
      </w:r>
      <w:r w:rsidR="00721D53" w:rsidRPr="00261D01">
        <w:rPr>
          <w:rFonts w:ascii="Arial" w:hAnsi="Arial" w:cs="Arial"/>
          <w:sz w:val="20"/>
          <w:szCs w:val="20"/>
        </w:rPr>
        <w:t xml:space="preserve">, mostly outside the home </w:t>
      </w:r>
      <w:r w:rsidR="00D2248D" w:rsidRPr="00261D01">
        <w:rPr>
          <w:rFonts w:ascii="Arial" w:hAnsi="Arial" w:cs="Arial"/>
          <w:sz w:val="20"/>
          <w:szCs w:val="20"/>
        </w:rPr>
        <w:t xml:space="preserve">(outdoors) </w:t>
      </w:r>
      <w:r w:rsidR="00721D53" w:rsidRPr="00261D01">
        <w:rPr>
          <w:rFonts w:ascii="Arial" w:hAnsi="Arial" w:cs="Arial"/>
          <w:sz w:val="20"/>
          <w:szCs w:val="20"/>
        </w:rPr>
        <w:t>or equal amou</w:t>
      </w:r>
      <w:r w:rsidR="008221CB" w:rsidRPr="00261D01">
        <w:rPr>
          <w:rFonts w:ascii="Arial" w:hAnsi="Arial" w:cs="Arial"/>
          <w:sz w:val="20"/>
          <w:szCs w:val="20"/>
        </w:rPr>
        <w:t>nt inside and outside the home?</w:t>
      </w:r>
    </w:p>
    <w:p w:rsidR="00721D53" w:rsidRPr="00956FD8" w:rsidRDefault="00664AD5" w:rsidP="00956FD8">
      <w:pPr>
        <w:spacing w:after="0" w:line="240" w:lineRule="auto"/>
        <w:rPr>
          <w:rFonts w:ascii="Arial" w:hAnsi="Arial" w:cs="Vrinda"/>
          <w:szCs w:val="20"/>
        </w:rPr>
      </w:pPr>
      <w:r w:rsidRPr="00F12F4E">
        <w:rPr>
          <w:rFonts w:ascii="Arial" w:hAnsi="Arial" w:cs="Arial"/>
          <w:szCs w:val="20"/>
        </w:rPr>
        <w:lastRenderedPageBreak/>
        <w:t>(</w:t>
      </w:r>
      <w:r w:rsidRPr="00F12F4E">
        <w:rPr>
          <w:rFonts w:ascii="SutonnyMJ" w:hAnsi="SutonnyMJ"/>
          <w:szCs w:val="20"/>
        </w:rPr>
        <w:t xml:space="preserve">cÖkœ) ev”Pviv Avgv‡`i †`qv GB ej wb‡q mvavibZ †ekxi fvM mgq </w:t>
      </w:r>
      <w:r w:rsidR="00362340" w:rsidRPr="00261D01">
        <w:rPr>
          <w:rFonts w:ascii="SutonnyMJ" w:hAnsi="SutonnyMJ" w:cs="SutonnyMJ"/>
        </w:rPr>
        <w:t xml:space="preserve">†Kv_vq </w:t>
      </w:r>
      <w:r w:rsidR="00362340" w:rsidRPr="004B13B3">
        <w:rPr>
          <w:rFonts w:ascii="SutonnyMJ" w:hAnsi="SutonnyMJ"/>
          <w:szCs w:val="20"/>
        </w:rPr>
        <w:t>†Ljv K‡iwQj</w:t>
      </w:r>
      <w:r w:rsidR="00362340">
        <w:rPr>
          <w:rFonts w:ascii="SutonnyMJ" w:hAnsi="SutonnyMJ"/>
          <w:szCs w:val="20"/>
        </w:rPr>
        <w:t xml:space="preserve">: </w:t>
      </w:r>
      <w:r w:rsidRPr="00F12F4E">
        <w:rPr>
          <w:rFonts w:ascii="SutonnyMJ" w:hAnsi="SutonnyMJ"/>
          <w:szCs w:val="20"/>
        </w:rPr>
        <w:t>N‡ii †fZ‡i,  N‡ii evB‡i  A_ev GB `yB RvqMv‡ZB mgvb mgq †Ljv K‡iwQj?</w:t>
      </w:r>
    </w:p>
    <w:p w:rsidR="00854CDD" w:rsidRPr="00854CDD" w:rsidRDefault="00854CDD" w:rsidP="00721D53">
      <w:pPr>
        <w:tabs>
          <w:tab w:val="left" w:pos="484"/>
        </w:tabs>
        <w:spacing w:after="0"/>
        <w:rPr>
          <w:rFonts w:ascii="Arial" w:hAnsi="Arial" w:cs="Arial"/>
          <w:sz w:val="8"/>
          <w:szCs w:val="8"/>
        </w:rPr>
      </w:pPr>
    </w:p>
    <w:p w:rsidR="00721D53" w:rsidRPr="00261D01" w:rsidRDefault="00721D53" w:rsidP="00721D53">
      <w:pPr>
        <w:tabs>
          <w:tab w:val="left" w:pos="484"/>
        </w:tabs>
        <w:spacing w:after="0"/>
        <w:rPr>
          <w:rFonts w:ascii="Arial" w:hAnsi="Arial" w:cs="Arial"/>
          <w:sz w:val="20"/>
          <w:szCs w:val="20"/>
        </w:rPr>
      </w:pPr>
      <w:r w:rsidRPr="00261D01">
        <w:rPr>
          <w:rFonts w:ascii="Arial" w:hAnsi="Arial" w:cs="Arial"/>
          <w:sz w:val="20"/>
          <w:szCs w:val="20"/>
        </w:rPr>
        <w:t>1 = Mostly inside the home</w:t>
      </w:r>
      <w:r w:rsidRPr="00261D01">
        <w:rPr>
          <w:rFonts w:ascii="SutonnyMJ" w:hAnsi="SutonnyMJ"/>
          <w:sz w:val="20"/>
          <w:szCs w:val="20"/>
        </w:rPr>
        <w:t xml:space="preserve"> [†ekxi fvM mgq N‡ii †fZ‡i †Lj</w:t>
      </w:r>
      <w:r w:rsidR="00F25FD6" w:rsidRPr="00261D01">
        <w:rPr>
          <w:rFonts w:ascii="SutonnyMJ" w:hAnsi="SutonnyMJ"/>
          <w:sz w:val="20"/>
          <w:szCs w:val="20"/>
        </w:rPr>
        <w:t>v K‡iwQj</w:t>
      </w:r>
      <w:r w:rsidRPr="00261D01">
        <w:rPr>
          <w:rFonts w:ascii="Arial" w:hAnsi="Arial" w:cs="Arial"/>
          <w:sz w:val="20"/>
          <w:szCs w:val="20"/>
        </w:rPr>
        <w:t>]</w:t>
      </w:r>
    </w:p>
    <w:p w:rsidR="00721D53" w:rsidRPr="00261D01" w:rsidRDefault="00721D53" w:rsidP="00721D53">
      <w:pPr>
        <w:tabs>
          <w:tab w:val="left" w:pos="484"/>
        </w:tabs>
        <w:spacing w:after="0"/>
        <w:rPr>
          <w:rFonts w:ascii="Arial" w:hAnsi="Arial" w:cs="Arial"/>
          <w:sz w:val="20"/>
          <w:szCs w:val="20"/>
        </w:rPr>
      </w:pPr>
      <w:r w:rsidRPr="00261D01">
        <w:rPr>
          <w:rFonts w:ascii="Arial" w:hAnsi="Arial" w:cs="Arial"/>
          <w:sz w:val="20"/>
          <w:szCs w:val="20"/>
        </w:rPr>
        <w:t>2 = Mostly outside the home</w:t>
      </w:r>
      <w:r w:rsidRPr="00261D01">
        <w:rPr>
          <w:rFonts w:ascii="SutonnyMJ" w:hAnsi="SutonnyMJ"/>
          <w:sz w:val="20"/>
          <w:szCs w:val="20"/>
        </w:rPr>
        <w:t xml:space="preserve"> [†ekxi fvM mgq N‡ii evB‡i †Lj</w:t>
      </w:r>
      <w:r w:rsidR="00F25FD6" w:rsidRPr="00261D01">
        <w:rPr>
          <w:rFonts w:ascii="SutonnyMJ" w:hAnsi="SutonnyMJ"/>
          <w:sz w:val="20"/>
          <w:szCs w:val="20"/>
        </w:rPr>
        <w:t>v K‡iwQj</w:t>
      </w:r>
      <w:r w:rsidRPr="00261D01">
        <w:rPr>
          <w:rFonts w:ascii="Arial" w:hAnsi="Arial" w:cs="Arial"/>
          <w:sz w:val="20"/>
          <w:szCs w:val="20"/>
        </w:rPr>
        <w:t xml:space="preserve">] </w:t>
      </w:r>
      <w:r w:rsidRPr="00261D01">
        <w:rPr>
          <w:rFonts w:ascii="Arial" w:hAnsi="Arial" w:cs="Arial"/>
          <w:sz w:val="20"/>
          <w:szCs w:val="20"/>
        </w:rPr>
        <w:tab/>
      </w:r>
      <w:r w:rsidRPr="00261D01">
        <w:rPr>
          <w:rFonts w:ascii="Arial" w:hAnsi="Arial" w:cs="Arial"/>
          <w:sz w:val="20"/>
          <w:szCs w:val="20"/>
        </w:rPr>
        <w:tab/>
      </w:r>
    </w:p>
    <w:p w:rsidR="004213CE" w:rsidRDefault="00721D53" w:rsidP="00721D53">
      <w:pPr>
        <w:spacing w:after="0"/>
        <w:rPr>
          <w:rFonts w:ascii="Arial" w:hAnsi="Arial" w:cs="Arial"/>
          <w:sz w:val="20"/>
          <w:szCs w:val="20"/>
        </w:rPr>
      </w:pPr>
      <w:r w:rsidRPr="00261D01">
        <w:rPr>
          <w:rFonts w:ascii="Arial" w:hAnsi="Arial" w:cs="Arial"/>
          <w:sz w:val="20"/>
          <w:szCs w:val="20"/>
        </w:rPr>
        <w:t>3 = Equal</w:t>
      </w:r>
      <w:r w:rsidR="00A82FE2">
        <w:rPr>
          <w:rFonts w:ascii="Arial" w:hAnsi="Arial" w:cs="Arial"/>
          <w:sz w:val="20"/>
          <w:szCs w:val="20"/>
        </w:rPr>
        <w:t xml:space="preserve"> amounts inside/outside </w:t>
      </w:r>
      <w:r w:rsidRPr="00261D01">
        <w:rPr>
          <w:rFonts w:ascii="Arial" w:hAnsi="Arial" w:cs="Arial"/>
          <w:sz w:val="20"/>
          <w:szCs w:val="20"/>
        </w:rPr>
        <w:t>home</w:t>
      </w:r>
      <w:r w:rsidRPr="00261D01">
        <w:rPr>
          <w:rFonts w:ascii="SutonnyMJ" w:hAnsi="SutonnyMJ"/>
          <w:sz w:val="20"/>
          <w:szCs w:val="20"/>
        </w:rPr>
        <w:t xml:space="preserve"> [</w:t>
      </w:r>
      <w:r w:rsidR="00F25FD6" w:rsidRPr="00261D01">
        <w:rPr>
          <w:rFonts w:ascii="SutonnyMJ" w:hAnsi="SutonnyMJ"/>
          <w:sz w:val="20"/>
          <w:szCs w:val="20"/>
        </w:rPr>
        <w:t xml:space="preserve">N‡ii wfZ‡i Ges evwB‡i </w:t>
      </w:r>
      <w:r w:rsidRPr="00261D01">
        <w:rPr>
          <w:rFonts w:ascii="SutonnyMJ" w:hAnsi="SutonnyMJ"/>
          <w:sz w:val="20"/>
          <w:szCs w:val="20"/>
        </w:rPr>
        <w:t>`yB RvqMv‡ZB mgvb mgq †Lj</w:t>
      </w:r>
      <w:r w:rsidR="00F25FD6" w:rsidRPr="00261D01">
        <w:rPr>
          <w:rFonts w:ascii="SutonnyMJ" w:hAnsi="SutonnyMJ"/>
          <w:sz w:val="20"/>
          <w:szCs w:val="20"/>
        </w:rPr>
        <w:t>v K‡iwQj</w:t>
      </w:r>
      <w:r w:rsidRPr="00261D01">
        <w:rPr>
          <w:rFonts w:ascii="Arial" w:hAnsi="Arial" w:cs="Arial"/>
          <w:sz w:val="20"/>
          <w:szCs w:val="20"/>
        </w:rPr>
        <w:t>]</w:t>
      </w:r>
      <w:r w:rsidRPr="00261D01">
        <w:rPr>
          <w:rFonts w:ascii="Arial" w:hAnsi="Arial" w:cs="Arial"/>
          <w:sz w:val="20"/>
          <w:szCs w:val="20"/>
        </w:rPr>
        <w:tab/>
      </w:r>
    </w:p>
    <w:p w:rsidR="00721D53" w:rsidRPr="00261D01" w:rsidRDefault="004213CE" w:rsidP="00721D53">
      <w:pPr>
        <w:spacing w:after="0"/>
        <w:rPr>
          <w:rFonts w:ascii="SutonnyMJ" w:hAnsi="SutonnyMJ"/>
          <w:sz w:val="20"/>
          <w:szCs w:val="20"/>
        </w:rPr>
      </w:pPr>
      <w:r>
        <w:rPr>
          <w:rFonts w:ascii="Arial" w:hAnsi="Arial" w:cs="Arial"/>
          <w:sz w:val="20"/>
          <w:szCs w:val="20"/>
        </w:rPr>
        <w:t>4 = Children did not play with ball</w:t>
      </w:r>
      <w:r w:rsidR="008C6A6E">
        <w:rPr>
          <w:rFonts w:ascii="SutonnyMJ" w:hAnsi="SutonnyMJ"/>
          <w:sz w:val="20"/>
          <w:szCs w:val="20"/>
        </w:rPr>
        <w:t>[wkïiv ejwU w`‡q †Ljv K‡iwb]</w:t>
      </w:r>
      <w:r w:rsidR="00721D53" w:rsidRPr="00261D01">
        <w:rPr>
          <w:rFonts w:ascii="Arial" w:hAnsi="Arial" w:cs="Arial"/>
          <w:sz w:val="20"/>
          <w:szCs w:val="20"/>
        </w:rPr>
        <w:tab/>
      </w:r>
    </w:p>
    <w:p w:rsidR="0065777F" w:rsidRPr="00261D01" w:rsidRDefault="00721D53" w:rsidP="00721D53">
      <w:pPr>
        <w:tabs>
          <w:tab w:val="center" w:pos="5688"/>
          <w:tab w:val="right" w:pos="11376"/>
        </w:tabs>
        <w:spacing w:after="0" w:line="240" w:lineRule="auto"/>
        <w:rPr>
          <w:rFonts w:ascii="Vrinda" w:hAnsi="Vrinda" w:cs="Vrinda"/>
          <w:sz w:val="20"/>
          <w:szCs w:val="20"/>
          <w:cs/>
          <w:lang w:val="bn-IN" w:bidi="bn-IN"/>
        </w:rPr>
      </w:pPr>
      <w:r w:rsidRPr="00261D01">
        <w:rPr>
          <w:rFonts w:ascii="Arial" w:hAnsi="Arial" w:cs="Arial"/>
          <w:sz w:val="20"/>
          <w:szCs w:val="20"/>
        </w:rPr>
        <w:t>99 = DK/Not sure [</w:t>
      </w:r>
      <w:r w:rsidRPr="00261D01">
        <w:rPr>
          <w:rFonts w:ascii="SutonnyMJ" w:hAnsi="SutonnyMJ" w:cs="Arial"/>
          <w:sz w:val="20"/>
          <w:szCs w:val="20"/>
        </w:rPr>
        <w:t>Rvwb bv</w:t>
      </w:r>
      <w:r w:rsidR="00AB26EE">
        <w:rPr>
          <w:rFonts w:ascii="SutonnyMJ" w:hAnsi="SutonnyMJ" w:cs="Arial"/>
          <w:sz w:val="20"/>
          <w:szCs w:val="20"/>
        </w:rPr>
        <w:t>/</w:t>
      </w:r>
      <w:r w:rsidR="00AB26EE" w:rsidRPr="00261D01">
        <w:rPr>
          <w:rFonts w:ascii="SutonnyMJ" w:hAnsi="SutonnyMJ" w:cs="Arial"/>
          <w:sz w:val="20"/>
          <w:szCs w:val="20"/>
        </w:rPr>
        <w:t>wbwðZ bv]</w:t>
      </w:r>
      <w:r w:rsidRPr="00261D01">
        <w:rPr>
          <w:rFonts w:ascii="SutonnyMJ" w:hAnsi="SutonnyMJ" w:cs="Arial"/>
          <w:sz w:val="20"/>
          <w:szCs w:val="20"/>
        </w:rPr>
        <w:t>]</w:t>
      </w:r>
      <w:r w:rsidRPr="00261D01">
        <w:rPr>
          <w:rFonts w:ascii="Arial" w:hAnsi="Arial" w:cs="Arial"/>
        </w:rPr>
        <w:tab/>
      </w:r>
      <w:r w:rsidRPr="00261D01">
        <w:rPr>
          <w:rFonts w:ascii="Arial" w:hAnsi="Arial" w:cs="Arial"/>
        </w:rPr>
        <w:tab/>
      </w:r>
      <w:r w:rsidRPr="00261D01">
        <w:rPr>
          <w:rFonts w:ascii="Arial" w:hAnsi="Arial" w:cs="Arial"/>
        </w:rPr>
        <w:tab/>
      </w:r>
      <w:r w:rsidRPr="00261D01">
        <w:rPr>
          <w:rFonts w:ascii="Arial" w:hAnsi="Arial" w:cs="Arial"/>
        </w:rPr>
        <w:tab/>
      </w:r>
      <w:r w:rsidR="0065777F" w:rsidRPr="00261D01">
        <w:rPr>
          <w:rFonts w:ascii="Vrinda" w:hAnsi="Vrinda" w:cs="Vrinda"/>
          <w:sz w:val="20"/>
          <w:szCs w:val="20"/>
          <w:cs/>
          <w:lang w:val="bn-IN" w:bidi="bn-IN"/>
        </w:rPr>
        <w:tab/>
      </w:r>
    </w:p>
    <w:p w:rsidR="006B5EF6" w:rsidRDefault="006B5EF6" w:rsidP="003D3C69">
      <w:pPr>
        <w:spacing w:after="0" w:line="240" w:lineRule="auto"/>
        <w:rPr>
          <w:rFonts w:ascii="Arial" w:hAnsi="Arial" w:cs="Arial"/>
          <w:sz w:val="20"/>
          <w:szCs w:val="20"/>
        </w:rPr>
      </w:pPr>
    </w:p>
    <w:p w:rsidR="003D3C69" w:rsidRPr="00854CDD" w:rsidRDefault="00AC23F9" w:rsidP="003D3C69">
      <w:pPr>
        <w:spacing w:after="0" w:line="240" w:lineRule="auto"/>
        <w:rPr>
          <w:rFonts w:ascii="Arial" w:hAnsi="Arial" w:cs="Arial"/>
          <w:sz w:val="20"/>
          <w:szCs w:val="20"/>
          <w:rtl/>
          <w:cs/>
        </w:rPr>
      </w:pPr>
      <w:r w:rsidRPr="00854CDD">
        <w:rPr>
          <w:rFonts w:ascii="Arial" w:hAnsi="Arial" w:cs="Arial"/>
          <w:sz w:val="20"/>
          <w:szCs w:val="20"/>
        </w:rPr>
        <w:t>2</w:t>
      </w:r>
      <w:r w:rsidR="003D3C69" w:rsidRPr="00854CDD">
        <w:rPr>
          <w:rFonts w:ascii="Arial" w:hAnsi="Arial" w:cs="Arial"/>
          <w:sz w:val="20"/>
          <w:szCs w:val="20"/>
        </w:rPr>
        <w:t>.8 (ask) How</w:t>
      </w:r>
      <w:r w:rsidR="00664AD5" w:rsidRPr="00854CDD">
        <w:rPr>
          <w:rFonts w:ascii="Arial" w:hAnsi="Arial" w:cs="Arial"/>
          <w:sz w:val="20"/>
          <w:szCs w:val="20"/>
        </w:rPr>
        <w:t>did the child play</w:t>
      </w:r>
      <w:r w:rsidR="003D3C69" w:rsidRPr="00854CDD">
        <w:rPr>
          <w:rFonts w:ascii="Arial" w:hAnsi="Arial" w:cs="Arial"/>
          <w:sz w:val="20"/>
          <w:szCs w:val="20"/>
        </w:rPr>
        <w:t xml:space="preserve"> with the ball? </w:t>
      </w:r>
      <w:r w:rsidR="00AB26EE">
        <w:rPr>
          <w:rFonts w:ascii="Arial" w:hAnsi="Arial" w:cs="Arial"/>
          <w:sz w:val="20"/>
          <w:szCs w:val="20"/>
        </w:rPr>
        <w:t>(</w:t>
      </w:r>
      <w:r w:rsidR="0088430D" w:rsidRPr="00854CDD">
        <w:rPr>
          <w:rFonts w:ascii="Arial" w:hAnsi="Arial" w:cs="Arial"/>
          <w:sz w:val="20"/>
          <w:szCs w:val="20"/>
        </w:rPr>
        <w:t>Read each choice</w:t>
      </w:r>
      <w:r w:rsidR="00AB26EE">
        <w:rPr>
          <w:rFonts w:ascii="Arial" w:hAnsi="Arial" w:cs="Arial"/>
          <w:sz w:val="20"/>
          <w:szCs w:val="20"/>
        </w:rPr>
        <w:t>)</w:t>
      </w:r>
    </w:p>
    <w:p w:rsidR="0076358C" w:rsidRPr="00F12F4E" w:rsidRDefault="00664AD5" w:rsidP="003D3C69">
      <w:pPr>
        <w:spacing w:after="0" w:line="240" w:lineRule="auto"/>
        <w:rPr>
          <w:rFonts w:ascii="Vrinda" w:hAnsi="Vrinda" w:cs="Vrinda"/>
          <w:cs/>
          <w:lang w:val="bn-IN" w:bidi="bn-IN"/>
        </w:rPr>
      </w:pPr>
      <w:r w:rsidRPr="00F12F4E">
        <w:rPr>
          <w:rFonts w:ascii="SutonnyMJ" w:hAnsi="SutonnyMJ" w:cs="Arial"/>
          <w:szCs w:val="20"/>
        </w:rPr>
        <w:t xml:space="preserve">(cÖkœ Kiæb) ej wb‡q wkïwU wKfv‡e †Ljv K‡iwQj? (cÖwZwU Ackb c‡o †kvbv‡Z n‡e) </w:t>
      </w:r>
    </w:p>
    <w:p w:rsidR="00854CDD" w:rsidRPr="00854CDD" w:rsidRDefault="00854CDD" w:rsidP="003D3C69">
      <w:pPr>
        <w:tabs>
          <w:tab w:val="right" w:leader="dot" w:pos="0"/>
          <w:tab w:val="left" w:pos="4720"/>
        </w:tabs>
        <w:spacing w:after="0" w:line="240" w:lineRule="auto"/>
        <w:rPr>
          <w:rFonts w:ascii="Arial" w:hAnsi="Arial" w:cs="Arial"/>
          <w:sz w:val="8"/>
          <w:szCs w:val="8"/>
        </w:rPr>
      </w:pPr>
    </w:p>
    <w:p w:rsidR="003D3C69" w:rsidRPr="00261D01" w:rsidRDefault="003D3C69" w:rsidP="003D3C69">
      <w:pPr>
        <w:tabs>
          <w:tab w:val="right" w:leader="dot" w:pos="0"/>
          <w:tab w:val="left" w:pos="4720"/>
        </w:tabs>
        <w:spacing w:after="0" w:line="240" w:lineRule="auto"/>
        <w:rPr>
          <w:rFonts w:ascii="Vrinda" w:hAnsi="Vrinda" w:cs="Vrinda"/>
          <w:sz w:val="20"/>
          <w:szCs w:val="20"/>
          <w:cs/>
          <w:lang w:val="bn-IN" w:bidi="bn-IN"/>
        </w:rPr>
      </w:pPr>
      <w:r w:rsidRPr="00854CDD">
        <w:rPr>
          <w:rFonts w:ascii="Arial" w:hAnsi="Arial" w:cs="Arial"/>
          <w:sz w:val="20"/>
          <w:szCs w:val="20"/>
        </w:rPr>
        <w:t>1 = With hands</w:t>
      </w:r>
      <w:r w:rsidR="00DF022A" w:rsidRPr="00261D01">
        <w:rPr>
          <w:rFonts w:ascii="SutonnyMJ" w:hAnsi="SutonnyMJ" w:cs="Arial"/>
          <w:sz w:val="20"/>
          <w:szCs w:val="20"/>
        </w:rPr>
        <w:t xml:space="preserve">(nv‡Z †Ljv K‡iwQj) </w:t>
      </w:r>
    </w:p>
    <w:p w:rsidR="003D3C69" w:rsidRPr="00261D01" w:rsidRDefault="003D3C69" w:rsidP="003D3C69">
      <w:pPr>
        <w:tabs>
          <w:tab w:val="right" w:leader="dot" w:pos="0"/>
          <w:tab w:val="left" w:pos="4720"/>
        </w:tabs>
        <w:spacing w:after="0" w:line="240" w:lineRule="auto"/>
        <w:rPr>
          <w:rFonts w:ascii="Vrinda" w:hAnsi="Vrinda" w:cs="Vrinda"/>
          <w:sz w:val="20"/>
          <w:szCs w:val="20"/>
          <w:cs/>
          <w:lang w:val="bn-IN" w:bidi="bn-IN"/>
        </w:rPr>
      </w:pPr>
      <w:r w:rsidRPr="00854CDD">
        <w:rPr>
          <w:rFonts w:ascii="Arial" w:hAnsi="Arial" w:cs="Arial"/>
          <w:sz w:val="20"/>
          <w:szCs w:val="20"/>
        </w:rPr>
        <w:t>2 = With feet</w:t>
      </w:r>
      <w:r w:rsidR="00DF022A" w:rsidRPr="00261D01">
        <w:rPr>
          <w:rFonts w:ascii="SutonnyMJ" w:hAnsi="SutonnyMJ" w:cs="Arial"/>
          <w:sz w:val="20"/>
          <w:szCs w:val="20"/>
        </w:rPr>
        <w:t>(cv‡q †Ljv K‡iwQj)</w:t>
      </w:r>
    </w:p>
    <w:p w:rsidR="003D3C69" w:rsidRDefault="003D3C69" w:rsidP="003D3C69">
      <w:pPr>
        <w:tabs>
          <w:tab w:val="right" w:leader="dot" w:pos="0"/>
          <w:tab w:val="left" w:pos="4720"/>
        </w:tabs>
        <w:spacing w:after="0" w:line="240" w:lineRule="auto"/>
        <w:rPr>
          <w:rFonts w:ascii="SutonnyMJ" w:hAnsi="SutonnyMJ" w:cs="Arial"/>
          <w:sz w:val="20"/>
          <w:szCs w:val="20"/>
        </w:rPr>
      </w:pPr>
      <w:r w:rsidRPr="00854CDD">
        <w:rPr>
          <w:rFonts w:ascii="Arial" w:hAnsi="Arial" w:cs="Arial"/>
          <w:sz w:val="20"/>
          <w:szCs w:val="20"/>
        </w:rPr>
        <w:t>3 =With hands and feet</w:t>
      </w:r>
      <w:r w:rsidR="00DF022A" w:rsidRPr="00261D01">
        <w:rPr>
          <w:rFonts w:ascii="SutonnyMJ" w:hAnsi="SutonnyMJ" w:cs="Arial"/>
          <w:sz w:val="20"/>
          <w:szCs w:val="20"/>
        </w:rPr>
        <w:t>(nvZ Ges cv‡q †Ljv K‡iwQj)</w:t>
      </w:r>
    </w:p>
    <w:p w:rsidR="00A61F4F" w:rsidRDefault="000769E4" w:rsidP="00F12F4E">
      <w:pPr>
        <w:spacing w:after="0"/>
        <w:rPr>
          <w:rFonts w:ascii="SutonnyMJ" w:hAnsi="SutonnyMJ"/>
          <w:sz w:val="20"/>
          <w:szCs w:val="20"/>
        </w:rPr>
      </w:pPr>
      <w:r>
        <w:rPr>
          <w:rFonts w:ascii="Arial" w:hAnsi="Arial" w:cs="Arial"/>
          <w:sz w:val="20"/>
          <w:szCs w:val="20"/>
        </w:rPr>
        <w:t>4</w:t>
      </w:r>
      <w:r w:rsidR="004213CE" w:rsidRPr="00854CDD">
        <w:rPr>
          <w:rFonts w:ascii="Arial" w:hAnsi="Arial" w:cs="Arial"/>
          <w:sz w:val="20"/>
          <w:szCs w:val="20"/>
        </w:rPr>
        <w:t xml:space="preserve"> = </w:t>
      </w:r>
      <w:r w:rsidR="00664AD5" w:rsidRPr="00854CDD">
        <w:rPr>
          <w:rFonts w:ascii="Arial" w:hAnsi="Arial" w:cs="Arial"/>
          <w:sz w:val="20"/>
          <w:szCs w:val="20"/>
        </w:rPr>
        <w:t>Children did not play with ball</w:t>
      </w:r>
      <w:r w:rsidR="008C6A6E">
        <w:rPr>
          <w:rFonts w:ascii="SutonnyMJ" w:hAnsi="SutonnyMJ"/>
          <w:sz w:val="20"/>
          <w:szCs w:val="20"/>
        </w:rPr>
        <w:t>[wkïiv ejwU w`‡q †Ljv K‡iwb]</w:t>
      </w:r>
      <w:r w:rsidR="008C6A6E" w:rsidRPr="00261D01">
        <w:rPr>
          <w:rFonts w:ascii="Arial" w:hAnsi="Arial" w:cs="Arial"/>
          <w:sz w:val="20"/>
          <w:szCs w:val="20"/>
        </w:rPr>
        <w:tab/>
      </w:r>
    </w:p>
    <w:p w:rsidR="00362340" w:rsidRDefault="00362340" w:rsidP="00362340">
      <w:pPr>
        <w:tabs>
          <w:tab w:val="right" w:leader="dot" w:pos="0"/>
          <w:tab w:val="left" w:pos="4720"/>
        </w:tabs>
        <w:spacing w:after="0" w:line="240" w:lineRule="auto"/>
        <w:rPr>
          <w:rFonts w:ascii="SutonnyMJ" w:hAnsi="SutonnyMJ" w:cs="Arial"/>
          <w:sz w:val="20"/>
          <w:szCs w:val="20"/>
        </w:rPr>
      </w:pPr>
      <w:r w:rsidRPr="00854CDD">
        <w:rPr>
          <w:rFonts w:ascii="Arial" w:hAnsi="Arial" w:cs="Arial"/>
          <w:sz w:val="20"/>
          <w:szCs w:val="20"/>
        </w:rPr>
        <w:t>99=DK/Not sure</w:t>
      </w:r>
      <w:r w:rsidRPr="00261D01">
        <w:rPr>
          <w:rFonts w:ascii="SutonnyMJ" w:hAnsi="SutonnyMJ" w:cs="Arial"/>
          <w:sz w:val="20"/>
          <w:szCs w:val="20"/>
        </w:rPr>
        <w:t>[Rvwb bv/wbwðZ bv]</w:t>
      </w:r>
    </w:p>
    <w:p w:rsidR="00724298" w:rsidRPr="00956FD8" w:rsidRDefault="00724298" w:rsidP="003D3C69">
      <w:pPr>
        <w:tabs>
          <w:tab w:val="center" w:pos="5688"/>
          <w:tab w:val="right" w:pos="11376"/>
        </w:tabs>
        <w:spacing w:after="0" w:line="240" w:lineRule="auto"/>
        <w:rPr>
          <w:rFonts w:ascii="Vrinda" w:hAnsi="Vrinda" w:cs="Vrinda"/>
          <w:sz w:val="20"/>
          <w:szCs w:val="20"/>
          <w:cs/>
          <w:lang w:val="bn-IN" w:bidi="bn-IN"/>
        </w:rPr>
      </w:pPr>
    </w:p>
    <w:p w:rsidR="003D3C69" w:rsidRPr="00854CDD" w:rsidRDefault="00AC23F9" w:rsidP="003D3C69">
      <w:pPr>
        <w:tabs>
          <w:tab w:val="center" w:pos="5688"/>
          <w:tab w:val="right" w:pos="11376"/>
        </w:tabs>
        <w:spacing w:after="0" w:line="240" w:lineRule="auto"/>
        <w:rPr>
          <w:rFonts w:ascii="Arial" w:hAnsi="Arial" w:cs="Arial"/>
          <w:sz w:val="20"/>
          <w:szCs w:val="20"/>
          <w:rtl/>
          <w:cs/>
        </w:rPr>
      </w:pPr>
      <w:r w:rsidRPr="00854CDD">
        <w:rPr>
          <w:rFonts w:ascii="Arial" w:hAnsi="Arial" w:cs="Arial"/>
          <w:sz w:val="20"/>
          <w:szCs w:val="20"/>
        </w:rPr>
        <w:t>2</w:t>
      </w:r>
      <w:r w:rsidR="003D3C69" w:rsidRPr="00854CDD">
        <w:rPr>
          <w:rFonts w:ascii="Arial" w:hAnsi="Arial" w:cs="Arial"/>
          <w:sz w:val="20"/>
          <w:szCs w:val="20"/>
        </w:rPr>
        <w:t>.9 (ask) Did you do anything to clean the ball?</w:t>
      </w:r>
    </w:p>
    <w:p w:rsidR="00C35816" w:rsidRPr="00F12F4E" w:rsidRDefault="00664AD5" w:rsidP="003D3C69">
      <w:pPr>
        <w:tabs>
          <w:tab w:val="center" w:pos="5688"/>
          <w:tab w:val="right" w:pos="11376"/>
        </w:tabs>
        <w:spacing w:after="0" w:line="240" w:lineRule="auto"/>
        <w:rPr>
          <w:rFonts w:ascii="Vrinda" w:hAnsi="Vrinda" w:cs="Vrinda"/>
          <w:cs/>
          <w:lang w:val="bn-IN" w:bidi="bn-IN"/>
        </w:rPr>
      </w:pPr>
      <w:r w:rsidRPr="00F12F4E">
        <w:rPr>
          <w:rFonts w:ascii="SutonnyMJ" w:hAnsi="SutonnyMJ" w:cs="Arial"/>
          <w:szCs w:val="20"/>
        </w:rPr>
        <w:t xml:space="preserve">(cÖkœ Kiæb) ejwU cwi¯‹vi Kivi Rb¨ Avcwb wKQz K‡i‡Qb wK? </w:t>
      </w:r>
    </w:p>
    <w:p w:rsidR="003D3C69" w:rsidRPr="00261D01" w:rsidRDefault="003D3C69" w:rsidP="003D3C69">
      <w:pPr>
        <w:tabs>
          <w:tab w:val="right" w:leader="dot" w:pos="0"/>
          <w:tab w:val="left" w:pos="4720"/>
        </w:tabs>
        <w:spacing w:after="0" w:line="240" w:lineRule="auto"/>
        <w:rPr>
          <w:rFonts w:ascii="Vrinda" w:hAnsi="Vrinda" w:cs="Vrinda"/>
          <w:sz w:val="20"/>
          <w:szCs w:val="20"/>
          <w:cs/>
          <w:lang w:val="bn-IN" w:bidi="bn-IN"/>
        </w:rPr>
      </w:pPr>
      <w:r w:rsidRPr="00854CDD">
        <w:rPr>
          <w:rFonts w:ascii="Arial" w:hAnsi="Arial" w:cs="Arial"/>
          <w:sz w:val="20"/>
          <w:szCs w:val="20"/>
        </w:rPr>
        <w:t>1 = Yes</w:t>
      </w:r>
      <w:r w:rsidR="000F5A63" w:rsidRPr="00261D01">
        <w:rPr>
          <w:rFonts w:ascii="SutonnyMJ" w:hAnsi="SutonnyMJ" w:cs="Arial"/>
          <w:sz w:val="20"/>
          <w:szCs w:val="20"/>
        </w:rPr>
        <w:t xml:space="preserve">(n¨vu) </w:t>
      </w:r>
    </w:p>
    <w:p w:rsidR="003D3C69" w:rsidRPr="0005672A" w:rsidRDefault="003D3C69" w:rsidP="003D3C69">
      <w:pPr>
        <w:tabs>
          <w:tab w:val="right" w:leader="dot" w:pos="0"/>
          <w:tab w:val="left" w:pos="4720"/>
        </w:tabs>
        <w:spacing w:after="0" w:line="240" w:lineRule="auto"/>
        <w:rPr>
          <w:rFonts w:ascii="Vrinda" w:hAnsi="Vrinda" w:cs="Vrinda"/>
          <w:sz w:val="20"/>
          <w:szCs w:val="20"/>
          <w:cs/>
          <w:lang w:val="bn-IN" w:bidi="bn-IN"/>
        </w:rPr>
      </w:pPr>
      <w:r w:rsidRPr="00854CDD">
        <w:rPr>
          <w:rFonts w:ascii="Arial" w:hAnsi="Arial" w:cs="Arial"/>
          <w:sz w:val="20"/>
          <w:szCs w:val="20"/>
        </w:rPr>
        <w:t>2 = No</w:t>
      </w:r>
      <w:r w:rsidR="000F5A63" w:rsidRPr="00261D01">
        <w:rPr>
          <w:rFonts w:ascii="SutonnyMJ" w:hAnsi="SutonnyMJ" w:cs="Arial"/>
          <w:sz w:val="20"/>
          <w:szCs w:val="20"/>
        </w:rPr>
        <w:t xml:space="preserve">(bv) </w:t>
      </w:r>
      <w:r w:rsidR="006704AF" w:rsidRPr="006704AF">
        <w:rPr>
          <w:rFonts w:ascii="SutonnyMJ" w:hAnsi="SutonnyMJ" w:cs="Arial"/>
          <w:sz w:val="20"/>
          <w:szCs w:val="20"/>
        </w:rPr>
        <w:sym w:font="Wingdings" w:char="F0E0"/>
      </w:r>
      <w:r w:rsidR="0005672A" w:rsidRPr="00847948">
        <w:rPr>
          <w:rFonts w:ascii="Helvetica" w:eastAsia="Calibri" w:hAnsi="Helvetica"/>
          <w:u w:val="single"/>
        </w:rPr>
        <w:t xml:space="preserve">Skip to </w:t>
      </w:r>
      <w:r w:rsidR="0005672A">
        <w:rPr>
          <w:rFonts w:ascii="Helvetica" w:eastAsia="Calibri" w:hAnsi="Helvetica"/>
          <w:u w:val="single"/>
        </w:rPr>
        <w:t>2.11</w:t>
      </w:r>
    </w:p>
    <w:p w:rsidR="003D3C69" w:rsidRPr="00956FD8" w:rsidRDefault="003D3C69" w:rsidP="003D3C69">
      <w:pPr>
        <w:tabs>
          <w:tab w:val="right" w:leader="dot" w:pos="0"/>
          <w:tab w:val="left" w:pos="4720"/>
        </w:tabs>
        <w:spacing w:after="0" w:line="240" w:lineRule="auto"/>
        <w:rPr>
          <w:rFonts w:ascii="Vrinda" w:hAnsi="Vrinda" w:cs="Vrinda"/>
          <w:sz w:val="20"/>
          <w:szCs w:val="20"/>
          <w:cs/>
          <w:lang w:val="bn-IN" w:bidi="bn-IN"/>
        </w:rPr>
      </w:pPr>
    </w:p>
    <w:p w:rsidR="003D3C69" w:rsidRPr="00261D01" w:rsidRDefault="00AC23F9" w:rsidP="003D3C69">
      <w:pPr>
        <w:tabs>
          <w:tab w:val="center" w:pos="5688"/>
          <w:tab w:val="right" w:pos="11376"/>
        </w:tabs>
        <w:spacing w:after="0" w:line="240" w:lineRule="auto"/>
        <w:rPr>
          <w:rFonts w:ascii="Vrinda" w:hAnsi="Vrinda" w:cs="Vrinda"/>
          <w:sz w:val="20"/>
          <w:szCs w:val="20"/>
          <w:cs/>
          <w:lang w:val="bn-IN" w:bidi="bn-IN"/>
        </w:rPr>
      </w:pPr>
      <w:r w:rsidRPr="00854CDD">
        <w:rPr>
          <w:rFonts w:ascii="Arial" w:hAnsi="Arial" w:cs="Arial"/>
          <w:sz w:val="20"/>
          <w:szCs w:val="20"/>
        </w:rPr>
        <w:t>2.10 (ask) (if 2</w:t>
      </w:r>
      <w:r w:rsidR="003D3C69" w:rsidRPr="00854CDD">
        <w:rPr>
          <w:rFonts w:ascii="Arial" w:hAnsi="Arial" w:cs="Arial"/>
          <w:sz w:val="20"/>
          <w:szCs w:val="20"/>
        </w:rPr>
        <w:t>.9 is 1) What did you do to clean the ball?</w:t>
      </w:r>
      <w:r w:rsidR="0088430D" w:rsidRPr="00854CDD">
        <w:rPr>
          <w:rFonts w:ascii="Arial" w:hAnsi="Arial" w:cs="Arial"/>
          <w:sz w:val="20"/>
          <w:szCs w:val="20"/>
        </w:rPr>
        <w:t xml:space="preserve"> Select all that apply.</w:t>
      </w:r>
      <w:r w:rsidR="00EB0CC0" w:rsidRPr="00854CDD">
        <w:rPr>
          <w:rFonts w:ascii="Arial" w:hAnsi="Arial" w:cs="Arial"/>
          <w:sz w:val="20"/>
          <w:szCs w:val="20"/>
        </w:rPr>
        <w:t>Read each choice.</w:t>
      </w:r>
    </w:p>
    <w:p w:rsidR="00C35816" w:rsidRDefault="00664AD5" w:rsidP="003D3C69">
      <w:pPr>
        <w:tabs>
          <w:tab w:val="center" w:pos="5688"/>
          <w:tab w:val="right" w:pos="11376"/>
        </w:tabs>
        <w:spacing w:after="0" w:line="240" w:lineRule="auto"/>
        <w:rPr>
          <w:rFonts w:ascii="SutonnyMJ" w:hAnsi="SutonnyMJ" w:cs="Arial"/>
          <w:szCs w:val="20"/>
        </w:rPr>
      </w:pPr>
      <w:r w:rsidRPr="00F12F4E">
        <w:rPr>
          <w:rFonts w:ascii="SutonnyMJ" w:hAnsi="SutonnyMJ" w:cs="Arial"/>
          <w:szCs w:val="20"/>
        </w:rPr>
        <w:t xml:space="preserve">(cÖkœ Kiæb) (hw` </w:t>
      </w:r>
      <w:r w:rsidRPr="00F12F4E">
        <w:rPr>
          <w:rFonts w:ascii="Vrinda" w:hAnsi="Vrinda" w:cs="Vrinda"/>
          <w:cs/>
          <w:lang w:val="bn-IN" w:bidi="bn-IN"/>
        </w:rPr>
        <w:t>2.9</w:t>
      </w:r>
      <w:r w:rsidRPr="00F12F4E">
        <w:rPr>
          <w:rFonts w:ascii="SutonnyMJ" w:hAnsi="SutonnyMJ" w:cs="Arial"/>
          <w:szCs w:val="20"/>
        </w:rPr>
        <w:t xml:space="preserve">Gi DËi </w:t>
      </w:r>
      <w:r w:rsidRPr="00F12F4E">
        <w:rPr>
          <w:rFonts w:ascii="Vrinda" w:hAnsi="Vrinda" w:cs="Vrinda"/>
          <w:cs/>
          <w:lang w:val="bn-IN" w:bidi="bn-IN"/>
        </w:rPr>
        <w:t>1</w:t>
      </w:r>
      <w:r w:rsidRPr="00F12F4E">
        <w:rPr>
          <w:rFonts w:ascii="SutonnyMJ" w:hAnsi="SutonnyMJ" w:cs="Arial"/>
          <w:szCs w:val="20"/>
        </w:rPr>
        <w:t xml:space="preserve"> nq) ejwU cwi®‹vi Kivi Rb¨ Avcwb wK K‡i‡Qb? (wb‡P cÖ`Ë Ackb¸‡jv †_‡K hZ¸‡jv cÖ‡hvR¨ Zv wbev©Pb Kiæb) (cÖwZwU Ackb c‡o †kvbv‡Z n‡e)</w:t>
      </w:r>
    </w:p>
    <w:p w:rsidR="00854CDD" w:rsidRPr="00854CDD" w:rsidRDefault="00854CDD" w:rsidP="003D3C69">
      <w:pPr>
        <w:tabs>
          <w:tab w:val="center" w:pos="5688"/>
          <w:tab w:val="right" w:pos="11376"/>
        </w:tabs>
        <w:spacing w:after="0" w:line="240" w:lineRule="auto"/>
        <w:rPr>
          <w:rFonts w:ascii="ভ্রিন্দা" w:hAnsi="ভ্রিন্দা" w:cs="ভ্রিন্দা"/>
          <w:sz w:val="8"/>
          <w:szCs w:val="8"/>
          <w:cs/>
          <w:lang w:val="bn-IN" w:bidi="bn-IN"/>
        </w:rPr>
      </w:pPr>
    </w:p>
    <w:p w:rsidR="003D3C69" w:rsidRPr="00261D01" w:rsidRDefault="003D3C69" w:rsidP="003D3C69">
      <w:pPr>
        <w:tabs>
          <w:tab w:val="right" w:leader="dot" w:pos="0"/>
          <w:tab w:val="left" w:pos="5350"/>
        </w:tabs>
        <w:spacing w:after="0" w:line="240" w:lineRule="auto"/>
        <w:rPr>
          <w:rFonts w:ascii="Vrinda" w:hAnsi="Vrinda" w:cs="Vrinda"/>
          <w:sz w:val="20"/>
          <w:szCs w:val="20"/>
          <w:cs/>
          <w:lang w:val="bn-IN" w:bidi="bn-IN"/>
        </w:rPr>
      </w:pPr>
      <w:r w:rsidRPr="00854CDD">
        <w:rPr>
          <w:rFonts w:ascii="Arial" w:hAnsi="Arial" w:cs="Arial"/>
          <w:sz w:val="20"/>
          <w:szCs w:val="20"/>
        </w:rPr>
        <w:t>1 = Washed with water only</w:t>
      </w:r>
      <w:r w:rsidR="000F5A63" w:rsidRPr="00261D01">
        <w:rPr>
          <w:rFonts w:ascii="SutonnyMJ" w:hAnsi="SutonnyMJ" w:cs="Arial"/>
          <w:sz w:val="20"/>
          <w:szCs w:val="20"/>
        </w:rPr>
        <w:t xml:space="preserve">(ïay cvwb w`‡q ay‡q‡Qb) </w:t>
      </w:r>
    </w:p>
    <w:p w:rsidR="003D3C69" w:rsidRPr="00261D01" w:rsidRDefault="003D3C69" w:rsidP="003D3C69">
      <w:pPr>
        <w:tabs>
          <w:tab w:val="right" w:leader="dot" w:pos="0"/>
          <w:tab w:val="left" w:pos="5350"/>
        </w:tabs>
        <w:spacing w:after="0" w:line="240" w:lineRule="auto"/>
        <w:rPr>
          <w:rFonts w:ascii="Vrinda" w:hAnsi="Vrinda" w:cs="Vrinda"/>
          <w:sz w:val="20"/>
          <w:szCs w:val="20"/>
          <w:cs/>
          <w:lang w:val="bn-IN" w:bidi="bn-IN"/>
        </w:rPr>
      </w:pPr>
      <w:r w:rsidRPr="00854CDD">
        <w:rPr>
          <w:rFonts w:ascii="Arial" w:hAnsi="Arial" w:cs="Arial"/>
          <w:sz w:val="20"/>
          <w:szCs w:val="20"/>
        </w:rPr>
        <w:t>2 = Washed with water and soap</w:t>
      </w:r>
      <w:r w:rsidR="000F5A63" w:rsidRPr="00261D01">
        <w:rPr>
          <w:rFonts w:ascii="SutonnyMJ" w:hAnsi="SutonnyMJ" w:cs="Arial"/>
          <w:sz w:val="20"/>
          <w:szCs w:val="20"/>
        </w:rPr>
        <w:t xml:space="preserve">(cvwb I mvevb w`‡q ay‡q‡Qb) </w:t>
      </w:r>
    </w:p>
    <w:p w:rsidR="003D3C69" w:rsidRPr="00261D01" w:rsidRDefault="003D3C69" w:rsidP="003D3C69">
      <w:pPr>
        <w:tabs>
          <w:tab w:val="right" w:leader="dot" w:pos="0"/>
          <w:tab w:val="left" w:pos="5350"/>
        </w:tabs>
        <w:spacing w:after="0" w:line="240" w:lineRule="auto"/>
        <w:rPr>
          <w:rFonts w:ascii="Vrinda" w:hAnsi="Vrinda" w:cs="Vrinda"/>
          <w:sz w:val="20"/>
          <w:szCs w:val="20"/>
          <w:cs/>
          <w:lang w:val="bn-IN" w:bidi="bn-IN"/>
        </w:rPr>
      </w:pPr>
      <w:r w:rsidRPr="00854CDD">
        <w:rPr>
          <w:rFonts w:ascii="Arial" w:hAnsi="Arial" w:cs="Arial"/>
          <w:sz w:val="20"/>
          <w:szCs w:val="20"/>
        </w:rPr>
        <w:t>3 = Wiped with towel</w:t>
      </w:r>
      <w:r w:rsidR="000F5A63" w:rsidRPr="00261D01">
        <w:rPr>
          <w:rFonts w:ascii="SutonnyMJ" w:hAnsi="SutonnyMJ" w:cs="Arial"/>
          <w:sz w:val="20"/>
          <w:szCs w:val="20"/>
        </w:rPr>
        <w:t>(UvIqvj w`‡q gy‡Q‡Qb)</w:t>
      </w:r>
    </w:p>
    <w:p w:rsidR="003D3C69" w:rsidRPr="00261D01" w:rsidRDefault="003D3C69" w:rsidP="003D3C69">
      <w:pPr>
        <w:tabs>
          <w:tab w:val="right" w:leader="dot" w:pos="0"/>
          <w:tab w:val="left" w:pos="5350"/>
        </w:tabs>
        <w:spacing w:after="0" w:line="240" w:lineRule="auto"/>
        <w:rPr>
          <w:rFonts w:ascii="Vrinda" w:hAnsi="Vrinda" w:cs="Vrinda"/>
          <w:sz w:val="20"/>
          <w:szCs w:val="20"/>
          <w:cs/>
          <w:lang w:val="bn-IN" w:bidi="bn-IN"/>
        </w:rPr>
      </w:pPr>
      <w:r w:rsidRPr="00854CDD">
        <w:rPr>
          <w:rFonts w:ascii="Arial" w:hAnsi="Arial" w:cs="Arial"/>
          <w:sz w:val="20"/>
          <w:szCs w:val="20"/>
        </w:rPr>
        <w:t>4 = Wiped on clothes</w:t>
      </w:r>
      <w:r w:rsidR="000F5A63" w:rsidRPr="00261D01">
        <w:rPr>
          <w:rFonts w:ascii="SutonnyMJ" w:hAnsi="SutonnyMJ" w:cs="Arial"/>
          <w:sz w:val="20"/>
          <w:szCs w:val="20"/>
        </w:rPr>
        <w:t>(Kvco w`‡q gy‡Q‡Qb)</w:t>
      </w:r>
    </w:p>
    <w:p w:rsidR="003D3C69" w:rsidRPr="00261D01" w:rsidRDefault="003D3C69" w:rsidP="003D3C69">
      <w:pPr>
        <w:tabs>
          <w:tab w:val="right" w:leader="dot" w:pos="0"/>
          <w:tab w:val="left" w:pos="4765"/>
        </w:tabs>
        <w:spacing w:after="0" w:line="240" w:lineRule="auto"/>
        <w:rPr>
          <w:rFonts w:ascii="Vrinda" w:eastAsia="SimSun" w:hAnsi="Vrinda" w:cs="Vrinda"/>
          <w:sz w:val="20"/>
          <w:szCs w:val="20"/>
          <w:cs/>
          <w:lang w:bidi="bn-IN"/>
        </w:rPr>
      </w:pPr>
      <w:r w:rsidRPr="00854CDD">
        <w:rPr>
          <w:rFonts w:ascii="Arial" w:hAnsi="Arial" w:cs="Arial"/>
          <w:sz w:val="20"/>
          <w:szCs w:val="20"/>
        </w:rPr>
        <w:t>77 = Other (specify</w:t>
      </w:r>
      <w:r w:rsidRPr="00261D01">
        <w:rPr>
          <w:rFonts w:ascii="Vrinda" w:eastAsia="SimSun" w:hAnsi="Vrinda" w:cs="Vrinda"/>
          <w:sz w:val="20"/>
          <w:szCs w:val="20"/>
          <w:lang w:bidi="bn-BD"/>
        </w:rPr>
        <w:t>)</w:t>
      </w:r>
      <w:r w:rsidR="000F5A63" w:rsidRPr="00261D01">
        <w:rPr>
          <w:rFonts w:ascii="SutonnyMJ" w:hAnsi="SutonnyMJ" w:cs="Arial"/>
          <w:sz w:val="20"/>
          <w:szCs w:val="20"/>
        </w:rPr>
        <w:t>[Ab¨vb¨ (wbw`©ó K‡i wjLyb)]</w:t>
      </w:r>
    </w:p>
    <w:p w:rsidR="00534B44" w:rsidRDefault="00534B44" w:rsidP="00CC1DA7">
      <w:pPr>
        <w:tabs>
          <w:tab w:val="center" w:pos="5688"/>
          <w:tab w:val="right" w:pos="11376"/>
        </w:tabs>
        <w:spacing w:after="0" w:line="240" w:lineRule="auto"/>
        <w:rPr>
          <w:rFonts w:ascii="Arial" w:hAnsi="Arial" w:cs="Arial"/>
          <w:sz w:val="20"/>
          <w:szCs w:val="20"/>
        </w:rPr>
      </w:pPr>
    </w:p>
    <w:p w:rsidR="00CC1DA7" w:rsidRPr="00261D01" w:rsidRDefault="00CC1DA7" w:rsidP="00CC1DA7">
      <w:pPr>
        <w:tabs>
          <w:tab w:val="center" w:pos="5688"/>
          <w:tab w:val="right" w:pos="11376"/>
        </w:tabs>
        <w:spacing w:after="0" w:line="240" w:lineRule="auto"/>
        <w:rPr>
          <w:rFonts w:ascii="Vrinda" w:hAnsi="Vrinda" w:cs="Vrinda"/>
          <w:sz w:val="20"/>
          <w:szCs w:val="20"/>
          <w:cs/>
          <w:lang w:val="bn-IN" w:bidi="bn-IN"/>
        </w:rPr>
      </w:pPr>
      <w:r w:rsidRPr="000247C5">
        <w:rPr>
          <w:rFonts w:ascii="Arial" w:hAnsi="Arial" w:cs="Arial"/>
          <w:sz w:val="20"/>
          <w:szCs w:val="20"/>
        </w:rPr>
        <w:t>2.11 (ask) (if 2.9 is 1) How long ago did you clean the ball? (99=DK)</w:t>
      </w:r>
    </w:p>
    <w:p w:rsidR="00CC1DA7" w:rsidRPr="00F12F4E" w:rsidRDefault="00CC1DA7" w:rsidP="00CC1DA7">
      <w:pPr>
        <w:tabs>
          <w:tab w:val="left" w:pos="1440"/>
          <w:tab w:val="right" w:pos="11376"/>
        </w:tabs>
        <w:spacing w:after="0" w:line="240" w:lineRule="auto"/>
        <w:rPr>
          <w:rFonts w:ascii="SutonnyMJ" w:hAnsi="SutonnyMJ" w:cs="Arial"/>
          <w:szCs w:val="20"/>
        </w:rPr>
      </w:pPr>
      <w:r w:rsidRPr="00F12F4E">
        <w:rPr>
          <w:rFonts w:ascii="SutonnyMJ" w:hAnsi="SutonnyMJ" w:cs="Arial"/>
          <w:szCs w:val="20"/>
        </w:rPr>
        <w:t xml:space="preserve">[(cÖkœ Kiæb)(hw` </w:t>
      </w:r>
      <w:r w:rsidRPr="00F12F4E">
        <w:rPr>
          <w:rStyle w:val="hps"/>
          <w:rFonts w:ascii="ভ্রিন্দা" w:hAnsi="ভ্রিন্দা"/>
          <w:szCs w:val="20"/>
          <w:cs/>
          <w:lang w:bidi="bn-IN"/>
        </w:rPr>
        <w:t>2.9</w:t>
      </w:r>
      <w:r w:rsidRPr="00F12F4E">
        <w:rPr>
          <w:rFonts w:ascii="SutonnyMJ" w:hAnsi="SutonnyMJ" w:cs="Arial"/>
          <w:szCs w:val="20"/>
        </w:rPr>
        <w:t xml:space="preserve"> Gi DËi </w:t>
      </w:r>
      <w:r w:rsidRPr="00F12F4E">
        <w:rPr>
          <w:rStyle w:val="hps"/>
          <w:rFonts w:ascii="ভ্রিন্দা" w:hAnsi="ভ্রিন্দা"/>
          <w:szCs w:val="20"/>
          <w:cs/>
          <w:lang w:bidi="bn-IN"/>
        </w:rPr>
        <w:t>1</w:t>
      </w:r>
      <w:r w:rsidRPr="00F12F4E">
        <w:rPr>
          <w:rFonts w:ascii="SutonnyMJ" w:hAnsi="SutonnyMJ" w:cs="Arial"/>
          <w:szCs w:val="20"/>
        </w:rPr>
        <w:t xml:space="preserve"> nq) KZÿb Av‡M Avcwb GB ejwU cwi®‹vi K‡i‡Qb? (</w:t>
      </w:r>
      <w:r w:rsidRPr="00F12F4E">
        <w:rPr>
          <w:rFonts w:ascii="Vrinda" w:hAnsi="Vrinda" w:cs="Vrinda"/>
          <w:cs/>
          <w:lang w:val="bn-IN" w:bidi="bn-IN"/>
        </w:rPr>
        <w:t>99</w:t>
      </w:r>
      <w:r w:rsidRPr="00F12F4E">
        <w:rPr>
          <w:rFonts w:ascii="SutonnyMJ" w:hAnsi="SutonnyMJ" w:cs="Arial"/>
          <w:szCs w:val="20"/>
        </w:rPr>
        <w:t xml:space="preserve">= Rvwb bv)] </w:t>
      </w:r>
    </w:p>
    <w:p w:rsidR="000247C5" w:rsidRPr="000247C5" w:rsidRDefault="000247C5" w:rsidP="00DB08FD">
      <w:pPr>
        <w:spacing w:after="0" w:line="240" w:lineRule="auto"/>
        <w:rPr>
          <w:rFonts w:ascii="Arial" w:hAnsi="Arial" w:cs="Arial"/>
          <w:sz w:val="8"/>
          <w:szCs w:val="8"/>
        </w:rPr>
      </w:pPr>
    </w:p>
    <w:p w:rsidR="00DB08FD" w:rsidRPr="00261D01" w:rsidRDefault="00DB08FD" w:rsidP="00DB08FD">
      <w:pPr>
        <w:spacing w:after="0" w:line="240" w:lineRule="auto"/>
        <w:rPr>
          <w:rFonts w:ascii="Arial" w:hAnsi="Arial" w:cs="Arial"/>
          <w:sz w:val="20"/>
          <w:szCs w:val="20"/>
        </w:rPr>
      </w:pPr>
      <w:r w:rsidRPr="009D653E">
        <w:rPr>
          <w:rFonts w:ascii="Arial" w:hAnsi="Arial" w:cs="Arial"/>
          <w:sz w:val="20"/>
          <w:szCs w:val="20"/>
        </w:rPr>
        <w:sym w:font="Wingdings" w:char="F0A8"/>
      </w:r>
      <w:r w:rsidRPr="009D653E">
        <w:rPr>
          <w:rFonts w:ascii="Arial" w:hAnsi="Arial" w:cs="Arial"/>
          <w:sz w:val="20"/>
          <w:szCs w:val="20"/>
        </w:rPr>
        <w:sym w:font="Wingdings" w:char="F0A8"/>
      </w:r>
      <w:r>
        <w:rPr>
          <w:rFonts w:ascii="Arial" w:hAnsi="Arial" w:cs="Arial"/>
          <w:sz w:val="20"/>
          <w:szCs w:val="20"/>
        </w:rPr>
        <w:t>Minutes</w:t>
      </w:r>
      <w:r w:rsidR="009E1ED6">
        <w:rPr>
          <w:rFonts w:ascii="SutonnyMJ" w:hAnsi="SutonnyMJ" w:cs="Arial"/>
          <w:szCs w:val="20"/>
        </w:rPr>
        <w:t>(wgwbU)</w:t>
      </w:r>
    </w:p>
    <w:p w:rsidR="00DB08FD" w:rsidRDefault="00DB08FD" w:rsidP="00DB08FD">
      <w:pPr>
        <w:spacing w:after="0" w:line="240" w:lineRule="auto"/>
        <w:rPr>
          <w:rFonts w:ascii="SutonnyMJ" w:hAnsi="SutonnyMJ" w:cs="Arial"/>
          <w:szCs w:val="20"/>
        </w:rPr>
      </w:pPr>
      <w:r w:rsidRPr="009D653E">
        <w:rPr>
          <w:rFonts w:ascii="Arial" w:hAnsi="Arial" w:cs="Arial"/>
          <w:sz w:val="20"/>
          <w:szCs w:val="20"/>
        </w:rPr>
        <w:sym w:font="Wingdings" w:char="F0A8"/>
      </w:r>
      <w:r w:rsidRPr="009D653E">
        <w:rPr>
          <w:rFonts w:ascii="Arial" w:hAnsi="Arial" w:cs="Arial"/>
          <w:sz w:val="20"/>
          <w:szCs w:val="20"/>
        </w:rPr>
        <w:sym w:font="Wingdings" w:char="F0A8"/>
      </w:r>
      <w:r w:rsidRPr="009D653E">
        <w:rPr>
          <w:rFonts w:ascii="Arial" w:hAnsi="Arial" w:cs="Arial"/>
          <w:sz w:val="20"/>
          <w:szCs w:val="20"/>
        </w:rPr>
        <w:t xml:space="preserve"> Hours </w:t>
      </w:r>
      <w:r w:rsidRPr="009D653E">
        <w:rPr>
          <w:rFonts w:ascii="SutonnyMJ" w:hAnsi="SutonnyMJ" w:cs="Arial"/>
          <w:szCs w:val="20"/>
        </w:rPr>
        <w:t xml:space="preserve">(N›Uv) </w:t>
      </w:r>
    </w:p>
    <w:p w:rsidR="00956FD8" w:rsidRPr="009D653E" w:rsidRDefault="00956FD8" w:rsidP="00DB08FD">
      <w:pPr>
        <w:spacing w:after="0" w:line="240" w:lineRule="auto"/>
        <w:rPr>
          <w:rFonts w:ascii="Arial" w:hAnsi="Arial" w:cs="Arial"/>
          <w:sz w:val="20"/>
          <w:szCs w:val="20"/>
        </w:rPr>
      </w:pPr>
    </w:p>
    <w:p w:rsidR="003D3C69" w:rsidRDefault="00AC23F9" w:rsidP="003D3C69">
      <w:pPr>
        <w:tabs>
          <w:tab w:val="left" w:pos="1440"/>
          <w:tab w:val="right" w:pos="11376"/>
        </w:tabs>
        <w:spacing w:after="0" w:line="240" w:lineRule="auto"/>
        <w:rPr>
          <w:rFonts w:ascii="SutonnyMJ" w:hAnsi="SutonnyMJ" w:cs="Arial"/>
          <w:szCs w:val="20"/>
        </w:rPr>
      </w:pPr>
      <w:r w:rsidRPr="000247C5">
        <w:rPr>
          <w:rFonts w:ascii="Arial" w:hAnsi="Arial" w:cs="Arial"/>
          <w:sz w:val="20"/>
          <w:szCs w:val="20"/>
        </w:rPr>
        <w:t>2</w:t>
      </w:r>
      <w:r w:rsidR="003D3C69" w:rsidRPr="000247C5">
        <w:rPr>
          <w:rFonts w:ascii="Arial" w:hAnsi="Arial" w:cs="Arial"/>
          <w:sz w:val="20"/>
          <w:szCs w:val="20"/>
        </w:rPr>
        <w:t>.12 (obs) Have children played with the ball since</w:t>
      </w:r>
      <w:r w:rsidR="000247C5">
        <w:rPr>
          <w:rFonts w:ascii="Arial" w:hAnsi="Arial" w:cs="Arial"/>
          <w:sz w:val="20"/>
          <w:szCs w:val="20"/>
        </w:rPr>
        <w:t xml:space="preserve"> you arrived at the household? S</w:t>
      </w:r>
      <w:r w:rsidR="003D3C69" w:rsidRPr="000247C5">
        <w:rPr>
          <w:rFonts w:ascii="Arial" w:hAnsi="Arial" w:cs="Arial"/>
          <w:sz w:val="20"/>
          <w:szCs w:val="20"/>
        </w:rPr>
        <w:t>elect all that apply</w:t>
      </w:r>
      <w:r w:rsidR="000247C5">
        <w:rPr>
          <w:rFonts w:ascii="Arial" w:hAnsi="Arial" w:cs="Arial"/>
          <w:sz w:val="20"/>
          <w:szCs w:val="20"/>
        </w:rPr>
        <w:t xml:space="preserve">. </w:t>
      </w:r>
      <w:r w:rsidR="00664AD5" w:rsidRPr="00F12F4E">
        <w:rPr>
          <w:rFonts w:ascii="Vrinda" w:hAnsi="Vrinda" w:cs="Vrinda"/>
          <w:szCs w:val="20"/>
          <w:lang w:bidi="bn-IN"/>
        </w:rPr>
        <w:t>[</w:t>
      </w:r>
      <w:r w:rsidR="00664AD5" w:rsidRPr="00F12F4E">
        <w:rPr>
          <w:rFonts w:ascii="SutonnyMJ" w:hAnsi="SutonnyMJ" w:cs="Arial"/>
          <w:szCs w:val="20"/>
        </w:rPr>
        <w:t xml:space="preserve">(ch©‡eÿb) Avcwb GB Lvbvq Avmvi ci †_‡K ev”Pviv wK ejwU w`‡q †Ljv K‡i‡Q? (wb‡P cÖ`Ë Ackb¸‡jv †_‡K hZ¸‡jv cÖ‡hvR¨ Zv wbev©Pb Kiæb)] </w:t>
      </w:r>
    </w:p>
    <w:p w:rsidR="000247C5" w:rsidRPr="000247C5" w:rsidRDefault="000247C5" w:rsidP="003D3C69">
      <w:pPr>
        <w:tabs>
          <w:tab w:val="left" w:pos="1440"/>
          <w:tab w:val="right" w:pos="11376"/>
        </w:tabs>
        <w:spacing w:after="0" w:line="240" w:lineRule="auto"/>
        <w:rPr>
          <w:rFonts w:ascii="Vrinda" w:hAnsi="Vrinda" w:cs="Vrinda"/>
          <w:sz w:val="8"/>
          <w:szCs w:val="8"/>
          <w:lang w:bidi="bn-IN"/>
        </w:rPr>
      </w:pPr>
    </w:p>
    <w:p w:rsidR="003D3C69" w:rsidRPr="00261D01" w:rsidRDefault="003D3C69" w:rsidP="003D3C69">
      <w:pPr>
        <w:tabs>
          <w:tab w:val="left" w:pos="1440"/>
          <w:tab w:val="right" w:pos="11376"/>
        </w:tabs>
        <w:spacing w:after="0" w:line="240" w:lineRule="auto"/>
        <w:rPr>
          <w:rFonts w:ascii="Vrinda" w:hAnsi="Vrinda" w:cs="Vrinda"/>
          <w:sz w:val="20"/>
          <w:szCs w:val="20"/>
          <w:cs/>
          <w:lang w:val="bn-IN" w:bidi="bn-IN"/>
        </w:rPr>
      </w:pPr>
      <w:r w:rsidRPr="000247C5">
        <w:rPr>
          <w:rFonts w:ascii="Arial" w:hAnsi="Arial" w:cs="Arial"/>
          <w:sz w:val="20"/>
          <w:szCs w:val="20"/>
        </w:rPr>
        <w:t>1 = Target child has played with ball</w:t>
      </w:r>
      <w:ins w:id="57" w:author="srahman" w:date="2015-04-15T14:25:00Z">
        <w:r w:rsidR="000E7F19">
          <w:rPr>
            <w:rFonts w:ascii="Arial" w:hAnsi="Arial" w:cs="Arial"/>
            <w:sz w:val="20"/>
            <w:szCs w:val="20"/>
          </w:rPr>
          <w:t xml:space="preserve"> </w:t>
        </w:r>
      </w:ins>
      <w:r w:rsidR="00864329" w:rsidRPr="00261D01">
        <w:rPr>
          <w:rFonts w:ascii="SutonnyMJ" w:hAnsi="SutonnyMJ" w:cs="Arial"/>
          <w:sz w:val="20"/>
          <w:szCs w:val="20"/>
        </w:rPr>
        <w:t xml:space="preserve">(Uv‡M©U wkï ejwU w`‡q †Ljv K‡i‡Q)  </w:t>
      </w:r>
    </w:p>
    <w:p w:rsidR="003D3C69" w:rsidRDefault="003D3C69" w:rsidP="003D3C69">
      <w:pPr>
        <w:tabs>
          <w:tab w:val="left" w:pos="1440"/>
          <w:tab w:val="right" w:pos="11376"/>
        </w:tabs>
        <w:spacing w:after="0" w:line="240" w:lineRule="auto"/>
        <w:rPr>
          <w:rFonts w:ascii="SutonnyMJ" w:hAnsi="SutonnyMJ" w:cs="Arial"/>
          <w:sz w:val="20"/>
          <w:szCs w:val="20"/>
        </w:rPr>
      </w:pPr>
      <w:r w:rsidRPr="000247C5">
        <w:rPr>
          <w:rFonts w:ascii="Arial" w:hAnsi="Arial" w:cs="Arial"/>
          <w:sz w:val="20"/>
          <w:szCs w:val="20"/>
        </w:rPr>
        <w:t>2 = Other children in the household</w:t>
      </w:r>
      <w:r w:rsidR="004213CE" w:rsidRPr="000247C5">
        <w:rPr>
          <w:rFonts w:ascii="Arial" w:hAnsi="Arial" w:cs="Arial"/>
          <w:sz w:val="20"/>
          <w:szCs w:val="20"/>
        </w:rPr>
        <w:t xml:space="preserve"> or bari</w:t>
      </w:r>
      <w:r w:rsidRPr="000247C5">
        <w:rPr>
          <w:rFonts w:ascii="Arial" w:hAnsi="Arial" w:cs="Arial"/>
          <w:sz w:val="20"/>
          <w:szCs w:val="20"/>
        </w:rPr>
        <w:t xml:space="preserve"> have played with ball</w:t>
      </w:r>
      <w:ins w:id="58" w:author="srahman" w:date="2015-04-15T14:25:00Z">
        <w:r w:rsidR="000E7F19">
          <w:rPr>
            <w:rFonts w:ascii="Arial" w:hAnsi="Arial" w:cs="Arial"/>
            <w:sz w:val="20"/>
            <w:szCs w:val="20"/>
          </w:rPr>
          <w:t xml:space="preserve"> </w:t>
        </w:r>
      </w:ins>
      <w:r w:rsidR="00864329" w:rsidRPr="00261D01">
        <w:rPr>
          <w:rFonts w:ascii="SutonnyMJ" w:hAnsi="SutonnyMJ" w:cs="Arial"/>
          <w:sz w:val="20"/>
          <w:szCs w:val="20"/>
        </w:rPr>
        <w:t xml:space="preserve">(D³ Lvbvi </w:t>
      </w:r>
      <w:r w:rsidR="008C6A6E">
        <w:rPr>
          <w:rFonts w:ascii="SutonnyMJ" w:hAnsi="SutonnyMJ" w:cs="Arial"/>
          <w:sz w:val="20"/>
          <w:szCs w:val="20"/>
        </w:rPr>
        <w:t xml:space="preserve">ev evwoi </w:t>
      </w:r>
      <w:r w:rsidR="00864329" w:rsidRPr="00261D01">
        <w:rPr>
          <w:rFonts w:ascii="SutonnyMJ" w:hAnsi="SutonnyMJ" w:cs="Arial"/>
          <w:sz w:val="20"/>
          <w:szCs w:val="20"/>
        </w:rPr>
        <w:t xml:space="preserve">Ab¨vb¨ wkïiv ejwU w`‡q †Ljv K‡i‡Q)  </w:t>
      </w:r>
    </w:p>
    <w:p w:rsidR="004213CE" w:rsidRPr="00F12F4E" w:rsidRDefault="00664AD5" w:rsidP="003D3C69">
      <w:pPr>
        <w:tabs>
          <w:tab w:val="left" w:pos="1440"/>
          <w:tab w:val="right" w:pos="11376"/>
        </w:tabs>
        <w:spacing w:after="0" w:line="240" w:lineRule="auto"/>
        <w:rPr>
          <w:rFonts w:ascii="Calibri" w:hAnsi="Calibri" w:cs="Calibri"/>
          <w:sz w:val="20"/>
          <w:szCs w:val="20"/>
          <w:cs/>
          <w:lang w:val="bn-IN" w:bidi="bn-IN"/>
        </w:rPr>
      </w:pPr>
      <w:r w:rsidRPr="000247C5">
        <w:rPr>
          <w:rFonts w:ascii="Arial" w:hAnsi="Arial" w:cs="Arial"/>
          <w:sz w:val="20"/>
          <w:szCs w:val="20"/>
        </w:rPr>
        <w:t>3 = Children from other baris have played with ball</w:t>
      </w:r>
      <w:ins w:id="59" w:author="srahman" w:date="2015-04-15T14:25:00Z">
        <w:r w:rsidR="000E7F19">
          <w:rPr>
            <w:rFonts w:ascii="Arial" w:hAnsi="Arial" w:cs="Arial"/>
            <w:sz w:val="20"/>
            <w:szCs w:val="20"/>
          </w:rPr>
          <w:t xml:space="preserve"> </w:t>
        </w:r>
      </w:ins>
      <w:r w:rsidR="008C6A6E">
        <w:rPr>
          <w:rFonts w:ascii="SutonnyMJ" w:hAnsi="SutonnyMJ" w:cs="Arial"/>
          <w:sz w:val="20"/>
          <w:szCs w:val="20"/>
        </w:rPr>
        <w:t>(Ab¨ evwoi wkïiv ejwU w`‡q †Ljv K‡i‡Q)</w:t>
      </w:r>
    </w:p>
    <w:p w:rsidR="003D3C69" w:rsidRDefault="004213CE" w:rsidP="003D3C69">
      <w:pPr>
        <w:tabs>
          <w:tab w:val="left" w:pos="1440"/>
          <w:tab w:val="right" w:pos="11376"/>
        </w:tabs>
        <w:spacing w:after="0" w:line="240" w:lineRule="auto"/>
        <w:rPr>
          <w:rFonts w:ascii="SutonnyMJ" w:hAnsi="SutonnyMJ" w:cs="Arial"/>
          <w:sz w:val="20"/>
          <w:szCs w:val="20"/>
        </w:rPr>
      </w:pPr>
      <w:r w:rsidRPr="000247C5">
        <w:rPr>
          <w:rFonts w:ascii="Arial" w:hAnsi="Arial" w:cs="Arial"/>
          <w:sz w:val="20"/>
          <w:szCs w:val="20"/>
        </w:rPr>
        <w:t>4</w:t>
      </w:r>
      <w:r w:rsidR="003D3C69" w:rsidRPr="000247C5">
        <w:rPr>
          <w:rFonts w:ascii="Arial" w:hAnsi="Arial" w:cs="Arial"/>
          <w:sz w:val="20"/>
          <w:szCs w:val="20"/>
        </w:rPr>
        <w:t>= No children have played with ball</w:t>
      </w:r>
      <w:r w:rsidR="008C6A6E">
        <w:rPr>
          <w:rFonts w:ascii="Vrinda" w:hAnsi="Vrinda"/>
          <w:sz w:val="20"/>
          <w:szCs w:val="20"/>
          <w:lang w:bidi="bn-BD"/>
        </w:rPr>
        <w:t xml:space="preserve"> (</w:t>
      </w:r>
      <w:r w:rsidR="00864329" w:rsidRPr="00261D01">
        <w:rPr>
          <w:rFonts w:ascii="SutonnyMJ" w:hAnsi="SutonnyMJ" w:cs="Arial"/>
          <w:sz w:val="20"/>
          <w:szCs w:val="20"/>
        </w:rPr>
        <w:t>†Kvb wkïB ejwU w`‡q †Ljv K‡iwb)</w:t>
      </w:r>
    </w:p>
    <w:p w:rsidR="00956FD8" w:rsidRPr="00216889" w:rsidRDefault="00956FD8" w:rsidP="007B2381">
      <w:pPr>
        <w:spacing w:after="0" w:line="240" w:lineRule="auto"/>
        <w:rPr>
          <w:rFonts w:ascii="Vrinda" w:hAnsi="Vrinda"/>
          <w:sz w:val="20"/>
          <w:szCs w:val="20"/>
        </w:rPr>
      </w:pPr>
    </w:p>
    <w:p w:rsidR="007B2381" w:rsidRPr="00261D01" w:rsidRDefault="007B2381" w:rsidP="007B2381">
      <w:pPr>
        <w:spacing w:after="0" w:line="240" w:lineRule="auto"/>
        <w:rPr>
          <w:rFonts w:ascii="Vrinda" w:hAnsi="Vrinda"/>
          <w:sz w:val="20"/>
          <w:szCs w:val="20"/>
          <w:lang w:bidi="bn-BD"/>
        </w:rPr>
      </w:pPr>
      <w:r w:rsidRPr="000247C5">
        <w:rPr>
          <w:rFonts w:ascii="Arial" w:hAnsi="Arial" w:cs="Arial"/>
          <w:sz w:val="20"/>
          <w:szCs w:val="20"/>
        </w:rPr>
        <w:t>PROMPT: Please label the whirlpak with the following label: T.[PID].[DAY].[MONTH]</w:t>
      </w:r>
    </w:p>
    <w:p w:rsidR="007B2381" w:rsidRPr="00261D01" w:rsidRDefault="007B2381" w:rsidP="007B2381">
      <w:pPr>
        <w:spacing w:after="0" w:line="240" w:lineRule="auto"/>
        <w:rPr>
          <w:rFonts w:ascii="Vrinda" w:hAnsi="Vrinda"/>
          <w:sz w:val="20"/>
          <w:szCs w:val="20"/>
        </w:rPr>
      </w:pPr>
      <w:r w:rsidRPr="00261D01">
        <w:rPr>
          <w:rFonts w:ascii="SutonnyMJ" w:hAnsi="SutonnyMJ" w:cs="SutonnyMJ"/>
          <w:szCs w:val="20"/>
        </w:rPr>
        <w:t xml:space="preserve">`qvK‡i  ûBjc¨vK e¨v‡M GB µgvbymv‡i  †j‡ej emvbt  </w:t>
      </w:r>
      <w:r w:rsidR="00BD1242">
        <w:rPr>
          <w:rFonts w:ascii="SutonnyMJ" w:hAnsi="SutonnyMJ" w:cs="SutonnyMJ"/>
          <w:szCs w:val="20"/>
        </w:rPr>
        <w:t>wU</w:t>
      </w:r>
      <w:r w:rsidRPr="00261D01">
        <w:rPr>
          <w:rFonts w:ascii="SutonnyMJ" w:hAnsi="SutonnyMJ" w:cs="SutonnyMJ"/>
          <w:szCs w:val="20"/>
        </w:rPr>
        <w:t>.[Lvbv AvBwW b¤^i].[w`b].[gvm]</w:t>
      </w:r>
    </w:p>
    <w:p w:rsidR="008C6A6E" w:rsidRPr="00216889" w:rsidRDefault="008C6A6E" w:rsidP="003D3C69">
      <w:pPr>
        <w:tabs>
          <w:tab w:val="left" w:pos="1440"/>
          <w:tab w:val="right" w:pos="11376"/>
        </w:tabs>
        <w:spacing w:after="0" w:line="240" w:lineRule="auto"/>
        <w:rPr>
          <w:rFonts w:ascii="Arial" w:hAnsi="Arial" w:cs="Arial"/>
          <w:sz w:val="20"/>
          <w:szCs w:val="20"/>
        </w:rPr>
      </w:pPr>
    </w:p>
    <w:p w:rsidR="000247C5" w:rsidRPr="000247C5" w:rsidRDefault="00AC23F9" w:rsidP="000247C5">
      <w:pPr>
        <w:spacing w:after="0" w:line="240" w:lineRule="auto"/>
        <w:rPr>
          <w:rFonts w:ascii="Arial" w:hAnsi="Arial" w:cs="Arial"/>
          <w:sz w:val="20"/>
          <w:szCs w:val="20"/>
        </w:rPr>
      </w:pPr>
      <w:r w:rsidRPr="000247C5">
        <w:rPr>
          <w:rFonts w:ascii="Arial" w:hAnsi="Arial" w:cs="Arial"/>
          <w:sz w:val="20"/>
          <w:szCs w:val="20"/>
        </w:rPr>
        <w:t>2</w:t>
      </w:r>
      <w:r w:rsidR="000A0EE0" w:rsidRPr="000247C5">
        <w:rPr>
          <w:rFonts w:ascii="Arial" w:hAnsi="Arial" w:cs="Arial"/>
          <w:sz w:val="20"/>
          <w:szCs w:val="20"/>
        </w:rPr>
        <w:t>.13</w:t>
      </w:r>
      <w:r w:rsidR="00614E53" w:rsidRPr="000247C5">
        <w:rPr>
          <w:rFonts w:ascii="Arial" w:hAnsi="Arial" w:cs="Arial"/>
          <w:sz w:val="20"/>
          <w:szCs w:val="20"/>
        </w:rPr>
        <w:t xml:space="preserve"> (obs) </w:t>
      </w:r>
      <w:r w:rsidR="000247C5">
        <w:rPr>
          <w:rFonts w:ascii="Arial" w:hAnsi="Arial" w:cs="Arial"/>
          <w:sz w:val="20"/>
          <w:szCs w:val="20"/>
        </w:rPr>
        <w:t xml:space="preserve">Toy appearance </w:t>
      </w:r>
      <w:r w:rsidR="00864329" w:rsidRPr="00261D01">
        <w:rPr>
          <w:rFonts w:ascii="SutonnyMJ" w:hAnsi="SutonnyMJ" w:cs="SutonnyMJ"/>
          <w:szCs w:val="20"/>
        </w:rPr>
        <w:t xml:space="preserve">(ch©‡eÿb) </w:t>
      </w:r>
      <w:r w:rsidR="00500208" w:rsidRPr="00261D01">
        <w:rPr>
          <w:rFonts w:ascii="SutonnyMJ" w:hAnsi="SutonnyMJ" w:cs="SutonnyMJ"/>
          <w:szCs w:val="20"/>
        </w:rPr>
        <w:t>‡hAe¯’vq †LjbvwU cvIqv †M‡Q</w:t>
      </w:r>
      <w:r w:rsidR="0076358C" w:rsidRPr="00261D01">
        <w:rPr>
          <w:rFonts w:ascii="SutonnyMJ" w:hAnsi="SutonnyMJ" w:cs="SutonnyMJ"/>
          <w:szCs w:val="20"/>
        </w:rPr>
        <w:t>:</w:t>
      </w:r>
    </w:p>
    <w:p w:rsidR="00500208" w:rsidRPr="00261D01" w:rsidRDefault="0065777F" w:rsidP="0065777F">
      <w:pPr>
        <w:tabs>
          <w:tab w:val="right" w:leader="dot" w:pos="0"/>
          <w:tab w:val="left" w:pos="4421"/>
        </w:tabs>
        <w:spacing w:after="0" w:line="240" w:lineRule="auto"/>
        <w:rPr>
          <w:rFonts w:ascii="Vrinda" w:hAnsi="Vrinda" w:cs="Vrinda"/>
          <w:sz w:val="20"/>
          <w:szCs w:val="20"/>
          <w:cs/>
          <w:lang w:val="bn-IN" w:bidi="bn-IN"/>
        </w:rPr>
      </w:pPr>
      <w:r w:rsidRPr="000247C5">
        <w:rPr>
          <w:rFonts w:ascii="Arial" w:hAnsi="Arial" w:cs="Arial"/>
          <w:sz w:val="20"/>
          <w:szCs w:val="20"/>
        </w:rPr>
        <w:t>1</w:t>
      </w:r>
      <w:r w:rsidR="00500208" w:rsidRPr="000247C5">
        <w:rPr>
          <w:rFonts w:ascii="Arial" w:hAnsi="Arial" w:cs="Arial"/>
          <w:sz w:val="20"/>
          <w:szCs w:val="20"/>
        </w:rPr>
        <w:t>=</w:t>
      </w:r>
      <w:r w:rsidRPr="000247C5">
        <w:rPr>
          <w:rFonts w:ascii="Arial" w:hAnsi="Arial" w:cs="Arial"/>
          <w:sz w:val="20"/>
          <w:szCs w:val="20"/>
        </w:rPr>
        <w:t>Unused</w:t>
      </w:r>
      <w:ins w:id="60" w:author="srahman" w:date="2015-04-15T14:27:00Z">
        <w:r w:rsidR="000E7F19">
          <w:rPr>
            <w:rFonts w:ascii="Arial" w:hAnsi="Arial" w:cs="Arial"/>
            <w:sz w:val="20"/>
            <w:szCs w:val="20"/>
          </w:rPr>
          <w:t xml:space="preserve"> </w:t>
        </w:r>
      </w:ins>
      <w:r w:rsidR="00500208" w:rsidRPr="00261D01">
        <w:rPr>
          <w:rFonts w:ascii="Vrinda" w:hAnsi="Vrinda" w:cs="Vrinda"/>
          <w:sz w:val="20"/>
          <w:szCs w:val="20"/>
          <w:cs/>
          <w:lang w:val="bn-IN" w:bidi="bn-IN"/>
        </w:rPr>
        <w:t>[</w:t>
      </w:r>
      <w:r w:rsidR="00500208" w:rsidRPr="00261D01">
        <w:rPr>
          <w:rFonts w:ascii="SutonnyMJ" w:hAnsi="SutonnyMJ" w:cs="SutonnyMJ"/>
          <w:szCs w:val="20"/>
        </w:rPr>
        <w:t>Ae¨eüZ]</w:t>
      </w:r>
    </w:p>
    <w:p w:rsidR="0065777F" w:rsidRPr="00261D01" w:rsidRDefault="0065777F" w:rsidP="0065777F">
      <w:pPr>
        <w:tabs>
          <w:tab w:val="right" w:leader="dot" w:pos="0"/>
          <w:tab w:val="left" w:pos="4421"/>
        </w:tabs>
        <w:spacing w:after="0" w:line="240" w:lineRule="auto"/>
        <w:rPr>
          <w:rFonts w:ascii="Vrinda" w:hAnsi="Vrinda" w:cs="Vrinda"/>
          <w:sz w:val="20"/>
          <w:szCs w:val="20"/>
          <w:cs/>
          <w:lang w:val="bn-IN" w:bidi="bn-IN"/>
        </w:rPr>
      </w:pPr>
      <w:r w:rsidRPr="000247C5">
        <w:rPr>
          <w:rFonts w:ascii="Arial" w:hAnsi="Arial" w:cs="Arial"/>
          <w:sz w:val="20"/>
          <w:szCs w:val="20"/>
        </w:rPr>
        <w:lastRenderedPageBreak/>
        <w:t>2</w:t>
      </w:r>
      <w:r w:rsidR="00500208" w:rsidRPr="000247C5">
        <w:rPr>
          <w:rFonts w:ascii="Arial" w:hAnsi="Arial" w:cs="Arial"/>
          <w:sz w:val="20"/>
          <w:szCs w:val="20"/>
        </w:rPr>
        <w:t xml:space="preserve"> =</w:t>
      </w:r>
      <w:r w:rsidRPr="000247C5">
        <w:rPr>
          <w:rFonts w:ascii="Arial" w:hAnsi="Arial" w:cs="Arial"/>
          <w:sz w:val="20"/>
          <w:szCs w:val="20"/>
        </w:rPr>
        <w:t>Used, clean appearance</w:t>
      </w:r>
      <w:r w:rsidR="00500208" w:rsidRPr="00261D01">
        <w:rPr>
          <w:rFonts w:ascii="Vrinda" w:hAnsi="Vrinda" w:cs="Vrinda"/>
          <w:sz w:val="20"/>
          <w:szCs w:val="20"/>
          <w:cs/>
          <w:lang w:val="bn-IN" w:bidi="bn-IN"/>
        </w:rPr>
        <w:t>[</w:t>
      </w:r>
      <w:r w:rsidR="00500208" w:rsidRPr="00261D01">
        <w:rPr>
          <w:rFonts w:ascii="SutonnyMJ" w:hAnsi="SutonnyMJ" w:cs="SutonnyMJ"/>
          <w:szCs w:val="20"/>
        </w:rPr>
        <w:t>e¨eüZ Ges cwi®‹vi Ae¯’vq]</w:t>
      </w:r>
    </w:p>
    <w:p w:rsidR="0065777F" w:rsidRPr="00261D01" w:rsidRDefault="0065777F" w:rsidP="0065777F">
      <w:pPr>
        <w:tabs>
          <w:tab w:val="right" w:leader="dot" w:pos="0"/>
          <w:tab w:val="left" w:pos="4421"/>
        </w:tabs>
        <w:spacing w:after="0" w:line="240" w:lineRule="auto"/>
        <w:rPr>
          <w:rFonts w:ascii="Vrinda" w:hAnsi="Vrinda" w:cs="Vrinda"/>
          <w:sz w:val="20"/>
          <w:szCs w:val="20"/>
          <w:cs/>
          <w:lang w:val="bn-IN" w:bidi="bn-IN"/>
        </w:rPr>
      </w:pPr>
      <w:r w:rsidRPr="000247C5">
        <w:rPr>
          <w:rFonts w:ascii="Arial" w:hAnsi="Arial" w:cs="Arial"/>
          <w:sz w:val="20"/>
          <w:szCs w:val="20"/>
        </w:rPr>
        <w:t xml:space="preserve">3 </w:t>
      </w:r>
      <w:r w:rsidR="00500208" w:rsidRPr="000247C5">
        <w:rPr>
          <w:rFonts w:ascii="Arial" w:hAnsi="Arial" w:cs="Arial"/>
          <w:sz w:val="20"/>
          <w:szCs w:val="20"/>
        </w:rPr>
        <w:t>=</w:t>
      </w:r>
      <w:r w:rsidRPr="000247C5">
        <w:rPr>
          <w:rFonts w:ascii="Arial" w:hAnsi="Arial" w:cs="Arial"/>
          <w:sz w:val="20"/>
          <w:szCs w:val="20"/>
        </w:rPr>
        <w:t>Used, unclean appearance</w:t>
      </w:r>
      <w:r w:rsidR="00500208" w:rsidRPr="00261D01">
        <w:rPr>
          <w:rFonts w:ascii="Vrinda" w:hAnsi="Vrinda" w:cs="Vrinda"/>
          <w:sz w:val="20"/>
          <w:szCs w:val="20"/>
          <w:cs/>
          <w:lang w:val="bn-IN" w:bidi="bn-IN"/>
        </w:rPr>
        <w:t>[</w:t>
      </w:r>
      <w:r w:rsidR="00500208" w:rsidRPr="00261D01">
        <w:rPr>
          <w:rFonts w:ascii="SutonnyMJ" w:hAnsi="SutonnyMJ" w:cs="SutonnyMJ"/>
          <w:szCs w:val="20"/>
        </w:rPr>
        <w:t>e¨eüZ Ges Acwi®‹vi Ae¯’vq]</w:t>
      </w:r>
    </w:p>
    <w:p w:rsidR="0065777F" w:rsidRPr="00261D01" w:rsidRDefault="0065777F" w:rsidP="0065777F">
      <w:pPr>
        <w:tabs>
          <w:tab w:val="right" w:leader="dot" w:pos="0"/>
          <w:tab w:val="left" w:pos="4421"/>
        </w:tabs>
        <w:spacing w:after="0" w:line="240" w:lineRule="auto"/>
        <w:rPr>
          <w:rFonts w:ascii="Vrinda" w:hAnsi="Vrinda" w:cs="Vrinda"/>
          <w:sz w:val="20"/>
          <w:szCs w:val="20"/>
          <w:cs/>
          <w:lang w:val="bn-IN" w:bidi="bn-IN"/>
        </w:rPr>
      </w:pPr>
      <w:r w:rsidRPr="000247C5">
        <w:rPr>
          <w:rFonts w:ascii="Arial" w:hAnsi="Arial" w:cs="Arial"/>
          <w:sz w:val="20"/>
          <w:szCs w:val="20"/>
        </w:rPr>
        <w:t xml:space="preserve">4 </w:t>
      </w:r>
      <w:r w:rsidR="00500208" w:rsidRPr="000247C5">
        <w:rPr>
          <w:rFonts w:ascii="Arial" w:hAnsi="Arial" w:cs="Arial"/>
          <w:sz w:val="20"/>
          <w:szCs w:val="20"/>
        </w:rPr>
        <w:t>=</w:t>
      </w:r>
      <w:r w:rsidRPr="000247C5">
        <w:rPr>
          <w:rFonts w:ascii="Arial" w:hAnsi="Arial" w:cs="Arial"/>
          <w:sz w:val="20"/>
          <w:szCs w:val="20"/>
        </w:rPr>
        <w:t>Used, visibly dirty</w:t>
      </w:r>
      <w:r w:rsidR="00500208" w:rsidRPr="00261D01">
        <w:rPr>
          <w:rFonts w:ascii="Vrinda" w:hAnsi="Vrinda" w:cs="Vrinda"/>
          <w:sz w:val="20"/>
          <w:szCs w:val="20"/>
          <w:cs/>
          <w:lang w:val="bn-IN" w:bidi="bn-IN"/>
        </w:rPr>
        <w:t>[</w:t>
      </w:r>
      <w:r w:rsidR="00500208" w:rsidRPr="00261D01">
        <w:rPr>
          <w:rFonts w:ascii="SutonnyMJ" w:hAnsi="SutonnyMJ" w:cs="SutonnyMJ"/>
          <w:szCs w:val="20"/>
        </w:rPr>
        <w:t>e¨eüZ Ges</w:t>
      </w:r>
      <w:r w:rsidR="008655AC" w:rsidRPr="00A25142">
        <w:rPr>
          <w:rFonts w:ascii="SutonnyMJ" w:hAnsi="SutonnyMJ" w:cs="SutonnyMJ"/>
          <w:szCs w:val="20"/>
        </w:rPr>
        <w:t>,†LjbvwU‡Z</w:t>
      </w:r>
      <w:r w:rsidR="00500208" w:rsidRPr="00261D01">
        <w:rPr>
          <w:rFonts w:ascii="SutonnyMJ" w:hAnsi="SutonnyMJ" w:cs="SutonnyMJ"/>
          <w:szCs w:val="20"/>
        </w:rPr>
        <w:t xml:space="preserve"> `„k¨gvb gqjv]</w:t>
      </w:r>
    </w:p>
    <w:p w:rsidR="003D3C69" w:rsidRPr="00261D01" w:rsidRDefault="003D3C69" w:rsidP="003D3C69">
      <w:pPr>
        <w:tabs>
          <w:tab w:val="right" w:leader="dot" w:pos="0"/>
          <w:tab w:val="left" w:pos="4421"/>
        </w:tabs>
        <w:spacing w:after="0" w:line="240" w:lineRule="auto"/>
        <w:rPr>
          <w:rFonts w:ascii="Vrinda" w:hAnsi="Vrinda" w:cs="Vrinda"/>
          <w:sz w:val="20"/>
          <w:szCs w:val="20"/>
          <w:cs/>
          <w:lang w:val="bn-IN" w:bidi="bn-IN"/>
        </w:rPr>
      </w:pPr>
      <w:r w:rsidRPr="000247C5">
        <w:rPr>
          <w:rFonts w:ascii="Arial" w:hAnsi="Arial" w:cs="Arial"/>
          <w:sz w:val="20"/>
          <w:szCs w:val="20"/>
        </w:rPr>
        <w:t>5 =Used, visibly wet</w:t>
      </w:r>
      <w:r w:rsidR="00864329" w:rsidRPr="00261D01">
        <w:rPr>
          <w:rFonts w:ascii="SutonnyMJ" w:hAnsi="SutonnyMJ" w:cs="SutonnyMJ"/>
          <w:szCs w:val="20"/>
        </w:rPr>
        <w:t>(e¨eüZ, `„k¨Z †fRv)</w:t>
      </w:r>
    </w:p>
    <w:p w:rsidR="00500208" w:rsidRPr="00261D01" w:rsidRDefault="00500208" w:rsidP="0065777F">
      <w:pPr>
        <w:spacing w:after="0" w:line="240" w:lineRule="auto"/>
        <w:ind w:hanging="810"/>
        <w:rPr>
          <w:rFonts w:ascii="Vrinda" w:hAnsi="Vrinda" w:cs="Vrinda"/>
          <w:sz w:val="16"/>
          <w:szCs w:val="16"/>
          <w:cs/>
          <w:lang w:val="bn-IN" w:bidi="bn-IN"/>
        </w:rPr>
      </w:pPr>
    </w:p>
    <w:p w:rsidR="000247C5" w:rsidRPr="000247C5" w:rsidRDefault="00AC23F9" w:rsidP="000247C5">
      <w:pPr>
        <w:spacing w:after="0" w:line="240" w:lineRule="auto"/>
        <w:rPr>
          <w:rFonts w:ascii="Vrinda" w:hAnsi="Vrinda" w:cs="Vrinda"/>
          <w:sz w:val="20"/>
          <w:szCs w:val="20"/>
          <w:cs/>
          <w:lang w:val="bn-IN" w:bidi="bn-IN"/>
        </w:rPr>
      </w:pPr>
      <w:r w:rsidRPr="000247C5">
        <w:rPr>
          <w:rFonts w:ascii="Arial" w:hAnsi="Arial" w:cs="Arial"/>
          <w:sz w:val="20"/>
          <w:szCs w:val="20"/>
        </w:rPr>
        <w:t>2</w:t>
      </w:r>
      <w:r w:rsidR="003D3C69" w:rsidRPr="000247C5">
        <w:rPr>
          <w:rFonts w:ascii="Arial" w:hAnsi="Arial" w:cs="Arial"/>
          <w:sz w:val="20"/>
          <w:szCs w:val="20"/>
        </w:rPr>
        <w:t>.14 (obs) Toy condition</w:t>
      </w:r>
      <w:r w:rsidR="008F4B09" w:rsidRPr="00261D01">
        <w:rPr>
          <w:rFonts w:ascii="SutonnyMJ" w:hAnsi="SutonnyMJ" w:cs="SutonnyMJ"/>
          <w:szCs w:val="20"/>
        </w:rPr>
        <w:t xml:space="preserve">[(ch©‡eÿb) †Ljbvi Ae¯’v] </w:t>
      </w:r>
    </w:p>
    <w:p w:rsidR="003D3C69" w:rsidRPr="00261D01" w:rsidRDefault="003D3C69" w:rsidP="003D3C69">
      <w:pPr>
        <w:tabs>
          <w:tab w:val="right" w:leader="dot" w:pos="0"/>
          <w:tab w:val="left" w:pos="3201"/>
        </w:tabs>
        <w:spacing w:after="0" w:line="240" w:lineRule="auto"/>
        <w:rPr>
          <w:rFonts w:ascii="Vrinda" w:hAnsi="Vrinda" w:cs="Vrinda"/>
          <w:sz w:val="20"/>
          <w:szCs w:val="20"/>
          <w:cs/>
          <w:lang w:val="bn-IN" w:bidi="bn-IN"/>
        </w:rPr>
      </w:pPr>
      <w:r w:rsidRPr="000247C5">
        <w:rPr>
          <w:rFonts w:ascii="Arial" w:hAnsi="Arial" w:cs="Arial"/>
          <w:sz w:val="20"/>
          <w:szCs w:val="20"/>
        </w:rPr>
        <w:t>1 = Good condition</w:t>
      </w:r>
      <w:r w:rsidR="008F4B09" w:rsidRPr="00261D01">
        <w:rPr>
          <w:rFonts w:ascii="SutonnyMJ" w:hAnsi="SutonnyMJ" w:cs="SutonnyMJ"/>
          <w:szCs w:val="20"/>
        </w:rPr>
        <w:t xml:space="preserve">(fvj Ae¯’vq wQj) </w:t>
      </w:r>
    </w:p>
    <w:p w:rsidR="008F4B09" w:rsidRPr="00261D01" w:rsidRDefault="003D3C69" w:rsidP="003D3C69">
      <w:pPr>
        <w:tabs>
          <w:tab w:val="right" w:leader="dot" w:pos="0"/>
          <w:tab w:val="left" w:pos="3201"/>
        </w:tabs>
        <w:spacing w:after="0" w:line="240" w:lineRule="auto"/>
        <w:rPr>
          <w:rFonts w:ascii="SutonnyMJ" w:hAnsi="SutonnyMJ" w:cs="SutonnyMJ"/>
          <w:szCs w:val="20"/>
        </w:rPr>
      </w:pPr>
      <w:r w:rsidRPr="000247C5">
        <w:rPr>
          <w:rFonts w:ascii="Arial" w:hAnsi="Arial" w:cs="Arial"/>
          <w:sz w:val="20"/>
          <w:szCs w:val="20"/>
        </w:rPr>
        <w:t>2 = Bulging (from being stepped on, sat on, heat applied, etc)</w:t>
      </w:r>
      <w:r w:rsidR="008F4B09" w:rsidRPr="00261D01">
        <w:rPr>
          <w:rFonts w:ascii="SutonnyMJ" w:hAnsi="SutonnyMJ" w:cs="SutonnyMJ"/>
          <w:szCs w:val="20"/>
        </w:rPr>
        <w:t xml:space="preserve">[Pvc LvIqv (cv‡qi wb‡P c‡o, e‡ji Dci emvi Kvi‡b, e‡ji Mv‡q Zvc jvMvi Kvi‡b, BZ¨vw`] </w:t>
      </w:r>
    </w:p>
    <w:p w:rsidR="003D3C69" w:rsidRPr="00261D01" w:rsidRDefault="003D3C69" w:rsidP="003D3C69">
      <w:pPr>
        <w:tabs>
          <w:tab w:val="right" w:leader="dot" w:pos="0"/>
          <w:tab w:val="left" w:pos="3201"/>
        </w:tabs>
        <w:spacing w:after="0" w:line="240" w:lineRule="auto"/>
        <w:rPr>
          <w:rFonts w:ascii="Vrinda" w:hAnsi="Vrinda" w:cs="Vrinda"/>
          <w:sz w:val="20"/>
          <w:szCs w:val="20"/>
          <w:cs/>
          <w:lang w:val="bn-IN" w:bidi="bn-IN"/>
        </w:rPr>
      </w:pPr>
      <w:r w:rsidRPr="000247C5">
        <w:rPr>
          <w:rFonts w:ascii="Arial" w:hAnsi="Arial" w:cs="Arial"/>
          <w:sz w:val="20"/>
          <w:szCs w:val="20"/>
        </w:rPr>
        <w:t>3 = Deflated (ball has lost air)</w:t>
      </w:r>
      <w:r w:rsidR="008F4B09" w:rsidRPr="00261D01">
        <w:rPr>
          <w:rFonts w:ascii="SutonnyMJ" w:hAnsi="SutonnyMJ" w:cs="SutonnyMJ"/>
          <w:szCs w:val="20"/>
        </w:rPr>
        <w:t>[Pzc‡m hvIqv (e‡ji wfZi †_‡K evZvm †ei n‡q hvIqvi Kvi‡b]</w:t>
      </w:r>
    </w:p>
    <w:p w:rsidR="003D3C69" w:rsidRPr="00261D01" w:rsidRDefault="003D3C69" w:rsidP="003D3C69">
      <w:pPr>
        <w:tabs>
          <w:tab w:val="right" w:leader="dot" w:pos="0"/>
          <w:tab w:val="left" w:pos="3201"/>
        </w:tabs>
        <w:spacing w:after="0" w:line="240" w:lineRule="auto"/>
        <w:rPr>
          <w:rFonts w:ascii="Vrinda" w:hAnsi="Vrinda" w:cs="Vrinda"/>
          <w:sz w:val="20"/>
          <w:szCs w:val="20"/>
          <w:cs/>
          <w:lang w:val="bn-IN" w:bidi="bn-IN"/>
        </w:rPr>
      </w:pPr>
      <w:r w:rsidRPr="000247C5">
        <w:rPr>
          <w:rFonts w:ascii="Arial" w:hAnsi="Arial" w:cs="Arial"/>
          <w:sz w:val="20"/>
          <w:szCs w:val="20"/>
        </w:rPr>
        <w:t>4 = Burst/Torn (ball has visible hole)</w:t>
      </w:r>
      <w:r w:rsidR="00166596" w:rsidRPr="00261D01">
        <w:rPr>
          <w:rFonts w:ascii="SutonnyMJ" w:hAnsi="SutonnyMJ" w:cs="SutonnyMJ"/>
          <w:szCs w:val="20"/>
        </w:rPr>
        <w:t xml:space="preserve">[dz‡U †M‡Q/UyUv (e‡ji g‡a¨ MZ© †`Lv hv‡”Q)] </w:t>
      </w:r>
    </w:p>
    <w:p w:rsidR="00B27B69" w:rsidRPr="00216889" w:rsidRDefault="00B27B69" w:rsidP="003D3C69">
      <w:pPr>
        <w:tabs>
          <w:tab w:val="right" w:leader="dot" w:pos="0"/>
          <w:tab w:val="left" w:pos="3201"/>
        </w:tabs>
        <w:spacing w:after="0" w:line="240" w:lineRule="auto"/>
        <w:rPr>
          <w:rFonts w:ascii="Arial" w:hAnsi="Arial" w:cs="Arial"/>
          <w:sz w:val="20"/>
          <w:szCs w:val="20"/>
        </w:rPr>
      </w:pPr>
    </w:p>
    <w:p w:rsidR="003D3C69" w:rsidRPr="00A33834" w:rsidRDefault="003D3C69" w:rsidP="003D3C69">
      <w:pPr>
        <w:tabs>
          <w:tab w:val="right" w:leader="dot" w:pos="0"/>
          <w:tab w:val="left" w:pos="3201"/>
        </w:tabs>
        <w:spacing w:after="0" w:line="240" w:lineRule="auto"/>
        <w:rPr>
          <w:rFonts w:ascii="Arial" w:hAnsi="Arial" w:cs="Arial"/>
          <w:sz w:val="20"/>
          <w:szCs w:val="20"/>
        </w:rPr>
      </w:pPr>
      <w:r w:rsidRPr="00A33834">
        <w:rPr>
          <w:rFonts w:ascii="Arial" w:hAnsi="Arial" w:cs="Arial"/>
          <w:sz w:val="20"/>
          <w:szCs w:val="20"/>
        </w:rPr>
        <w:t>PROMPT: Collect a toy rinse sample by rinsing the toy in the Whirlpak bag.</w:t>
      </w:r>
    </w:p>
    <w:p w:rsidR="0065777F" w:rsidRPr="00261D01" w:rsidRDefault="00B27B69" w:rsidP="0065777F">
      <w:pPr>
        <w:tabs>
          <w:tab w:val="right" w:leader="dot" w:pos="0"/>
          <w:tab w:val="left" w:pos="3201"/>
        </w:tabs>
        <w:spacing w:after="0" w:line="240" w:lineRule="auto"/>
        <w:rPr>
          <w:rFonts w:ascii="SutonnyMJ" w:hAnsi="SutonnyMJ" w:cs="SutonnyMJ"/>
          <w:szCs w:val="20"/>
        </w:rPr>
      </w:pPr>
      <w:r>
        <w:rPr>
          <w:rFonts w:ascii="SutonnyMJ" w:hAnsi="SutonnyMJ" w:cs="SutonnyMJ"/>
          <w:szCs w:val="20"/>
        </w:rPr>
        <w:t xml:space="preserve">`qvK‡i </w:t>
      </w:r>
      <w:r w:rsidR="00166596" w:rsidRPr="00261D01">
        <w:rPr>
          <w:rFonts w:ascii="SutonnyMJ" w:hAnsi="SutonnyMJ" w:cs="SutonnyMJ"/>
          <w:szCs w:val="20"/>
        </w:rPr>
        <w:t>ûBjc¨vK e¨v‡M †Ljbv ‡avqv cvwbi bgybv msMÖn</w:t>
      </w:r>
      <w:r>
        <w:rPr>
          <w:rFonts w:ascii="SutonnyMJ" w:hAnsi="SutonnyMJ" w:cs="SutonnyMJ"/>
          <w:szCs w:val="20"/>
        </w:rPr>
        <w:t xml:space="preserve"> K</w:t>
      </w:r>
      <w:r w:rsidR="00C1308B">
        <w:rPr>
          <w:rFonts w:ascii="SutonnyMJ" w:hAnsi="SutonnyMJ" w:cs="SutonnyMJ"/>
          <w:szCs w:val="20"/>
        </w:rPr>
        <w:t>iæ</w:t>
      </w:r>
      <w:r>
        <w:rPr>
          <w:rFonts w:ascii="SutonnyMJ" w:hAnsi="SutonnyMJ" w:cs="SutonnyMJ"/>
          <w:szCs w:val="20"/>
        </w:rPr>
        <w:t>b|</w:t>
      </w:r>
    </w:p>
    <w:p w:rsidR="00166596" w:rsidRPr="00216889" w:rsidRDefault="00166596" w:rsidP="0065777F">
      <w:pPr>
        <w:tabs>
          <w:tab w:val="right" w:leader="dot" w:pos="0"/>
          <w:tab w:val="left" w:pos="3201"/>
        </w:tabs>
        <w:spacing w:after="0" w:line="240" w:lineRule="auto"/>
        <w:rPr>
          <w:rFonts w:ascii="Vrinda" w:hAnsi="Vrinda" w:cs="Vrinda"/>
          <w:sz w:val="20"/>
          <w:szCs w:val="20"/>
          <w:cs/>
          <w:lang w:val="bn-IN" w:bidi="bn-IN"/>
        </w:rPr>
      </w:pPr>
    </w:p>
    <w:p w:rsidR="00891DDA" w:rsidRDefault="00AC23F9" w:rsidP="004C6C9C">
      <w:pPr>
        <w:tabs>
          <w:tab w:val="right" w:leader="dot" w:pos="0"/>
          <w:tab w:val="left" w:pos="3201"/>
        </w:tabs>
        <w:spacing w:after="0" w:line="240" w:lineRule="auto"/>
        <w:rPr>
          <w:rFonts w:ascii="Arial" w:hAnsi="Arial" w:cs="Arial"/>
          <w:sz w:val="20"/>
          <w:szCs w:val="20"/>
          <w:rtl/>
          <w:cs/>
        </w:rPr>
      </w:pPr>
      <w:r w:rsidRPr="00A33834">
        <w:rPr>
          <w:rFonts w:ascii="Arial" w:hAnsi="Arial" w:cs="Arial"/>
          <w:sz w:val="20"/>
          <w:szCs w:val="20"/>
        </w:rPr>
        <w:t>2</w:t>
      </w:r>
      <w:r w:rsidR="000A0EE0" w:rsidRPr="00A33834">
        <w:rPr>
          <w:rFonts w:ascii="Arial" w:hAnsi="Arial" w:cs="Arial"/>
          <w:sz w:val="20"/>
          <w:szCs w:val="20"/>
        </w:rPr>
        <w:t>.15</w:t>
      </w:r>
      <w:r w:rsidR="00500208" w:rsidRPr="00A33834">
        <w:rPr>
          <w:rFonts w:ascii="Arial" w:hAnsi="Arial" w:cs="Arial"/>
          <w:sz w:val="20"/>
          <w:szCs w:val="20"/>
        </w:rPr>
        <w:t xml:space="preserve"> Please enter the </w:t>
      </w:r>
      <w:r w:rsidR="00E20AAD" w:rsidRPr="00A33834">
        <w:rPr>
          <w:rFonts w:ascii="Arial" w:hAnsi="Arial" w:cs="Arial"/>
          <w:sz w:val="20"/>
          <w:szCs w:val="20"/>
        </w:rPr>
        <w:t>5</w:t>
      </w:r>
      <w:r w:rsidR="00500208" w:rsidRPr="00A33834">
        <w:rPr>
          <w:rFonts w:ascii="Arial" w:hAnsi="Arial" w:cs="Arial"/>
          <w:sz w:val="20"/>
          <w:szCs w:val="20"/>
        </w:rPr>
        <w:t>-digit unique nu</w:t>
      </w:r>
      <w:r w:rsidR="00724298" w:rsidRPr="00A33834">
        <w:rPr>
          <w:rFonts w:ascii="Arial" w:hAnsi="Arial" w:cs="Arial"/>
          <w:sz w:val="20"/>
          <w:szCs w:val="20"/>
        </w:rPr>
        <w:t>merical ID</w:t>
      </w:r>
      <w:r w:rsidR="00664979">
        <w:rPr>
          <w:rFonts w:ascii="Arial" w:hAnsi="Arial" w:cs="Arial"/>
          <w:sz w:val="20"/>
          <w:szCs w:val="20"/>
        </w:rPr>
        <w:t xml:space="preserve"> into the tablet</w:t>
      </w:r>
      <w:r w:rsidR="00724298" w:rsidRPr="00A33834">
        <w:rPr>
          <w:rFonts w:ascii="Arial" w:hAnsi="Arial" w:cs="Arial"/>
          <w:sz w:val="20"/>
          <w:szCs w:val="20"/>
        </w:rPr>
        <w:t>.</w:t>
      </w:r>
    </w:p>
    <w:p w:rsidR="000769E4" w:rsidRPr="00F11ADC" w:rsidRDefault="000769E4" w:rsidP="004C6C9C">
      <w:pPr>
        <w:tabs>
          <w:tab w:val="right" w:leader="dot" w:pos="0"/>
          <w:tab w:val="left" w:pos="3201"/>
        </w:tabs>
        <w:spacing w:after="0" w:line="240" w:lineRule="auto"/>
        <w:rPr>
          <w:rFonts w:ascii="SutonnyMJ" w:hAnsi="SutonnyMJ" w:cs="SutonnyMJ"/>
          <w:sz w:val="24"/>
          <w:szCs w:val="24"/>
        </w:rPr>
      </w:pPr>
      <w:r w:rsidRPr="00F11ADC">
        <w:rPr>
          <w:rFonts w:ascii="SutonnyMJ" w:hAnsi="SutonnyMJ" w:cs="SutonnyMJ"/>
          <w:sz w:val="24"/>
          <w:szCs w:val="24"/>
        </w:rPr>
        <w:t>‡h e¨v‡M bgybv msMÖn Kiv n‡</w:t>
      </w:r>
      <w:r w:rsidR="00F11ADC">
        <w:rPr>
          <w:rFonts w:ascii="SutonnyMJ" w:hAnsi="SutonnyMJ" w:cs="SutonnyMJ"/>
          <w:sz w:val="24"/>
          <w:szCs w:val="24"/>
        </w:rPr>
        <w:t>q‡Q</w:t>
      </w:r>
      <w:r w:rsidRPr="00F11ADC">
        <w:rPr>
          <w:rFonts w:ascii="SutonnyMJ" w:hAnsi="SutonnyMJ" w:cs="SutonnyMJ"/>
          <w:sz w:val="24"/>
          <w:szCs w:val="24"/>
        </w:rPr>
        <w:t xml:space="preserve"> AbyMÖnc~e©K Zvi Mv‡q ‡jLv 5 msL¨vi BDwbK AvBwW b¤^iwU</w:t>
      </w:r>
      <w:r w:rsidR="00F11ADC">
        <w:rPr>
          <w:rFonts w:ascii="SutonnyMJ" w:hAnsi="SutonnyMJ" w:cs="SutonnyMJ"/>
          <w:sz w:val="24"/>
          <w:szCs w:val="24"/>
        </w:rPr>
        <w:t xml:space="preserve"> U¨v</w:t>
      </w:r>
      <w:r w:rsidR="005E6928">
        <w:rPr>
          <w:rFonts w:ascii="SutonnyMJ" w:hAnsi="SutonnyMJ" w:cs="SutonnyMJ"/>
          <w:sz w:val="24"/>
          <w:szCs w:val="24"/>
        </w:rPr>
        <w:t>e</w:t>
      </w:r>
      <w:r w:rsidR="00F11ADC">
        <w:rPr>
          <w:rFonts w:ascii="SutonnyMJ" w:hAnsi="SutonnyMJ" w:cs="SutonnyMJ"/>
          <w:sz w:val="24"/>
          <w:szCs w:val="24"/>
        </w:rPr>
        <w:t>‡j‡U</w:t>
      </w:r>
      <w:r w:rsidRPr="00F11ADC">
        <w:rPr>
          <w:rFonts w:ascii="SutonnyMJ" w:hAnsi="SutonnyMJ" w:cs="SutonnyMJ"/>
          <w:sz w:val="24"/>
          <w:szCs w:val="24"/>
        </w:rPr>
        <w:t xml:space="preserve"> Gw›Uª Kiæbt</w:t>
      </w:r>
    </w:p>
    <w:p w:rsidR="00500208" w:rsidRPr="00261D01" w:rsidRDefault="00500208" w:rsidP="00500208">
      <w:pPr>
        <w:spacing w:after="0" w:line="240" w:lineRule="auto"/>
        <w:rPr>
          <w:rFonts w:ascii="Vrinda" w:hAnsi="Vrinda"/>
          <w:sz w:val="20"/>
          <w:szCs w:val="20"/>
        </w:rPr>
      </w:pPr>
    </w:p>
    <w:p w:rsidR="00500208" w:rsidRPr="00A33834" w:rsidRDefault="00AC23F9" w:rsidP="00A33834">
      <w:pPr>
        <w:tabs>
          <w:tab w:val="right" w:leader="dot" w:pos="0"/>
          <w:tab w:val="left" w:pos="3201"/>
        </w:tabs>
        <w:spacing w:after="0" w:line="240" w:lineRule="auto"/>
        <w:rPr>
          <w:rFonts w:ascii="Arial" w:hAnsi="Arial" w:cs="Arial"/>
          <w:sz w:val="20"/>
          <w:szCs w:val="20"/>
        </w:rPr>
      </w:pPr>
      <w:r w:rsidRPr="00A33834">
        <w:rPr>
          <w:rFonts w:ascii="Arial" w:hAnsi="Arial" w:cs="Arial"/>
          <w:sz w:val="20"/>
          <w:szCs w:val="20"/>
        </w:rPr>
        <w:t>2</w:t>
      </w:r>
      <w:r w:rsidR="000A0EE0" w:rsidRPr="00A33834">
        <w:rPr>
          <w:rFonts w:ascii="Arial" w:hAnsi="Arial" w:cs="Arial"/>
          <w:sz w:val="20"/>
          <w:szCs w:val="20"/>
        </w:rPr>
        <w:t xml:space="preserve">.16 </w:t>
      </w:r>
      <w:r w:rsidR="00500208" w:rsidRPr="00A33834">
        <w:rPr>
          <w:rFonts w:ascii="Arial" w:hAnsi="Arial" w:cs="Arial"/>
          <w:sz w:val="20"/>
          <w:szCs w:val="20"/>
        </w:rPr>
        <w:t xml:space="preserve">Has a </w:t>
      </w:r>
      <w:r w:rsidR="003D1EA2" w:rsidRPr="00A33834">
        <w:rPr>
          <w:rFonts w:ascii="Arial" w:hAnsi="Arial" w:cs="Arial"/>
          <w:sz w:val="20"/>
          <w:szCs w:val="20"/>
        </w:rPr>
        <w:t>toy</w:t>
      </w:r>
      <w:r w:rsidR="00500208" w:rsidRPr="00A33834">
        <w:rPr>
          <w:rFonts w:ascii="Arial" w:hAnsi="Arial" w:cs="Arial"/>
          <w:sz w:val="20"/>
          <w:szCs w:val="20"/>
        </w:rPr>
        <w:t xml:space="preserve"> rinse sample been collected successfully?</w:t>
      </w:r>
      <w:r w:rsidR="00586EAE">
        <w:rPr>
          <w:rFonts w:ascii="Arial" w:hAnsi="Arial" w:cs="Arial"/>
          <w:sz w:val="20"/>
          <w:szCs w:val="20"/>
        </w:rPr>
        <w:t xml:space="preserve"> </w:t>
      </w:r>
      <w:r w:rsidR="006447FF">
        <w:rPr>
          <w:rFonts w:ascii="Arial" w:hAnsi="Arial" w:cs="Arial"/>
          <w:sz w:val="20"/>
          <w:szCs w:val="20"/>
        </w:rPr>
        <w:t>(</w:t>
      </w:r>
      <w:r w:rsidR="00953EE8" w:rsidRPr="00B21B1C">
        <w:rPr>
          <w:rFonts w:ascii="Arial" w:hAnsi="Arial" w:cs="Arial"/>
          <w:sz w:val="20"/>
          <w:szCs w:val="20"/>
        </w:rPr>
        <w:t>Select all that apply</w:t>
      </w:r>
      <w:r w:rsidR="006447FF">
        <w:rPr>
          <w:rFonts w:ascii="Arial" w:hAnsi="Arial" w:cs="Arial"/>
          <w:sz w:val="20"/>
          <w:szCs w:val="20"/>
        </w:rPr>
        <w:t>)</w:t>
      </w:r>
    </w:p>
    <w:p w:rsidR="00953EE8" w:rsidRDefault="00166596" w:rsidP="00953EE8">
      <w:pPr>
        <w:spacing w:after="0" w:line="240" w:lineRule="auto"/>
        <w:rPr>
          <w:rFonts w:ascii="SutonnyMJ" w:hAnsi="SutonnyMJ" w:cs="SutonnyMJ"/>
        </w:rPr>
      </w:pPr>
      <w:r w:rsidRPr="00261D01">
        <w:rPr>
          <w:rFonts w:ascii="SutonnyMJ" w:hAnsi="SutonnyMJ" w:cs="SutonnyMJ"/>
          <w:szCs w:val="20"/>
        </w:rPr>
        <w:t xml:space="preserve">bgybv wnmv‡e ‡Ljbv †avqv cvwb mwVKfv‡e msMÖn Kiv n‡q‡Q wK? </w:t>
      </w:r>
      <w:r w:rsidR="00953EE8" w:rsidRPr="00261D01">
        <w:rPr>
          <w:rFonts w:ascii="SutonnyMJ" w:hAnsi="SutonnyMJ" w:cs="SutonnyMJ"/>
        </w:rPr>
        <w:t>(wb‡P cÖ`Ë Ackb¸‡jv †_‡K hZ¸‡jv cÖ‡hvR¨ Zv wbev©Pb Kiæb|)</w:t>
      </w:r>
    </w:p>
    <w:p w:rsidR="00A33834" w:rsidRPr="00A33834" w:rsidRDefault="00A33834" w:rsidP="00500208">
      <w:pPr>
        <w:spacing w:after="0" w:line="240" w:lineRule="auto"/>
        <w:rPr>
          <w:rFonts w:ascii="Arial" w:hAnsi="Arial" w:cs="Arial"/>
          <w:sz w:val="8"/>
          <w:szCs w:val="8"/>
        </w:rPr>
      </w:pPr>
    </w:p>
    <w:p w:rsidR="00FF7E75" w:rsidRDefault="00500208" w:rsidP="00FF7E75">
      <w:pPr>
        <w:spacing w:after="0" w:line="240" w:lineRule="auto"/>
        <w:rPr>
          <w:rFonts w:ascii="SutonnyMJ" w:hAnsi="SutonnyMJ" w:cs="SutonnyMJ"/>
          <w:szCs w:val="20"/>
        </w:rPr>
      </w:pPr>
      <w:r w:rsidRPr="00A33834">
        <w:rPr>
          <w:rFonts w:ascii="Arial" w:hAnsi="Arial" w:cs="Arial"/>
          <w:sz w:val="20"/>
          <w:szCs w:val="20"/>
        </w:rPr>
        <w:t xml:space="preserve">1 = Yes, </w:t>
      </w:r>
      <w:r w:rsidR="003D1EA2" w:rsidRPr="00A33834">
        <w:rPr>
          <w:rFonts w:ascii="Arial" w:hAnsi="Arial" w:cs="Arial"/>
          <w:sz w:val="20"/>
          <w:szCs w:val="20"/>
        </w:rPr>
        <w:t>toy</w:t>
      </w:r>
      <w:r w:rsidRPr="00A33834">
        <w:rPr>
          <w:rFonts w:ascii="Arial" w:hAnsi="Arial" w:cs="Arial"/>
          <w:sz w:val="20"/>
          <w:szCs w:val="20"/>
        </w:rPr>
        <w:t xml:space="preserve"> rinsed </w:t>
      </w:r>
      <w:r w:rsidR="003D1EA2" w:rsidRPr="00A33834">
        <w:rPr>
          <w:rFonts w:ascii="Arial" w:hAnsi="Arial" w:cs="Arial"/>
          <w:sz w:val="20"/>
          <w:szCs w:val="20"/>
        </w:rPr>
        <w:t>successfully</w:t>
      </w:r>
      <w:r w:rsidR="00586EAE">
        <w:rPr>
          <w:rFonts w:ascii="Arial" w:hAnsi="Arial" w:cs="Arial"/>
          <w:sz w:val="20"/>
          <w:szCs w:val="20"/>
        </w:rPr>
        <w:t xml:space="preserve"> </w:t>
      </w:r>
      <w:r w:rsidR="00166596" w:rsidRPr="00261D01">
        <w:rPr>
          <w:rFonts w:ascii="SutonnyMJ" w:hAnsi="SutonnyMJ" w:cs="SutonnyMJ"/>
          <w:szCs w:val="20"/>
        </w:rPr>
        <w:t xml:space="preserve">(n¨vu, </w:t>
      </w:r>
      <w:r w:rsidR="008C6A6E">
        <w:rPr>
          <w:rFonts w:ascii="SutonnyMJ" w:hAnsi="SutonnyMJ" w:cs="SutonnyMJ"/>
          <w:szCs w:val="20"/>
        </w:rPr>
        <w:t>‡LjbvwU mdjfv‡e/fvjfv‡e</w:t>
      </w:r>
      <w:r w:rsidR="00166596" w:rsidRPr="00261D01">
        <w:rPr>
          <w:rFonts w:ascii="SutonnyMJ" w:hAnsi="SutonnyMJ" w:cs="SutonnyMJ"/>
          <w:szCs w:val="20"/>
        </w:rPr>
        <w:t xml:space="preserve"> ay‡q‡Q) </w:t>
      </w:r>
    </w:p>
    <w:p w:rsidR="00FF7E75" w:rsidRDefault="00FF7E75" w:rsidP="00FF7E75">
      <w:pPr>
        <w:spacing w:after="0" w:line="240" w:lineRule="auto"/>
        <w:rPr>
          <w:rFonts w:ascii="Arial" w:hAnsi="Arial" w:cs="Arial"/>
          <w:sz w:val="20"/>
          <w:szCs w:val="20"/>
          <w:rtl/>
          <w:cs/>
        </w:rPr>
      </w:pPr>
      <w:r>
        <w:t xml:space="preserve">2 = No, some sample was spilled </w:t>
      </w:r>
      <w:r>
        <w:rPr>
          <w:rFonts w:ascii="SutonnyMJ" w:hAnsi="SutonnyMJ" w:cs="SutonnyMJ"/>
          <w:szCs w:val="20"/>
        </w:rPr>
        <w:t>(</w:t>
      </w:r>
      <w:r w:rsidRPr="00261D01">
        <w:rPr>
          <w:rFonts w:ascii="SutonnyMJ" w:hAnsi="SutonnyMJ" w:cs="SutonnyMJ"/>
          <w:szCs w:val="20"/>
        </w:rPr>
        <w:t>bv, wKQz bgybv/cvwb S‡i c‡o‡Q)</w:t>
      </w:r>
    </w:p>
    <w:p w:rsidR="00FF7E75" w:rsidRDefault="00FF7E75" w:rsidP="00500208">
      <w:pPr>
        <w:spacing w:after="0" w:line="240" w:lineRule="auto"/>
        <w:rPr>
          <w:rFonts w:ascii="SutonnyMJ" w:hAnsi="SutonnyMJ" w:cs="SutonnyMJ"/>
          <w:szCs w:val="20"/>
        </w:rPr>
      </w:pPr>
      <w:r>
        <w:t xml:space="preserve">3 = No, the inside of the bag was contaminated </w:t>
      </w:r>
      <w:r w:rsidRPr="00261D01">
        <w:rPr>
          <w:rFonts w:ascii="SutonnyMJ" w:hAnsi="SutonnyMJ" w:cs="SutonnyMJ"/>
          <w:szCs w:val="20"/>
        </w:rPr>
        <w:t>(bv, bgybv msMÖ‡ni e¨v‡Mi wfZiUv `~wlZ n‡q †M‡Q)</w:t>
      </w:r>
    </w:p>
    <w:p w:rsidR="00500208" w:rsidRPr="00261D01" w:rsidRDefault="000A0EE0" w:rsidP="00500208">
      <w:pPr>
        <w:spacing w:after="0" w:line="240" w:lineRule="auto"/>
        <w:rPr>
          <w:rFonts w:ascii="Vrinda" w:hAnsi="Vrinda"/>
          <w:sz w:val="20"/>
          <w:szCs w:val="20"/>
        </w:rPr>
      </w:pPr>
      <w:r w:rsidRPr="00A33834">
        <w:rPr>
          <w:rFonts w:ascii="Arial" w:hAnsi="Arial" w:cs="Arial"/>
          <w:sz w:val="20"/>
          <w:szCs w:val="20"/>
        </w:rPr>
        <w:t>4 = No, sample not collected</w:t>
      </w:r>
      <w:r w:rsidR="00586EAE">
        <w:rPr>
          <w:rFonts w:ascii="Arial" w:hAnsi="Arial" w:cs="Arial"/>
          <w:sz w:val="20"/>
          <w:szCs w:val="20"/>
        </w:rPr>
        <w:t xml:space="preserve"> </w:t>
      </w:r>
      <w:r w:rsidR="00261D01">
        <w:rPr>
          <w:rFonts w:ascii="SutonnyMJ" w:hAnsi="SutonnyMJ" w:cs="SutonnyMJ"/>
          <w:szCs w:val="20"/>
        </w:rPr>
        <w:t>(</w:t>
      </w:r>
      <w:r w:rsidR="003F4028" w:rsidRPr="00261D01">
        <w:rPr>
          <w:rFonts w:ascii="SutonnyMJ" w:hAnsi="SutonnyMJ" w:cs="SutonnyMJ"/>
          <w:szCs w:val="20"/>
        </w:rPr>
        <w:t xml:space="preserve">bv, bgybv msMÖn Kiv nqwb) </w:t>
      </w:r>
    </w:p>
    <w:p w:rsidR="009E3667" w:rsidRPr="00216889" w:rsidRDefault="009E3667" w:rsidP="00500208">
      <w:pPr>
        <w:spacing w:after="0" w:line="240" w:lineRule="auto"/>
        <w:rPr>
          <w:rFonts w:ascii="Vrinda" w:hAnsi="Vrinda"/>
          <w:sz w:val="20"/>
          <w:szCs w:val="20"/>
        </w:rPr>
      </w:pPr>
    </w:p>
    <w:p w:rsidR="00500208" w:rsidRPr="00A33834" w:rsidRDefault="00AC23F9" w:rsidP="00500208">
      <w:pPr>
        <w:spacing w:after="0" w:line="240" w:lineRule="auto"/>
        <w:rPr>
          <w:rFonts w:ascii="Arial" w:hAnsi="Arial" w:cs="Arial"/>
          <w:sz w:val="20"/>
          <w:szCs w:val="20"/>
        </w:rPr>
      </w:pPr>
      <w:r w:rsidRPr="00A33834">
        <w:rPr>
          <w:rFonts w:ascii="Arial" w:hAnsi="Arial" w:cs="Arial"/>
          <w:sz w:val="20"/>
          <w:szCs w:val="20"/>
        </w:rPr>
        <w:t>2.17 (if 2</w:t>
      </w:r>
      <w:r w:rsidR="000A0EE0" w:rsidRPr="00A33834">
        <w:rPr>
          <w:rFonts w:ascii="Arial" w:hAnsi="Arial" w:cs="Arial"/>
          <w:sz w:val="20"/>
          <w:szCs w:val="20"/>
        </w:rPr>
        <w:t>.16</w:t>
      </w:r>
      <w:r w:rsidR="00500208" w:rsidRPr="00A33834">
        <w:rPr>
          <w:rFonts w:ascii="Arial" w:hAnsi="Arial" w:cs="Arial"/>
          <w:sz w:val="20"/>
          <w:szCs w:val="20"/>
        </w:rPr>
        <w:t xml:space="preserve"> is n</w:t>
      </w:r>
      <w:r w:rsidR="000A0EE0" w:rsidRPr="00A33834">
        <w:rPr>
          <w:rFonts w:ascii="Arial" w:hAnsi="Arial" w:cs="Arial"/>
          <w:sz w:val="20"/>
          <w:szCs w:val="20"/>
        </w:rPr>
        <w:t>ot 4</w:t>
      </w:r>
      <w:r w:rsidR="00500208" w:rsidRPr="00A33834">
        <w:rPr>
          <w:rFonts w:ascii="Arial" w:hAnsi="Arial" w:cs="Arial"/>
          <w:sz w:val="20"/>
          <w:szCs w:val="20"/>
        </w:rPr>
        <w:t>) Record time that sample was collected (</w:t>
      </w:r>
      <w:r w:rsidR="003D3C69" w:rsidRPr="00A33834">
        <w:rPr>
          <w:rFonts w:ascii="Arial" w:hAnsi="Arial" w:cs="Arial"/>
          <w:sz w:val="20"/>
          <w:szCs w:val="20"/>
        </w:rPr>
        <w:t xml:space="preserve">24H format, </w:t>
      </w:r>
      <w:r w:rsidR="00500208" w:rsidRPr="00A33834">
        <w:rPr>
          <w:rFonts w:ascii="Arial" w:hAnsi="Arial" w:cs="Arial"/>
          <w:sz w:val="20"/>
          <w:szCs w:val="20"/>
        </w:rPr>
        <w:t>HH:MM).</w:t>
      </w:r>
    </w:p>
    <w:p w:rsidR="00500208" w:rsidRPr="00261D01" w:rsidRDefault="003F4028" w:rsidP="00500208">
      <w:pPr>
        <w:spacing w:after="0" w:line="240" w:lineRule="auto"/>
        <w:rPr>
          <w:rFonts w:ascii="Vrinda" w:hAnsi="Vrinda" w:cs="Vrinda"/>
          <w:sz w:val="20"/>
          <w:szCs w:val="20"/>
        </w:rPr>
      </w:pPr>
      <w:r w:rsidRPr="00261D01">
        <w:rPr>
          <w:rFonts w:ascii="SutonnyMJ" w:hAnsi="SutonnyMJ" w:cs="SutonnyMJ"/>
          <w:szCs w:val="20"/>
        </w:rPr>
        <w:t xml:space="preserve">[(hw` </w:t>
      </w:r>
      <w:r w:rsidR="00AC23F9">
        <w:rPr>
          <w:rFonts w:ascii="Vrinda" w:hAnsi="Vrinda"/>
          <w:sz w:val="20"/>
          <w:szCs w:val="20"/>
        </w:rPr>
        <w:t>2</w:t>
      </w:r>
      <w:r w:rsidRPr="00261D01">
        <w:rPr>
          <w:rFonts w:ascii="Vrinda" w:hAnsi="Vrinda"/>
          <w:sz w:val="20"/>
          <w:szCs w:val="20"/>
        </w:rPr>
        <w:t xml:space="preserve">.16 </w:t>
      </w:r>
      <w:r w:rsidRPr="00261D01">
        <w:rPr>
          <w:rFonts w:ascii="SutonnyMJ" w:hAnsi="SutonnyMJ" w:cs="SutonnyMJ"/>
          <w:szCs w:val="20"/>
        </w:rPr>
        <w:t xml:space="preserve">Gi DËi </w:t>
      </w:r>
      <w:r w:rsidRPr="00261D01">
        <w:rPr>
          <w:rFonts w:ascii="Vrinda" w:hAnsi="Vrinda"/>
          <w:sz w:val="20"/>
          <w:szCs w:val="20"/>
        </w:rPr>
        <w:t>4</w:t>
      </w:r>
      <w:r w:rsidR="004C093D" w:rsidRPr="00261D01">
        <w:rPr>
          <w:rFonts w:ascii="SutonnyMJ" w:hAnsi="SutonnyMJ" w:cs="SutonnyMJ"/>
          <w:szCs w:val="20"/>
        </w:rPr>
        <w:t>bv</w:t>
      </w:r>
      <w:r w:rsidRPr="00261D01">
        <w:rPr>
          <w:rFonts w:ascii="SutonnyMJ" w:hAnsi="SutonnyMJ" w:cs="SutonnyMJ"/>
          <w:szCs w:val="20"/>
        </w:rPr>
        <w:t xml:space="preserve"> nq) bgybv msMÖ‡ni mgq wjwce× Kiæb| [</w:t>
      </w:r>
      <w:r w:rsidRPr="00261D01">
        <w:rPr>
          <w:rFonts w:ascii="Vrinda" w:eastAsia="SimSun" w:hAnsi="Vrinda" w:cs="Vrinda"/>
          <w:sz w:val="20"/>
          <w:szCs w:val="20"/>
          <w:lang w:bidi="bn-BD"/>
        </w:rPr>
        <w:t xml:space="preserve">24 </w:t>
      </w:r>
      <w:r w:rsidRPr="00261D01">
        <w:rPr>
          <w:rFonts w:ascii="SutonnyMJ" w:hAnsi="SutonnyMJ" w:cs="SutonnyMJ"/>
          <w:szCs w:val="20"/>
        </w:rPr>
        <w:t>N›Uv wnmv‡e, (N›Uvt wgwbU)]</w:t>
      </w:r>
    </w:p>
    <w:p w:rsidR="00500208" w:rsidRPr="00216889" w:rsidRDefault="00500208" w:rsidP="00500208">
      <w:pPr>
        <w:spacing w:after="0" w:line="240" w:lineRule="auto"/>
        <w:rPr>
          <w:rFonts w:ascii="Vrinda" w:hAnsi="Vrinda"/>
          <w:sz w:val="20"/>
          <w:szCs w:val="20"/>
          <w:lang w:bidi="bn-IN"/>
        </w:rPr>
      </w:pPr>
    </w:p>
    <w:p w:rsidR="00994BFA" w:rsidRPr="005463FE" w:rsidRDefault="00AC23F9" w:rsidP="00F61C76">
      <w:pPr>
        <w:spacing w:after="0" w:line="240" w:lineRule="auto"/>
        <w:rPr>
          <w:rFonts w:ascii="Helvetica" w:hAnsi="Helvetica" w:cs="Arial"/>
          <w:b/>
          <w:caps/>
          <w:u w:val="single"/>
        </w:rPr>
      </w:pPr>
      <w:r w:rsidRPr="005463FE">
        <w:rPr>
          <w:rFonts w:ascii="Helvetica" w:hAnsi="Helvetica" w:cs="Arial"/>
          <w:b/>
          <w:caps/>
          <w:u w:val="single"/>
        </w:rPr>
        <w:t>SECTION 3</w:t>
      </w:r>
      <w:r w:rsidR="00F61C76" w:rsidRPr="005463FE">
        <w:rPr>
          <w:rFonts w:ascii="Helvetica" w:hAnsi="Helvetica" w:cs="Arial"/>
          <w:b/>
          <w:caps/>
          <w:u w:val="single"/>
        </w:rPr>
        <w:t>. FLY DENSITY</w:t>
      </w:r>
    </w:p>
    <w:p w:rsidR="00284C26" w:rsidRDefault="00284C26" w:rsidP="00F61C76">
      <w:pPr>
        <w:pStyle w:val="MediumGrid21"/>
        <w:jc w:val="both"/>
        <w:rPr>
          <w:rFonts w:ascii="Vrinda" w:hAnsi="Vrinda"/>
          <w:sz w:val="12"/>
          <w:szCs w:val="12"/>
          <w:lang w:bidi="bn-BD"/>
        </w:rPr>
      </w:pPr>
    </w:p>
    <w:p w:rsidR="00A33834" w:rsidRPr="00AC23F9" w:rsidRDefault="00A33834" w:rsidP="00F61C76">
      <w:pPr>
        <w:pStyle w:val="MediumGrid21"/>
        <w:jc w:val="both"/>
        <w:rPr>
          <w:rFonts w:ascii="Vrinda" w:hAnsi="Vrinda"/>
          <w:sz w:val="12"/>
          <w:szCs w:val="12"/>
          <w:cs/>
          <w:lang w:bidi="bn-BD"/>
        </w:rPr>
      </w:pPr>
    </w:p>
    <w:p w:rsidR="00230496" w:rsidRDefault="00230496" w:rsidP="00F61C76">
      <w:pPr>
        <w:pStyle w:val="MediumGrid21"/>
        <w:jc w:val="both"/>
        <w:rPr>
          <w:rFonts w:ascii="Arial" w:eastAsia="Cambria" w:hAnsi="Arial" w:cs="Arial"/>
          <w:sz w:val="20"/>
          <w:szCs w:val="20"/>
        </w:rPr>
      </w:pPr>
      <w:r>
        <w:rPr>
          <w:rFonts w:ascii="Arial" w:eastAsia="Cambria" w:hAnsi="Arial" w:cs="Arial"/>
          <w:sz w:val="20"/>
          <w:szCs w:val="20"/>
        </w:rPr>
        <w:t xml:space="preserve">3.1 </w:t>
      </w:r>
      <w:r w:rsidRPr="00230496">
        <w:rPr>
          <w:rFonts w:ascii="Arial" w:eastAsia="Cambria" w:hAnsi="Arial" w:cs="Arial"/>
          <w:sz w:val="20"/>
          <w:szCs w:val="20"/>
        </w:rPr>
        <w:t>Observe fly activity in the food preparation area. Estimate the total number of flies seen.</w:t>
      </w:r>
    </w:p>
    <w:p w:rsidR="00EB13B8" w:rsidRPr="00261D01" w:rsidRDefault="00516758" w:rsidP="00F61C76">
      <w:pPr>
        <w:pStyle w:val="MediumGrid21"/>
        <w:jc w:val="both"/>
        <w:rPr>
          <w:rFonts w:ascii="Vrinda" w:hAnsi="Vrinda"/>
          <w:sz w:val="20"/>
          <w:szCs w:val="20"/>
          <w:lang w:bidi="bn-BD"/>
        </w:rPr>
      </w:pPr>
      <w:r w:rsidRPr="00261D01">
        <w:rPr>
          <w:rFonts w:ascii="SutonnyMJ" w:hAnsi="SutonnyMJ"/>
          <w:sz w:val="20"/>
          <w:szCs w:val="20"/>
        </w:rPr>
        <w:t>Lvevi ˆZwii ¯’v‡b gvwQi Kg©KvÛ ch©‡eÿY Kiæb| D³ ¯’v‡bi Av‡kcv‡k KZ¸‡jv gvwQ</w:t>
      </w:r>
      <w:r w:rsidR="00990A93">
        <w:rPr>
          <w:rFonts w:ascii="SutonnyMJ" w:hAnsi="SutonnyMJ"/>
          <w:sz w:val="20"/>
          <w:szCs w:val="20"/>
        </w:rPr>
        <w:t xml:space="preserve"> gy³fv‡e wePib Ki‡Z</w:t>
      </w:r>
      <w:r w:rsidRPr="00261D01">
        <w:rPr>
          <w:rFonts w:ascii="SutonnyMJ" w:hAnsi="SutonnyMJ"/>
          <w:sz w:val="20"/>
          <w:szCs w:val="20"/>
        </w:rPr>
        <w:t xml:space="preserve"> ‡`Lv †M‡Q Zvi AvbygvwbK wnmve w`b|</w:t>
      </w:r>
    </w:p>
    <w:p w:rsidR="00A33834" w:rsidRPr="00A33834" w:rsidRDefault="00A33834" w:rsidP="00F61C76">
      <w:pPr>
        <w:pStyle w:val="MediumGrid21"/>
        <w:jc w:val="both"/>
        <w:rPr>
          <w:rFonts w:ascii="Arial" w:eastAsia="Cambria" w:hAnsi="Arial" w:cs="Arial"/>
          <w:sz w:val="8"/>
          <w:szCs w:val="8"/>
        </w:rPr>
      </w:pPr>
    </w:p>
    <w:p w:rsidR="00F61C76" w:rsidRPr="00261D01" w:rsidRDefault="00F61C76" w:rsidP="00F61C76">
      <w:pPr>
        <w:pStyle w:val="MediumGrid21"/>
        <w:jc w:val="both"/>
        <w:rPr>
          <w:rFonts w:ascii="Vrinda" w:hAnsi="Vrinda"/>
          <w:sz w:val="20"/>
          <w:szCs w:val="20"/>
        </w:rPr>
      </w:pPr>
      <w:r w:rsidRPr="00A33834">
        <w:rPr>
          <w:rFonts w:ascii="Arial" w:eastAsia="Cambria" w:hAnsi="Arial" w:cs="Arial"/>
          <w:sz w:val="20"/>
          <w:szCs w:val="20"/>
        </w:rPr>
        <w:t>1</w:t>
      </w:r>
      <w:r w:rsidRPr="00A33834">
        <w:rPr>
          <w:rFonts w:ascii="Arial" w:eastAsia="Cambria" w:hAnsi="Arial" w:cs="Arial" w:hint="cs"/>
          <w:sz w:val="20"/>
          <w:szCs w:val="20"/>
          <w:rtl/>
          <w:cs/>
        </w:rPr>
        <w:t xml:space="preserve"> = </w:t>
      </w:r>
      <w:r w:rsidRPr="00A33834">
        <w:rPr>
          <w:rFonts w:ascii="Arial" w:eastAsia="Cambria" w:hAnsi="Arial" w:cs="Arial"/>
          <w:sz w:val="20"/>
          <w:szCs w:val="20"/>
        </w:rPr>
        <w:t>None</w:t>
      </w:r>
      <w:r w:rsidR="009B48FC" w:rsidRPr="00261D01">
        <w:rPr>
          <w:rFonts w:ascii="SutonnyMJ" w:hAnsi="SutonnyMJ"/>
          <w:sz w:val="20"/>
          <w:szCs w:val="20"/>
        </w:rPr>
        <w:t xml:space="preserve">(†Kvb gvwQ †`Lv hvqwb)  </w:t>
      </w:r>
    </w:p>
    <w:p w:rsidR="00F61C76" w:rsidRPr="00261D01" w:rsidRDefault="00F61C76" w:rsidP="00F61C76">
      <w:pPr>
        <w:pStyle w:val="MediumGrid21"/>
        <w:jc w:val="both"/>
        <w:rPr>
          <w:rFonts w:ascii="Vrinda" w:hAnsi="Vrinda"/>
          <w:sz w:val="20"/>
          <w:szCs w:val="20"/>
        </w:rPr>
      </w:pPr>
      <w:r w:rsidRPr="00A33834">
        <w:rPr>
          <w:rFonts w:ascii="Arial" w:eastAsia="Cambria" w:hAnsi="Arial" w:cs="Arial"/>
          <w:sz w:val="20"/>
          <w:szCs w:val="20"/>
        </w:rPr>
        <w:t>2</w:t>
      </w:r>
      <w:r w:rsidRPr="00A33834">
        <w:rPr>
          <w:rFonts w:ascii="Arial" w:eastAsia="Cambria" w:hAnsi="Arial" w:cs="Arial" w:hint="cs"/>
          <w:sz w:val="20"/>
          <w:szCs w:val="20"/>
          <w:rtl/>
          <w:cs/>
        </w:rPr>
        <w:t xml:space="preserve"> = </w:t>
      </w:r>
      <w:r w:rsidRPr="00A33834">
        <w:rPr>
          <w:rFonts w:ascii="Arial" w:eastAsia="Cambria" w:hAnsi="Arial" w:cs="Arial"/>
          <w:sz w:val="20"/>
          <w:szCs w:val="20"/>
        </w:rPr>
        <w:t>Low (1-5)</w:t>
      </w:r>
      <w:r w:rsidR="000658CA">
        <w:rPr>
          <w:rFonts w:ascii="Arial" w:eastAsia="Cambria" w:hAnsi="Arial" w:cs="Arial"/>
          <w:sz w:val="20"/>
          <w:szCs w:val="20"/>
        </w:rPr>
        <w:t xml:space="preserve"> </w:t>
      </w:r>
      <w:r w:rsidR="009B48FC" w:rsidRPr="00261D01">
        <w:rPr>
          <w:rFonts w:ascii="SutonnyMJ" w:hAnsi="SutonnyMJ"/>
          <w:sz w:val="20"/>
          <w:szCs w:val="20"/>
        </w:rPr>
        <w:t>(mvgvb¨ cwigv‡b)</w:t>
      </w:r>
      <w:r w:rsidR="009B48FC" w:rsidRPr="00261D01">
        <w:rPr>
          <w:rFonts w:ascii="Vrinda" w:hAnsi="Vrinda"/>
          <w:sz w:val="20"/>
          <w:szCs w:val="20"/>
        </w:rPr>
        <w:t>(1-5)</w:t>
      </w:r>
    </w:p>
    <w:p w:rsidR="00F61C76" w:rsidRPr="00261D01" w:rsidRDefault="00F61C76" w:rsidP="00F61C76">
      <w:pPr>
        <w:pStyle w:val="MediumGrid21"/>
        <w:jc w:val="both"/>
        <w:rPr>
          <w:rFonts w:ascii="Vrinda" w:hAnsi="Vrinda"/>
          <w:sz w:val="20"/>
          <w:szCs w:val="20"/>
        </w:rPr>
      </w:pPr>
      <w:r w:rsidRPr="00A33834">
        <w:rPr>
          <w:rFonts w:ascii="Arial" w:eastAsia="Cambria" w:hAnsi="Arial" w:cs="Arial"/>
          <w:sz w:val="20"/>
          <w:szCs w:val="20"/>
        </w:rPr>
        <w:t>3</w:t>
      </w:r>
      <w:r w:rsidRPr="00A33834">
        <w:rPr>
          <w:rFonts w:ascii="Arial" w:eastAsia="Cambria" w:hAnsi="Arial" w:cs="Arial" w:hint="cs"/>
          <w:sz w:val="20"/>
          <w:szCs w:val="20"/>
          <w:rtl/>
          <w:cs/>
        </w:rPr>
        <w:t xml:space="preserve"> =</w:t>
      </w:r>
      <w:r w:rsidRPr="00A33834">
        <w:rPr>
          <w:rFonts w:ascii="Arial" w:eastAsia="Cambria" w:hAnsi="Arial" w:cs="Arial"/>
          <w:sz w:val="20"/>
          <w:szCs w:val="20"/>
        </w:rPr>
        <w:t xml:space="preserve"> Moderate (6-10)</w:t>
      </w:r>
      <w:r w:rsidR="00BD787F">
        <w:rPr>
          <w:rFonts w:ascii="Arial" w:eastAsia="Cambria" w:hAnsi="Arial" w:cs="Arial"/>
          <w:sz w:val="20"/>
          <w:szCs w:val="20"/>
        </w:rPr>
        <w:t xml:space="preserve"> </w:t>
      </w:r>
      <w:r w:rsidR="009B48FC" w:rsidRPr="00261D01">
        <w:rPr>
          <w:rFonts w:ascii="SutonnyMJ" w:hAnsi="SutonnyMJ"/>
          <w:sz w:val="20"/>
          <w:szCs w:val="20"/>
        </w:rPr>
        <w:t>(cwigv‡b gvSvwi ai‡bi)</w:t>
      </w:r>
      <w:r w:rsidRPr="00261D01">
        <w:rPr>
          <w:rFonts w:ascii="Vrinda" w:hAnsi="Vrinda"/>
          <w:sz w:val="20"/>
          <w:szCs w:val="20"/>
        </w:rPr>
        <w:t>(6-10)</w:t>
      </w:r>
    </w:p>
    <w:p w:rsidR="00F61C76" w:rsidRPr="00261D01" w:rsidRDefault="00F61C76" w:rsidP="00F61C76">
      <w:pPr>
        <w:spacing w:after="0" w:line="240" w:lineRule="auto"/>
        <w:jc w:val="both"/>
        <w:rPr>
          <w:rFonts w:ascii="Vrinda" w:hAnsi="Vrinda"/>
          <w:sz w:val="20"/>
          <w:szCs w:val="20"/>
          <w:cs/>
          <w:lang w:val="bn-IN" w:bidi="bn-IN"/>
        </w:rPr>
      </w:pPr>
      <w:r w:rsidRPr="00A33834">
        <w:rPr>
          <w:rFonts w:ascii="Arial" w:hAnsi="Arial" w:cs="Arial"/>
          <w:sz w:val="20"/>
          <w:szCs w:val="20"/>
        </w:rPr>
        <w:t>4</w:t>
      </w:r>
      <w:r w:rsidRPr="00A33834">
        <w:rPr>
          <w:rFonts w:ascii="Arial" w:hAnsi="Arial" w:cs="Arial" w:hint="cs"/>
          <w:sz w:val="20"/>
          <w:szCs w:val="20"/>
          <w:rtl/>
          <w:cs/>
        </w:rPr>
        <w:t xml:space="preserve"> =</w:t>
      </w:r>
      <w:r w:rsidRPr="00A33834">
        <w:rPr>
          <w:rFonts w:ascii="Arial" w:hAnsi="Arial" w:cs="Arial"/>
          <w:sz w:val="20"/>
          <w:szCs w:val="20"/>
        </w:rPr>
        <w:t>High</w:t>
      </w:r>
      <w:r w:rsidR="00424815">
        <w:rPr>
          <w:rFonts w:ascii="Arial" w:hAnsi="Arial" w:cs="Arial"/>
          <w:sz w:val="20"/>
          <w:szCs w:val="20"/>
        </w:rPr>
        <w:t xml:space="preserve"> </w:t>
      </w:r>
      <w:r w:rsidR="009B48FC" w:rsidRPr="00261D01">
        <w:rPr>
          <w:rFonts w:ascii="SutonnyMJ" w:hAnsi="SutonnyMJ"/>
          <w:sz w:val="20"/>
          <w:szCs w:val="20"/>
        </w:rPr>
        <w:t>(cwigv‡b †ewk)</w:t>
      </w:r>
      <w:r w:rsidR="00424815">
        <w:rPr>
          <w:rFonts w:ascii="SutonnyMJ" w:hAnsi="SutonnyMJ"/>
          <w:sz w:val="20"/>
          <w:szCs w:val="20"/>
        </w:rPr>
        <w:t xml:space="preserve"> </w:t>
      </w:r>
      <w:r w:rsidRPr="00261D01">
        <w:rPr>
          <w:rFonts w:ascii="Vrinda" w:hAnsi="Vrinda"/>
          <w:sz w:val="20"/>
          <w:szCs w:val="20"/>
          <w:cs/>
          <w:lang w:val="bn-IN" w:bidi="bn-IN"/>
        </w:rPr>
        <w:t>(</w:t>
      </w:r>
      <w:r w:rsidRPr="00261D01">
        <w:rPr>
          <w:rFonts w:ascii="Vrinda" w:hAnsi="Vrinda"/>
          <w:sz w:val="20"/>
          <w:szCs w:val="20"/>
        </w:rPr>
        <w:t xml:space="preserve">&gt;10)           </w:t>
      </w:r>
    </w:p>
    <w:p w:rsidR="00B7141B" w:rsidRDefault="00B7141B" w:rsidP="00F61C76">
      <w:pPr>
        <w:spacing w:after="0" w:line="240" w:lineRule="auto"/>
        <w:jc w:val="both"/>
        <w:rPr>
          <w:rFonts w:ascii="Vrinda" w:hAnsi="Vrinda"/>
          <w:sz w:val="20"/>
          <w:szCs w:val="20"/>
          <w:lang w:bidi="bn-BD"/>
        </w:rPr>
      </w:pPr>
    </w:p>
    <w:p w:rsidR="00216889" w:rsidRDefault="00216889" w:rsidP="00216889">
      <w:pPr>
        <w:spacing w:after="0" w:line="240" w:lineRule="auto"/>
        <w:jc w:val="both"/>
        <w:rPr>
          <w:rFonts w:ascii="Arial" w:hAnsi="Arial" w:cs="Arial"/>
          <w:sz w:val="20"/>
          <w:szCs w:val="20"/>
        </w:rPr>
      </w:pPr>
      <w:r w:rsidRPr="004C6C9C">
        <w:rPr>
          <w:rFonts w:ascii="Arial" w:hAnsi="Arial" w:cs="Arial" w:hint="cs"/>
          <w:sz w:val="20"/>
          <w:szCs w:val="20"/>
          <w:rtl/>
          <w:cs/>
        </w:rPr>
        <w:t>3.</w:t>
      </w:r>
      <w:r>
        <w:rPr>
          <w:rFonts w:ascii="Arial" w:hAnsi="Arial" w:cs="Arial"/>
          <w:sz w:val="20"/>
          <w:szCs w:val="20"/>
          <w:rtl/>
          <w:cs/>
        </w:rPr>
        <w:t>2</w:t>
      </w:r>
      <w:r w:rsidRPr="004C6C9C">
        <w:rPr>
          <w:rFonts w:ascii="Arial" w:hAnsi="Arial" w:cs="Arial"/>
          <w:sz w:val="20"/>
          <w:szCs w:val="20"/>
        </w:rPr>
        <w:t xml:space="preserve"> Is the food prep</w:t>
      </w:r>
      <w:r>
        <w:rPr>
          <w:rFonts w:ascii="Arial" w:hAnsi="Arial" w:cs="Arial"/>
          <w:sz w:val="20"/>
          <w:szCs w:val="20"/>
        </w:rPr>
        <w:t>aration</w:t>
      </w:r>
      <w:r w:rsidRPr="004C6C9C">
        <w:rPr>
          <w:rFonts w:ascii="Arial" w:hAnsi="Arial" w:cs="Arial"/>
          <w:sz w:val="20"/>
          <w:szCs w:val="20"/>
        </w:rPr>
        <w:t xml:space="preserve"> area inside or outside?</w:t>
      </w:r>
    </w:p>
    <w:p w:rsidR="00216889" w:rsidRDefault="00216889" w:rsidP="00216889">
      <w:pPr>
        <w:spacing w:after="0" w:line="240" w:lineRule="auto"/>
        <w:jc w:val="both"/>
        <w:rPr>
          <w:rFonts w:ascii="SutonnyMJ" w:hAnsi="SutonnyMJ"/>
          <w:szCs w:val="20"/>
        </w:rPr>
      </w:pPr>
      <w:r w:rsidRPr="00F12F4E">
        <w:rPr>
          <w:rFonts w:ascii="SutonnyMJ" w:hAnsi="SutonnyMJ"/>
          <w:szCs w:val="20"/>
        </w:rPr>
        <w:t xml:space="preserve">(Lvevi ˆZwii GB ¯’vbwU wK wfZ‡i bv evwn‡i?)  </w:t>
      </w:r>
    </w:p>
    <w:p w:rsidR="00216889" w:rsidRPr="00891DDA" w:rsidRDefault="00216889" w:rsidP="00216889">
      <w:pPr>
        <w:spacing w:after="0" w:line="240" w:lineRule="auto"/>
        <w:jc w:val="both"/>
        <w:rPr>
          <w:rFonts w:ascii="SutonnyMJ" w:hAnsi="SutonnyMJ"/>
          <w:sz w:val="8"/>
          <w:szCs w:val="8"/>
          <w:rtl/>
          <w:cs/>
        </w:rPr>
      </w:pPr>
    </w:p>
    <w:p w:rsidR="00216889" w:rsidRPr="00261D01" w:rsidRDefault="00216889" w:rsidP="00216889">
      <w:pPr>
        <w:pStyle w:val="MediumGrid21"/>
        <w:jc w:val="both"/>
        <w:rPr>
          <w:rFonts w:ascii="Vrinda" w:hAnsi="Vrinda"/>
          <w:sz w:val="20"/>
          <w:szCs w:val="20"/>
        </w:rPr>
      </w:pPr>
      <w:r w:rsidRPr="004C6C9C">
        <w:rPr>
          <w:rFonts w:ascii="Arial" w:eastAsia="Cambria" w:hAnsi="Arial" w:cs="Arial"/>
          <w:sz w:val="20"/>
          <w:szCs w:val="20"/>
        </w:rPr>
        <w:t>1</w:t>
      </w:r>
      <w:r w:rsidRPr="004C6C9C">
        <w:rPr>
          <w:rFonts w:ascii="Arial" w:eastAsia="Cambria" w:hAnsi="Arial" w:cs="Arial" w:hint="cs"/>
          <w:sz w:val="20"/>
          <w:szCs w:val="20"/>
          <w:rtl/>
          <w:cs/>
        </w:rPr>
        <w:t xml:space="preserve"> =</w:t>
      </w:r>
      <w:r w:rsidRPr="004C6C9C">
        <w:rPr>
          <w:rFonts w:ascii="Arial" w:eastAsia="Cambria" w:hAnsi="Arial" w:cs="Arial"/>
          <w:sz w:val="20"/>
          <w:szCs w:val="20"/>
        </w:rPr>
        <w:t xml:space="preserve"> Walls and roof</w:t>
      </w:r>
      <w:r w:rsidR="0089118D">
        <w:rPr>
          <w:rFonts w:ascii="Arial" w:eastAsia="Cambria" w:hAnsi="Arial" w:cs="Arial"/>
          <w:sz w:val="20"/>
          <w:szCs w:val="20"/>
        </w:rPr>
        <w:t xml:space="preserve"> </w:t>
      </w:r>
      <w:r w:rsidRPr="00261D01">
        <w:rPr>
          <w:rFonts w:ascii="SutonnyMJ" w:hAnsi="SutonnyMJ"/>
          <w:sz w:val="20"/>
          <w:szCs w:val="20"/>
        </w:rPr>
        <w:t>(†`qvj Ges Qv` DfqB i‡q‡Q)</w:t>
      </w:r>
    </w:p>
    <w:p w:rsidR="00216889" w:rsidRPr="00261D01" w:rsidRDefault="00216889" w:rsidP="00216889">
      <w:pPr>
        <w:pStyle w:val="MediumGrid21"/>
        <w:jc w:val="both"/>
        <w:rPr>
          <w:rFonts w:ascii="Vrinda" w:hAnsi="Vrinda"/>
          <w:sz w:val="20"/>
          <w:szCs w:val="20"/>
          <w:cs/>
          <w:lang w:bidi="bn-BD"/>
        </w:rPr>
      </w:pPr>
      <w:r w:rsidRPr="004C6C9C">
        <w:rPr>
          <w:rFonts w:ascii="Arial" w:eastAsia="Cambria" w:hAnsi="Arial" w:cs="Arial"/>
          <w:sz w:val="20"/>
          <w:szCs w:val="20"/>
        </w:rPr>
        <w:t>2</w:t>
      </w:r>
      <w:r w:rsidRPr="004C6C9C">
        <w:rPr>
          <w:rFonts w:ascii="Arial" w:eastAsia="Cambria" w:hAnsi="Arial" w:cs="Arial" w:hint="cs"/>
          <w:sz w:val="20"/>
          <w:szCs w:val="20"/>
          <w:rtl/>
          <w:cs/>
        </w:rPr>
        <w:t xml:space="preserve"> = </w:t>
      </w:r>
      <w:r w:rsidRPr="004C6C9C">
        <w:rPr>
          <w:rFonts w:ascii="Arial" w:eastAsia="Cambria" w:hAnsi="Arial" w:cs="Arial"/>
          <w:sz w:val="20"/>
          <w:szCs w:val="20"/>
        </w:rPr>
        <w:t>Walls but no roof</w:t>
      </w:r>
      <w:r w:rsidR="0089118D">
        <w:rPr>
          <w:rFonts w:ascii="Arial" w:eastAsia="Cambria" w:hAnsi="Arial" w:cs="Arial"/>
          <w:sz w:val="20"/>
          <w:szCs w:val="20"/>
        </w:rPr>
        <w:t xml:space="preserve"> </w:t>
      </w:r>
      <w:r w:rsidRPr="00261D01">
        <w:rPr>
          <w:rFonts w:ascii="SutonnyMJ" w:hAnsi="SutonnyMJ"/>
          <w:sz w:val="20"/>
          <w:szCs w:val="20"/>
        </w:rPr>
        <w:t xml:space="preserve">(‡`qvj Av‡Q wKš‘ Qv` bvB) </w:t>
      </w:r>
    </w:p>
    <w:p w:rsidR="00216889" w:rsidRPr="00261D01" w:rsidRDefault="00216889" w:rsidP="00216889">
      <w:pPr>
        <w:pStyle w:val="MediumGrid21"/>
        <w:jc w:val="both"/>
        <w:rPr>
          <w:rFonts w:ascii="Vrinda" w:hAnsi="Vrinda"/>
          <w:sz w:val="20"/>
          <w:szCs w:val="20"/>
          <w:cs/>
          <w:lang w:bidi="bn-BD"/>
        </w:rPr>
      </w:pPr>
      <w:r w:rsidRPr="004C6C9C">
        <w:rPr>
          <w:rFonts w:ascii="Arial" w:eastAsia="Cambria" w:hAnsi="Arial" w:cs="Arial"/>
          <w:sz w:val="20"/>
          <w:szCs w:val="20"/>
        </w:rPr>
        <w:t>3</w:t>
      </w:r>
      <w:r w:rsidRPr="004C6C9C">
        <w:rPr>
          <w:rFonts w:ascii="Arial" w:eastAsia="Cambria" w:hAnsi="Arial" w:cs="Arial" w:hint="cs"/>
          <w:sz w:val="20"/>
          <w:szCs w:val="20"/>
          <w:rtl/>
          <w:cs/>
        </w:rPr>
        <w:t xml:space="preserve"> =</w:t>
      </w:r>
      <w:r w:rsidRPr="004C6C9C">
        <w:rPr>
          <w:rFonts w:ascii="Arial" w:eastAsia="Cambria" w:hAnsi="Arial" w:cs="Arial"/>
          <w:sz w:val="20"/>
          <w:szCs w:val="20"/>
        </w:rPr>
        <w:t xml:space="preserve"> Roof but no walls</w:t>
      </w:r>
      <w:r w:rsidR="0089118D">
        <w:rPr>
          <w:rFonts w:ascii="Arial" w:eastAsia="Cambria" w:hAnsi="Arial" w:cs="Arial"/>
          <w:sz w:val="20"/>
          <w:szCs w:val="20"/>
        </w:rPr>
        <w:t xml:space="preserve"> </w:t>
      </w:r>
      <w:r w:rsidRPr="00261D01">
        <w:rPr>
          <w:rFonts w:ascii="SutonnyMJ" w:hAnsi="SutonnyMJ"/>
          <w:sz w:val="20"/>
          <w:szCs w:val="20"/>
        </w:rPr>
        <w:t>(Qv` Av‡Q wKš‘ ‡`qvj bvB)</w:t>
      </w:r>
    </w:p>
    <w:p w:rsidR="00216889" w:rsidRPr="00261D01" w:rsidRDefault="00216889" w:rsidP="00216889">
      <w:pPr>
        <w:spacing w:after="0" w:line="240" w:lineRule="auto"/>
        <w:jc w:val="both"/>
        <w:rPr>
          <w:rFonts w:ascii="Vrinda" w:hAnsi="Vrinda"/>
          <w:sz w:val="20"/>
          <w:szCs w:val="20"/>
          <w:lang w:bidi="bn-BD"/>
        </w:rPr>
      </w:pPr>
      <w:r w:rsidRPr="004C6C9C">
        <w:rPr>
          <w:rFonts w:ascii="Arial" w:hAnsi="Arial" w:cs="Arial"/>
          <w:sz w:val="20"/>
          <w:szCs w:val="20"/>
        </w:rPr>
        <w:t>4</w:t>
      </w:r>
      <w:r w:rsidRPr="004C6C9C">
        <w:rPr>
          <w:rFonts w:ascii="Arial" w:hAnsi="Arial" w:cs="Arial" w:hint="cs"/>
          <w:sz w:val="20"/>
          <w:szCs w:val="20"/>
          <w:rtl/>
          <w:cs/>
        </w:rPr>
        <w:t xml:space="preserve"> =</w:t>
      </w:r>
      <w:r w:rsidRPr="004C6C9C">
        <w:rPr>
          <w:rFonts w:ascii="Arial" w:hAnsi="Arial" w:cs="Arial"/>
          <w:sz w:val="20"/>
          <w:szCs w:val="20"/>
        </w:rPr>
        <w:t xml:space="preserve"> No roof and no walls</w:t>
      </w:r>
      <w:r w:rsidR="0089118D">
        <w:rPr>
          <w:rFonts w:ascii="Arial" w:hAnsi="Arial" w:cs="Arial"/>
          <w:sz w:val="20"/>
          <w:szCs w:val="20"/>
        </w:rPr>
        <w:t xml:space="preserve"> </w:t>
      </w:r>
      <w:r w:rsidRPr="00261D01">
        <w:rPr>
          <w:rFonts w:ascii="SutonnyMJ" w:hAnsi="SutonnyMJ"/>
          <w:sz w:val="20"/>
          <w:szCs w:val="20"/>
        </w:rPr>
        <w:t>(†`qvj Ges Qv` ‡KvbUvB bvB)</w:t>
      </w:r>
    </w:p>
    <w:p w:rsidR="00216889" w:rsidRDefault="00216889" w:rsidP="009877DE">
      <w:pPr>
        <w:spacing w:after="0" w:line="240" w:lineRule="auto"/>
        <w:jc w:val="both"/>
        <w:rPr>
          <w:rFonts w:ascii="Arial" w:hAnsi="Arial" w:cs="Arial"/>
          <w:sz w:val="20"/>
          <w:szCs w:val="20"/>
        </w:rPr>
      </w:pPr>
    </w:p>
    <w:p w:rsidR="009877DE" w:rsidRDefault="009877DE" w:rsidP="009877DE">
      <w:pPr>
        <w:spacing w:after="0" w:line="240" w:lineRule="auto"/>
        <w:jc w:val="both"/>
        <w:rPr>
          <w:rFonts w:ascii="Arial" w:hAnsi="Arial" w:cs="Arial"/>
          <w:sz w:val="20"/>
          <w:szCs w:val="20"/>
          <w:rtl/>
          <w:cs/>
        </w:rPr>
      </w:pPr>
      <w:r w:rsidRPr="002F10AB">
        <w:rPr>
          <w:rFonts w:ascii="Arial" w:hAnsi="Arial" w:cs="Arial"/>
          <w:sz w:val="20"/>
          <w:szCs w:val="20"/>
        </w:rPr>
        <w:t>3.</w:t>
      </w:r>
      <w:r w:rsidR="00216889">
        <w:rPr>
          <w:rFonts w:ascii="Arial" w:hAnsi="Arial" w:cs="Arial"/>
          <w:sz w:val="20"/>
          <w:szCs w:val="20"/>
        </w:rPr>
        <w:t>3</w:t>
      </w:r>
      <w:r w:rsidRPr="002F10AB">
        <w:rPr>
          <w:rFonts w:ascii="Arial" w:hAnsi="Arial" w:cs="Arial"/>
          <w:sz w:val="20"/>
          <w:szCs w:val="20"/>
        </w:rPr>
        <w:t xml:space="preserve"> (</w:t>
      </w:r>
      <w:r w:rsidRPr="009877DE">
        <w:rPr>
          <w:rFonts w:ascii="Arial" w:hAnsi="Arial" w:cs="Arial"/>
          <w:sz w:val="20"/>
          <w:szCs w:val="20"/>
        </w:rPr>
        <w:t>obs) Was the fly tape in the food preparation area tampered with or did it fall down?</w:t>
      </w:r>
    </w:p>
    <w:p w:rsidR="009877DE" w:rsidRDefault="009877DE" w:rsidP="009877DE">
      <w:pPr>
        <w:spacing w:after="0" w:line="240" w:lineRule="auto"/>
        <w:jc w:val="both"/>
        <w:rPr>
          <w:rFonts w:ascii="SutonnyMJ" w:hAnsi="SutonnyMJ"/>
          <w:szCs w:val="20"/>
        </w:rPr>
      </w:pPr>
      <w:r w:rsidRPr="00F12F4E">
        <w:rPr>
          <w:rFonts w:ascii="SutonnyMJ" w:hAnsi="SutonnyMJ"/>
          <w:szCs w:val="20"/>
        </w:rPr>
        <w:t>[(ch©‡eÿY)(Lvevi ˆZwii ¯’v‡b evavu  d¬vB‡UcwU ÿwZMÖ</w:t>
      </w:r>
      <w:r>
        <w:rPr>
          <w:rFonts w:ascii="SutonnyMJ" w:hAnsi="SutonnyMJ"/>
          <w:szCs w:val="20"/>
        </w:rPr>
        <w:t>¯’</w:t>
      </w:r>
      <w:r w:rsidRPr="00F12F4E">
        <w:rPr>
          <w:rFonts w:ascii="SutonnyMJ" w:hAnsi="SutonnyMJ"/>
          <w:szCs w:val="20"/>
        </w:rPr>
        <w:t xml:space="preserve"> n‡q‡Q ev wb‡P c‡o †M‡Q wK?]</w:t>
      </w:r>
    </w:p>
    <w:p w:rsidR="009877DE" w:rsidRPr="00261D01" w:rsidRDefault="009877DE" w:rsidP="009877DE">
      <w:pPr>
        <w:tabs>
          <w:tab w:val="right" w:leader="dot" w:pos="0"/>
          <w:tab w:val="left" w:pos="4720"/>
        </w:tabs>
        <w:spacing w:after="0" w:line="240" w:lineRule="auto"/>
        <w:rPr>
          <w:rFonts w:ascii="Vrinda" w:hAnsi="Vrinda" w:cs="Vrinda"/>
          <w:sz w:val="20"/>
          <w:szCs w:val="20"/>
          <w:cs/>
          <w:lang w:val="bn-IN" w:bidi="bn-IN"/>
        </w:rPr>
      </w:pPr>
      <w:r w:rsidRPr="00854CDD">
        <w:rPr>
          <w:rFonts w:ascii="Arial" w:hAnsi="Arial" w:cs="Arial"/>
          <w:sz w:val="20"/>
          <w:szCs w:val="20"/>
        </w:rPr>
        <w:t xml:space="preserve">1 = </w:t>
      </w:r>
      <w:r>
        <w:rPr>
          <w:rFonts w:ascii="Arial" w:hAnsi="Arial" w:cs="Arial"/>
          <w:sz w:val="20"/>
          <w:szCs w:val="20"/>
        </w:rPr>
        <w:t>Intact</w:t>
      </w:r>
      <w:r w:rsidR="00CF5A34">
        <w:rPr>
          <w:rFonts w:ascii="Arial" w:hAnsi="Arial" w:cs="Arial"/>
          <w:sz w:val="20"/>
          <w:szCs w:val="20"/>
        </w:rPr>
        <w:t xml:space="preserve"> </w:t>
      </w:r>
      <w:r w:rsidR="00E874B0" w:rsidRPr="00261D01">
        <w:rPr>
          <w:rFonts w:ascii="SutonnyMJ" w:hAnsi="SutonnyMJ"/>
          <w:sz w:val="20"/>
          <w:szCs w:val="20"/>
        </w:rPr>
        <w:t>(</w:t>
      </w:r>
      <w:r w:rsidR="00E874B0">
        <w:rPr>
          <w:rFonts w:ascii="SutonnyMJ" w:hAnsi="SutonnyMJ"/>
          <w:sz w:val="20"/>
          <w:szCs w:val="20"/>
        </w:rPr>
        <w:t>A¶Z Av‡Q</w:t>
      </w:r>
      <w:r w:rsidR="00E874B0" w:rsidRPr="00261D01">
        <w:rPr>
          <w:rFonts w:ascii="SutonnyMJ" w:hAnsi="SutonnyMJ"/>
          <w:sz w:val="20"/>
          <w:szCs w:val="20"/>
        </w:rPr>
        <w:t>)</w:t>
      </w:r>
    </w:p>
    <w:p w:rsidR="009877DE" w:rsidRDefault="009877DE" w:rsidP="009877DE">
      <w:pPr>
        <w:tabs>
          <w:tab w:val="right" w:leader="dot" w:pos="0"/>
          <w:tab w:val="left" w:pos="4720"/>
        </w:tabs>
        <w:spacing w:after="0" w:line="240" w:lineRule="auto"/>
        <w:rPr>
          <w:rFonts w:ascii="Arial" w:hAnsi="Arial" w:cs="Arial"/>
          <w:sz w:val="20"/>
          <w:szCs w:val="20"/>
        </w:rPr>
      </w:pPr>
      <w:r w:rsidRPr="00854CDD">
        <w:rPr>
          <w:rFonts w:ascii="Arial" w:hAnsi="Arial" w:cs="Arial"/>
          <w:sz w:val="20"/>
          <w:szCs w:val="20"/>
        </w:rPr>
        <w:t xml:space="preserve">2 = </w:t>
      </w:r>
      <w:r>
        <w:rPr>
          <w:rFonts w:ascii="Arial" w:hAnsi="Arial" w:cs="Arial"/>
          <w:sz w:val="20"/>
          <w:szCs w:val="20"/>
        </w:rPr>
        <w:t>Tampered/fell down but present</w:t>
      </w:r>
      <w:r w:rsidR="00E874B0">
        <w:rPr>
          <w:rFonts w:ascii="Arial" w:hAnsi="Arial" w:cs="Arial"/>
          <w:sz w:val="20"/>
          <w:szCs w:val="20"/>
        </w:rPr>
        <w:t xml:space="preserve"> </w:t>
      </w:r>
      <w:r w:rsidR="00E874B0" w:rsidRPr="00261D01">
        <w:rPr>
          <w:rFonts w:ascii="SutonnyMJ" w:hAnsi="SutonnyMJ"/>
          <w:sz w:val="20"/>
          <w:szCs w:val="20"/>
        </w:rPr>
        <w:t>(</w:t>
      </w:r>
      <w:r w:rsidR="00E874B0" w:rsidRPr="00F12F4E">
        <w:rPr>
          <w:rFonts w:ascii="SutonnyMJ" w:hAnsi="SutonnyMJ"/>
          <w:szCs w:val="20"/>
        </w:rPr>
        <w:t>ÿwZMÖ</w:t>
      </w:r>
      <w:r w:rsidR="00E874B0">
        <w:rPr>
          <w:rFonts w:ascii="SutonnyMJ" w:hAnsi="SutonnyMJ"/>
          <w:szCs w:val="20"/>
        </w:rPr>
        <w:t>¯’</w:t>
      </w:r>
      <w:r w:rsidR="00E874B0" w:rsidRPr="00F12F4E">
        <w:rPr>
          <w:rFonts w:ascii="SutonnyMJ" w:hAnsi="SutonnyMJ"/>
          <w:szCs w:val="20"/>
        </w:rPr>
        <w:t xml:space="preserve"> n‡q‡Q ev wb‡P c‡o †M‡Q wK</w:t>
      </w:r>
      <w:r w:rsidR="00E874B0">
        <w:rPr>
          <w:rFonts w:ascii="SutonnyMJ" w:hAnsi="SutonnyMJ"/>
          <w:szCs w:val="20"/>
        </w:rPr>
        <w:t>šZz Av‡Q</w:t>
      </w:r>
      <w:r w:rsidR="00E874B0" w:rsidRPr="00F12F4E">
        <w:rPr>
          <w:rFonts w:ascii="SutonnyMJ" w:hAnsi="SutonnyMJ"/>
          <w:szCs w:val="20"/>
        </w:rPr>
        <w:t>?</w:t>
      </w:r>
      <w:r w:rsidR="00E874B0" w:rsidRPr="00261D01">
        <w:rPr>
          <w:rFonts w:ascii="SutonnyMJ" w:hAnsi="SutonnyMJ"/>
          <w:sz w:val="20"/>
          <w:szCs w:val="20"/>
        </w:rPr>
        <w:t>)</w:t>
      </w:r>
    </w:p>
    <w:p w:rsidR="009877DE" w:rsidRDefault="009877DE" w:rsidP="009877DE">
      <w:pPr>
        <w:tabs>
          <w:tab w:val="right" w:leader="dot" w:pos="0"/>
          <w:tab w:val="left" w:pos="4720"/>
        </w:tabs>
        <w:spacing w:after="0" w:line="240" w:lineRule="auto"/>
        <w:rPr>
          <w:rFonts w:ascii="SutonnyMJ" w:hAnsi="SutonnyMJ" w:cs="Arial"/>
          <w:sz w:val="20"/>
          <w:szCs w:val="20"/>
        </w:rPr>
      </w:pPr>
      <w:r>
        <w:rPr>
          <w:rFonts w:ascii="Arial" w:hAnsi="Arial" w:cs="Arial"/>
          <w:sz w:val="20"/>
          <w:szCs w:val="20"/>
        </w:rPr>
        <w:t>3 = Missing</w:t>
      </w:r>
      <w:r w:rsidR="00CF5A34">
        <w:rPr>
          <w:rFonts w:ascii="Arial" w:hAnsi="Arial" w:cs="Arial"/>
          <w:sz w:val="20"/>
          <w:szCs w:val="20"/>
        </w:rPr>
        <w:t xml:space="preserve"> </w:t>
      </w:r>
      <w:r w:rsidR="00E874B0" w:rsidRPr="00261D01">
        <w:rPr>
          <w:rFonts w:ascii="SutonnyMJ" w:hAnsi="SutonnyMJ"/>
          <w:sz w:val="20"/>
          <w:szCs w:val="20"/>
        </w:rPr>
        <w:t>(</w:t>
      </w:r>
      <w:r w:rsidR="00E874B0">
        <w:rPr>
          <w:rFonts w:ascii="SutonnyMJ" w:hAnsi="SutonnyMJ"/>
          <w:sz w:val="20"/>
          <w:szCs w:val="20"/>
        </w:rPr>
        <w:t>nvwi‡q †M‡Q</w:t>
      </w:r>
      <w:r w:rsidR="00E874B0" w:rsidRPr="00261D01">
        <w:rPr>
          <w:rFonts w:ascii="SutonnyMJ" w:hAnsi="SutonnyMJ"/>
          <w:sz w:val="20"/>
          <w:szCs w:val="20"/>
        </w:rPr>
        <w:t>)</w:t>
      </w:r>
      <w:r w:rsidRPr="00CF5A34">
        <w:rPr>
          <w:rFonts w:ascii="Times New Roman" w:hAnsi="Times New Roman"/>
          <w:sz w:val="20"/>
          <w:szCs w:val="20"/>
        </w:rPr>
        <w:sym w:font="Wingdings" w:char="F0E0"/>
      </w:r>
      <w:r w:rsidRPr="00CF5A34">
        <w:rPr>
          <w:rFonts w:ascii="Times New Roman" w:hAnsi="Times New Roman"/>
          <w:sz w:val="20"/>
          <w:szCs w:val="20"/>
        </w:rPr>
        <w:t xml:space="preserve"> Skip to </w:t>
      </w:r>
      <w:r w:rsidR="00216889" w:rsidRPr="00CF5A34">
        <w:rPr>
          <w:rFonts w:ascii="Times New Roman" w:hAnsi="Times New Roman"/>
          <w:sz w:val="20"/>
          <w:szCs w:val="20"/>
        </w:rPr>
        <w:t>3.9</w:t>
      </w:r>
    </w:p>
    <w:p w:rsidR="00216889" w:rsidRDefault="00216889" w:rsidP="00F61C76">
      <w:pPr>
        <w:spacing w:after="0" w:line="240" w:lineRule="auto"/>
        <w:jc w:val="both"/>
        <w:rPr>
          <w:rFonts w:ascii="Arial" w:hAnsi="Arial" w:cs="Arial"/>
          <w:sz w:val="20"/>
          <w:szCs w:val="20"/>
          <w:rtl/>
          <w:cs/>
        </w:rPr>
      </w:pPr>
    </w:p>
    <w:p w:rsidR="00891DDA" w:rsidRDefault="00AC23F9" w:rsidP="00F61C76">
      <w:pPr>
        <w:spacing w:after="0" w:line="240" w:lineRule="auto"/>
        <w:jc w:val="both"/>
        <w:rPr>
          <w:rFonts w:ascii="Vrinda" w:hAnsi="Vrinda"/>
          <w:sz w:val="20"/>
          <w:szCs w:val="20"/>
        </w:rPr>
      </w:pPr>
      <w:r w:rsidRPr="004C6C9C">
        <w:rPr>
          <w:rFonts w:ascii="Arial" w:hAnsi="Arial" w:cs="Arial" w:hint="cs"/>
          <w:sz w:val="20"/>
          <w:szCs w:val="20"/>
          <w:rtl/>
          <w:cs/>
        </w:rPr>
        <w:lastRenderedPageBreak/>
        <w:t>3</w:t>
      </w:r>
      <w:r w:rsidR="00F61C76" w:rsidRPr="004C6C9C">
        <w:rPr>
          <w:rFonts w:ascii="Arial" w:hAnsi="Arial" w:cs="Arial" w:hint="cs"/>
          <w:sz w:val="20"/>
          <w:szCs w:val="20"/>
          <w:rtl/>
          <w:cs/>
        </w:rPr>
        <w:t>.</w:t>
      </w:r>
      <w:r w:rsidR="00216889">
        <w:rPr>
          <w:rFonts w:ascii="Arial" w:hAnsi="Arial" w:cs="Arial"/>
          <w:sz w:val="20"/>
          <w:szCs w:val="20"/>
          <w:rtl/>
          <w:cs/>
        </w:rPr>
        <w:t>4</w:t>
      </w:r>
      <w:r w:rsidR="00F61C76" w:rsidRPr="004C6C9C">
        <w:rPr>
          <w:rFonts w:ascii="Arial" w:hAnsi="Arial" w:cs="Arial"/>
          <w:sz w:val="20"/>
          <w:szCs w:val="20"/>
        </w:rPr>
        <w:t xml:space="preserve"> Was the fly tape hung under a roof (protected from rain)?</w:t>
      </w:r>
    </w:p>
    <w:p w:rsidR="00891DDA" w:rsidRPr="00F12F4E" w:rsidRDefault="00891DDA" w:rsidP="00891DDA">
      <w:pPr>
        <w:spacing w:after="0" w:line="240" w:lineRule="auto"/>
        <w:jc w:val="both"/>
        <w:rPr>
          <w:rFonts w:ascii="Vrinda" w:hAnsi="Vrinda"/>
          <w:szCs w:val="20"/>
          <w:lang w:bidi="bn-IN"/>
        </w:rPr>
      </w:pPr>
      <w:r w:rsidRPr="00F12F4E">
        <w:rPr>
          <w:rFonts w:ascii="SutonnyMJ" w:hAnsi="SutonnyMJ"/>
          <w:szCs w:val="20"/>
        </w:rPr>
        <w:t xml:space="preserve">(†h ¯’v‡b d¬vB‡UcwU evavu n‡q‡Q Zvi Dc‡i wK Qv` Av‡Q?(e„wó †_‡K myiwÿZ wKbv?) </w:t>
      </w:r>
    </w:p>
    <w:p w:rsidR="00230496" w:rsidRPr="00261D01" w:rsidRDefault="00230496" w:rsidP="00230496">
      <w:pPr>
        <w:tabs>
          <w:tab w:val="right" w:leader="dot" w:pos="0"/>
          <w:tab w:val="left" w:pos="4720"/>
        </w:tabs>
        <w:spacing w:after="0" w:line="240" w:lineRule="auto"/>
        <w:rPr>
          <w:rFonts w:ascii="Vrinda" w:hAnsi="Vrinda" w:cs="Vrinda"/>
          <w:sz w:val="20"/>
          <w:szCs w:val="20"/>
          <w:cs/>
          <w:lang w:val="bn-IN" w:bidi="bn-IN"/>
        </w:rPr>
      </w:pPr>
      <w:r w:rsidRPr="00854CDD">
        <w:rPr>
          <w:rFonts w:ascii="Arial" w:hAnsi="Arial" w:cs="Arial"/>
          <w:sz w:val="20"/>
          <w:szCs w:val="20"/>
        </w:rPr>
        <w:t>1 = Yes</w:t>
      </w:r>
      <w:r w:rsidR="006C1BA6">
        <w:rPr>
          <w:rFonts w:ascii="Arial" w:hAnsi="Arial" w:cs="Arial"/>
          <w:sz w:val="20"/>
          <w:szCs w:val="20"/>
        </w:rPr>
        <w:t xml:space="preserve"> </w:t>
      </w:r>
      <w:r w:rsidRPr="00261D01">
        <w:rPr>
          <w:rFonts w:ascii="SutonnyMJ" w:hAnsi="SutonnyMJ" w:cs="Arial"/>
          <w:sz w:val="20"/>
          <w:szCs w:val="20"/>
        </w:rPr>
        <w:t xml:space="preserve">(n¨vu) </w:t>
      </w:r>
    </w:p>
    <w:p w:rsidR="00230496" w:rsidRPr="0005672A" w:rsidRDefault="00230496" w:rsidP="00230496">
      <w:pPr>
        <w:tabs>
          <w:tab w:val="right" w:leader="dot" w:pos="0"/>
          <w:tab w:val="left" w:pos="4720"/>
        </w:tabs>
        <w:spacing w:after="0" w:line="240" w:lineRule="auto"/>
        <w:rPr>
          <w:rFonts w:ascii="Vrinda" w:hAnsi="Vrinda" w:cs="Vrinda"/>
          <w:sz w:val="20"/>
          <w:szCs w:val="20"/>
          <w:cs/>
          <w:lang w:val="bn-IN" w:bidi="bn-IN"/>
        </w:rPr>
      </w:pPr>
      <w:r w:rsidRPr="00854CDD">
        <w:rPr>
          <w:rFonts w:ascii="Arial" w:hAnsi="Arial" w:cs="Arial"/>
          <w:sz w:val="20"/>
          <w:szCs w:val="20"/>
        </w:rPr>
        <w:t>2 = No</w:t>
      </w:r>
      <w:r w:rsidR="006C1BA6">
        <w:rPr>
          <w:rFonts w:ascii="Arial" w:hAnsi="Arial" w:cs="Arial"/>
          <w:sz w:val="20"/>
          <w:szCs w:val="20"/>
        </w:rPr>
        <w:t xml:space="preserve"> </w:t>
      </w:r>
      <w:r w:rsidRPr="00261D01">
        <w:rPr>
          <w:rFonts w:ascii="SutonnyMJ" w:hAnsi="SutonnyMJ" w:cs="Arial"/>
          <w:sz w:val="20"/>
          <w:szCs w:val="20"/>
        </w:rPr>
        <w:t xml:space="preserve">(bv) </w:t>
      </w:r>
    </w:p>
    <w:p w:rsidR="00F61C76" w:rsidRPr="00261D01" w:rsidRDefault="00F61C76" w:rsidP="00F61C76">
      <w:pPr>
        <w:spacing w:after="0" w:line="240" w:lineRule="auto"/>
        <w:jc w:val="both"/>
        <w:rPr>
          <w:rFonts w:ascii="Vrinda" w:hAnsi="Vrinda"/>
          <w:sz w:val="20"/>
          <w:szCs w:val="20"/>
          <w:cs/>
          <w:lang w:val="bn-IN" w:bidi="bn-IN"/>
        </w:rPr>
      </w:pPr>
    </w:p>
    <w:p w:rsidR="00B34AED" w:rsidRDefault="00B34AED" w:rsidP="00F61C76">
      <w:pPr>
        <w:spacing w:after="0" w:line="240" w:lineRule="auto"/>
        <w:jc w:val="both"/>
        <w:rPr>
          <w:rFonts w:ascii="Arial" w:hAnsi="Arial" w:cs="Arial"/>
          <w:sz w:val="20"/>
          <w:szCs w:val="20"/>
          <w:rtl/>
          <w:cs/>
        </w:rPr>
      </w:pPr>
      <w:r w:rsidRPr="00B34AED">
        <w:rPr>
          <w:rFonts w:ascii="Arial" w:hAnsi="Arial" w:cs="Arial"/>
          <w:sz w:val="20"/>
          <w:szCs w:val="20"/>
        </w:rPr>
        <w:t>3.</w:t>
      </w:r>
      <w:r w:rsidR="00216889">
        <w:rPr>
          <w:rFonts w:ascii="Arial" w:hAnsi="Arial" w:cs="Arial"/>
          <w:sz w:val="20"/>
          <w:szCs w:val="20"/>
        </w:rPr>
        <w:t>5</w:t>
      </w:r>
      <w:r w:rsidRPr="00B34AED">
        <w:rPr>
          <w:rFonts w:ascii="Arial" w:hAnsi="Arial" w:cs="Arial"/>
          <w:sz w:val="20"/>
          <w:szCs w:val="20"/>
        </w:rPr>
        <w:t xml:space="preserve"> (record) How many steps are the strips hung from the food preparation area?</w:t>
      </w:r>
    </w:p>
    <w:p w:rsidR="00F61C76" w:rsidRPr="00F12F4E" w:rsidRDefault="000769E4" w:rsidP="00F61C76">
      <w:pPr>
        <w:spacing w:after="0" w:line="240" w:lineRule="auto"/>
        <w:jc w:val="both"/>
        <w:rPr>
          <w:rFonts w:ascii="Vrinda" w:eastAsia="Calibri" w:hAnsi="Vrinda"/>
          <w:szCs w:val="20"/>
          <w:lang w:bidi="bn-IN"/>
        </w:rPr>
      </w:pPr>
      <w:r w:rsidRPr="00664AD5">
        <w:rPr>
          <w:rFonts w:ascii="SutonnyMJ" w:hAnsi="SutonnyMJ"/>
          <w:szCs w:val="20"/>
        </w:rPr>
        <w:t xml:space="preserve">(wjLyb) </w:t>
      </w:r>
      <w:r w:rsidR="00664AD5" w:rsidRPr="00F12F4E">
        <w:rPr>
          <w:rFonts w:ascii="SutonnyMJ" w:hAnsi="SutonnyMJ"/>
          <w:szCs w:val="20"/>
        </w:rPr>
        <w:t xml:space="preserve">[Lvevi ˆZwii ¯’vb †_‡K KZ </w:t>
      </w:r>
      <w:r w:rsidR="007B2381" w:rsidRPr="00F12F4E">
        <w:rPr>
          <w:rFonts w:ascii="SutonnyMJ" w:hAnsi="SutonnyMJ"/>
          <w:szCs w:val="20"/>
        </w:rPr>
        <w:t>K</w:t>
      </w:r>
      <w:r w:rsidR="007B2381" w:rsidRPr="007B2381">
        <w:rPr>
          <w:rFonts w:ascii="SutonnyMJ" w:hAnsi="SutonnyMJ"/>
          <w:szCs w:val="20"/>
        </w:rPr>
        <w:t>`</w:t>
      </w:r>
      <w:r w:rsidR="007B2381" w:rsidRPr="00F12F4E">
        <w:rPr>
          <w:rFonts w:ascii="SutonnyMJ" w:hAnsi="SutonnyMJ"/>
          <w:szCs w:val="20"/>
        </w:rPr>
        <w:t>g</w:t>
      </w:r>
      <w:r w:rsidR="00664AD5" w:rsidRPr="00F12F4E">
        <w:rPr>
          <w:rFonts w:ascii="SutonnyMJ" w:hAnsi="SutonnyMJ"/>
          <w:szCs w:val="20"/>
        </w:rPr>
        <w:t xml:space="preserve"> `y‡i (cv‡qi avc Mbbv Kiæb) d¬vB‡Uc evav n‡qwQj?]</w:t>
      </w:r>
    </w:p>
    <w:p w:rsidR="009650BC" w:rsidRPr="00891DDA" w:rsidRDefault="009650BC" w:rsidP="00F61C76">
      <w:pPr>
        <w:spacing w:after="0" w:line="240" w:lineRule="auto"/>
        <w:jc w:val="both"/>
        <w:rPr>
          <w:rFonts w:ascii="Vrinda" w:eastAsia="Calibri" w:hAnsi="Vrinda"/>
          <w:sz w:val="20"/>
          <w:szCs w:val="20"/>
          <w:cs/>
          <w:lang w:bidi="bn-IN"/>
        </w:rPr>
      </w:pPr>
    </w:p>
    <w:p w:rsidR="002F10AB" w:rsidRDefault="002F10AB" w:rsidP="00F61C76">
      <w:pPr>
        <w:spacing w:after="0" w:line="240" w:lineRule="auto"/>
        <w:jc w:val="both"/>
        <w:rPr>
          <w:rFonts w:ascii="Arial" w:hAnsi="Arial" w:cs="Arial"/>
          <w:sz w:val="20"/>
          <w:szCs w:val="20"/>
          <w:rtl/>
          <w:cs/>
        </w:rPr>
      </w:pPr>
      <w:r w:rsidRPr="002F10AB">
        <w:rPr>
          <w:rFonts w:ascii="Arial" w:hAnsi="Arial" w:cs="Arial"/>
          <w:sz w:val="20"/>
          <w:szCs w:val="20"/>
        </w:rPr>
        <w:t>3.6 (record) What is the total number of flies counted on all strips?</w:t>
      </w:r>
    </w:p>
    <w:p w:rsidR="00F61C76" w:rsidRPr="00F12F4E" w:rsidRDefault="000769E4" w:rsidP="00F61C76">
      <w:pPr>
        <w:spacing w:after="0" w:line="240" w:lineRule="auto"/>
        <w:jc w:val="both"/>
        <w:rPr>
          <w:rFonts w:ascii="Vrinda" w:eastAsia="Calibri" w:hAnsi="Vrinda"/>
          <w:szCs w:val="20"/>
          <w:cs/>
          <w:lang w:bidi="bn-IN"/>
        </w:rPr>
      </w:pPr>
      <w:r w:rsidRPr="00664AD5">
        <w:rPr>
          <w:rFonts w:ascii="SutonnyMJ" w:hAnsi="SutonnyMJ"/>
          <w:szCs w:val="20"/>
        </w:rPr>
        <w:t xml:space="preserve">(wjLyb) </w:t>
      </w:r>
      <w:r w:rsidR="00664AD5" w:rsidRPr="00F12F4E">
        <w:rPr>
          <w:rFonts w:ascii="SutonnyMJ" w:hAnsi="SutonnyMJ"/>
          <w:szCs w:val="20"/>
        </w:rPr>
        <w:t xml:space="preserve">(d¬vB‡U‡c me wgwj‡q KZ¸‡jv gvwQ aiv c‡o‡Q Zvi msL¨v wjwce× Kiæb|) </w:t>
      </w:r>
    </w:p>
    <w:p w:rsidR="00F61C76" w:rsidRDefault="00F61C76" w:rsidP="00F61C76">
      <w:pPr>
        <w:spacing w:after="0" w:line="240" w:lineRule="auto"/>
        <w:jc w:val="both"/>
        <w:rPr>
          <w:rFonts w:ascii="Vrinda" w:hAnsi="Vrinda"/>
          <w:sz w:val="20"/>
          <w:szCs w:val="20"/>
          <w:lang w:bidi="bn-IN"/>
        </w:rPr>
      </w:pPr>
    </w:p>
    <w:p w:rsidR="002F10AB" w:rsidRDefault="002F10AB" w:rsidP="00F61C76">
      <w:pPr>
        <w:spacing w:after="0" w:line="240" w:lineRule="auto"/>
        <w:jc w:val="both"/>
        <w:rPr>
          <w:rFonts w:ascii="Arial" w:hAnsi="Arial" w:cs="Arial"/>
          <w:sz w:val="20"/>
          <w:szCs w:val="20"/>
          <w:rtl/>
          <w:cs/>
        </w:rPr>
      </w:pPr>
      <w:r w:rsidRPr="002F10AB">
        <w:rPr>
          <w:rFonts w:ascii="Arial" w:hAnsi="Arial" w:cs="Arial"/>
          <w:sz w:val="20"/>
          <w:szCs w:val="20"/>
        </w:rPr>
        <w:t>3.7(record) (if 3.6 is not 0) Write the number of each species observed.</w:t>
      </w:r>
    </w:p>
    <w:p w:rsidR="00F61C76" w:rsidRDefault="000769E4" w:rsidP="00F61C76">
      <w:pPr>
        <w:spacing w:after="0" w:line="240" w:lineRule="auto"/>
        <w:jc w:val="both"/>
        <w:rPr>
          <w:rFonts w:ascii="SutonnyMJ" w:hAnsi="SutonnyMJ"/>
          <w:szCs w:val="20"/>
        </w:rPr>
      </w:pPr>
      <w:r w:rsidRPr="00664AD5">
        <w:rPr>
          <w:rFonts w:ascii="SutonnyMJ" w:hAnsi="SutonnyMJ"/>
          <w:szCs w:val="20"/>
        </w:rPr>
        <w:t xml:space="preserve">(wjLyb) (hw` </w:t>
      </w:r>
      <w:r>
        <w:rPr>
          <w:rFonts w:ascii="Vrinda" w:hAnsi="Vrinda"/>
          <w:szCs w:val="20"/>
          <w:cs/>
          <w:lang w:bidi="bn-BD"/>
        </w:rPr>
        <w:t>3.6</w:t>
      </w:r>
      <w:r w:rsidRPr="00664AD5">
        <w:rPr>
          <w:rFonts w:ascii="SutonnyMJ" w:hAnsi="SutonnyMJ"/>
          <w:szCs w:val="20"/>
        </w:rPr>
        <w:t xml:space="preserve">Gi DËi </w:t>
      </w:r>
      <w:r>
        <w:rPr>
          <w:rFonts w:ascii="Vrinda" w:hAnsi="Vrinda"/>
          <w:szCs w:val="20"/>
        </w:rPr>
        <w:t xml:space="preserve">0 </w:t>
      </w:r>
      <w:r w:rsidRPr="00261D01">
        <w:rPr>
          <w:rFonts w:ascii="SutonnyMJ" w:hAnsi="SutonnyMJ"/>
          <w:sz w:val="20"/>
          <w:szCs w:val="20"/>
        </w:rPr>
        <w:t>bv</w:t>
      </w:r>
      <w:r w:rsidRPr="00F122E0">
        <w:rPr>
          <w:rFonts w:ascii="SutonnyMJ" w:hAnsi="SutonnyMJ"/>
          <w:sz w:val="20"/>
          <w:szCs w:val="20"/>
        </w:rPr>
        <w:t>nq</w:t>
      </w:r>
      <w:r w:rsidRPr="00664AD5">
        <w:rPr>
          <w:rFonts w:ascii="SutonnyMJ" w:hAnsi="SutonnyMJ"/>
          <w:szCs w:val="20"/>
        </w:rPr>
        <w:t>)</w:t>
      </w:r>
      <w:r w:rsidR="00664AD5" w:rsidRPr="00F12F4E">
        <w:rPr>
          <w:rFonts w:ascii="SutonnyMJ" w:hAnsi="SutonnyMJ"/>
          <w:szCs w:val="20"/>
        </w:rPr>
        <w:t xml:space="preserve">(hZ cÖRvwZi gvwQ †`Lv †M‡Q Zvi msL¨v wjLybt) </w:t>
      </w:r>
    </w:p>
    <w:p w:rsidR="00B11A2B" w:rsidRPr="00B11A2B" w:rsidRDefault="00B11A2B" w:rsidP="00F61C76">
      <w:pPr>
        <w:spacing w:after="0" w:line="240" w:lineRule="auto"/>
        <w:jc w:val="both"/>
        <w:rPr>
          <w:rFonts w:ascii="Vrinda" w:hAnsi="Vrinda"/>
          <w:sz w:val="8"/>
          <w:szCs w:val="8"/>
          <w:cs/>
          <w:lang w:val="bn-IN" w:bidi="bn-IN"/>
        </w:rPr>
      </w:pPr>
    </w:p>
    <w:p w:rsidR="00F61C76" w:rsidRPr="00261D01" w:rsidRDefault="00BD1242" w:rsidP="001800A0">
      <w:pPr>
        <w:spacing w:after="0" w:line="240" w:lineRule="auto"/>
        <w:jc w:val="both"/>
        <w:rPr>
          <w:rFonts w:ascii="Vrinda" w:hAnsi="Vrinda"/>
          <w:sz w:val="20"/>
          <w:szCs w:val="20"/>
          <w:cs/>
          <w:lang w:val="bn-IN" w:bidi="bn-IN"/>
        </w:rPr>
      </w:pPr>
      <w:r>
        <w:rPr>
          <w:rFonts w:ascii="Arial" w:hAnsi="Arial" w:cs="Arial"/>
          <w:sz w:val="20"/>
          <w:szCs w:val="20"/>
        </w:rPr>
        <w:t xml:space="preserve">1. </w:t>
      </w:r>
      <w:r w:rsidR="00F61C76" w:rsidRPr="00891DDA">
        <w:rPr>
          <w:rFonts w:ascii="Arial" w:hAnsi="Arial" w:cs="Arial"/>
          <w:sz w:val="20"/>
          <w:szCs w:val="20"/>
        </w:rPr>
        <w:t>Musca domestica</w:t>
      </w:r>
      <w:r w:rsidR="00D12A06" w:rsidRPr="00261D01">
        <w:rPr>
          <w:rFonts w:ascii="SutonnyMJ" w:hAnsi="SutonnyMJ"/>
          <w:sz w:val="20"/>
          <w:szCs w:val="20"/>
        </w:rPr>
        <w:t>(gym&amp;&amp;Kv W‡gw÷Kv)</w:t>
      </w:r>
      <w:r w:rsidR="00F61C76" w:rsidRPr="00261D01">
        <w:rPr>
          <w:rFonts w:ascii="Vrinda" w:eastAsia="Calibri" w:hAnsi="Vrinda" w:hint="cs"/>
          <w:sz w:val="20"/>
          <w:szCs w:val="20"/>
          <w:cs/>
          <w:lang w:val="bn-IN" w:bidi="bn-BD"/>
        </w:rPr>
        <w:tab/>
      </w:r>
      <w:r w:rsidR="008C68E0" w:rsidRPr="00261D01">
        <w:rPr>
          <w:rFonts w:ascii="Vrinda" w:eastAsia="Calibri" w:hAnsi="Vrinda"/>
          <w:sz w:val="20"/>
          <w:szCs w:val="20"/>
          <w:cs/>
          <w:lang w:bidi="bn-BD"/>
        </w:rPr>
        <w:tab/>
      </w:r>
      <w:r w:rsidR="00F61C76" w:rsidRPr="00261D01">
        <w:rPr>
          <w:rFonts w:ascii="Vrinda" w:eastAsia="Calibri" w:hAnsi="Vrinda" w:hint="cs"/>
          <w:sz w:val="20"/>
          <w:szCs w:val="20"/>
          <w:cs/>
          <w:lang w:val="bn-IN" w:bidi="bn-BD"/>
        </w:rPr>
        <w:t>______</w:t>
      </w:r>
    </w:p>
    <w:p w:rsidR="00F61C76" w:rsidRPr="00261D01" w:rsidRDefault="00BD1242" w:rsidP="001800A0">
      <w:pPr>
        <w:spacing w:after="0" w:line="240" w:lineRule="auto"/>
        <w:jc w:val="both"/>
        <w:rPr>
          <w:rFonts w:ascii="Vrinda" w:eastAsia="Calibri" w:hAnsi="Vrinda"/>
          <w:sz w:val="20"/>
          <w:szCs w:val="20"/>
          <w:cs/>
          <w:lang w:val="bn-IN" w:bidi="bn-IN"/>
        </w:rPr>
      </w:pPr>
      <w:r>
        <w:rPr>
          <w:rFonts w:ascii="Arial" w:hAnsi="Arial" w:cs="Arial"/>
          <w:sz w:val="20"/>
          <w:szCs w:val="20"/>
        </w:rPr>
        <w:t xml:space="preserve">2. </w:t>
      </w:r>
      <w:r w:rsidR="00F61C76" w:rsidRPr="00891DDA">
        <w:rPr>
          <w:rFonts w:ascii="Arial" w:hAnsi="Arial" w:cs="Arial"/>
          <w:sz w:val="20"/>
          <w:szCs w:val="20"/>
        </w:rPr>
        <w:t>Lesser house fly</w:t>
      </w:r>
      <w:r w:rsidR="00D12A06" w:rsidRPr="00261D01">
        <w:rPr>
          <w:rFonts w:ascii="SutonnyMJ" w:hAnsi="SutonnyMJ"/>
          <w:sz w:val="20"/>
          <w:szCs w:val="20"/>
        </w:rPr>
        <w:t xml:space="preserve">(‡jRvi nvDm d¬vB)  </w:t>
      </w:r>
      <w:r w:rsidR="00F61C76" w:rsidRPr="00261D01">
        <w:rPr>
          <w:rFonts w:ascii="Vrinda" w:eastAsia="Calibri" w:hAnsi="Vrinda" w:hint="cs"/>
          <w:sz w:val="20"/>
          <w:szCs w:val="20"/>
          <w:cs/>
          <w:lang w:val="bn-IN" w:bidi="bn-BD"/>
        </w:rPr>
        <w:tab/>
      </w:r>
      <w:r w:rsidR="008C68E0" w:rsidRPr="00261D01">
        <w:rPr>
          <w:rFonts w:ascii="Vrinda" w:eastAsia="Calibri" w:hAnsi="Vrinda"/>
          <w:sz w:val="20"/>
          <w:szCs w:val="20"/>
          <w:cs/>
          <w:lang w:bidi="bn-BD"/>
        </w:rPr>
        <w:tab/>
      </w:r>
      <w:r w:rsidR="00F61C76" w:rsidRPr="00261D01">
        <w:rPr>
          <w:rFonts w:ascii="Vrinda" w:eastAsia="Calibri" w:hAnsi="Vrinda" w:hint="cs"/>
          <w:sz w:val="20"/>
          <w:szCs w:val="20"/>
          <w:cs/>
          <w:lang w:val="bn-IN" w:bidi="bn-BD"/>
        </w:rPr>
        <w:t>______</w:t>
      </w:r>
    </w:p>
    <w:p w:rsidR="00F122E0" w:rsidRDefault="00BD1242" w:rsidP="001800A0">
      <w:pPr>
        <w:spacing w:after="0" w:line="240" w:lineRule="auto"/>
        <w:jc w:val="both"/>
        <w:rPr>
          <w:rFonts w:ascii="Arial" w:hAnsi="Arial" w:cs="Arial"/>
          <w:sz w:val="20"/>
          <w:szCs w:val="20"/>
        </w:rPr>
      </w:pPr>
      <w:r>
        <w:rPr>
          <w:rFonts w:ascii="Arial" w:hAnsi="Arial" w:cs="Arial"/>
          <w:sz w:val="20"/>
          <w:szCs w:val="20"/>
        </w:rPr>
        <w:t xml:space="preserve">3. </w:t>
      </w:r>
      <w:r w:rsidR="00F61C76" w:rsidRPr="00891DDA">
        <w:rPr>
          <w:rFonts w:ascii="Arial" w:hAnsi="Arial" w:cs="Arial"/>
          <w:sz w:val="20"/>
          <w:szCs w:val="20"/>
        </w:rPr>
        <w:t>Blow/bottle fly</w:t>
      </w:r>
      <w:r w:rsidR="00D12A06" w:rsidRPr="00261D01">
        <w:rPr>
          <w:rFonts w:ascii="SutonnyMJ" w:hAnsi="SutonnyMJ"/>
          <w:sz w:val="20"/>
          <w:szCs w:val="20"/>
        </w:rPr>
        <w:t xml:space="preserve">(‡eøv/ †evZj d¬vB)  </w:t>
      </w:r>
      <w:r w:rsidR="00F61C76" w:rsidRPr="00261D01">
        <w:rPr>
          <w:rFonts w:ascii="Vrinda" w:eastAsia="Calibri" w:hAnsi="Vrinda" w:hint="cs"/>
          <w:sz w:val="20"/>
          <w:szCs w:val="20"/>
          <w:cs/>
          <w:lang w:val="bn-IN" w:bidi="bn-BD"/>
        </w:rPr>
        <w:tab/>
      </w:r>
      <w:r w:rsidR="008C68E0" w:rsidRPr="00261D01">
        <w:rPr>
          <w:rFonts w:ascii="Vrinda" w:eastAsia="Calibri" w:hAnsi="Vrinda"/>
          <w:sz w:val="20"/>
          <w:szCs w:val="20"/>
          <w:cs/>
          <w:lang w:bidi="bn-BD"/>
        </w:rPr>
        <w:tab/>
      </w:r>
      <w:r w:rsidR="008C68E0" w:rsidRPr="00261D01">
        <w:rPr>
          <w:rFonts w:ascii="Vrinda" w:eastAsia="Calibri" w:hAnsi="Vrinda"/>
          <w:sz w:val="20"/>
          <w:szCs w:val="20"/>
          <w:cs/>
          <w:lang w:bidi="bn-BD"/>
        </w:rPr>
        <w:tab/>
      </w:r>
      <w:r w:rsidR="00F61C76" w:rsidRPr="00261D01">
        <w:rPr>
          <w:rFonts w:ascii="Vrinda" w:eastAsia="Calibri" w:hAnsi="Vrinda" w:hint="cs"/>
          <w:sz w:val="20"/>
          <w:szCs w:val="20"/>
          <w:cs/>
          <w:lang w:val="bn-IN" w:bidi="bn-BD"/>
        </w:rPr>
        <w:t>______</w:t>
      </w:r>
    </w:p>
    <w:p w:rsidR="00F122E0" w:rsidRDefault="00BD1242" w:rsidP="001800A0">
      <w:pPr>
        <w:spacing w:after="0" w:line="240" w:lineRule="auto"/>
        <w:jc w:val="both"/>
        <w:rPr>
          <w:rFonts w:ascii="Arial" w:hAnsi="Arial" w:cs="Arial"/>
          <w:sz w:val="20"/>
          <w:szCs w:val="20"/>
        </w:rPr>
      </w:pPr>
      <w:r>
        <w:rPr>
          <w:rFonts w:ascii="Arial" w:hAnsi="Arial" w:cs="Arial"/>
          <w:sz w:val="20"/>
          <w:szCs w:val="20"/>
        </w:rPr>
        <w:t xml:space="preserve">4. </w:t>
      </w:r>
      <w:r w:rsidR="00F122E0" w:rsidRPr="00F122E0">
        <w:rPr>
          <w:rFonts w:ascii="Arial" w:hAnsi="Arial" w:cs="Arial"/>
          <w:sz w:val="20"/>
          <w:szCs w:val="20"/>
        </w:rPr>
        <w:t xml:space="preserve">Flesh fly/sarcophaga </w:t>
      </w:r>
      <w:r w:rsidR="00F122E0" w:rsidRPr="00F122E0">
        <w:rPr>
          <w:rFonts w:ascii="SutonnyMJ" w:hAnsi="SutonnyMJ"/>
          <w:sz w:val="20"/>
          <w:szCs w:val="20"/>
        </w:rPr>
        <w:t>(‡d¬k d¬vB/mvi‡KvdvMv)</w:t>
      </w:r>
      <w:r w:rsidR="002245F7">
        <w:rPr>
          <w:rFonts w:ascii="SutonnyMJ" w:hAnsi="SutonnyMJ"/>
          <w:sz w:val="20"/>
          <w:szCs w:val="20"/>
        </w:rPr>
        <w:tab/>
      </w:r>
      <w:r w:rsidR="00F122E0" w:rsidRPr="00261D01">
        <w:rPr>
          <w:rFonts w:ascii="Vrinda" w:eastAsia="Calibri" w:hAnsi="Vrinda" w:hint="cs"/>
          <w:sz w:val="20"/>
          <w:szCs w:val="20"/>
          <w:cs/>
          <w:lang w:val="bn-IN" w:bidi="bn-BD"/>
        </w:rPr>
        <w:t>______</w:t>
      </w:r>
    </w:p>
    <w:p w:rsidR="00F61C76" w:rsidRPr="00261D01" w:rsidRDefault="002245F7" w:rsidP="001800A0">
      <w:pPr>
        <w:spacing w:after="0" w:line="240" w:lineRule="auto"/>
        <w:jc w:val="both"/>
        <w:rPr>
          <w:rFonts w:ascii="Vrinda" w:eastAsia="Calibri" w:hAnsi="Vrinda"/>
          <w:sz w:val="20"/>
          <w:szCs w:val="20"/>
          <w:cs/>
          <w:lang w:val="bn-IN" w:bidi="bn-IN"/>
        </w:rPr>
      </w:pPr>
      <w:r>
        <w:rPr>
          <w:rFonts w:ascii="Arial" w:hAnsi="Arial" w:cs="Arial"/>
          <w:sz w:val="20"/>
          <w:szCs w:val="20"/>
        </w:rPr>
        <w:t>77</w:t>
      </w:r>
      <w:r w:rsidR="00BD1242">
        <w:rPr>
          <w:rFonts w:ascii="Arial" w:hAnsi="Arial" w:cs="Arial"/>
          <w:sz w:val="20"/>
          <w:szCs w:val="20"/>
        </w:rPr>
        <w:t xml:space="preserve">. </w:t>
      </w:r>
      <w:r w:rsidR="00F61C76" w:rsidRPr="00891DDA">
        <w:rPr>
          <w:rFonts w:ascii="Arial" w:hAnsi="Arial" w:cs="Arial"/>
          <w:sz w:val="20"/>
          <w:szCs w:val="20"/>
        </w:rPr>
        <w:t>Other</w:t>
      </w:r>
      <w:r w:rsidR="000D3810">
        <w:rPr>
          <w:rFonts w:ascii="Arial" w:hAnsi="Arial" w:cs="Arial"/>
          <w:sz w:val="20"/>
          <w:szCs w:val="20"/>
        </w:rPr>
        <w:t xml:space="preserve"> </w:t>
      </w:r>
      <w:r w:rsidR="00D12A06" w:rsidRPr="00261D01">
        <w:rPr>
          <w:rFonts w:ascii="SutonnyMJ" w:hAnsi="SutonnyMJ"/>
          <w:sz w:val="20"/>
          <w:szCs w:val="20"/>
        </w:rPr>
        <w:t xml:space="preserve">(Ab¨vb¨) </w:t>
      </w:r>
      <w:r w:rsidR="00F61C76" w:rsidRPr="00261D01">
        <w:rPr>
          <w:rFonts w:ascii="Vrinda" w:eastAsia="Calibri" w:hAnsi="Vrinda" w:hint="cs"/>
          <w:sz w:val="20"/>
          <w:szCs w:val="20"/>
          <w:cs/>
          <w:lang w:val="bn-IN" w:bidi="bn-BD"/>
        </w:rPr>
        <w:tab/>
      </w:r>
      <w:r w:rsidR="00F61C76" w:rsidRPr="00261D01">
        <w:rPr>
          <w:rFonts w:ascii="Vrinda" w:eastAsia="Calibri" w:hAnsi="Vrinda" w:hint="cs"/>
          <w:sz w:val="20"/>
          <w:szCs w:val="20"/>
          <w:cs/>
          <w:lang w:val="bn-IN" w:bidi="bn-BD"/>
        </w:rPr>
        <w:tab/>
      </w:r>
      <w:r w:rsidR="00F61C76" w:rsidRPr="00261D01">
        <w:rPr>
          <w:rFonts w:ascii="Vrinda" w:eastAsia="Calibri" w:hAnsi="Vrinda"/>
          <w:sz w:val="20"/>
          <w:szCs w:val="20"/>
          <w:lang w:bidi="bn-BD"/>
        </w:rPr>
        <w:tab/>
      </w:r>
      <w:r w:rsidR="00F61C76" w:rsidRPr="00261D01">
        <w:rPr>
          <w:rFonts w:ascii="Vrinda" w:eastAsia="Calibri" w:hAnsi="Vrinda"/>
          <w:sz w:val="20"/>
          <w:szCs w:val="20"/>
          <w:lang w:bidi="bn-BD"/>
        </w:rPr>
        <w:tab/>
      </w:r>
      <w:r w:rsidR="00F61C76" w:rsidRPr="00261D01">
        <w:rPr>
          <w:rFonts w:ascii="Vrinda" w:eastAsia="Calibri" w:hAnsi="Vrinda" w:hint="cs"/>
          <w:sz w:val="20"/>
          <w:szCs w:val="20"/>
          <w:cs/>
          <w:lang w:val="bn-IN" w:bidi="bn-BD"/>
        </w:rPr>
        <w:t>______</w:t>
      </w:r>
    </w:p>
    <w:p w:rsidR="00F61C76" w:rsidRPr="00261D01" w:rsidRDefault="002245F7" w:rsidP="001800A0">
      <w:pPr>
        <w:spacing w:after="0" w:line="240" w:lineRule="auto"/>
        <w:jc w:val="both"/>
        <w:rPr>
          <w:rFonts w:ascii="Vrinda" w:hAnsi="Vrinda"/>
          <w:sz w:val="20"/>
          <w:szCs w:val="20"/>
          <w:cs/>
          <w:lang w:val="bn-IN" w:bidi="bn-IN"/>
        </w:rPr>
      </w:pPr>
      <w:r>
        <w:rPr>
          <w:rFonts w:ascii="Arial" w:hAnsi="Arial" w:cs="Arial"/>
          <w:sz w:val="20"/>
          <w:szCs w:val="20"/>
        </w:rPr>
        <w:t xml:space="preserve">6. </w:t>
      </w:r>
      <w:r w:rsidR="00F61C76" w:rsidRPr="00891DDA">
        <w:rPr>
          <w:rFonts w:ascii="Arial" w:hAnsi="Arial" w:cs="Arial"/>
          <w:sz w:val="20"/>
          <w:szCs w:val="20"/>
        </w:rPr>
        <w:t>Cannot distinguish</w:t>
      </w:r>
      <w:r w:rsidR="000D3810">
        <w:rPr>
          <w:rFonts w:ascii="Arial" w:hAnsi="Arial" w:cs="Arial"/>
          <w:sz w:val="20"/>
          <w:szCs w:val="20"/>
        </w:rPr>
        <w:t xml:space="preserve"> </w:t>
      </w:r>
      <w:r w:rsidR="00D12A06" w:rsidRPr="00261D01">
        <w:rPr>
          <w:rFonts w:ascii="SutonnyMJ" w:hAnsi="SutonnyMJ"/>
          <w:sz w:val="20"/>
          <w:szCs w:val="20"/>
        </w:rPr>
        <w:t>(‡Pbv hvqwb)</w:t>
      </w:r>
      <w:r w:rsidR="00F61C76" w:rsidRPr="00261D01">
        <w:rPr>
          <w:rFonts w:ascii="Vrinda" w:eastAsia="Calibri" w:hAnsi="Vrinda" w:hint="cs"/>
          <w:sz w:val="20"/>
          <w:szCs w:val="20"/>
          <w:cs/>
          <w:lang w:val="bn-IN" w:bidi="bn-BD"/>
        </w:rPr>
        <w:tab/>
      </w:r>
      <w:r w:rsidR="00BC5DC8" w:rsidRPr="00261D01">
        <w:rPr>
          <w:rFonts w:ascii="Vrinda" w:eastAsia="Calibri" w:hAnsi="Vrinda"/>
          <w:sz w:val="20"/>
          <w:szCs w:val="20"/>
          <w:cs/>
          <w:lang w:bidi="bn-BD"/>
        </w:rPr>
        <w:tab/>
      </w:r>
      <w:r w:rsidR="008C68E0" w:rsidRPr="00261D01">
        <w:rPr>
          <w:rFonts w:ascii="Vrinda" w:eastAsia="Calibri" w:hAnsi="Vrinda"/>
          <w:sz w:val="20"/>
          <w:szCs w:val="20"/>
          <w:cs/>
          <w:lang w:bidi="bn-BD"/>
        </w:rPr>
        <w:tab/>
      </w:r>
      <w:r w:rsidR="00F61C76" w:rsidRPr="00261D01">
        <w:rPr>
          <w:rFonts w:ascii="Vrinda" w:eastAsia="Calibri" w:hAnsi="Vrinda" w:hint="cs"/>
          <w:sz w:val="20"/>
          <w:szCs w:val="20"/>
          <w:cs/>
          <w:lang w:val="bn-IN" w:bidi="bn-BD"/>
        </w:rPr>
        <w:t>______</w:t>
      </w:r>
    </w:p>
    <w:p w:rsidR="00F61C76" w:rsidRPr="00E108C7" w:rsidRDefault="00F61C76" w:rsidP="00F61C76">
      <w:pPr>
        <w:spacing w:after="0" w:line="240" w:lineRule="auto"/>
        <w:jc w:val="both"/>
        <w:rPr>
          <w:rFonts w:ascii="Vrinda" w:hAnsi="Vrinda"/>
          <w:i/>
          <w:sz w:val="16"/>
          <w:szCs w:val="16"/>
          <w:lang w:bidi="bn-BD"/>
        </w:rPr>
      </w:pPr>
    </w:p>
    <w:p w:rsidR="0047278B" w:rsidRPr="00F12F4E" w:rsidRDefault="00DB0ADB" w:rsidP="00F61C76">
      <w:pPr>
        <w:spacing w:after="0" w:line="240" w:lineRule="auto"/>
        <w:jc w:val="both"/>
        <w:rPr>
          <w:rFonts w:ascii="Vrinda" w:hAnsi="Vrinda"/>
          <w:szCs w:val="20"/>
          <w:cs/>
          <w:lang w:bidi="bn-BD"/>
        </w:rPr>
      </w:pPr>
      <w:r w:rsidRPr="00DB0ADB">
        <w:rPr>
          <w:rFonts w:ascii="Arial" w:hAnsi="Arial" w:cs="Arial"/>
          <w:sz w:val="20"/>
          <w:szCs w:val="20"/>
        </w:rPr>
        <w:t xml:space="preserve">3.8 Record the time you counted the flies on fly tape at the food preparation area (24H format, HH:MM) </w:t>
      </w:r>
      <w:r w:rsidR="00664AD5" w:rsidRPr="00F12F4E">
        <w:rPr>
          <w:rFonts w:ascii="SutonnyMJ" w:hAnsi="SutonnyMJ"/>
          <w:szCs w:val="20"/>
        </w:rPr>
        <w:t>(Lvevi ˆZwii ¯’v‡b d¬vB‡U‡c AvUK gvwQ Mbbvi mgq wjwce× Kiæb: (</w:t>
      </w:r>
      <w:r w:rsidR="00664AD5" w:rsidRPr="00F12F4E">
        <w:rPr>
          <w:rFonts w:ascii="Vrinda" w:hAnsi="Vrinda"/>
          <w:szCs w:val="20"/>
          <w:lang w:bidi="bn-BD"/>
        </w:rPr>
        <w:t xml:space="preserve">24 </w:t>
      </w:r>
      <w:r w:rsidR="00664AD5" w:rsidRPr="00F12F4E">
        <w:rPr>
          <w:rFonts w:ascii="SutonnyMJ" w:hAnsi="SutonnyMJ"/>
          <w:szCs w:val="20"/>
        </w:rPr>
        <w:t>N›Uv wnmv‡e, N›Uvt wgwbU)</w:t>
      </w:r>
    </w:p>
    <w:p w:rsidR="0047278B" w:rsidRPr="00E108C7" w:rsidRDefault="0047278B" w:rsidP="00F61C76">
      <w:pPr>
        <w:spacing w:after="0" w:line="240" w:lineRule="auto"/>
        <w:jc w:val="both"/>
        <w:rPr>
          <w:rFonts w:ascii="Vrinda" w:hAnsi="Vrinda"/>
          <w:sz w:val="16"/>
          <w:szCs w:val="16"/>
          <w:cs/>
          <w:lang w:bidi="bn-BD"/>
        </w:rPr>
      </w:pPr>
    </w:p>
    <w:p w:rsidR="00FF6EB0" w:rsidRDefault="00FF6EB0" w:rsidP="0047278B">
      <w:pPr>
        <w:pStyle w:val="MediumGrid21"/>
        <w:jc w:val="both"/>
        <w:rPr>
          <w:rFonts w:ascii="Arial" w:eastAsia="Cambria" w:hAnsi="Arial" w:cs="Arial"/>
          <w:sz w:val="20"/>
          <w:szCs w:val="20"/>
        </w:rPr>
      </w:pPr>
      <w:r w:rsidRPr="00FF6EB0">
        <w:rPr>
          <w:rFonts w:ascii="Arial" w:eastAsia="Cambria" w:hAnsi="Arial" w:cs="Arial"/>
          <w:sz w:val="20"/>
          <w:szCs w:val="20"/>
        </w:rPr>
        <w:t xml:space="preserve">3.9 Observe fly activity in the latrine area. Estimate the total number of flies seen. </w:t>
      </w:r>
    </w:p>
    <w:p w:rsidR="003349C7" w:rsidRPr="00F12F4E" w:rsidRDefault="00664AD5" w:rsidP="0047278B">
      <w:pPr>
        <w:pStyle w:val="MediumGrid21"/>
        <w:jc w:val="both"/>
        <w:rPr>
          <w:rFonts w:ascii="Vrinda" w:hAnsi="Vrinda"/>
          <w:szCs w:val="20"/>
          <w:lang w:bidi="bn-BD"/>
        </w:rPr>
      </w:pPr>
      <w:r w:rsidRPr="00F12F4E">
        <w:rPr>
          <w:rFonts w:ascii="SutonnyMJ" w:hAnsi="SutonnyMJ"/>
          <w:szCs w:val="20"/>
        </w:rPr>
        <w:t>Uq‡j‡Ui g‡a¨ gvwQi Kg©KvÛ ch©‡eÿY Kiæb| D³ ¯’v‡b KZ¸‡jv gvwQ gy³fv‡e wePib Ki‡Z ‡`Lv †M‡Q Zvi AvbygvwbK wnmve w`b|</w:t>
      </w:r>
    </w:p>
    <w:p w:rsidR="00891DDA" w:rsidRPr="00A33834" w:rsidRDefault="00891DDA" w:rsidP="00891DDA">
      <w:pPr>
        <w:pStyle w:val="MediumGrid21"/>
        <w:jc w:val="both"/>
        <w:rPr>
          <w:rFonts w:ascii="Arial" w:eastAsia="Cambria" w:hAnsi="Arial" w:cs="Arial"/>
          <w:sz w:val="8"/>
          <w:szCs w:val="8"/>
        </w:rPr>
      </w:pPr>
    </w:p>
    <w:p w:rsidR="00891DDA" w:rsidRPr="00261D01" w:rsidRDefault="00891DDA" w:rsidP="00891DDA">
      <w:pPr>
        <w:pStyle w:val="MediumGrid21"/>
        <w:jc w:val="both"/>
        <w:rPr>
          <w:rFonts w:ascii="Vrinda" w:hAnsi="Vrinda"/>
          <w:sz w:val="20"/>
          <w:szCs w:val="20"/>
        </w:rPr>
      </w:pPr>
      <w:r w:rsidRPr="00A33834">
        <w:rPr>
          <w:rFonts w:ascii="Arial" w:eastAsia="Cambria" w:hAnsi="Arial" w:cs="Arial"/>
          <w:sz w:val="20"/>
          <w:szCs w:val="20"/>
        </w:rPr>
        <w:t>1</w:t>
      </w:r>
      <w:r w:rsidRPr="00A33834">
        <w:rPr>
          <w:rFonts w:ascii="Arial" w:eastAsia="Cambria" w:hAnsi="Arial" w:cs="Arial" w:hint="cs"/>
          <w:sz w:val="20"/>
          <w:szCs w:val="20"/>
          <w:rtl/>
          <w:cs/>
        </w:rPr>
        <w:t xml:space="preserve"> = </w:t>
      </w:r>
      <w:r w:rsidRPr="00A33834">
        <w:rPr>
          <w:rFonts w:ascii="Arial" w:eastAsia="Cambria" w:hAnsi="Arial" w:cs="Arial"/>
          <w:sz w:val="20"/>
          <w:szCs w:val="20"/>
        </w:rPr>
        <w:t>None</w:t>
      </w:r>
      <w:r w:rsidR="00B81948">
        <w:rPr>
          <w:rFonts w:ascii="Arial" w:eastAsia="Cambria" w:hAnsi="Arial" w:cs="Arial"/>
          <w:sz w:val="20"/>
          <w:szCs w:val="20"/>
        </w:rPr>
        <w:t xml:space="preserve"> </w:t>
      </w:r>
      <w:r w:rsidRPr="00261D01">
        <w:rPr>
          <w:rFonts w:ascii="SutonnyMJ" w:hAnsi="SutonnyMJ"/>
          <w:sz w:val="20"/>
          <w:szCs w:val="20"/>
        </w:rPr>
        <w:t xml:space="preserve">(†Kvb gvwQ †`Lv hvqwb)  </w:t>
      </w:r>
    </w:p>
    <w:p w:rsidR="00891DDA" w:rsidRPr="00261D01" w:rsidRDefault="00891DDA" w:rsidP="00891DDA">
      <w:pPr>
        <w:pStyle w:val="MediumGrid21"/>
        <w:jc w:val="both"/>
        <w:rPr>
          <w:rFonts w:ascii="Vrinda" w:hAnsi="Vrinda"/>
          <w:sz w:val="20"/>
          <w:szCs w:val="20"/>
        </w:rPr>
      </w:pPr>
      <w:r w:rsidRPr="00A33834">
        <w:rPr>
          <w:rFonts w:ascii="Arial" w:eastAsia="Cambria" w:hAnsi="Arial" w:cs="Arial"/>
          <w:sz w:val="20"/>
          <w:szCs w:val="20"/>
        </w:rPr>
        <w:t>2</w:t>
      </w:r>
      <w:r w:rsidRPr="00A33834">
        <w:rPr>
          <w:rFonts w:ascii="Arial" w:eastAsia="Cambria" w:hAnsi="Arial" w:cs="Arial" w:hint="cs"/>
          <w:sz w:val="20"/>
          <w:szCs w:val="20"/>
          <w:rtl/>
          <w:cs/>
        </w:rPr>
        <w:t xml:space="preserve"> = </w:t>
      </w:r>
      <w:r w:rsidRPr="00A33834">
        <w:rPr>
          <w:rFonts w:ascii="Arial" w:eastAsia="Cambria" w:hAnsi="Arial" w:cs="Arial"/>
          <w:sz w:val="20"/>
          <w:szCs w:val="20"/>
        </w:rPr>
        <w:t>Low (1-5)</w:t>
      </w:r>
      <w:r w:rsidRPr="00261D01">
        <w:rPr>
          <w:rFonts w:ascii="SutonnyMJ" w:hAnsi="SutonnyMJ"/>
          <w:sz w:val="20"/>
          <w:szCs w:val="20"/>
        </w:rPr>
        <w:t>(mvgvb¨ cwigv‡b)</w:t>
      </w:r>
      <w:r w:rsidRPr="00261D01">
        <w:rPr>
          <w:rFonts w:ascii="Vrinda" w:hAnsi="Vrinda"/>
          <w:sz w:val="20"/>
          <w:szCs w:val="20"/>
        </w:rPr>
        <w:t>(1-5)</w:t>
      </w:r>
    </w:p>
    <w:p w:rsidR="00891DDA" w:rsidRPr="00261D01" w:rsidRDefault="00891DDA" w:rsidP="00891DDA">
      <w:pPr>
        <w:pStyle w:val="MediumGrid21"/>
        <w:jc w:val="both"/>
        <w:rPr>
          <w:rFonts w:ascii="Vrinda" w:hAnsi="Vrinda"/>
          <w:sz w:val="20"/>
          <w:szCs w:val="20"/>
        </w:rPr>
      </w:pPr>
      <w:r w:rsidRPr="00A33834">
        <w:rPr>
          <w:rFonts w:ascii="Arial" w:eastAsia="Cambria" w:hAnsi="Arial" w:cs="Arial"/>
          <w:sz w:val="20"/>
          <w:szCs w:val="20"/>
        </w:rPr>
        <w:t>3</w:t>
      </w:r>
      <w:r w:rsidRPr="00A33834">
        <w:rPr>
          <w:rFonts w:ascii="Arial" w:eastAsia="Cambria" w:hAnsi="Arial" w:cs="Arial" w:hint="cs"/>
          <w:sz w:val="20"/>
          <w:szCs w:val="20"/>
          <w:rtl/>
          <w:cs/>
        </w:rPr>
        <w:t xml:space="preserve"> =</w:t>
      </w:r>
      <w:r w:rsidRPr="00A33834">
        <w:rPr>
          <w:rFonts w:ascii="Arial" w:eastAsia="Cambria" w:hAnsi="Arial" w:cs="Arial"/>
          <w:sz w:val="20"/>
          <w:szCs w:val="20"/>
        </w:rPr>
        <w:t xml:space="preserve"> Moderate (6-10)</w:t>
      </w:r>
      <w:r w:rsidR="00B81948">
        <w:rPr>
          <w:rFonts w:ascii="Arial" w:eastAsia="Cambria" w:hAnsi="Arial" w:cs="Arial"/>
          <w:sz w:val="20"/>
          <w:szCs w:val="20"/>
        </w:rPr>
        <w:t xml:space="preserve"> </w:t>
      </w:r>
      <w:r w:rsidRPr="00261D01">
        <w:rPr>
          <w:rFonts w:ascii="SutonnyMJ" w:hAnsi="SutonnyMJ"/>
          <w:sz w:val="20"/>
          <w:szCs w:val="20"/>
        </w:rPr>
        <w:t>(cwigv‡b gvSvwi ai‡bi)</w:t>
      </w:r>
      <w:r w:rsidRPr="00261D01">
        <w:rPr>
          <w:rFonts w:ascii="Vrinda" w:hAnsi="Vrinda"/>
          <w:sz w:val="20"/>
          <w:szCs w:val="20"/>
        </w:rPr>
        <w:t>(6-10)</w:t>
      </w:r>
    </w:p>
    <w:p w:rsidR="00216889" w:rsidRDefault="00891DDA" w:rsidP="00891DDA">
      <w:pPr>
        <w:spacing w:after="0" w:line="240" w:lineRule="auto"/>
        <w:jc w:val="both"/>
        <w:rPr>
          <w:rFonts w:ascii="Vrinda" w:hAnsi="Vrinda"/>
          <w:sz w:val="20"/>
          <w:szCs w:val="20"/>
        </w:rPr>
      </w:pPr>
      <w:r w:rsidRPr="00A33834">
        <w:rPr>
          <w:rFonts w:ascii="Arial" w:hAnsi="Arial" w:cs="Arial"/>
          <w:sz w:val="20"/>
          <w:szCs w:val="20"/>
        </w:rPr>
        <w:t>4</w:t>
      </w:r>
      <w:r w:rsidRPr="00A33834">
        <w:rPr>
          <w:rFonts w:ascii="Arial" w:hAnsi="Arial" w:cs="Arial" w:hint="cs"/>
          <w:sz w:val="20"/>
          <w:szCs w:val="20"/>
          <w:rtl/>
          <w:cs/>
        </w:rPr>
        <w:t xml:space="preserve"> =</w:t>
      </w:r>
      <w:r w:rsidRPr="00A33834">
        <w:rPr>
          <w:rFonts w:ascii="Arial" w:hAnsi="Arial" w:cs="Arial"/>
          <w:sz w:val="20"/>
          <w:szCs w:val="20"/>
        </w:rPr>
        <w:t>High</w:t>
      </w:r>
      <w:r w:rsidR="000D3810">
        <w:rPr>
          <w:rFonts w:ascii="Arial" w:hAnsi="Arial" w:cs="Arial"/>
          <w:sz w:val="20"/>
          <w:szCs w:val="20"/>
        </w:rPr>
        <w:t xml:space="preserve"> </w:t>
      </w:r>
      <w:r w:rsidRPr="00261D01">
        <w:rPr>
          <w:rFonts w:ascii="SutonnyMJ" w:hAnsi="SutonnyMJ"/>
          <w:sz w:val="20"/>
          <w:szCs w:val="20"/>
        </w:rPr>
        <w:t>(cwigv‡b †ewk)</w:t>
      </w:r>
      <w:r w:rsidR="00B81948">
        <w:rPr>
          <w:rFonts w:ascii="SutonnyMJ" w:hAnsi="SutonnyMJ"/>
          <w:sz w:val="20"/>
          <w:szCs w:val="20"/>
        </w:rPr>
        <w:t xml:space="preserve"> </w:t>
      </w:r>
      <w:r w:rsidRPr="00261D01">
        <w:rPr>
          <w:rFonts w:ascii="Vrinda" w:hAnsi="Vrinda"/>
          <w:sz w:val="20"/>
          <w:szCs w:val="20"/>
          <w:cs/>
          <w:lang w:val="bn-IN" w:bidi="bn-IN"/>
        </w:rPr>
        <w:t>(</w:t>
      </w:r>
      <w:r w:rsidRPr="00261D01">
        <w:rPr>
          <w:rFonts w:ascii="Vrinda" w:hAnsi="Vrinda"/>
          <w:sz w:val="20"/>
          <w:szCs w:val="20"/>
        </w:rPr>
        <w:t xml:space="preserve">&gt;10) </w:t>
      </w:r>
    </w:p>
    <w:p w:rsidR="00216889" w:rsidRPr="00216889" w:rsidRDefault="00216889" w:rsidP="00891DDA">
      <w:pPr>
        <w:spacing w:after="0" w:line="240" w:lineRule="auto"/>
        <w:jc w:val="both"/>
        <w:rPr>
          <w:rFonts w:ascii="Arial" w:hAnsi="Arial" w:cs="Arial"/>
          <w:sz w:val="20"/>
          <w:szCs w:val="20"/>
        </w:rPr>
      </w:pPr>
      <w:r w:rsidRPr="00216889">
        <w:rPr>
          <w:rFonts w:ascii="Arial" w:hAnsi="Arial" w:cs="Arial"/>
          <w:sz w:val="20"/>
          <w:szCs w:val="20"/>
        </w:rPr>
        <w:t>99 = Household does not have latrine</w:t>
      </w:r>
      <w:r w:rsidR="00B81948">
        <w:rPr>
          <w:rFonts w:ascii="Arial" w:hAnsi="Arial" w:cs="Arial"/>
          <w:sz w:val="20"/>
          <w:szCs w:val="20"/>
        </w:rPr>
        <w:t xml:space="preserve"> </w:t>
      </w:r>
      <w:r w:rsidR="00B81948">
        <w:rPr>
          <w:rFonts w:ascii="SutonnyMJ" w:hAnsi="SutonnyMJ"/>
          <w:sz w:val="20"/>
          <w:szCs w:val="20"/>
        </w:rPr>
        <w:t>(Uq‡jU bvB</w:t>
      </w:r>
      <w:r w:rsidR="00B81948" w:rsidRPr="00261D01">
        <w:rPr>
          <w:rFonts w:ascii="SutonnyMJ" w:hAnsi="SutonnyMJ"/>
          <w:sz w:val="20"/>
          <w:szCs w:val="20"/>
        </w:rPr>
        <w:t>)</w:t>
      </w:r>
      <w:r w:rsidRPr="00216889">
        <w:rPr>
          <w:rFonts w:ascii="Arial" w:hAnsi="Arial" w:cs="Arial"/>
          <w:sz w:val="20"/>
          <w:szCs w:val="20"/>
        </w:rPr>
        <w:sym w:font="Wingdings" w:char="F0E0"/>
      </w:r>
      <w:r>
        <w:rPr>
          <w:rFonts w:ascii="Arial" w:hAnsi="Arial" w:cs="Arial"/>
          <w:sz w:val="20"/>
          <w:szCs w:val="20"/>
        </w:rPr>
        <w:t xml:space="preserve"> Skip to 3.16</w:t>
      </w:r>
    </w:p>
    <w:p w:rsidR="003349C7" w:rsidRPr="00E108C7" w:rsidRDefault="003349C7" w:rsidP="00216889">
      <w:pPr>
        <w:spacing w:after="0" w:line="240" w:lineRule="auto"/>
        <w:jc w:val="both"/>
        <w:rPr>
          <w:cs/>
          <w:lang w:val="bn-IN" w:bidi="bn-IN"/>
        </w:rPr>
      </w:pPr>
    </w:p>
    <w:p w:rsidR="00216889" w:rsidRDefault="00216889" w:rsidP="00216889">
      <w:pPr>
        <w:spacing w:after="0" w:line="240" w:lineRule="auto"/>
        <w:jc w:val="both"/>
        <w:rPr>
          <w:rFonts w:ascii="Arial" w:hAnsi="Arial" w:cs="Arial"/>
          <w:sz w:val="20"/>
          <w:szCs w:val="20"/>
          <w:rtl/>
          <w:cs/>
        </w:rPr>
      </w:pPr>
      <w:r w:rsidRPr="00216889">
        <w:rPr>
          <w:rFonts w:ascii="Arial" w:hAnsi="Arial" w:cs="Arial"/>
          <w:sz w:val="20"/>
          <w:szCs w:val="20"/>
        </w:rPr>
        <w:t>3.1</w:t>
      </w:r>
      <w:r>
        <w:rPr>
          <w:rFonts w:ascii="Arial" w:hAnsi="Arial" w:cs="Arial"/>
          <w:sz w:val="20"/>
          <w:szCs w:val="20"/>
        </w:rPr>
        <w:t>0</w:t>
      </w:r>
      <w:r w:rsidRPr="00216889">
        <w:rPr>
          <w:rFonts w:ascii="Arial" w:hAnsi="Arial" w:cs="Arial"/>
          <w:sz w:val="20"/>
          <w:szCs w:val="20"/>
        </w:rPr>
        <w:t xml:space="preserve"> (obs) Was the fly tape in the latrine area tampered with or did it fall down?</w:t>
      </w:r>
    </w:p>
    <w:p w:rsidR="00216889" w:rsidRPr="00E108C7" w:rsidRDefault="00216889" w:rsidP="00216889">
      <w:pPr>
        <w:spacing w:after="0" w:line="240" w:lineRule="auto"/>
        <w:jc w:val="both"/>
        <w:rPr>
          <w:rFonts w:ascii="Vrinda" w:hAnsi="Vrinda"/>
          <w:sz w:val="16"/>
          <w:szCs w:val="16"/>
          <w:lang w:bidi="bn-BD"/>
        </w:rPr>
      </w:pPr>
      <w:r w:rsidRPr="00F12F4E">
        <w:rPr>
          <w:rFonts w:ascii="SutonnyMJ" w:hAnsi="SutonnyMJ"/>
          <w:szCs w:val="20"/>
        </w:rPr>
        <w:t>(ch©‡eÿY)(Uq‡j‡Ui Av‡kcv‡k evavu d¬vB‡UcwU ÿwZMÖ</w:t>
      </w:r>
      <w:r>
        <w:rPr>
          <w:rFonts w:ascii="SutonnyMJ" w:hAnsi="SutonnyMJ"/>
          <w:szCs w:val="20"/>
        </w:rPr>
        <w:t>¯’</w:t>
      </w:r>
      <w:r w:rsidRPr="00F12F4E">
        <w:rPr>
          <w:rFonts w:ascii="SutonnyMJ" w:hAnsi="SutonnyMJ"/>
          <w:szCs w:val="20"/>
        </w:rPr>
        <w:t xml:space="preserve"> n‡q‡Q ev wb‡P c‡o †M‡Q wK?) </w:t>
      </w:r>
    </w:p>
    <w:p w:rsidR="00216889" w:rsidRPr="00261D01" w:rsidRDefault="00216889" w:rsidP="00216889">
      <w:pPr>
        <w:tabs>
          <w:tab w:val="right" w:leader="dot" w:pos="0"/>
          <w:tab w:val="left" w:pos="4720"/>
        </w:tabs>
        <w:spacing w:after="0" w:line="240" w:lineRule="auto"/>
        <w:rPr>
          <w:rFonts w:ascii="Vrinda" w:hAnsi="Vrinda" w:cs="Vrinda"/>
          <w:sz w:val="20"/>
          <w:szCs w:val="20"/>
          <w:cs/>
          <w:lang w:val="bn-IN" w:bidi="bn-IN"/>
        </w:rPr>
      </w:pPr>
      <w:r w:rsidRPr="00854CDD">
        <w:rPr>
          <w:rFonts w:ascii="Arial" w:hAnsi="Arial" w:cs="Arial"/>
          <w:sz w:val="20"/>
          <w:szCs w:val="20"/>
        </w:rPr>
        <w:t xml:space="preserve">1 = </w:t>
      </w:r>
      <w:r>
        <w:rPr>
          <w:rFonts w:ascii="Arial" w:hAnsi="Arial" w:cs="Arial"/>
          <w:sz w:val="20"/>
          <w:szCs w:val="20"/>
        </w:rPr>
        <w:t>Intact</w:t>
      </w:r>
      <w:r w:rsidR="00E874B0">
        <w:rPr>
          <w:rFonts w:ascii="Arial" w:hAnsi="Arial" w:cs="Arial"/>
          <w:sz w:val="20"/>
          <w:szCs w:val="20"/>
        </w:rPr>
        <w:t xml:space="preserve"> </w:t>
      </w:r>
      <w:r w:rsidR="00E874B0" w:rsidRPr="00261D01">
        <w:rPr>
          <w:rFonts w:ascii="SutonnyMJ" w:hAnsi="SutonnyMJ"/>
          <w:sz w:val="20"/>
          <w:szCs w:val="20"/>
        </w:rPr>
        <w:t>(</w:t>
      </w:r>
      <w:r w:rsidR="00E874B0">
        <w:rPr>
          <w:rFonts w:ascii="SutonnyMJ" w:hAnsi="SutonnyMJ"/>
          <w:sz w:val="20"/>
          <w:szCs w:val="20"/>
        </w:rPr>
        <w:t>A¶Z Av‡Q</w:t>
      </w:r>
      <w:r w:rsidR="00E874B0" w:rsidRPr="00261D01">
        <w:rPr>
          <w:rFonts w:ascii="SutonnyMJ" w:hAnsi="SutonnyMJ"/>
          <w:sz w:val="20"/>
          <w:szCs w:val="20"/>
        </w:rPr>
        <w:t>)</w:t>
      </w:r>
    </w:p>
    <w:p w:rsidR="00216889" w:rsidRDefault="00216889" w:rsidP="00216889">
      <w:pPr>
        <w:tabs>
          <w:tab w:val="right" w:leader="dot" w:pos="0"/>
          <w:tab w:val="left" w:pos="4720"/>
        </w:tabs>
        <w:spacing w:after="0" w:line="240" w:lineRule="auto"/>
        <w:rPr>
          <w:rFonts w:ascii="Arial" w:hAnsi="Arial" w:cs="Arial"/>
          <w:sz w:val="20"/>
          <w:szCs w:val="20"/>
        </w:rPr>
      </w:pPr>
      <w:r w:rsidRPr="00854CDD">
        <w:rPr>
          <w:rFonts w:ascii="Arial" w:hAnsi="Arial" w:cs="Arial"/>
          <w:sz w:val="20"/>
          <w:szCs w:val="20"/>
        </w:rPr>
        <w:t xml:space="preserve">2 = </w:t>
      </w:r>
      <w:r>
        <w:rPr>
          <w:rFonts w:ascii="Arial" w:hAnsi="Arial" w:cs="Arial"/>
          <w:sz w:val="20"/>
          <w:szCs w:val="20"/>
        </w:rPr>
        <w:t>Tampered/fell down but present</w:t>
      </w:r>
      <w:r w:rsidR="00E874B0">
        <w:rPr>
          <w:rFonts w:ascii="Arial" w:hAnsi="Arial" w:cs="Arial"/>
          <w:sz w:val="20"/>
          <w:szCs w:val="20"/>
        </w:rPr>
        <w:t xml:space="preserve"> </w:t>
      </w:r>
      <w:r w:rsidR="00E874B0" w:rsidRPr="00261D01">
        <w:rPr>
          <w:rFonts w:ascii="SutonnyMJ" w:hAnsi="SutonnyMJ"/>
          <w:sz w:val="20"/>
          <w:szCs w:val="20"/>
        </w:rPr>
        <w:t>(</w:t>
      </w:r>
      <w:r w:rsidR="00E874B0" w:rsidRPr="00F12F4E">
        <w:rPr>
          <w:rFonts w:ascii="SutonnyMJ" w:hAnsi="SutonnyMJ"/>
          <w:szCs w:val="20"/>
        </w:rPr>
        <w:t>ÿwZMÖ</w:t>
      </w:r>
      <w:r w:rsidR="00E874B0">
        <w:rPr>
          <w:rFonts w:ascii="SutonnyMJ" w:hAnsi="SutonnyMJ"/>
          <w:szCs w:val="20"/>
        </w:rPr>
        <w:t>¯’</w:t>
      </w:r>
      <w:r w:rsidR="00E874B0" w:rsidRPr="00F12F4E">
        <w:rPr>
          <w:rFonts w:ascii="SutonnyMJ" w:hAnsi="SutonnyMJ"/>
          <w:szCs w:val="20"/>
        </w:rPr>
        <w:t xml:space="preserve"> n‡q‡Q ev wb‡P c‡o †M‡Q wK</w:t>
      </w:r>
      <w:r w:rsidR="00E874B0">
        <w:rPr>
          <w:rFonts w:ascii="SutonnyMJ" w:hAnsi="SutonnyMJ"/>
          <w:szCs w:val="20"/>
        </w:rPr>
        <w:t>šZz Av‡Q</w:t>
      </w:r>
      <w:r w:rsidR="00E874B0" w:rsidRPr="00F12F4E">
        <w:rPr>
          <w:rFonts w:ascii="SutonnyMJ" w:hAnsi="SutonnyMJ"/>
          <w:szCs w:val="20"/>
        </w:rPr>
        <w:t>?</w:t>
      </w:r>
      <w:r w:rsidR="00E874B0" w:rsidRPr="00261D01">
        <w:rPr>
          <w:rFonts w:ascii="SutonnyMJ" w:hAnsi="SutonnyMJ"/>
          <w:sz w:val="20"/>
          <w:szCs w:val="20"/>
        </w:rPr>
        <w:t>)</w:t>
      </w:r>
    </w:p>
    <w:p w:rsidR="00216889" w:rsidRDefault="00216889" w:rsidP="00216889">
      <w:pPr>
        <w:tabs>
          <w:tab w:val="right" w:leader="dot" w:pos="0"/>
          <w:tab w:val="left" w:pos="4720"/>
        </w:tabs>
        <w:spacing w:after="0" w:line="240" w:lineRule="auto"/>
        <w:rPr>
          <w:rFonts w:ascii="SutonnyMJ" w:hAnsi="SutonnyMJ" w:cs="Arial"/>
          <w:sz w:val="20"/>
          <w:szCs w:val="20"/>
        </w:rPr>
      </w:pPr>
      <w:r>
        <w:rPr>
          <w:rFonts w:ascii="Arial" w:hAnsi="Arial" w:cs="Arial"/>
          <w:sz w:val="20"/>
          <w:szCs w:val="20"/>
        </w:rPr>
        <w:t>3 = Missing</w:t>
      </w:r>
      <w:r w:rsidR="00E874B0">
        <w:rPr>
          <w:rFonts w:ascii="Arial" w:hAnsi="Arial" w:cs="Arial"/>
          <w:sz w:val="20"/>
          <w:szCs w:val="20"/>
        </w:rPr>
        <w:t xml:space="preserve"> </w:t>
      </w:r>
      <w:r w:rsidR="00E874B0" w:rsidRPr="00261D01">
        <w:rPr>
          <w:rFonts w:ascii="SutonnyMJ" w:hAnsi="SutonnyMJ"/>
          <w:sz w:val="20"/>
          <w:szCs w:val="20"/>
        </w:rPr>
        <w:t>(</w:t>
      </w:r>
      <w:r w:rsidR="00E874B0">
        <w:rPr>
          <w:rFonts w:ascii="SutonnyMJ" w:hAnsi="SutonnyMJ"/>
          <w:sz w:val="20"/>
          <w:szCs w:val="20"/>
        </w:rPr>
        <w:t>nvwi‡q †M‡Q</w:t>
      </w:r>
      <w:r w:rsidR="00E874B0" w:rsidRPr="00261D01">
        <w:rPr>
          <w:rFonts w:ascii="SutonnyMJ" w:hAnsi="SutonnyMJ"/>
          <w:sz w:val="20"/>
          <w:szCs w:val="20"/>
        </w:rPr>
        <w:t>)</w:t>
      </w:r>
      <w:r w:rsidR="00E874B0">
        <w:rPr>
          <w:rFonts w:ascii="SutonnyMJ" w:hAnsi="SutonnyMJ"/>
          <w:sz w:val="20"/>
          <w:szCs w:val="20"/>
        </w:rPr>
        <w:t xml:space="preserve"> </w:t>
      </w:r>
      <w:r w:rsidRPr="00E874B0">
        <w:rPr>
          <w:rFonts w:ascii="Times New Roman" w:hAnsi="Times New Roman"/>
          <w:sz w:val="20"/>
          <w:szCs w:val="20"/>
        </w:rPr>
        <w:sym w:font="Wingdings" w:char="F0E0"/>
      </w:r>
      <w:r w:rsidRPr="00E874B0">
        <w:rPr>
          <w:rFonts w:ascii="Times New Roman" w:hAnsi="Times New Roman"/>
          <w:sz w:val="20"/>
          <w:szCs w:val="20"/>
        </w:rPr>
        <w:t xml:space="preserve"> Skip to 3.16</w:t>
      </w:r>
    </w:p>
    <w:p w:rsidR="00216889" w:rsidRDefault="00216889" w:rsidP="000A0653">
      <w:pPr>
        <w:spacing w:after="0" w:line="240" w:lineRule="auto"/>
        <w:jc w:val="both"/>
        <w:rPr>
          <w:rFonts w:ascii="Arial" w:hAnsi="Arial" w:cs="Arial"/>
          <w:sz w:val="20"/>
          <w:szCs w:val="20"/>
          <w:rtl/>
          <w:cs/>
        </w:rPr>
      </w:pPr>
    </w:p>
    <w:p w:rsidR="00891DDA" w:rsidRPr="00891DDA" w:rsidRDefault="00AC23F9" w:rsidP="000A0653">
      <w:pPr>
        <w:spacing w:after="0" w:line="240" w:lineRule="auto"/>
        <w:jc w:val="both"/>
        <w:rPr>
          <w:rFonts w:ascii="Arial" w:hAnsi="Arial" w:cs="Arial"/>
          <w:sz w:val="20"/>
          <w:szCs w:val="20"/>
        </w:rPr>
      </w:pPr>
      <w:r w:rsidRPr="00891DDA">
        <w:rPr>
          <w:rFonts w:ascii="Arial" w:hAnsi="Arial" w:cs="Arial" w:hint="cs"/>
          <w:sz w:val="20"/>
          <w:szCs w:val="20"/>
          <w:rtl/>
          <w:cs/>
        </w:rPr>
        <w:t>3</w:t>
      </w:r>
      <w:r w:rsidR="0047278B" w:rsidRPr="00891DDA">
        <w:rPr>
          <w:rFonts w:ascii="Arial" w:hAnsi="Arial" w:cs="Arial" w:hint="cs"/>
          <w:sz w:val="20"/>
          <w:szCs w:val="20"/>
          <w:rtl/>
          <w:cs/>
        </w:rPr>
        <w:t>.1</w:t>
      </w:r>
      <w:r w:rsidR="00216889">
        <w:rPr>
          <w:rFonts w:ascii="Arial" w:hAnsi="Arial" w:cs="Arial"/>
          <w:sz w:val="20"/>
          <w:szCs w:val="20"/>
          <w:rtl/>
          <w:cs/>
        </w:rPr>
        <w:t>1</w:t>
      </w:r>
      <w:r w:rsidR="0047278B" w:rsidRPr="00891DDA">
        <w:rPr>
          <w:rFonts w:ascii="Arial" w:hAnsi="Arial" w:cs="Arial"/>
          <w:sz w:val="20"/>
          <w:szCs w:val="20"/>
        </w:rPr>
        <w:t xml:space="preserve"> Was the fly tape hung under a roof (protected from rain)? </w:t>
      </w:r>
    </w:p>
    <w:p w:rsidR="000A0653" w:rsidRPr="00F12F4E" w:rsidRDefault="00664AD5" w:rsidP="000A0653">
      <w:pPr>
        <w:spacing w:after="0" w:line="240" w:lineRule="auto"/>
        <w:jc w:val="both"/>
        <w:rPr>
          <w:rFonts w:ascii="Vrinda" w:hAnsi="Vrinda"/>
          <w:szCs w:val="20"/>
          <w:lang w:bidi="bn-IN"/>
        </w:rPr>
      </w:pPr>
      <w:r w:rsidRPr="00F12F4E">
        <w:rPr>
          <w:rFonts w:ascii="SutonnyMJ" w:hAnsi="SutonnyMJ"/>
          <w:szCs w:val="20"/>
        </w:rPr>
        <w:t xml:space="preserve">†h ¯’v‡b d¬vB‡UcwU evavu n‡q‡Q Zvi Dc‡i wK Qv` Av‡Q?(e„wó †_‡K myiwÿZ wKbv?) </w:t>
      </w:r>
    </w:p>
    <w:p w:rsidR="00E4759D" w:rsidRPr="00261D01" w:rsidRDefault="00E4759D" w:rsidP="00E4759D">
      <w:pPr>
        <w:tabs>
          <w:tab w:val="right" w:leader="dot" w:pos="0"/>
          <w:tab w:val="left" w:pos="4720"/>
        </w:tabs>
        <w:spacing w:after="0" w:line="240" w:lineRule="auto"/>
        <w:rPr>
          <w:rFonts w:ascii="Vrinda" w:hAnsi="Vrinda" w:cs="Vrinda"/>
          <w:sz w:val="20"/>
          <w:szCs w:val="20"/>
          <w:cs/>
          <w:lang w:val="bn-IN" w:bidi="bn-IN"/>
        </w:rPr>
      </w:pPr>
      <w:r w:rsidRPr="00854CDD">
        <w:rPr>
          <w:rFonts w:ascii="Arial" w:hAnsi="Arial" w:cs="Arial"/>
          <w:sz w:val="20"/>
          <w:szCs w:val="20"/>
        </w:rPr>
        <w:t>1 = Yes</w:t>
      </w:r>
      <w:r w:rsidR="00424815">
        <w:rPr>
          <w:rFonts w:ascii="Arial" w:hAnsi="Arial" w:cs="Arial"/>
          <w:sz w:val="20"/>
          <w:szCs w:val="20"/>
        </w:rPr>
        <w:t xml:space="preserve"> </w:t>
      </w:r>
      <w:r w:rsidRPr="00261D01">
        <w:rPr>
          <w:rFonts w:ascii="SutonnyMJ" w:hAnsi="SutonnyMJ" w:cs="Arial"/>
          <w:sz w:val="20"/>
          <w:szCs w:val="20"/>
        </w:rPr>
        <w:t xml:space="preserve">(n¨vu) </w:t>
      </w:r>
    </w:p>
    <w:p w:rsidR="00E4759D" w:rsidRPr="0005672A" w:rsidRDefault="00E4759D" w:rsidP="00E4759D">
      <w:pPr>
        <w:tabs>
          <w:tab w:val="right" w:leader="dot" w:pos="0"/>
          <w:tab w:val="left" w:pos="4720"/>
        </w:tabs>
        <w:spacing w:after="0" w:line="240" w:lineRule="auto"/>
        <w:rPr>
          <w:rFonts w:ascii="Vrinda" w:hAnsi="Vrinda" w:cs="Vrinda"/>
          <w:sz w:val="20"/>
          <w:szCs w:val="20"/>
          <w:cs/>
          <w:lang w:val="bn-IN" w:bidi="bn-IN"/>
        </w:rPr>
      </w:pPr>
      <w:r w:rsidRPr="00854CDD">
        <w:rPr>
          <w:rFonts w:ascii="Arial" w:hAnsi="Arial" w:cs="Arial"/>
          <w:sz w:val="20"/>
          <w:szCs w:val="20"/>
        </w:rPr>
        <w:t>2 = No</w:t>
      </w:r>
      <w:r w:rsidR="00424815">
        <w:rPr>
          <w:rFonts w:ascii="Arial" w:hAnsi="Arial" w:cs="Arial"/>
          <w:sz w:val="20"/>
          <w:szCs w:val="20"/>
        </w:rPr>
        <w:t xml:space="preserve"> </w:t>
      </w:r>
      <w:r w:rsidRPr="00261D01">
        <w:rPr>
          <w:rFonts w:ascii="SutonnyMJ" w:hAnsi="SutonnyMJ" w:cs="Arial"/>
          <w:sz w:val="20"/>
          <w:szCs w:val="20"/>
        </w:rPr>
        <w:t xml:space="preserve">(bv) </w:t>
      </w:r>
    </w:p>
    <w:p w:rsidR="000A0653" w:rsidRPr="00E108C7" w:rsidRDefault="000A0653" w:rsidP="0047278B">
      <w:pPr>
        <w:spacing w:after="0" w:line="240" w:lineRule="auto"/>
        <w:jc w:val="both"/>
        <w:rPr>
          <w:rFonts w:ascii="Vrinda" w:hAnsi="Vrinda"/>
          <w:sz w:val="16"/>
          <w:szCs w:val="16"/>
          <w:cs/>
          <w:lang w:bidi="bn-IN"/>
        </w:rPr>
      </w:pPr>
    </w:p>
    <w:p w:rsidR="001B03AB" w:rsidRDefault="001B03AB" w:rsidP="0047278B">
      <w:pPr>
        <w:spacing w:after="0" w:line="240" w:lineRule="auto"/>
        <w:jc w:val="both"/>
        <w:rPr>
          <w:rFonts w:ascii="Arial" w:hAnsi="Arial" w:cs="Arial"/>
          <w:sz w:val="20"/>
          <w:szCs w:val="20"/>
          <w:rtl/>
          <w:cs/>
        </w:rPr>
      </w:pPr>
      <w:r w:rsidRPr="001B03AB">
        <w:rPr>
          <w:rFonts w:ascii="Arial" w:hAnsi="Arial" w:cs="Arial"/>
          <w:sz w:val="20"/>
          <w:szCs w:val="20"/>
        </w:rPr>
        <w:t>3.1</w:t>
      </w:r>
      <w:r w:rsidR="00216889">
        <w:rPr>
          <w:rFonts w:ascii="Arial" w:hAnsi="Arial" w:cs="Arial"/>
          <w:sz w:val="20"/>
          <w:szCs w:val="20"/>
        </w:rPr>
        <w:t>2</w:t>
      </w:r>
      <w:r w:rsidRPr="001B03AB">
        <w:rPr>
          <w:rFonts w:ascii="Arial" w:hAnsi="Arial" w:cs="Arial"/>
          <w:sz w:val="20"/>
          <w:szCs w:val="20"/>
        </w:rPr>
        <w:t xml:space="preserve"> (record) How many steps are the strips hung from the latrine area?</w:t>
      </w:r>
    </w:p>
    <w:p w:rsidR="0047278B" w:rsidRPr="00F12F4E" w:rsidRDefault="004C346B" w:rsidP="0047278B">
      <w:pPr>
        <w:spacing w:after="0" w:line="240" w:lineRule="auto"/>
        <w:jc w:val="both"/>
        <w:rPr>
          <w:rFonts w:ascii="Vrinda" w:eastAsia="Calibri" w:hAnsi="Vrinda"/>
          <w:szCs w:val="20"/>
          <w:cs/>
          <w:lang w:val="bn-IN" w:bidi="bn-IN"/>
        </w:rPr>
      </w:pPr>
      <w:r w:rsidRPr="00261D01">
        <w:rPr>
          <w:rFonts w:ascii="SutonnyMJ" w:hAnsi="SutonnyMJ" w:cs="Arial"/>
          <w:sz w:val="20"/>
          <w:szCs w:val="20"/>
        </w:rPr>
        <w:t>(</w:t>
      </w:r>
      <w:r w:rsidR="00664AD5" w:rsidRPr="00F12F4E">
        <w:rPr>
          <w:rFonts w:ascii="SutonnyMJ" w:hAnsi="SutonnyMJ" w:cs="Arial"/>
          <w:szCs w:val="20"/>
        </w:rPr>
        <w:t xml:space="preserve">wjwce× Kiæb) Uq‡jU †_‡K KZ </w:t>
      </w:r>
      <w:r w:rsidR="007B2381" w:rsidRPr="00F12F4E">
        <w:rPr>
          <w:rFonts w:ascii="SutonnyMJ" w:hAnsi="SutonnyMJ"/>
          <w:szCs w:val="20"/>
        </w:rPr>
        <w:t>K</w:t>
      </w:r>
      <w:r w:rsidR="007B2381" w:rsidRPr="007B2381">
        <w:rPr>
          <w:rFonts w:ascii="SutonnyMJ" w:hAnsi="SutonnyMJ"/>
          <w:szCs w:val="20"/>
        </w:rPr>
        <w:t>`</w:t>
      </w:r>
      <w:r w:rsidR="007B2381" w:rsidRPr="00F12F4E">
        <w:rPr>
          <w:rFonts w:ascii="SutonnyMJ" w:hAnsi="SutonnyMJ"/>
          <w:szCs w:val="20"/>
        </w:rPr>
        <w:t>g</w:t>
      </w:r>
      <w:r w:rsidR="00664AD5" w:rsidRPr="00F12F4E">
        <w:rPr>
          <w:rFonts w:ascii="SutonnyMJ" w:hAnsi="SutonnyMJ" w:cs="Arial"/>
          <w:szCs w:val="20"/>
        </w:rPr>
        <w:t xml:space="preserve"> `y‡i (cv‡qi avc MbYv Kiæb) d¬vB‡Uc evavu wQj?</w:t>
      </w:r>
    </w:p>
    <w:p w:rsidR="00067573" w:rsidRPr="00E108C7" w:rsidRDefault="00067573" w:rsidP="0047278B">
      <w:pPr>
        <w:spacing w:after="0" w:line="240" w:lineRule="auto"/>
        <w:jc w:val="both"/>
        <w:rPr>
          <w:rFonts w:ascii="Vrinda" w:eastAsia="Calibri" w:hAnsi="Vrinda"/>
          <w:sz w:val="16"/>
          <w:szCs w:val="16"/>
          <w:lang w:bidi="bn-BD"/>
        </w:rPr>
      </w:pPr>
    </w:p>
    <w:p w:rsidR="002226F2" w:rsidRDefault="002226F2" w:rsidP="0047278B">
      <w:pPr>
        <w:spacing w:after="0" w:line="240" w:lineRule="auto"/>
        <w:jc w:val="both"/>
        <w:rPr>
          <w:rFonts w:ascii="Arial" w:hAnsi="Arial" w:cs="Arial"/>
          <w:sz w:val="20"/>
          <w:szCs w:val="20"/>
        </w:rPr>
      </w:pPr>
      <w:r w:rsidRPr="002226F2">
        <w:rPr>
          <w:rFonts w:ascii="Arial" w:hAnsi="Arial" w:cs="Arial"/>
          <w:sz w:val="20"/>
          <w:szCs w:val="20"/>
        </w:rPr>
        <w:t xml:space="preserve">3.13 (record) What is the total number of flies counted on all strips? </w:t>
      </w:r>
    </w:p>
    <w:p w:rsidR="0047278B" w:rsidRPr="00F12F4E" w:rsidRDefault="000769E4" w:rsidP="0047278B">
      <w:pPr>
        <w:spacing w:after="0" w:line="240" w:lineRule="auto"/>
        <w:jc w:val="both"/>
        <w:rPr>
          <w:rFonts w:ascii="Vrinda" w:eastAsia="Calibri" w:hAnsi="Vrinda"/>
          <w:szCs w:val="20"/>
          <w:cs/>
          <w:lang w:bidi="bn-IN"/>
        </w:rPr>
      </w:pPr>
      <w:r w:rsidRPr="00261D01">
        <w:rPr>
          <w:rFonts w:ascii="SutonnyMJ" w:hAnsi="SutonnyMJ" w:cs="Arial"/>
          <w:sz w:val="20"/>
          <w:szCs w:val="20"/>
        </w:rPr>
        <w:t>(</w:t>
      </w:r>
      <w:r w:rsidRPr="00F12F4E">
        <w:rPr>
          <w:rFonts w:ascii="SutonnyMJ" w:hAnsi="SutonnyMJ" w:cs="Arial"/>
          <w:szCs w:val="20"/>
        </w:rPr>
        <w:t xml:space="preserve">wjwce× Kiæb) </w:t>
      </w:r>
      <w:r w:rsidR="00664AD5" w:rsidRPr="00F12F4E">
        <w:rPr>
          <w:rFonts w:ascii="SutonnyMJ" w:hAnsi="SutonnyMJ"/>
          <w:szCs w:val="20"/>
        </w:rPr>
        <w:t>(d¬vB‡U‡c me wgwj‡q KZ¸‡jv gvwQ aiv c‡o‡Q Zvi msL¨v wjwce× Kiæb|</w:t>
      </w:r>
    </w:p>
    <w:p w:rsidR="00F35CAA" w:rsidRPr="00E108C7" w:rsidRDefault="00F35CAA" w:rsidP="0047278B">
      <w:pPr>
        <w:spacing w:after="0" w:line="240" w:lineRule="auto"/>
        <w:jc w:val="both"/>
        <w:rPr>
          <w:rFonts w:ascii="Vrinda" w:hAnsi="Vrinda"/>
          <w:sz w:val="16"/>
          <w:szCs w:val="16"/>
          <w:lang w:bidi="bn-BD"/>
        </w:rPr>
      </w:pPr>
    </w:p>
    <w:p w:rsidR="002226F2" w:rsidRDefault="002226F2" w:rsidP="0047278B">
      <w:pPr>
        <w:spacing w:after="0" w:line="240" w:lineRule="auto"/>
        <w:jc w:val="both"/>
        <w:rPr>
          <w:rFonts w:ascii="Arial" w:hAnsi="Arial" w:cs="Arial"/>
          <w:sz w:val="20"/>
          <w:szCs w:val="20"/>
          <w:rtl/>
          <w:cs/>
        </w:rPr>
      </w:pPr>
      <w:r w:rsidRPr="002226F2">
        <w:rPr>
          <w:rFonts w:ascii="Arial" w:hAnsi="Arial" w:cs="Arial"/>
          <w:sz w:val="20"/>
          <w:szCs w:val="20"/>
        </w:rPr>
        <w:t>3.14(record) (if 3.13 is not 0) Write the number of each species observed.</w:t>
      </w:r>
    </w:p>
    <w:p w:rsidR="0047278B" w:rsidRPr="00F12F4E" w:rsidRDefault="000769E4" w:rsidP="0047278B">
      <w:pPr>
        <w:spacing w:after="0" w:line="240" w:lineRule="auto"/>
        <w:jc w:val="both"/>
        <w:rPr>
          <w:rFonts w:ascii="Vrinda" w:hAnsi="Vrinda"/>
          <w:szCs w:val="20"/>
          <w:cs/>
          <w:lang w:val="bn-IN" w:bidi="bn-IN"/>
        </w:rPr>
      </w:pPr>
      <w:r w:rsidRPr="00261D01">
        <w:rPr>
          <w:rFonts w:ascii="SutonnyMJ" w:hAnsi="SutonnyMJ" w:cs="Arial"/>
          <w:sz w:val="20"/>
          <w:szCs w:val="20"/>
        </w:rPr>
        <w:t>(</w:t>
      </w:r>
      <w:r w:rsidRPr="00F12F4E">
        <w:rPr>
          <w:rFonts w:ascii="SutonnyMJ" w:hAnsi="SutonnyMJ" w:cs="Arial"/>
          <w:szCs w:val="20"/>
        </w:rPr>
        <w:t xml:space="preserve">wjwce× Kiæb) </w:t>
      </w:r>
      <w:r w:rsidRPr="00664AD5">
        <w:rPr>
          <w:rFonts w:ascii="SutonnyMJ" w:hAnsi="SutonnyMJ"/>
          <w:szCs w:val="20"/>
        </w:rPr>
        <w:t xml:space="preserve">(hw` </w:t>
      </w:r>
      <w:r>
        <w:rPr>
          <w:rFonts w:ascii="Vrinda" w:hAnsi="Vrinda"/>
          <w:szCs w:val="20"/>
          <w:cs/>
          <w:lang w:bidi="bn-BD"/>
        </w:rPr>
        <w:t>3.13</w:t>
      </w:r>
      <w:r w:rsidRPr="00664AD5">
        <w:rPr>
          <w:rFonts w:ascii="SutonnyMJ" w:hAnsi="SutonnyMJ"/>
          <w:szCs w:val="20"/>
        </w:rPr>
        <w:t xml:space="preserve">Gi DËi </w:t>
      </w:r>
      <w:r>
        <w:rPr>
          <w:rFonts w:ascii="Vrinda" w:hAnsi="Vrinda"/>
          <w:szCs w:val="20"/>
        </w:rPr>
        <w:t xml:space="preserve">0 </w:t>
      </w:r>
      <w:r w:rsidRPr="00261D01">
        <w:rPr>
          <w:rFonts w:ascii="SutonnyMJ" w:hAnsi="SutonnyMJ"/>
          <w:sz w:val="20"/>
          <w:szCs w:val="20"/>
        </w:rPr>
        <w:t>bv</w:t>
      </w:r>
      <w:r w:rsidRPr="0015724D">
        <w:rPr>
          <w:rFonts w:ascii="SutonnyMJ" w:hAnsi="SutonnyMJ"/>
          <w:sz w:val="20"/>
          <w:szCs w:val="20"/>
        </w:rPr>
        <w:t>nq</w:t>
      </w:r>
      <w:r w:rsidRPr="00664AD5">
        <w:rPr>
          <w:rFonts w:ascii="SutonnyMJ" w:hAnsi="SutonnyMJ"/>
          <w:szCs w:val="20"/>
        </w:rPr>
        <w:t>)</w:t>
      </w:r>
      <w:r w:rsidR="00664AD5" w:rsidRPr="00F12F4E">
        <w:rPr>
          <w:rFonts w:ascii="SutonnyMJ" w:hAnsi="SutonnyMJ"/>
          <w:szCs w:val="20"/>
        </w:rPr>
        <w:t xml:space="preserve">(hZ cÖRvwZi gvwQ †`Lv †M‡Q Zvi msL¨v wjLybt) </w:t>
      </w:r>
    </w:p>
    <w:p w:rsidR="00B11A2B" w:rsidRPr="00B11A2B" w:rsidRDefault="00B11A2B" w:rsidP="00B11A2B">
      <w:pPr>
        <w:spacing w:after="0" w:line="240" w:lineRule="auto"/>
        <w:jc w:val="both"/>
        <w:rPr>
          <w:rFonts w:ascii="Vrinda" w:hAnsi="Vrinda"/>
          <w:sz w:val="8"/>
          <w:szCs w:val="8"/>
          <w:cs/>
          <w:lang w:val="bn-IN" w:bidi="bn-IN"/>
        </w:rPr>
      </w:pPr>
    </w:p>
    <w:p w:rsidR="00B11A2B" w:rsidRPr="00261D01" w:rsidRDefault="008F0EE2" w:rsidP="001800A0">
      <w:pPr>
        <w:spacing w:after="0" w:line="240" w:lineRule="auto"/>
        <w:jc w:val="both"/>
        <w:rPr>
          <w:rFonts w:ascii="Vrinda" w:hAnsi="Vrinda"/>
          <w:sz w:val="20"/>
          <w:szCs w:val="20"/>
          <w:cs/>
          <w:lang w:val="bn-IN" w:bidi="bn-IN"/>
        </w:rPr>
      </w:pPr>
      <w:r>
        <w:rPr>
          <w:rFonts w:ascii="Arial" w:hAnsi="Arial" w:cs="Arial"/>
          <w:sz w:val="20"/>
          <w:szCs w:val="20"/>
        </w:rPr>
        <w:t xml:space="preserve">1. </w:t>
      </w:r>
      <w:r w:rsidR="00B11A2B" w:rsidRPr="00891DDA">
        <w:rPr>
          <w:rFonts w:ascii="Arial" w:hAnsi="Arial" w:cs="Arial"/>
          <w:sz w:val="20"/>
          <w:szCs w:val="20"/>
        </w:rPr>
        <w:t>Musca domestica</w:t>
      </w:r>
      <w:r w:rsidR="00C359C0">
        <w:rPr>
          <w:rFonts w:ascii="Arial" w:hAnsi="Arial" w:cs="Arial"/>
          <w:sz w:val="20"/>
          <w:szCs w:val="20"/>
        </w:rPr>
        <w:t xml:space="preserve"> </w:t>
      </w:r>
      <w:r w:rsidR="00B11A2B" w:rsidRPr="00261D01">
        <w:rPr>
          <w:rFonts w:ascii="SutonnyMJ" w:hAnsi="SutonnyMJ"/>
          <w:sz w:val="20"/>
          <w:szCs w:val="20"/>
        </w:rPr>
        <w:t>(gym&amp;&amp;Kv W‡gw÷Kv)</w:t>
      </w:r>
      <w:r w:rsidR="00B11A2B" w:rsidRPr="00261D01">
        <w:rPr>
          <w:rFonts w:ascii="Vrinda" w:eastAsia="Calibri" w:hAnsi="Vrinda" w:hint="cs"/>
          <w:sz w:val="20"/>
          <w:szCs w:val="20"/>
          <w:cs/>
          <w:lang w:val="bn-IN" w:bidi="bn-BD"/>
        </w:rPr>
        <w:tab/>
      </w:r>
      <w:r w:rsidR="00B11A2B" w:rsidRPr="00261D01">
        <w:rPr>
          <w:rFonts w:ascii="Vrinda" w:eastAsia="Calibri" w:hAnsi="Vrinda"/>
          <w:sz w:val="20"/>
          <w:szCs w:val="20"/>
          <w:cs/>
          <w:lang w:bidi="bn-BD"/>
        </w:rPr>
        <w:tab/>
      </w:r>
      <w:r w:rsidR="00B11A2B" w:rsidRPr="00261D01">
        <w:rPr>
          <w:rFonts w:ascii="Vrinda" w:eastAsia="Calibri" w:hAnsi="Vrinda"/>
          <w:sz w:val="20"/>
          <w:szCs w:val="20"/>
          <w:cs/>
          <w:lang w:bidi="bn-BD"/>
        </w:rPr>
        <w:tab/>
      </w:r>
      <w:r w:rsidR="00B11A2B" w:rsidRPr="00261D01">
        <w:rPr>
          <w:rFonts w:ascii="Vrinda" w:eastAsia="Calibri" w:hAnsi="Vrinda" w:hint="cs"/>
          <w:sz w:val="20"/>
          <w:szCs w:val="20"/>
          <w:cs/>
          <w:lang w:val="bn-IN" w:bidi="bn-BD"/>
        </w:rPr>
        <w:t>______</w:t>
      </w:r>
    </w:p>
    <w:p w:rsidR="00B11A2B" w:rsidRPr="00261D01" w:rsidRDefault="001674E9" w:rsidP="001800A0">
      <w:pPr>
        <w:spacing w:after="0" w:line="240" w:lineRule="auto"/>
        <w:jc w:val="both"/>
        <w:rPr>
          <w:rFonts w:ascii="Vrinda" w:eastAsia="Calibri" w:hAnsi="Vrinda"/>
          <w:sz w:val="20"/>
          <w:szCs w:val="20"/>
          <w:cs/>
          <w:lang w:val="bn-IN" w:bidi="bn-IN"/>
        </w:rPr>
      </w:pPr>
      <w:r>
        <w:rPr>
          <w:rFonts w:ascii="Arial" w:hAnsi="Arial" w:cs="Arial"/>
          <w:sz w:val="20"/>
          <w:szCs w:val="20"/>
        </w:rPr>
        <w:t xml:space="preserve">2. </w:t>
      </w:r>
      <w:r w:rsidR="00B11A2B" w:rsidRPr="00891DDA">
        <w:rPr>
          <w:rFonts w:ascii="Arial" w:hAnsi="Arial" w:cs="Arial"/>
          <w:sz w:val="20"/>
          <w:szCs w:val="20"/>
        </w:rPr>
        <w:t>Lesser house fly</w:t>
      </w:r>
      <w:r w:rsidR="00C359C0">
        <w:rPr>
          <w:rFonts w:ascii="Arial" w:hAnsi="Arial" w:cs="Arial"/>
          <w:sz w:val="20"/>
          <w:szCs w:val="20"/>
        </w:rPr>
        <w:t xml:space="preserve"> </w:t>
      </w:r>
      <w:r w:rsidR="00B11A2B" w:rsidRPr="00261D01">
        <w:rPr>
          <w:rFonts w:ascii="SutonnyMJ" w:hAnsi="SutonnyMJ"/>
          <w:sz w:val="20"/>
          <w:szCs w:val="20"/>
        </w:rPr>
        <w:t xml:space="preserve">(‡jRvi nvDm d¬vB)  </w:t>
      </w:r>
      <w:r w:rsidR="00B11A2B" w:rsidRPr="00261D01">
        <w:rPr>
          <w:rFonts w:ascii="Vrinda" w:eastAsia="Calibri" w:hAnsi="Vrinda" w:hint="cs"/>
          <w:sz w:val="20"/>
          <w:szCs w:val="20"/>
          <w:cs/>
          <w:lang w:val="bn-IN" w:bidi="bn-BD"/>
        </w:rPr>
        <w:tab/>
      </w:r>
      <w:r w:rsidR="00B11A2B" w:rsidRPr="00261D01">
        <w:rPr>
          <w:rFonts w:ascii="Vrinda" w:eastAsia="Calibri" w:hAnsi="Vrinda"/>
          <w:sz w:val="20"/>
          <w:szCs w:val="20"/>
          <w:cs/>
          <w:lang w:bidi="bn-BD"/>
        </w:rPr>
        <w:tab/>
      </w:r>
      <w:r w:rsidR="00B11A2B">
        <w:rPr>
          <w:rFonts w:ascii="Vrinda" w:eastAsia="Calibri" w:hAnsi="Vrinda"/>
          <w:sz w:val="20"/>
          <w:szCs w:val="20"/>
          <w:cs/>
          <w:lang w:bidi="bn-BD"/>
        </w:rPr>
        <w:tab/>
      </w:r>
      <w:r w:rsidR="00B11A2B" w:rsidRPr="00261D01">
        <w:rPr>
          <w:rFonts w:ascii="Vrinda" w:eastAsia="Calibri" w:hAnsi="Vrinda" w:hint="cs"/>
          <w:sz w:val="20"/>
          <w:szCs w:val="20"/>
          <w:cs/>
          <w:lang w:val="bn-IN" w:bidi="bn-BD"/>
        </w:rPr>
        <w:t>______</w:t>
      </w:r>
    </w:p>
    <w:p w:rsidR="00B11A2B" w:rsidRPr="00261D01" w:rsidRDefault="001674E9" w:rsidP="001800A0">
      <w:pPr>
        <w:spacing w:after="0" w:line="240" w:lineRule="auto"/>
        <w:jc w:val="both"/>
        <w:rPr>
          <w:rFonts w:ascii="Vrinda" w:eastAsia="Calibri" w:hAnsi="Vrinda"/>
          <w:sz w:val="20"/>
          <w:szCs w:val="20"/>
          <w:cs/>
          <w:lang w:bidi="bn-BD"/>
        </w:rPr>
      </w:pPr>
      <w:r>
        <w:rPr>
          <w:rFonts w:ascii="Arial" w:hAnsi="Arial" w:cs="Arial"/>
          <w:sz w:val="20"/>
          <w:szCs w:val="20"/>
        </w:rPr>
        <w:t xml:space="preserve">3. </w:t>
      </w:r>
      <w:r w:rsidR="00B11A2B" w:rsidRPr="00891DDA">
        <w:rPr>
          <w:rFonts w:ascii="Arial" w:hAnsi="Arial" w:cs="Arial"/>
          <w:sz w:val="20"/>
          <w:szCs w:val="20"/>
        </w:rPr>
        <w:t>Blow/bottle fly</w:t>
      </w:r>
      <w:r w:rsidR="00B11A2B" w:rsidRPr="00261D01">
        <w:rPr>
          <w:rFonts w:ascii="SutonnyMJ" w:hAnsi="SutonnyMJ"/>
          <w:sz w:val="20"/>
          <w:szCs w:val="20"/>
        </w:rPr>
        <w:t xml:space="preserve">(‡eøv/ †evZj d¬vB)  </w:t>
      </w:r>
      <w:r w:rsidR="00B11A2B" w:rsidRPr="00261D01">
        <w:rPr>
          <w:rFonts w:ascii="Vrinda" w:eastAsia="Calibri" w:hAnsi="Vrinda" w:hint="cs"/>
          <w:sz w:val="20"/>
          <w:szCs w:val="20"/>
          <w:cs/>
          <w:lang w:val="bn-IN" w:bidi="bn-BD"/>
        </w:rPr>
        <w:tab/>
      </w:r>
      <w:r w:rsidR="00B11A2B" w:rsidRPr="00261D01">
        <w:rPr>
          <w:rFonts w:ascii="Vrinda" w:eastAsia="Calibri" w:hAnsi="Vrinda"/>
          <w:sz w:val="20"/>
          <w:szCs w:val="20"/>
          <w:cs/>
          <w:lang w:bidi="bn-BD"/>
        </w:rPr>
        <w:tab/>
      </w:r>
      <w:r w:rsidR="00B11A2B" w:rsidRPr="00261D01">
        <w:rPr>
          <w:rFonts w:ascii="Vrinda" w:eastAsia="Calibri" w:hAnsi="Vrinda"/>
          <w:sz w:val="20"/>
          <w:szCs w:val="20"/>
          <w:cs/>
          <w:lang w:bidi="bn-BD"/>
        </w:rPr>
        <w:tab/>
      </w:r>
      <w:r w:rsidR="00052D66">
        <w:rPr>
          <w:rFonts w:ascii="Vrinda" w:eastAsia="Calibri" w:hAnsi="Vrinda"/>
          <w:sz w:val="20"/>
          <w:szCs w:val="20"/>
          <w:cs/>
          <w:lang w:bidi="bn-BD"/>
        </w:rPr>
        <w:tab/>
      </w:r>
      <w:r w:rsidR="00B11A2B" w:rsidRPr="00261D01">
        <w:rPr>
          <w:rFonts w:ascii="Vrinda" w:eastAsia="Calibri" w:hAnsi="Vrinda" w:hint="cs"/>
          <w:sz w:val="20"/>
          <w:szCs w:val="20"/>
          <w:cs/>
          <w:lang w:val="bn-IN" w:bidi="bn-BD"/>
        </w:rPr>
        <w:t>______</w:t>
      </w:r>
    </w:p>
    <w:p w:rsidR="00B11A2B" w:rsidRPr="00261D01" w:rsidRDefault="001674E9" w:rsidP="001800A0">
      <w:pPr>
        <w:spacing w:after="0" w:line="240" w:lineRule="auto"/>
        <w:jc w:val="both"/>
        <w:rPr>
          <w:rFonts w:ascii="Vrinda" w:eastAsia="Calibri" w:hAnsi="Vrinda"/>
          <w:sz w:val="20"/>
          <w:szCs w:val="20"/>
          <w:cs/>
          <w:lang w:bidi="bn-IN"/>
        </w:rPr>
      </w:pPr>
      <w:r>
        <w:rPr>
          <w:rFonts w:ascii="Arial" w:hAnsi="Arial" w:cs="Arial"/>
          <w:sz w:val="20"/>
          <w:szCs w:val="20"/>
        </w:rPr>
        <w:lastRenderedPageBreak/>
        <w:t xml:space="preserve">4. </w:t>
      </w:r>
      <w:r w:rsidRPr="001674E9">
        <w:rPr>
          <w:rFonts w:ascii="Arial" w:hAnsi="Arial" w:cs="Arial"/>
          <w:sz w:val="20"/>
          <w:szCs w:val="20"/>
        </w:rPr>
        <w:t>Flesh fly/sarcophaga</w:t>
      </w:r>
      <w:r w:rsidR="00B11A2B" w:rsidRPr="00261D01">
        <w:rPr>
          <w:rFonts w:ascii="SutonnyMJ" w:hAnsi="SutonnyMJ"/>
          <w:sz w:val="20"/>
          <w:szCs w:val="20"/>
        </w:rPr>
        <w:t>(‡d¬k d¬vB/mvi‡KvdvMv</w:t>
      </w:r>
      <w:r w:rsidR="001800A0" w:rsidRPr="00261D01">
        <w:rPr>
          <w:rFonts w:ascii="SutonnyMJ" w:hAnsi="SutonnyMJ"/>
          <w:sz w:val="20"/>
          <w:szCs w:val="20"/>
        </w:rPr>
        <w:t xml:space="preserve">)  </w:t>
      </w:r>
      <w:r w:rsidR="001800A0" w:rsidRPr="00261D01">
        <w:rPr>
          <w:rFonts w:ascii="Vrinda" w:eastAsia="Calibri" w:hAnsi="Vrinda" w:hint="cs"/>
          <w:sz w:val="20"/>
          <w:szCs w:val="20"/>
          <w:cs/>
          <w:lang w:val="bn-IN" w:bidi="bn-BD"/>
        </w:rPr>
        <w:tab/>
      </w:r>
      <w:r w:rsidR="001800A0">
        <w:rPr>
          <w:rFonts w:ascii="Vrinda" w:eastAsia="Calibri" w:hAnsi="Vrinda"/>
          <w:sz w:val="20"/>
          <w:szCs w:val="20"/>
          <w:cs/>
          <w:lang w:bidi="bn-BD"/>
        </w:rPr>
        <w:tab/>
      </w:r>
      <w:r w:rsidR="001800A0" w:rsidRPr="00261D01">
        <w:rPr>
          <w:rFonts w:ascii="Vrinda" w:eastAsia="Calibri" w:hAnsi="Vrinda" w:hint="cs"/>
          <w:sz w:val="20"/>
          <w:szCs w:val="20"/>
          <w:cs/>
          <w:lang w:val="bn-IN" w:bidi="bn-BD"/>
        </w:rPr>
        <w:t>______</w:t>
      </w:r>
      <w:r w:rsidR="001800A0">
        <w:rPr>
          <w:rFonts w:ascii="Vrinda" w:eastAsia="Calibri" w:hAnsi="Vrinda"/>
          <w:sz w:val="20"/>
          <w:szCs w:val="20"/>
          <w:lang w:bidi="bn-BD"/>
        </w:rPr>
        <w:tab/>
      </w:r>
      <w:r w:rsidR="001800A0">
        <w:rPr>
          <w:rFonts w:ascii="Vrinda" w:eastAsia="Calibri" w:hAnsi="Vrinda"/>
          <w:sz w:val="20"/>
          <w:szCs w:val="20"/>
          <w:lang w:bidi="bn-BD"/>
        </w:rPr>
        <w:tab/>
      </w:r>
    </w:p>
    <w:p w:rsidR="00B11A2B" w:rsidRPr="00261D01" w:rsidRDefault="00052D66" w:rsidP="001800A0">
      <w:pPr>
        <w:spacing w:after="0" w:line="240" w:lineRule="auto"/>
        <w:jc w:val="both"/>
        <w:rPr>
          <w:rFonts w:ascii="Vrinda" w:eastAsia="Calibri" w:hAnsi="Vrinda"/>
          <w:sz w:val="20"/>
          <w:szCs w:val="20"/>
          <w:cs/>
          <w:lang w:val="bn-IN" w:bidi="bn-IN"/>
        </w:rPr>
      </w:pPr>
      <w:r>
        <w:rPr>
          <w:rFonts w:ascii="Arial" w:hAnsi="Arial" w:cs="Arial"/>
          <w:sz w:val="20"/>
          <w:szCs w:val="20"/>
        </w:rPr>
        <w:t xml:space="preserve">77. </w:t>
      </w:r>
      <w:r w:rsidR="00B11A2B" w:rsidRPr="00891DDA">
        <w:rPr>
          <w:rFonts w:ascii="Arial" w:hAnsi="Arial" w:cs="Arial"/>
          <w:sz w:val="20"/>
          <w:szCs w:val="20"/>
        </w:rPr>
        <w:t>Other</w:t>
      </w:r>
      <w:r w:rsidR="00B11A2B" w:rsidRPr="00261D01">
        <w:rPr>
          <w:rFonts w:ascii="SutonnyMJ" w:hAnsi="SutonnyMJ"/>
          <w:sz w:val="20"/>
          <w:szCs w:val="20"/>
        </w:rPr>
        <w:t xml:space="preserve">(Ab¨vb¨) </w:t>
      </w:r>
      <w:r w:rsidR="00B11A2B" w:rsidRPr="00261D01">
        <w:rPr>
          <w:rFonts w:ascii="Vrinda" w:eastAsia="Calibri" w:hAnsi="Vrinda" w:hint="cs"/>
          <w:sz w:val="20"/>
          <w:szCs w:val="20"/>
          <w:cs/>
          <w:lang w:val="bn-IN" w:bidi="bn-BD"/>
        </w:rPr>
        <w:tab/>
      </w:r>
      <w:r w:rsidR="00B11A2B" w:rsidRPr="00261D01">
        <w:rPr>
          <w:rFonts w:ascii="Vrinda" w:eastAsia="Calibri" w:hAnsi="Vrinda" w:hint="cs"/>
          <w:sz w:val="20"/>
          <w:szCs w:val="20"/>
          <w:cs/>
          <w:lang w:val="bn-IN" w:bidi="bn-BD"/>
        </w:rPr>
        <w:tab/>
      </w:r>
      <w:r w:rsidR="00B11A2B" w:rsidRPr="00261D01">
        <w:rPr>
          <w:rFonts w:ascii="Vrinda" w:eastAsia="Calibri" w:hAnsi="Vrinda"/>
          <w:sz w:val="20"/>
          <w:szCs w:val="20"/>
          <w:lang w:bidi="bn-BD"/>
        </w:rPr>
        <w:tab/>
      </w:r>
      <w:r w:rsidR="00B11A2B" w:rsidRPr="00261D01">
        <w:rPr>
          <w:rFonts w:ascii="Vrinda" w:eastAsia="Calibri" w:hAnsi="Vrinda"/>
          <w:sz w:val="20"/>
          <w:szCs w:val="20"/>
          <w:lang w:bidi="bn-BD"/>
        </w:rPr>
        <w:tab/>
      </w:r>
      <w:r w:rsidR="00B11A2B" w:rsidRPr="00261D01">
        <w:rPr>
          <w:rFonts w:ascii="Vrinda" w:eastAsia="Calibri" w:hAnsi="Vrinda"/>
          <w:sz w:val="20"/>
          <w:szCs w:val="20"/>
          <w:lang w:bidi="bn-BD"/>
        </w:rPr>
        <w:tab/>
      </w:r>
      <w:r w:rsidR="00B11A2B" w:rsidRPr="00261D01">
        <w:rPr>
          <w:rFonts w:ascii="Vrinda" w:eastAsia="Calibri" w:hAnsi="Vrinda" w:hint="cs"/>
          <w:sz w:val="20"/>
          <w:szCs w:val="20"/>
          <w:cs/>
          <w:lang w:val="bn-IN" w:bidi="bn-BD"/>
        </w:rPr>
        <w:t>______</w:t>
      </w:r>
    </w:p>
    <w:p w:rsidR="00B11A2B" w:rsidRPr="00261D01" w:rsidRDefault="00052D66" w:rsidP="001800A0">
      <w:pPr>
        <w:spacing w:after="0" w:line="240" w:lineRule="auto"/>
        <w:jc w:val="both"/>
        <w:rPr>
          <w:rFonts w:ascii="Vrinda" w:hAnsi="Vrinda"/>
          <w:sz w:val="20"/>
          <w:szCs w:val="20"/>
          <w:cs/>
          <w:lang w:val="bn-IN" w:bidi="bn-IN"/>
        </w:rPr>
      </w:pPr>
      <w:r>
        <w:rPr>
          <w:rFonts w:ascii="Arial" w:hAnsi="Arial" w:cs="Arial"/>
          <w:sz w:val="20"/>
          <w:szCs w:val="20"/>
        </w:rPr>
        <w:t xml:space="preserve">6. </w:t>
      </w:r>
      <w:r w:rsidR="00B11A2B" w:rsidRPr="00891DDA">
        <w:rPr>
          <w:rFonts w:ascii="Arial" w:hAnsi="Arial" w:cs="Arial"/>
          <w:sz w:val="20"/>
          <w:szCs w:val="20"/>
        </w:rPr>
        <w:t>Cannot distinguish</w:t>
      </w:r>
      <w:r w:rsidR="00B11A2B" w:rsidRPr="00261D01">
        <w:rPr>
          <w:rFonts w:ascii="SutonnyMJ" w:hAnsi="SutonnyMJ"/>
          <w:sz w:val="20"/>
          <w:szCs w:val="20"/>
        </w:rPr>
        <w:t>(‡Pbv hvqwb)</w:t>
      </w:r>
      <w:r w:rsidR="00B11A2B" w:rsidRPr="00261D01">
        <w:rPr>
          <w:rFonts w:ascii="Vrinda" w:eastAsia="Calibri" w:hAnsi="Vrinda" w:hint="cs"/>
          <w:sz w:val="20"/>
          <w:szCs w:val="20"/>
          <w:cs/>
          <w:lang w:val="bn-IN" w:bidi="bn-BD"/>
        </w:rPr>
        <w:tab/>
      </w:r>
      <w:r w:rsidR="00B11A2B" w:rsidRPr="00261D01">
        <w:rPr>
          <w:rFonts w:ascii="Vrinda" w:eastAsia="Calibri" w:hAnsi="Vrinda"/>
          <w:sz w:val="20"/>
          <w:szCs w:val="20"/>
          <w:cs/>
          <w:lang w:bidi="bn-BD"/>
        </w:rPr>
        <w:tab/>
      </w:r>
      <w:r w:rsidR="00B11A2B" w:rsidRPr="00261D01">
        <w:rPr>
          <w:rFonts w:ascii="Vrinda" w:eastAsia="Calibri" w:hAnsi="Vrinda"/>
          <w:sz w:val="20"/>
          <w:szCs w:val="20"/>
          <w:cs/>
          <w:lang w:bidi="bn-BD"/>
        </w:rPr>
        <w:tab/>
      </w:r>
      <w:r>
        <w:rPr>
          <w:rFonts w:ascii="Vrinda" w:eastAsia="Calibri" w:hAnsi="Vrinda"/>
          <w:sz w:val="20"/>
          <w:szCs w:val="20"/>
          <w:cs/>
          <w:lang w:bidi="bn-BD"/>
        </w:rPr>
        <w:tab/>
      </w:r>
      <w:r w:rsidR="00B11A2B" w:rsidRPr="00261D01">
        <w:rPr>
          <w:rFonts w:ascii="Vrinda" w:eastAsia="Calibri" w:hAnsi="Vrinda" w:hint="cs"/>
          <w:sz w:val="20"/>
          <w:szCs w:val="20"/>
          <w:cs/>
          <w:lang w:val="bn-IN" w:bidi="bn-BD"/>
        </w:rPr>
        <w:t>______</w:t>
      </w:r>
    </w:p>
    <w:p w:rsidR="0047278B" w:rsidRPr="00E108C7" w:rsidRDefault="0047278B" w:rsidP="0047278B">
      <w:pPr>
        <w:spacing w:after="0" w:line="240" w:lineRule="auto"/>
        <w:jc w:val="both"/>
        <w:rPr>
          <w:rFonts w:ascii="Vrinda" w:hAnsi="Vrinda"/>
          <w:i/>
          <w:sz w:val="16"/>
          <w:szCs w:val="16"/>
          <w:lang w:bidi="bn-BD"/>
        </w:rPr>
      </w:pPr>
    </w:p>
    <w:p w:rsidR="00A009E0" w:rsidRPr="00F12F4E" w:rsidRDefault="0015724D" w:rsidP="00A009E0">
      <w:pPr>
        <w:spacing w:after="0" w:line="240" w:lineRule="auto"/>
        <w:jc w:val="both"/>
        <w:rPr>
          <w:rFonts w:ascii="Vrinda" w:hAnsi="Vrinda"/>
          <w:szCs w:val="20"/>
          <w:cs/>
          <w:lang w:bidi="bn-BD"/>
        </w:rPr>
      </w:pPr>
      <w:r w:rsidRPr="0015724D">
        <w:rPr>
          <w:rFonts w:ascii="Arial" w:hAnsi="Arial" w:cs="Arial"/>
          <w:sz w:val="20"/>
          <w:szCs w:val="20"/>
        </w:rPr>
        <w:t>3.15 Record the time you counted the flies on the fly tape at the latrine area (24H format, HH:MM)</w:t>
      </w:r>
      <w:r w:rsidR="00664AD5" w:rsidRPr="00F12F4E">
        <w:rPr>
          <w:rFonts w:ascii="SutonnyMJ" w:hAnsi="SutonnyMJ"/>
          <w:szCs w:val="20"/>
        </w:rPr>
        <w:t>(Uq‡j‡Ui Av‡kcv‡k/¯’v‡b d¬vB‡U‡c AvUK gvwQ Mbbvi mgq wjwce× Kiæb: (</w:t>
      </w:r>
      <w:r w:rsidR="00664AD5" w:rsidRPr="00F12F4E">
        <w:rPr>
          <w:rFonts w:ascii="Vrinda" w:hAnsi="Vrinda"/>
          <w:szCs w:val="20"/>
          <w:lang w:bidi="bn-BD"/>
        </w:rPr>
        <w:t xml:space="preserve">24 </w:t>
      </w:r>
      <w:r w:rsidR="00664AD5" w:rsidRPr="00F12F4E">
        <w:rPr>
          <w:rFonts w:ascii="SutonnyMJ" w:hAnsi="SutonnyMJ"/>
          <w:szCs w:val="20"/>
        </w:rPr>
        <w:t>N›Uv wnmv‡e, N›Uvt wgwbU)</w:t>
      </w:r>
    </w:p>
    <w:p w:rsidR="006B5EF6" w:rsidRDefault="006B5EF6" w:rsidP="00D27F6B">
      <w:pPr>
        <w:pStyle w:val="NoSpacing"/>
        <w:rPr>
          <w:rFonts w:ascii="Arial" w:hAnsi="Arial" w:cs="Arial"/>
          <w:sz w:val="20"/>
          <w:szCs w:val="20"/>
        </w:rPr>
      </w:pPr>
    </w:p>
    <w:p w:rsidR="00D96F1B" w:rsidRDefault="00D27F6B" w:rsidP="00D27F6B">
      <w:pPr>
        <w:pStyle w:val="NoSpacing"/>
        <w:rPr>
          <w:rFonts w:ascii="Arial" w:hAnsi="Arial" w:cs="Arial"/>
          <w:sz w:val="20"/>
          <w:szCs w:val="20"/>
        </w:rPr>
      </w:pPr>
      <w:r w:rsidRPr="00B11A2B">
        <w:rPr>
          <w:rFonts w:ascii="Arial" w:hAnsi="Arial" w:cs="Arial"/>
          <w:sz w:val="20"/>
          <w:szCs w:val="20"/>
        </w:rPr>
        <w:t xml:space="preserve">3.16 </w:t>
      </w:r>
      <w:r>
        <w:rPr>
          <w:rFonts w:ascii="Arial" w:hAnsi="Arial" w:cs="Arial"/>
          <w:sz w:val="20"/>
          <w:szCs w:val="20"/>
        </w:rPr>
        <w:t>(ask)</w:t>
      </w:r>
      <w:r w:rsidRPr="00BC081B">
        <w:rPr>
          <w:rFonts w:ascii="Arial" w:hAnsi="Arial" w:cs="Arial"/>
          <w:sz w:val="20"/>
          <w:szCs w:val="20"/>
        </w:rPr>
        <w:t xml:space="preserve"> When was the most recent time it rained?</w:t>
      </w:r>
    </w:p>
    <w:p w:rsidR="00D27F6B" w:rsidRDefault="00D27F6B" w:rsidP="00D27F6B">
      <w:pPr>
        <w:pStyle w:val="NoSpacing"/>
        <w:rPr>
          <w:rFonts w:ascii="SutonnyMJ" w:hAnsi="SutonnyMJ" w:cs="Arial"/>
          <w:sz w:val="20"/>
          <w:szCs w:val="20"/>
        </w:rPr>
      </w:pPr>
      <w:r w:rsidRPr="00BC081B">
        <w:rPr>
          <w:rFonts w:ascii="Arial" w:hAnsi="Arial" w:cs="Arial"/>
          <w:sz w:val="20"/>
          <w:szCs w:val="20"/>
        </w:rPr>
        <w:t>(</w:t>
      </w:r>
      <w:r w:rsidRPr="00BC081B">
        <w:rPr>
          <w:rFonts w:ascii="SutonnyMJ" w:hAnsi="SutonnyMJ" w:cs="Arial"/>
          <w:sz w:val="20"/>
          <w:szCs w:val="20"/>
        </w:rPr>
        <w:t>wRÁvmv Kiæbt</w:t>
      </w:r>
      <w:r w:rsidR="00D96F1B">
        <w:rPr>
          <w:rFonts w:ascii="SutonnyMJ" w:hAnsi="SutonnyMJ" w:cs="Arial"/>
          <w:sz w:val="20"/>
          <w:szCs w:val="20"/>
        </w:rPr>
        <w:t>)</w:t>
      </w:r>
      <w:r w:rsidRPr="00BC081B">
        <w:rPr>
          <w:rFonts w:ascii="SutonnyMJ" w:hAnsi="SutonnyMJ" w:cs="Arial"/>
          <w:sz w:val="20"/>
          <w:szCs w:val="20"/>
        </w:rPr>
        <w:t xml:space="preserve"> me©‡kl KLb e„wó n‡qwQj?</w:t>
      </w:r>
    </w:p>
    <w:p w:rsidR="001B15D6" w:rsidRDefault="001B15D6" w:rsidP="00D27F6B">
      <w:pPr>
        <w:pStyle w:val="NoSpacing"/>
        <w:rPr>
          <w:rFonts w:ascii="SutonnyMJ" w:hAnsi="SutonnyMJ" w:cs="Arial"/>
          <w:sz w:val="20"/>
          <w:szCs w:val="20"/>
        </w:rPr>
      </w:pPr>
      <w:r w:rsidRPr="00BC081B">
        <w:rPr>
          <w:rFonts w:ascii="Arial" w:hAnsi="Arial" w:cs="Arial"/>
          <w:sz w:val="20"/>
          <w:szCs w:val="20"/>
        </w:rPr>
        <w:t>1</w:t>
      </w:r>
      <w:r>
        <w:rPr>
          <w:rFonts w:ascii="Arial" w:hAnsi="Arial" w:cs="Arial"/>
          <w:sz w:val="20"/>
          <w:szCs w:val="20"/>
        </w:rPr>
        <w:t>=</w:t>
      </w:r>
      <w:r w:rsidRPr="00BC081B">
        <w:rPr>
          <w:rFonts w:ascii="Arial" w:hAnsi="Arial" w:cs="Arial"/>
          <w:sz w:val="20"/>
          <w:szCs w:val="20"/>
        </w:rPr>
        <w:t xml:space="preserve"> Currently raining</w:t>
      </w:r>
      <w:r>
        <w:rPr>
          <w:rFonts w:ascii="Arial" w:hAnsi="Arial" w:cs="Arial"/>
          <w:sz w:val="20"/>
          <w:szCs w:val="20"/>
        </w:rPr>
        <w:t xml:space="preserve"> (</w:t>
      </w:r>
      <w:r w:rsidRPr="00BC081B">
        <w:rPr>
          <w:rFonts w:ascii="SutonnyMJ" w:hAnsi="SutonnyMJ" w:cs="Arial"/>
          <w:sz w:val="20"/>
          <w:szCs w:val="20"/>
        </w:rPr>
        <w:t>GLbI e„wó n‡</w:t>
      </w:r>
      <w:r>
        <w:rPr>
          <w:rFonts w:ascii="SutonnyMJ" w:hAnsi="SutonnyMJ" w:cs="Arial"/>
          <w:sz w:val="20"/>
          <w:szCs w:val="20"/>
        </w:rPr>
        <w:t>”Q)</w:t>
      </w:r>
    </w:p>
    <w:p w:rsidR="001B15D6" w:rsidRDefault="001B15D6" w:rsidP="00D27F6B">
      <w:pPr>
        <w:pStyle w:val="NoSpacing"/>
        <w:rPr>
          <w:rFonts w:ascii="SutonnyMJ" w:hAnsi="SutonnyMJ" w:cs="Arial"/>
          <w:sz w:val="20"/>
          <w:szCs w:val="20"/>
        </w:rPr>
      </w:pPr>
      <w:r w:rsidRPr="00BC081B">
        <w:rPr>
          <w:rFonts w:ascii="Arial" w:hAnsi="Arial" w:cs="Arial"/>
          <w:sz w:val="20"/>
          <w:szCs w:val="20"/>
        </w:rPr>
        <w:t>2</w:t>
      </w:r>
      <w:r>
        <w:rPr>
          <w:rFonts w:ascii="Arial" w:hAnsi="Arial" w:cs="Arial"/>
          <w:sz w:val="20"/>
          <w:szCs w:val="20"/>
        </w:rPr>
        <w:t>=</w:t>
      </w:r>
      <w:r w:rsidRPr="00BC081B">
        <w:rPr>
          <w:rFonts w:ascii="Arial" w:hAnsi="Arial" w:cs="Arial"/>
          <w:sz w:val="20"/>
          <w:szCs w:val="20"/>
        </w:rPr>
        <w:t xml:space="preserve"> Rained earlier today</w:t>
      </w:r>
      <w:r>
        <w:rPr>
          <w:rFonts w:ascii="Arial" w:hAnsi="Arial" w:cs="Arial"/>
          <w:sz w:val="20"/>
          <w:szCs w:val="20"/>
        </w:rPr>
        <w:t xml:space="preserve"> (</w:t>
      </w:r>
      <w:r w:rsidRPr="00BC081B">
        <w:rPr>
          <w:rFonts w:ascii="SutonnyMJ" w:hAnsi="SutonnyMJ" w:cs="Arial"/>
          <w:sz w:val="20"/>
          <w:szCs w:val="20"/>
        </w:rPr>
        <w:t>AvR mKv‡j e„wó n‡qwQj</w:t>
      </w:r>
      <w:r>
        <w:rPr>
          <w:rFonts w:ascii="SutonnyMJ" w:hAnsi="SutonnyMJ" w:cs="Arial"/>
          <w:sz w:val="20"/>
          <w:szCs w:val="20"/>
        </w:rPr>
        <w:t>)</w:t>
      </w:r>
    </w:p>
    <w:p w:rsidR="001B15D6" w:rsidRDefault="001B15D6" w:rsidP="00D27F6B">
      <w:pPr>
        <w:pStyle w:val="NoSpacing"/>
        <w:rPr>
          <w:rFonts w:ascii="Arial" w:hAnsi="Arial" w:cs="Arial"/>
          <w:sz w:val="20"/>
          <w:szCs w:val="20"/>
        </w:rPr>
      </w:pPr>
      <w:r w:rsidRPr="00BC081B">
        <w:rPr>
          <w:rFonts w:ascii="Arial" w:hAnsi="Arial" w:cs="Arial"/>
          <w:sz w:val="20"/>
          <w:szCs w:val="20"/>
        </w:rPr>
        <w:t>3</w:t>
      </w:r>
      <w:r>
        <w:rPr>
          <w:rFonts w:ascii="Arial" w:hAnsi="Arial" w:cs="Arial"/>
          <w:sz w:val="20"/>
          <w:szCs w:val="20"/>
        </w:rPr>
        <w:t>=</w:t>
      </w:r>
      <w:r w:rsidRPr="00BC081B">
        <w:rPr>
          <w:rFonts w:ascii="Arial" w:hAnsi="Arial" w:cs="Arial"/>
          <w:sz w:val="20"/>
          <w:szCs w:val="20"/>
        </w:rPr>
        <w:t xml:space="preserve"> Rained yesterday</w:t>
      </w:r>
      <w:r>
        <w:rPr>
          <w:rFonts w:ascii="Arial" w:hAnsi="Arial" w:cs="Arial"/>
          <w:sz w:val="20"/>
          <w:szCs w:val="20"/>
        </w:rPr>
        <w:t xml:space="preserve"> (</w:t>
      </w:r>
      <w:r w:rsidRPr="00BC081B">
        <w:rPr>
          <w:rFonts w:ascii="SutonnyMJ" w:hAnsi="SutonnyMJ" w:cs="Arial"/>
          <w:sz w:val="20"/>
          <w:szCs w:val="20"/>
        </w:rPr>
        <w:t>MZKvj e„wó n‡qwQj</w:t>
      </w:r>
      <w:r>
        <w:rPr>
          <w:rFonts w:ascii="Arial" w:hAnsi="Arial" w:cs="Arial"/>
          <w:sz w:val="20"/>
          <w:szCs w:val="20"/>
        </w:rPr>
        <w:t>)</w:t>
      </w:r>
    </w:p>
    <w:p w:rsidR="001B15D6" w:rsidRDefault="001B15D6" w:rsidP="00D27F6B">
      <w:pPr>
        <w:pStyle w:val="NoSpacing"/>
        <w:rPr>
          <w:rFonts w:ascii="SutonnyMJ" w:hAnsi="SutonnyMJ" w:cs="Arial"/>
          <w:sz w:val="20"/>
          <w:szCs w:val="20"/>
        </w:rPr>
      </w:pPr>
      <w:r w:rsidRPr="00BC081B">
        <w:rPr>
          <w:rFonts w:ascii="Arial" w:hAnsi="Arial" w:cs="Arial"/>
          <w:sz w:val="20"/>
          <w:szCs w:val="20"/>
        </w:rPr>
        <w:t>4</w:t>
      </w:r>
      <w:r>
        <w:rPr>
          <w:rFonts w:ascii="Arial" w:hAnsi="Arial" w:cs="Arial"/>
          <w:sz w:val="20"/>
          <w:szCs w:val="20"/>
        </w:rPr>
        <w:t xml:space="preserve">= </w:t>
      </w:r>
      <w:r w:rsidRPr="00BC081B">
        <w:rPr>
          <w:rFonts w:ascii="Arial" w:hAnsi="Arial" w:cs="Arial"/>
          <w:sz w:val="20"/>
          <w:szCs w:val="20"/>
        </w:rPr>
        <w:t>Rained the day before yesterday</w:t>
      </w:r>
      <w:r>
        <w:rPr>
          <w:rFonts w:ascii="Arial" w:hAnsi="Arial" w:cs="Arial"/>
          <w:sz w:val="20"/>
          <w:szCs w:val="20"/>
        </w:rPr>
        <w:t xml:space="preserve"> (</w:t>
      </w:r>
      <w:r w:rsidRPr="00BC081B">
        <w:rPr>
          <w:rFonts w:ascii="SutonnyMJ" w:hAnsi="SutonnyMJ" w:cs="Arial"/>
          <w:sz w:val="20"/>
          <w:szCs w:val="20"/>
        </w:rPr>
        <w:t>MZ ciï e„wó n‡qwQj</w:t>
      </w:r>
      <w:r>
        <w:rPr>
          <w:rFonts w:ascii="SutonnyMJ" w:hAnsi="SutonnyMJ" w:cs="Arial"/>
          <w:sz w:val="20"/>
          <w:szCs w:val="20"/>
        </w:rPr>
        <w:t>)</w:t>
      </w:r>
    </w:p>
    <w:p w:rsidR="001B15D6" w:rsidRDefault="001B15D6" w:rsidP="001B15D6">
      <w:pPr>
        <w:pStyle w:val="NoSpacing"/>
        <w:rPr>
          <w:rFonts w:ascii="SutonnyMJ" w:hAnsi="SutonnyMJ" w:cs="Arial"/>
          <w:sz w:val="20"/>
          <w:szCs w:val="20"/>
        </w:rPr>
      </w:pPr>
      <w:r w:rsidRPr="00BC081B">
        <w:rPr>
          <w:rFonts w:ascii="Arial" w:hAnsi="Arial" w:cs="Arial"/>
          <w:sz w:val="20"/>
          <w:szCs w:val="20"/>
        </w:rPr>
        <w:t>5</w:t>
      </w:r>
      <w:r>
        <w:rPr>
          <w:rFonts w:ascii="Arial" w:hAnsi="Arial" w:cs="Arial"/>
          <w:sz w:val="20"/>
          <w:szCs w:val="20"/>
        </w:rPr>
        <w:t xml:space="preserve">= </w:t>
      </w:r>
      <w:r w:rsidRPr="00BC081B">
        <w:rPr>
          <w:rFonts w:ascii="Arial" w:hAnsi="Arial" w:cs="Arial"/>
          <w:sz w:val="20"/>
          <w:szCs w:val="20"/>
        </w:rPr>
        <w:t>Rained in the last week</w:t>
      </w:r>
      <w:r>
        <w:rPr>
          <w:rFonts w:ascii="Arial" w:hAnsi="Arial" w:cs="Arial"/>
          <w:sz w:val="20"/>
          <w:szCs w:val="20"/>
        </w:rPr>
        <w:t xml:space="preserve"> (</w:t>
      </w:r>
      <w:r w:rsidRPr="00BC081B">
        <w:rPr>
          <w:rFonts w:ascii="SutonnyMJ" w:hAnsi="SutonnyMJ" w:cs="Arial"/>
          <w:sz w:val="20"/>
          <w:szCs w:val="20"/>
        </w:rPr>
        <w:t>MZ mßv‡n e„wó n‡qwQj</w:t>
      </w:r>
      <w:r>
        <w:rPr>
          <w:rFonts w:ascii="SutonnyMJ" w:hAnsi="SutonnyMJ" w:cs="Arial"/>
          <w:sz w:val="20"/>
          <w:szCs w:val="20"/>
        </w:rPr>
        <w:t>)</w:t>
      </w:r>
    </w:p>
    <w:p w:rsidR="001B15D6" w:rsidRPr="00B11A2B" w:rsidRDefault="001B15D6" w:rsidP="001B15D6">
      <w:pPr>
        <w:pStyle w:val="NoSpacing"/>
        <w:rPr>
          <w:rFonts w:ascii="Arial" w:hAnsi="Arial" w:cs="Arial"/>
          <w:sz w:val="20"/>
          <w:szCs w:val="20"/>
        </w:rPr>
      </w:pPr>
      <w:r w:rsidRPr="00BC081B">
        <w:rPr>
          <w:rFonts w:ascii="Arial" w:hAnsi="Arial" w:cs="Arial"/>
          <w:sz w:val="20"/>
          <w:szCs w:val="20"/>
        </w:rPr>
        <w:t>6</w:t>
      </w:r>
      <w:r>
        <w:rPr>
          <w:rFonts w:ascii="Arial" w:hAnsi="Arial" w:cs="Arial"/>
          <w:sz w:val="20"/>
          <w:szCs w:val="20"/>
        </w:rPr>
        <w:t>= Did not rain in the last week(</w:t>
      </w:r>
      <w:r w:rsidRPr="00D37B57">
        <w:rPr>
          <w:rFonts w:ascii="SutonnyMJ" w:hAnsi="SutonnyMJ" w:cs="Arial"/>
          <w:sz w:val="20"/>
          <w:szCs w:val="20"/>
          <w:lang w:val="es-AR"/>
        </w:rPr>
        <w:t>MZ mßv‡ni g‡a¨ e„wó nqwb</w:t>
      </w:r>
      <w:r>
        <w:rPr>
          <w:rFonts w:ascii="SutonnyMJ" w:hAnsi="SutonnyMJ" w:cs="Arial"/>
          <w:sz w:val="20"/>
          <w:szCs w:val="20"/>
          <w:lang w:val="es-AR"/>
        </w:rPr>
        <w:t>)</w:t>
      </w:r>
    </w:p>
    <w:p w:rsidR="00D27F6B" w:rsidRDefault="00D27F6B" w:rsidP="00F51601">
      <w:pPr>
        <w:spacing w:after="0" w:line="240" w:lineRule="auto"/>
        <w:jc w:val="both"/>
        <w:rPr>
          <w:rFonts w:ascii="Vrinda" w:hAnsi="Vrinda" w:cs="Vrinda"/>
          <w:sz w:val="20"/>
          <w:szCs w:val="20"/>
          <w:lang w:bidi="bn-IN"/>
        </w:rPr>
      </w:pPr>
    </w:p>
    <w:sectPr w:rsidR="00D27F6B" w:rsidSect="00994BFA">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66BB" w:rsidRDefault="00F366BB" w:rsidP="0030080F">
      <w:pPr>
        <w:spacing w:after="0" w:line="240" w:lineRule="auto"/>
      </w:pPr>
      <w:r>
        <w:separator/>
      </w:r>
    </w:p>
  </w:endnote>
  <w:endnote w:type="continuationSeparator" w:id="1">
    <w:p w:rsidR="00F366BB" w:rsidRDefault="00F366BB" w:rsidP="003008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Vrinda">
    <w:panose1 w:val="01010600010101010101"/>
    <w:charset w:val="00"/>
    <w:family w:val="auto"/>
    <w:pitch w:val="variable"/>
    <w:sig w:usb0="0001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Helvetica">
    <w:panose1 w:val="020B0604020202020204"/>
    <w:charset w:val="00"/>
    <w:family w:val="swiss"/>
    <w:pitch w:val="variable"/>
    <w:sig w:usb0="20002A87" w:usb1="80000000" w:usb2="00000008" w:usb3="00000000" w:csb0="000001FF" w:csb1="00000000"/>
  </w:font>
  <w:font w:name="SutonnyMJ">
    <w:altName w:val="Times New Roman"/>
    <w:panose1 w:val="00000000000000000000"/>
    <w:charset w:val="00"/>
    <w:family w:val="auto"/>
    <w:pitch w:val="variable"/>
    <w:sig w:usb0="80000AAF" w:usb1="00000048" w:usb2="00000000" w:usb3="00000000" w:csb0="0000003F" w:csb1="00000000"/>
  </w:font>
  <w:font w:name="Webdings">
    <w:panose1 w:val="05030102010509060703"/>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Mangal">
    <w:panose1 w:val="00000400000000000000"/>
    <w:charset w:val="00"/>
    <w:family w:val="auto"/>
    <w:pitch w:val="variable"/>
    <w:sig w:usb0="00008003" w:usb1="00000000" w:usb2="00000000" w:usb3="00000000" w:csb0="00000001" w:csb1="00000000"/>
  </w:font>
  <w:font w:name="ভ্রিন্দা">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369" w:rsidRDefault="00CC4369" w:rsidP="0030080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C4369" w:rsidRDefault="00CC436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369" w:rsidRDefault="00CC4369" w:rsidP="0030080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C1BA6">
      <w:rPr>
        <w:rStyle w:val="PageNumber"/>
        <w:noProof/>
      </w:rPr>
      <w:t>18</w:t>
    </w:r>
    <w:r>
      <w:rPr>
        <w:rStyle w:val="PageNumber"/>
      </w:rPr>
      <w:fldChar w:fldCharType="end"/>
    </w:r>
  </w:p>
  <w:p w:rsidR="00CC4369" w:rsidRDefault="00CC436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66BB" w:rsidRDefault="00F366BB" w:rsidP="0030080F">
      <w:pPr>
        <w:spacing w:after="0" w:line="240" w:lineRule="auto"/>
      </w:pPr>
      <w:r>
        <w:separator/>
      </w:r>
    </w:p>
  </w:footnote>
  <w:footnote w:type="continuationSeparator" w:id="1">
    <w:p w:rsidR="00F366BB" w:rsidRDefault="00F366BB" w:rsidP="0030080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1E7AA6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5910660"/>
    <w:multiLevelType w:val="hybridMultilevel"/>
    <w:tmpl w:val="A20E87A6"/>
    <w:lvl w:ilvl="0" w:tplc="AEB4D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666259"/>
    <w:multiLevelType w:val="hybridMultilevel"/>
    <w:tmpl w:val="5D282398"/>
    <w:lvl w:ilvl="0" w:tplc="5ACE1A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61393C"/>
    <w:multiLevelType w:val="multilevel"/>
    <w:tmpl w:val="EAEAC0D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2CDF2899"/>
    <w:multiLevelType w:val="hybridMultilevel"/>
    <w:tmpl w:val="74741384"/>
    <w:lvl w:ilvl="0" w:tplc="CC9651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CD7BFF"/>
    <w:multiLevelType w:val="hybridMultilevel"/>
    <w:tmpl w:val="2E46B4E2"/>
    <w:lvl w:ilvl="0" w:tplc="F8C43C48">
      <w:start w:val="1"/>
      <w:numFmt w:val="decimal"/>
      <w:lvlText w:val="%1."/>
      <w:lvlJc w:val="left"/>
      <w:pPr>
        <w:ind w:left="720" w:hanging="360"/>
      </w:pPr>
      <w:rPr>
        <w:rFonts w:ascii="Arial" w:hAnsi="Arial" w:cs="Arial" w:hint="default"/>
        <w:b w:val="0"/>
        <w:sz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502D1893"/>
    <w:multiLevelType w:val="hybridMultilevel"/>
    <w:tmpl w:val="2E46B4E2"/>
    <w:lvl w:ilvl="0" w:tplc="F8C43C48">
      <w:start w:val="1"/>
      <w:numFmt w:val="decimal"/>
      <w:lvlText w:val="%1."/>
      <w:lvlJc w:val="left"/>
      <w:pPr>
        <w:ind w:left="720" w:hanging="360"/>
      </w:pPr>
      <w:rPr>
        <w:rFonts w:ascii="Arial" w:hAnsi="Arial" w:cs="Arial" w:hint="default"/>
        <w:b w:val="0"/>
        <w:sz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54A62FAB"/>
    <w:multiLevelType w:val="hybridMultilevel"/>
    <w:tmpl w:val="B54239BE"/>
    <w:lvl w:ilvl="0" w:tplc="82DCBAE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0B4B43"/>
    <w:multiLevelType w:val="multilevel"/>
    <w:tmpl w:val="1458C0CA"/>
    <w:lvl w:ilvl="0">
      <w:start w:val="4"/>
      <w:numFmt w:val="decimal"/>
      <w:lvlText w:val="%1"/>
      <w:lvlJc w:val="left"/>
      <w:pPr>
        <w:ind w:left="380" w:hanging="380"/>
      </w:pPr>
      <w:rPr>
        <w:rFonts w:hint="default"/>
        <w:u w:val="single"/>
      </w:rPr>
    </w:lvl>
    <w:lvl w:ilvl="1">
      <w:start w:val="14"/>
      <w:numFmt w:val="decimal"/>
      <w:lvlText w:val="%1.%2"/>
      <w:lvlJc w:val="left"/>
      <w:pPr>
        <w:ind w:left="380" w:hanging="38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9">
    <w:nsid w:val="612648AF"/>
    <w:multiLevelType w:val="hybridMultilevel"/>
    <w:tmpl w:val="DE8643CA"/>
    <w:lvl w:ilvl="0" w:tplc="89BEA110">
      <w:start w:val="1001"/>
      <w:numFmt w:val="decimal"/>
      <w:lvlText w:val="C.%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9650CB"/>
    <w:multiLevelType w:val="multilevel"/>
    <w:tmpl w:val="6BBA60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1"/>
  </w:num>
  <w:num w:numId="3">
    <w:abstractNumId w:val="10"/>
  </w:num>
  <w:num w:numId="4">
    <w:abstractNumId w:val="5"/>
  </w:num>
  <w:num w:numId="5">
    <w:abstractNumId w:val="7"/>
  </w:num>
  <w:num w:numId="6">
    <w:abstractNumId w:val="3"/>
  </w:num>
  <w:num w:numId="7">
    <w:abstractNumId w:val="9"/>
  </w:num>
  <w:num w:numId="8">
    <w:abstractNumId w:val="2"/>
  </w:num>
  <w:num w:numId="9">
    <w:abstractNumId w:val="8"/>
  </w:num>
  <w:num w:numId="10">
    <w:abstractNumId w:val="0"/>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hideSpellingErrors/>
  <w:trackRevisions/>
  <w:defaultTabStop w:val="720"/>
  <w:characterSpacingControl w:val="doNotCompress"/>
  <w:footnotePr>
    <w:footnote w:id="0"/>
    <w:footnote w:id="1"/>
  </w:footnotePr>
  <w:endnotePr>
    <w:endnote w:id="0"/>
    <w:endnote w:id="1"/>
  </w:endnotePr>
  <w:compat/>
  <w:rsids>
    <w:rsidRoot w:val="0065777F"/>
    <w:rsid w:val="00004FC1"/>
    <w:rsid w:val="00006A27"/>
    <w:rsid w:val="0000741E"/>
    <w:rsid w:val="0001211A"/>
    <w:rsid w:val="000206A5"/>
    <w:rsid w:val="00021B92"/>
    <w:rsid w:val="000233C7"/>
    <w:rsid w:val="000247C5"/>
    <w:rsid w:val="00027286"/>
    <w:rsid w:val="000343EA"/>
    <w:rsid w:val="00040713"/>
    <w:rsid w:val="00042CB4"/>
    <w:rsid w:val="0004409F"/>
    <w:rsid w:val="00045B77"/>
    <w:rsid w:val="00052D66"/>
    <w:rsid w:val="00052EA5"/>
    <w:rsid w:val="0005672A"/>
    <w:rsid w:val="0006104B"/>
    <w:rsid w:val="000618F4"/>
    <w:rsid w:val="000635D1"/>
    <w:rsid w:val="000658CA"/>
    <w:rsid w:val="000664F6"/>
    <w:rsid w:val="00067573"/>
    <w:rsid w:val="00067E4F"/>
    <w:rsid w:val="00071B00"/>
    <w:rsid w:val="00072901"/>
    <w:rsid w:val="000733B5"/>
    <w:rsid w:val="000769E4"/>
    <w:rsid w:val="00084D96"/>
    <w:rsid w:val="00087152"/>
    <w:rsid w:val="00090C2B"/>
    <w:rsid w:val="0009262F"/>
    <w:rsid w:val="000958D4"/>
    <w:rsid w:val="0009690A"/>
    <w:rsid w:val="000A002C"/>
    <w:rsid w:val="000A0653"/>
    <w:rsid w:val="000A0EE0"/>
    <w:rsid w:val="000A567D"/>
    <w:rsid w:val="000A63C0"/>
    <w:rsid w:val="000B110B"/>
    <w:rsid w:val="000B5F58"/>
    <w:rsid w:val="000C2325"/>
    <w:rsid w:val="000C43C5"/>
    <w:rsid w:val="000C4FD4"/>
    <w:rsid w:val="000D15A6"/>
    <w:rsid w:val="000D15AF"/>
    <w:rsid w:val="000D2AB1"/>
    <w:rsid w:val="000D3810"/>
    <w:rsid w:val="000D70EE"/>
    <w:rsid w:val="000E0004"/>
    <w:rsid w:val="000E3F90"/>
    <w:rsid w:val="000E4263"/>
    <w:rsid w:val="000E7F19"/>
    <w:rsid w:val="000F3B44"/>
    <w:rsid w:val="000F4362"/>
    <w:rsid w:val="000F5A63"/>
    <w:rsid w:val="000F7305"/>
    <w:rsid w:val="00102396"/>
    <w:rsid w:val="00103EEC"/>
    <w:rsid w:val="001119E8"/>
    <w:rsid w:val="00116CA1"/>
    <w:rsid w:val="00116D08"/>
    <w:rsid w:val="00117C88"/>
    <w:rsid w:val="001210F7"/>
    <w:rsid w:val="00125D71"/>
    <w:rsid w:val="00134D28"/>
    <w:rsid w:val="00137722"/>
    <w:rsid w:val="00142FE2"/>
    <w:rsid w:val="0014727B"/>
    <w:rsid w:val="001477FF"/>
    <w:rsid w:val="00156C6F"/>
    <w:rsid w:val="0015724D"/>
    <w:rsid w:val="001661CF"/>
    <w:rsid w:val="00166596"/>
    <w:rsid w:val="001674E9"/>
    <w:rsid w:val="001701FD"/>
    <w:rsid w:val="001717B6"/>
    <w:rsid w:val="00171A13"/>
    <w:rsid w:val="00172475"/>
    <w:rsid w:val="00172D8B"/>
    <w:rsid w:val="00175250"/>
    <w:rsid w:val="001800A0"/>
    <w:rsid w:val="00182976"/>
    <w:rsid w:val="00185D29"/>
    <w:rsid w:val="001905E6"/>
    <w:rsid w:val="00193E47"/>
    <w:rsid w:val="00194C2F"/>
    <w:rsid w:val="001952CA"/>
    <w:rsid w:val="001A061C"/>
    <w:rsid w:val="001A327A"/>
    <w:rsid w:val="001A54EB"/>
    <w:rsid w:val="001A714E"/>
    <w:rsid w:val="001A7D19"/>
    <w:rsid w:val="001B03AB"/>
    <w:rsid w:val="001B15D6"/>
    <w:rsid w:val="001B42A4"/>
    <w:rsid w:val="001B59D7"/>
    <w:rsid w:val="001B7377"/>
    <w:rsid w:val="001C365A"/>
    <w:rsid w:val="001C76D9"/>
    <w:rsid w:val="001C7E0F"/>
    <w:rsid w:val="001D0DBE"/>
    <w:rsid w:val="001D4FF4"/>
    <w:rsid w:val="001D7144"/>
    <w:rsid w:val="001D7A8A"/>
    <w:rsid w:val="001E53DC"/>
    <w:rsid w:val="001E5845"/>
    <w:rsid w:val="001E708D"/>
    <w:rsid w:val="001F5470"/>
    <w:rsid w:val="00200D78"/>
    <w:rsid w:val="00203738"/>
    <w:rsid w:val="002047B2"/>
    <w:rsid w:val="00207861"/>
    <w:rsid w:val="0021348B"/>
    <w:rsid w:val="00215AF5"/>
    <w:rsid w:val="00216889"/>
    <w:rsid w:val="002226F2"/>
    <w:rsid w:val="002228B9"/>
    <w:rsid w:val="00223F91"/>
    <w:rsid w:val="002245F7"/>
    <w:rsid w:val="00225CFB"/>
    <w:rsid w:val="00226F9C"/>
    <w:rsid w:val="00230496"/>
    <w:rsid w:val="002305C2"/>
    <w:rsid w:val="00230AC6"/>
    <w:rsid w:val="002329FE"/>
    <w:rsid w:val="002353CE"/>
    <w:rsid w:val="0023547E"/>
    <w:rsid w:val="00255A77"/>
    <w:rsid w:val="002615EA"/>
    <w:rsid w:val="00261D01"/>
    <w:rsid w:val="00263050"/>
    <w:rsid w:val="00263D7C"/>
    <w:rsid w:val="00271354"/>
    <w:rsid w:val="002713ED"/>
    <w:rsid w:val="002739C5"/>
    <w:rsid w:val="00275C50"/>
    <w:rsid w:val="002760D3"/>
    <w:rsid w:val="00280969"/>
    <w:rsid w:val="00281A4A"/>
    <w:rsid w:val="00282478"/>
    <w:rsid w:val="00283891"/>
    <w:rsid w:val="00283FB9"/>
    <w:rsid w:val="00284C26"/>
    <w:rsid w:val="00286913"/>
    <w:rsid w:val="0029133C"/>
    <w:rsid w:val="00292651"/>
    <w:rsid w:val="00297473"/>
    <w:rsid w:val="002A091A"/>
    <w:rsid w:val="002A6227"/>
    <w:rsid w:val="002B1B7E"/>
    <w:rsid w:val="002B26E1"/>
    <w:rsid w:val="002B5B5B"/>
    <w:rsid w:val="002B71E4"/>
    <w:rsid w:val="002C03D2"/>
    <w:rsid w:val="002C32C0"/>
    <w:rsid w:val="002C4B41"/>
    <w:rsid w:val="002D3587"/>
    <w:rsid w:val="002D3D37"/>
    <w:rsid w:val="002D3EE6"/>
    <w:rsid w:val="002D4558"/>
    <w:rsid w:val="002D77FA"/>
    <w:rsid w:val="002E029D"/>
    <w:rsid w:val="002E58DA"/>
    <w:rsid w:val="002E60D8"/>
    <w:rsid w:val="002E796A"/>
    <w:rsid w:val="002F09BC"/>
    <w:rsid w:val="002F10AB"/>
    <w:rsid w:val="002F1435"/>
    <w:rsid w:val="002F156D"/>
    <w:rsid w:val="002F5392"/>
    <w:rsid w:val="002F5E4F"/>
    <w:rsid w:val="0030080F"/>
    <w:rsid w:val="0030198F"/>
    <w:rsid w:val="0030415F"/>
    <w:rsid w:val="00305732"/>
    <w:rsid w:val="00306F40"/>
    <w:rsid w:val="00307DD8"/>
    <w:rsid w:val="00311E16"/>
    <w:rsid w:val="00313DF4"/>
    <w:rsid w:val="00322214"/>
    <w:rsid w:val="0032289E"/>
    <w:rsid w:val="003229EA"/>
    <w:rsid w:val="00326FA7"/>
    <w:rsid w:val="00330652"/>
    <w:rsid w:val="003349C7"/>
    <w:rsid w:val="003400B3"/>
    <w:rsid w:val="00340516"/>
    <w:rsid w:val="003500C4"/>
    <w:rsid w:val="00355E58"/>
    <w:rsid w:val="00357F20"/>
    <w:rsid w:val="00360287"/>
    <w:rsid w:val="003605DC"/>
    <w:rsid w:val="0036156F"/>
    <w:rsid w:val="00362340"/>
    <w:rsid w:val="003630E8"/>
    <w:rsid w:val="00364878"/>
    <w:rsid w:val="0037552A"/>
    <w:rsid w:val="003765A6"/>
    <w:rsid w:val="003805AB"/>
    <w:rsid w:val="00380667"/>
    <w:rsid w:val="00383187"/>
    <w:rsid w:val="00383469"/>
    <w:rsid w:val="00386539"/>
    <w:rsid w:val="00387035"/>
    <w:rsid w:val="0038714F"/>
    <w:rsid w:val="003904C9"/>
    <w:rsid w:val="003940C2"/>
    <w:rsid w:val="003963F2"/>
    <w:rsid w:val="003A0B6C"/>
    <w:rsid w:val="003A67E4"/>
    <w:rsid w:val="003B0EA3"/>
    <w:rsid w:val="003B17F3"/>
    <w:rsid w:val="003B2170"/>
    <w:rsid w:val="003B2BB6"/>
    <w:rsid w:val="003B43BA"/>
    <w:rsid w:val="003B5137"/>
    <w:rsid w:val="003C37D6"/>
    <w:rsid w:val="003C4114"/>
    <w:rsid w:val="003C691E"/>
    <w:rsid w:val="003C6A5F"/>
    <w:rsid w:val="003D0079"/>
    <w:rsid w:val="003D0860"/>
    <w:rsid w:val="003D1EA2"/>
    <w:rsid w:val="003D3C69"/>
    <w:rsid w:val="003E44DC"/>
    <w:rsid w:val="003E5E65"/>
    <w:rsid w:val="003E7DA4"/>
    <w:rsid w:val="003F083B"/>
    <w:rsid w:val="003F166F"/>
    <w:rsid w:val="003F2850"/>
    <w:rsid w:val="003F2EC4"/>
    <w:rsid w:val="003F351D"/>
    <w:rsid w:val="003F4028"/>
    <w:rsid w:val="003F41CB"/>
    <w:rsid w:val="003F7484"/>
    <w:rsid w:val="003F7C6B"/>
    <w:rsid w:val="004016E1"/>
    <w:rsid w:val="00402E3D"/>
    <w:rsid w:val="004033AB"/>
    <w:rsid w:val="00411BD7"/>
    <w:rsid w:val="00413CB1"/>
    <w:rsid w:val="00417B5D"/>
    <w:rsid w:val="00420745"/>
    <w:rsid w:val="0042095A"/>
    <w:rsid w:val="004213CE"/>
    <w:rsid w:val="00421484"/>
    <w:rsid w:val="0042355E"/>
    <w:rsid w:val="004242EB"/>
    <w:rsid w:val="00424645"/>
    <w:rsid w:val="00424815"/>
    <w:rsid w:val="004255CD"/>
    <w:rsid w:val="00426288"/>
    <w:rsid w:val="00431D2E"/>
    <w:rsid w:val="004333A2"/>
    <w:rsid w:val="004336EC"/>
    <w:rsid w:val="0043453E"/>
    <w:rsid w:val="00440237"/>
    <w:rsid w:val="00443484"/>
    <w:rsid w:val="00453748"/>
    <w:rsid w:val="004609FB"/>
    <w:rsid w:val="00461E3A"/>
    <w:rsid w:val="004627ED"/>
    <w:rsid w:val="00467236"/>
    <w:rsid w:val="0047278B"/>
    <w:rsid w:val="00473CDE"/>
    <w:rsid w:val="00475192"/>
    <w:rsid w:val="00476806"/>
    <w:rsid w:val="004815A0"/>
    <w:rsid w:val="004846B9"/>
    <w:rsid w:val="00485094"/>
    <w:rsid w:val="004860F5"/>
    <w:rsid w:val="00487CE6"/>
    <w:rsid w:val="004902A9"/>
    <w:rsid w:val="00492840"/>
    <w:rsid w:val="00492E72"/>
    <w:rsid w:val="00494E74"/>
    <w:rsid w:val="00496953"/>
    <w:rsid w:val="004A03E6"/>
    <w:rsid w:val="004A0E54"/>
    <w:rsid w:val="004A179C"/>
    <w:rsid w:val="004A5215"/>
    <w:rsid w:val="004A5646"/>
    <w:rsid w:val="004A7285"/>
    <w:rsid w:val="004B05F9"/>
    <w:rsid w:val="004B5285"/>
    <w:rsid w:val="004B5E75"/>
    <w:rsid w:val="004C010F"/>
    <w:rsid w:val="004C093D"/>
    <w:rsid w:val="004C211E"/>
    <w:rsid w:val="004C2D2E"/>
    <w:rsid w:val="004C346B"/>
    <w:rsid w:val="004C6115"/>
    <w:rsid w:val="004C6C9C"/>
    <w:rsid w:val="004D045A"/>
    <w:rsid w:val="004D063D"/>
    <w:rsid w:val="004D4260"/>
    <w:rsid w:val="004D5DAB"/>
    <w:rsid w:val="004D6B0C"/>
    <w:rsid w:val="004E17ED"/>
    <w:rsid w:val="004E6A68"/>
    <w:rsid w:val="004E6CE8"/>
    <w:rsid w:val="004E75D2"/>
    <w:rsid w:val="004F3AED"/>
    <w:rsid w:val="004F647C"/>
    <w:rsid w:val="004F7054"/>
    <w:rsid w:val="00500208"/>
    <w:rsid w:val="005013D3"/>
    <w:rsid w:val="00501C75"/>
    <w:rsid w:val="00505503"/>
    <w:rsid w:val="005061EE"/>
    <w:rsid w:val="00507A61"/>
    <w:rsid w:val="005130E5"/>
    <w:rsid w:val="00513DE1"/>
    <w:rsid w:val="00514575"/>
    <w:rsid w:val="00516758"/>
    <w:rsid w:val="005228E3"/>
    <w:rsid w:val="0052473C"/>
    <w:rsid w:val="0052538B"/>
    <w:rsid w:val="005308D6"/>
    <w:rsid w:val="00533849"/>
    <w:rsid w:val="005340C6"/>
    <w:rsid w:val="00534B44"/>
    <w:rsid w:val="00536ACF"/>
    <w:rsid w:val="00540EBD"/>
    <w:rsid w:val="005463FE"/>
    <w:rsid w:val="00546E01"/>
    <w:rsid w:val="00546EC3"/>
    <w:rsid w:val="00547AD2"/>
    <w:rsid w:val="00547F9C"/>
    <w:rsid w:val="00550759"/>
    <w:rsid w:val="0055117E"/>
    <w:rsid w:val="00551C8F"/>
    <w:rsid w:val="00552987"/>
    <w:rsid w:val="00561CEE"/>
    <w:rsid w:val="005628CB"/>
    <w:rsid w:val="00571A8A"/>
    <w:rsid w:val="00575AE3"/>
    <w:rsid w:val="00580222"/>
    <w:rsid w:val="00580681"/>
    <w:rsid w:val="0058180E"/>
    <w:rsid w:val="00582F62"/>
    <w:rsid w:val="00585740"/>
    <w:rsid w:val="00586EAE"/>
    <w:rsid w:val="0059184D"/>
    <w:rsid w:val="00595242"/>
    <w:rsid w:val="005970D3"/>
    <w:rsid w:val="005A3C19"/>
    <w:rsid w:val="005A6040"/>
    <w:rsid w:val="005A6D3F"/>
    <w:rsid w:val="005A7967"/>
    <w:rsid w:val="005B0A40"/>
    <w:rsid w:val="005B225A"/>
    <w:rsid w:val="005B35D4"/>
    <w:rsid w:val="005B40AB"/>
    <w:rsid w:val="005B79C4"/>
    <w:rsid w:val="005C16AF"/>
    <w:rsid w:val="005C54DC"/>
    <w:rsid w:val="005C6B66"/>
    <w:rsid w:val="005D71FE"/>
    <w:rsid w:val="005D796E"/>
    <w:rsid w:val="005E00C0"/>
    <w:rsid w:val="005E17D5"/>
    <w:rsid w:val="005E4254"/>
    <w:rsid w:val="005E4FD7"/>
    <w:rsid w:val="005E524B"/>
    <w:rsid w:val="005E56CD"/>
    <w:rsid w:val="005E6928"/>
    <w:rsid w:val="005E6A8A"/>
    <w:rsid w:val="005F310F"/>
    <w:rsid w:val="005F40F4"/>
    <w:rsid w:val="00607192"/>
    <w:rsid w:val="00607477"/>
    <w:rsid w:val="00610299"/>
    <w:rsid w:val="0061124C"/>
    <w:rsid w:val="00613001"/>
    <w:rsid w:val="00613474"/>
    <w:rsid w:val="00614A83"/>
    <w:rsid w:val="00614E53"/>
    <w:rsid w:val="0062350C"/>
    <w:rsid w:val="0062518F"/>
    <w:rsid w:val="00630A59"/>
    <w:rsid w:val="00630E72"/>
    <w:rsid w:val="00633943"/>
    <w:rsid w:val="00634583"/>
    <w:rsid w:val="00634CAB"/>
    <w:rsid w:val="00636530"/>
    <w:rsid w:val="006411BB"/>
    <w:rsid w:val="006447FF"/>
    <w:rsid w:val="0064792E"/>
    <w:rsid w:val="00647B8C"/>
    <w:rsid w:val="00653E14"/>
    <w:rsid w:val="006559E5"/>
    <w:rsid w:val="00655BF0"/>
    <w:rsid w:val="00657260"/>
    <w:rsid w:val="0065777F"/>
    <w:rsid w:val="00657C7F"/>
    <w:rsid w:val="00657E23"/>
    <w:rsid w:val="00660114"/>
    <w:rsid w:val="006642B9"/>
    <w:rsid w:val="00664979"/>
    <w:rsid w:val="00664AD5"/>
    <w:rsid w:val="00665C65"/>
    <w:rsid w:val="00665E39"/>
    <w:rsid w:val="00666BDB"/>
    <w:rsid w:val="006704AF"/>
    <w:rsid w:val="006734D7"/>
    <w:rsid w:val="0067416F"/>
    <w:rsid w:val="00675E5C"/>
    <w:rsid w:val="00676FD5"/>
    <w:rsid w:val="00691815"/>
    <w:rsid w:val="00692DB4"/>
    <w:rsid w:val="00693B6A"/>
    <w:rsid w:val="00695E83"/>
    <w:rsid w:val="00697B1D"/>
    <w:rsid w:val="006A19C7"/>
    <w:rsid w:val="006A2AAF"/>
    <w:rsid w:val="006A60EE"/>
    <w:rsid w:val="006B3071"/>
    <w:rsid w:val="006B5EF6"/>
    <w:rsid w:val="006B7316"/>
    <w:rsid w:val="006C1BA6"/>
    <w:rsid w:val="006C1D86"/>
    <w:rsid w:val="006C50CF"/>
    <w:rsid w:val="006C67C9"/>
    <w:rsid w:val="006D005B"/>
    <w:rsid w:val="006D0195"/>
    <w:rsid w:val="006D4525"/>
    <w:rsid w:val="006D7BFE"/>
    <w:rsid w:val="006E136E"/>
    <w:rsid w:val="006E3B38"/>
    <w:rsid w:val="006E4819"/>
    <w:rsid w:val="006E4BF2"/>
    <w:rsid w:val="006F1BDB"/>
    <w:rsid w:val="006F2511"/>
    <w:rsid w:val="006F34C6"/>
    <w:rsid w:val="006F3944"/>
    <w:rsid w:val="006F3F25"/>
    <w:rsid w:val="006F4276"/>
    <w:rsid w:val="006F55EA"/>
    <w:rsid w:val="00700DB3"/>
    <w:rsid w:val="00700F85"/>
    <w:rsid w:val="00702294"/>
    <w:rsid w:val="007063F3"/>
    <w:rsid w:val="007066D2"/>
    <w:rsid w:val="0070738C"/>
    <w:rsid w:val="007079E5"/>
    <w:rsid w:val="0071003F"/>
    <w:rsid w:val="0071005A"/>
    <w:rsid w:val="00710BE7"/>
    <w:rsid w:val="007141D4"/>
    <w:rsid w:val="00717D44"/>
    <w:rsid w:val="00721D53"/>
    <w:rsid w:val="00724298"/>
    <w:rsid w:val="0072735B"/>
    <w:rsid w:val="00730825"/>
    <w:rsid w:val="00732E16"/>
    <w:rsid w:val="00736DDE"/>
    <w:rsid w:val="0074383F"/>
    <w:rsid w:val="00751BDE"/>
    <w:rsid w:val="007572D6"/>
    <w:rsid w:val="007620BE"/>
    <w:rsid w:val="0076358C"/>
    <w:rsid w:val="00763FDD"/>
    <w:rsid w:val="00765815"/>
    <w:rsid w:val="00765D30"/>
    <w:rsid w:val="007753B3"/>
    <w:rsid w:val="0077745C"/>
    <w:rsid w:val="007807D2"/>
    <w:rsid w:val="00780C8C"/>
    <w:rsid w:val="00780D60"/>
    <w:rsid w:val="00783C03"/>
    <w:rsid w:val="0079083B"/>
    <w:rsid w:val="00790A35"/>
    <w:rsid w:val="00792914"/>
    <w:rsid w:val="00795DAD"/>
    <w:rsid w:val="007963FE"/>
    <w:rsid w:val="00797138"/>
    <w:rsid w:val="0079744C"/>
    <w:rsid w:val="00797BA8"/>
    <w:rsid w:val="007A10D0"/>
    <w:rsid w:val="007A724B"/>
    <w:rsid w:val="007B19D1"/>
    <w:rsid w:val="007B2381"/>
    <w:rsid w:val="007B442D"/>
    <w:rsid w:val="007B4C07"/>
    <w:rsid w:val="007C1322"/>
    <w:rsid w:val="007C17B1"/>
    <w:rsid w:val="007C5442"/>
    <w:rsid w:val="007C56C7"/>
    <w:rsid w:val="007C78F6"/>
    <w:rsid w:val="007C79F9"/>
    <w:rsid w:val="007D01B8"/>
    <w:rsid w:val="007D0AAA"/>
    <w:rsid w:val="007D1DCB"/>
    <w:rsid w:val="007D4B03"/>
    <w:rsid w:val="007E1CAB"/>
    <w:rsid w:val="007E4739"/>
    <w:rsid w:val="007E559F"/>
    <w:rsid w:val="007E613E"/>
    <w:rsid w:val="007E6414"/>
    <w:rsid w:val="007E7667"/>
    <w:rsid w:val="007F35EB"/>
    <w:rsid w:val="007F613F"/>
    <w:rsid w:val="00800043"/>
    <w:rsid w:val="0080147A"/>
    <w:rsid w:val="00802EDD"/>
    <w:rsid w:val="008045A3"/>
    <w:rsid w:val="0080465D"/>
    <w:rsid w:val="00805BAD"/>
    <w:rsid w:val="00810528"/>
    <w:rsid w:val="008116E9"/>
    <w:rsid w:val="00811C78"/>
    <w:rsid w:val="008126C2"/>
    <w:rsid w:val="00812B4C"/>
    <w:rsid w:val="0081496D"/>
    <w:rsid w:val="00816FFF"/>
    <w:rsid w:val="00821077"/>
    <w:rsid w:val="008215DE"/>
    <w:rsid w:val="00821990"/>
    <w:rsid w:val="008221CB"/>
    <w:rsid w:val="00823425"/>
    <w:rsid w:val="00825095"/>
    <w:rsid w:val="0083188E"/>
    <w:rsid w:val="008331AB"/>
    <w:rsid w:val="0083395A"/>
    <w:rsid w:val="00833E7D"/>
    <w:rsid w:val="008345C8"/>
    <w:rsid w:val="00834C4F"/>
    <w:rsid w:val="00834EA7"/>
    <w:rsid w:val="008368B5"/>
    <w:rsid w:val="008374CE"/>
    <w:rsid w:val="00841744"/>
    <w:rsid w:val="00842E0B"/>
    <w:rsid w:val="0084402B"/>
    <w:rsid w:val="0084477C"/>
    <w:rsid w:val="00845D4E"/>
    <w:rsid w:val="00846AF8"/>
    <w:rsid w:val="008471F4"/>
    <w:rsid w:val="00847948"/>
    <w:rsid w:val="00854CDD"/>
    <w:rsid w:val="00864329"/>
    <w:rsid w:val="008655AC"/>
    <w:rsid w:val="00870EA6"/>
    <w:rsid w:val="008721F0"/>
    <w:rsid w:val="0087325C"/>
    <w:rsid w:val="00873C58"/>
    <w:rsid w:val="00873E82"/>
    <w:rsid w:val="008741FC"/>
    <w:rsid w:val="00877494"/>
    <w:rsid w:val="008821AC"/>
    <w:rsid w:val="00882B4C"/>
    <w:rsid w:val="008832B8"/>
    <w:rsid w:val="00883552"/>
    <w:rsid w:val="0088430D"/>
    <w:rsid w:val="00885F8D"/>
    <w:rsid w:val="00886D9B"/>
    <w:rsid w:val="008871F1"/>
    <w:rsid w:val="0089092F"/>
    <w:rsid w:val="0089118D"/>
    <w:rsid w:val="008918DE"/>
    <w:rsid w:val="00891DDA"/>
    <w:rsid w:val="00894A75"/>
    <w:rsid w:val="0089528B"/>
    <w:rsid w:val="008955A3"/>
    <w:rsid w:val="008A20AA"/>
    <w:rsid w:val="008B0F72"/>
    <w:rsid w:val="008B3955"/>
    <w:rsid w:val="008B3BF8"/>
    <w:rsid w:val="008B7C1D"/>
    <w:rsid w:val="008C1528"/>
    <w:rsid w:val="008C2FCB"/>
    <w:rsid w:val="008C3389"/>
    <w:rsid w:val="008C581F"/>
    <w:rsid w:val="008C5D2F"/>
    <w:rsid w:val="008C68E0"/>
    <w:rsid w:val="008C6A6E"/>
    <w:rsid w:val="008C78E6"/>
    <w:rsid w:val="008D0FA2"/>
    <w:rsid w:val="008D38BE"/>
    <w:rsid w:val="008D3EB3"/>
    <w:rsid w:val="008D6F32"/>
    <w:rsid w:val="008D7917"/>
    <w:rsid w:val="008E3E16"/>
    <w:rsid w:val="008F0C62"/>
    <w:rsid w:val="008F0EE2"/>
    <w:rsid w:val="008F22B5"/>
    <w:rsid w:val="008F4B09"/>
    <w:rsid w:val="00900BF4"/>
    <w:rsid w:val="00901E17"/>
    <w:rsid w:val="00903BA3"/>
    <w:rsid w:val="00903BDB"/>
    <w:rsid w:val="00904BE4"/>
    <w:rsid w:val="00906CC6"/>
    <w:rsid w:val="009134E9"/>
    <w:rsid w:val="00913FC0"/>
    <w:rsid w:val="00917BEB"/>
    <w:rsid w:val="00922B7A"/>
    <w:rsid w:val="00924AAC"/>
    <w:rsid w:val="00925DF4"/>
    <w:rsid w:val="00927324"/>
    <w:rsid w:val="00930269"/>
    <w:rsid w:val="00931253"/>
    <w:rsid w:val="00932B4D"/>
    <w:rsid w:val="00933FFD"/>
    <w:rsid w:val="009352BB"/>
    <w:rsid w:val="00935F4A"/>
    <w:rsid w:val="00940167"/>
    <w:rsid w:val="00942011"/>
    <w:rsid w:val="009433EB"/>
    <w:rsid w:val="00944383"/>
    <w:rsid w:val="00944A15"/>
    <w:rsid w:val="00944B58"/>
    <w:rsid w:val="00946EDB"/>
    <w:rsid w:val="00953EE8"/>
    <w:rsid w:val="009548EC"/>
    <w:rsid w:val="00956675"/>
    <w:rsid w:val="00956FD8"/>
    <w:rsid w:val="00961625"/>
    <w:rsid w:val="00961F72"/>
    <w:rsid w:val="00963AC9"/>
    <w:rsid w:val="0096492A"/>
    <w:rsid w:val="009650BC"/>
    <w:rsid w:val="00966E99"/>
    <w:rsid w:val="009676B1"/>
    <w:rsid w:val="00970C88"/>
    <w:rsid w:val="00974723"/>
    <w:rsid w:val="00974978"/>
    <w:rsid w:val="00981BA9"/>
    <w:rsid w:val="00981CD5"/>
    <w:rsid w:val="00984C8F"/>
    <w:rsid w:val="009850F1"/>
    <w:rsid w:val="00985144"/>
    <w:rsid w:val="009853D6"/>
    <w:rsid w:val="00986F61"/>
    <w:rsid w:val="009877DE"/>
    <w:rsid w:val="00990A93"/>
    <w:rsid w:val="00991334"/>
    <w:rsid w:val="00994BFA"/>
    <w:rsid w:val="00994D3B"/>
    <w:rsid w:val="009A051F"/>
    <w:rsid w:val="009A0F15"/>
    <w:rsid w:val="009A4118"/>
    <w:rsid w:val="009A4B3C"/>
    <w:rsid w:val="009A754F"/>
    <w:rsid w:val="009B1A1F"/>
    <w:rsid w:val="009B1EA7"/>
    <w:rsid w:val="009B430A"/>
    <w:rsid w:val="009B48FC"/>
    <w:rsid w:val="009B6492"/>
    <w:rsid w:val="009B6ACF"/>
    <w:rsid w:val="009B6EBB"/>
    <w:rsid w:val="009C010F"/>
    <w:rsid w:val="009C0D41"/>
    <w:rsid w:val="009C17A5"/>
    <w:rsid w:val="009C1C21"/>
    <w:rsid w:val="009C29FA"/>
    <w:rsid w:val="009C3850"/>
    <w:rsid w:val="009C4255"/>
    <w:rsid w:val="009C54F8"/>
    <w:rsid w:val="009C6E5B"/>
    <w:rsid w:val="009C7D06"/>
    <w:rsid w:val="009D04A9"/>
    <w:rsid w:val="009D3E14"/>
    <w:rsid w:val="009D653E"/>
    <w:rsid w:val="009E1ED6"/>
    <w:rsid w:val="009E2CCF"/>
    <w:rsid w:val="009E3667"/>
    <w:rsid w:val="009E53BA"/>
    <w:rsid w:val="009E79D8"/>
    <w:rsid w:val="009E7F77"/>
    <w:rsid w:val="009F1221"/>
    <w:rsid w:val="009F486E"/>
    <w:rsid w:val="009F65B0"/>
    <w:rsid w:val="00A009E0"/>
    <w:rsid w:val="00A00F62"/>
    <w:rsid w:val="00A016FC"/>
    <w:rsid w:val="00A01A5C"/>
    <w:rsid w:val="00A065A0"/>
    <w:rsid w:val="00A14630"/>
    <w:rsid w:val="00A15185"/>
    <w:rsid w:val="00A17454"/>
    <w:rsid w:val="00A17D1D"/>
    <w:rsid w:val="00A2060A"/>
    <w:rsid w:val="00A20A67"/>
    <w:rsid w:val="00A2254C"/>
    <w:rsid w:val="00A22907"/>
    <w:rsid w:val="00A236B5"/>
    <w:rsid w:val="00A24220"/>
    <w:rsid w:val="00A25142"/>
    <w:rsid w:val="00A302C6"/>
    <w:rsid w:val="00A33566"/>
    <w:rsid w:val="00A33834"/>
    <w:rsid w:val="00A37E2A"/>
    <w:rsid w:val="00A40A7F"/>
    <w:rsid w:val="00A41036"/>
    <w:rsid w:val="00A4271A"/>
    <w:rsid w:val="00A4511B"/>
    <w:rsid w:val="00A453C7"/>
    <w:rsid w:val="00A4556A"/>
    <w:rsid w:val="00A45F7A"/>
    <w:rsid w:val="00A500B4"/>
    <w:rsid w:val="00A52F30"/>
    <w:rsid w:val="00A579BB"/>
    <w:rsid w:val="00A60C47"/>
    <w:rsid w:val="00A61E66"/>
    <w:rsid w:val="00A61F4F"/>
    <w:rsid w:val="00A63133"/>
    <w:rsid w:val="00A6447B"/>
    <w:rsid w:val="00A64812"/>
    <w:rsid w:val="00A650B8"/>
    <w:rsid w:val="00A6762E"/>
    <w:rsid w:val="00A745D7"/>
    <w:rsid w:val="00A76262"/>
    <w:rsid w:val="00A82FE2"/>
    <w:rsid w:val="00A83DC8"/>
    <w:rsid w:val="00A85310"/>
    <w:rsid w:val="00A909BA"/>
    <w:rsid w:val="00A90B5B"/>
    <w:rsid w:val="00A919EB"/>
    <w:rsid w:val="00A93298"/>
    <w:rsid w:val="00A9595E"/>
    <w:rsid w:val="00AA3C57"/>
    <w:rsid w:val="00AA58D5"/>
    <w:rsid w:val="00AB004C"/>
    <w:rsid w:val="00AB0414"/>
    <w:rsid w:val="00AB26EE"/>
    <w:rsid w:val="00AB2796"/>
    <w:rsid w:val="00AB3A0D"/>
    <w:rsid w:val="00AB7CCC"/>
    <w:rsid w:val="00AC23F9"/>
    <w:rsid w:val="00AC3408"/>
    <w:rsid w:val="00AC495C"/>
    <w:rsid w:val="00AC7A7F"/>
    <w:rsid w:val="00AD233D"/>
    <w:rsid w:val="00AD4862"/>
    <w:rsid w:val="00AD6343"/>
    <w:rsid w:val="00AE1185"/>
    <w:rsid w:val="00AE1E55"/>
    <w:rsid w:val="00AE1F14"/>
    <w:rsid w:val="00AE6722"/>
    <w:rsid w:val="00AE6E13"/>
    <w:rsid w:val="00AF0AF3"/>
    <w:rsid w:val="00AF20EF"/>
    <w:rsid w:val="00AF630F"/>
    <w:rsid w:val="00AF7FC5"/>
    <w:rsid w:val="00B03A42"/>
    <w:rsid w:val="00B041E7"/>
    <w:rsid w:val="00B04575"/>
    <w:rsid w:val="00B07E69"/>
    <w:rsid w:val="00B10005"/>
    <w:rsid w:val="00B11A2B"/>
    <w:rsid w:val="00B13B2D"/>
    <w:rsid w:val="00B13B39"/>
    <w:rsid w:val="00B143E9"/>
    <w:rsid w:val="00B151DF"/>
    <w:rsid w:val="00B1624E"/>
    <w:rsid w:val="00B21B1C"/>
    <w:rsid w:val="00B231D7"/>
    <w:rsid w:val="00B26DA3"/>
    <w:rsid w:val="00B270EC"/>
    <w:rsid w:val="00B27B69"/>
    <w:rsid w:val="00B3206E"/>
    <w:rsid w:val="00B327E9"/>
    <w:rsid w:val="00B33742"/>
    <w:rsid w:val="00B33C80"/>
    <w:rsid w:val="00B34AED"/>
    <w:rsid w:val="00B350F6"/>
    <w:rsid w:val="00B3570F"/>
    <w:rsid w:val="00B374AC"/>
    <w:rsid w:val="00B46461"/>
    <w:rsid w:val="00B47333"/>
    <w:rsid w:val="00B50FB9"/>
    <w:rsid w:val="00B52403"/>
    <w:rsid w:val="00B530A5"/>
    <w:rsid w:val="00B53E60"/>
    <w:rsid w:val="00B55400"/>
    <w:rsid w:val="00B558F4"/>
    <w:rsid w:val="00B56A13"/>
    <w:rsid w:val="00B60885"/>
    <w:rsid w:val="00B620C0"/>
    <w:rsid w:val="00B64F76"/>
    <w:rsid w:val="00B7141B"/>
    <w:rsid w:val="00B71C2E"/>
    <w:rsid w:val="00B760E4"/>
    <w:rsid w:val="00B76529"/>
    <w:rsid w:val="00B81948"/>
    <w:rsid w:val="00B827B7"/>
    <w:rsid w:val="00B83BAA"/>
    <w:rsid w:val="00B8413B"/>
    <w:rsid w:val="00B84E85"/>
    <w:rsid w:val="00B85024"/>
    <w:rsid w:val="00B874A6"/>
    <w:rsid w:val="00B90ED0"/>
    <w:rsid w:val="00B92733"/>
    <w:rsid w:val="00B92AA7"/>
    <w:rsid w:val="00B930BB"/>
    <w:rsid w:val="00B94A60"/>
    <w:rsid w:val="00BA51AB"/>
    <w:rsid w:val="00BA73A5"/>
    <w:rsid w:val="00BB1B36"/>
    <w:rsid w:val="00BB2834"/>
    <w:rsid w:val="00BB64F8"/>
    <w:rsid w:val="00BC566D"/>
    <w:rsid w:val="00BC5DC8"/>
    <w:rsid w:val="00BC68B4"/>
    <w:rsid w:val="00BD0179"/>
    <w:rsid w:val="00BD1242"/>
    <w:rsid w:val="00BD2BBC"/>
    <w:rsid w:val="00BD3998"/>
    <w:rsid w:val="00BD787F"/>
    <w:rsid w:val="00BE1F58"/>
    <w:rsid w:val="00BE33B3"/>
    <w:rsid w:val="00BF4FAF"/>
    <w:rsid w:val="00BF7865"/>
    <w:rsid w:val="00C014F0"/>
    <w:rsid w:val="00C01A38"/>
    <w:rsid w:val="00C01DD8"/>
    <w:rsid w:val="00C03A85"/>
    <w:rsid w:val="00C05999"/>
    <w:rsid w:val="00C0606F"/>
    <w:rsid w:val="00C06BC4"/>
    <w:rsid w:val="00C1194F"/>
    <w:rsid w:val="00C1308B"/>
    <w:rsid w:val="00C139B3"/>
    <w:rsid w:val="00C14820"/>
    <w:rsid w:val="00C1592E"/>
    <w:rsid w:val="00C23FE6"/>
    <w:rsid w:val="00C25854"/>
    <w:rsid w:val="00C26B93"/>
    <w:rsid w:val="00C30597"/>
    <w:rsid w:val="00C30BF4"/>
    <w:rsid w:val="00C3164C"/>
    <w:rsid w:val="00C316C4"/>
    <w:rsid w:val="00C3172B"/>
    <w:rsid w:val="00C325F9"/>
    <w:rsid w:val="00C329A5"/>
    <w:rsid w:val="00C35816"/>
    <w:rsid w:val="00C359C0"/>
    <w:rsid w:val="00C36AFD"/>
    <w:rsid w:val="00C401E4"/>
    <w:rsid w:val="00C42A3C"/>
    <w:rsid w:val="00C44411"/>
    <w:rsid w:val="00C47B5D"/>
    <w:rsid w:val="00C53140"/>
    <w:rsid w:val="00C54B77"/>
    <w:rsid w:val="00C55763"/>
    <w:rsid w:val="00C6036C"/>
    <w:rsid w:val="00C63948"/>
    <w:rsid w:val="00C73E07"/>
    <w:rsid w:val="00C75CE6"/>
    <w:rsid w:val="00C83679"/>
    <w:rsid w:val="00C8681B"/>
    <w:rsid w:val="00C870EA"/>
    <w:rsid w:val="00C91BB6"/>
    <w:rsid w:val="00C927ED"/>
    <w:rsid w:val="00C92DCE"/>
    <w:rsid w:val="00C93CEA"/>
    <w:rsid w:val="00C95680"/>
    <w:rsid w:val="00CA1DC0"/>
    <w:rsid w:val="00CA3B46"/>
    <w:rsid w:val="00CA3C26"/>
    <w:rsid w:val="00CA484B"/>
    <w:rsid w:val="00CB0349"/>
    <w:rsid w:val="00CB4EA9"/>
    <w:rsid w:val="00CB51DF"/>
    <w:rsid w:val="00CB58AC"/>
    <w:rsid w:val="00CB5E19"/>
    <w:rsid w:val="00CB6847"/>
    <w:rsid w:val="00CC1DA7"/>
    <w:rsid w:val="00CC292C"/>
    <w:rsid w:val="00CC3314"/>
    <w:rsid w:val="00CC396A"/>
    <w:rsid w:val="00CC4369"/>
    <w:rsid w:val="00CC56C1"/>
    <w:rsid w:val="00CC6D03"/>
    <w:rsid w:val="00CC7629"/>
    <w:rsid w:val="00CD403F"/>
    <w:rsid w:val="00CD46A2"/>
    <w:rsid w:val="00CD46A9"/>
    <w:rsid w:val="00CD52B9"/>
    <w:rsid w:val="00CD6829"/>
    <w:rsid w:val="00CD6E64"/>
    <w:rsid w:val="00CD6F35"/>
    <w:rsid w:val="00CD7DB6"/>
    <w:rsid w:val="00CE10C6"/>
    <w:rsid w:val="00CE1169"/>
    <w:rsid w:val="00CE2021"/>
    <w:rsid w:val="00CE23A3"/>
    <w:rsid w:val="00CE3E35"/>
    <w:rsid w:val="00CE4287"/>
    <w:rsid w:val="00CE4AEC"/>
    <w:rsid w:val="00CF4D90"/>
    <w:rsid w:val="00CF5A34"/>
    <w:rsid w:val="00D04C7D"/>
    <w:rsid w:val="00D0578B"/>
    <w:rsid w:val="00D07366"/>
    <w:rsid w:val="00D07E21"/>
    <w:rsid w:val="00D12346"/>
    <w:rsid w:val="00D12A06"/>
    <w:rsid w:val="00D13229"/>
    <w:rsid w:val="00D1548A"/>
    <w:rsid w:val="00D15609"/>
    <w:rsid w:val="00D177DC"/>
    <w:rsid w:val="00D20335"/>
    <w:rsid w:val="00D20701"/>
    <w:rsid w:val="00D2248D"/>
    <w:rsid w:val="00D27CA2"/>
    <w:rsid w:val="00D27F6B"/>
    <w:rsid w:val="00D31079"/>
    <w:rsid w:val="00D33A54"/>
    <w:rsid w:val="00D33F59"/>
    <w:rsid w:val="00D34C09"/>
    <w:rsid w:val="00D363F7"/>
    <w:rsid w:val="00D42838"/>
    <w:rsid w:val="00D43426"/>
    <w:rsid w:val="00D43FC6"/>
    <w:rsid w:val="00D46505"/>
    <w:rsid w:val="00D50241"/>
    <w:rsid w:val="00D516E8"/>
    <w:rsid w:val="00D540EA"/>
    <w:rsid w:val="00D55616"/>
    <w:rsid w:val="00D56A69"/>
    <w:rsid w:val="00D57A66"/>
    <w:rsid w:val="00D57AA4"/>
    <w:rsid w:val="00D60AE8"/>
    <w:rsid w:val="00D63B7F"/>
    <w:rsid w:val="00D63FCD"/>
    <w:rsid w:val="00D6509F"/>
    <w:rsid w:val="00D66047"/>
    <w:rsid w:val="00D66F1B"/>
    <w:rsid w:val="00D67777"/>
    <w:rsid w:val="00D72226"/>
    <w:rsid w:val="00D77AF4"/>
    <w:rsid w:val="00D86021"/>
    <w:rsid w:val="00D91343"/>
    <w:rsid w:val="00D961D3"/>
    <w:rsid w:val="00D96259"/>
    <w:rsid w:val="00D96F1B"/>
    <w:rsid w:val="00DA2779"/>
    <w:rsid w:val="00DA2AA6"/>
    <w:rsid w:val="00DA3BEC"/>
    <w:rsid w:val="00DA414C"/>
    <w:rsid w:val="00DA7DE0"/>
    <w:rsid w:val="00DB08FD"/>
    <w:rsid w:val="00DB0ADB"/>
    <w:rsid w:val="00DB176A"/>
    <w:rsid w:val="00DB1AAC"/>
    <w:rsid w:val="00DB2D51"/>
    <w:rsid w:val="00DB4859"/>
    <w:rsid w:val="00DB4BE1"/>
    <w:rsid w:val="00DC0542"/>
    <w:rsid w:val="00DC1F6A"/>
    <w:rsid w:val="00DC29C3"/>
    <w:rsid w:val="00DC2E07"/>
    <w:rsid w:val="00DC34AD"/>
    <w:rsid w:val="00DC3816"/>
    <w:rsid w:val="00DC43A2"/>
    <w:rsid w:val="00DD0FEA"/>
    <w:rsid w:val="00DD63FB"/>
    <w:rsid w:val="00DE053C"/>
    <w:rsid w:val="00DE090F"/>
    <w:rsid w:val="00DE1E92"/>
    <w:rsid w:val="00DE5033"/>
    <w:rsid w:val="00DE7EE5"/>
    <w:rsid w:val="00DF022A"/>
    <w:rsid w:val="00DF2AC1"/>
    <w:rsid w:val="00DF39C7"/>
    <w:rsid w:val="00E005E8"/>
    <w:rsid w:val="00E00F45"/>
    <w:rsid w:val="00E03483"/>
    <w:rsid w:val="00E03AD4"/>
    <w:rsid w:val="00E04373"/>
    <w:rsid w:val="00E04585"/>
    <w:rsid w:val="00E056A8"/>
    <w:rsid w:val="00E05C01"/>
    <w:rsid w:val="00E108C7"/>
    <w:rsid w:val="00E1361A"/>
    <w:rsid w:val="00E14963"/>
    <w:rsid w:val="00E14BA9"/>
    <w:rsid w:val="00E173E5"/>
    <w:rsid w:val="00E178DF"/>
    <w:rsid w:val="00E20AAD"/>
    <w:rsid w:val="00E20BB5"/>
    <w:rsid w:val="00E219D2"/>
    <w:rsid w:val="00E247DC"/>
    <w:rsid w:val="00E24BD7"/>
    <w:rsid w:val="00E26172"/>
    <w:rsid w:val="00E27D15"/>
    <w:rsid w:val="00E30570"/>
    <w:rsid w:val="00E31658"/>
    <w:rsid w:val="00E317EA"/>
    <w:rsid w:val="00E3275E"/>
    <w:rsid w:val="00E4759D"/>
    <w:rsid w:val="00E5029B"/>
    <w:rsid w:val="00E514F2"/>
    <w:rsid w:val="00E51672"/>
    <w:rsid w:val="00E5284A"/>
    <w:rsid w:val="00E55BD3"/>
    <w:rsid w:val="00E627A9"/>
    <w:rsid w:val="00E62F7D"/>
    <w:rsid w:val="00E71535"/>
    <w:rsid w:val="00E8129A"/>
    <w:rsid w:val="00E814EF"/>
    <w:rsid w:val="00E82224"/>
    <w:rsid w:val="00E8432E"/>
    <w:rsid w:val="00E8743A"/>
    <w:rsid w:val="00E874B0"/>
    <w:rsid w:val="00E8772C"/>
    <w:rsid w:val="00E90D75"/>
    <w:rsid w:val="00E91CC1"/>
    <w:rsid w:val="00E92995"/>
    <w:rsid w:val="00E94A82"/>
    <w:rsid w:val="00E94C24"/>
    <w:rsid w:val="00E94D1D"/>
    <w:rsid w:val="00EA0FCD"/>
    <w:rsid w:val="00EA1C1E"/>
    <w:rsid w:val="00EA1EEB"/>
    <w:rsid w:val="00EA6EC6"/>
    <w:rsid w:val="00EB0CC0"/>
    <w:rsid w:val="00EB13B8"/>
    <w:rsid w:val="00EB1E4A"/>
    <w:rsid w:val="00EB490A"/>
    <w:rsid w:val="00EC00C5"/>
    <w:rsid w:val="00EC2197"/>
    <w:rsid w:val="00EC4ADD"/>
    <w:rsid w:val="00EC4D70"/>
    <w:rsid w:val="00EC551C"/>
    <w:rsid w:val="00EC7845"/>
    <w:rsid w:val="00ED02FE"/>
    <w:rsid w:val="00ED4102"/>
    <w:rsid w:val="00ED4F2C"/>
    <w:rsid w:val="00ED543B"/>
    <w:rsid w:val="00EE0043"/>
    <w:rsid w:val="00EE75DA"/>
    <w:rsid w:val="00EF06D5"/>
    <w:rsid w:val="00EF0788"/>
    <w:rsid w:val="00EF3FE2"/>
    <w:rsid w:val="00EF4E0B"/>
    <w:rsid w:val="00EF765E"/>
    <w:rsid w:val="00EF7CC5"/>
    <w:rsid w:val="00F04503"/>
    <w:rsid w:val="00F07577"/>
    <w:rsid w:val="00F11ADC"/>
    <w:rsid w:val="00F122E0"/>
    <w:rsid w:val="00F12F4E"/>
    <w:rsid w:val="00F17B26"/>
    <w:rsid w:val="00F20BC1"/>
    <w:rsid w:val="00F25FD6"/>
    <w:rsid w:val="00F2671C"/>
    <w:rsid w:val="00F300BF"/>
    <w:rsid w:val="00F35CAA"/>
    <w:rsid w:val="00F366BB"/>
    <w:rsid w:val="00F36D46"/>
    <w:rsid w:val="00F37C17"/>
    <w:rsid w:val="00F403A3"/>
    <w:rsid w:val="00F44071"/>
    <w:rsid w:val="00F44C53"/>
    <w:rsid w:val="00F5007A"/>
    <w:rsid w:val="00F51601"/>
    <w:rsid w:val="00F51C54"/>
    <w:rsid w:val="00F53B94"/>
    <w:rsid w:val="00F559D5"/>
    <w:rsid w:val="00F61B3D"/>
    <w:rsid w:val="00F61C76"/>
    <w:rsid w:val="00F63FBB"/>
    <w:rsid w:val="00F6589E"/>
    <w:rsid w:val="00F65A3E"/>
    <w:rsid w:val="00F65D99"/>
    <w:rsid w:val="00F65E51"/>
    <w:rsid w:val="00F66B68"/>
    <w:rsid w:val="00F67BD0"/>
    <w:rsid w:val="00F717C8"/>
    <w:rsid w:val="00F77EBE"/>
    <w:rsid w:val="00F84BE9"/>
    <w:rsid w:val="00F865CD"/>
    <w:rsid w:val="00F875CE"/>
    <w:rsid w:val="00F908B5"/>
    <w:rsid w:val="00F92054"/>
    <w:rsid w:val="00F963DD"/>
    <w:rsid w:val="00F96572"/>
    <w:rsid w:val="00FA1D7B"/>
    <w:rsid w:val="00FB03A4"/>
    <w:rsid w:val="00FB0BD6"/>
    <w:rsid w:val="00FB1BA7"/>
    <w:rsid w:val="00FB3257"/>
    <w:rsid w:val="00FB7070"/>
    <w:rsid w:val="00FC2EFC"/>
    <w:rsid w:val="00FC4587"/>
    <w:rsid w:val="00FC5A46"/>
    <w:rsid w:val="00FC5FF5"/>
    <w:rsid w:val="00FD382B"/>
    <w:rsid w:val="00FD5E19"/>
    <w:rsid w:val="00FD70F4"/>
    <w:rsid w:val="00FF6AB9"/>
    <w:rsid w:val="00FF6D20"/>
    <w:rsid w:val="00FF6EB0"/>
    <w:rsid w:val="00FF7E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77F"/>
    <w:pPr>
      <w:spacing w:after="200" w:line="276" w:lineRule="auto"/>
    </w:pPr>
    <w:rPr>
      <w:rFonts w:eastAsia="Cambria"/>
      <w:sz w:val="22"/>
      <w:szCs w:val="22"/>
    </w:rPr>
  </w:style>
  <w:style w:type="paragraph" w:styleId="Heading1">
    <w:name w:val="heading 1"/>
    <w:basedOn w:val="Normal"/>
    <w:link w:val="Heading1Char"/>
    <w:uiPriority w:val="9"/>
    <w:qFormat/>
    <w:rsid w:val="005D796E"/>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5777F"/>
    <w:pPr>
      <w:ind w:left="720"/>
      <w:contextualSpacing/>
    </w:pPr>
    <w:rPr>
      <w:rFonts w:ascii="Calibri" w:eastAsia="Calibri" w:hAnsi="Calibri"/>
    </w:rPr>
  </w:style>
  <w:style w:type="paragraph" w:customStyle="1" w:styleId="ColorfulList-Accent11">
    <w:name w:val="Colorful List - Accent 11"/>
    <w:basedOn w:val="Normal"/>
    <w:uiPriority w:val="99"/>
    <w:qFormat/>
    <w:rsid w:val="00C329A5"/>
    <w:pPr>
      <w:spacing w:after="0" w:line="240" w:lineRule="auto"/>
      <w:ind w:left="720"/>
      <w:contextualSpacing/>
    </w:pPr>
    <w:rPr>
      <w:rFonts w:ascii="Calibri" w:eastAsia="SimSun" w:hAnsi="Calibri" w:cs="Vrinda"/>
      <w:sz w:val="24"/>
      <w:szCs w:val="24"/>
    </w:rPr>
  </w:style>
  <w:style w:type="character" w:styleId="CommentReference">
    <w:name w:val="annotation reference"/>
    <w:uiPriority w:val="99"/>
    <w:semiHidden/>
    <w:rsid w:val="00C329A5"/>
    <w:rPr>
      <w:sz w:val="16"/>
      <w:szCs w:val="16"/>
    </w:rPr>
  </w:style>
  <w:style w:type="paragraph" w:styleId="CommentText">
    <w:name w:val="annotation text"/>
    <w:aliases w:val="Char, Char, Char Char"/>
    <w:basedOn w:val="Normal"/>
    <w:link w:val="CommentTextChar1"/>
    <w:uiPriority w:val="99"/>
    <w:rsid w:val="00C329A5"/>
    <w:pPr>
      <w:spacing w:after="0" w:line="240" w:lineRule="auto"/>
    </w:pPr>
    <w:rPr>
      <w:rFonts w:ascii="Times New Roman" w:eastAsia="Times New Roman" w:hAnsi="Times New Roman"/>
      <w:sz w:val="20"/>
      <w:szCs w:val="20"/>
    </w:rPr>
  </w:style>
  <w:style w:type="character" w:customStyle="1" w:styleId="CommentTextChar">
    <w:name w:val="Comment Text Char"/>
    <w:basedOn w:val="DefaultParagraphFont"/>
    <w:uiPriority w:val="99"/>
    <w:semiHidden/>
    <w:rsid w:val="00C329A5"/>
    <w:rPr>
      <w:rFonts w:eastAsia="Cambria"/>
    </w:rPr>
  </w:style>
  <w:style w:type="character" w:customStyle="1" w:styleId="CommentTextChar1">
    <w:name w:val="Comment Text Char1"/>
    <w:aliases w:val="Char Char, Char Char1, Char Char Char"/>
    <w:link w:val="CommentText"/>
    <w:locked/>
    <w:rsid w:val="00C329A5"/>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C329A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29A5"/>
    <w:rPr>
      <w:rFonts w:ascii="Lucida Grande" w:eastAsia="Cambria"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DA7DE0"/>
    <w:pPr>
      <w:spacing w:after="200"/>
    </w:pPr>
    <w:rPr>
      <w:rFonts w:ascii="Cambria" w:eastAsia="Cambria" w:hAnsi="Cambria"/>
      <w:b/>
      <w:bCs/>
    </w:rPr>
  </w:style>
  <w:style w:type="character" w:customStyle="1" w:styleId="CommentSubjectChar">
    <w:name w:val="Comment Subject Char"/>
    <w:basedOn w:val="CommentTextChar1"/>
    <w:link w:val="CommentSubject"/>
    <w:uiPriority w:val="99"/>
    <w:semiHidden/>
    <w:rsid w:val="00DA7DE0"/>
    <w:rPr>
      <w:rFonts w:ascii="Times New Roman" w:eastAsia="Cambria" w:hAnsi="Times New Roman" w:cs="Times New Roman"/>
      <w:b/>
      <w:bCs/>
      <w:sz w:val="20"/>
      <w:szCs w:val="20"/>
    </w:rPr>
  </w:style>
  <w:style w:type="paragraph" w:customStyle="1" w:styleId="MediumGrid21">
    <w:name w:val="Medium Grid 21"/>
    <w:uiPriority w:val="1"/>
    <w:qFormat/>
    <w:rsid w:val="00D43426"/>
    <w:rPr>
      <w:rFonts w:ascii="Calibri" w:eastAsia="Calibri" w:hAnsi="Calibri" w:cs="Vrinda"/>
      <w:sz w:val="22"/>
      <w:szCs w:val="22"/>
    </w:rPr>
  </w:style>
  <w:style w:type="paragraph" w:styleId="Footer">
    <w:name w:val="footer"/>
    <w:basedOn w:val="Normal"/>
    <w:link w:val="FooterChar"/>
    <w:uiPriority w:val="99"/>
    <w:unhideWhenUsed/>
    <w:rsid w:val="0030080F"/>
    <w:pPr>
      <w:tabs>
        <w:tab w:val="center" w:pos="4320"/>
        <w:tab w:val="right" w:pos="8640"/>
      </w:tabs>
      <w:spacing w:after="0" w:line="240" w:lineRule="auto"/>
    </w:pPr>
  </w:style>
  <w:style w:type="character" w:customStyle="1" w:styleId="FooterChar">
    <w:name w:val="Footer Char"/>
    <w:basedOn w:val="DefaultParagraphFont"/>
    <w:link w:val="Footer"/>
    <w:uiPriority w:val="99"/>
    <w:rsid w:val="0030080F"/>
    <w:rPr>
      <w:rFonts w:eastAsia="Cambria"/>
      <w:sz w:val="22"/>
      <w:szCs w:val="22"/>
    </w:rPr>
  </w:style>
  <w:style w:type="character" w:styleId="PageNumber">
    <w:name w:val="page number"/>
    <w:basedOn w:val="DefaultParagraphFont"/>
    <w:uiPriority w:val="99"/>
    <w:semiHidden/>
    <w:unhideWhenUsed/>
    <w:rsid w:val="0030080F"/>
  </w:style>
  <w:style w:type="paragraph" w:customStyle="1" w:styleId="ColorfulList-Accent13">
    <w:name w:val="Colorful List - Accent 13"/>
    <w:basedOn w:val="Normal"/>
    <w:uiPriority w:val="99"/>
    <w:qFormat/>
    <w:rsid w:val="00B1624E"/>
    <w:pPr>
      <w:ind w:left="720"/>
      <w:contextualSpacing/>
    </w:pPr>
    <w:rPr>
      <w:rFonts w:ascii="Calibri" w:eastAsia="Calibri" w:hAnsi="Calibri"/>
    </w:rPr>
  </w:style>
  <w:style w:type="character" w:customStyle="1" w:styleId="hps">
    <w:name w:val="hps"/>
    <w:basedOn w:val="DefaultParagraphFont"/>
    <w:rsid w:val="00071B00"/>
  </w:style>
  <w:style w:type="character" w:customStyle="1" w:styleId="shorttext">
    <w:name w:val="short_text"/>
    <w:basedOn w:val="DefaultParagraphFont"/>
    <w:rsid w:val="00B84E85"/>
  </w:style>
  <w:style w:type="paragraph" w:styleId="NoSpacing">
    <w:name w:val="No Spacing"/>
    <w:uiPriority w:val="1"/>
    <w:qFormat/>
    <w:rsid w:val="00D27F6B"/>
    <w:rPr>
      <w:rFonts w:asciiTheme="minorHAnsi" w:eastAsiaTheme="minorHAnsi" w:hAnsiTheme="minorHAnsi" w:cstheme="minorBidi"/>
      <w:sz w:val="22"/>
      <w:szCs w:val="22"/>
    </w:rPr>
  </w:style>
  <w:style w:type="paragraph" w:styleId="Revision">
    <w:name w:val="Revision"/>
    <w:hidden/>
    <w:uiPriority w:val="71"/>
    <w:rsid w:val="00F96572"/>
    <w:rPr>
      <w:rFonts w:eastAsia="Cambria"/>
      <w:sz w:val="22"/>
      <w:szCs w:val="22"/>
    </w:rPr>
  </w:style>
  <w:style w:type="character" w:customStyle="1" w:styleId="Heading1Char">
    <w:name w:val="Heading 1 Char"/>
    <w:basedOn w:val="DefaultParagraphFont"/>
    <w:link w:val="Heading1"/>
    <w:uiPriority w:val="9"/>
    <w:rsid w:val="005D796E"/>
    <w:rPr>
      <w:rFonts w:ascii="Times New Roman" w:hAnsi="Times New Roman"/>
      <w:b/>
      <w:bCs/>
      <w:kern w:val="3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77F"/>
    <w:pPr>
      <w:spacing w:after="200" w:line="276" w:lineRule="auto"/>
    </w:pPr>
    <w:rPr>
      <w:rFonts w:eastAsia="Cambria"/>
      <w:sz w:val="22"/>
      <w:szCs w:val="22"/>
    </w:rPr>
  </w:style>
  <w:style w:type="paragraph" w:styleId="Heading1">
    <w:name w:val="heading 1"/>
    <w:basedOn w:val="Normal"/>
    <w:link w:val="Heading1Char"/>
    <w:uiPriority w:val="9"/>
    <w:qFormat/>
    <w:rsid w:val="005D796E"/>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5777F"/>
    <w:pPr>
      <w:ind w:left="720"/>
      <w:contextualSpacing/>
    </w:pPr>
    <w:rPr>
      <w:rFonts w:ascii="Calibri" w:eastAsia="Calibri" w:hAnsi="Calibri"/>
    </w:rPr>
  </w:style>
  <w:style w:type="paragraph" w:customStyle="1" w:styleId="ColorfulList-Accent11">
    <w:name w:val="Colorful List - Accent 11"/>
    <w:basedOn w:val="Normal"/>
    <w:uiPriority w:val="99"/>
    <w:qFormat/>
    <w:rsid w:val="00C329A5"/>
    <w:pPr>
      <w:spacing w:after="0" w:line="240" w:lineRule="auto"/>
      <w:ind w:left="720"/>
      <w:contextualSpacing/>
    </w:pPr>
    <w:rPr>
      <w:rFonts w:ascii="Calibri" w:eastAsia="SimSun" w:hAnsi="Calibri" w:cs="Vrinda"/>
      <w:sz w:val="24"/>
      <w:szCs w:val="24"/>
    </w:rPr>
  </w:style>
  <w:style w:type="character" w:styleId="CommentReference">
    <w:name w:val="annotation reference"/>
    <w:uiPriority w:val="99"/>
    <w:semiHidden/>
    <w:rsid w:val="00C329A5"/>
    <w:rPr>
      <w:sz w:val="16"/>
      <w:szCs w:val="16"/>
    </w:rPr>
  </w:style>
  <w:style w:type="paragraph" w:styleId="CommentText">
    <w:name w:val="annotation text"/>
    <w:aliases w:val="Char, Char, Char Char"/>
    <w:basedOn w:val="Normal"/>
    <w:link w:val="CommentTextChar1"/>
    <w:uiPriority w:val="99"/>
    <w:rsid w:val="00C329A5"/>
    <w:pPr>
      <w:spacing w:after="0" w:line="240" w:lineRule="auto"/>
    </w:pPr>
    <w:rPr>
      <w:rFonts w:ascii="Times New Roman" w:eastAsia="Times New Roman" w:hAnsi="Times New Roman"/>
      <w:sz w:val="20"/>
      <w:szCs w:val="20"/>
      <w:lang w:val="x-none" w:eastAsia="x-none"/>
    </w:rPr>
  </w:style>
  <w:style w:type="character" w:customStyle="1" w:styleId="CommentTextChar">
    <w:name w:val="Comment Text Char"/>
    <w:basedOn w:val="DefaultParagraphFont"/>
    <w:uiPriority w:val="99"/>
    <w:semiHidden/>
    <w:rsid w:val="00C329A5"/>
    <w:rPr>
      <w:rFonts w:eastAsia="Cambria"/>
    </w:rPr>
  </w:style>
  <w:style w:type="character" w:customStyle="1" w:styleId="CommentTextChar1">
    <w:name w:val="Comment Text Char1"/>
    <w:aliases w:val="Char Char, Char Char1, Char Char Char"/>
    <w:link w:val="CommentText"/>
    <w:locked/>
    <w:rsid w:val="00C329A5"/>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C329A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29A5"/>
    <w:rPr>
      <w:rFonts w:ascii="Lucida Grande" w:eastAsia="Cambria"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DA7DE0"/>
    <w:pPr>
      <w:spacing w:after="200"/>
    </w:pPr>
    <w:rPr>
      <w:rFonts w:ascii="Cambria" w:eastAsia="Cambria" w:hAnsi="Cambria"/>
      <w:b/>
      <w:bCs/>
    </w:rPr>
  </w:style>
  <w:style w:type="character" w:customStyle="1" w:styleId="CommentSubjectChar">
    <w:name w:val="Comment Subject Char"/>
    <w:basedOn w:val="CommentTextChar1"/>
    <w:link w:val="CommentSubject"/>
    <w:uiPriority w:val="99"/>
    <w:semiHidden/>
    <w:rsid w:val="00DA7DE0"/>
    <w:rPr>
      <w:rFonts w:ascii="Times New Roman" w:eastAsia="Cambria" w:hAnsi="Times New Roman" w:cs="Times New Roman"/>
      <w:b/>
      <w:bCs/>
      <w:sz w:val="20"/>
      <w:szCs w:val="20"/>
    </w:rPr>
  </w:style>
  <w:style w:type="paragraph" w:customStyle="1" w:styleId="MediumGrid21">
    <w:name w:val="Medium Grid 21"/>
    <w:uiPriority w:val="1"/>
    <w:qFormat/>
    <w:rsid w:val="00D43426"/>
    <w:rPr>
      <w:rFonts w:ascii="Calibri" w:eastAsia="Calibri" w:hAnsi="Calibri" w:cs="Vrinda"/>
      <w:sz w:val="22"/>
      <w:szCs w:val="22"/>
    </w:rPr>
  </w:style>
  <w:style w:type="paragraph" w:styleId="Footer">
    <w:name w:val="footer"/>
    <w:basedOn w:val="Normal"/>
    <w:link w:val="FooterChar"/>
    <w:uiPriority w:val="99"/>
    <w:unhideWhenUsed/>
    <w:rsid w:val="0030080F"/>
    <w:pPr>
      <w:tabs>
        <w:tab w:val="center" w:pos="4320"/>
        <w:tab w:val="right" w:pos="8640"/>
      </w:tabs>
      <w:spacing w:after="0" w:line="240" w:lineRule="auto"/>
    </w:pPr>
  </w:style>
  <w:style w:type="character" w:customStyle="1" w:styleId="FooterChar">
    <w:name w:val="Footer Char"/>
    <w:basedOn w:val="DefaultParagraphFont"/>
    <w:link w:val="Footer"/>
    <w:uiPriority w:val="99"/>
    <w:rsid w:val="0030080F"/>
    <w:rPr>
      <w:rFonts w:eastAsia="Cambria"/>
      <w:sz w:val="22"/>
      <w:szCs w:val="22"/>
    </w:rPr>
  </w:style>
  <w:style w:type="character" w:styleId="PageNumber">
    <w:name w:val="page number"/>
    <w:basedOn w:val="DefaultParagraphFont"/>
    <w:uiPriority w:val="99"/>
    <w:semiHidden/>
    <w:unhideWhenUsed/>
    <w:rsid w:val="0030080F"/>
  </w:style>
  <w:style w:type="paragraph" w:customStyle="1" w:styleId="ColorfulList-Accent13">
    <w:name w:val="Colorful List - Accent 13"/>
    <w:basedOn w:val="Normal"/>
    <w:uiPriority w:val="99"/>
    <w:qFormat/>
    <w:rsid w:val="00B1624E"/>
    <w:pPr>
      <w:ind w:left="720"/>
      <w:contextualSpacing/>
    </w:pPr>
    <w:rPr>
      <w:rFonts w:ascii="Calibri" w:eastAsia="Calibri" w:hAnsi="Calibri"/>
    </w:rPr>
  </w:style>
  <w:style w:type="character" w:customStyle="1" w:styleId="hps">
    <w:name w:val="hps"/>
    <w:basedOn w:val="DefaultParagraphFont"/>
    <w:rsid w:val="00071B00"/>
  </w:style>
  <w:style w:type="character" w:customStyle="1" w:styleId="shorttext">
    <w:name w:val="short_text"/>
    <w:basedOn w:val="DefaultParagraphFont"/>
    <w:rsid w:val="00B84E85"/>
  </w:style>
  <w:style w:type="paragraph" w:styleId="NoSpacing">
    <w:name w:val="No Spacing"/>
    <w:uiPriority w:val="1"/>
    <w:qFormat/>
    <w:rsid w:val="00D27F6B"/>
    <w:rPr>
      <w:rFonts w:asciiTheme="minorHAnsi" w:eastAsiaTheme="minorHAnsi" w:hAnsiTheme="minorHAnsi" w:cstheme="minorBidi"/>
      <w:sz w:val="22"/>
      <w:szCs w:val="22"/>
    </w:rPr>
  </w:style>
  <w:style w:type="paragraph" w:styleId="Revision">
    <w:name w:val="Revision"/>
    <w:hidden/>
    <w:uiPriority w:val="71"/>
    <w:rsid w:val="00F96572"/>
    <w:rPr>
      <w:rFonts w:eastAsia="Cambria"/>
      <w:sz w:val="22"/>
      <w:szCs w:val="22"/>
    </w:rPr>
  </w:style>
  <w:style w:type="character" w:customStyle="1" w:styleId="Heading1Char">
    <w:name w:val="Heading 1 Char"/>
    <w:basedOn w:val="DefaultParagraphFont"/>
    <w:link w:val="Heading1"/>
    <w:uiPriority w:val="9"/>
    <w:rsid w:val="005D796E"/>
    <w:rPr>
      <w:rFonts w:ascii="Times New Roman" w:hAnsi="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1915242392">
      <w:bodyDiv w:val="1"/>
      <w:marLeft w:val="0"/>
      <w:marRight w:val="0"/>
      <w:marTop w:val="0"/>
      <w:marBottom w:val="0"/>
      <w:divBdr>
        <w:top w:val="none" w:sz="0" w:space="0" w:color="auto"/>
        <w:left w:val="none" w:sz="0" w:space="0" w:color="auto"/>
        <w:bottom w:val="none" w:sz="0" w:space="0" w:color="auto"/>
        <w:right w:val="none" w:sz="0" w:space="0" w:color="auto"/>
      </w:divBdr>
    </w:div>
    <w:div w:id="20511047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7E3F9F-F0F1-48B0-8D6F-6690B384C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TotalTime>
  <Pages>20</Pages>
  <Words>7035</Words>
  <Characters>40105</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47046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Ayse Ercumen</dc:creator>
  <cp:lastModifiedBy>srahman</cp:lastModifiedBy>
  <cp:revision>121</cp:revision>
  <cp:lastPrinted>2015-04-01T08:21:00Z</cp:lastPrinted>
  <dcterms:created xsi:type="dcterms:W3CDTF">2015-03-29T05:12:00Z</dcterms:created>
  <dcterms:modified xsi:type="dcterms:W3CDTF">2015-04-15T08:47:00Z</dcterms:modified>
</cp:coreProperties>
</file>