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0D" w:rsidRPr="00122B1E" w:rsidRDefault="00EE2B41" w:rsidP="00EF0EA8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122B1E">
        <w:rPr>
          <w:rFonts w:cs="Arial"/>
          <w:sz w:val="22"/>
          <w:szCs w:val="22"/>
        </w:rPr>
        <w:t xml:space="preserve">Specimen Collection Form </w:t>
      </w:r>
      <w:r w:rsidR="00235020" w:rsidRPr="00122B1E">
        <w:rPr>
          <w:rFonts w:cs="Arial"/>
          <w:sz w:val="22"/>
          <w:szCs w:val="22"/>
        </w:rPr>
        <w:t>– Endline</w:t>
      </w:r>
      <w:r w:rsidRPr="00122B1E">
        <w:rPr>
          <w:rFonts w:cs="Arial"/>
          <w:sz w:val="22"/>
          <w:szCs w:val="22"/>
        </w:rPr>
        <w:t>Parasite Team</w:t>
      </w:r>
    </w:p>
    <w:p w:rsidR="00482830" w:rsidRDefault="00482830" w:rsidP="00D41E4E">
      <w:pPr>
        <w:ind w:left="360"/>
      </w:pPr>
    </w:p>
    <w:p w:rsidR="0097405E" w:rsidRPr="00122B1E" w:rsidRDefault="00D41E4E" w:rsidP="00D41E4E">
      <w:pPr>
        <w:ind w:left="360"/>
      </w:pPr>
      <w:r>
        <w:t>0. Is this a spillover household</w:t>
      </w:r>
      <w:r w:rsidR="00122B1E" w:rsidRPr="00122B1E">
        <w:t>?</w:t>
      </w:r>
    </w:p>
    <w:p w:rsidR="008339E5" w:rsidRDefault="00122B1E" w:rsidP="00401CF8">
      <w:pPr>
        <w:ind w:left="360"/>
      </w:pPr>
      <w:r w:rsidRPr="00122B1E">
        <w:tab/>
        <w:t>1=Yes, 2=No</w:t>
      </w:r>
    </w:p>
    <w:p w:rsidR="00401CF8" w:rsidRPr="00401CF8" w:rsidRDefault="00401CF8" w:rsidP="00401CF8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t>Cluster ID</w:t>
      </w:r>
      <w:r w:rsidR="004C7C77" w:rsidRPr="00122B1E">
        <w:t>(</w:t>
      </w:r>
      <w:r w:rsidR="0053319E" w:rsidRPr="00122B1E">
        <w:rPr>
          <w:rFonts w:ascii="SutonnyMJ" w:hAnsi="SutonnyMJ" w:cs="SutonnyMJ"/>
        </w:rPr>
        <w:t>K¬v÷viAvBwW)</w:t>
      </w:r>
      <w:r w:rsidRPr="00122B1E">
        <w:rPr>
          <w:rFonts w:ascii="Calibri" w:hAnsi="Calibri"/>
          <w:sz w:val="22"/>
          <w:szCs w:val="22"/>
          <w:lang w:eastAsia="en-US"/>
        </w:rPr>
        <w:t>|__|__|__|</w:t>
      </w:r>
    </w:p>
    <w:p w:rsidR="00767DBB" w:rsidRPr="00122B1E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Mother ID</w:t>
      </w:r>
      <w:r w:rsidR="00600873" w:rsidRPr="00122B1E">
        <w:rPr>
          <w:rFonts w:ascii="SutonnyMJ" w:hAnsi="SutonnyMJ" w:cs="SutonnyMJ"/>
        </w:rPr>
        <w:t>(gv‡qiAvBwW)</w:t>
      </w:r>
      <w:r w:rsidRPr="00122B1E">
        <w:t xml:space="preserve"> |__|__|</w:t>
      </w:r>
      <w:r w:rsidR="00082991" w:rsidRPr="00122B1E">
        <w:t>__|</w:t>
      </w:r>
      <w:r w:rsidR="00122B1E" w:rsidRPr="00122B1E">
        <w:t xml:space="preserve"> [Programmers: display 2 digits if </w:t>
      </w:r>
      <w:r w:rsidR="00D41E4E">
        <w:t>q0 is no</w:t>
      </w:r>
      <w:r w:rsidR="00122B1E" w:rsidRPr="00122B1E">
        <w:t xml:space="preserve">. Display 3 digits if </w:t>
      </w:r>
      <w:r w:rsidR="00D41E4E">
        <w:t>q0 is yes</w:t>
      </w:r>
      <w:r w:rsidR="00122B1E" w:rsidRPr="00122B1E">
        <w:t>]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MT ID and name (select one)</w:t>
      </w:r>
      <w:r w:rsidR="007643B1" w:rsidRPr="00122B1E">
        <w:t>[</w:t>
      </w:r>
      <w:r w:rsidR="00600873" w:rsidRPr="00122B1E">
        <w:rPr>
          <w:rFonts w:ascii="SutonnyMJ" w:hAnsi="SutonnyMJ" w:cs="SutonnyMJ"/>
        </w:rPr>
        <w:t>bgybv</w:t>
      </w:r>
      <w:r w:rsidR="00CC4696">
        <w:rPr>
          <w:rFonts w:ascii="SutonnyMJ" w:hAnsi="SutonnyMJ" w:cs="SutonnyMJ"/>
        </w:rPr>
        <w:t xml:space="preserve"> </w:t>
      </w:r>
      <w:r w:rsidR="00600873" w:rsidRPr="00122B1E">
        <w:rPr>
          <w:rFonts w:ascii="SutonnyMJ" w:hAnsi="SutonnyMJ" w:cs="SutonnyMJ"/>
        </w:rPr>
        <w:t>msMÖnKvixi</w:t>
      </w:r>
      <w:r w:rsidR="00CC4696">
        <w:rPr>
          <w:rFonts w:ascii="SutonnyMJ" w:hAnsi="SutonnyMJ" w:cs="SutonnyMJ"/>
        </w:rPr>
        <w:t xml:space="preserve"> </w:t>
      </w:r>
      <w:r w:rsidR="00600873" w:rsidRPr="00122B1E">
        <w:rPr>
          <w:rFonts w:ascii="SutonnyMJ" w:hAnsi="SutonnyMJ" w:cs="SutonnyMJ"/>
        </w:rPr>
        <w:t>AvBwW I bvg</w:t>
      </w:r>
      <w:r w:rsidR="007643B1" w:rsidRPr="00122B1E">
        <w:rPr>
          <w:rFonts w:ascii="SutonnyMJ" w:hAnsi="SutonnyMJ" w:cs="SutonnyMJ"/>
        </w:rPr>
        <w:t>(ZvwjKv</w:t>
      </w:r>
      <w:r w:rsidR="004C7C77" w:rsidRPr="00122B1E">
        <w:rPr>
          <w:rFonts w:ascii="SutonnyMJ" w:hAnsi="SutonnyMJ" w:cs="SutonnyMJ"/>
        </w:rPr>
        <w:t xml:space="preserve"> †_‡K GKRb‡K</w:t>
      </w:r>
      <w:r w:rsidR="007643B1" w:rsidRPr="00122B1E">
        <w:rPr>
          <w:rFonts w:ascii="SutonnyMJ" w:hAnsi="SutonnyMJ" w:cs="SutonnyMJ"/>
        </w:rPr>
        <w:t>wbev©PbKiæb)]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Data of sample collection</w:t>
      </w:r>
      <w:r w:rsidR="00D83EC8" w:rsidRPr="00122B1E">
        <w:t xml:space="preserve"> (</w:t>
      </w:r>
      <w:r w:rsidR="00D83EC8" w:rsidRPr="00122B1E">
        <w:rPr>
          <w:rFonts w:ascii="SutonnyMJ" w:hAnsi="SutonnyMJ" w:cs="SutonnyMJ"/>
        </w:rPr>
        <w:t>bgybvmsMÖ‡niZvwiL</w:t>
      </w:r>
      <w:r w:rsidRPr="00122B1E">
        <w:rPr>
          <w:rFonts w:ascii="Calibri" w:hAnsi="Calibri"/>
          <w:sz w:val="22"/>
          <w:szCs w:val="22"/>
          <w:lang w:eastAsia="en-US"/>
        </w:rPr>
        <w:t>DD/MM/YYYY</w:t>
      </w:r>
      <w:r w:rsidR="0086020C" w:rsidRPr="00122B1E">
        <w:rPr>
          <w:rFonts w:ascii="Calibri" w:hAnsi="Calibri"/>
          <w:sz w:val="22"/>
          <w:szCs w:val="22"/>
          <w:lang w:eastAsia="en-US"/>
        </w:rPr>
        <w:t>)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Select which children have been given stool container on Day1 (select all that apply)</w:t>
      </w:r>
      <w:r w:rsidR="006D683C" w:rsidRPr="00122B1E">
        <w:rPr>
          <w:rFonts w:ascii="SutonnyMJ" w:hAnsi="SutonnyMJ" w:cs="SutonnyMJ"/>
        </w:rPr>
        <w:t>[</w:t>
      </w:r>
      <w:r w:rsidR="008A4CCA" w:rsidRPr="00122B1E">
        <w:rPr>
          <w:rFonts w:ascii="SutonnyMJ" w:hAnsi="SutonnyMJ" w:cs="SutonnyMJ"/>
        </w:rPr>
        <w:t>†h wkï †_‡K bgybvmsMÖ‡niRb¨ cÖ_gw`b ÷zj K‡›UBbvi †`Iqvn‡q‡QZviAvBwWwbev©PbKiæb (cÖ‡hvR¨ me¸‡jvAckbwbev©PbKiæb)]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1</w:t>
      </w:r>
      <w:r w:rsidR="005C3CBB" w:rsidRPr="00122B1E">
        <w:rPr>
          <w:rFonts w:ascii="SutonnyMJ" w:hAnsi="SutonnyMJ" w:cs="SutonnyMJ"/>
        </w:rPr>
        <w:t xml:space="preserve">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2</w:t>
      </w:r>
      <w:r w:rsidR="005C3CBB" w:rsidRPr="00122B1E">
        <w:rPr>
          <w:rFonts w:ascii="SutonnyMJ" w:hAnsi="SutonnyMJ" w:cs="SutonnyMJ"/>
        </w:rPr>
        <w:t xml:space="preserve"> (RgR)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 w:rsidRPr="00122B1E">
        <w:rPr>
          <w:rFonts w:ascii="SutonnyMJ" w:hAnsi="SutonnyMJ" w:cs="SutonnyMJ"/>
        </w:rPr>
        <w:t>[</w:t>
      </w:r>
      <w:r w:rsidR="00B07866" w:rsidRPr="00122B1E">
        <w:rPr>
          <w:rFonts w:ascii="Calibri" w:hAnsi="Calibri"/>
          <w:sz w:val="22"/>
          <w:szCs w:val="22"/>
          <w:lang w:eastAsia="en-US"/>
        </w:rPr>
        <w:t xml:space="preserve">18-27 </w:t>
      </w:r>
      <w:r w:rsidR="00B07866" w:rsidRPr="00122B1E">
        <w:rPr>
          <w:rFonts w:ascii="SutonnyMJ" w:hAnsi="SutonnyMJ" w:cs="SutonnyMJ"/>
        </w:rPr>
        <w:t>gv‡mi ‡eRjvBbwkï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D42CF7" w:rsidRPr="00122B1E">
        <w:rPr>
          <w:rFonts w:ascii="Calibri" w:hAnsi="Calibri"/>
          <w:sz w:val="22"/>
          <w:szCs w:val="22"/>
          <w:lang w:eastAsia="en-US"/>
        </w:rPr>
        <w:t xml:space="preserve"> [5-12 </w:t>
      </w:r>
      <w:r w:rsidR="00D42CF7" w:rsidRPr="00122B1E">
        <w:rPr>
          <w:rFonts w:ascii="SutonnyMJ" w:hAnsi="SutonnyMJ" w:cs="SutonnyMJ"/>
        </w:rPr>
        <w:t>eQieq‡miwkï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[15 </w:t>
      </w:r>
      <w:r w:rsidR="002445F3" w:rsidRPr="00122B1E">
        <w:rPr>
          <w:rFonts w:ascii="SutonnyMJ" w:hAnsi="SutonnyMJ" w:cs="SutonnyMJ"/>
        </w:rPr>
        <w:t>eQ‡iiAwaKeq‡miwkï (GmwUGBP †Kvn©U)]</w:t>
      </w:r>
    </w:p>
    <w:p w:rsidR="002445F3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>wkï (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 xml:space="preserve"> †Kvn©U)</w:t>
      </w:r>
      <w:r w:rsidR="00D8016E" w:rsidRPr="00122B1E">
        <w:rPr>
          <w:rFonts w:ascii="SutonnyMJ" w:hAnsi="SutonnyMJ" w:cs="SutonnyMJ"/>
        </w:rPr>
        <w:t xml:space="preserve"> [</w:t>
      </w:r>
      <w:r w:rsidR="00D8016E" w:rsidRPr="00122B1E">
        <w:rPr>
          <w:rFonts w:ascii="Calibri" w:hAnsi="Calibri" w:cs="SutonnyMJ"/>
          <w:sz w:val="20"/>
        </w:rPr>
        <w:t xml:space="preserve">6 </w:t>
      </w:r>
      <w:r w:rsidR="00D8016E" w:rsidRPr="00122B1E">
        <w:rPr>
          <w:rFonts w:ascii="SutonnyMJ" w:hAnsi="SutonnyMJ" w:cs="SutonnyMJ"/>
        </w:rPr>
        <w:t>bscÖ‡kœP‡jhvb</w:t>
      </w:r>
      <w:r w:rsidR="002445F3" w:rsidRPr="00122B1E">
        <w:rPr>
          <w:rFonts w:ascii="SutonnyMJ" w:hAnsi="SutonnyMJ" w:cs="SutonnyMJ"/>
        </w:rPr>
        <w:t>]</w:t>
      </w:r>
      <w:r w:rsidR="000F2A01" w:rsidRPr="00122B1E">
        <w:rPr>
          <w:rFonts w:ascii="Calibri" w:hAnsi="Calibri" w:cs="SutonnyMJ"/>
          <w:sz w:val="20"/>
        </w:rPr>
        <w:t>[Skip to q</w:t>
      </w:r>
      <w:r w:rsidR="009E67AE" w:rsidRPr="00122B1E">
        <w:rPr>
          <w:rFonts w:ascii="Calibri" w:hAnsi="Calibri" w:cs="SutonnyMJ"/>
          <w:sz w:val="20"/>
        </w:rPr>
        <w:t>6</w:t>
      </w:r>
      <w:r w:rsidR="000F2A01" w:rsidRPr="00122B1E">
        <w:rPr>
          <w:rFonts w:ascii="Calibri" w:hAnsi="Calibri" w:cs="SutonnyMJ"/>
          <w:sz w:val="20"/>
        </w:rPr>
        <w:t>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482830" w:rsidRDefault="00482830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[Programmer: If q0 is yes, display only S1.</w:t>
      </w:r>
      <w:r w:rsidRPr="00122B1E">
        <w:rPr>
          <w:rFonts w:ascii="Calibri" w:hAnsi="Calibri"/>
          <w:sz w:val="22"/>
          <w:szCs w:val="22"/>
          <w:lang w:eastAsia="en-US"/>
        </w:rPr>
        <w:t xml:space="preserve"> MT cannot select other options.</w:t>
      </w:r>
      <w:r>
        <w:rPr>
          <w:rFonts w:ascii="Calibri" w:hAnsi="Calibri"/>
          <w:sz w:val="22"/>
          <w:szCs w:val="22"/>
          <w:lang w:eastAsia="en-US"/>
        </w:rPr>
        <w:t xml:space="preserve"> If q0 is no, display only T1, T2, C1, O1, A1.MT </w:t>
      </w:r>
      <w:r w:rsidRPr="00122B1E">
        <w:rPr>
          <w:rFonts w:ascii="Calibri" w:hAnsi="Calibri"/>
          <w:sz w:val="22"/>
          <w:szCs w:val="22"/>
          <w:lang w:eastAsia="en-US"/>
        </w:rPr>
        <w:t>cannot select S1.]</w:t>
      </w:r>
    </w:p>
    <w:p w:rsidR="00482830" w:rsidRPr="00122B1E" w:rsidRDefault="00482830" w:rsidP="00482830">
      <w:pPr>
        <w:ind w:left="360"/>
        <w:rPr>
          <w:rFonts w:ascii="Calibri" w:hAnsi="Calibri"/>
          <w:sz w:val="22"/>
          <w:szCs w:val="22"/>
          <w:lang w:eastAsia="en-US"/>
        </w:rPr>
      </w:pPr>
    </w:p>
    <w:p w:rsidR="00AD77E2" w:rsidRPr="00122B1E" w:rsidRDefault="00AD77E2" w:rsidP="00401CF8">
      <w:pPr>
        <w:ind w:left="810" w:hanging="90"/>
        <w:rPr>
          <w:b/>
          <w:u w:val="single"/>
        </w:rPr>
      </w:pPr>
      <w:r w:rsidRPr="00122B1E">
        <w:rPr>
          <w:b/>
          <w:u w:val="single"/>
        </w:rPr>
        <w:t>BEGINNING OF LOOP</w:t>
      </w:r>
    </w:p>
    <w:p w:rsidR="00AD77E2" w:rsidRPr="00122B1E" w:rsidRDefault="00AD77E2" w:rsidP="00AD77E2">
      <w:pPr>
        <w:ind w:left="360"/>
      </w:pPr>
    </w:p>
    <w:p w:rsidR="00AD77E2" w:rsidRPr="00122B1E" w:rsidRDefault="00AD77E2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now </w:t>
      </w:r>
      <w:r w:rsidRPr="00122B1E">
        <w:rPr>
          <w:rFonts w:ascii="Calibri" w:hAnsi="Calibri"/>
          <w:sz w:val="22"/>
          <w:szCs w:val="22"/>
          <w:lang w:eastAsia="en-US"/>
        </w:rPr>
        <w:t>(select one).</w:t>
      </w:r>
      <w:r w:rsidR="00B00B4A" w:rsidRPr="00122B1E">
        <w:rPr>
          <w:rFonts w:ascii="SutonnyMJ" w:hAnsi="SutonnyMJ" w:cs="SutonnyMJ"/>
        </w:rPr>
        <w:t>‡hme e¨w³i KvQ †_‡K GLbbgybvmsMÖnKivn‡”QZv‡`icÖ‡Z¨‡Ki Avjv`vAvjv`vAvBwWwbev©PbKiæb  (GKwUAvBwWwbev©PbKiæb)</w:t>
      </w:r>
    </w:p>
    <w:p w:rsidR="00B00B4A" w:rsidRPr="00122B1E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only display responses to question 5. Questions 6</w:t>
      </w:r>
      <w:r w:rsidR="004A5919" w:rsidRPr="00122B1E">
        <w:rPr>
          <w:rFonts w:ascii="Calibri" w:hAnsi="Calibri"/>
          <w:sz w:val="22"/>
          <w:szCs w:val="22"/>
          <w:lang w:eastAsia="en-US"/>
        </w:rPr>
        <w:t>-26</w:t>
      </w:r>
      <w:r w:rsidRPr="00122B1E">
        <w:rPr>
          <w:rFonts w:ascii="Calibri" w:hAnsi="Calibri"/>
          <w:sz w:val="22"/>
          <w:szCs w:val="22"/>
          <w:lang w:eastAsia="en-US"/>
        </w:rPr>
        <w:t xml:space="preserve"> should appear up to a maximum of </w:t>
      </w:r>
      <w:r w:rsidR="00231DA6" w:rsidRPr="00122B1E">
        <w:rPr>
          <w:rFonts w:ascii="Calibri" w:hAnsi="Calibri"/>
          <w:sz w:val="22"/>
          <w:szCs w:val="22"/>
          <w:lang w:eastAsia="en-US"/>
        </w:rPr>
        <w:t>5</w:t>
      </w:r>
      <w:r w:rsidRPr="00122B1E">
        <w:rPr>
          <w:rFonts w:ascii="Calibri" w:hAnsi="Calibri"/>
          <w:sz w:val="22"/>
          <w:szCs w:val="22"/>
          <w:lang w:eastAsia="en-US"/>
        </w:rPr>
        <w:t xml:space="preserve"> times depending on how many children have been entered in question 5.]</w:t>
      </w: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 (parasite cohort)</w:t>
      </w:r>
      <w:r w:rsidR="000C29D6" w:rsidRPr="00122B1E">
        <w:rPr>
          <w:rFonts w:ascii="SutonnyMJ" w:hAnsi="SutonnyMJ" w:cs="SutonnyMJ"/>
        </w:rPr>
        <w:t>Uv‡M©Uwkï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 (parasite cohort)</w:t>
      </w:r>
      <w:r w:rsidR="000C29D6" w:rsidRPr="00122B1E">
        <w:rPr>
          <w:rFonts w:ascii="SutonnyMJ" w:hAnsi="SutonnyMJ" w:cs="SutonnyMJ"/>
        </w:rPr>
        <w:t>Uv‡M©UwkïiRgR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 (parasite cohort)</w:t>
      </w:r>
      <w:r w:rsidR="00C92F27" w:rsidRPr="00122B1E">
        <w:rPr>
          <w:rFonts w:ascii="SutonnyMJ" w:hAnsi="SutonnyMJ"/>
        </w:rPr>
        <w:t>[‡eRjvB‡bimgq †hmewkïieqm</w:t>
      </w:r>
      <w:r w:rsidR="00C92F27" w:rsidRPr="00122B1E">
        <w:rPr>
          <w:rFonts w:ascii="Helvetica" w:hAnsi="Helvetica"/>
        </w:rPr>
        <w:t>18 – 27</w:t>
      </w:r>
      <w:r w:rsidR="00C92F27" w:rsidRPr="00122B1E">
        <w:rPr>
          <w:rFonts w:ascii="SutonnyMJ" w:hAnsi="SutonnyMJ"/>
        </w:rPr>
        <w:t>gvmwQj</w:t>
      </w:r>
      <w:r w:rsidR="000C29D6" w:rsidRPr="00122B1E">
        <w:rPr>
          <w:rFonts w:ascii="SutonnyMJ" w:hAnsi="SutonnyMJ" w:cs="SutonnyMJ"/>
        </w:rPr>
        <w:t xml:space="preserve"> (c¨vivmvBU †Kvn©U)</w:t>
      </w:r>
      <w:r w:rsidR="00C92F27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3F1972" w:rsidRPr="00122B1E">
        <w:rPr>
          <w:rFonts w:ascii="SutonnyMJ" w:hAnsi="SutonnyMJ" w:cs="SutonnyMJ"/>
        </w:rPr>
        <w:t>[</w:t>
      </w:r>
      <w:r w:rsidR="002E074F" w:rsidRPr="00122B1E">
        <w:rPr>
          <w:rFonts w:ascii="Helvetica" w:hAnsi="Helvetica"/>
        </w:rPr>
        <w:t>5-12</w:t>
      </w:r>
      <w:r w:rsidR="002E074F" w:rsidRPr="00122B1E">
        <w:rPr>
          <w:rFonts w:ascii="SutonnyMJ" w:hAnsi="SutonnyMJ"/>
        </w:rPr>
        <w:t>eQ‡ii</w:t>
      </w:r>
      <w:r w:rsidR="000C29D6" w:rsidRPr="00122B1E">
        <w:rPr>
          <w:rFonts w:ascii="SutonnyMJ" w:hAnsi="SutonnyMJ" w:cs="SutonnyMJ"/>
        </w:rPr>
        <w:t>wkï (c¨vivmvBU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3F1972" w:rsidRPr="00122B1E">
        <w:rPr>
          <w:rFonts w:ascii="SutonnyMJ" w:hAnsi="SutonnyMJ" w:cs="SutonnyMJ"/>
        </w:rPr>
        <w:t>[</w:t>
      </w:r>
      <w:r w:rsidR="002E6FB7" w:rsidRPr="00122B1E">
        <w:rPr>
          <w:rFonts w:ascii="Helvetica" w:hAnsi="Helvetica"/>
        </w:rPr>
        <w:t xml:space="preserve">15 </w:t>
      </w:r>
      <w:r w:rsidR="002E6FB7" w:rsidRPr="00122B1E">
        <w:rPr>
          <w:rFonts w:ascii="SutonnyMJ" w:hAnsi="SutonnyMJ"/>
        </w:rPr>
        <w:t xml:space="preserve">eQ‡iiAwaKeq‡micÖvßeq¯‹ e¨w³ </w:t>
      </w:r>
      <w:r w:rsidR="000C29D6" w:rsidRPr="00122B1E">
        <w:rPr>
          <w:rFonts w:ascii="SutonnyMJ" w:hAnsi="SutonnyMJ" w:cs="SutonnyMJ"/>
        </w:rPr>
        <w:t xml:space="preserve"> (</w:t>
      </w:r>
      <w:r w:rsidR="002E6FB7" w:rsidRPr="00122B1E">
        <w:rPr>
          <w:rFonts w:ascii="SutonnyMJ" w:hAnsi="SutonnyMJ" w:cs="SutonnyMJ"/>
        </w:rPr>
        <w:t>GmwUGBP</w:t>
      </w:r>
      <w:r w:rsidR="000C29D6" w:rsidRPr="00122B1E">
        <w:rPr>
          <w:rFonts w:ascii="SutonnyMJ" w:hAnsi="SutonnyMJ" w:cs="SutonnyMJ"/>
        </w:rPr>
        <w:t xml:space="preserve">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EB5C16" w:rsidRPr="00122B1E">
        <w:rPr>
          <w:rFonts w:ascii="Calibri" w:hAnsi="Calibri"/>
          <w:sz w:val="22"/>
          <w:szCs w:val="22"/>
          <w:lang w:eastAsia="en-US"/>
        </w:rPr>
        <w:t>[</w:t>
      </w:r>
      <w:r w:rsidR="0083128A" w:rsidRPr="00122B1E">
        <w:rPr>
          <w:rFonts w:ascii="SutonnyMJ" w:hAnsi="SutonnyMJ" w:cs="SutonnyMJ"/>
        </w:rPr>
        <w:t>w¯újIfviwkï (w¯újIfvi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47065C" w:rsidRPr="00122B1E" w:rsidRDefault="0097485B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Enter the n</w:t>
      </w:r>
      <w:r w:rsidR="00AD77E2" w:rsidRPr="00122B1E">
        <w:rPr>
          <w:rFonts w:ascii="Calibri" w:hAnsi="Calibri"/>
          <w:sz w:val="22"/>
          <w:szCs w:val="22"/>
          <w:lang w:eastAsia="en-US"/>
        </w:rPr>
        <w:t>ame of the individual</w:t>
      </w:r>
      <w:r w:rsidR="00A23935" w:rsidRPr="00122B1E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EB5C16" w:rsidRPr="00122B1E">
        <w:rPr>
          <w:rFonts w:ascii="SutonnyMJ" w:hAnsi="SutonnyMJ" w:cs="SutonnyMJ"/>
        </w:rPr>
        <w:t>[</w:t>
      </w:r>
      <w:r w:rsidR="00032636" w:rsidRPr="00122B1E">
        <w:rPr>
          <w:rFonts w:ascii="SutonnyMJ" w:hAnsi="SutonnyMJ" w:cs="SutonnyMJ"/>
        </w:rPr>
        <w:t>AvBwWAbyhvqx</w:t>
      </w:r>
      <w:r w:rsidR="00A20E6D" w:rsidRPr="00122B1E">
        <w:rPr>
          <w:rFonts w:ascii="SutonnyMJ" w:hAnsi="SutonnyMJ" w:cs="SutonnyMJ"/>
        </w:rPr>
        <w:t>cÖ‡Z¨K e¨w³i bvgwjLyb( †W-1 wUg †_‡K cÖvßAvBwWZvwjKvi mv‡_ D³ AvBwW¸‡jvwgwj‡qwbb|)</w:t>
      </w:r>
      <w:r w:rsidR="00EB5C16" w:rsidRPr="00122B1E">
        <w:rPr>
          <w:rFonts w:ascii="SutonnyMJ" w:hAnsi="SutonnyMJ" w:cs="SutonnyMJ"/>
        </w:rPr>
        <w:t>]</w:t>
      </w:r>
      <w:r w:rsidR="005950BE" w:rsidRPr="00586ED0">
        <w:rPr>
          <w:rFonts w:asciiTheme="majorHAnsi" w:hAnsiTheme="majorHAnsi" w:cs="SutonnyMJ"/>
          <w:sz w:val="22"/>
          <w:szCs w:val="22"/>
        </w:rPr>
        <w:t>[</w:t>
      </w:r>
      <w:r w:rsidR="00586ED0" w:rsidRPr="00586ED0">
        <w:rPr>
          <w:rFonts w:asciiTheme="majorHAnsi" w:hAnsiTheme="majorHAnsi" w:cs="SutonnyMJ"/>
          <w:sz w:val="22"/>
          <w:szCs w:val="22"/>
        </w:rPr>
        <w:t xml:space="preserve">if </w:t>
      </w:r>
      <w:r w:rsidR="00E3563F">
        <w:rPr>
          <w:rFonts w:asciiTheme="majorHAnsi" w:hAnsiTheme="majorHAnsi" w:cs="SutonnyMJ"/>
          <w:sz w:val="22"/>
          <w:szCs w:val="22"/>
        </w:rPr>
        <w:t xml:space="preserve">q6 is </w:t>
      </w:r>
      <w:r w:rsidR="00586ED0" w:rsidRPr="00586ED0">
        <w:rPr>
          <w:rFonts w:asciiTheme="majorHAnsi" w:hAnsiTheme="majorHAnsi" w:cs="SutonnyMJ"/>
          <w:sz w:val="22"/>
          <w:szCs w:val="22"/>
        </w:rPr>
        <w:t>A1</w:t>
      </w:r>
      <w:r w:rsidR="00E3563F">
        <w:rPr>
          <w:rFonts w:asciiTheme="majorHAnsi" w:hAnsiTheme="majorHAnsi" w:cs="SutonnyMJ"/>
          <w:sz w:val="22"/>
          <w:szCs w:val="22"/>
        </w:rPr>
        <w:t xml:space="preserve"> or S1</w:t>
      </w:r>
      <w:r w:rsidR="00586ED0" w:rsidRPr="00586ED0">
        <w:rPr>
          <w:rFonts w:asciiTheme="majorHAnsi" w:hAnsiTheme="majorHAnsi" w:cs="SutonnyMJ"/>
          <w:sz w:val="22"/>
          <w:szCs w:val="22"/>
        </w:rPr>
        <w:t>,</w:t>
      </w:r>
      <w:r w:rsidR="00586ED0">
        <w:rPr>
          <w:rFonts w:asciiTheme="majorHAnsi" w:hAnsiTheme="majorHAnsi" w:cs="SutonnyMJ"/>
        </w:rPr>
        <w:t>skip to q9]</w:t>
      </w:r>
    </w:p>
    <w:p w:rsidR="0047065C" w:rsidRPr="00122B1E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:rsidR="007C5BFE" w:rsidRPr="00122B1E" w:rsidRDefault="00482830" w:rsidP="00762CB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(ifq6 is T1, T2, C1, O1) </w:t>
      </w:r>
      <w:r w:rsidR="007C5BFE" w:rsidRPr="00122B1E">
        <w:t>Are you collecting stool or blood</w:t>
      </w:r>
      <w:r w:rsidR="00231DA6" w:rsidRPr="00122B1E">
        <w:t xml:space="preserve">from this person </w:t>
      </w:r>
      <w:r w:rsidR="00627CA5" w:rsidRPr="00122B1E">
        <w:t>right now</w:t>
      </w:r>
      <w:r w:rsidR="007C5BFE" w:rsidRPr="00122B1E">
        <w:t xml:space="preserve">? </w:t>
      </w:r>
      <w:r w:rsidR="008D3B69" w:rsidRPr="00122B1E">
        <w:t>[</w:t>
      </w:r>
      <w:r w:rsidR="008D3B69" w:rsidRPr="00122B1E">
        <w:rPr>
          <w:rFonts w:ascii="SutonnyMJ" w:hAnsi="SutonnyMJ" w:cs="SutonnyMJ"/>
        </w:rPr>
        <w:t>AvcwbwKGLb D³ e¨w³ †_‡K cvqLvbvev i‡³i bgybvmsMÖnKi‡eb?</w:t>
      </w:r>
      <w:r w:rsidR="008D3B69" w:rsidRPr="00122B1E">
        <w:t>]</w:t>
      </w:r>
    </w:p>
    <w:p w:rsidR="007C5BFE" w:rsidRDefault="007C5BFE" w:rsidP="00401CF8">
      <w:pPr>
        <w:ind w:left="72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</w:t>
      </w:r>
      <w:r w:rsidR="000D3479" w:rsidRPr="00122B1E">
        <w:rPr>
          <w:rFonts w:ascii="Calibri" w:hAnsi="Calibri"/>
          <w:sz w:val="22"/>
          <w:szCs w:val="22"/>
          <w:lang w:eastAsia="en-US"/>
        </w:rPr>
        <w:t>Stool</w:t>
      </w:r>
      <w:r w:rsidR="008D3B69" w:rsidRPr="00122B1E">
        <w:rPr>
          <w:rFonts w:ascii="Calibri" w:hAnsi="Calibri"/>
          <w:sz w:val="22"/>
          <w:szCs w:val="22"/>
          <w:lang w:eastAsia="en-US"/>
        </w:rPr>
        <w:t xml:space="preserve"> (</w:t>
      </w:r>
      <w:r w:rsidR="008D3B69" w:rsidRPr="00122B1E">
        <w:rPr>
          <w:rFonts w:ascii="SutonnyMJ" w:hAnsi="SutonnyMJ" w:cs="SutonnyMJ"/>
        </w:rPr>
        <w:t>cvqLvbv)</w:t>
      </w:r>
    </w:p>
    <w:p w:rsidR="00401CF8" w:rsidRPr="00AB7BCD" w:rsidRDefault="00401CF8" w:rsidP="00401CF8">
      <w:pPr>
        <w:ind w:left="720"/>
        <w:rPr>
          <w:rFonts w:ascii="Calibri" w:hAnsi="Calibri"/>
          <w:sz w:val="20"/>
          <w:szCs w:val="22"/>
          <w:lang w:eastAsia="en-US"/>
        </w:rPr>
      </w:pPr>
      <w:r w:rsidRPr="00AB7BCD">
        <w:rPr>
          <w:rFonts w:ascii="Calibri" w:hAnsi="Calibri" w:cs="SutonnyMJ"/>
          <w:sz w:val="22"/>
        </w:rPr>
        <w:t>2 = Stool and blood</w:t>
      </w:r>
      <w:r w:rsidR="00D351C0" w:rsidRPr="00122B1E">
        <w:rPr>
          <w:rFonts w:ascii="Calibri" w:hAnsi="Calibri"/>
          <w:sz w:val="22"/>
          <w:szCs w:val="22"/>
          <w:lang w:eastAsia="en-US"/>
        </w:rPr>
        <w:t>(</w:t>
      </w:r>
      <w:r w:rsidR="00D351C0" w:rsidRPr="00122B1E">
        <w:rPr>
          <w:rFonts w:ascii="SutonnyMJ" w:hAnsi="SutonnyMJ" w:cs="SutonnyMJ"/>
        </w:rPr>
        <w:t>cvqLvbv</w:t>
      </w:r>
      <w:r w:rsidR="00D351C0">
        <w:rPr>
          <w:rFonts w:ascii="SutonnyMJ" w:hAnsi="SutonnyMJ" w:cs="SutonnyMJ"/>
        </w:rPr>
        <w:t xml:space="preserve"> + </w:t>
      </w:r>
      <w:r w:rsidR="00D351C0" w:rsidRPr="00122B1E">
        <w:rPr>
          <w:rFonts w:ascii="SutonnyMJ" w:hAnsi="SutonnyMJ" w:cs="SutonnyMJ"/>
        </w:rPr>
        <w:t>i‡³i bgybv)</w:t>
      </w:r>
    </w:p>
    <w:p w:rsidR="007C5BFE" w:rsidRPr="00122B1E" w:rsidRDefault="00615B87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</w:t>
      </w:r>
      <w:r w:rsidR="007C5BFE" w:rsidRPr="00122B1E">
        <w:rPr>
          <w:rFonts w:ascii="Calibri" w:hAnsi="Calibri"/>
          <w:sz w:val="22"/>
          <w:szCs w:val="22"/>
          <w:lang w:eastAsia="en-US"/>
        </w:rPr>
        <w:t xml:space="preserve"> = </w:t>
      </w:r>
      <w:r w:rsidR="000D3479" w:rsidRPr="00122B1E">
        <w:rPr>
          <w:rFonts w:ascii="Calibri" w:hAnsi="Calibri"/>
          <w:sz w:val="22"/>
          <w:szCs w:val="22"/>
          <w:lang w:eastAsia="en-US"/>
        </w:rPr>
        <w:t>Blood</w:t>
      </w:r>
      <w:r w:rsidR="008F30B8" w:rsidRPr="00122B1E">
        <w:rPr>
          <w:rFonts w:ascii="SutonnyMJ" w:hAnsi="SutonnyMJ" w:cs="SutonnyMJ"/>
        </w:rPr>
        <w:t xml:space="preserve"> (i‡³i bgybv)</w:t>
      </w:r>
      <w:r w:rsidR="00093882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SKIP to </w:t>
      </w:r>
      <w:r w:rsidR="00EE5A10" w:rsidRPr="00122B1E">
        <w:rPr>
          <w:rFonts w:ascii="Calibri" w:hAnsi="Calibri"/>
          <w:sz w:val="22"/>
          <w:szCs w:val="22"/>
          <w:lang w:eastAsia="en-US"/>
        </w:rPr>
        <w:t>q</w:t>
      </w:r>
      <w:r w:rsidR="00EE5A10">
        <w:rPr>
          <w:rFonts w:ascii="Calibri" w:hAnsi="Calibri"/>
          <w:sz w:val="22"/>
          <w:szCs w:val="22"/>
          <w:lang w:eastAsia="en-US"/>
        </w:rPr>
        <w:t>19b</w:t>
      </w:r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T1 or T2. Skip to </w:t>
      </w:r>
      <w:r w:rsidR="00EE5A10">
        <w:rPr>
          <w:rFonts w:ascii="Calibri" w:hAnsi="Calibri"/>
          <w:sz w:val="22"/>
          <w:szCs w:val="22"/>
          <w:lang w:eastAsia="en-US"/>
        </w:rPr>
        <w:t>20</w:t>
      </w:r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C1 or O1.</w:t>
      </w:r>
    </w:p>
    <w:p w:rsidR="007C5BFE" w:rsidRPr="00122B1E" w:rsidRDefault="007C5BFE" w:rsidP="007C5BFE">
      <w:pPr>
        <w:ind w:left="360"/>
      </w:pPr>
    </w:p>
    <w:p w:rsidR="0097485B" w:rsidRPr="00122B1E" w:rsidRDefault="00AD77E2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147149" w:rsidRPr="00122B1E">
        <w:rPr>
          <w:rFonts w:ascii="Calibri" w:hAnsi="Calibri"/>
          <w:sz w:val="22"/>
          <w:szCs w:val="22"/>
          <w:lang w:eastAsia="en-US"/>
        </w:rPr>
        <w:t>(</w:t>
      </w:r>
      <w:r w:rsidR="00D3225B" w:rsidRPr="00122B1E">
        <w:rPr>
          <w:rFonts w:ascii="SutonnyMJ" w:hAnsi="SutonnyMJ" w:cs="SutonnyMJ"/>
        </w:rPr>
        <w:t>D³ e¨w³ †_‡K</w:t>
      </w:r>
      <w:r w:rsidR="00147149" w:rsidRPr="00122B1E">
        <w:rPr>
          <w:rFonts w:ascii="SutonnyMJ" w:hAnsi="SutonnyMJ" w:cs="SutonnyMJ"/>
        </w:rPr>
        <w:t>gj/cvqLvbvi</w:t>
      </w:r>
      <w:r w:rsidR="00D3225B" w:rsidRPr="00122B1E">
        <w:rPr>
          <w:rFonts w:ascii="SutonnyMJ" w:hAnsi="SutonnyMJ" w:cs="SutonnyMJ"/>
        </w:rPr>
        <w:t>bgybvmsMÖnKivn‡q‡QwK?</w:t>
      </w:r>
      <w:r w:rsidR="00147149" w:rsidRPr="00122B1E">
        <w:rPr>
          <w:rFonts w:ascii="SutonnyMJ" w:hAnsi="SutonnyMJ" w:cs="SutonnyMJ"/>
        </w:rPr>
        <w:t>)</w:t>
      </w:r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  <w:r w:rsidR="00FF0696" w:rsidRPr="00122B1E">
        <w:rPr>
          <w:rFonts w:ascii="SutonnyMJ" w:hAnsi="SutonnyMJ" w:cs="SutonnyMJ"/>
        </w:rPr>
        <w:t>(bv)</w:t>
      </w:r>
    </w:p>
    <w:p w:rsidR="00DC42E5" w:rsidRDefault="00DC42E5" w:rsidP="00E3563F">
      <w:pPr>
        <w:ind w:firstLine="720"/>
        <w:rPr>
          <w:rFonts w:ascii="Calibri" w:hAnsi="Calibri"/>
          <w:sz w:val="22"/>
          <w:szCs w:val="22"/>
          <w:lang w:eastAsia="en-US"/>
        </w:rPr>
      </w:pPr>
    </w:p>
    <w:p w:rsidR="00DC42E5" w:rsidRDefault="00DC42E5" w:rsidP="00E3563F">
      <w:pPr>
        <w:ind w:firstLine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lastRenderedPageBreak/>
        <w:t>If yes:</w:t>
      </w:r>
    </w:p>
    <w:p w:rsidR="00DC42E5" w:rsidRDefault="00DC42E5" w:rsidP="00E3563F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</w:t>
      </w:r>
      <w:r w:rsidRPr="00122B1E">
        <w:rPr>
          <w:rFonts w:ascii="Calibri" w:hAnsi="Calibri"/>
          <w:sz w:val="22"/>
          <w:szCs w:val="22"/>
          <w:lang w:eastAsia="en-US"/>
        </w:rPr>
        <w:t xml:space="preserve"> to </w:t>
      </w:r>
      <w:r>
        <w:rPr>
          <w:rFonts w:ascii="Calibri" w:hAnsi="Calibri"/>
          <w:sz w:val="22"/>
          <w:szCs w:val="22"/>
          <w:lang w:eastAsia="en-US"/>
        </w:rPr>
        <w:t xml:space="preserve">q10a if household is in single arm EE cluster and q6 is T1 or T2. </w:t>
      </w:r>
    </w:p>
    <w:p w:rsidR="00DC42E5" w:rsidRDefault="00DC42E5" w:rsidP="00E3563F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 to q10b</w:t>
      </w:r>
      <w:r w:rsidR="00E3563F">
        <w:rPr>
          <w:rFonts w:ascii="Calibri" w:hAnsi="Calibri"/>
          <w:sz w:val="22"/>
          <w:szCs w:val="22"/>
          <w:lang w:eastAsia="en-US"/>
        </w:rPr>
        <w:t>(</w:t>
      </w:r>
      <w:r>
        <w:rPr>
          <w:rFonts w:ascii="Calibri" w:hAnsi="Calibri"/>
          <w:sz w:val="22"/>
          <w:szCs w:val="22"/>
          <w:lang w:eastAsia="en-US"/>
        </w:rPr>
        <w:t>if household is not in single arm EE cluster and q6 is T1, T2</w:t>
      </w:r>
      <w:r w:rsidR="00E3563F">
        <w:rPr>
          <w:rFonts w:ascii="Calibri" w:hAnsi="Calibri"/>
          <w:sz w:val="22"/>
          <w:szCs w:val="22"/>
          <w:lang w:eastAsia="en-US"/>
        </w:rPr>
        <w:t>) or (if q6 is</w:t>
      </w:r>
      <w:r>
        <w:rPr>
          <w:rFonts w:ascii="Calibri" w:hAnsi="Calibri"/>
          <w:sz w:val="22"/>
          <w:szCs w:val="22"/>
          <w:lang w:eastAsia="en-US"/>
        </w:rPr>
        <w:t>C1, O1, or S1</w:t>
      </w:r>
      <w:r w:rsidR="00E3563F">
        <w:rPr>
          <w:rFonts w:ascii="Calibri" w:hAnsi="Calibri"/>
          <w:sz w:val="22"/>
          <w:szCs w:val="22"/>
          <w:lang w:eastAsia="en-US"/>
        </w:rPr>
        <w:t>)</w:t>
      </w:r>
      <w:r>
        <w:rPr>
          <w:rFonts w:ascii="Calibri" w:hAnsi="Calibri"/>
          <w:sz w:val="22"/>
          <w:szCs w:val="22"/>
          <w:lang w:eastAsia="en-US"/>
        </w:rPr>
        <w:t xml:space="preserve">. </w:t>
      </w:r>
    </w:p>
    <w:p w:rsidR="0097485B" w:rsidRDefault="00DC42E5" w:rsidP="00E3563F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 to 11 if q6 is A1.</w:t>
      </w:r>
    </w:p>
    <w:p w:rsidR="00DC42E5" w:rsidRPr="00122B1E" w:rsidRDefault="00DC42E5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963B5" w:rsidRPr="00122B1E" w:rsidRDefault="0097485B" w:rsidP="00401CF8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stool sample not been collected?</w:t>
      </w:r>
      <w:r w:rsidR="00D84EA0" w:rsidRPr="00122B1E">
        <w:rPr>
          <w:rFonts w:ascii="SutonnyMJ" w:hAnsi="SutonnyMJ" w:cs="SutonnyMJ"/>
        </w:rPr>
        <w:t xml:space="preserve">(‡Kb </w:t>
      </w:r>
      <w:r w:rsidR="005F41BD" w:rsidRPr="00122B1E">
        <w:rPr>
          <w:rFonts w:ascii="SutonnyMJ" w:hAnsi="SutonnyMJ" w:cs="SutonnyMJ"/>
        </w:rPr>
        <w:t>cvqLvbvi</w:t>
      </w:r>
      <w:r w:rsidR="00D84EA0" w:rsidRPr="00122B1E">
        <w:rPr>
          <w:rFonts w:ascii="SutonnyMJ" w:hAnsi="SutonnyMJ" w:cs="SutonnyMJ"/>
        </w:rPr>
        <w:t>bgybvmsMÖnKiv</w:t>
      </w:r>
      <w:r w:rsidR="005F41BD" w:rsidRPr="00122B1E">
        <w:rPr>
          <w:rFonts w:ascii="SutonnyMJ" w:hAnsi="SutonnyMJ" w:cs="SutonnyMJ"/>
        </w:rPr>
        <w:t>hvq</w:t>
      </w:r>
      <w:r w:rsidR="00D84EA0" w:rsidRPr="00122B1E">
        <w:rPr>
          <w:rFonts w:ascii="SutonnyMJ" w:hAnsi="SutonnyMJ" w:cs="SutonnyMJ"/>
        </w:rPr>
        <w:t>wb?)</w:t>
      </w:r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Subject not available</w:t>
      </w:r>
      <w:r w:rsidR="007E5C2B" w:rsidRPr="00122B1E">
        <w:rPr>
          <w:rFonts w:ascii="SutonnyMJ" w:hAnsi="SutonnyMJ" w:cs="SutonnyMJ"/>
        </w:rPr>
        <w:t>(bgybvcÖ`vbKvixDcw¯’Z wQjbv)</w:t>
      </w:r>
    </w:p>
    <w:p w:rsidR="0097485B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="00463F3A" w:rsidRPr="00122B1E">
        <w:rPr>
          <w:rFonts w:ascii="SutonnyMJ" w:hAnsi="SutonnyMJ" w:cs="SutonnyMJ"/>
        </w:rPr>
        <w:t>(bgybvcÖ`vbKvixmn‡hvMxZvK‡iwb)</w:t>
      </w:r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3 = Sample not available</w:t>
      </w:r>
      <w:r w:rsidR="002F5F41" w:rsidRPr="00122B1E">
        <w:rPr>
          <w:rFonts w:ascii="SutonnyMJ" w:hAnsi="SutonnyMJ" w:cs="SutonnyMJ"/>
        </w:rPr>
        <w:t xml:space="preserve"> (bgybvcvIqvhvqwb)</w:t>
      </w:r>
    </w:p>
    <w:p w:rsidR="00482830" w:rsidRDefault="003D7B3A" w:rsidP="00045195">
      <w:pPr>
        <w:ind w:left="360"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="00EF0E7D" w:rsidRPr="00122B1E">
        <w:rPr>
          <w:rFonts w:ascii="SutonnyMJ" w:hAnsi="SutonnyMJ" w:cs="SutonnyMJ"/>
        </w:rPr>
        <w:t>(Ab¨vb¨)</w:t>
      </w:r>
    </w:p>
    <w:p w:rsidR="00401CF8" w:rsidRDefault="00401CF8" w:rsidP="00045195">
      <w:pPr>
        <w:ind w:left="360" w:firstLine="360"/>
        <w:rPr>
          <w:rFonts w:ascii="SutonnyMJ" w:hAnsi="SutonnyMJ" w:cs="SutonnyMJ"/>
        </w:rPr>
      </w:pPr>
    </w:p>
    <w:p w:rsidR="00401CF8" w:rsidRDefault="00482830" w:rsidP="00045195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 w:rsidRPr="00AB7BCD">
        <w:rPr>
          <w:rFonts w:ascii="Calibri" w:hAnsi="Calibri" w:cs="SutonnyMJ"/>
          <w:sz w:val="22"/>
        </w:rPr>
        <w:t>For all 10 answers</w:t>
      </w:r>
      <w:r w:rsidR="00A24DF4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</w:p>
    <w:p w:rsidR="00401CF8" w:rsidRDefault="00401CF8" w:rsidP="00045195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</w:t>
      </w:r>
      <w:r w:rsidR="00EE5A10">
        <w:rPr>
          <w:rFonts w:ascii="Calibri" w:hAnsi="Calibri"/>
          <w:sz w:val="22"/>
          <w:szCs w:val="22"/>
          <w:lang w:eastAsia="en-US"/>
        </w:rPr>
        <w:t xml:space="preserve"> to next person in the loop</w:t>
      </w:r>
      <w:r>
        <w:rPr>
          <w:rFonts w:ascii="Calibri" w:hAnsi="Calibri"/>
          <w:sz w:val="22"/>
          <w:szCs w:val="22"/>
          <w:lang w:eastAsia="en-US"/>
        </w:rPr>
        <w:t xml:space="preserve"> if (q6 is A1 or S1) or (q6 is T1, T2, C1, O1 and q8 is 1)</w:t>
      </w:r>
    </w:p>
    <w:p w:rsidR="00401CF8" w:rsidRDefault="00401CF8" w:rsidP="00045195">
      <w:pPr>
        <w:ind w:left="360"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 to 19b if (q6 is T1, T2 and q8 is 2)</w:t>
      </w:r>
    </w:p>
    <w:p w:rsidR="00CF05F8" w:rsidRPr="00122B1E" w:rsidRDefault="00401CF8" w:rsidP="00045195">
      <w:pPr>
        <w:ind w:left="360" w:firstLine="360"/>
      </w:pPr>
      <w:r>
        <w:rPr>
          <w:rFonts w:ascii="Calibri" w:hAnsi="Calibri"/>
          <w:sz w:val="22"/>
          <w:szCs w:val="22"/>
          <w:lang w:eastAsia="en-US"/>
        </w:rPr>
        <w:t xml:space="preserve">Skip to 20 if (q6 is C1, </w:t>
      </w:r>
      <w:r w:rsidR="00045195">
        <w:rPr>
          <w:rFonts w:ascii="Calibri" w:hAnsi="Calibri"/>
          <w:sz w:val="22"/>
          <w:szCs w:val="22"/>
          <w:lang w:eastAsia="en-US"/>
        </w:rPr>
        <w:t>O1 and q8 is 2)</w:t>
      </w:r>
    </w:p>
    <w:p w:rsidR="00EE5A10" w:rsidRDefault="00EE5A10" w:rsidP="00711240">
      <w:pPr>
        <w:ind w:left="360"/>
      </w:pPr>
    </w:p>
    <w:p w:rsidR="00401CF8" w:rsidRPr="00122B1E" w:rsidRDefault="00586ED0" w:rsidP="00401CF8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10a. </w:t>
      </w:r>
      <w:r w:rsidR="00401CF8" w:rsidRPr="00122B1E">
        <w:rPr>
          <w:rFonts w:ascii="Calibri" w:hAnsi="Calibri"/>
          <w:sz w:val="22"/>
          <w:szCs w:val="22"/>
          <w:lang w:eastAsia="en-US"/>
        </w:rPr>
        <w:t>[Programmer: if this household</w:t>
      </w:r>
      <w:r w:rsidR="00401CF8">
        <w:rPr>
          <w:rFonts w:ascii="Calibri" w:hAnsi="Calibri"/>
          <w:sz w:val="22"/>
          <w:szCs w:val="22"/>
          <w:lang w:eastAsia="en-US"/>
        </w:rPr>
        <w:t xml:space="preserve"> is in a cluster in</w:t>
      </w:r>
      <w:r w:rsidR="00401CF8" w:rsidRPr="00122B1E">
        <w:rPr>
          <w:rFonts w:ascii="Calibri" w:hAnsi="Calibri"/>
          <w:sz w:val="22"/>
          <w:szCs w:val="22"/>
          <w:lang w:eastAsia="en-US"/>
        </w:rPr>
        <w:t xml:space="preserve"> the single arm EE cohort</w:t>
      </w:r>
      <w:r w:rsidR="008F1BA8" w:rsidRPr="001A3845">
        <w:rPr>
          <w:rFonts w:ascii="Calibri" w:hAnsi="Calibri"/>
          <w:sz w:val="22"/>
          <w:szCs w:val="22"/>
          <w:lang w:eastAsia="en-US"/>
        </w:rPr>
        <w:t>and q6 is T1</w:t>
      </w:r>
      <w:r w:rsidR="001A3845" w:rsidRPr="001A3845">
        <w:rPr>
          <w:rFonts w:ascii="Calibri" w:hAnsi="Calibri"/>
          <w:sz w:val="22"/>
          <w:szCs w:val="22"/>
          <w:lang w:eastAsia="en-US"/>
        </w:rPr>
        <w:t xml:space="preserve"> or </w:t>
      </w:r>
      <w:r w:rsidR="008F1BA8" w:rsidRPr="001A3845">
        <w:rPr>
          <w:rFonts w:ascii="Calibri" w:hAnsi="Calibri"/>
          <w:sz w:val="22"/>
          <w:szCs w:val="22"/>
          <w:lang w:eastAsia="en-US"/>
        </w:rPr>
        <w:t>T2</w:t>
      </w:r>
      <w:r w:rsidR="00401CF8" w:rsidRPr="001A3845">
        <w:rPr>
          <w:rFonts w:ascii="Calibri" w:hAnsi="Calibri"/>
          <w:sz w:val="22"/>
          <w:szCs w:val="22"/>
          <w:lang w:eastAsia="en-US"/>
        </w:rPr>
        <w:t>,</w:t>
      </w:r>
      <w:r w:rsidR="00401CF8" w:rsidRPr="00122B1E">
        <w:rPr>
          <w:rFonts w:ascii="Calibri" w:hAnsi="Calibri"/>
          <w:sz w:val="22"/>
          <w:szCs w:val="22"/>
          <w:lang w:eastAsia="en-US"/>
        </w:rPr>
        <w:t xml:space="preserve"> display the following:]</w:t>
      </w:r>
    </w:p>
    <w:p w:rsidR="00401CF8" w:rsidRPr="00122B1E" w:rsidRDefault="00401CF8" w:rsidP="00401CF8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401CF8" w:rsidRPr="00045195" w:rsidRDefault="00401CF8" w:rsidP="00401CF8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NOTE: Mark the cap of the stool collection containersin this household with * to show that this household is in the single arm EE cohort.</w:t>
      </w:r>
    </w:p>
    <w:p w:rsidR="00401CF8" w:rsidRPr="00122B1E" w:rsidRDefault="00401CF8" w:rsidP="00401CF8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SutonnyMJ" w:hAnsi="SutonnyMJ" w:cs="SutonnyMJ"/>
        </w:rPr>
        <w:t>D³ LvbvwUbZzb BB wm‡½j Av‡g©i AšÍ©fz³Õ wn‡m‡ewb‡`©k Ki‡Zev †evSv‡ZmsMÖnK…Z ÷zj K‡›UBbv‡iiwQwciDciZviKvwPý (</w:t>
      </w:r>
      <w:r w:rsidRPr="00122B1E">
        <w:rPr>
          <w:rFonts w:ascii="Calibri" w:hAnsi="Calibri"/>
          <w:sz w:val="22"/>
          <w:szCs w:val="22"/>
          <w:lang w:eastAsia="en-US"/>
        </w:rPr>
        <w:t xml:space="preserve">*) </w:t>
      </w:r>
      <w:r w:rsidRPr="00122B1E">
        <w:rPr>
          <w:rFonts w:ascii="SutonnyMJ" w:hAnsi="SutonnyMJ" w:cs="SutonnyMJ"/>
        </w:rPr>
        <w:t>emvb</w:t>
      </w:r>
    </w:p>
    <w:p w:rsidR="00401CF8" w:rsidRDefault="00401CF8" w:rsidP="00045195"/>
    <w:p w:rsidR="00045195" w:rsidRPr="00122B1E" w:rsidRDefault="00586ED0" w:rsidP="00711240">
      <w:pPr>
        <w:ind w:left="360"/>
      </w:pPr>
      <w:r>
        <w:t xml:space="preserve">10b. </w:t>
      </w:r>
      <w:r w:rsidR="00CF05F8" w:rsidRPr="00122B1E">
        <w:t>(if</w:t>
      </w:r>
      <w:r w:rsidR="009E67AE" w:rsidRPr="00122B1E">
        <w:t>q6</w:t>
      </w:r>
      <w:r w:rsidR="00CF05F8" w:rsidRPr="00122B1E">
        <w:t xml:space="preserve"> answer is T1, T2, C1, O1 or S1)Make sure that you have prepared a Kato-Katz aliquot for this individual and make sure that the sample ID and random ID of the barcode on the Kato-Katz aliquot match the following:</w:t>
      </w:r>
    </w:p>
    <w:p w:rsidR="00CF05F8" w:rsidRPr="00122B1E" w:rsidRDefault="00CF05F8" w:rsidP="00045195">
      <w:pPr>
        <w:ind w:left="360"/>
      </w:pPr>
      <w:r w:rsidRPr="00122B1E">
        <w:t>(</w:t>
      </w:r>
      <w:r w:rsidR="009E67AE" w:rsidRPr="00122B1E">
        <w:t>q6</w:t>
      </w:r>
      <w:r w:rsidRPr="00122B1E">
        <w:rPr>
          <w:rFonts w:ascii="SutonnyMJ" w:hAnsi="SutonnyMJ" w:cs="SutonnyMJ"/>
        </w:rPr>
        <w:t>GiDËi</w:t>
      </w:r>
      <w:r w:rsidRPr="00122B1E">
        <w:t xml:space="preserve">T1, T2, C1, O1 </w:t>
      </w:r>
      <w:r w:rsidRPr="00122B1E">
        <w:rPr>
          <w:rFonts w:ascii="SutonnyMJ" w:hAnsi="SutonnyMJ" w:cs="SutonnyMJ"/>
        </w:rPr>
        <w:t>A_ev</w:t>
      </w:r>
      <w:r w:rsidRPr="00122B1E">
        <w:t xml:space="preserve">S1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wbwðZKiæb †h cvqLvbvibgybvcixÿvKiviRb¨ AvcwbK¨v‡Uv-K¨vURGwjKU ˆZixK‡i‡QbGesK¨v‡Uv-K¨vURGwjK‡UiMv‡qjvMv‡bvevi‡Kv‡Wim¨v¤újAvBwW I †ibWgAvBwW</w:t>
      </w:r>
      <w:r w:rsidR="00857B94" w:rsidRPr="00122B1E">
        <w:rPr>
          <w:rFonts w:ascii="SutonnyMJ" w:hAnsi="SutonnyMJ" w:cs="SutonnyMJ"/>
        </w:rPr>
        <w:t>i</w:t>
      </w:r>
      <w:r w:rsidRPr="00122B1E">
        <w:rPr>
          <w:rFonts w:ascii="SutonnyMJ" w:hAnsi="SutonnyMJ" w:cs="SutonnyMJ"/>
        </w:rPr>
        <w:t xml:space="preserve"> mv‡_ wb‡b¥v³ m¨v¤újAvBwW I ‡ibWgAvBwWûeûwgjAv‡Q| 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381611" w:rsidRPr="00122B1E" w:rsidRDefault="00381611" w:rsidP="00381611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please autofill the sample ID.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not S1, use the 3-digit cluster id, 2-digit mother id, “E” for endline, followed b</w:t>
      </w:r>
      <w:r w:rsidR="00EA65FE" w:rsidRPr="00122B1E">
        <w:rPr>
          <w:rFonts w:ascii="Calibri" w:hAnsi="Calibri"/>
          <w:sz w:val="22"/>
          <w:szCs w:val="22"/>
          <w:lang w:eastAsia="en-US"/>
        </w:rPr>
        <w:t xml:space="preserve">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EA65FE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="000614E3" w:rsidRPr="00122B1E">
        <w:rPr>
          <w:rFonts w:ascii="Calibri" w:hAnsi="Calibri"/>
          <w:sz w:val="22"/>
          <w:szCs w:val="22"/>
          <w:lang w:eastAsia="en-US"/>
        </w:rPr>
        <w:t>.</w:t>
      </w:r>
      <w:r w:rsidRPr="00122B1E">
        <w:rPr>
          <w:rFonts w:ascii="Calibri" w:hAnsi="Calibri"/>
          <w:sz w:val="22"/>
          <w:szCs w:val="22"/>
          <w:lang w:eastAsia="en-US"/>
        </w:rPr>
        <w:t xml:space="preserve">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S1, use the 3-digit cluster id, </w:t>
      </w:r>
      <w:r w:rsidR="008031CF" w:rsidRPr="00122B1E">
        <w:rPr>
          <w:rFonts w:ascii="Calibri" w:hAnsi="Calibri"/>
          <w:sz w:val="22"/>
          <w:szCs w:val="22"/>
          <w:lang w:eastAsia="en-US"/>
        </w:rPr>
        <w:t>3</w:t>
      </w:r>
      <w:r w:rsidRPr="00122B1E">
        <w:rPr>
          <w:rFonts w:ascii="Calibri" w:hAnsi="Calibri"/>
          <w:sz w:val="22"/>
          <w:szCs w:val="22"/>
          <w:lang w:eastAsia="en-US"/>
        </w:rPr>
        <w:t xml:space="preserve">-digit mother id, “E” for endline, followed by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9673F0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Pr="00122B1E">
        <w:rPr>
          <w:rFonts w:ascii="Calibri" w:hAnsi="Calibri"/>
          <w:sz w:val="22"/>
          <w:szCs w:val="22"/>
          <w:lang w:eastAsia="en-US"/>
        </w:rPr>
        <w:t>. Autofill the random ID that matches that sample ID using the provided database:]</w:t>
      </w:r>
    </w:p>
    <w:p w:rsidR="00381611" w:rsidRPr="00045195" w:rsidRDefault="00381611" w:rsidP="00CF05F8">
      <w:pPr>
        <w:pStyle w:val="CommentText"/>
        <w:spacing w:after="0" w:line="240" w:lineRule="auto"/>
        <w:ind w:firstLine="360"/>
        <w:rPr>
          <w:sz w:val="8"/>
          <w:szCs w:val="8"/>
        </w:rPr>
      </w:pP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CF55FF" w:rsidRPr="00122B1E">
        <w:rPr>
          <w:sz w:val="22"/>
          <w:szCs w:val="22"/>
        </w:rPr>
        <w:t>__ __ __ __ __ __ __ __</w:t>
      </w:r>
      <w:r w:rsidR="00EA65FE" w:rsidRPr="00122B1E">
        <w:rPr>
          <w:sz w:val="22"/>
          <w:szCs w:val="22"/>
        </w:rPr>
        <w:t xml:space="preserve"> __ __</w:t>
      </w: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EA2BEA" w:rsidRPr="00122B1E" w:rsidRDefault="00EA2BEA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cold chain start time  (24-hr scale)    </w:t>
      </w:r>
      <w:r w:rsidRPr="00122B1E">
        <w:rPr>
          <w:sz w:val="20"/>
          <w:szCs w:val="20"/>
        </w:rPr>
        <w:t>|__|__|:|__|__|</w:t>
      </w:r>
    </w:p>
    <w:p w:rsidR="00EA2BEA" w:rsidRPr="00122B1E" w:rsidRDefault="00EA2BEA" w:rsidP="00EA2BEA">
      <w:pPr>
        <w:ind w:left="360"/>
        <w:rPr>
          <w:rFonts w:ascii="SutonnyMJ" w:hAnsi="SutonnyMJ" w:cs="SutonnyMJ"/>
        </w:rPr>
      </w:pPr>
      <w:r w:rsidRPr="00122B1E">
        <w:rPr>
          <w:rFonts w:ascii="SutonnyMJ" w:hAnsi="SutonnyMJ" w:cs="SutonnyMJ"/>
        </w:rPr>
        <w:t>msM„nxZbgybvKyje‡· ivLviïiæimgqUvwjwce×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N›Uvwnmv‡e) </w:t>
      </w:r>
    </w:p>
    <w:p w:rsidR="00FF0658" w:rsidRPr="00122B1E" w:rsidRDefault="00FF0658" w:rsidP="00EA2BEA">
      <w:pPr>
        <w:ind w:left="360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consistency</w:t>
      </w:r>
      <w:r w:rsidR="00AD7CF0" w:rsidRPr="00122B1E">
        <w:rPr>
          <w:rFonts w:ascii="SutonnyMJ" w:hAnsi="SutonnyMJ" w:cs="SutonnyMJ"/>
        </w:rPr>
        <w:t xml:space="preserve"> [(ch©‡eÿbKiæb) cvqLvbviaib</w:t>
      </w:r>
      <w:r w:rsidR="005A6BCF" w:rsidRPr="00122B1E">
        <w:rPr>
          <w:rFonts w:ascii="SutonnyMJ" w:hAnsi="SutonnyMJ" w:cs="SutonnyMJ"/>
        </w:rPr>
        <w:t xml:space="preserve"> †Kgb?</w:t>
      </w:r>
      <w:r w:rsidR="00AD7CF0" w:rsidRPr="00122B1E">
        <w:rPr>
          <w:rFonts w:ascii="SutonnyMJ" w:hAnsi="SutonnyMJ" w:cs="SutonnyMJ"/>
        </w:rPr>
        <w:t>]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1 = Unformed, watery</w:t>
      </w:r>
      <w:r w:rsidR="008A59A7" w:rsidRPr="00122B1E">
        <w:rPr>
          <w:rFonts w:ascii="SutonnyMJ" w:hAnsi="SutonnyMJ" w:cs="SutonnyMJ"/>
        </w:rPr>
        <w:t xml:space="preserve">(AmsMwVZ, Zij) 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2 = Formed, soft, moist</w:t>
      </w:r>
      <w:r w:rsidR="009241B5" w:rsidRPr="00122B1E">
        <w:rPr>
          <w:rFonts w:ascii="SutonnyMJ" w:hAnsi="SutonnyMJ" w:cs="SutonnyMJ"/>
        </w:rPr>
        <w:t>(msMwVZ, big, ‡fRv)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3 = Formed, hard, dry</w:t>
      </w:r>
      <w:r w:rsidR="009241B5" w:rsidRPr="00122B1E">
        <w:rPr>
          <w:rFonts w:ascii="SutonnyMJ" w:hAnsi="SutonnyMJ" w:cs="SutonnyMJ"/>
        </w:rPr>
        <w:t>(msMwVZ, k³, ïKbv)</w:t>
      </w:r>
    </w:p>
    <w:p w:rsidR="0068046F" w:rsidRPr="00122B1E" w:rsidRDefault="0068046F" w:rsidP="0068046F">
      <w:pPr>
        <w:pStyle w:val="ListParagraph"/>
        <w:spacing w:after="0" w:line="240" w:lineRule="auto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color</w:t>
      </w:r>
      <w:r w:rsidR="00CD4AE1" w:rsidRPr="00122B1E">
        <w:rPr>
          <w:rFonts w:ascii="SutonnyMJ" w:hAnsi="SutonnyMJ" w:cs="SutonnyMJ"/>
        </w:rPr>
        <w:t>[(ch©‡eÿbKiæb) cvqLvbvi</w:t>
      </w:r>
      <w:r w:rsidR="005A6BCF" w:rsidRPr="00122B1E">
        <w:rPr>
          <w:rFonts w:ascii="SutonnyMJ" w:hAnsi="SutonnyMJ" w:cs="SutonnyMJ"/>
        </w:rPr>
        <w:t xml:space="preserve">eb© wK?]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1 = Yellow</w:t>
      </w:r>
      <w:r w:rsidR="00DF2BA8" w:rsidRPr="00122B1E">
        <w:rPr>
          <w:rFonts w:ascii="SutonnyMJ" w:hAnsi="SutonnyMJ" w:cs="SutonnyMJ"/>
        </w:rPr>
        <w:t xml:space="preserve">(njy`)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2 = Brown</w:t>
      </w:r>
      <w:r w:rsidR="00DF2BA8" w:rsidRPr="00122B1E">
        <w:rPr>
          <w:rFonts w:ascii="SutonnyMJ" w:hAnsi="SutonnyMJ" w:cs="SutonnyMJ"/>
        </w:rPr>
        <w:t xml:space="preserve">( ev`vgx)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3 = Black</w:t>
      </w:r>
      <w:r w:rsidR="00DF2BA8" w:rsidRPr="00122B1E">
        <w:rPr>
          <w:rFonts w:ascii="SutonnyMJ" w:hAnsi="SutonnyMJ" w:cs="SutonnyMJ"/>
        </w:rPr>
        <w:t>(Kv‡jv)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4 = Green</w:t>
      </w:r>
      <w:r w:rsidR="00DF2BA8" w:rsidRPr="00122B1E">
        <w:rPr>
          <w:rFonts w:ascii="SutonnyMJ" w:hAnsi="SutonnyMJ" w:cs="SutonnyMJ"/>
        </w:rPr>
        <w:t xml:space="preserve">( meyR)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5 = White/grey</w:t>
      </w:r>
      <w:r w:rsidR="007C22D7" w:rsidRPr="00122B1E">
        <w:rPr>
          <w:rFonts w:ascii="SutonnyMJ" w:hAnsi="SutonnyMJ" w:cs="SutonnyMJ"/>
        </w:rPr>
        <w:t xml:space="preserve">(mv`v/aymi)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lastRenderedPageBreak/>
        <w:t>6 = Other: Specify</w:t>
      </w:r>
      <w:r w:rsidR="007C22D7" w:rsidRPr="00122B1E">
        <w:rPr>
          <w:rFonts w:ascii="SutonnyMJ" w:hAnsi="SutonnyMJ" w:cs="SutonnyMJ"/>
        </w:rPr>
        <w:t>(Ab¨vY¨twbw`©ó K‡iwjLyb)</w:t>
      </w:r>
    </w:p>
    <w:p w:rsidR="0047065C" w:rsidRPr="00122B1E" w:rsidRDefault="0047065C" w:rsidP="0055013D"/>
    <w:p w:rsidR="00A23935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(obs) </w:t>
      </w:r>
      <w:r w:rsidR="0047065C" w:rsidRPr="00122B1E">
        <w:t>Do you see a</w:t>
      </w:r>
      <w:r w:rsidRPr="00122B1E">
        <w:t xml:space="preserve">ny abnormal characteristics of </w:t>
      </w:r>
      <w:r w:rsidR="00FD429E" w:rsidRPr="00122B1E">
        <w:t xml:space="preserve">the </w:t>
      </w:r>
      <w:r w:rsidRPr="00122B1E">
        <w:t>collected stool sample</w:t>
      </w:r>
      <w:r w:rsidR="0047065C" w:rsidRPr="00122B1E">
        <w:t>? (S</w:t>
      </w:r>
      <w:r w:rsidRPr="00122B1E">
        <w:t>elect all that apply)</w:t>
      </w:r>
      <w:r w:rsidR="00425C87" w:rsidRPr="00122B1E">
        <w:rPr>
          <w:rFonts w:ascii="SutonnyMJ" w:hAnsi="SutonnyMJ" w:cs="SutonnyMJ"/>
        </w:rPr>
        <w:t>[(ch©‡eÿbKiæb)</w:t>
      </w:r>
      <w:r w:rsidR="00A12DCB" w:rsidRPr="00122B1E">
        <w:rPr>
          <w:rFonts w:ascii="SutonnyMJ" w:hAnsi="SutonnyMJ" w:cs="SutonnyMJ"/>
        </w:rPr>
        <w:t xml:space="preserve">msM„nxZcvqLvbvibgybvig‡a¨ A¯^vfvweKwKQz †`Lv †M‡Q wK? (cÖ‡hvR¨ me¸‡jvAckbwbev©PbKiæb)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1 = No abnormal characteristics</w:t>
      </w:r>
      <w:r w:rsidR="00180980" w:rsidRPr="00122B1E">
        <w:rPr>
          <w:rFonts w:ascii="SutonnyMJ" w:hAnsi="SutonnyMJ" w:cs="SutonnyMJ"/>
        </w:rPr>
        <w:t>(A¯^vfvweKwKQz †`Lvhvqwb)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2 = Mucus</w:t>
      </w:r>
      <w:r w:rsidR="005B65AF" w:rsidRPr="00122B1E">
        <w:rPr>
          <w:rFonts w:ascii="SutonnyMJ" w:hAnsi="SutonnyMJ" w:cs="SutonnyMJ"/>
        </w:rPr>
        <w:t>(†kø®§v evK‡digZwcQjg‡bn‡q‡Q)</w:t>
      </w:r>
    </w:p>
    <w:p w:rsidR="0068046F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3</w:t>
      </w:r>
      <w:r w:rsidR="0068046F" w:rsidRPr="00122B1E">
        <w:t xml:space="preserve"> = Blood</w:t>
      </w:r>
      <w:r w:rsidR="007957D7" w:rsidRPr="00122B1E">
        <w:rPr>
          <w:rFonts w:ascii="SutonnyMJ" w:hAnsi="SutonnyMJ" w:cs="SutonnyMJ"/>
        </w:rPr>
        <w:t xml:space="preserve">(gj/cvqLvbvi mv‡_ i³ †`Lv †M‡Q) 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4 = Worms</w:t>
      </w:r>
      <w:r w:rsidR="007957D7" w:rsidRPr="00122B1E">
        <w:rPr>
          <w:rFonts w:ascii="SutonnyMJ" w:hAnsi="SutonnyMJ" w:cs="SutonnyMJ"/>
        </w:rPr>
        <w:t>(K„wg †`Lv †M‡Q)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5 = Other: Specify</w:t>
      </w:r>
      <w:r w:rsidR="007957D7" w:rsidRPr="00122B1E">
        <w:rPr>
          <w:rFonts w:ascii="SutonnyMJ" w:hAnsi="SutonnyMJ" w:cs="SutonnyMJ"/>
        </w:rPr>
        <w:t>(Ab¨vY¨twbw`©ó K‡iwjLyb)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day of defecation </w:t>
      </w:r>
      <w:r w:rsidRPr="00122B1E">
        <w:rPr>
          <w:rFonts w:ascii="SutonnyMJ" w:hAnsi="SutonnyMJ" w:cs="SutonnyMJ"/>
        </w:rPr>
        <w:t xml:space="preserve">(e¨w³/wkïicvqLvbvevgjZ¨vMKiviw`bwjwce× Kiæb)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1 = Today </w:t>
      </w:r>
      <w:r w:rsidRPr="00122B1E">
        <w:rPr>
          <w:rFonts w:ascii="SutonnyMJ" w:hAnsi="SutonnyMJ" w:cs="SutonnyMJ"/>
        </w:rPr>
        <w:t xml:space="preserve">(AvR)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2 = Yesterday </w:t>
      </w:r>
      <w:r w:rsidRPr="00122B1E">
        <w:rPr>
          <w:rFonts w:ascii="SutonnyMJ" w:hAnsi="SutonnyMJ" w:cs="SutonnyMJ"/>
        </w:rPr>
        <w:t>(MZKvj)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Enter the time of defecation (24-hr scale, enter 99:99 for DK)</w:t>
      </w:r>
      <w:r w:rsidRPr="00122B1E">
        <w:rPr>
          <w:sz w:val="20"/>
          <w:szCs w:val="20"/>
        </w:rPr>
        <w:t>|__|__|:|__|__|</w:t>
      </w:r>
    </w:p>
    <w:p w:rsidR="00FF0658" w:rsidRPr="00122B1E" w:rsidRDefault="00FF0658" w:rsidP="00FF0658">
      <w:pPr>
        <w:ind w:left="360"/>
      </w:pPr>
      <w:r w:rsidRPr="00122B1E">
        <w:rPr>
          <w:rFonts w:ascii="SutonnyMJ" w:hAnsi="SutonnyMJ" w:cs="SutonnyMJ"/>
        </w:rPr>
        <w:t>(e¨w³/wkïicvqLvbvevgjZ¨vMKivimgqwjwce×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N›Uvwnmv‡e, Rvwbbvn‡j</w:t>
      </w:r>
      <w:r w:rsidRPr="00122B1E">
        <w:t xml:space="preserve">99:99 </w:t>
      </w:r>
      <w:r w:rsidRPr="00122B1E">
        <w:rPr>
          <w:rFonts w:ascii="SutonnyMJ" w:hAnsi="SutonnyMJ" w:cs="SutonnyMJ"/>
        </w:rPr>
        <w:t>emvb)</w:t>
      </w:r>
    </w:p>
    <w:p w:rsidR="00FF0658" w:rsidRPr="00122B1E" w:rsidRDefault="00FF0658" w:rsidP="00FF0658">
      <w:pPr>
        <w:pStyle w:val="ListParagraph"/>
        <w:spacing w:after="0" w:line="240" w:lineRule="auto"/>
      </w:pPr>
    </w:p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(if 1</w:t>
      </w:r>
      <w:r w:rsidR="00231DA6" w:rsidRPr="00122B1E">
        <w:t>6</w:t>
      </w:r>
      <w:r w:rsidRPr="00122B1E">
        <w:t xml:space="preserve"> is 99:99) Enter the approximate time of defecation [</w:t>
      </w:r>
      <w:r w:rsidRPr="00122B1E">
        <w:rPr>
          <w:rFonts w:ascii="SutonnyMJ" w:hAnsi="SutonnyMJ" w:cs="SutonnyMJ"/>
        </w:rPr>
        <w:t>(</w:t>
      </w:r>
      <w:r w:rsidRPr="00122B1E">
        <w:t>1</w:t>
      </w:r>
      <w:r w:rsidR="00231DA6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>99:99</w:t>
      </w:r>
      <w:r w:rsidRPr="00122B1E">
        <w:rPr>
          <w:rFonts w:ascii="SutonnyMJ" w:hAnsi="SutonnyMJ" w:cs="SutonnyMJ"/>
        </w:rPr>
        <w:t>n‡j) (e¨w³/wkïicvqLvbvevgjZ¨vMKiviw`bwjwce× Kiæb)]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Morning </w:t>
      </w:r>
      <w:r w:rsidRPr="00122B1E">
        <w:rPr>
          <w:rFonts w:ascii="SutonnyMJ" w:hAnsi="SutonnyMJ" w:cs="SutonnyMJ"/>
        </w:rPr>
        <w:t xml:space="preserve"> (mKvj)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Noon </w:t>
      </w:r>
      <w:r w:rsidRPr="00122B1E">
        <w:rPr>
          <w:rFonts w:ascii="SutonnyMJ" w:hAnsi="SutonnyMJ" w:cs="SutonnyMJ"/>
        </w:rPr>
        <w:t xml:space="preserve">(`ycyi)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Afternoon </w:t>
      </w:r>
      <w:r w:rsidRPr="00122B1E">
        <w:rPr>
          <w:rFonts w:ascii="SutonnyMJ" w:hAnsi="SutonnyMJ" w:cs="SutonnyMJ"/>
        </w:rPr>
        <w:t xml:space="preserve">(weKvj)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4 = Evening </w:t>
      </w:r>
      <w:r w:rsidRPr="00122B1E">
        <w:rPr>
          <w:rFonts w:ascii="SutonnyMJ" w:hAnsi="SutonnyMJ" w:cs="SutonnyMJ"/>
        </w:rPr>
        <w:t xml:space="preserve">(mÜ¨v) </w:t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5 = Night </w:t>
      </w:r>
      <w:r w:rsidRPr="00122B1E">
        <w:rPr>
          <w:rFonts w:ascii="SutonnyMJ" w:hAnsi="SutonnyMJ" w:cs="SutonnyMJ"/>
        </w:rPr>
        <w:t>(ivZ)</w:t>
      </w:r>
    </w:p>
    <w:p w:rsidR="004A631E" w:rsidRPr="00122B1E" w:rsidRDefault="004A631E" w:rsidP="00FF0658">
      <w:pPr>
        <w:ind w:firstLine="360"/>
        <w:rPr>
          <w:rFonts w:ascii="SutonnyMJ" w:hAnsi="SutonnyMJ" w:cs="SutonnyMJ"/>
        </w:rPr>
      </w:pPr>
    </w:p>
    <w:p w:rsidR="004A631E" w:rsidRPr="00122B1E" w:rsidRDefault="004A631E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Was the stool collected from one defecation event or multiple defecation events?</w:t>
      </w:r>
      <w:r w:rsidR="00C956A2" w:rsidRPr="00122B1E">
        <w:rPr>
          <w:rFonts w:ascii="SutonnyMJ" w:hAnsi="SutonnyMJ" w:cs="SutonnyMJ"/>
        </w:rPr>
        <w:t xml:space="preserve"> (D³ cvqLvbvibgybvwUGKev‡iKivcvqLvbv †_‡K bvwKGKvwaKeviKivcvqLvbv †_‡K msMÖnKivn‡q‡Q?)</w:t>
      </w:r>
    </w:p>
    <w:p w:rsidR="004A631E" w:rsidRPr="00122B1E" w:rsidRDefault="00B663A7" w:rsidP="004A631E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1 = Single</w:t>
      </w:r>
      <w:r w:rsidR="00C956A2" w:rsidRPr="00122B1E">
        <w:rPr>
          <w:rFonts w:ascii="Calibri" w:hAnsi="Calibri"/>
          <w:sz w:val="22"/>
        </w:rPr>
        <w:t xml:space="preserve"> (</w:t>
      </w:r>
      <w:r w:rsidR="00C956A2" w:rsidRPr="00122B1E">
        <w:rPr>
          <w:rFonts w:ascii="SutonnyMJ" w:hAnsi="SutonnyMJ" w:cs="SutonnyMJ"/>
        </w:rPr>
        <w:t>GKev‡iKivcvqLvbv †_‡K)</w:t>
      </w:r>
    </w:p>
    <w:p w:rsidR="00C956A2" w:rsidRPr="00122B1E" w:rsidRDefault="00B663A7" w:rsidP="00C956A2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2 = Multiple</w:t>
      </w:r>
      <w:r w:rsidR="00C956A2" w:rsidRPr="00122B1E">
        <w:rPr>
          <w:rFonts w:ascii="SutonnyMJ" w:hAnsi="SutonnyMJ" w:cs="SutonnyMJ"/>
        </w:rPr>
        <w:t>(GK</w:t>
      </w:r>
      <w:r w:rsidR="00ED5B8A" w:rsidRPr="00122B1E">
        <w:rPr>
          <w:rFonts w:ascii="SutonnyMJ" w:hAnsi="SutonnyMJ" w:cs="SutonnyMJ"/>
        </w:rPr>
        <w:t>vwaK</w:t>
      </w:r>
      <w:r w:rsidR="00C956A2" w:rsidRPr="00122B1E">
        <w:rPr>
          <w:rFonts w:ascii="SutonnyMJ" w:hAnsi="SutonnyMJ" w:cs="SutonnyMJ"/>
        </w:rPr>
        <w:t>ev‡iKivcvqLvbv †_‡K)</w:t>
      </w:r>
    </w:p>
    <w:p w:rsidR="00FF0658" w:rsidRPr="00122B1E" w:rsidRDefault="00FF0658" w:rsidP="00045195">
      <w:pPr>
        <w:rPr>
          <w:rFonts w:ascii="Calibri" w:hAnsi="Calibri"/>
          <w:sz w:val="22"/>
          <w:szCs w:val="22"/>
          <w:lang w:eastAsia="en-US"/>
        </w:rPr>
      </w:pPr>
    </w:p>
    <w:p w:rsidR="00FF0658" w:rsidRPr="00122B1E" w:rsidRDefault="00FF0658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(obs) Is the individual wearing shoes? </w:t>
      </w:r>
      <w:r w:rsidRPr="00122B1E">
        <w:rPr>
          <w:rFonts w:ascii="SutonnyMJ" w:hAnsi="SutonnyMJ" w:cs="SutonnyMJ"/>
        </w:rPr>
        <w:t xml:space="preserve">[(ch©‡eÿbKiæb) D³ e¨w³/wkïcv‡qRyZvc‡o‡QwK?]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  <w:r w:rsidRPr="00122B1E">
        <w:rPr>
          <w:rFonts w:ascii="SutonnyMJ" w:hAnsi="SutonnyMJ" w:cs="SutonnyMJ"/>
        </w:rPr>
        <w:t>(n¨vu</w:t>
      </w:r>
      <w:r w:rsidR="004169EA" w:rsidRPr="00122B1E">
        <w:rPr>
          <w:rFonts w:ascii="SutonnyMJ" w:hAnsi="SutonnyMJ" w:cs="SutonnyMJ"/>
        </w:rPr>
        <w:t>)</w:t>
      </w:r>
      <w:r w:rsidRPr="00122B1E">
        <w:rPr>
          <w:rFonts w:ascii="SutonnyMJ" w:hAnsi="SutonnyMJ" w:cs="SutonnyMJ"/>
        </w:rPr>
        <w:tab/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 </w:t>
      </w:r>
      <w:r w:rsidRPr="00122B1E">
        <w:rPr>
          <w:rFonts w:ascii="SutonnyMJ" w:hAnsi="SutonnyMJ" w:cs="SutonnyMJ"/>
        </w:rPr>
        <w:t xml:space="preserve">(bv)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99 = Could not observe</w:t>
      </w:r>
      <w:r w:rsidR="004169EA" w:rsidRPr="00122B1E">
        <w:rPr>
          <w:rFonts w:ascii="SutonnyMJ" w:hAnsi="SutonnyMJ" w:cs="SutonnyMJ"/>
        </w:rPr>
        <w:t>(ch©‡eÿbKiv m¤¢e nqwb)</w:t>
      </w:r>
    </w:p>
    <w:p w:rsidR="00254F97" w:rsidRPr="00122B1E" w:rsidRDefault="00254F97" w:rsidP="00254F97"/>
    <w:p w:rsidR="00045195" w:rsidRDefault="00045195" w:rsidP="00877482">
      <w:pPr>
        <w:ind w:left="360"/>
        <w:rPr>
          <w:rFonts w:ascii="Calibri" w:hAnsi="Calibri"/>
          <w:sz w:val="22"/>
          <w:szCs w:val="22"/>
          <w:lang w:eastAsia="en-US"/>
        </w:rPr>
      </w:pPr>
      <w:r w:rsidRPr="00487509">
        <w:rPr>
          <w:rFonts w:ascii="Calibri" w:hAnsi="Calibri" w:cs="SutonnyMJ"/>
          <w:sz w:val="22"/>
        </w:rPr>
        <w:t>For all 19 answers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</w:p>
    <w:p w:rsidR="00045195" w:rsidRDefault="00045195" w:rsidP="00877482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 to next person in the loop if (q6 is A1 or S1) or (q6 is T1, T2, C1, O1 and q8 is 1)</w:t>
      </w:r>
    </w:p>
    <w:p w:rsidR="00045195" w:rsidRDefault="00045195" w:rsidP="00877482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Continue to 19b if (q6 is T1, T2 and q8 is 2)</w:t>
      </w:r>
    </w:p>
    <w:p w:rsidR="0068414D" w:rsidRDefault="00045195" w:rsidP="00877482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Skip to 20 if (q6 is C1, O1 and q8 is 2)</w:t>
      </w:r>
    </w:p>
    <w:p w:rsidR="00045195" w:rsidRDefault="00045195" w:rsidP="00487509"/>
    <w:p w:rsidR="00A20B8E" w:rsidRPr="00122B1E" w:rsidRDefault="00912581" w:rsidP="002D7C36">
      <w:pPr>
        <w:ind w:left="360"/>
      </w:pPr>
      <w:r w:rsidRPr="00122B1E">
        <w:t xml:space="preserve">19b. </w:t>
      </w:r>
      <w:r w:rsidR="00A20B8E" w:rsidRPr="00122B1E">
        <w:t>[If q</w:t>
      </w:r>
      <w:r w:rsidR="009E67AE" w:rsidRPr="00122B1E">
        <w:t>6</w:t>
      </w:r>
      <w:r w:rsidR="00A20B8E" w:rsidRPr="00122B1E">
        <w:t xml:space="preserve"> is T1 or T2] Has a target child (and twin) blood sample already been collected by the EE team? </w:t>
      </w:r>
      <w:r w:rsidR="008C5BF1" w:rsidRPr="00122B1E">
        <w:t>[</w:t>
      </w:r>
      <w:r w:rsidR="008C5BF1" w:rsidRPr="002D7C36">
        <w:rPr>
          <w:rFonts w:ascii="SutonnyMJ" w:hAnsi="SutonnyMJ" w:cs="SutonnyMJ"/>
        </w:rPr>
        <w:t xml:space="preserve">hw` </w:t>
      </w:r>
      <w:r w:rsidR="008C5BF1" w:rsidRPr="00122B1E">
        <w:t xml:space="preserve">q6 = T1 </w:t>
      </w:r>
      <w:r w:rsidR="008C5BF1" w:rsidRPr="002D7C36">
        <w:rPr>
          <w:rFonts w:ascii="SutonnyMJ" w:hAnsi="SutonnyMJ" w:cs="SutonnyMJ"/>
        </w:rPr>
        <w:t>A_ev</w:t>
      </w:r>
      <w:r w:rsidR="008C5BF1" w:rsidRPr="00122B1E">
        <w:t xml:space="preserve"> T2 </w:t>
      </w:r>
      <w:r w:rsidR="008C5BF1" w:rsidRPr="002D7C36">
        <w:rPr>
          <w:rFonts w:ascii="SutonnyMJ" w:hAnsi="SutonnyMJ" w:cs="SutonnyMJ"/>
        </w:rPr>
        <w:t>nq,</w:t>
      </w:r>
      <w:r w:rsidR="00A20B8E" w:rsidRPr="002D7C36">
        <w:rPr>
          <w:rFonts w:ascii="SutonnyMJ" w:hAnsi="SutonnyMJ" w:cs="SutonnyMJ"/>
        </w:rPr>
        <w:t>BB wUg D³ Uv‡M©Uwkï (GesUv‡M©U</w:t>
      </w:r>
      <w:r w:rsidR="00A20B8E" w:rsidRPr="0020388C">
        <w:rPr>
          <w:rFonts w:ascii="SutonnyMJ" w:hAnsi="SutonnyMJ" w:cs="SutonnyMJ"/>
        </w:rPr>
        <w:t>wkïiRgR) †_‡K i‡³i bgybv</w:t>
      </w:r>
      <w:r w:rsidR="00A20B8E" w:rsidRPr="002D7C36">
        <w:rPr>
          <w:rFonts w:ascii="SutonnyMJ" w:hAnsi="SutonnyMJ" w:cs="SutonnyMJ"/>
        </w:rPr>
        <w:t>msMÖnK‡i‡QwK?</w:t>
      </w:r>
      <w:r w:rsidR="008C5BF1" w:rsidRPr="002D7C36">
        <w:rPr>
          <w:rFonts w:ascii="SutonnyMJ" w:hAnsi="SutonnyMJ" w:cs="SutonnyMJ"/>
        </w:rPr>
        <w:t>]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  <w:r w:rsidRPr="00122B1E">
        <w:rPr>
          <w:rFonts w:ascii="SutonnyMJ" w:eastAsia="Calibri" w:hAnsi="SutonnyMJ"/>
          <w:szCs w:val="20"/>
        </w:rPr>
        <w:t>(n¨vu)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 (</w:t>
      </w:r>
      <w:r w:rsidRPr="00122B1E">
        <w:rPr>
          <w:rFonts w:ascii="SutonnyMJ" w:eastAsia="Calibri" w:hAnsi="SutonnyMJ"/>
          <w:szCs w:val="20"/>
        </w:rPr>
        <w:t>bv)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NOTE:  (if </w:t>
      </w:r>
      <w:r w:rsidR="00912581" w:rsidRPr="00122B1E">
        <w:rPr>
          <w:rFonts w:ascii="Calibri" w:hAnsi="Calibri"/>
          <w:sz w:val="22"/>
          <w:szCs w:val="22"/>
          <w:lang w:eastAsia="en-US"/>
        </w:rPr>
        <w:t>19b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1) Do not collect a blood sample from target child (and twin) in this household.</w:t>
      </w:r>
    </w:p>
    <w:p w:rsidR="00B14407" w:rsidRPr="00122B1E" w:rsidRDefault="00A20B8E" w:rsidP="00A6176C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(</w:t>
      </w:r>
      <w:r w:rsidR="008C5BF1" w:rsidRPr="00122B1E">
        <w:rPr>
          <w:rFonts w:ascii="Calibri" w:hAnsi="Calibri"/>
          <w:sz w:val="22"/>
          <w:szCs w:val="22"/>
          <w:lang w:eastAsia="en-US"/>
        </w:rPr>
        <w:t>q</w:t>
      </w:r>
      <w:r w:rsidR="009E67AE" w:rsidRPr="00122B1E">
        <w:rPr>
          <w:rFonts w:ascii="Calibri" w:hAnsi="Calibri"/>
          <w:sz w:val="22"/>
          <w:szCs w:val="22"/>
          <w:lang w:eastAsia="en-US"/>
        </w:rPr>
        <w:t>20</w:t>
      </w:r>
      <w:r w:rsidR="008C5BF1" w:rsidRPr="00122B1E">
        <w:rPr>
          <w:rFonts w:ascii="Calibri" w:hAnsi="Calibri"/>
          <w:sz w:val="22"/>
          <w:szCs w:val="22"/>
          <w:lang w:eastAsia="en-US"/>
        </w:rPr>
        <w:t>=</w:t>
      </w:r>
      <w:r w:rsidRPr="00122B1E">
        <w:rPr>
          <w:rFonts w:ascii="Calibri" w:hAnsi="Calibri"/>
          <w:sz w:val="22"/>
          <w:szCs w:val="22"/>
          <w:lang w:eastAsia="en-US"/>
        </w:rPr>
        <w:t>1</w:t>
      </w:r>
      <w:r w:rsidRPr="00122B1E">
        <w:rPr>
          <w:rFonts w:ascii="SutonnyMJ" w:eastAsia="Calibri" w:hAnsi="SutonnyMJ"/>
          <w:szCs w:val="20"/>
        </w:rPr>
        <w:t xml:space="preserve">n‡j) </w:t>
      </w:r>
      <w:r w:rsidRPr="00122B1E">
        <w:rPr>
          <w:rFonts w:ascii="SutonnyMJ" w:hAnsi="SutonnyMJ" w:cs="SutonnyMJ"/>
        </w:rPr>
        <w:t>D³ LvbviUv‡M©UwkïGesUv‡M©UwkïiRgR †_‡K i‡³i bgybvmsMÖnKi‡Zn‡ebv|</w:t>
      </w:r>
    </w:p>
    <w:p w:rsidR="009E67AE" w:rsidRPr="00122B1E" w:rsidRDefault="009E67AE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16517C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go to next child if T1, T2</w:t>
      </w:r>
      <w:r w:rsidR="00045195">
        <w:rPr>
          <w:rFonts w:ascii="Calibri" w:hAnsi="Calibri"/>
          <w:sz w:val="22"/>
          <w:szCs w:val="22"/>
          <w:lang w:eastAsia="en-US"/>
        </w:rPr>
        <w:t>, continue to 20 otherwise</w:t>
      </w:r>
      <w:r w:rsidRPr="00122B1E">
        <w:rPr>
          <w:rFonts w:ascii="Calibri" w:hAnsi="Calibri"/>
          <w:sz w:val="22"/>
          <w:szCs w:val="22"/>
          <w:lang w:eastAsia="en-US"/>
        </w:rPr>
        <w:t>]</w:t>
      </w:r>
    </w:p>
    <w:p w:rsidR="00254F97" w:rsidRPr="00122B1E" w:rsidRDefault="00254F97" w:rsidP="00254F97">
      <w:p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1A663A" w:rsidP="00762CBA">
      <w:pPr>
        <w:numPr>
          <w:ilvl w:val="0"/>
          <w:numId w:val="4"/>
        </w:num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lastRenderedPageBreak/>
        <w:t>(</w:t>
      </w:r>
      <w:r w:rsidR="008031CF" w:rsidRPr="00122B1E">
        <w:rPr>
          <w:rFonts w:ascii="Calibri" w:hAnsi="Calibri"/>
          <w:sz w:val="22"/>
          <w:szCs w:val="22"/>
          <w:lang w:eastAsia="en-US"/>
        </w:rPr>
        <w:t>(</w:t>
      </w:r>
      <w:r w:rsidRPr="00122B1E">
        <w:rPr>
          <w:rFonts w:ascii="Calibri" w:hAnsi="Calibri"/>
          <w:sz w:val="22"/>
          <w:szCs w:val="22"/>
          <w:lang w:eastAsia="en-US"/>
        </w:rPr>
        <w:t>if</w:t>
      </w:r>
      <w:r w:rsidR="008031CF" w:rsidRPr="00122B1E">
        <w:rPr>
          <w:rFonts w:ascii="Calibri" w:hAnsi="Calibri"/>
          <w:sz w:val="22"/>
          <w:szCs w:val="22"/>
          <w:lang w:eastAsia="en-US"/>
        </w:rPr>
        <w:t xml:space="preserve"> 6 is T1 or T2 and</w:t>
      </w:r>
      <w:r w:rsidR="00912581" w:rsidRPr="00122B1E">
        <w:rPr>
          <w:rFonts w:ascii="Calibri" w:hAnsi="Calibri"/>
          <w:sz w:val="22"/>
          <w:szCs w:val="22"/>
          <w:lang w:eastAsia="en-US"/>
        </w:rPr>
        <w:t xml:space="preserve"> 19b</w:t>
      </w:r>
      <w:r w:rsidRPr="00122B1E">
        <w:rPr>
          <w:rFonts w:ascii="Calibri" w:hAnsi="Calibri"/>
          <w:sz w:val="22"/>
          <w:szCs w:val="22"/>
          <w:lang w:eastAsia="en-US"/>
        </w:rPr>
        <w:t xml:space="preserve"> answer is 2</w:t>
      </w:r>
      <w:r w:rsidR="008031CF" w:rsidRPr="00122B1E">
        <w:rPr>
          <w:rFonts w:ascii="Calibri" w:hAnsi="Calibri"/>
          <w:sz w:val="22"/>
          <w:szCs w:val="22"/>
          <w:lang w:eastAsia="en-US"/>
        </w:rPr>
        <w:t>)OR (</w:t>
      </w:r>
      <w:r w:rsidR="009E67AE" w:rsidRPr="00122B1E">
        <w:rPr>
          <w:rFonts w:ascii="Calibri" w:hAnsi="Calibri"/>
          <w:sz w:val="22"/>
          <w:szCs w:val="22"/>
          <w:lang w:eastAsia="en-US"/>
        </w:rPr>
        <w:t xml:space="preserve">6 </w:t>
      </w:r>
      <w:r w:rsidR="008D7762" w:rsidRPr="00122B1E">
        <w:rPr>
          <w:rFonts w:ascii="Calibri" w:hAnsi="Calibri"/>
          <w:sz w:val="22"/>
          <w:szCs w:val="22"/>
          <w:lang w:eastAsia="en-US"/>
        </w:rPr>
        <w:t>answer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C1 or O1)</w:t>
      </w:r>
      <w:r w:rsidR="00794DD3" w:rsidRPr="00122B1E">
        <w:rPr>
          <w:rFonts w:ascii="Calibri" w:hAnsi="Calibri"/>
          <w:sz w:val="22"/>
          <w:szCs w:val="22"/>
          <w:lang w:eastAsia="en-US"/>
        </w:rPr>
        <w:t>)</w:t>
      </w:r>
      <w:r w:rsidRPr="00122B1E">
        <w:rPr>
          <w:rFonts w:ascii="Calibri" w:hAnsi="Calibri"/>
          <w:sz w:val="22"/>
          <w:szCs w:val="22"/>
          <w:lang w:eastAsia="en-US"/>
        </w:rPr>
        <w:t xml:space="preserve"> Has a blood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C8527E" w:rsidRPr="00122B1E">
        <w:t>(</w:t>
      </w:r>
      <w:r w:rsidR="002647F8" w:rsidRPr="00122B1E">
        <w:t>[</w:t>
      </w:r>
      <w:r w:rsidR="002647F8" w:rsidRPr="00122B1E">
        <w:rPr>
          <w:rFonts w:ascii="SutonnyMJ" w:hAnsi="SutonnyMJ" w:cs="SutonnyMJ"/>
        </w:rPr>
        <w:t xml:space="preserve">hw` 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q6 = T1 </w:t>
      </w:r>
      <w:r w:rsidR="002647F8" w:rsidRPr="00122B1E">
        <w:rPr>
          <w:rFonts w:ascii="SutonnyMJ" w:hAnsi="SutonnyMJ" w:cs="SutonnyMJ"/>
        </w:rPr>
        <w:t>A_ev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 T2 </w:t>
      </w:r>
      <w:r w:rsidR="002647F8" w:rsidRPr="00122B1E">
        <w:rPr>
          <w:rFonts w:ascii="SutonnyMJ" w:hAnsi="SutonnyMJ" w:cs="SutonnyMJ"/>
        </w:rPr>
        <w:t>nqGes</w:t>
      </w:r>
      <w:r w:rsidR="00912581" w:rsidRPr="00122B1E">
        <w:t xml:space="preserve">19b </w:t>
      </w:r>
      <w:r w:rsidR="00C8527E" w:rsidRPr="00122B1E">
        <w:rPr>
          <w:rFonts w:ascii="SutonnyMJ" w:hAnsi="SutonnyMJ" w:cs="SutonnyMJ"/>
        </w:rPr>
        <w:t>GiDËi</w:t>
      </w:r>
      <w:r w:rsidR="00222463" w:rsidRPr="00122B1E">
        <w:t>2</w:t>
      </w:r>
      <w:r w:rsidR="00222463" w:rsidRPr="00122B1E">
        <w:rPr>
          <w:rFonts w:ascii="SutonnyMJ" w:hAnsi="SutonnyMJ" w:cs="SutonnyMJ"/>
        </w:rPr>
        <w:t>Ges</w:t>
      </w:r>
      <w:r w:rsidR="00222463" w:rsidRPr="00122B1E">
        <w:t xml:space="preserve">7 </w:t>
      </w:r>
      <w:r w:rsidR="00222463" w:rsidRPr="00122B1E">
        <w:rPr>
          <w:rFonts w:ascii="SutonnyMJ" w:hAnsi="SutonnyMJ" w:cs="SutonnyMJ"/>
        </w:rPr>
        <w:t>GiDËi</w:t>
      </w:r>
      <w:r w:rsidR="00C8527E" w:rsidRPr="00122B1E">
        <w:t>T1, T2, C1</w:t>
      </w:r>
      <w:r w:rsidR="00222463" w:rsidRPr="00122B1E">
        <w:rPr>
          <w:rFonts w:ascii="SutonnyMJ" w:hAnsi="SutonnyMJ" w:cs="SutonnyMJ"/>
        </w:rPr>
        <w:t>A_ev</w:t>
      </w:r>
      <w:r w:rsidR="00C8527E" w:rsidRPr="00122B1E">
        <w:t xml:space="preserve">O1 </w:t>
      </w:r>
      <w:r w:rsidR="00C8527E" w:rsidRPr="00122B1E">
        <w:rPr>
          <w:rFonts w:ascii="SutonnyMJ" w:hAnsi="SutonnyMJ" w:cs="SutonnyMJ"/>
        </w:rPr>
        <w:t>n‡j</w:t>
      </w:r>
      <w:r w:rsidR="00C8527E" w:rsidRPr="00122B1E">
        <w:t>)</w:t>
      </w:r>
      <w:r w:rsidR="00DD562D" w:rsidRPr="00122B1E">
        <w:rPr>
          <w:rFonts w:ascii="SutonnyMJ" w:hAnsi="SutonnyMJ" w:cs="SutonnyMJ"/>
        </w:rPr>
        <w:t>D³ e¨w³/ wkï †_‡K i‡³i bgybvmsMÖnKivn‡q‡QwK?</w:t>
      </w:r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</w:p>
    <w:p w:rsidR="00A24DF4" w:rsidRDefault="00A24DF4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F43AD" w:rsidRPr="00AE57BD" w:rsidRDefault="00F14BE0" w:rsidP="001A663A">
      <w:pPr>
        <w:ind w:firstLine="360"/>
        <w:rPr>
          <w:ins w:id="1" w:author="zahidur" w:date="2015-04-21T20:30:00Z"/>
          <w:rFonts w:ascii="Calibri" w:hAnsi="Calibri"/>
          <w:sz w:val="22"/>
          <w:szCs w:val="22"/>
          <w:highlight w:val="yellow"/>
          <w:lang w:eastAsia="en-US"/>
          <w:rPrChange w:id="2" w:author="zahidur" w:date="2015-04-21T20:33:00Z">
            <w:rPr>
              <w:ins w:id="3" w:author="zahidur" w:date="2015-04-21T20:30:00Z"/>
              <w:rFonts w:ascii="Calibri" w:hAnsi="Calibri"/>
              <w:sz w:val="22"/>
              <w:szCs w:val="22"/>
              <w:lang w:eastAsia="en-US"/>
            </w:rPr>
          </w:rPrChange>
        </w:rPr>
      </w:pPr>
      <w:r w:rsidRPr="00F14BE0">
        <w:rPr>
          <w:rFonts w:ascii="Calibri" w:hAnsi="Calibri"/>
          <w:sz w:val="22"/>
          <w:szCs w:val="22"/>
          <w:highlight w:val="yellow"/>
          <w:lang w:eastAsia="en-US"/>
          <w:rPrChange w:id="4" w:author="zahidur" w:date="2015-04-21T20:33:00Z">
            <w:rPr>
              <w:rFonts w:ascii="Calibri" w:hAnsi="Calibri"/>
              <w:sz w:val="22"/>
              <w:szCs w:val="22"/>
              <w:lang w:eastAsia="en-US"/>
            </w:rPr>
          </w:rPrChange>
        </w:rPr>
        <w:t xml:space="preserve">If </w:t>
      </w:r>
      <w:ins w:id="5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6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q20=</w:t>
        </w:r>
      </w:ins>
      <w:r w:rsidRPr="00F14BE0">
        <w:rPr>
          <w:rFonts w:ascii="Calibri" w:hAnsi="Calibri"/>
          <w:sz w:val="22"/>
          <w:szCs w:val="22"/>
          <w:highlight w:val="yellow"/>
          <w:lang w:eastAsia="en-US"/>
          <w:rPrChange w:id="7" w:author="zahidur" w:date="2015-04-21T20:33:00Z">
            <w:rPr>
              <w:rFonts w:ascii="Calibri" w:hAnsi="Calibri"/>
              <w:sz w:val="22"/>
              <w:szCs w:val="22"/>
              <w:lang w:eastAsia="en-US"/>
            </w:rPr>
          </w:rPrChange>
        </w:rPr>
        <w:t xml:space="preserve">yes: Skip to 22 </w:t>
      </w:r>
      <w:del w:id="8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9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delText xml:space="preserve">is </w:delText>
        </w:r>
      </w:del>
      <w:ins w:id="10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11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if </w:t>
        </w:r>
      </w:ins>
      <w:r w:rsidRPr="00F14BE0">
        <w:rPr>
          <w:rFonts w:ascii="Calibri" w:hAnsi="Calibri"/>
          <w:sz w:val="22"/>
          <w:szCs w:val="22"/>
          <w:highlight w:val="yellow"/>
          <w:lang w:eastAsia="en-US"/>
          <w:rPrChange w:id="12" w:author="zahidur" w:date="2015-04-21T20:33:00Z">
            <w:rPr>
              <w:rFonts w:ascii="Calibri" w:hAnsi="Calibri"/>
              <w:sz w:val="22"/>
              <w:szCs w:val="22"/>
              <w:lang w:eastAsia="en-US"/>
            </w:rPr>
          </w:rPrChange>
        </w:rPr>
        <w:t>q6 is T1, T2. Skip to 23 if q6 is C1, O1.</w:t>
      </w:r>
    </w:p>
    <w:p w:rsidR="00BC579F" w:rsidRDefault="00F14BE0" w:rsidP="00BC579F">
      <w:pPr>
        <w:ind w:firstLine="360"/>
        <w:rPr>
          <w:ins w:id="13" w:author="zahidur" w:date="2015-04-21T20:30:00Z"/>
          <w:rFonts w:ascii="Calibri" w:hAnsi="Calibri"/>
          <w:sz w:val="22"/>
          <w:szCs w:val="22"/>
          <w:lang w:eastAsia="en-US"/>
        </w:rPr>
      </w:pPr>
      <w:ins w:id="14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15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If q20=No: </w:t>
        </w:r>
      </w:ins>
      <w:ins w:id="16" w:author="zahidur" w:date="2015-04-21T20:31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17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fill up  q21 and then s</w:t>
        </w:r>
      </w:ins>
      <w:ins w:id="18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19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kip </w:t>
        </w:r>
      </w:ins>
      <w:ins w:id="20" w:author="zahidur" w:date="2015-04-21T20:31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21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q</w:t>
        </w:r>
      </w:ins>
      <w:ins w:id="22" w:author="zahidur" w:date="2015-04-21T20:30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23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2</w:t>
        </w:r>
      </w:ins>
      <w:ins w:id="24" w:author="zahidur" w:date="2015-04-21T20:32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25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2</w:t>
        </w:r>
      </w:ins>
      <w:ins w:id="26" w:author="zahidur" w:date="2015-04-21T20:31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27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 and</w:t>
        </w:r>
      </w:ins>
      <w:ins w:id="28" w:author="zahidur" w:date="2015-04-21T20:32:00Z">
        <w:r w:rsidRPr="00F14BE0">
          <w:rPr>
            <w:rFonts w:ascii="Calibri" w:hAnsi="Calibri"/>
            <w:sz w:val="22"/>
            <w:szCs w:val="22"/>
            <w:highlight w:val="yellow"/>
            <w:lang w:eastAsia="en-US"/>
            <w:rPrChange w:id="29" w:author="zahidur" w:date="2015-04-21T20:33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 xml:space="preserve"> q23</w:t>
        </w:r>
      </w:ins>
      <w:ins w:id="30" w:author="zahidur" w:date="2015-04-21T20:30:00Z">
        <w:r w:rsidR="00BC579F">
          <w:rPr>
            <w:rFonts w:ascii="Calibri" w:hAnsi="Calibri"/>
            <w:sz w:val="22"/>
            <w:szCs w:val="22"/>
            <w:lang w:eastAsia="en-US"/>
          </w:rPr>
          <w:t xml:space="preserve"> </w:t>
        </w:r>
      </w:ins>
    </w:p>
    <w:p w:rsidR="00BC579F" w:rsidRDefault="00BC579F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F43AD" w:rsidRPr="00122B1E" w:rsidRDefault="00AF43AD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4DF4" w:rsidRPr="00122B1E" w:rsidRDefault="00A24DF4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blood sample not been collected?</w:t>
      </w:r>
      <w:r w:rsidR="00D71866" w:rsidRPr="00122B1E">
        <w:rPr>
          <w:rFonts w:ascii="SutonnyMJ" w:hAnsi="SutonnyMJ" w:cs="SutonnyMJ"/>
        </w:rPr>
        <w:t>(‡Kb i‡³i bgybvmsMÖnKiv</w:t>
      </w:r>
      <w:r w:rsidR="005F41BD" w:rsidRPr="00122B1E">
        <w:rPr>
          <w:rFonts w:ascii="SutonnyMJ" w:hAnsi="SutonnyMJ" w:cs="SutonnyMJ"/>
        </w:rPr>
        <w:t>hv</w:t>
      </w:r>
      <w:r w:rsidR="00D71866" w:rsidRPr="00122B1E">
        <w:rPr>
          <w:rFonts w:ascii="SutonnyMJ" w:hAnsi="SutonnyMJ" w:cs="SutonnyMJ"/>
        </w:rPr>
        <w:t>qwb?)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Dcw¯’Z wQjbv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mn‡hvwMZvK‡iwb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tabs>
          <w:tab w:val="left" w:pos="270"/>
        </w:tabs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(bgybvcvIqvhvqwb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(Ab¨vb¨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036E3F" w:rsidRPr="00122B1E" w:rsidRDefault="00036E3F" w:rsidP="00036E3F">
      <w:pPr>
        <w:pStyle w:val="ListParagraph"/>
        <w:numPr>
          <w:ilvl w:val="0"/>
          <w:numId w:val="4"/>
        </w:numPr>
      </w:pPr>
      <w:r w:rsidRPr="00122B1E">
        <w:t>(if</w:t>
      </w:r>
      <w:r w:rsidR="009E67AE" w:rsidRPr="00122B1E">
        <w:t>6</w:t>
      </w:r>
      <w:r w:rsidRPr="00122B1E">
        <w:t xml:space="preserve"> answer is T1 or T2) Enter the result of the anemia test. __ __. __ g/dL</w:t>
      </w:r>
      <w:r w:rsidRPr="00122B1E">
        <w:br/>
        <w:t>(</w:t>
      </w:r>
      <w:r w:rsidR="009E67AE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 xml:space="preserve">T1 </w:t>
      </w:r>
      <w:r w:rsidRPr="00122B1E">
        <w:rPr>
          <w:rFonts w:ascii="SutonnyMJ" w:hAnsi="SutonnyMJ" w:cs="SutonnyMJ"/>
        </w:rPr>
        <w:t>A_ev</w:t>
      </w:r>
      <w:r w:rsidRPr="00122B1E">
        <w:t xml:space="preserve"> T2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A¨vwbwgqv †U‡÷</w:t>
      </w:r>
      <w:r w:rsidR="008B0BA4" w:rsidRPr="00122B1E">
        <w:rPr>
          <w:rFonts w:ascii="SutonnyMJ" w:hAnsi="SutonnyMJ" w:cs="SutonnyMJ"/>
        </w:rPr>
        <w:t xml:space="preserve">I </w:t>
      </w:r>
      <w:r w:rsidRPr="00122B1E">
        <w:rPr>
          <w:rFonts w:ascii="SutonnyMJ" w:hAnsi="SutonnyMJ" w:cs="SutonnyMJ"/>
        </w:rPr>
        <w:t>djvdjwjLyb</w:t>
      </w:r>
      <w:r w:rsidR="008B0BA4" w:rsidRPr="00122B1E">
        <w:t>__ __. __ g/dL</w:t>
      </w:r>
    </w:p>
    <w:p w:rsidR="00B14407" w:rsidRPr="00122B1E" w:rsidRDefault="008D7762" w:rsidP="003C3892">
      <w:pPr>
        <w:ind w:left="360"/>
      </w:pPr>
      <w:r w:rsidRPr="00122B1E">
        <w:t>Make sure that the sample ID and random ID of the barcode on the blood spot filter paper match the following:</w:t>
      </w:r>
      <w:r w:rsidR="004221F0" w:rsidRPr="00122B1E">
        <w:br/>
      </w:r>
      <w:r w:rsidR="00176BE4" w:rsidRPr="00122B1E">
        <w:rPr>
          <w:rFonts w:ascii="SutonnyMJ" w:hAnsi="SutonnyMJ" w:cs="SutonnyMJ"/>
        </w:rPr>
        <w:t>wbwðZKiæbeøvW ¯úUwdëvi †ccv‡iiMv‡qjvMv‡bvevi‡Kv‡Wim¨v¤újAvBwW I †ibWgAvBwW mv‡_ wb‡b¥v³ m¨v¤újAvBwW I ‡ibWgAvBwWûeûwgjAv‡Q|</w:t>
      </w:r>
      <w:r w:rsidR="004221F0" w:rsidRPr="00122B1E">
        <w:br/>
      </w:r>
    </w:p>
    <w:p w:rsidR="00B14407" w:rsidRPr="00122B1E" w:rsidRDefault="00147A1B" w:rsidP="003C3892">
      <w:r w:rsidRPr="00122B1E">
        <w:t>[Programmer: please autofill the sample ID. If q</w:t>
      </w:r>
      <w:r w:rsidR="009E67AE" w:rsidRPr="00122B1E">
        <w:t>6</w:t>
      </w:r>
      <w:r w:rsidRPr="00122B1E">
        <w:t xml:space="preserve"> is not S1, use the 3-digit cluster id, 2-digit mother id, “E” for endline, followed by the id selected in question </w:t>
      </w:r>
      <w:r w:rsidR="009E67AE" w:rsidRPr="00122B1E">
        <w:t>6</w:t>
      </w:r>
      <w:r w:rsidRPr="00122B1E">
        <w:t>, then “</w:t>
      </w:r>
      <w:r w:rsidR="00224CEB" w:rsidRPr="00122B1E">
        <w:t>P1</w:t>
      </w:r>
      <w:r w:rsidRPr="00122B1E">
        <w:t>”. If q</w:t>
      </w:r>
      <w:r w:rsidR="009E67AE" w:rsidRPr="00122B1E">
        <w:t>6</w:t>
      </w:r>
      <w:r w:rsidRPr="00122B1E">
        <w:t xml:space="preserve"> is S1, use the 3-digit cluster id, 2-digit mother id, 1-digit spillover id, “E” for endline, followed by the id selected in question </w:t>
      </w:r>
      <w:r w:rsidR="009E67AE" w:rsidRPr="00122B1E">
        <w:t>6</w:t>
      </w:r>
      <w:r w:rsidRPr="00122B1E">
        <w:t>,</w:t>
      </w:r>
      <w:r w:rsidR="00224CEB" w:rsidRPr="00122B1E">
        <w:t xml:space="preserve"> then “P1</w:t>
      </w:r>
      <w:r w:rsidRPr="00122B1E">
        <w:t>”. Autofill the random ID that matches that sample ID using the provided database:]</w:t>
      </w:r>
    </w:p>
    <w:p w:rsidR="00147A1B" w:rsidRPr="00045195" w:rsidRDefault="00147A1B" w:rsidP="00147A1B">
      <w:pPr>
        <w:rPr>
          <w:sz w:val="8"/>
          <w:szCs w:val="8"/>
        </w:rPr>
      </w:pP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224CEB" w:rsidRPr="00122B1E">
        <w:rPr>
          <w:sz w:val="22"/>
          <w:szCs w:val="22"/>
        </w:rPr>
        <w:t>__ __ __ __ __ __ __ __ __ __</w:t>
      </w: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AD06EA" w:rsidRPr="00122B1E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A24DF4" w:rsidP="00762CBA">
      <w:pPr>
        <w:pStyle w:val="ListParagraph"/>
        <w:numPr>
          <w:ilvl w:val="0"/>
          <w:numId w:val="4"/>
        </w:numPr>
      </w:pPr>
      <w:r w:rsidRPr="00122B1E">
        <w:t>Enter the number of spots filled (has to be between 1 and 6)</w:t>
      </w:r>
      <w:r w:rsidR="00E444C0" w:rsidRPr="00122B1E">
        <w:br/>
      </w:r>
      <w:r w:rsidR="00E444C0" w:rsidRPr="00122B1E">
        <w:rPr>
          <w:rFonts w:ascii="SutonnyMJ" w:hAnsi="SutonnyMJ" w:cs="SutonnyMJ"/>
        </w:rPr>
        <w:t>wdëvi †ccv‡i i‡³i Kq‡dvUvbgybvmsMÖnKivn‡q‡QZvimsL¨vwjLyb (msL¨v 1 †_‡K 6 Gig‡a¨ n‡e)</w:t>
      </w:r>
    </w:p>
    <w:p w:rsidR="00B14407" w:rsidRPr="00122B1E" w:rsidRDefault="0047065C" w:rsidP="003C3892">
      <w:pPr>
        <w:ind w:firstLine="360"/>
        <w:rPr>
          <w:b/>
          <w:u w:val="single"/>
        </w:rPr>
      </w:pPr>
      <w:r w:rsidRPr="00122B1E">
        <w:rPr>
          <w:b/>
          <w:u w:val="single"/>
        </w:rPr>
        <w:t>END OF LOOP</w:t>
      </w:r>
    </w:p>
    <w:p w:rsidR="00D71866" w:rsidRPr="00122B1E" w:rsidRDefault="0003450B" w:rsidP="0047065C">
      <w:pPr>
        <w:ind w:left="360"/>
      </w:pPr>
      <w:r w:rsidRPr="00122B1E">
        <w:rPr>
          <w:rFonts w:ascii="SutonnyMJ" w:hAnsi="SutonnyMJ" w:cs="SutonnyMJ"/>
        </w:rPr>
        <w:t>B›UviwfD/</w:t>
      </w:r>
      <w:r w:rsidR="002E5460" w:rsidRPr="00122B1E">
        <w:rPr>
          <w:rFonts w:ascii="SutonnyMJ" w:hAnsi="SutonnyMJ" w:cs="SutonnyMJ"/>
        </w:rPr>
        <w:t>cÖkœcÎ †kl</w:t>
      </w:r>
    </w:p>
    <w:p w:rsidR="00AD77E2" w:rsidRPr="00122B1E" w:rsidRDefault="00AD77E2" w:rsidP="0002092F">
      <w:pPr>
        <w:ind w:left="360" w:hanging="360"/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736B9E" w:rsidRDefault="00736B9E" w:rsidP="00254F97">
      <w:pPr>
        <w:ind w:left="360"/>
        <w:rPr>
          <w:b/>
          <w:u w:val="single"/>
        </w:rPr>
      </w:pPr>
    </w:p>
    <w:p w:rsidR="0098449F" w:rsidRPr="00122B1E" w:rsidRDefault="00023BB2" w:rsidP="00254F97">
      <w:pPr>
        <w:ind w:left="360"/>
        <w:rPr>
          <w:b/>
          <w:u w:val="single"/>
        </w:rPr>
      </w:pPr>
      <w:bookmarkStart w:id="31" w:name="_GoBack"/>
      <w:bookmarkEnd w:id="31"/>
      <w:r w:rsidRPr="00122B1E">
        <w:rPr>
          <w:b/>
          <w:u w:val="single"/>
        </w:rPr>
        <w:t xml:space="preserve">Key </w:t>
      </w:r>
      <w:r w:rsidR="0098449F" w:rsidRPr="00122B1E">
        <w:rPr>
          <w:b/>
          <w:u w:val="single"/>
        </w:rPr>
        <w:t>for sample IDs</w:t>
      </w:r>
      <w:r w:rsidR="00424A6D" w:rsidRPr="00122B1E">
        <w:rPr>
          <w:rFonts w:ascii="SutonnyMJ" w:hAnsi="SutonnyMJ" w:cs="SutonnyMJ"/>
          <w:b/>
          <w:u w:val="single"/>
        </w:rPr>
        <w:t>(</w:t>
      </w:r>
      <w:r w:rsidR="00424A6D" w:rsidRPr="00122B1E">
        <w:rPr>
          <w:rFonts w:ascii="SutonnyMJ" w:hAnsi="SutonnyMJ" w:cs="SutonnyMJ"/>
        </w:rPr>
        <w:t>bgybvAvBwWicÖavbwelqt</w:t>
      </w:r>
      <w:r w:rsidR="00424A6D" w:rsidRPr="00122B1E">
        <w:rPr>
          <w:rFonts w:ascii="SutonnyMJ" w:hAnsi="SutonnyMJ" w:cs="SutonnyMJ"/>
          <w:b/>
          <w:u w:val="single"/>
        </w:rPr>
        <w:t>)</w:t>
      </w:r>
    </w:p>
    <w:p w:rsidR="00023BB2" w:rsidRPr="00122B1E" w:rsidRDefault="00023BB2" w:rsidP="00232D2F">
      <w:pPr>
        <w:rPr>
          <w:sz w:val="8"/>
          <w:szCs w:val="8"/>
        </w:rPr>
      </w:pP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CF05F8" w:rsidRPr="00122B1E" w:rsidRDefault="00023B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CCC: 3-digit cluster ID (1-720)</w:t>
      </w:r>
    </w:p>
    <w:p w:rsidR="00023BB2" w:rsidRPr="00122B1E" w:rsidRDefault="00852AA3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(3 msL¨viK¬v÷viAvBwW)</w:t>
      </w:r>
    </w:p>
    <w:p w:rsidR="00140F8C" w:rsidRPr="00122B1E" w:rsidRDefault="00140F8C" w:rsidP="00CF05F8">
      <w:pPr>
        <w:ind w:left="360"/>
        <w:rPr>
          <w:sz w:val="20"/>
          <w:szCs w:val="20"/>
        </w:rPr>
      </w:pPr>
    </w:p>
    <w:p w:rsidR="00CF05F8" w:rsidRPr="00122B1E" w:rsidRDefault="00CB7FD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>MM: 2-</w:t>
      </w:r>
      <w:r w:rsidR="00023BB2" w:rsidRPr="00122B1E">
        <w:rPr>
          <w:sz w:val="20"/>
          <w:szCs w:val="20"/>
        </w:rPr>
        <w:t>digit mother ID (01-08)</w:t>
      </w:r>
    </w:p>
    <w:p w:rsidR="0098449F" w:rsidRPr="00122B1E" w:rsidRDefault="00CF05F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>gv‡qi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2 msL¨viAvBwW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 xml:space="preserve"> (</w:t>
      </w:r>
      <w:r w:rsidR="00E2768A" w:rsidRPr="00122B1E">
        <w:rPr>
          <w:sz w:val="20"/>
          <w:szCs w:val="20"/>
        </w:rPr>
        <w:t>01-08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)</w:t>
      </w: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4175B2" w:rsidRPr="00122B1E" w:rsidRDefault="004175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lastRenderedPageBreak/>
        <w:t>S: 1-digit spillover ID (Spillover cohort only)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98449F" w:rsidRPr="00122B1E" w:rsidRDefault="0098449F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E: Endline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 xml:space="preserve">T1, T2, C1, </w:t>
      </w:r>
      <w:r w:rsidR="00767DBB" w:rsidRPr="00122B1E">
        <w:rPr>
          <w:sz w:val="20"/>
          <w:szCs w:val="20"/>
        </w:rPr>
        <w:t>O1: Subject ID for endline parasite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06302D" w:rsidRPr="00122B1E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A1</w:t>
      </w:r>
      <w:r w:rsidR="00767DBB" w:rsidRPr="00122B1E">
        <w:rPr>
          <w:sz w:val="20"/>
          <w:szCs w:val="20"/>
        </w:rPr>
        <w:t>: Subject ID for STH add-on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GmwUGBPGW-Ab†Kvn‡U©i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 xml:space="preserve">S1: </w:t>
      </w:r>
      <w:r w:rsidR="00767DBB" w:rsidRPr="00122B1E">
        <w:rPr>
          <w:sz w:val="20"/>
          <w:szCs w:val="20"/>
        </w:rPr>
        <w:t xml:space="preserve">Subject ID for </w:t>
      </w:r>
      <w:r w:rsidR="00477281" w:rsidRPr="00122B1E">
        <w:rPr>
          <w:sz w:val="20"/>
          <w:szCs w:val="20"/>
        </w:rPr>
        <w:t>s</w:t>
      </w:r>
      <w:r w:rsidR="00767DBB" w:rsidRPr="00122B1E">
        <w:rPr>
          <w:sz w:val="20"/>
          <w:szCs w:val="20"/>
        </w:rPr>
        <w:t>pillover cohort</w:t>
      </w:r>
    </w:p>
    <w:p w:rsidR="009D6031" w:rsidRPr="00122B1E" w:rsidRDefault="0055268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(GmwUGBPGW-Ab †Kvn‡U©iRb¨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D20E04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E1</w:t>
      </w:r>
      <w:r w:rsidR="009C367F" w:rsidRPr="00122B1E">
        <w:rPr>
          <w:sz w:val="20"/>
          <w:szCs w:val="20"/>
        </w:rPr>
        <w:t>, E2</w:t>
      </w:r>
      <w:r w:rsidRPr="00122B1E">
        <w:rPr>
          <w:sz w:val="20"/>
          <w:szCs w:val="20"/>
        </w:rPr>
        <w:t>: Subject ID for single arm EE cohort</w:t>
      </w:r>
    </w:p>
    <w:p w:rsidR="00D20E04" w:rsidRPr="00122B1E" w:rsidRDefault="00EC29E4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mve‡R± AvBwW)</w:t>
      </w:r>
    </w:p>
    <w:p w:rsidR="00D20E04" w:rsidRPr="00122B1E" w:rsidRDefault="00D20E04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S0-S</w:t>
      </w:r>
      <w:r w:rsidR="00232D2F" w:rsidRPr="00122B1E">
        <w:rPr>
          <w:sz w:val="20"/>
          <w:szCs w:val="20"/>
        </w:rPr>
        <w:t>5</w:t>
      </w:r>
      <w:r w:rsidR="009D6031" w:rsidRPr="00122B1E">
        <w:rPr>
          <w:sz w:val="20"/>
          <w:szCs w:val="20"/>
        </w:rPr>
        <w:t>: Stool aliquot</w:t>
      </w:r>
      <w:r w:rsidR="00392F14" w:rsidRPr="00122B1E">
        <w:rPr>
          <w:sz w:val="20"/>
          <w:szCs w:val="20"/>
        </w:rPr>
        <w:t xml:space="preserve"> number</w:t>
      </w:r>
      <w:r w:rsidRPr="00122B1E">
        <w:rPr>
          <w:sz w:val="20"/>
          <w:szCs w:val="20"/>
        </w:rPr>
        <w:t xml:space="preserve"> for endline parasite, STH and spillover cohorts</w:t>
      </w:r>
    </w:p>
    <w:p w:rsidR="00767DBB" w:rsidRPr="00122B1E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(GÛjvBbc¨vivmvBU, GmwUGBP I w¯újIfvi †Kvn‡U©iRb¨ ÷zjGwjKU b¤^i)</w:t>
      </w:r>
    </w:p>
    <w:p w:rsidR="00455EFC" w:rsidRPr="00122B1E" w:rsidRDefault="00455EFC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S01-S05: Stool aliquot number for single arm EE cohort</w:t>
      </w:r>
    </w:p>
    <w:p w:rsidR="00455EFC" w:rsidRPr="00CF05F8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÷zjGwjKU b¤^i)</w:t>
      </w:r>
    </w:p>
    <w:p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CC4" w:rsidRDefault="00480CC4">
      <w:r>
        <w:separator/>
      </w:r>
    </w:p>
  </w:endnote>
  <w:endnote w:type="continuationSeparator" w:id="1">
    <w:p w:rsidR="00480CC4" w:rsidRDefault="00480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CC4" w:rsidRDefault="00480CC4">
      <w:r>
        <w:separator/>
      </w:r>
    </w:p>
  </w:footnote>
  <w:footnote w:type="continuationSeparator" w:id="1">
    <w:p w:rsidR="00480CC4" w:rsidRDefault="00480C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0D2A41C8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FCFA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trackRevisions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0392B"/>
    <w:rsid w:val="0001149A"/>
    <w:rsid w:val="0002092F"/>
    <w:rsid w:val="00023BB2"/>
    <w:rsid w:val="000258EC"/>
    <w:rsid w:val="00026B9C"/>
    <w:rsid w:val="00030123"/>
    <w:rsid w:val="00032636"/>
    <w:rsid w:val="0003450B"/>
    <w:rsid w:val="00036E3F"/>
    <w:rsid w:val="000431E9"/>
    <w:rsid w:val="00045195"/>
    <w:rsid w:val="000614E3"/>
    <w:rsid w:val="0006302D"/>
    <w:rsid w:val="00074E6A"/>
    <w:rsid w:val="00082991"/>
    <w:rsid w:val="00093882"/>
    <w:rsid w:val="000B7C2A"/>
    <w:rsid w:val="000C29D6"/>
    <w:rsid w:val="000D271A"/>
    <w:rsid w:val="000D3479"/>
    <w:rsid w:val="000D53DA"/>
    <w:rsid w:val="000E12DA"/>
    <w:rsid w:val="000F2A01"/>
    <w:rsid w:val="00112D1F"/>
    <w:rsid w:val="00122B1E"/>
    <w:rsid w:val="00126533"/>
    <w:rsid w:val="00140F8C"/>
    <w:rsid w:val="00147149"/>
    <w:rsid w:val="0014736E"/>
    <w:rsid w:val="00147A1B"/>
    <w:rsid w:val="00156576"/>
    <w:rsid w:val="00157987"/>
    <w:rsid w:val="0016517C"/>
    <w:rsid w:val="0017111E"/>
    <w:rsid w:val="00172795"/>
    <w:rsid w:val="001727C9"/>
    <w:rsid w:val="00172B4D"/>
    <w:rsid w:val="00175820"/>
    <w:rsid w:val="00176BE4"/>
    <w:rsid w:val="00180980"/>
    <w:rsid w:val="001902AF"/>
    <w:rsid w:val="001A3845"/>
    <w:rsid w:val="001A663A"/>
    <w:rsid w:val="001B08C4"/>
    <w:rsid w:val="001C3981"/>
    <w:rsid w:val="001D395D"/>
    <w:rsid w:val="001E5890"/>
    <w:rsid w:val="0020388C"/>
    <w:rsid w:val="00222463"/>
    <w:rsid w:val="00224CEB"/>
    <w:rsid w:val="002252FB"/>
    <w:rsid w:val="00231DA6"/>
    <w:rsid w:val="00232D2F"/>
    <w:rsid w:val="00235020"/>
    <w:rsid w:val="002445F3"/>
    <w:rsid w:val="00246BDE"/>
    <w:rsid w:val="00254F97"/>
    <w:rsid w:val="00255149"/>
    <w:rsid w:val="00260592"/>
    <w:rsid w:val="002647F8"/>
    <w:rsid w:val="002650EB"/>
    <w:rsid w:val="00272672"/>
    <w:rsid w:val="00283AC1"/>
    <w:rsid w:val="00285F20"/>
    <w:rsid w:val="00297AD8"/>
    <w:rsid w:val="002C630B"/>
    <w:rsid w:val="002C79ED"/>
    <w:rsid w:val="002D0153"/>
    <w:rsid w:val="002D7C36"/>
    <w:rsid w:val="002E074F"/>
    <w:rsid w:val="002E5460"/>
    <w:rsid w:val="002E5F9F"/>
    <w:rsid w:val="002E6266"/>
    <w:rsid w:val="002E6FB7"/>
    <w:rsid w:val="002F5F41"/>
    <w:rsid w:val="00303712"/>
    <w:rsid w:val="00306216"/>
    <w:rsid w:val="00323C90"/>
    <w:rsid w:val="003324FB"/>
    <w:rsid w:val="00356AB1"/>
    <w:rsid w:val="00373A79"/>
    <w:rsid w:val="00381611"/>
    <w:rsid w:val="00384156"/>
    <w:rsid w:val="00392F14"/>
    <w:rsid w:val="0039749D"/>
    <w:rsid w:val="003A0C62"/>
    <w:rsid w:val="003A4B6D"/>
    <w:rsid w:val="003A5D96"/>
    <w:rsid w:val="003C3892"/>
    <w:rsid w:val="003D0D22"/>
    <w:rsid w:val="003D1DA0"/>
    <w:rsid w:val="003D7B3A"/>
    <w:rsid w:val="003E31E5"/>
    <w:rsid w:val="003F1972"/>
    <w:rsid w:val="003F6D51"/>
    <w:rsid w:val="003F7644"/>
    <w:rsid w:val="00401C60"/>
    <w:rsid w:val="00401CF8"/>
    <w:rsid w:val="004107D5"/>
    <w:rsid w:val="00411BA4"/>
    <w:rsid w:val="004169EA"/>
    <w:rsid w:val="004175B2"/>
    <w:rsid w:val="004221F0"/>
    <w:rsid w:val="00424A6D"/>
    <w:rsid w:val="00425405"/>
    <w:rsid w:val="00425C87"/>
    <w:rsid w:val="00432471"/>
    <w:rsid w:val="0044439E"/>
    <w:rsid w:val="00455EFC"/>
    <w:rsid w:val="00463F3A"/>
    <w:rsid w:val="00464E08"/>
    <w:rsid w:val="00465E0A"/>
    <w:rsid w:val="0046642A"/>
    <w:rsid w:val="00466C58"/>
    <w:rsid w:val="004676AA"/>
    <w:rsid w:val="0047065C"/>
    <w:rsid w:val="00477281"/>
    <w:rsid w:val="00480CC4"/>
    <w:rsid w:val="00482830"/>
    <w:rsid w:val="00487509"/>
    <w:rsid w:val="004A0DD4"/>
    <w:rsid w:val="004A5919"/>
    <w:rsid w:val="004A631E"/>
    <w:rsid w:val="004B5B74"/>
    <w:rsid w:val="004C1A48"/>
    <w:rsid w:val="004C7C77"/>
    <w:rsid w:val="004D202F"/>
    <w:rsid w:val="004D27F4"/>
    <w:rsid w:val="004D2F7F"/>
    <w:rsid w:val="004D782E"/>
    <w:rsid w:val="004E01CA"/>
    <w:rsid w:val="004E03EC"/>
    <w:rsid w:val="004F512D"/>
    <w:rsid w:val="00500672"/>
    <w:rsid w:val="00515F34"/>
    <w:rsid w:val="0053319E"/>
    <w:rsid w:val="0055013D"/>
    <w:rsid w:val="0055268E"/>
    <w:rsid w:val="005660FF"/>
    <w:rsid w:val="00571CE3"/>
    <w:rsid w:val="00581A83"/>
    <w:rsid w:val="00582B13"/>
    <w:rsid w:val="00585556"/>
    <w:rsid w:val="00586ED0"/>
    <w:rsid w:val="00590B55"/>
    <w:rsid w:val="005950BE"/>
    <w:rsid w:val="00595174"/>
    <w:rsid w:val="005A2004"/>
    <w:rsid w:val="005A6BCF"/>
    <w:rsid w:val="005A7E23"/>
    <w:rsid w:val="005B606C"/>
    <w:rsid w:val="005B65AF"/>
    <w:rsid w:val="005C2F41"/>
    <w:rsid w:val="005C3CBB"/>
    <w:rsid w:val="005E2750"/>
    <w:rsid w:val="005F2991"/>
    <w:rsid w:val="005F41BD"/>
    <w:rsid w:val="005F6CD6"/>
    <w:rsid w:val="005F752A"/>
    <w:rsid w:val="00600873"/>
    <w:rsid w:val="00602E79"/>
    <w:rsid w:val="00611290"/>
    <w:rsid w:val="00613949"/>
    <w:rsid w:val="00615B87"/>
    <w:rsid w:val="00622428"/>
    <w:rsid w:val="006270AB"/>
    <w:rsid w:val="00627CA5"/>
    <w:rsid w:val="006315BF"/>
    <w:rsid w:val="0063635D"/>
    <w:rsid w:val="00636566"/>
    <w:rsid w:val="0065355B"/>
    <w:rsid w:val="00653C81"/>
    <w:rsid w:val="00655D59"/>
    <w:rsid w:val="006605BE"/>
    <w:rsid w:val="006636BB"/>
    <w:rsid w:val="00666B8F"/>
    <w:rsid w:val="0068046F"/>
    <w:rsid w:val="0068414D"/>
    <w:rsid w:val="006A025E"/>
    <w:rsid w:val="006A2BDB"/>
    <w:rsid w:val="006A485E"/>
    <w:rsid w:val="006B5A60"/>
    <w:rsid w:val="006B5E0E"/>
    <w:rsid w:val="006D5135"/>
    <w:rsid w:val="006D5536"/>
    <w:rsid w:val="006D683C"/>
    <w:rsid w:val="00702D59"/>
    <w:rsid w:val="00711240"/>
    <w:rsid w:val="007200CC"/>
    <w:rsid w:val="00736B9E"/>
    <w:rsid w:val="00742E58"/>
    <w:rsid w:val="00751CFC"/>
    <w:rsid w:val="007521AC"/>
    <w:rsid w:val="00762CBA"/>
    <w:rsid w:val="007643B1"/>
    <w:rsid w:val="00767DBB"/>
    <w:rsid w:val="0079036A"/>
    <w:rsid w:val="00794DD3"/>
    <w:rsid w:val="007957D7"/>
    <w:rsid w:val="007C07BB"/>
    <w:rsid w:val="007C22D7"/>
    <w:rsid w:val="007C5BFE"/>
    <w:rsid w:val="007C5E45"/>
    <w:rsid w:val="007E5C2B"/>
    <w:rsid w:val="007F2D86"/>
    <w:rsid w:val="008031CF"/>
    <w:rsid w:val="008106EC"/>
    <w:rsid w:val="0081639B"/>
    <w:rsid w:val="00820B23"/>
    <w:rsid w:val="00821692"/>
    <w:rsid w:val="0083128A"/>
    <w:rsid w:val="008339E5"/>
    <w:rsid w:val="00840476"/>
    <w:rsid w:val="008524E5"/>
    <w:rsid w:val="00852AA3"/>
    <w:rsid w:val="00857B94"/>
    <w:rsid w:val="00857F20"/>
    <w:rsid w:val="008600A1"/>
    <w:rsid w:val="0086020C"/>
    <w:rsid w:val="00862A70"/>
    <w:rsid w:val="008751CA"/>
    <w:rsid w:val="00877482"/>
    <w:rsid w:val="00894F81"/>
    <w:rsid w:val="00896312"/>
    <w:rsid w:val="00896FB2"/>
    <w:rsid w:val="008A0CCD"/>
    <w:rsid w:val="008A3F32"/>
    <w:rsid w:val="008A4CCA"/>
    <w:rsid w:val="008A59A7"/>
    <w:rsid w:val="008B0751"/>
    <w:rsid w:val="008B0BA4"/>
    <w:rsid w:val="008B0C11"/>
    <w:rsid w:val="008C4B0D"/>
    <w:rsid w:val="008C5BF1"/>
    <w:rsid w:val="008D0F66"/>
    <w:rsid w:val="008D24C6"/>
    <w:rsid w:val="008D2BAB"/>
    <w:rsid w:val="008D3B69"/>
    <w:rsid w:val="008D6631"/>
    <w:rsid w:val="008D7480"/>
    <w:rsid w:val="008D7762"/>
    <w:rsid w:val="008E1E9B"/>
    <w:rsid w:val="008E4649"/>
    <w:rsid w:val="008F1BA8"/>
    <w:rsid w:val="008F30B8"/>
    <w:rsid w:val="008F3E13"/>
    <w:rsid w:val="008F5F9A"/>
    <w:rsid w:val="009069F3"/>
    <w:rsid w:val="00912581"/>
    <w:rsid w:val="00922287"/>
    <w:rsid w:val="009237C6"/>
    <w:rsid w:val="009241B5"/>
    <w:rsid w:val="009315A7"/>
    <w:rsid w:val="009346DA"/>
    <w:rsid w:val="009673F0"/>
    <w:rsid w:val="009710A2"/>
    <w:rsid w:val="0097405E"/>
    <w:rsid w:val="0097485B"/>
    <w:rsid w:val="009775BA"/>
    <w:rsid w:val="0098449F"/>
    <w:rsid w:val="009A3F9F"/>
    <w:rsid w:val="009C367F"/>
    <w:rsid w:val="009C3856"/>
    <w:rsid w:val="009C5B2E"/>
    <w:rsid w:val="009C63F3"/>
    <w:rsid w:val="009D6031"/>
    <w:rsid w:val="009E0E4B"/>
    <w:rsid w:val="009E67AE"/>
    <w:rsid w:val="009F07F9"/>
    <w:rsid w:val="00A12DCB"/>
    <w:rsid w:val="00A17942"/>
    <w:rsid w:val="00A20B8E"/>
    <w:rsid w:val="00A20E6D"/>
    <w:rsid w:val="00A23935"/>
    <w:rsid w:val="00A24B39"/>
    <w:rsid w:val="00A24DF4"/>
    <w:rsid w:val="00A329D4"/>
    <w:rsid w:val="00A36E9B"/>
    <w:rsid w:val="00A50612"/>
    <w:rsid w:val="00A6176C"/>
    <w:rsid w:val="00A90643"/>
    <w:rsid w:val="00A90BDE"/>
    <w:rsid w:val="00A9250B"/>
    <w:rsid w:val="00A954D0"/>
    <w:rsid w:val="00A963B5"/>
    <w:rsid w:val="00A97235"/>
    <w:rsid w:val="00AB0E9F"/>
    <w:rsid w:val="00AB7BCD"/>
    <w:rsid w:val="00AC1BCD"/>
    <w:rsid w:val="00AC4A5E"/>
    <w:rsid w:val="00AD06EA"/>
    <w:rsid w:val="00AD77E2"/>
    <w:rsid w:val="00AD7CF0"/>
    <w:rsid w:val="00AE57BD"/>
    <w:rsid w:val="00AE6BB0"/>
    <w:rsid w:val="00AE6DB6"/>
    <w:rsid w:val="00AF43AD"/>
    <w:rsid w:val="00B00B4A"/>
    <w:rsid w:val="00B06495"/>
    <w:rsid w:val="00B07866"/>
    <w:rsid w:val="00B11139"/>
    <w:rsid w:val="00B14407"/>
    <w:rsid w:val="00B1675D"/>
    <w:rsid w:val="00B23321"/>
    <w:rsid w:val="00B25EBE"/>
    <w:rsid w:val="00B5199C"/>
    <w:rsid w:val="00B5648E"/>
    <w:rsid w:val="00B62528"/>
    <w:rsid w:val="00B663A7"/>
    <w:rsid w:val="00B678D7"/>
    <w:rsid w:val="00B92250"/>
    <w:rsid w:val="00B9350C"/>
    <w:rsid w:val="00B93971"/>
    <w:rsid w:val="00B96DAF"/>
    <w:rsid w:val="00BA255D"/>
    <w:rsid w:val="00BA5D70"/>
    <w:rsid w:val="00BA74F4"/>
    <w:rsid w:val="00BB00C2"/>
    <w:rsid w:val="00BB591C"/>
    <w:rsid w:val="00BC2E7A"/>
    <w:rsid w:val="00BC579F"/>
    <w:rsid w:val="00BD5AB8"/>
    <w:rsid w:val="00BE6BC0"/>
    <w:rsid w:val="00BF15C7"/>
    <w:rsid w:val="00C00529"/>
    <w:rsid w:val="00C1681D"/>
    <w:rsid w:val="00C3305D"/>
    <w:rsid w:val="00C40902"/>
    <w:rsid w:val="00C40DD1"/>
    <w:rsid w:val="00C57E10"/>
    <w:rsid w:val="00C77E5F"/>
    <w:rsid w:val="00C8527E"/>
    <w:rsid w:val="00C856E1"/>
    <w:rsid w:val="00C86E2F"/>
    <w:rsid w:val="00C92F27"/>
    <w:rsid w:val="00C956A2"/>
    <w:rsid w:val="00C97224"/>
    <w:rsid w:val="00CB6A5D"/>
    <w:rsid w:val="00CB7FD8"/>
    <w:rsid w:val="00CC4696"/>
    <w:rsid w:val="00CC4F8F"/>
    <w:rsid w:val="00CD4AE1"/>
    <w:rsid w:val="00CD7B01"/>
    <w:rsid w:val="00CE3473"/>
    <w:rsid w:val="00CE733F"/>
    <w:rsid w:val="00CF05F8"/>
    <w:rsid w:val="00CF258A"/>
    <w:rsid w:val="00CF55FF"/>
    <w:rsid w:val="00D20E04"/>
    <w:rsid w:val="00D2319A"/>
    <w:rsid w:val="00D3121D"/>
    <w:rsid w:val="00D3225B"/>
    <w:rsid w:val="00D351C0"/>
    <w:rsid w:val="00D41E4E"/>
    <w:rsid w:val="00D42CF7"/>
    <w:rsid w:val="00D43107"/>
    <w:rsid w:val="00D44477"/>
    <w:rsid w:val="00D473BA"/>
    <w:rsid w:val="00D52E17"/>
    <w:rsid w:val="00D630C8"/>
    <w:rsid w:val="00D66C3D"/>
    <w:rsid w:val="00D71866"/>
    <w:rsid w:val="00D732F2"/>
    <w:rsid w:val="00D7601A"/>
    <w:rsid w:val="00D8016E"/>
    <w:rsid w:val="00D8331E"/>
    <w:rsid w:val="00D83EC8"/>
    <w:rsid w:val="00D84EA0"/>
    <w:rsid w:val="00DA0B9C"/>
    <w:rsid w:val="00DA0CA5"/>
    <w:rsid w:val="00DA21A2"/>
    <w:rsid w:val="00DB2A7C"/>
    <w:rsid w:val="00DC42E5"/>
    <w:rsid w:val="00DD46DD"/>
    <w:rsid w:val="00DD562D"/>
    <w:rsid w:val="00DE271B"/>
    <w:rsid w:val="00DF2B05"/>
    <w:rsid w:val="00DF2BA8"/>
    <w:rsid w:val="00DF68CD"/>
    <w:rsid w:val="00E211ED"/>
    <w:rsid w:val="00E22426"/>
    <w:rsid w:val="00E2768A"/>
    <w:rsid w:val="00E31FFB"/>
    <w:rsid w:val="00E3563F"/>
    <w:rsid w:val="00E413F7"/>
    <w:rsid w:val="00E44003"/>
    <w:rsid w:val="00E444C0"/>
    <w:rsid w:val="00E47630"/>
    <w:rsid w:val="00E54E0B"/>
    <w:rsid w:val="00E57D93"/>
    <w:rsid w:val="00E70DAA"/>
    <w:rsid w:val="00E766CE"/>
    <w:rsid w:val="00E9750B"/>
    <w:rsid w:val="00EA2BEA"/>
    <w:rsid w:val="00EA65FE"/>
    <w:rsid w:val="00EB0844"/>
    <w:rsid w:val="00EB5C16"/>
    <w:rsid w:val="00EC29E4"/>
    <w:rsid w:val="00EC62CE"/>
    <w:rsid w:val="00ED5B8A"/>
    <w:rsid w:val="00EE2B41"/>
    <w:rsid w:val="00EE4811"/>
    <w:rsid w:val="00EE5A10"/>
    <w:rsid w:val="00EF0512"/>
    <w:rsid w:val="00EF0D25"/>
    <w:rsid w:val="00EF0E7D"/>
    <w:rsid w:val="00EF0EA8"/>
    <w:rsid w:val="00EF114B"/>
    <w:rsid w:val="00EF574B"/>
    <w:rsid w:val="00EF7889"/>
    <w:rsid w:val="00F07153"/>
    <w:rsid w:val="00F1012F"/>
    <w:rsid w:val="00F14BE0"/>
    <w:rsid w:val="00F27227"/>
    <w:rsid w:val="00F3283E"/>
    <w:rsid w:val="00F43B97"/>
    <w:rsid w:val="00F54C40"/>
    <w:rsid w:val="00F56C97"/>
    <w:rsid w:val="00F610D0"/>
    <w:rsid w:val="00F85907"/>
    <w:rsid w:val="00FB30F5"/>
    <w:rsid w:val="00FD429E"/>
    <w:rsid w:val="00FE1127"/>
    <w:rsid w:val="00FE134E"/>
    <w:rsid w:val="00FF0658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zahidur</cp:lastModifiedBy>
  <cp:revision>2</cp:revision>
  <cp:lastPrinted>2012-09-27T22:15:00Z</cp:lastPrinted>
  <dcterms:created xsi:type="dcterms:W3CDTF">2015-04-22T08:02:00Z</dcterms:created>
  <dcterms:modified xsi:type="dcterms:W3CDTF">2015-04-22T08:02:00Z</dcterms:modified>
</cp:coreProperties>
</file>