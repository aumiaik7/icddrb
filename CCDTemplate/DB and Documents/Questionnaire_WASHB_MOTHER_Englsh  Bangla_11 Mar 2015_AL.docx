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0CA88B" w14:textId="77777777" w:rsidR="0069689F" w:rsidRPr="00121F9D" w:rsidRDefault="0069689F" w:rsidP="00880557">
      <w:pPr>
        <w:pStyle w:val="Heading2"/>
        <w:jc w:val="center"/>
        <w:rPr>
          <w:rFonts w:cs="Vrinda"/>
          <w:sz w:val="32"/>
          <w:szCs w:val="40"/>
          <w:cs/>
          <w:lang w:bidi="bn-BD"/>
        </w:rPr>
      </w:pPr>
      <w:bookmarkStart w:id="0" w:name="_Toc278469321"/>
    </w:p>
    <w:p w14:paraId="3EAACEE9" w14:textId="77777777" w:rsidR="0069689F" w:rsidRDefault="0069689F" w:rsidP="00880557">
      <w:pPr>
        <w:pStyle w:val="Heading2"/>
        <w:jc w:val="center"/>
        <w:rPr>
          <w:sz w:val="32"/>
          <w:szCs w:val="32"/>
        </w:rPr>
      </w:pPr>
    </w:p>
    <w:p w14:paraId="39D0A87F" w14:textId="77777777" w:rsidR="0069689F" w:rsidRDefault="0069689F" w:rsidP="00880557">
      <w:pPr>
        <w:pStyle w:val="Heading2"/>
        <w:jc w:val="center"/>
        <w:rPr>
          <w:sz w:val="32"/>
          <w:szCs w:val="32"/>
        </w:rPr>
      </w:pPr>
    </w:p>
    <w:p w14:paraId="14DCE08A" w14:textId="77777777" w:rsidR="0069689F" w:rsidRDefault="0069689F" w:rsidP="00880557">
      <w:pPr>
        <w:pStyle w:val="Heading2"/>
        <w:jc w:val="center"/>
        <w:rPr>
          <w:sz w:val="32"/>
          <w:szCs w:val="32"/>
        </w:rPr>
      </w:pPr>
    </w:p>
    <w:p w14:paraId="789EBDC9" w14:textId="77777777" w:rsidR="0069689F" w:rsidRDefault="0069689F" w:rsidP="00880557">
      <w:pPr>
        <w:pStyle w:val="Heading2"/>
        <w:jc w:val="center"/>
        <w:rPr>
          <w:sz w:val="32"/>
          <w:szCs w:val="32"/>
        </w:rPr>
      </w:pPr>
    </w:p>
    <w:p w14:paraId="7CE3B5F0" w14:textId="77777777" w:rsidR="0069689F" w:rsidRDefault="0069689F" w:rsidP="00880557">
      <w:pPr>
        <w:pStyle w:val="Heading2"/>
        <w:jc w:val="center"/>
        <w:rPr>
          <w:sz w:val="32"/>
          <w:szCs w:val="32"/>
        </w:rPr>
      </w:pPr>
    </w:p>
    <w:p w14:paraId="46C7A402" w14:textId="77777777" w:rsidR="0069689F" w:rsidRDefault="0069689F" w:rsidP="00880557">
      <w:pPr>
        <w:pStyle w:val="Heading2"/>
        <w:jc w:val="center"/>
        <w:rPr>
          <w:sz w:val="32"/>
          <w:szCs w:val="32"/>
        </w:rPr>
      </w:pPr>
    </w:p>
    <w:p w14:paraId="73EBC940" w14:textId="77777777" w:rsidR="0069689F" w:rsidRDefault="0069689F" w:rsidP="00880557">
      <w:pPr>
        <w:pStyle w:val="Heading2"/>
        <w:jc w:val="center"/>
        <w:rPr>
          <w:sz w:val="32"/>
          <w:szCs w:val="32"/>
        </w:rPr>
      </w:pPr>
    </w:p>
    <w:p w14:paraId="37948500" w14:textId="77777777" w:rsidR="0069689F" w:rsidRDefault="0069689F" w:rsidP="00880557">
      <w:pPr>
        <w:pStyle w:val="Heading2"/>
        <w:jc w:val="center"/>
        <w:rPr>
          <w:sz w:val="32"/>
          <w:szCs w:val="32"/>
        </w:rPr>
      </w:pPr>
    </w:p>
    <w:p w14:paraId="57BF2871" w14:textId="77777777" w:rsidR="00880557" w:rsidRDefault="00880557" w:rsidP="00880557">
      <w:pPr>
        <w:pStyle w:val="Heading2"/>
        <w:jc w:val="center"/>
        <w:rPr>
          <w:sz w:val="32"/>
          <w:szCs w:val="32"/>
        </w:rPr>
      </w:pPr>
      <w:r w:rsidRPr="001C653E">
        <w:rPr>
          <w:sz w:val="32"/>
          <w:szCs w:val="32"/>
        </w:rPr>
        <w:t>Maternal Health and Life Experiences Questionnaire</w:t>
      </w:r>
    </w:p>
    <w:p w14:paraId="5B7F4FEA" w14:textId="77777777" w:rsidR="0059663D" w:rsidRPr="0059663D" w:rsidRDefault="0059663D" w:rsidP="0059663D">
      <w:pPr>
        <w:jc w:val="center"/>
        <w:rPr>
          <w:b/>
        </w:rPr>
      </w:pPr>
      <w:r w:rsidRPr="0059663D">
        <w:rPr>
          <w:b/>
        </w:rPr>
        <w:t>(English and Bangla)</w:t>
      </w:r>
    </w:p>
    <w:p w14:paraId="3E29AE2E" w14:textId="77777777" w:rsidR="00880557" w:rsidRPr="001C653E" w:rsidRDefault="00880557" w:rsidP="00880557">
      <w:pPr>
        <w:pStyle w:val="Heading7"/>
        <w:rPr>
          <w:sz w:val="24"/>
        </w:rPr>
      </w:pPr>
    </w:p>
    <w:p w14:paraId="600C034F" w14:textId="77777777" w:rsidR="00C04DA5" w:rsidRPr="001C653E" w:rsidRDefault="00C04DA5" w:rsidP="00C04DA5">
      <w:pPr>
        <w:spacing w:after="200" w:line="276" w:lineRule="auto"/>
        <w:jc w:val="center"/>
        <w:rPr>
          <w:b/>
          <w:bCs/>
          <w:color w:val="000000"/>
          <w:sz w:val="28"/>
        </w:rPr>
      </w:pPr>
    </w:p>
    <w:p w14:paraId="47E7DD6B" w14:textId="77777777" w:rsidR="00C04DA5" w:rsidRPr="001C653E" w:rsidRDefault="00C04DA5" w:rsidP="00C04DA5">
      <w:pPr>
        <w:spacing w:after="200" w:line="276" w:lineRule="auto"/>
        <w:jc w:val="center"/>
        <w:rPr>
          <w:b/>
          <w:bCs/>
          <w:color w:val="000000"/>
          <w:sz w:val="28"/>
        </w:rPr>
      </w:pPr>
    </w:p>
    <w:p w14:paraId="2526250B" w14:textId="77777777" w:rsidR="009D2AB4" w:rsidRPr="001C653E" w:rsidRDefault="00C04DA5" w:rsidP="00C04DA5">
      <w:pPr>
        <w:spacing w:after="200" w:line="276" w:lineRule="auto"/>
        <w:jc w:val="center"/>
        <w:rPr>
          <w:b/>
          <w:bCs/>
          <w:color w:val="000000"/>
          <w:sz w:val="28"/>
        </w:rPr>
      </w:pPr>
      <w:r w:rsidRPr="001C653E">
        <w:rPr>
          <w:b/>
          <w:bCs/>
          <w:color w:val="000000"/>
          <w:sz w:val="28"/>
        </w:rPr>
        <w:t>DRAFT</w:t>
      </w:r>
    </w:p>
    <w:p w14:paraId="4367E24D" w14:textId="77777777" w:rsidR="00101484" w:rsidRPr="001C653E" w:rsidRDefault="00101484" w:rsidP="009D2AB4">
      <w:pPr>
        <w:rPr>
          <w:b/>
          <w:bCs/>
          <w:color w:val="000000"/>
          <w:sz w:val="28"/>
        </w:rPr>
      </w:pPr>
    </w:p>
    <w:p w14:paraId="03616C82" w14:textId="77777777" w:rsidR="0059663D" w:rsidRDefault="00101484" w:rsidP="0059663D">
      <w:pPr>
        <w:jc w:val="center"/>
      </w:pPr>
      <w:r w:rsidRPr="001C653E">
        <w:rPr>
          <w:b/>
          <w:bCs/>
          <w:color w:val="000000"/>
          <w:sz w:val="28"/>
        </w:rPr>
        <w:br w:type="page"/>
      </w:r>
      <w:r w:rsidR="0059663D">
        <w:lastRenderedPageBreak/>
        <w:t>FACE SHEET</w:t>
      </w:r>
    </w:p>
    <w:p w14:paraId="4B8C641C" w14:textId="77777777" w:rsidR="0059663D" w:rsidRDefault="0059663D" w:rsidP="0059663D">
      <w:pPr>
        <w:jc w:val="center"/>
      </w:pPr>
    </w:p>
    <w:tbl>
      <w:tblPr>
        <w:tblStyle w:val="TableGrid"/>
        <w:tblW w:w="10188" w:type="dxa"/>
        <w:tblLook w:val="04A0" w:firstRow="1" w:lastRow="0" w:firstColumn="1" w:lastColumn="0" w:noHBand="0" w:noVBand="1"/>
      </w:tblPr>
      <w:tblGrid>
        <w:gridCol w:w="5598"/>
        <w:gridCol w:w="4590"/>
      </w:tblGrid>
      <w:tr w:rsidR="0059663D" w:rsidRPr="00242F40" w14:paraId="43685F46" w14:textId="77777777" w:rsidTr="001B557A">
        <w:tc>
          <w:tcPr>
            <w:tcW w:w="5598" w:type="dxa"/>
            <w:shd w:val="clear" w:color="auto" w:fill="auto"/>
          </w:tcPr>
          <w:p w14:paraId="63E95871" w14:textId="77777777"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sz w:val="22"/>
                <w:szCs w:val="22"/>
              </w:rPr>
              <w:t>1.  Cluster ID (</w:t>
            </w:r>
            <w:proofErr w:type="spellStart"/>
            <w:r w:rsidRPr="00242F40">
              <w:rPr>
                <w:rFonts w:ascii="SutonnyMJ" w:hAnsi="SutonnyMJ" w:cs="SutonnyMJ"/>
                <w:sz w:val="22"/>
                <w:szCs w:val="22"/>
              </w:rPr>
              <w:t>K¬vóvi</w:t>
            </w:r>
            <w:proofErr w:type="spellEnd"/>
            <w:r w:rsidRPr="00242F40">
              <w:rPr>
                <w:rFonts w:ascii="SutonnyMJ" w:hAnsi="SutonnyMJ" w:cs="SutonnyMJ"/>
                <w:sz w:val="22"/>
                <w:szCs w:val="22"/>
              </w:rPr>
              <w:t xml:space="preserve"> </w:t>
            </w:r>
            <w:proofErr w:type="spellStart"/>
            <w:r w:rsidRPr="00242F40">
              <w:rPr>
                <w:rFonts w:ascii="SutonnyMJ" w:hAnsi="SutonnyMJ" w:cs="Vrinda"/>
                <w:sz w:val="22"/>
                <w:szCs w:val="22"/>
                <w:lang w:bidi="bn-BD"/>
              </w:rPr>
              <w:t>AvB</w:t>
            </w:r>
            <w:proofErr w:type="spellEnd"/>
            <w:r w:rsidRPr="00242F40">
              <w:rPr>
                <w:rFonts w:ascii="SutonnyMJ" w:hAnsi="SutonnyMJ" w:cs="Vrinda"/>
                <w:sz w:val="22"/>
                <w:szCs w:val="22"/>
                <w:lang w:bidi="bn-BD"/>
              </w:rPr>
              <w:t xml:space="preserve"> </w:t>
            </w:r>
            <w:proofErr w:type="spellStart"/>
            <w:r w:rsidRPr="00242F40">
              <w:rPr>
                <w:rFonts w:ascii="SutonnyMJ" w:hAnsi="SutonnyMJ" w:cs="Vrinda"/>
                <w:sz w:val="22"/>
                <w:szCs w:val="22"/>
                <w:lang w:bidi="bn-BD"/>
              </w:rPr>
              <w:t>wW</w:t>
            </w:r>
            <w:proofErr w:type="spellEnd"/>
            <w:r w:rsidRPr="00242F40">
              <w:rPr>
                <w:sz w:val="22"/>
                <w:szCs w:val="22"/>
              </w:rPr>
              <w:t>)</w:t>
            </w:r>
          </w:p>
        </w:tc>
        <w:tc>
          <w:tcPr>
            <w:tcW w:w="4590" w:type="dxa"/>
            <w:shd w:val="clear" w:color="auto" w:fill="auto"/>
          </w:tcPr>
          <w:p w14:paraId="09F2D1D4" w14:textId="77777777"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|__|__|__|   </w:t>
            </w:r>
          </w:p>
        </w:tc>
      </w:tr>
      <w:tr w:rsidR="0059663D" w:rsidRPr="00242F40" w14:paraId="339DA63C" w14:textId="77777777" w:rsidTr="001B557A">
        <w:tc>
          <w:tcPr>
            <w:tcW w:w="5598" w:type="dxa"/>
            <w:shd w:val="clear" w:color="auto" w:fill="auto"/>
          </w:tcPr>
          <w:p w14:paraId="161BCF2F" w14:textId="77777777" w:rsidR="0059663D" w:rsidRPr="00242F40" w:rsidRDefault="0059663D" w:rsidP="001B557A">
            <w:pPr>
              <w:autoSpaceDE w:val="0"/>
              <w:autoSpaceDN w:val="0"/>
              <w:adjustRightInd w:val="0"/>
              <w:spacing w:line="276" w:lineRule="auto"/>
              <w:rPr>
                <w:sz w:val="22"/>
                <w:szCs w:val="22"/>
              </w:rPr>
            </w:pPr>
            <w:r w:rsidRPr="00242F40">
              <w:rPr>
                <w:sz w:val="22"/>
                <w:szCs w:val="22"/>
              </w:rPr>
              <w:t>2. Mother ID (</w:t>
            </w:r>
            <w:proofErr w:type="spellStart"/>
            <w:r w:rsidRPr="00242F40">
              <w:rPr>
                <w:rFonts w:ascii="SutonnyMJ" w:hAnsi="SutonnyMJ"/>
                <w:sz w:val="22"/>
                <w:szCs w:val="22"/>
              </w:rPr>
              <w:t>gv‡qi</w:t>
            </w:r>
            <w:proofErr w:type="spellEnd"/>
            <w:r w:rsidRPr="00242F40">
              <w:rPr>
                <w:rFonts w:ascii="SutonnyMJ" w:hAnsi="SutonnyMJ"/>
                <w:sz w:val="22"/>
                <w:szCs w:val="22"/>
              </w:rPr>
              <w:t xml:space="preserve"> </w:t>
            </w:r>
            <w:proofErr w:type="spellStart"/>
            <w:r w:rsidRPr="00242F40">
              <w:rPr>
                <w:rFonts w:ascii="SutonnyMJ" w:hAnsi="SutonnyMJ" w:cs="Vrinda"/>
                <w:sz w:val="22"/>
                <w:szCs w:val="22"/>
                <w:lang w:bidi="bn-BD"/>
              </w:rPr>
              <w:t>AvB</w:t>
            </w:r>
            <w:proofErr w:type="spellEnd"/>
            <w:r w:rsidRPr="00242F40">
              <w:rPr>
                <w:rFonts w:ascii="SutonnyMJ" w:hAnsi="SutonnyMJ" w:cs="Vrinda"/>
                <w:sz w:val="22"/>
                <w:szCs w:val="22"/>
                <w:lang w:bidi="bn-BD"/>
              </w:rPr>
              <w:t xml:space="preserve"> </w:t>
            </w:r>
            <w:proofErr w:type="spellStart"/>
            <w:r w:rsidRPr="00242F40">
              <w:rPr>
                <w:rFonts w:ascii="SutonnyMJ" w:hAnsi="SutonnyMJ" w:cs="Vrinda"/>
                <w:sz w:val="22"/>
                <w:szCs w:val="22"/>
                <w:lang w:bidi="bn-BD"/>
              </w:rPr>
              <w:t>wW</w:t>
            </w:r>
            <w:proofErr w:type="spellEnd"/>
            <w:r w:rsidRPr="00242F40">
              <w:rPr>
                <w:sz w:val="22"/>
                <w:szCs w:val="22"/>
              </w:rPr>
              <w:t>)</w:t>
            </w:r>
          </w:p>
        </w:tc>
        <w:tc>
          <w:tcPr>
            <w:tcW w:w="4590" w:type="dxa"/>
            <w:shd w:val="clear" w:color="auto" w:fill="auto"/>
          </w:tcPr>
          <w:p w14:paraId="43E7EDE1" w14:textId="77777777" w:rsidR="0059663D" w:rsidRPr="00242F40" w:rsidRDefault="0059663D" w:rsidP="001B557A">
            <w:pPr>
              <w:autoSpaceDE w:val="0"/>
              <w:autoSpaceDN w:val="0"/>
              <w:adjustRightInd w:val="0"/>
              <w:spacing w:line="276" w:lineRule="auto"/>
              <w:rPr>
                <w:rFonts w:ascii="Calibri" w:hAnsi="Calibri"/>
                <w:sz w:val="22"/>
                <w:szCs w:val="22"/>
              </w:rPr>
            </w:pPr>
            <w:r w:rsidRPr="00242F40">
              <w:rPr>
                <w:rFonts w:ascii="Calibri" w:hAnsi="Calibri"/>
                <w:sz w:val="22"/>
                <w:szCs w:val="22"/>
              </w:rPr>
              <w:t>|__|__|</w:t>
            </w:r>
          </w:p>
        </w:tc>
      </w:tr>
      <w:tr w:rsidR="0059663D" w:rsidRPr="00242F40" w14:paraId="4E3704BB" w14:textId="77777777" w:rsidTr="001B557A">
        <w:trPr>
          <w:trHeight w:val="269"/>
        </w:trPr>
        <w:tc>
          <w:tcPr>
            <w:tcW w:w="5598" w:type="dxa"/>
            <w:shd w:val="clear" w:color="auto" w:fill="auto"/>
          </w:tcPr>
          <w:p w14:paraId="41FF08F0" w14:textId="77777777" w:rsidR="0059663D" w:rsidRPr="00242F40" w:rsidRDefault="0059663D" w:rsidP="001B557A">
            <w:pPr>
              <w:rPr>
                <w:rFonts w:ascii="Arial" w:hAnsi="Arial" w:cs="Arial"/>
                <w:sz w:val="22"/>
                <w:szCs w:val="22"/>
                <w:rtl/>
                <w:cs/>
              </w:rPr>
            </w:pPr>
            <w:r w:rsidRPr="00242F40">
              <w:rPr>
                <w:sz w:val="22"/>
                <w:szCs w:val="22"/>
              </w:rPr>
              <w:t>3.  ID of MT/FRA/FRO</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mv¶</w:t>
            </w:r>
            <w:proofErr w:type="spellStart"/>
            <w:r w:rsidRPr="00242F40">
              <w:rPr>
                <w:rFonts w:ascii="SutonnyMJ" w:hAnsi="SutonnyMJ" w:cs="SutonnyMJ"/>
                <w:sz w:val="22"/>
                <w:szCs w:val="22"/>
              </w:rPr>
              <w:t>vrKvi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MÖnYKvixi</w:t>
            </w:r>
            <w:proofErr w:type="spellEnd"/>
            <w:r w:rsidRPr="00242F40">
              <w:rPr>
                <w:rFonts w:ascii="SutonnyMJ" w:hAnsi="SutonnyMJ" w:cs="SutonnyMJ"/>
                <w:sz w:val="22"/>
                <w:szCs w:val="22"/>
              </w:rPr>
              <w:t xml:space="preserve"> </w:t>
            </w:r>
            <w:proofErr w:type="spellStart"/>
            <w:r w:rsidRPr="00242F40">
              <w:rPr>
                <w:rFonts w:ascii="SutonnyMJ" w:hAnsi="SutonnyMJ" w:cs="Vrinda"/>
                <w:sz w:val="22"/>
                <w:szCs w:val="22"/>
                <w:lang w:bidi="bn-BD"/>
              </w:rPr>
              <w:t>AvB</w:t>
            </w:r>
            <w:proofErr w:type="spellEnd"/>
            <w:r w:rsidRPr="00242F40">
              <w:rPr>
                <w:rFonts w:ascii="SutonnyMJ" w:hAnsi="SutonnyMJ" w:cs="Vrinda"/>
                <w:sz w:val="22"/>
                <w:szCs w:val="22"/>
                <w:lang w:bidi="bn-BD"/>
              </w:rPr>
              <w:t xml:space="preserve"> </w:t>
            </w:r>
            <w:proofErr w:type="spellStart"/>
            <w:r w:rsidRPr="00242F40">
              <w:rPr>
                <w:rFonts w:ascii="SutonnyMJ" w:hAnsi="SutonnyMJ" w:cs="Vrinda"/>
                <w:sz w:val="22"/>
                <w:szCs w:val="22"/>
                <w:lang w:bidi="bn-BD"/>
              </w:rPr>
              <w:t>wW</w:t>
            </w:r>
            <w:proofErr w:type="spellEnd"/>
            <w:r w:rsidRPr="00242F40">
              <w:rPr>
                <w:rFonts w:ascii="Arial" w:hAnsi="Arial" w:cs="Arial"/>
                <w:sz w:val="22"/>
                <w:szCs w:val="22"/>
              </w:rPr>
              <w:t xml:space="preserve"> </w:t>
            </w:r>
            <w:r w:rsidRPr="00242F40">
              <w:rPr>
                <w:sz w:val="22"/>
                <w:szCs w:val="22"/>
              </w:rPr>
              <w:t>)</w:t>
            </w:r>
          </w:p>
        </w:tc>
        <w:tc>
          <w:tcPr>
            <w:tcW w:w="4590" w:type="dxa"/>
            <w:shd w:val="clear" w:color="auto" w:fill="auto"/>
          </w:tcPr>
          <w:p w14:paraId="7006C16A" w14:textId="77777777"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|__|__|</w:t>
            </w:r>
          </w:p>
        </w:tc>
      </w:tr>
      <w:tr w:rsidR="0059663D" w:rsidRPr="00242F40" w14:paraId="598E3B85" w14:textId="77777777" w:rsidTr="001B557A">
        <w:trPr>
          <w:trHeight w:val="296"/>
        </w:trPr>
        <w:tc>
          <w:tcPr>
            <w:tcW w:w="5598" w:type="dxa"/>
            <w:shd w:val="clear" w:color="auto" w:fill="auto"/>
          </w:tcPr>
          <w:p w14:paraId="2FBD5246" w14:textId="77777777" w:rsidR="0059663D" w:rsidRPr="00242F40" w:rsidRDefault="0059663D" w:rsidP="001B557A">
            <w:pPr>
              <w:rPr>
                <w:rFonts w:ascii="Arial" w:hAnsi="Arial" w:cs="Arial"/>
                <w:sz w:val="22"/>
                <w:szCs w:val="22"/>
              </w:rPr>
            </w:pPr>
            <w:r w:rsidRPr="00242F40">
              <w:rPr>
                <w:sz w:val="22"/>
                <w:szCs w:val="22"/>
              </w:rPr>
              <w:t>4.  Name of MT/FRA/FRO (</w:t>
            </w:r>
            <w:r w:rsidRPr="00242F40">
              <w:rPr>
                <w:rFonts w:ascii="SutonnyMJ" w:hAnsi="SutonnyMJ" w:cs="SutonnyMJ"/>
                <w:sz w:val="22"/>
                <w:szCs w:val="22"/>
              </w:rPr>
              <w:t>mv¶</w:t>
            </w:r>
            <w:proofErr w:type="spellStart"/>
            <w:r w:rsidRPr="00242F40">
              <w:rPr>
                <w:rFonts w:ascii="SutonnyMJ" w:hAnsi="SutonnyMJ" w:cs="SutonnyMJ"/>
                <w:sz w:val="22"/>
                <w:szCs w:val="22"/>
              </w:rPr>
              <w:t>vrKvi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MÖnYKvixi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bvg</w:t>
            </w:r>
            <w:proofErr w:type="spellEnd"/>
            <w:r w:rsidRPr="00242F40">
              <w:rPr>
                <w:sz w:val="22"/>
                <w:szCs w:val="22"/>
              </w:rPr>
              <w:t>)</w:t>
            </w:r>
            <w:r w:rsidRPr="00242F40">
              <w:rPr>
                <w:rFonts w:ascii="Arial" w:hAnsi="Arial" w:cs="Arial"/>
                <w:sz w:val="22"/>
                <w:szCs w:val="22"/>
              </w:rPr>
              <w:t xml:space="preserve"> </w:t>
            </w:r>
          </w:p>
        </w:tc>
        <w:tc>
          <w:tcPr>
            <w:tcW w:w="4590" w:type="dxa"/>
            <w:shd w:val="clear" w:color="auto" w:fill="auto"/>
          </w:tcPr>
          <w:p w14:paraId="0D0A2731" w14:textId="77777777" w:rsidR="0059663D" w:rsidRPr="00242F40" w:rsidRDefault="0059663D" w:rsidP="001B557A">
            <w:pPr>
              <w:autoSpaceDE w:val="0"/>
              <w:autoSpaceDN w:val="0"/>
              <w:adjustRightInd w:val="0"/>
              <w:spacing w:line="276" w:lineRule="auto"/>
              <w:rPr>
                <w:rFonts w:asciiTheme="majorBidi" w:hAnsiTheme="majorBidi" w:cstheme="majorBidi"/>
                <w:sz w:val="22"/>
                <w:szCs w:val="22"/>
              </w:rPr>
            </w:pPr>
          </w:p>
        </w:tc>
      </w:tr>
      <w:tr w:rsidR="0059663D" w:rsidRPr="00242F40" w14:paraId="27BEB12F" w14:textId="77777777" w:rsidTr="001B557A">
        <w:tc>
          <w:tcPr>
            <w:tcW w:w="5598" w:type="dxa"/>
            <w:shd w:val="clear" w:color="auto" w:fill="auto"/>
          </w:tcPr>
          <w:p w14:paraId="408E4A6A" w14:textId="77777777" w:rsidR="0059663D" w:rsidRPr="00242F40" w:rsidRDefault="0059663D" w:rsidP="001B557A">
            <w:pPr>
              <w:rPr>
                <w:rFonts w:ascii="Arial" w:hAnsi="Arial" w:cs="Arial"/>
                <w:sz w:val="22"/>
                <w:szCs w:val="22"/>
                <w:rtl/>
                <w:cs/>
              </w:rPr>
            </w:pPr>
            <w:r w:rsidRPr="00242F40">
              <w:rPr>
                <w:sz w:val="22"/>
                <w:szCs w:val="22"/>
              </w:rPr>
              <w:t>5.  Date of Data Collection</w:t>
            </w:r>
            <w:r w:rsidRPr="00242F40">
              <w:rPr>
                <w:rFonts w:cs="Vrinda" w:hint="cs"/>
                <w:sz w:val="22"/>
                <w:szCs w:val="22"/>
                <w:cs/>
                <w:lang w:bidi="bn-BD"/>
              </w:rPr>
              <w:t xml:space="preserve"> </w:t>
            </w:r>
            <w:r w:rsidRPr="00242F40">
              <w:rPr>
                <w:sz w:val="22"/>
                <w:szCs w:val="22"/>
              </w:rPr>
              <w:t>(</w:t>
            </w:r>
            <w:r w:rsidRPr="00242F40">
              <w:rPr>
                <w:rFonts w:ascii="SutonnyMJ" w:hAnsi="SutonnyMJ" w:cs="SutonnyMJ"/>
                <w:sz w:val="22"/>
                <w:szCs w:val="22"/>
              </w:rPr>
              <w:t>mv¶</w:t>
            </w:r>
            <w:proofErr w:type="spellStart"/>
            <w:r w:rsidRPr="00242F40">
              <w:rPr>
                <w:rFonts w:ascii="SutonnyMJ" w:hAnsi="SutonnyMJ" w:cs="SutonnyMJ"/>
                <w:sz w:val="22"/>
                <w:szCs w:val="22"/>
              </w:rPr>
              <w:t>vrKviMÖn‡Yi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ZvwiL</w:t>
            </w:r>
            <w:proofErr w:type="spellEnd"/>
            <w:r w:rsidRPr="00242F40">
              <w:rPr>
                <w:sz w:val="22"/>
                <w:szCs w:val="22"/>
              </w:rPr>
              <w:t>)</w:t>
            </w:r>
          </w:p>
        </w:tc>
        <w:tc>
          <w:tcPr>
            <w:tcW w:w="4590" w:type="dxa"/>
            <w:shd w:val="clear" w:color="auto" w:fill="auto"/>
          </w:tcPr>
          <w:p w14:paraId="2DC989F8" w14:textId="77777777" w:rsidR="0059663D" w:rsidRPr="00242F40" w:rsidRDefault="0059663D" w:rsidP="001B557A">
            <w:pPr>
              <w:autoSpaceDE w:val="0"/>
              <w:autoSpaceDN w:val="0"/>
              <w:adjustRightInd w:val="0"/>
              <w:spacing w:line="276" w:lineRule="auto"/>
              <w:rPr>
                <w:rFonts w:asciiTheme="majorBidi" w:hAnsiTheme="majorBidi" w:cstheme="majorBidi"/>
                <w:sz w:val="22"/>
                <w:szCs w:val="22"/>
              </w:rPr>
            </w:pPr>
            <w:r w:rsidRPr="00242F40">
              <w:rPr>
                <w:rFonts w:ascii="Calibri" w:hAnsi="Calibri"/>
                <w:sz w:val="22"/>
                <w:szCs w:val="22"/>
              </w:rPr>
              <w:t xml:space="preserve">|__|__| </w:t>
            </w:r>
            <w:r w:rsidRPr="00242F40">
              <w:rPr>
                <w:rFonts w:ascii="Calibri" w:hAnsi="Calibri"/>
                <w:b/>
                <w:sz w:val="22"/>
                <w:szCs w:val="22"/>
              </w:rPr>
              <w:t>/</w:t>
            </w:r>
            <w:r w:rsidRPr="00242F40">
              <w:rPr>
                <w:rFonts w:ascii="Calibri" w:hAnsi="Calibri"/>
                <w:sz w:val="22"/>
                <w:szCs w:val="22"/>
              </w:rPr>
              <w:t xml:space="preserve"> |__|__|</w:t>
            </w:r>
            <w:r w:rsidRPr="00242F40">
              <w:rPr>
                <w:rFonts w:ascii="Calibri" w:hAnsi="Calibri"/>
                <w:b/>
                <w:sz w:val="22"/>
                <w:szCs w:val="22"/>
              </w:rPr>
              <w:t xml:space="preserve"> /</w:t>
            </w:r>
            <w:r w:rsidRPr="00242F40">
              <w:rPr>
                <w:rFonts w:ascii="Calibri" w:hAnsi="Calibri"/>
                <w:sz w:val="22"/>
                <w:szCs w:val="22"/>
              </w:rPr>
              <w:t xml:space="preserve"> |__|__|__|__|</w:t>
            </w:r>
          </w:p>
        </w:tc>
      </w:tr>
      <w:tr w:rsidR="0059663D" w:rsidRPr="00242F40" w14:paraId="655F8FFD" w14:textId="77777777" w:rsidTr="001B557A">
        <w:tc>
          <w:tcPr>
            <w:tcW w:w="5598" w:type="dxa"/>
            <w:shd w:val="clear" w:color="auto" w:fill="auto"/>
          </w:tcPr>
          <w:p w14:paraId="59A0137E" w14:textId="77777777" w:rsidR="0059663D" w:rsidRPr="00242F40" w:rsidRDefault="0059663D" w:rsidP="001B557A">
            <w:pPr>
              <w:autoSpaceDE w:val="0"/>
              <w:autoSpaceDN w:val="0"/>
              <w:adjustRightInd w:val="0"/>
              <w:spacing w:line="276" w:lineRule="auto"/>
              <w:rPr>
                <w:rFonts w:asciiTheme="majorBidi" w:hAnsiTheme="majorBidi" w:cstheme="majorBidi"/>
                <w:sz w:val="22"/>
                <w:szCs w:val="22"/>
                <w:cs/>
                <w:lang w:bidi="bn-BD"/>
              </w:rPr>
            </w:pPr>
            <w:r w:rsidRPr="00242F40">
              <w:rPr>
                <w:sz w:val="22"/>
                <w:szCs w:val="22"/>
              </w:rPr>
              <w:t>6. Name of the respondent</w:t>
            </w:r>
            <w:r w:rsidRPr="00242F40">
              <w:rPr>
                <w:rFonts w:asciiTheme="majorBidi" w:hAnsiTheme="majorBidi" w:cstheme="majorBidi"/>
                <w:sz w:val="22"/>
                <w:szCs w:val="22"/>
              </w:rPr>
              <w:t xml:space="preserve"> </w:t>
            </w:r>
            <w:r w:rsidRPr="00242F40">
              <w:rPr>
                <w:sz w:val="22"/>
                <w:szCs w:val="22"/>
              </w:rPr>
              <w:t>(</w:t>
            </w:r>
            <w:proofErr w:type="spellStart"/>
            <w:r w:rsidRPr="00242F40">
              <w:rPr>
                <w:rFonts w:ascii="SutonnyMJ" w:hAnsi="SutonnyMJ" w:cs="SutonnyMJ"/>
                <w:sz w:val="22"/>
                <w:szCs w:val="22"/>
              </w:rPr>
              <w:t>DËi`vZvi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bvg</w:t>
            </w:r>
            <w:proofErr w:type="spellEnd"/>
            <w:r w:rsidRPr="00242F40">
              <w:rPr>
                <w:sz w:val="22"/>
                <w:szCs w:val="22"/>
              </w:rPr>
              <w:t>)</w:t>
            </w:r>
          </w:p>
        </w:tc>
        <w:tc>
          <w:tcPr>
            <w:tcW w:w="4590" w:type="dxa"/>
            <w:shd w:val="clear" w:color="auto" w:fill="auto"/>
          </w:tcPr>
          <w:p w14:paraId="6D18A42F" w14:textId="77777777" w:rsidR="0059663D" w:rsidRPr="00242F40" w:rsidRDefault="0059663D" w:rsidP="001B557A">
            <w:pPr>
              <w:autoSpaceDE w:val="0"/>
              <w:autoSpaceDN w:val="0"/>
              <w:adjustRightInd w:val="0"/>
              <w:spacing w:line="276" w:lineRule="auto"/>
              <w:rPr>
                <w:rFonts w:asciiTheme="majorBidi" w:hAnsiTheme="majorBidi" w:cstheme="majorBidi"/>
                <w:sz w:val="22"/>
                <w:szCs w:val="22"/>
              </w:rPr>
            </w:pPr>
          </w:p>
        </w:tc>
      </w:tr>
    </w:tbl>
    <w:p w14:paraId="1E23D2ED" w14:textId="77777777" w:rsidR="0059663D" w:rsidRPr="00242F40" w:rsidRDefault="0059663D" w:rsidP="0059663D">
      <w:pPr>
        <w:rPr>
          <w:sz w:val="10"/>
          <w:szCs w:val="10"/>
        </w:rPr>
      </w:pPr>
    </w:p>
    <w:tbl>
      <w:tblPr>
        <w:tblW w:w="10200" w:type="dxa"/>
        <w:tblLayout w:type="fixed"/>
        <w:tblCellMar>
          <w:left w:w="120" w:type="dxa"/>
          <w:right w:w="120" w:type="dxa"/>
        </w:tblCellMar>
        <w:tblLook w:val="0000" w:firstRow="0" w:lastRow="0" w:firstColumn="0" w:lastColumn="0" w:noHBand="0" w:noVBand="0"/>
      </w:tblPr>
      <w:tblGrid>
        <w:gridCol w:w="2910"/>
        <w:gridCol w:w="2250"/>
        <w:gridCol w:w="2520"/>
        <w:gridCol w:w="1710"/>
        <w:gridCol w:w="810"/>
      </w:tblGrid>
      <w:tr w:rsidR="0059663D" w:rsidRPr="00242F40" w14:paraId="6E765083" w14:textId="77777777" w:rsidTr="001B557A">
        <w:trPr>
          <w:tblHeader/>
        </w:trPr>
        <w:tc>
          <w:tcPr>
            <w:tcW w:w="10200" w:type="dxa"/>
            <w:gridSpan w:val="5"/>
            <w:tcBorders>
              <w:top w:val="double" w:sz="4" w:space="0" w:color="auto"/>
              <w:left w:val="double" w:sz="4" w:space="0" w:color="auto"/>
              <w:bottom w:val="double" w:sz="4" w:space="0" w:color="auto"/>
              <w:right w:val="double" w:sz="4" w:space="0" w:color="auto"/>
            </w:tcBorders>
          </w:tcPr>
          <w:p w14:paraId="5F5F84CB" w14:textId="77777777" w:rsidR="0059663D" w:rsidRPr="00242F40" w:rsidRDefault="0059663D" w:rsidP="001B557A">
            <w:pPr>
              <w:jc w:val="center"/>
              <w:outlineLvl w:val="0"/>
              <w:rPr>
                <w:rFonts w:ascii="SutonnyMJ" w:hAnsi="SutonnyMJ" w:cs="SutonnyMJ"/>
                <w:b/>
              </w:rPr>
            </w:pPr>
            <w:r w:rsidRPr="00242F40">
              <w:rPr>
                <w:sz w:val="22"/>
                <w:szCs w:val="22"/>
              </w:rPr>
              <w:t>Household visit form (</w:t>
            </w:r>
            <w:proofErr w:type="spellStart"/>
            <w:r w:rsidRPr="00242F40">
              <w:rPr>
                <w:rFonts w:ascii="SutonnyMJ" w:hAnsi="SutonnyMJ"/>
                <w:b/>
                <w:sz w:val="22"/>
                <w:szCs w:val="22"/>
              </w:rPr>
              <w:t>Lvbv</w:t>
            </w:r>
            <w:proofErr w:type="spellEnd"/>
            <w:r w:rsidRPr="00242F40">
              <w:rPr>
                <w:rFonts w:ascii="SutonnyMJ" w:hAnsi="SutonnyMJ"/>
                <w:b/>
                <w:sz w:val="22"/>
                <w:szCs w:val="22"/>
              </w:rPr>
              <w:t xml:space="preserve"> </w:t>
            </w:r>
            <w:proofErr w:type="spellStart"/>
            <w:r w:rsidRPr="00242F40">
              <w:rPr>
                <w:rFonts w:ascii="SutonnyMJ" w:hAnsi="SutonnyMJ"/>
                <w:b/>
                <w:sz w:val="22"/>
                <w:szCs w:val="22"/>
              </w:rPr>
              <w:t>Rixc</w:t>
            </w:r>
            <w:proofErr w:type="spellEnd"/>
            <w:r w:rsidRPr="00242F40">
              <w:rPr>
                <w:rFonts w:ascii="SutonnyMJ" w:hAnsi="SutonnyMJ"/>
                <w:b/>
                <w:sz w:val="22"/>
                <w:szCs w:val="22"/>
              </w:rPr>
              <w:t xml:space="preserve"> </w:t>
            </w:r>
            <w:proofErr w:type="spellStart"/>
            <w:r w:rsidRPr="00242F40">
              <w:rPr>
                <w:rFonts w:ascii="SutonnyMJ" w:hAnsi="SutonnyMJ"/>
                <w:b/>
                <w:sz w:val="22"/>
                <w:szCs w:val="22"/>
              </w:rPr>
              <w:t>cwi`k©b</w:t>
            </w:r>
            <w:proofErr w:type="spellEnd"/>
            <w:r w:rsidRPr="00242F40">
              <w:rPr>
                <w:sz w:val="22"/>
                <w:szCs w:val="22"/>
              </w:rPr>
              <w:t>)</w:t>
            </w:r>
            <w:r w:rsidRPr="00242F40">
              <w:rPr>
                <w:rFonts w:ascii="SutonnyMJ" w:hAnsi="SutonnyMJ" w:cs="SutonnyMJ"/>
                <w:b/>
                <w:sz w:val="22"/>
                <w:szCs w:val="22"/>
              </w:rPr>
              <w:t xml:space="preserve"> </w:t>
            </w:r>
          </w:p>
        </w:tc>
      </w:tr>
      <w:tr w:rsidR="0059663D" w:rsidRPr="00242F40" w14:paraId="3749663E" w14:textId="77777777" w:rsidTr="001B557A">
        <w:tc>
          <w:tcPr>
            <w:tcW w:w="2910" w:type="dxa"/>
            <w:tcBorders>
              <w:top w:val="double" w:sz="4" w:space="0" w:color="auto"/>
              <w:left w:val="double" w:sz="4" w:space="0" w:color="auto"/>
              <w:bottom w:val="single" w:sz="8" w:space="0" w:color="000000"/>
              <w:right w:val="single" w:sz="8" w:space="0" w:color="000000"/>
            </w:tcBorders>
          </w:tcPr>
          <w:p w14:paraId="4BFB9997" w14:textId="77777777" w:rsidR="0059663D" w:rsidRPr="00242F40" w:rsidRDefault="0059663D" w:rsidP="001B557A">
            <w:pPr>
              <w:rPr>
                <w:rFonts w:ascii="Arial" w:hAnsi="Arial" w:cs="Arial"/>
              </w:rPr>
            </w:pPr>
          </w:p>
        </w:tc>
        <w:tc>
          <w:tcPr>
            <w:tcW w:w="2250" w:type="dxa"/>
            <w:tcBorders>
              <w:top w:val="double" w:sz="4" w:space="0" w:color="auto"/>
              <w:left w:val="single" w:sz="8" w:space="0" w:color="000000"/>
              <w:bottom w:val="single" w:sz="8" w:space="0" w:color="000000"/>
              <w:right w:val="single" w:sz="8" w:space="0" w:color="000000"/>
            </w:tcBorders>
          </w:tcPr>
          <w:p w14:paraId="0E401432" w14:textId="77777777" w:rsidR="0059663D" w:rsidRPr="000B5914" w:rsidRDefault="0059663D" w:rsidP="001B557A">
            <w:pPr>
              <w:jc w:val="center"/>
              <w:rPr>
                <w:rFonts w:ascii="Arial" w:hAnsi="Arial" w:cs="Vrinda"/>
                <w:szCs w:val="28"/>
                <w:lang w:val="en-US" w:bidi="bn-BD"/>
              </w:rPr>
            </w:pPr>
            <w:r>
              <w:rPr>
                <w:rFonts w:ascii="Arial" w:hAnsi="Arial" w:cs="Vrinda"/>
                <w:sz w:val="22"/>
                <w:szCs w:val="28"/>
                <w:lang w:val="en-US" w:bidi="bn-BD"/>
              </w:rPr>
              <w:t>First visit</w:t>
            </w:r>
          </w:p>
        </w:tc>
        <w:tc>
          <w:tcPr>
            <w:tcW w:w="2520" w:type="dxa"/>
            <w:tcBorders>
              <w:top w:val="double" w:sz="4" w:space="0" w:color="auto"/>
              <w:left w:val="single" w:sz="8" w:space="0" w:color="000000"/>
              <w:bottom w:val="single" w:sz="8" w:space="0" w:color="000000"/>
              <w:right w:val="single" w:sz="8" w:space="0" w:color="000000"/>
            </w:tcBorders>
          </w:tcPr>
          <w:p w14:paraId="4B536993" w14:textId="77777777" w:rsidR="0059663D" w:rsidRPr="00242F40" w:rsidRDefault="0059663D" w:rsidP="001B557A">
            <w:pPr>
              <w:jc w:val="center"/>
              <w:rPr>
                <w:rFonts w:ascii="Arial" w:hAnsi="Arial" w:cs="Arial"/>
              </w:rPr>
            </w:pPr>
            <w:r>
              <w:rPr>
                <w:rFonts w:ascii="Arial" w:hAnsi="Arial" w:cs="Arial"/>
                <w:sz w:val="22"/>
                <w:szCs w:val="22"/>
              </w:rPr>
              <w:t>Second visit</w:t>
            </w:r>
          </w:p>
        </w:tc>
        <w:tc>
          <w:tcPr>
            <w:tcW w:w="2520" w:type="dxa"/>
            <w:gridSpan w:val="2"/>
            <w:tcBorders>
              <w:top w:val="double" w:sz="4" w:space="0" w:color="auto"/>
              <w:left w:val="single" w:sz="8" w:space="0" w:color="000000"/>
              <w:bottom w:val="single" w:sz="8" w:space="0" w:color="000000"/>
              <w:right w:val="double" w:sz="4" w:space="0" w:color="auto"/>
            </w:tcBorders>
          </w:tcPr>
          <w:p w14:paraId="5A061B12" w14:textId="77777777" w:rsidR="0059663D" w:rsidRPr="000B5914" w:rsidRDefault="0059663D" w:rsidP="001B557A">
            <w:pPr>
              <w:jc w:val="center"/>
              <w:rPr>
                <w:rFonts w:ascii="Arial" w:hAnsi="Arial" w:cstheme="minorBidi"/>
                <w:szCs w:val="30"/>
                <w:cs/>
                <w:lang w:bidi="bn-BD"/>
              </w:rPr>
            </w:pPr>
            <w:r>
              <w:rPr>
                <w:rFonts w:ascii="Arial" w:hAnsi="Arial" w:cs="Arial"/>
                <w:sz w:val="22"/>
                <w:szCs w:val="22"/>
              </w:rPr>
              <w:t>Third visit</w:t>
            </w:r>
          </w:p>
        </w:tc>
      </w:tr>
      <w:tr w:rsidR="0059663D" w:rsidRPr="00242F40" w14:paraId="36CB4763" w14:textId="77777777" w:rsidTr="001B557A">
        <w:trPr>
          <w:cantSplit/>
          <w:trHeight w:val="1447"/>
        </w:trPr>
        <w:tc>
          <w:tcPr>
            <w:tcW w:w="2910" w:type="dxa"/>
            <w:tcBorders>
              <w:top w:val="single" w:sz="8" w:space="0" w:color="000000"/>
              <w:left w:val="double" w:sz="4" w:space="0" w:color="auto"/>
              <w:bottom w:val="single" w:sz="8" w:space="0" w:color="000000"/>
              <w:right w:val="single" w:sz="8" w:space="0" w:color="000000"/>
            </w:tcBorders>
          </w:tcPr>
          <w:p w14:paraId="15E43729" w14:textId="77777777" w:rsidR="0059663D" w:rsidRPr="00242F40" w:rsidRDefault="0059663D" w:rsidP="001B557A">
            <w:pPr>
              <w:rPr>
                <w:rFonts w:ascii="Arial" w:hAnsi="Arial" w:cs="Arial"/>
              </w:rPr>
            </w:pPr>
          </w:p>
          <w:p w14:paraId="6F24E32D" w14:textId="77777777" w:rsidR="0059663D" w:rsidRPr="00242F40" w:rsidRDefault="0059663D" w:rsidP="001B557A">
            <w:pPr>
              <w:rPr>
                <w:rFonts w:ascii="Arial" w:hAnsi="Arial" w:cs="Arial"/>
              </w:rPr>
            </w:pPr>
            <w:r w:rsidRPr="00242F40">
              <w:rPr>
                <w:sz w:val="22"/>
                <w:szCs w:val="22"/>
              </w:rPr>
              <w:t>Date (</w:t>
            </w:r>
            <w:proofErr w:type="spellStart"/>
            <w:r w:rsidRPr="00242F40">
              <w:rPr>
                <w:rFonts w:ascii="SutonnyMJ" w:hAnsi="SutonnyMJ" w:cs="SutonnyMJ"/>
                <w:sz w:val="22"/>
                <w:szCs w:val="22"/>
              </w:rPr>
              <w:t>ZvwiL</w:t>
            </w:r>
            <w:proofErr w:type="spellEnd"/>
            <w:r w:rsidRPr="00242F40">
              <w:rPr>
                <w:sz w:val="22"/>
                <w:szCs w:val="22"/>
              </w:rPr>
              <w:t>)</w:t>
            </w:r>
            <w:r w:rsidRPr="00242F40">
              <w:rPr>
                <w:rFonts w:ascii="Arial" w:hAnsi="Arial" w:cs="Arial"/>
                <w:sz w:val="22"/>
                <w:szCs w:val="22"/>
              </w:rPr>
              <w:t xml:space="preserve"> </w:t>
            </w:r>
          </w:p>
          <w:p w14:paraId="752C39E5" w14:textId="77777777" w:rsidR="0059663D" w:rsidRPr="00242F40" w:rsidRDefault="0059663D" w:rsidP="001B557A">
            <w:pPr>
              <w:rPr>
                <w:rFonts w:ascii="Arial" w:hAnsi="Arial" w:cs="Vrinda"/>
                <w:cs/>
                <w:lang w:bidi="bn-BD"/>
              </w:rPr>
            </w:pPr>
          </w:p>
          <w:p w14:paraId="3CB5EC78" w14:textId="77777777" w:rsidR="0059663D" w:rsidRPr="00242F40" w:rsidRDefault="0059663D" w:rsidP="001B557A">
            <w:pPr>
              <w:rPr>
                <w:rFonts w:ascii="Arial" w:hAnsi="Arial" w:cs="Arial"/>
              </w:rPr>
            </w:pPr>
            <w:r w:rsidRPr="00242F40">
              <w:rPr>
                <w:sz w:val="22"/>
                <w:szCs w:val="22"/>
              </w:rPr>
              <w:t>Result code (</w:t>
            </w:r>
            <w:proofErr w:type="spellStart"/>
            <w:r w:rsidRPr="00242F40">
              <w:rPr>
                <w:rFonts w:ascii="SutonnyMJ" w:hAnsi="SutonnyMJ" w:cs="SutonnyMJ"/>
                <w:sz w:val="22"/>
                <w:szCs w:val="22"/>
              </w:rPr>
              <w:t>djvdj</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KvW</w:t>
            </w:r>
            <w:proofErr w:type="spellEnd"/>
            <w:r w:rsidRPr="00242F40">
              <w:rPr>
                <w:sz w:val="22"/>
                <w:szCs w:val="22"/>
              </w:rPr>
              <w:t>)</w:t>
            </w:r>
            <w:r w:rsidRPr="00242F40">
              <w:rPr>
                <w:rFonts w:ascii="Arial" w:hAnsi="Arial" w:cs="Arial"/>
                <w:sz w:val="22"/>
                <w:szCs w:val="22"/>
              </w:rPr>
              <w:t>*</w:t>
            </w:r>
          </w:p>
        </w:tc>
        <w:tc>
          <w:tcPr>
            <w:tcW w:w="2250" w:type="dxa"/>
            <w:tcBorders>
              <w:top w:val="single" w:sz="8" w:space="0" w:color="000000"/>
              <w:left w:val="single" w:sz="8" w:space="0" w:color="000000"/>
              <w:bottom w:val="single" w:sz="8" w:space="0" w:color="000000"/>
              <w:right w:val="single" w:sz="8" w:space="0" w:color="000000"/>
            </w:tcBorders>
          </w:tcPr>
          <w:p w14:paraId="2A3D8F30" w14:textId="77777777" w:rsidR="0059663D" w:rsidRPr="00242F40" w:rsidRDefault="0059663D" w:rsidP="001B557A">
            <w:pPr>
              <w:tabs>
                <w:tab w:val="right" w:pos="1560"/>
              </w:tabs>
              <w:rPr>
                <w:rFonts w:ascii="Arial" w:hAnsi="Arial" w:cs="Arial"/>
                <w:u w:val="single"/>
              </w:rPr>
            </w:pPr>
          </w:p>
          <w:p w14:paraId="16AAE4E1" w14:textId="77777777"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14:paraId="351B474F" w14:textId="77777777" w:rsidR="0059663D" w:rsidRPr="00242F40" w:rsidRDefault="0059663D" w:rsidP="001B557A">
            <w:pPr>
              <w:rPr>
                <w:rFonts w:ascii="Arial" w:hAnsi="Arial" w:cs="Arial"/>
                <w:u w:val="single"/>
              </w:rPr>
            </w:pPr>
          </w:p>
          <w:p w14:paraId="728B64AF" w14:textId="77777777" w:rsidR="0059663D" w:rsidRPr="00242F40" w:rsidRDefault="00771C6F" w:rsidP="001B557A">
            <w:pPr>
              <w:rPr>
                <w:rFonts w:ascii="Arial" w:hAnsi="Arial" w:cs="Arial"/>
                <w:u w:val="single"/>
              </w:rPr>
            </w:pPr>
            <w:r>
              <w:rPr>
                <w:rFonts w:ascii="Arial" w:hAnsi="Arial" w:cs="Arial"/>
                <w:noProof/>
                <w:sz w:val="22"/>
                <w:szCs w:val="22"/>
                <w:u w:val="single"/>
                <w:lang w:val="en-US"/>
              </w:rPr>
              <mc:AlternateContent>
                <mc:Choice Requires="wpg">
                  <w:drawing>
                    <wp:anchor distT="0" distB="0" distL="114300" distR="114300" simplePos="0" relativeHeight="251755008" behindDoc="0" locked="0" layoutInCell="1" allowOverlap="1" wp14:anchorId="0C5A5339" wp14:editId="00376629">
                      <wp:simplePos x="0" y="0"/>
                      <wp:positionH relativeFrom="column">
                        <wp:posOffset>29845</wp:posOffset>
                      </wp:positionH>
                      <wp:positionV relativeFrom="paragraph">
                        <wp:posOffset>15240</wp:posOffset>
                      </wp:positionV>
                      <wp:extent cx="397510" cy="198755"/>
                      <wp:effectExtent l="4445" t="2540" r="17145" b="14605"/>
                      <wp:wrapNone/>
                      <wp:docPr id="57"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510" cy="198755"/>
                                <a:chOff x="10716" y="6251"/>
                                <a:chExt cx="626" cy="313"/>
                              </a:xfrm>
                            </wpg:grpSpPr>
                            <wps:wsp>
                              <wps:cNvPr id="58" name="Rectangle 54"/>
                              <wps:cNvSpPr>
                                <a:spLocks noChangeArrowheads="1"/>
                              </wps:cNvSpPr>
                              <wps:spPr bwMode="auto">
                                <a:xfrm>
                                  <a:off x="11029"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Rectangle 55"/>
                              <wps:cNvSpPr>
                                <a:spLocks noChangeArrowheads="1"/>
                              </wps:cNvSpPr>
                              <wps:spPr bwMode="auto">
                                <a:xfrm>
                                  <a:off x="10716"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2.35pt;margin-top:1.2pt;width:31.3pt;height:15.65pt;z-index:251755008"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">
                      <v:rect id="Rectangle 54" o:spid="_x0000_s1027" style="position:absolute;left:11029;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ys/hYwQAA&#10;ANsAAAAPAAAAZHJzL2Rvd25yZXYueG1sRE89b8IwEN0r8R+sQ2IrDlRUkGIQogoqI4SF7Rpfk5T4&#10;HNkOpPx6PFRifHrfy3VvGnEl52vLCibjBARxYXXNpYJTnr3OQfiArLGxTAr+yMN6NXhZYqrtjQ90&#10;PYZSxBD2KSqoQmhTKX1RkUE/ti1x5H6sMxgidKXUDm8x3DRymiTv0mDNsaHClrYVFZdjZxR819MT&#10;3g/5LjGL7C3s+/y3O38qNRr2mw8QgfrwFP+7v7SCWRwb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8rP4WMEAAADbAAAADwAAAAAAAAAAAAAAAACXAgAAZHJzL2Rvd25y&#10;ZXYueG1sUEsFBgAAAAAEAAQA9QAAAIUDAAAAAA==&#10;"/>
                      <v:rect id="Rectangle 55" o:spid="_x0000_s1028" style="position:absolute;left:10716;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d/13DxAAA&#10;ANsAAAAPAAAAZHJzL2Rvd25yZXYueG1sRI9Ba8JAFITvBf/D8oTemo0WSx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nf9dw8QAAADbAAAADwAAAAAAAAAAAAAAAACXAgAAZHJzL2Rv&#10;d25yZXYueG1sUEsFBgAAAAAEAAQA9QAAAIgDAAAAAA==&#10;"/>
                    </v:group>
                  </w:pict>
                </mc:Fallback>
              </mc:AlternateContent>
            </w:r>
          </w:p>
        </w:tc>
        <w:tc>
          <w:tcPr>
            <w:tcW w:w="2520" w:type="dxa"/>
            <w:tcBorders>
              <w:top w:val="single" w:sz="8" w:space="0" w:color="000000"/>
              <w:left w:val="single" w:sz="8" w:space="0" w:color="000000"/>
              <w:bottom w:val="single" w:sz="8" w:space="0" w:color="000000"/>
              <w:right w:val="single" w:sz="8" w:space="0" w:color="000000"/>
            </w:tcBorders>
          </w:tcPr>
          <w:p w14:paraId="68A2763F" w14:textId="77777777" w:rsidR="0059663D" w:rsidRPr="00242F40" w:rsidRDefault="0059663D" w:rsidP="001B557A">
            <w:pPr>
              <w:tabs>
                <w:tab w:val="right" w:pos="1560"/>
              </w:tabs>
              <w:rPr>
                <w:rFonts w:ascii="Arial" w:hAnsi="Arial" w:cs="Arial"/>
                <w:u w:val="single"/>
              </w:rPr>
            </w:pPr>
          </w:p>
          <w:p w14:paraId="3B9F45A6" w14:textId="77777777"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14:paraId="683FC752" w14:textId="77777777" w:rsidR="0059663D" w:rsidRPr="00242F40" w:rsidRDefault="0059663D" w:rsidP="001B557A">
            <w:pPr>
              <w:rPr>
                <w:rFonts w:ascii="Arial" w:hAnsi="Arial" w:cs="Arial"/>
                <w:u w:val="single"/>
              </w:rPr>
            </w:pPr>
          </w:p>
          <w:p w14:paraId="71CE82B5" w14:textId="77777777" w:rsidR="0059663D" w:rsidRPr="00242F40" w:rsidRDefault="00771C6F" w:rsidP="001B557A">
            <w:pPr>
              <w:rPr>
                <w:rFonts w:ascii="Arial" w:hAnsi="Arial" w:cs="Arial"/>
                <w:u w:val="single"/>
              </w:rPr>
            </w:pPr>
            <w:r>
              <w:rPr>
                <w:rFonts w:ascii="Arial" w:hAnsi="Arial" w:cs="Arial"/>
                <w:noProof/>
                <w:sz w:val="22"/>
                <w:szCs w:val="22"/>
                <w:u w:val="single"/>
                <w:lang w:val="en-US"/>
              </w:rPr>
              <mc:AlternateContent>
                <mc:Choice Requires="wpg">
                  <w:drawing>
                    <wp:anchor distT="0" distB="0" distL="114300" distR="114300" simplePos="0" relativeHeight="251753984" behindDoc="0" locked="0" layoutInCell="1" allowOverlap="1" wp14:anchorId="6856EC10" wp14:editId="69AB125B">
                      <wp:simplePos x="0" y="0"/>
                      <wp:positionH relativeFrom="column">
                        <wp:posOffset>111760</wp:posOffset>
                      </wp:positionH>
                      <wp:positionV relativeFrom="paragraph">
                        <wp:posOffset>15240</wp:posOffset>
                      </wp:positionV>
                      <wp:extent cx="397510" cy="198755"/>
                      <wp:effectExtent l="0" t="2540" r="11430" b="14605"/>
                      <wp:wrapNone/>
                      <wp:docPr id="54"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510" cy="198755"/>
                                <a:chOff x="10716" y="6251"/>
                                <a:chExt cx="626" cy="313"/>
                              </a:xfrm>
                            </wpg:grpSpPr>
                            <wps:wsp>
                              <wps:cNvPr id="55" name="Rectangle 51"/>
                              <wps:cNvSpPr>
                                <a:spLocks noChangeArrowheads="1"/>
                              </wps:cNvSpPr>
                              <wps:spPr bwMode="auto">
                                <a:xfrm>
                                  <a:off x="11029"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6" name="Rectangle 52"/>
                              <wps:cNvSpPr>
                                <a:spLocks noChangeArrowheads="1"/>
                              </wps:cNvSpPr>
                              <wps:spPr bwMode="auto">
                                <a:xfrm>
                                  <a:off x="10716"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0" o:spid="_x0000_s1026" style="position:absolute;margin-left:8.8pt;margin-top:1.2pt;width:31.3pt;height:15.65pt;z-index:251753984"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">
                      <v:rect id="Rectangle 51" o:spid="_x0000_s1027" style="position:absolute;left:11029;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cslfGwgAA&#10;ANsAAAAPAAAAZHJzL2Rvd25yZXYueG1sRI9Bi8IwFITvgv8hPMGbprq4aDWKuCjrUevF27N5ttXm&#10;pTRRu/56Iyx4HGbmG2a2aEwp7lS7wrKCQT8CQZxaXXCm4JCse2MQziNrLC2Tgj9ysJi3WzOMtX3w&#10;ju57n4kAYRejgtz7KpbSpTkZdH1bEQfvbGuDPsg6k7rGR4CbUg6j6FsaLDgs5FjRKqf0ur8ZBadi&#10;eMDnLtlEZrL+8tsmudyOP0p1O81yCsJT4z/h//avVjAawftL+AFy/gI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yyV8bCAAAA2wAAAA8AAAAAAAAAAAAAAAAAlwIAAGRycy9kb3du&#10;cmV2LnhtbFBLBQYAAAAABAAEAPUAAACGAwAAAAA=&#10;"/>
                      <v:rect id="Rectangle 52" o:spid="_x0000_s1028" style="position:absolute;left:10716;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sYMmxxAAA&#10;ANsAAAAPAAAAZHJzL2Rvd25yZXYueG1sRI9Ba8JAFITvQv/D8gq9mU0tio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7GDJscQAAADbAAAADwAAAAAAAAAAAAAAAACXAgAAZHJzL2Rv&#10;d25yZXYueG1sUEsFBgAAAAAEAAQA9QAAAIgDAAAAAA==&#10;"/>
                    </v:group>
                  </w:pict>
                </mc:Fallback>
              </mc:AlternateContent>
            </w:r>
          </w:p>
        </w:tc>
        <w:tc>
          <w:tcPr>
            <w:tcW w:w="2520" w:type="dxa"/>
            <w:gridSpan w:val="2"/>
            <w:tcBorders>
              <w:top w:val="single" w:sz="8" w:space="0" w:color="000000"/>
              <w:left w:val="single" w:sz="8" w:space="0" w:color="000000"/>
              <w:bottom w:val="single" w:sz="8" w:space="0" w:color="000000"/>
              <w:right w:val="double" w:sz="4" w:space="0" w:color="auto"/>
            </w:tcBorders>
          </w:tcPr>
          <w:p w14:paraId="1A794581" w14:textId="77777777" w:rsidR="0059663D" w:rsidRPr="00242F40" w:rsidRDefault="0059663D" w:rsidP="001B557A">
            <w:pPr>
              <w:tabs>
                <w:tab w:val="right" w:pos="1560"/>
              </w:tabs>
              <w:rPr>
                <w:rFonts w:ascii="Arial" w:hAnsi="Arial" w:cs="Arial"/>
                <w:u w:val="single"/>
              </w:rPr>
            </w:pPr>
          </w:p>
          <w:p w14:paraId="396C2122" w14:textId="77777777"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p w14:paraId="043FE2D5" w14:textId="77777777" w:rsidR="0059663D" w:rsidRPr="00242F40" w:rsidRDefault="0059663D" w:rsidP="001B557A">
            <w:pPr>
              <w:rPr>
                <w:rFonts w:ascii="Arial" w:hAnsi="Arial" w:cs="Arial"/>
                <w:u w:val="single"/>
              </w:rPr>
            </w:pPr>
          </w:p>
          <w:p w14:paraId="21EDB1D0" w14:textId="77777777" w:rsidR="0059663D" w:rsidRPr="00A93DFC" w:rsidRDefault="00771C6F" w:rsidP="001B557A">
            <w:pPr>
              <w:rPr>
                <w:rFonts w:ascii="Arial" w:hAnsi="Arial" w:cs="Arial"/>
                <w:u w:val="single"/>
              </w:rPr>
            </w:pPr>
            <w:r>
              <w:rPr>
                <w:rFonts w:ascii="Arial" w:hAnsi="Arial" w:cs="Arial"/>
                <w:noProof/>
                <w:sz w:val="22"/>
                <w:szCs w:val="22"/>
                <w:u w:val="single"/>
                <w:lang w:val="en-US"/>
              </w:rPr>
              <mc:AlternateContent>
                <mc:Choice Requires="wpg">
                  <w:drawing>
                    <wp:anchor distT="0" distB="0" distL="114300" distR="114300" simplePos="0" relativeHeight="251756032" behindDoc="0" locked="0" layoutInCell="1" allowOverlap="1" wp14:anchorId="62EC0E8A" wp14:editId="14F6AA0A">
                      <wp:simplePos x="0" y="0"/>
                      <wp:positionH relativeFrom="column">
                        <wp:posOffset>127000</wp:posOffset>
                      </wp:positionH>
                      <wp:positionV relativeFrom="paragraph">
                        <wp:posOffset>15240</wp:posOffset>
                      </wp:positionV>
                      <wp:extent cx="397510" cy="198755"/>
                      <wp:effectExtent l="0" t="2540" r="8890" b="14605"/>
                      <wp:wrapNone/>
                      <wp:docPr id="51"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510" cy="198755"/>
                                <a:chOff x="10716" y="6251"/>
                                <a:chExt cx="626" cy="313"/>
                              </a:xfrm>
                            </wpg:grpSpPr>
                            <wps:wsp>
                              <wps:cNvPr id="52" name="Rectangle 57"/>
                              <wps:cNvSpPr>
                                <a:spLocks noChangeArrowheads="1"/>
                              </wps:cNvSpPr>
                              <wps:spPr bwMode="auto">
                                <a:xfrm>
                                  <a:off x="11029"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3" name="Rectangle 58"/>
                              <wps:cNvSpPr>
                                <a:spLocks noChangeArrowheads="1"/>
                              </wps:cNvSpPr>
                              <wps:spPr bwMode="auto">
                                <a:xfrm>
                                  <a:off x="10716"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6" o:spid="_x0000_s1026" style="position:absolute;margin-left:10pt;margin-top:1.2pt;width:31.3pt;height:15.65pt;z-index:251756032"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">
                      <v:rect id="Rectangle 57" o:spid="_x0000_s1027" style="position:absolute;left:11029;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TW8+yxAAA&#10;ANsAAAAPAAAAZHJzL2Rvd25yZXYueG1sRI9Ba8JAFITvBf/D8gq9NZumWG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k1vPssQAAADbAAAADwAAAAAAAAAAAAAAAACXAgAAZHJzL2Rv&#10;d25yZXYueG1sUEsFBgAAAAAEAAQA9QAAAIgDAAAAAA==&#10;"/>
                      <v:rect id="Rectangle 58" o:spid="_x0000_s1028" style="position:absolute;left:10716;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8F2opwgAA&#10;ANsAAAAPAAAAZHJzL2Rvd25yZXYueG1sRI9Bi8IwFITvgv8hPMGbpior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wXainCAAAA2wAAAA8AAAAAAAAAAAAAAAAAlwIAAGRycy9kb3du&#10;cmV2LnhtbFBLBQYAAAAABAAEAPUAAACGAwAAAAA=&#10;"/>
                    </v:group>
                  </w:pict>
                </mc:Fallback>
              </mc:AlternateContent>
            </w:r>
          </w:p>
        </w:tc>
      </w:tr>
      <w:tr w:rsidR="0059663D" w:rsidRPr="00242F40" w14:paraId="55CACA7A" w14:textId="77777777" w:rsidTr="001B557A">
        <w:trPr>
          <w:cantSplit/>
          <w:trHeight w:val="520"/>
        </w:trPr>
        <w:tc>
          <w:tcPr>
            <w:tcW w:w="2910" w:type="dxa"/>
            <w:tcBorders>
              <w:top w:val="single" w:sz="8" w:space="0" w:color="000000"/>
              <w:left w:val="double" w:sz="4" w:space="0" w:color="auto"/>
              <w:bottom w:val="single" w:sz="8" w:space="0" w:color="000000"/>
              <w:right w:val="single" w:sz="8" w:space="0" w:color="000000"/>
            </w:tcBorders>
          </w:tcPr>
          <w:p w14:paraId="2F7E7E1A" w14:textId="77777777" w:rsidR="0059663D" w:rsidRPr="00242F40" w:rsidRDefault="0059663D" w:rsidP="001B557A">
            <w:pPr>
              <w:rPr>
                <w:rFonts w:ascii="Arial" w:hAnsi="Arial" w:cs="Arial"/>
              </w:rPr>
            </w:pPr>
            <w:r w:rsidRPr="00242F40">
              <w:rPr>
                <w:sz w:val="22"/>
                <w:szCs w:val="22"/>
              </w:rPr>
              <w:t>Date of next visit</w:t>
            </w:r>
            <w:r w:rsidRPr="00242F40">
              <w:rPr>
                <w:rFonts w:ascii="Arial" w:hAnsi="Arial" w:cs="Arial"/>
                <w:sz w:val="22"/>
                <w:szCs w:val="22"/>
              </w:rPr>
              <w:t xml:space="preserve"> </w:t>
            </w:r>
          </w:p>
          <w:p w14:paraId="22B87CD2" w14:textId="77777777" w:rsidR="0059663D" w:rsidRPr="00242F40" w:rsidRDefault="0059663D" w:rsidP="001B557A">
            <w:pPr>
              <w:rPr>
                <w:rFonts w:ascii="Arial" w:hAnsi="Arial" w:cs="Arial"/>
              </w:rPr>
            </w:pPr>
            <w:r w:rsidRPr="00242F40">
              <w:rPr>
                <w:rFonts w:ascii="SutonnyMJ" w:hAnsi="SutonnyMJ" w:cs="SutonnyMJ"/>
                <w:sz w:val="22"/>
                <w:szCs w:val="22"/>
              </w:rPr>
              <w:t>(</w:t>
            </w:r>
            <w:proofErr w:type="spellStart"/>
            <w:r w:rsidRPr="00242F40">
              <w:rPr>
                <w:rFonts w:ascii="SutonnyMJ" w:hAnsi="SutonnyMJ" w:cs="SutonnyMJ"/>
                <w:sz w:val="22"/>
                <w:szCs w:val="22"/>
              </w:rPr>
              <w:t>cieZ©x</w:t>
            </w:r>
            <w:proofErr w:type="spellEnd"/>
            <w:r w:rsidRPr="00242F40">
              <w:rPr>
                <w:rFonts w:ascii="SutonnyMJ" w:hAnsi="SutonnyMJ" w:cs="SutonnyMJ"/>
                <w:sz w:val="22"/>
                <w:szCs w:val="22"/>
              </w:rPr>
              <w:t xml:space="preserve"> mv¶</w:t>
            </w:r>
            <w:proofErr w:type="spellStart"/>
            <w:r w:rsidRPr="00242F40">
              <w:rPr>
                <w:rFonts w:ascii="SutonnyMJ" w:hAnsi="SutonnyMJ" w:cs="SutonnyMJ"/>
                <w:sz w:val="22"/>
                <w:szCs w:val="22"/>
              </w:rPr>
              <w:t>v‡Zi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ZvwiL</w:t>
            </w:r>
            <w:proofErr w:type="spellEnd"/>
            <w:r w:rsidRPr="00242F40">
              <w:rPr>
                <w:rFonts w:ascii="SutonnyMJ" w:hAnsi="SutonnyMJ" w:cs="SutonnyMJ"/>
                <w:sz w:val="22"/>
                <w:szCs w:val="22"/>
              </w:rPr>
              <w:t>)</w:t>
            </w:r>
          </w:p>
        </w:tc>
        <w:tc>
          <w:tcPr>
            <w:tcW w:w="2250" w:type="dxa"/>
            <w:tcBorders>
              <w:top w:val="single" w:sz="8" w:space="0" w:color="000000"/>
              <w:left w:val="single" w:sz="8" w:space="0" w:color="000000"/>
              <w:bottom w:val="single" w:sz="8" w:space="0" w:color="000000"/>
              <w:right w:val="single" w:sz="8" w:space="0" w:color="000000"/>
            </w:tcBorders>
          </w:tcPr>
          <w:p w14:paraId="1A9941CF" w14:textId="77777777" w:rsidR="0059663D" w:rsidRPr="00242F40" w:rsidRDefault="0059663D" w:rsidP="001B557A">
            <w:pPr>
              <w:rPr>
                <w:rFonts w:ascii="Arial" w:hAnsi="Arial" w:cs="Arial"/>
              </w:rPr>
            </w:pPr>
          </w:p>
          <w:p w14:paraId="047E5A8D" w14:textId="77777777"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tc>
        <w:tc>
          <w:tcPr>
            <w:tcW w:w="2520" w:type="dxa"/>
            <w:tcBorders>
              <w:top w:val="single" w:sz="8" w:space="0" w:color="000000"/>
              <w:left w:val="single" w:sz="8" w:space="0" w:color="000000"/>
              <w:bottom w:val="single" w:sz="8" w:space="0" w:color="000000"/>
              <w:right w:val="single" w:sz="8" w:space="0" w:color="000000"/>
            </w:tcBorders>
          </w:tcPr>
          <w:p w14:paraId="7E64771C" w14:textId="77777777" w:rsidR="0059663D" w:rsidRPr="00242F40" w:rsidRDefault="0059663D" w:rsidP="001B557A">
            <w:pPr>
              <w:rPr>
                <w:rFonts w:ascii="Arial" w:hAnsi="Arial" w:cs="Arial"/>
                <w:u w:val="single"/>
              </w:rPr>
            </w:pPr>
          </w:p>
          <w:p w14:paraId="6F3A6D99" w14:textId="77777777" w:rsidR="0059663D" w:rsidRPr="00242F40" w:rsidRDefault="0059663D" w:rsidP="001B557A">
            <w:pPr>
              <w:tabs>
                <w:tab w:val="right" w:pos="1560"/>
              </w:tabs>
              <w:rPr>
                <w:rFonts w:ascii="Arial" w:hAnsi="Arial" w:cs="Arial"/>
                <w:u w:val="single"/>
              </w:rPr>
            </w:pPr>
            <w:r w:rsidRPr="00242F40">
              <w:rPr>
                <w:rFonts w:ascii="Arial" w:hAnsi="Arial" w:cs="Arial"/>
                <w:sz w:val="22"/>
                <w:szCs w:val="22"/>
                <w:u w:val="single"/>
              </w:rPr>
              <w:tab/>
            </w:r>
          </w:p>
        </w:tc>
        <w:tc>
          <w:tcPr>
            <w:tcW w:w="1710" w:type="dxa"/>
            <w:tcBorders>
              <w:top w:val="single" w:sz="8" w:space="0" w:color="000000"/>
              <w:left w:val="single" w:sz="8" w:space="0" w:color="000000"/>
              <w:bottom w:val="single" w:sz="8" w:space="0" w:color="000000"/>
              <w:right w:val="single" w:sz="8" w:space="0" w:color="000000"/>
            </w:tcBorders>
            <w:shd w:val="clear" w:color="auto" w:fill="FFFFFF" w:themeFill="background1"/>
          </w:tcPr>
          <w:p w14:paraId="2F8B6D4F" w14:textId="77777777" w:rsidR="0059663D" w:rsidRPr="00242F40" w:rsidRDefault="0059663D" w:rsidP="001B557A">
            <w:pPr>
              <w:jc w:val="right"/>
            </w:pPr>
            <w:r w:rsidRPr="00242F40">
              <w:rPr>
                <w:sz w:val="22"/>
                <w:szCs w:val="22"/>
              </w:rPr>
              <w:t xml:space="preserve">Total visit </w:t>
            </w:r>
          </w:p>
          <w:p w14:paraId="12ED4ABD" w14:textId="77777777" w:rsidR="0059663D" w:rsidRPr="00242F40" w:rsidRDefault="0059663D" w:rsidP="001B557A">
            <w:pPr>
              <w:jc w:val="right"/>
              <w:rPr>
                <w:rFonts w:ascii="SutonnyMJ" w:hAnsi="SutonnyMJ"/>
                <w:b/>
              </w:rPr>
            </w:pPr>
            <w:r w:rsidRPr="00242F40">
              <w:rPr>
                <w:sz w:val="22"/>
                <w:szCs w:val="22"/>
              </w:rPr>
              <w:t>(</w:t>
            </w:r>
            <w:r w:rsidRPr="00242F40">
              <w:rPr>
                <w:rFonts w:ascii="SutonnyMJ" w:hAnsi="SutonnyMJ"/>
                <w:b/>
                <w:sz w:val="22"/>
                <w:szCs w:val="22"/>
              </w:rPr>
              <w:t>‡</w:t>
            </w:r>
            <w:proofErr w:type="spellStart"/>
            <w:r w:rsidRPr="00242F40">
              <w:rPr>
                <w:rFonts w:ascii="SutonnyMJ" w:hAnsi="SutonnyMJ"/>
                <w:b/>
                <w:sz w:val="22"/>
                <w:szCs w:val="22"/>
              </w:rPr>
              <w:t>gvU</w:t>
            </w:r>
            <w:proofErr w:type="spellEnd"/>
            <w:r w:rsidRPr="00242F40">
              <w:rPr>
                <w:rFonts w:ascii="SutonnyMJ" w:hAnsi="SutonnyMJ"/>
                <w:b/>
                <w:sz w:val="22"/>
                <w:szCs w:val="22"/>
              </w:rPr>
              <w:t xml:space="preserve"> </w:t>
            </w:r>
            <w:proofErr w:type="spellStart"/>
            <w:r w:rsidRPr="00242F40">
              <w:rPr>
                <w:rFonts w:ascii="SutonnyMJ" w:hAnsi="SutonnyMJ"/>
                <w:b/>
                <w:sz w:val="22"/>
                <w:szCs w:val="22"/>
              </w:rPr>
              <w:t>cwi`k©b</w:t>
            </w:r>
            <w:proofErr w:type="spellEnd"/>
            <w:r w:rsidRPr="00242F40">
              <w:rPr>
                <w:sz w:val="22"/>
                <w:szCs w:val="22"/>
              </w:rPr>
              <w:t>)</w:t>
            </w:r>
          </w:p>
        </w:tc>
        <w:tc>
          <w:tcPr>
            <w:tcW w:w="810" w:type="dxa"/>
            <w:tcBorders>
              <w:top w:val="single" w:sz="8" w:space="0" w:color="000000"/>
              <w:left w:val="single" w:sz="8" w:space="0" w:color="000000"/>
              <w:bottom w:val="single" w:sz="4" w:space="0" w:color="auto"/>
              <w:right w:val="double" w:sz="4" w:space="0" w:color="auto"/>
            </w:tcBorders>
            <w:shd w:val="clear" w:color="auto" w:fill="FFFFFF" w:themeFill="background1"/>
          </w:tcPr>
          <w:p w14:paraId="345902BD" w14:textId="77777777" w:rsidR="0059663D" w:rsidRPr="00242F40" w:rsidRDefault="00E958E8" w:rsidP="001B557A">
            <w:pPr>
              <w:jc w:val="cente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p>
        </w:tc>
      </w:tr>
      <w:tr w:rsidR="0059663D" w:rsidRPr="00242F40" w14:paraId="1FEA028A" w14:textId="77777777" w:rsidTr="001B557A">
        <w:trPr>
          <w:cantSplit/>
          <w:trHeight w:val="619"/>
        </w:trPr>
        <w:tc>
          <w:tcPr>
            <w:tcW w:w="2910" w:type="dxa"/>
            <w:tcBorders>
              <w:top w:val="single" w:sz="8" w:space="0" w:color="000000"/>
              <w:left w:val="double" w:sz="4" w:space="0" w:color="auto"/>
              <w:bottom w:val="single" w:sz="8" w:space="0" w:color="000000"/>
              <w:right w:val="single" w:sz="8" w:space="0" w:color="000000"/>
            </w:tcBorders>
          </w:tcPr>
          <w:p w14:paraId="5FC67E8A" w14:textId="77777777" w:rsidR="0059663D" w:rsidRPr="00242F40" w:rsidRDefault="0059663D" w:rsidP="001B557A">
            <w:pPr>
              <w:tabs>
                <w:tab w:val="right" w:pos="1920"/>
              </w:tabs>
              <w:rPr>
                <w:rFonts w:ascii="Arial" w:hAnsi="Arial" w:cs="Arial"/>
              </w:rPr>
            </w:pPr>
            <w:r w:rsidRPr="00242F40">
              <w:rPr>
                <w:sz w:val="22"/>
                <w:szCs w:val="22"/>
              </w:rPr>
              <w:t>Interview start time (</w:t>
            </w:r>
            <w:r w:rsidRPr="00242F40">
              <w:rPr>
                <w:rFonts w:ascii="SutonnyMJ" w:hAnsi="SutonnyMJ" w:cs="SutonnyMJ"/>
                <w:sz w:val="22"/>
                <w:szCs w:val="22"/>
              </w:rPr>
              <w:t>mv¶</w:t>
            </w:r>
            <w:proofErr w:type="spellStart"/>
            <w:r w:rsidRPr="00242F40">
              <w:rPr>
                <w:rFonts w:ascii="SutonnyMJ" w:hAnsi="SutonnyMJ" w:cs="SutonnyMJ"/>
                <w:sz w:val="22"/>
                <w:szCs w:val="22"/>
              </w:rPr>
              <w:t>vrKvi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ïi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Kivi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mgq</w:t>
            </w:r>
            <w:proofErr w:type="spellEnd"/>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14:paraId="5CF15444" w14:textId="77777777" w:rsidR="0059663D" w:rsidRPr="00242F40" w:rsidRDefault="00E958E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w:t>
            </w:r>
            <w:proofErr w:type="spellStart"/>
            <w:r w:rsidR="0059663D" w:rsidRPr="00242F40">
              <w:rPr>
                <w:rFonts w:ascii="SutonnyMJ" w:hAnsi="SutonnyMJ" w:cs="SutonnyMJ"/>
                <w:sz w:val="22"/>
                <w:szCs w:val="22"/>
              </w:rPr>
              <w:t>Uv</w:t>
            </w:r>
            <w:proofErr w:type="spellEnd"/>
            <w:r w:rsidR="0059663D" w:rsidRPr="00242F40">
              <w:rPr>
                <w:sz w:val="22"/>
                <w:szCs w:val="22"/>
              </w:rPr>
              <w:t>)</w:t>
            </w:r>
          </w:p>
          <w:p w14:paraId="313A9044" w14:textId="77777777" w:rsidR="0059663D" w:rsidRPr="00242F40" w:rsidRDefault="00E958E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proofErr w:type="spellStart"/>
            <w:r w:rsidR="0059663D" w:rsidRPr="00242F40">
              <w:rPr>
                <w:rFonts w:ascii="SutonnyMJ" w:hAnsi="SutonnyMJ" w:cs="SutonnyMJ"/>
                <w:sz w:val="22"/>
                <w:szCs w:val="22"/>
              </w:rPr>
              <w:t>wgwbU</w:t>
            </w:r>
            <w:proofErr w:type="spellEnd"/>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14:paraId="2EBD5932" w14:textId="77777777" w:rsidR="0059663D" w:rsidRPr="00242F40" w:rsidRDefault="00E958E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w:t>
            </w:r>
            <w:proofErr w:type="spellStart"/>
            <w:r w:rsidR="0059663D" w:rsidRPr="00242F40">
              <w:rPr>
                <w:rFonts w:ascii="SutonnyMJ" w:hAnsi="SutonnyMJ" w:cs="SutonnyMJ"/>
                <w:sz w:val="22"/>
                <w:szCs w:val="22"/>
              </w:rPr>
              <w:t>Uv</w:t>
            </w:r>
            <w:proofErr w:type="spellEnd"/>
            <w:r w:rsidR="0059663D" w:rsidRPr="00242F40">
              <w:rPr>
                <w:sz w:val="22"/>
                <w:szCs w:val="22"/>
              </w:rPr>
              <w:t>)</w:t>
            </w:r>
          </w:p>
          <w:p w14:paraId="31139A7F" w14:textId="77777777" w:rsidR="0059663D" w:rsidRPr="00242F40" w:rsidRDefault="00E958E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 (</w:t>
            </w:r>
            <w:proofErr w:type="spellStart"/>
            <w:r w:rsidR="0059663D" w:rsidRPr="00242F40">
              <w:rPr>
                <w:rFonts w:ascii="SutonnyMJ" w:hAnsi="SutonnyMJ" w:cs="SutonnyMJ"/>
                <w:sz w:val="22"/>
                <w:szCs w:val="22"/>
              </w:rPr>
              <w:t>wgwbU</w:t>
            </w:r>
            <w:proofErr w:type="spellEnd"/>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14:paraId="581AD0FA" w14:textId="77777777" w:rsidR="0059663D" w:rsidRPr="00242F40" w:rsidRDefault="00E958E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w:t>
            </w:r>
            <w:proofErr w:type="spellStart"/>
            <w:r w:rsidR="0059663D" w:rsidRPr="00242F40">
              <w:rPr>
                <w:rFonts w:ascii="SutonnyMJ" w:hAnsi="SutonnyMJ" w:cs="SutonnyMJ"/>
                <w:sz w:val="22"/>
                <w:szCs w:val="22"/>
              </w:rPr>
              <w:t>Uv</w:t>
            </w:r>
            <w:proofErr w:type="spellEnd"/>
            <w:r w:rsidR="0059663D" w:rsidRPr="00242F40">
              <w:rPr>
                <w:sz w:val="22"/>
                <w:szCs w:val="22"/>
              </w:rPr>
              <w:t>)</w:t>
            </w:r>
          </w:p>
          <w:p w14:paraId="17CFF4AB" w14:textId="77777777" w:rsidR="0059663D" w:rsidRPr="00242F40" w:rsidRDefault="00E958E8"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proofErr w:type="spellStart"/>
            <w:r w:rsidR="0059663D" w:rsidRPr="00242F40">
              <w:rPr>
                <w:rFonts w:ascii="SutonnyMJ" w:hAnsi="SutonnyMJ" w:cs="SutonnyMJ"/>
                <w:sz w:val="22"/>
                <w:szCs w:val="22"/>
              </w:rPr>
              <w:t>wgwbU</w:t>
            </w:r>
            <w:proofErr w:type="spellEnd"/>
            <w:r w:rsidR="0059663D" w:rsidRPr="00242F40">
              <w:rPr>
                <w:sz w:val="22"/>
                <w:szCs w:val="22"/>
              </w:rPr>
              <w:t>)</w:t>
            </w:r>
          </w:p>
        </w:tc>
      </w:tr>
      <w:tr w:rsidR="0059663D" w:rsidRPr="00242F40" w14:paraId="04216FF4" w14:textId="77777777" w:rsidTr="001B557A">
        <w:trPr>
          <w:cantSplit/>
          <w:trHeight w:val="601"/>
        </w:trPr>
        <w:tc>
          <w:tcPr>
            <w:tcW w:w="2910" w:type="dxa"/>
            <w:tcBorders>
              <w:top w:val="single" w:sz="8" w:space="0" w:color="000000"/>
              <w:left w:val="double" w:sz="4" w:space="0" w:color="auto"/>
              <w:bottom w:val="single" w:sz="8" w:space="0" w:color="000000"/>
              <w:right w:val="single" w:sz="8" w:space="0" w:color="000000"/>
            </w:tcBorders>
          </w:tcPr>
          <w:p w14:paraId="6F70275F" w14:textId="77777777" w:rsidR="0059663D" w:rsidRPr="00242F40" w:rsidRDefault="0059663D" w:rsidP="001B557A">
            <w:pPr>
              <w:tabs>
                <w:tab w:val="right" w:pos="1920"/>
              </w:tabs>
            </w:pPr>
            <w:r w:rsidRPr="00242F40">
              <w:rPr>
                <w:sz w:val="22"/>
                <w:szCs w:val="22"/>
              </w:rPr>
              <w:t xml:space="preserve">Interview end time </w:t>
            </w:r>
          </w:p>
          <w:p w14:paraId="3CA34D0A" w14:textId="77777777" w:rsidR="0059663D" w:rsidRPr="00242F40" w:rsidRDefault="0059663D" w:rsidP="001B557A">
            <w:pPr>
              <w:rPr>
                <w:rFonts w:ascii="Arial" w:hAnsi="Arial" w:cs="Arial"/>
              </w:rPr>
            </w:pPr>
            <w:r w:rsidRPr="00242F40">
              <w:rPr>
                <w:sz w:val="22"/>
                <w:szCs w:val="22"/>
              </w:rPr>
              <w:t>(</w:t>
            </w:r>
            <w:r w:rsidRPr="00242F40">
              <w:rPr>
                <w:rFonts w:ascii="SutonnyMJ" w:hAnsi="SutonnyMJ" w:cs="SutonnyMJ"/>
                <w:sz w:val="22"/>
                <w:szCs w:val="22"/>
              </w:rPr>
              <w:t>mv¶</w:t>
            </w:r>
            <w:proofErr w:type="spellStart"/>
            <w:r w:rsidRPr="00242F40">
              <w:rPr>
                <w:rFonts w:ascii="SutonnyMJ" w:hAnsi="SutonnyMJ" w:cs="SutonnyMJ"/>
                <w:sz w:val="22"/>
                <w:szCs w:val="22"/>
              </w:rPr>
              <w:t>vrKvi</w:t>
            </w:r>
            <w:proofErr w:type="spellEnd"/>
            <w:r w:rsidRPr="00242F40">
              <w:rPr>
                <w:rFonts w:ascii="SutonnyMJ" w:hAnsi="SutonnyMJ" w:cs="SutonnyMJ"/>
                <w:sz w:val="22"/>
                <w:szCs w:val="22"/>
              </w:rPr>
              <w:t xml:space="preserve"> ‡kl </w:t>
            </w:r>
            <w:proofErr w:type="spellStart"/>
            <w:r w:rsidRPr="00242F40">
              <w:rPr>
                <w:rFonts w:ascii="SutonnyMJ" w:hAnsi="SutonnyMJ" w:cs="SutonnyMJ"/>
                <w:sz w:val="22"/>
                <w:szCs w:val="22"/>
              </w:rPr>
              <w:t>Kivi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mgq</w:t>
            </w:r>
            <w:proofErr w:type="spellEnd"/>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14:paraId="5FCF5744" w14:textId="77777777" w:rsidR="0059663D" w:rsidRPr="00242F40" w:rsidRDefault="00E958E8" w:rsidP="001B557A">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w:t>
            </w:r>
            <w:proofErr w:type="spellStart"/>
            <w:r w:rsidR="0059663D" w:rsidRPr="00242F40">
              <w:rPr>
                <w:rFonts w:ascii="SutonnyMJ" w:hAnsi="SutonnyMJ" w:cs="SutonnyMJ"/>
                <w:sz w:val="22"/>
                <w:szCs w:val="22"/>
              </w:rPr>
              <w:t>Uv</w:t>
            </w:r>
            <w:proofErr w:type="spellEnd"/>
            <w:r w:rsidR="0059663D" w:rsidRPr="00242F40">
              <w:rPr>
                <w:sz w:val="22"/>
                <w:szCs w:val="22"/>
              </w:rPr>
              <w:t>)</w:t>
            </w:r>
          </w:p>
          <w:p w14:paraId="3053B55A" w14:textId="77777777" w:rsidR="0059663D" w:rsidRPr="00242F40" w:rsidRDefault="00E958E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proofErr w:type="spellStart"/>
            <w:r w:rsidR="0059663D" w:rsidRPr="00242F40">
              <w:rPr>
                <w:rFonts w:ascii="SutonnyMJ" w:hAnsi="SutonnyMJ" w:cs="SutonnyMJ"/>
                <w:sz w:val="22"/>
                <w:szCs w:val="22"/>
              </w:rPr>
              <w:t>wgwbU</w:t>
            </w:r>
            <w:proofErr w:type="spellEnd"/>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14:paraId="16611BE2" w14:textId="77777777" w:rsidR="0059663D" w:rsidRPr="00242F40" w:rsidRDefault="00E958E8" w:rsidP="001B557A">
            <w:pPr>
              <w:tabs>
                <w:tab w:val="right" w:pos="1560"/>
              </w:tabs>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w:t>
            </w:r>
            <w:proofErr w:type="spellStart"/>
            <w:r w:rsidR="0059663D" w:rsidRPr="00242F40">
              <w:rPr>
                <w:rFonts w:ascii="SutonnyMJ" w:hAnsi="SutonnyMJ" w:cs="SutonnyMJ"/>
                <w:sz w:val="22"/>
                <w:szCs w:val="22"/>
              </w:rPr>
              <w:t>Uv</w:t>
            </w:r>
            <w:proofErr w:type="spellEnd"/>
            <w:r w:rsidR="0059663D" w:rsidRPr="00242F40">
              <w:rPr>
                <w:sz w:val="22"/>
                <w:szCs w:val="22"/>
              </w:rPr>
              <w:t>)</w:t>
            </w:r>
          </w:p>
          <w:p w14:paraId="26776CF1" w14:textId="77777777" w:rsidR="0059663D" w:rsidRPr="00242F40" w:rsidRDefault="00E958E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w:t>
            </w:r>
            <w:proofErr w:type="spellStart"/>
            <w:r w:rsidR="0059663D" w:rsidRPr="00242F40">
              <w:rPr>
                <w:rFonts w:ascii="SutonnyMJ" w:hAnsi="SutonnyMJ" w:cs="SutonnyMJ"/>
                <w:sz w:val="22"/>
                <w:szCs w:val="22"/>
              </w:rPr>
              <w:t>wgwbU</w:t>
            </w:r>
            <w:proofErr w:type="spellEnd"/>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14:paraId="4E9B2A19" w14:textId="77777777" w:rsidR="0059663D" w:rsidRPr="00242F40" w:rsidRDefault="00E958E8" w:rsidP="001B557A">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w:t>
            </w:r>
            <w:proofErr w:type="spellStart"/>
            <w:r w:rsidR="0059663D" w:rsidRPr="00242F40">
              <w:rPr>
                <w:rFonts w:ascii="SutonnyMJ" w:hAnsi="SutonnyMJ" w:cs="SutonnyMJ"/>
                <w:sz w:val="22"/>
                <w:szCs w:val="22"/>
              </w:rPr>
              <w:t>Uv</w:t>
            </w:r>
            <w:proofErr w:type="spellEnd"/>
            <w:r w:rsidR="0059663D" w:rsidRPr="00242F40">
              <w:rPr>
                <w:sz w:val="22"/>
                <w:szCs w:val="22"/>
              </w:rPr>
              <w:t>)</w:t>
            </w:r>
          </w:p>
          <w:p w14:paraId="31AAE50A" w14:textId="77777777" w:rsidR="0059663D" w:rsidRPr="00242F40" w:rsidRDefault="00E958E8"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w:t>
            </w:r>
            <w:proofErr w:type="spellStart"/>
            <w:r w:rsidR="0059663D" w:rsidRPr="00242F40">
              <w:rPr>
                <w:rFonts w:ascii="SutonnyMJ" w:hAnsi="SutonnyMJ" w:cs="SutonnyMJ"/>
                <w:sz w:val="22"/>
                <w:szCs w:val="22"/>
              </w:rPr>
              <w:t>wgwbU</w:t>
            </w:r>
            <w:proofErr w:type="spellEnd"/>
            <w:r w:rsidR="0059663D" w:rsidRPr="00242F40">
              <w:rPr>
                <w:sz w:val="22"/>
                <w:szCs w:val="22"/>
              </w:rPr>
              <w:t>)</w:t>
            </w:r>
          </w:p>
        </w:tc>
      </w:tr>
      <w:tr w:rsidR="0059663D" w:rsidRPr="00242F40" w14:paraId="45BEC934" w14:textId="77777777" w:rsidTr="001B557A">
        <w:trPr>
          <w:cantSplit/>
          <w:trHeight w:val="610"/>
        </w:trPr>
        <w:tc>
          <w:tcPr>
            <w:tcW w:w="2910" w:type="dxa"/>
            <w:tcBorders>
              <w:top w:val="single" w:sz="8" w:space="0" w:color="000000"/>
              <w:left w:val="double" w:sz="4" w:space="0" w:color="auto"/>
              <w:bottom w:val="single" w:sz="8" w:space="0" w:color="000000"/>
              <w:right w:val="single" w:sz="8" w:space="0" w:color="000000"/>
            </w:tcBorders>
          </w:tcPr>
          <w:p w14:paraId="11D0836A" w14:textId="77777777" w:rsidR="0059663D" w:rsidRPr="00242F40" w:rsidRDefault="0059663D" w:rsidP="001B557A">
            <w:pPr>
              <w:tabs>
                <w:tab w:val="right" w:pos="1920"/>
              </w:tabs>
            </w:pPr>
            <w:r w:rsidRPr="00242F40">
              <w:rPr>
                <w:sz w:val="22"/>
                <w:szCs w:val="22"/>
              </w:rPr>
              <w:t xml:space="preserve">Total duration of interview </w:t>
            </w:r>
          </w:p>
          <w:p w14:paraId="074E2D96" w14:textId="77777777" w:rsidR="0059663D" w:rsidRPr="00242F40" w:rsidRDefault="0059663D" w:rsidP="001B557A">
            <w:pPr>
              <w:tabs>
                <w:tab w:val="right" w:pos="1920"/>
              </w:tabs>
              <w:rPr>
                <w:rFonts w:ascii="Arial" w:hAnsi="Arial" w:cs="Arial"/>
              </w:rPr>
            </w:pPr>
            <w:r w:rsidRPr="00242F40">
              <w:rPr>
                <w:sz w:val="22"/>
                <w:szCs w:val="22"/>
              </w:rPr>
              <w:t>(</w:t>
            </w:r>
            <w:r w:rsidRPr="00242F40">
              <w:rPr>
                <w:rFonts w:ascii="SutonnyMJ" w:hAnsi="SutonnyMJ" w:cs="SutonnyMJ"/>
                <w:sz w:val="22"/>
                <w:szCs w:val="22"/>
              </w:rPr>
              <w:t>mv¶</w:t>
            </w:r>
            <w:proofErr w:type="spellStart"/>
            <w:r w:rsidRPr="00242F40">
              <w:rPr>
                <w:rFonts w:ascii="SutonnyMJ" w:hAnsi="SutonnyMJ" w:cs="SutonnyMJ"/>
                <w:sz w:val="22"/>
                <w:szCs w:val="22"/>
              </w:rPr>
              <w:t>vrKviMÖn‡Yi</w:t>
            </w:r>
            <w:proofErr w:type="spellEnd"/>
            <w:r w:rsidRPr="00242F40">
              <w:rPr>
                <w:rFonts w:ascii="SutonnyMJ" w:hAnsi="SutonnyMJ" w:cs="SutonnyMJ"/>
                <w:sz w:val="22"/>
                <w:szCs w:val="22"/>
              </w:rPr>
              <w:t xml:space="preserve"> me©‡</w:t>
            </w:r>
            <w:proofErr w:type="spellStart"/>
            <w:r w:rsidRPr="00242F40">
              <w:rPr>
                <w:rFonts w:ascii="SutonnyMJ" w:hAnsi="SutonnyMJ" w:cs="SutonnyMJ"/>
                <w:sz w:val="22"/>
                <w:szCs w:val="22"/>
              </w:rPr>
              <w:t>gvU</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mgq</w:t>
            </w:r>
            <w:proofErr w:type="spellEnd"/>
            <w:r w:rsidRPr="00242F40">
              <w:rPr>
                <w:sz w:val="22"/>
                <w:szCs w:val="22"/>
              </w:rPr>
              <w:t>)</w:t>
            </w:r>
          </w:p>
        </w:tc>
        <w:tc>
          <w:tcPr>
            <w:tcW w:w="2250" w:type="dxa"/>
            <w:tcBorders>
              <w:top w:val="single" w:sz="8" w:space="0" w:color="000000"/>
              <w:left w:val="single" w:sz="8" w:space="0" w:color="000000"/>
              <w:bottom w:val="single" w:sz="8" w:space="0" w:color="000000"/>
              <w:right w:val="single" w:sz="8" w:space="0" w:color="000000"/>
            </w:tcBorders>
            <w:vAlign w:val="center"/>
          </w:tcPr>
          <w:p w14:paraId="5D37902F" w14:textId="77777777" w:rsidR="0059663D" w:rsidRPr="00242F40" w:rsidRDefault="00E958E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w:t>
            </w:r>
            <w:proofErr w:type="spellStart"/>
            <w:r w:rsidR="0059663D" w:rsidRPr="00242F40">
              <w:rPr>
                <w:rFonts w:ascii="SutonnyMJ" w:hAnsi="SutonnyMJ" w:cs="SutonnyMJ"/>
                <w:sz w:val="22"/>
                <w:szCs w:val="22"/>
              </w:rPr>
              <w:t>Uv</w:t>
            </w:r>
            <w:proofErr w:type="spellEnd"/>
            <w:r w:rsidR="0059663D" w:rsidRPr="00242F40">
              <w:rPr>
                <w:sz w:val="22"/>
                <w:szCs w:val="22"/>
              </w:rPr>
              <w:t>)</w:t>
            </w:r>
          </w:p>
          <w:p w14:paraId="37A339DC" w14:textId="77777777" w:rsidR="0059663D" w:rsidRPr="00242F40" w:rsidRDefault="00E958E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proofErr w:type="spellStart"/>
            <w:r w:rsidR="0059663D" w:rsidRPr="00242F40">
              <w:rPr>
                <w:rFonts w:ascii="SutonnyMJ" w:hAnsi="SutonnyMJ" w:cs="SutonnyMJ"/>
                <w:sz w:val="22"/>
                <w:szCs w:val="22"/>
              </w:rPr>
              <w:t>wgwbU</w:t>
            </w:r>
            <w:proofErr w:type="spellEnd"/>
            <w:r w:rsidR="0059663D" w:rsidRPr="00242F40">
              <w:rPr>
                <w:sz w:val="22"/>
                <w:szCs w:val="22"/>
              </w:rPr>
              <w:t>)</w:t>
            </w:r>
          </w:p>
        </w:tc>
        <w:tc>
          <w:tcPr>
            <w:tcW w:w="2520" w:type="dxa"/>
            <w:tcBorders>
              <w:top w:val="single" w:sz="8" w:space="0" w:color="000000"/>
              <w:left w:val="single" w:sz="8" w:space="0" w:color="000000"/>
              <w:bottom w:val="single" w:sz="8" w:space="0" w:color="000000"/>
              <w:right w:val="single" w:sz="8" w:space="0" w:color="000000"/>
            </w:tcBorders>
            <w:vAlign w:val="center"/>
          </w:tcPr>
          <w:p w14:paraId="0BEF7E26" w14:textId="77777777" w:rsidR="0059663D" w:rsidRPr="00242F40" w:rsidRDefault="00E958E8" w:rsidP="001B557A">
            <w:pPr>
              <w:tabs>
                <w:tab w:val="right" w:pos="1560"/>
              </w:tabs>
              <w:rPr>
                <w:rFonts w:ascii="SutonnyMJ" w:hAnsi="SutonnyMJ" w:cs="SutonnyMJ"/>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w:t>
            </w:r>
            <w:proofErr w:type="spellStart"/>
            <w:r w:rsidR="0059663D" w:rsidRPr="00242F40">
              <w:rPr>
                <w:rFonts w:ascii="SutonnyMJ" w:hAnsi="SutonnyMJ" w:cs="SutonnyMJ"/>
                <w:sz w:val="22"/>
                <w:szCs w:val="22"/>
              </w:rPr>
              <w:t>Uv</w:t>
            </w:r>
            <w:proofErr w:type="spellEnd"/>
            <w:r w:rsidR="0059663D" w:rsidRPr="00242F40">
              <w:rPr>
                <w:sz w:val="22"/>
                <w:szCs w:val="22"/>
              </w:rPr>
              <w:t>)</w:t>
            </w:r>
          </w:p>
          <w:p w14:paraId="7DC72761" w14:textId="77777777" w:rsidR="0059663D" w:rsidRPr="00242F40" w:rsidRDefault="00E958E8" w:rsidP="001B557A">
            <w:pPr>
              <w:tabs>
                <w:tab w:val="right" w:pos="1560"/>
              </w:tabs>
              <w:rPr>
                <w:rFonts w:ascii="Arial" w:hAnsi="Arial" w:cs="Arial"/>
                <w:u w:val="single"/>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proofErr w:type="spellStart"/>
            <w:r w:rsidR="0059663D" w:rsidRPr="00242F40">
              <w:rPr>
                <w:rFonts w:ascii="SutonnyMJ" w:hAnsi="SutonnyMJ" w:cs="SutonnyMJ"/>
                <w:sz w:val="22"/>
                <w:szCs w:val="22"/>
              </w:rPr>
              <w:t>wgwbU</w:t>
            </w:r>
            <w:proofErr w:type="spellEnd"/>
            <w:r w:rsidR="0059663D" w:rsidRPr="00242F40">
              <w:rPr>
                <w:sz w:val="22"/>
                <w:szCs w:val="22"/>
              </w:rPr>
              <w:t>)</w:t>
            </w:r>
          </w:p>
        </w:tc>
        <w:tc>
          <w:tcPr>
            <w:tcW w:w="2520" w:type="dxa"/>
            <w:gridSpan w:val="2"/>
            <w:tcBorders>
              <w:top w:val="single" w:sz="8" w:space="0" w:color="000000"/>
              <w:left w:val="single" w:sz="8" w:space="0" w:color="000000"/>
              <w:bottom w:val="single" w:sz="8" w:space="0" w:color="000000"/>
              <w:right w:val="double" w:sz="4" w:space="0" w:color="auto"/>
            </w:tcBorders>
            <w:shd w:val="clear" w:color="auto" w:fill="auto"/>
            <w:vAlign w:val="center"/>
          </w:tcPr>
          <w:p w14:paraId="5C3EC18D" w14:textId="77777777" w:rsidR="0059663D" w:rsidRPr="00242F40" w:rsidRDefault="00E958E8" w:rsidP="001B557A">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Arial" w:hAnsi="Arial" w:cs="Arial"/>
                <w:sz w:val="22"/>
                <w:szCs w:val="22"/>
              </w:rPr>
              <w:t xml:space="preserve"> </w:t>
            </w:r>
            <w:r w:rsidR="0059663D" w:rsidRPr="00242F40">
              <w:rPr>
                <w:sz w:val="22"/>
                <w:szCs w:val="22"/>
              </w:rPr>
              <w:t>hr (</w:t>
            </w:r>
            <w:r w:rsidR="0059663D" w:rsidRPr="00242F40">
              <w:rPr>
                <w:rFonts w:ascii="SutonnyMJ" w:hAnsi="SutonnyMJ" w:cs="SutonnyMJ"/>
                <w:sz w:val="22"/>
                <w:szCs w:val="22"/>
              </w:rPr>
              <w:t>N›</w:t>
            </w:r>
            <w:proofErr w:type="spellStart"/>
            <w:r w:rsidR="0059663D" w:rsidRPr="00242F40">
              <w:rPr>
                <w:rFonts w:ascii="SutonnyMJ" w:hAnsi="SutonnyMJ" w:cs="SutonnyMJ"/>
                <w:sz w:val="22"/>
                <w:szCs w:val="22"/>
              </w:rPr>
              <w:t>Uv</w:t>
            </w:r>
            <w:proofErr w:type="spellEnd"/>
            <w:r w:rsidR="0059663D" w:rsidRPr="00242F40">
              <w:rPr>
                <w:sz w:val="22"/>
                <w:szCs w:val="22"/>
              </w:rPr>
              <w:t>)</w:t>
            </w:r>
          </w:p>
          <w:p w14:paraId="6E942E3D" w14:textId="77777777" w:rsidR="0059663D" w:rsidRPr="00242F40" w:rsidRDefault="00E958E8" w:rsidP="001B557A">
            <w:pPr>
              <w:rPr>
                <w:rFonts w:ascii="Arial" w:hAnsi="Arial" w:cs="Arial"/>
              </w:rPr>
            </w:pP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Pr="00242F40">
              <w:rPr>
                <w:rFonts w:ascii="Arial" w:hAnsi="Arial" w:cs="Arial"/>
                <w:sz w:val="22"/>
                <w:szCs w:val="22"/>
              </w:rPr>
              <w:fldChar w:fldCharType="begin">
                <w:ffData>
                  <w:name w:val="Check23"/>
                  <w:enabled/>
                  <w:calcOnExit w:val="0"/>
                  <w:checkBox>
                    <w:sizeAuto/>
                    <w:default w:val="0"/>
                  </w:checkBox>
                </w:ffData>
              </w:fldChar>
            </w:r>
            <w:r w:rsidR="0059663D" w:rsidRPr="00242F40">
              <w:rPr>
                <w:rFonts w:ascii="Arial" w:hAnsi="Arial" w:cs="Arial"/>
                <w:sz w:val="22"/>
                <w:szCs w:val="22"/>
              </w:rPr>
              <w:instrText xml:space="preserve"> FORMCHECKBOX </w:instrText>
            </w:r>
            <w:r w:rsidRPr="00242F40">
              <w:rPr>
                <w:rFonts w:ascii="Arial" w:hAnsi="Arial" w:cs="Arial"/>
                <w:sz w:val="22"/>
                <w:szCs w:val="22"/>
              </w:rPr>
            </w:r>
            <w:r w:rsidRPr="00242F40">
              <w:rPr>
                <w:rFonts w:ascii="Arial" w:hAnsi="Arial" w:cs="Arial"/>
                <w:sz w:val="22"/>
                <w:szCs w:val="22"/>
              </w:rPr>
              <w:fldChar w:fldCharType="end"/>
            </w:r>
            <w:r w:rsidR="0059663D" w:rsidRPr="00242F40">
              <w:rPr>
                <w:rFonts w:ascii="SutonnyMJ" w:hAnsi="SutonnyMJ" w:cs="SutonnyMJ"/>
                <w:sz w:val="22"/>
                <w:szCs w:val="22"/>
              </w:rPr>
              <w:t xml:space="preserve"> </w:t>
            </w:r>
            <w:r w:rsidR="0059663D" w:rsidRPr="00242F40">
              <w:rPr>
                <w:sz w:val="22"/>
                <w:szCs w:val="22"/>
              </w:rPr>
              <w:t>min</w:t>
            </w:r>
            <w:r w:rsidR="0059663D" w:rsidRPr="00242F40">
              <w:rPr>
                <w:rFonts w:ascii="SutonnyMJ" w:hAnsi="SutonnyMJ" w:cs="SutonnyMJ"/>
                <w:sz w:val="22"/>
                <w:szCs w:val="22"/>
              </w:rPr>
              <w:t xml:space="preserve"> </w:t>
            </w:r>
            <w:r w:rsidR="0059663D" w:rsidRPr="00242F40">
              <w:rPr>
                <w:sz w:val="22"/>
                <w:szCs w:val="22"/>
              </w:rPr>
              <w:t>(</w:t>
            </w:r>
            <w:proofErr w:type="spellStart"/>
            <w:r w:rsidR="0059663D" w:rsidRPr="00242F40">
              <w:rPr>
                <w:rFonts w:ascii="SutonnyMJ" w:hAnsi="SutonnyMJ" w:cs="SutonnyMJ"/>
                <w:sz w:val="22"/>
                <w:szCs w:val="22"/>
              </w:rPr>
              <w:t>wgwbU</w:t>
            </w:r>
            <w:proofErr w:type="spellEnd"/>
            <w:r w:rsidR="0059663D" w:rsidRPr="00242F40">
              <w:rPr>
                <w:sz w:val="22"/>
                <w:szCs w:val="22"/>
              </w:rPr>
              <w:t>)</w:t>
            </w:r>
          </w:p>
        </w:tc>
      </w:tr>
      <w:tr w:rsidR="0059663D" w:rsidRPr="00242F40" w14:paraId="0D703CC5" w14:textId="77777777" w:rsidTr="001B55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c>
          <w:tcPr>
            <w:tcW w:w="5160" w:type="dxa"/>
            <w:gridSpan w:val="2"/>
            <w:tcBorders>
              <w:bottom w:val="nil"/>
            </w:tcBorders>
          </w:tcPr>
          <w:p w14:paraId="4339B139" w14:textId="77777777" w:rsidR="0059663D" w:rsidRPr="00242F40" w:rsidRDefault="0059663D" w:rsidP="001B557A">
            <w:r w:rsidRPr="00242F40">
              <w:rPr>
                <w:rFonts w:ascii="Arial" w:hAnsi="Arial" w:cs="Arial"/>
                <w:sz w:val="22"/>
                <w:szCs w:val="22"/>
              </w:rPr>
              <w:t>*</w:t>
            </w:r>
            <w:r w:rsidRPr="00242F40">
              <w:rPr>
                <w:rFonts w:ascii="SutonnyMJ" w:hAnsi="SutonnyMJ" w:cs="SutonnyMJ"/>
                <w:sz w:val="22"/>
                <w:szCs w:val="22"/>
              </w:rPr>
              <w:t xml:space="preserve"> </w:t>
            </w:r>
            <w:r w:rsidRPr="00242F40">
              <w:rPr>
                <w:sz w:val="22"/>
                <w:szCs w:val="22"/>
              </w:rPr>
              <w:t>Result code</w:t>
            </w:r>
            <w:r w:rsidRPr="00242F40">
              <w:rPr>
                <w:rFonts w:ascii="SutonnyMJ" w:hAnsi="SutonnyMJ" w:cs="SutonnyMJ"/>
                <w:sz w:val="22"/>
                <w:szCs w:val="22"/>
              </w:rPr>
              <w:t xml:space="preserve"> </w:t>
            </w:r>
            <w:r w:rsidRPr="00242F40">
              <w:rPr>
                <w:sz w:val="22"/>
                <w:szCs w:val="22"/>
              </w:rPr>
              <w:t>(</w:t>
            </w:r>
            <w:r w:rsidRPr="00242F40">
              <w:rPr>
                <w:rFonts w:ascii="SutonnyMJ" w:hAnsi="SutonnyMJ" w:cs="SutonnyMJ"/>
                <w:sz w:val="22"/>
                <w:szCs w:val="22"/>
              </w:rPr>
              <w:t>mv¶</w:t>
            </w:r>
            <w:proofErr w:type="spellStart"/>
            <w:r w:rsidRPr="00242F40">
              <w:rPr>
                <w:rFonts w:ascii="SutonnyMJ" w:hAnsi="SutonnyMJ" w:cs="SutonnyMJ"/>
                <w:sz w:val="22"/>
                <w:szCs w:val="22"/>
              </w:rPr>
              <w:t>vrKviMÖn‡Yi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djvd‡ji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KvW</w:t>
            </w:r>
            <w:proofErr w:type="spellEnd"/>
            <w:r w:rsidRPr="00242F40">
              <w:rPr>
                <w:sz w:val="22"/>
                <w:szCs w:val="22"/>
              </w:rPr>
              <w:t>)</w:t>
            </w:r>
          </w:p>
        </w:tc>
        <w:tc>
          <w:tcPr>
            <w:tcW w:w="5040" w:type="dxa"/>
            <w:gridSpan w:val="3"/>
            <w:tcBorders>
              <w:bottom w:val="nil"/>
            </w:tcBorders>
          </w:tcPr>
          <w:p w14:paraId="1750AFAD" w14:textId="77777777" w:rsidR="0059663D" w:rsidRPr="00242F40" w:rsidRDefault="0059663D" w:rsidP="001B557A"/>
        </w:tc>
      </w:tr>
      <w:tr w:rsidR="0059663D" w:rsidRPr="00242F40" w14:paraId="3DF371FA" w14:textId="77777777" w:rsidTr="001B557A">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8" w:type="dxa"/>
            <w:right w:w="108" w:type="dxa"/>
          </w:tblCellMar>
          <w:tblLook w:val="04A0" w:firstRow="1" w:lastRow="0" w:firstColumn="1" w:lastColumn="0" w:noHBand="0" w:noVBand="1"/>
        </w:tblPrEx>
        <w:trPr>
          <w:trHeight w:val="2547"/>
        </w:trPr>
        <w:tc>
          <w:tcPr>
            <w:tcW w:w="5160" w:type="dxa"/>
            <w:gridSpan w:val="2"/>
            <w:tcBorders>
              <w:top w:val="nil"/>
            </w:tcBorders>
          </w:tcPr>
          <w:p w14:paraId="25D7F888" w14:textId="77777777" w:rsidR="0059663D" w:rsidRPr="00242F40" w:rsidRDefault="0059663D" w:rsidP="001B557A">
            <w:pPr>
              <w:tabs>
                <w:tab w:val="right" w:leader="dot" w:pos="3234"/>
              </w:tabs>
            </w:pPr>
          </w:p>
          <w:p w14:paraId="69663E43" w14:textId="77777777" w:rsidR="0059663D" w:rsidRPr="00242F40" w:rsidRDefault="0059663D" w:rsidP="001B557A">
            <w:pPr>
              <w:tabs>
                <w:tab w:val="right" w:leader="dot" w:pos="3234"/>
              </w:tabs>
            </w:pPr>
            <w:r w:rsidRPr="00242F40">
              <w:rPr>
                <w:sz w:val="22"/>
                <w:szCs w:val="22"/>
              </w:rPr>
              <w:t>C</w:t>
            </w:r>
            <w:r>
              <w:rPr>
                <w:sz w:val="22"/>
                <w:szCs w:val="22"/>
              </w:rPr>
              <w:t xml:space="preserve">omplete </w:t>
            </w:r>
            <w:r w:rsidRPr="00242F40">
              <w:rPr>
                <w:sz w:val="22"/>
                <w:szCs w:val="22"/>
              </w:rPr>
              <w:t>(</w:t>
            </w:r>
            <w:proofErr w:type="spellStart"/>
            <w:r w:rsidRPr="00242F40">
              <w:rPr>
                <w:rFonts w:ascii="SutonnyMJ" w:hAnsi="SutonnyMJ" w:cs="SutonnyMJ"/>
                <w:sz w:val="22"/>
                <w:szCs w:val="22"/>
              </w:rPr>
              <w:t>m¤ú~Y</w:t>
            </w:r>
            <w:proofErr w:type="spellEnd"/>
            <w:r w:rsidRPr="00242F40">
              <w:rPr>
                <w:rFonts w:ascii="SutonnyMJ" w:hAnsi="SutonnyMJ" w:cs="SutonnyMJ"/>
                <w:sz w:val="22"/>
                <w:szCs w:val="22"/>
              </w:rPr>
              <w:t>©</w:t>
            </w:r>
            <w:r w:rsidRPr="00242F40">
              <w:rPr>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01</w:t>
            </w:r>
          </w:p>
          <w:p w14:paraId="126F8DC6" w14:textId="77777777" w:rsidR="0059663D" w:rsidRPr="00242F40" w:rsidRDefault="0059663D" w:rsidP="001B557A">
            <w:pPr>
              <w:tabs>
                <w:tab w:val="right" w:leader="dot" w:pos="3234"/>
              </w:tabs>
              <w:rPr>
                <w:rFonts w:ascii="SutonnyMJ" w:hAnsi="SutonnyMJ" w:cs="SutonnyMJ"/>
              </w:rPr>
            </w:pPr>
            <w:r w:rsidRPr="00242F40">
              <w:rPr>
                <w:sz w:val="22"/>
                <w:szCs w:val="22"/>
              </w:rPr>
              <w:t>Refused (</w:t>
            </w:r>
            <w:r w:rsidRPr="00242F40">
              <w:rPr>
                <w:rFonts w:ascii="SutonnyMJ" w:hAnsi="SutonnyMJ" w:cs="SutonnyMJ"/>
                <w:sz w:val="22"/>
                <w:szCs w:val="22"/>
              </w:rPr>
              <w:t>Am¤§Z</w:t>
            </w:r>
            <w:r w:rsidRPr="00242F40">
              <w:rPr>
                <w:sz w:val="22"/>
                <w:szCs w:val="22"/>
              </w:rPr>
              <w:t>)</w:t>
            </w:r>
            <w:r w:rsidRPr="00242F40">
              <w:rPr>
                <w:rFonts w:ascii="SutonnyMJ" w:hAnsi="SutonnyMJ" w:cs="SutonnyMJ"/>
                <w:sz w:val="22"/>
                <w:szCs w:val="22"/>
              </w:rPr>
              <w:t>...........................</w:t>
            </w:r>
            <w:r>
              <w:rPr>
                <w:rFonts w:ascii="SutonnyMJ" w:hAnsi="SutonnyMJ" w:cs="SutonnyMJ"/>
                <w:sz w:val="22"/>
                <w:szCs w:val="22"/>
              </w:rPr>
              <w:t>....</w:t>
            </w:r>
            <w:r w:rsidRPr="00242F40">
              <w:rPr>
                <w:rFonts w:ascii="SutonnyMJ" w:hAnsi="SutonnyMJ" w:cs="SutonnyMJ"/>
                <w:sz w:val="22"/>
                <w:szCs w:val="22"/>
              </w:rPr>
              <w:t>........................</w:t>
            </w:r>
            <w:r w:rsidRPr="00242F40">
              <w:rPr>
                <w:sz w:val="22"/>
                <w:szCs w:val="22"/>
              </w:rPr>
              <w:t>02</w:t>
            </w:r>
          </w:p>
          <w:p w14:paraId="5C9E9AF4" w14:textId="77777777" w:rsidR="0059663D" w:rsidRPr="00242F40" w:rsidRDefault="0059663D" w:rsidP="001B557A">
            <w:pPr>
              <w:tabs>
                <w:tab w:val="right" w:leader="dot" w:pos="3234"/>
              </w:tabs>
              <w:rPr>
                <w:rFonts w:ascii="SutonnyMJ" w:hAnsi="SutonnyMJ" w:cs="SutonnyMJ"/>
              </w:rPr>
            </w:pPr>
            <w:r w:rsidRPr="00242F40">
              <w:rPr>
                <w:sz w:val="22"/>
                <w:szCs w:val="22"/>
              </w:rPr>
              <w:t>Postponed</w:t>
            </w:r>
            <w:r>
              <w:rPr>
                <w:sz w:val="22"/>
                <w:szCs w:val="22"/>
              </w:rPr>
              <w:t xml:space="preserve"> </w:t>
            </w:r>
            <w:r w:rsidRPr="00242F40">
              <w:rPr>
                <w:sz w:val="22"/>
                <w:szCs w:val="22"/>
              </w:rPr>
              <w:t>(mention the reason) (</w:t>
            </w:r>
            <w:r w:rsidRPr="00242F40">
              <w:rPr>
                <w:rFonts w:ascii="SutonnyMJ" w:hAnsi="SutonnyMJ" w:cs="SutonnyMJ"/>
                <w:sz w:val="22"/>
                <w:szCs w:val="22"/>
              </w:rPr>
              <w:t>¯’</w:t>
            </w:r>
            <w:proofErr w:type="spellStart"/>
            <w:r w:rsidRPr="00242F40">
              <w:rPr>
                <w:rFonts w:ascii="SutonnyMJ" w:hAnsi="SutonnyMJ" w:cs="SutonnyMJ"/>
                <w:sz w:val="22"/>
                <w:szCs w:val="22"/>
              </w:rPr>
              <w:t>wMZ</w:t>
            </w:r>
            <w:proofErr w:type="spellEnd"/>
            <w:r w:rsidRPr="00242F40">
              <w:rPr>
                <w:sz w:val="22"/>
                <w:szCs w:val="22"/>
              </w:rPr>
              <w:t xml:space="preserve"> )</w:t>
            </w:r>
            <w:r>
              <w:rPr>
                <w:rFonts w:ascii="SutonnyMJ" w:hAnsi="SutonnyMJ" w:cs="SutonnyMJ"/>
                <w:sz w:val="22"/>
                <w:szCs w:val="22"/>
              </w:rPr>
              <w:t xml:space="preserve"> </w:t>
            </w:r>
            <w:r w:rsidRPr="00084DF2">
              <w:rPr>
                <w:sz w:val="22"/>
                <w:szCs w:val="22"/>
              </w:rPr>
              <w:t>________</w:t>
            </w:r>
            <w:r w:rsidRPr="00242F40">
              <w:rPr>
                <w:sz w:val="22"/>
                <w:szCs w:val="22"/>
              </w:rPr>
              <w:t>_____________</w:t>
            </w:r>
            <w:r>
              <w:rPr>
                <w:sz w:val="22"/>
                <w:szCs w:val="22"/>
              </w:rPr>
              <w:t>......................................</w:t>
            </w:r>
            <w:r w:rsidRPr="00242F40">
              <w:rPr>
                <w:sz w:val="22"/>
                <w:szCs w:val="22"/>
              </w:rPr>
              <w:t>03</w:t>
            </w:r>
          </w:p>
          <w:p w14:paraId="4BAB5B0E" w14:textId="77777777" w:rsidR="0059663D" w:rsidRPr="00242F40" w:rsidRDefault="0059663D" w:rsidP="001B557A">
            <w:pPr>
              <w:tabs>
                <w:tab w:val="right" w:leader="dot" w:pos="3234"/>
              </w:tabs>
              <w:rPr>
                <w:rFonts w:ascii="SutonnyMJ" w:hAnsi="SutonnyMJ" w:cs="Vrinda"/>
                <w:cs/>
                <w:lang w:bidi="bn-BD"/>
              </w:rPr>
            </w:pPr>
            <w:r w:rsidRPr="00242F40">
              <w:rPr>
                <w:rFonts w:ascii="SutonnyMJ" w:hAnsi="SutonnyMJ" w:cs="SutonnyMJ"/>
                <w:sz w:val="22"/>
                <w:szCs w:val="22"/>
              </w:rPr>
              <w:t xml:space="preserve">  (</w:t>
            </w:r>
            <w:proofErr w:type="spellStart"/>
            <w:r w:rsidRPr="00242F40">
              <w:rPr>
                <w:rFonts w:ascii="SutonnyMJ" w:hAnsi="SutonnyMJ" w:cs="SutonnyMJ"/>
                <w:sz w:val="22"/>
                <w:szCs w:val="22"/>
              </w:rPr>
              <w:t>KviY</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D‡j</w:t>
            </w:r>
            <w:r w:rsidRPr="00242F40">
              <w:rPr>
                <w:sz w:val="22"/>
                <w:szCs w:val="22"/>
              </w:rPr>
              <w:t>­</w:t>
            </w:r>
            <w:r w:rsidRPr="00242F40">
              <w:rPr>
                <w:rFonts w:ascii="SutonnyMJ" w:hAnsi="SutonnyMJ" w:cs="SutonnyMJ"/>
                <w:sz w:val="22"/>
                <w:szCs w:val="22"/>
              </w:rPr>
              <w:t>L</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Ki“b</w:t>
            </w:r>
            <w:proofErr w:type="spellEnd"/>
            <w:r w:rsidRPr="00242F40">
              <w:rPr>
                <w:rFonts w:ascii="SutonnyMJ" w:hAnsi="SutonnyMJ" w:cs="SutonnyMJ"/>
                <w:sz w:val="22"/>
                <w:szCs w:val="22"/>
              </w:rPr>
              <w:t xml:space="preserve"> )</w:t>
            </w:r>
          </w:p>
          <w:p w14:paraId="07D10ED1" w14:textId="77777777" w:rsidR="0059663D" w:rsidRPr="00242F40" w:rsidRDefault="0059663D" w:rsidP="001B557A">
            <w:pPr>
              <w:tabs>
                <w:tab w:val="right" w:leader="dot" w:pos="3234"/>
              </w:tabs>
              <w:rPr>
                <w:rFonts w:ascii="SutonnyMJ" w:hAnsi="SutonnyMJ" w:cs="Vrinda"/>
                <w:lang w:val="en-US" w:bidi="bn-BD"/>
              </w:rPr>
            </w:pPr>
            <w:r w:rsidRPr="00242F40">
              <w:rPr>
                <w:sz w:val="22"/>
                <w:szCs w:val="22"/>
              </w:rPr>
              <w:t>Incomplete (</w:t>
            </w:r>
            <w:proofErr w:type="spellStart"/>
            <w:r w:rsidRPr="00242F40">
              <w:rPr>
                <w:rFonts w:ascii="SutonnyMJ" w:hAnsi="SutonnyMJ" w:cs="Vrinda"/>
                <w:sz w:val="22"/>
                <w:szCs w:val="22"/>
                <w:lang w:bidi="bn-BD"/>
              </w:rPr>
              <w:t>Am¤c~Y</w:t>
            </w:r>
            <w:proofErr w:type="spellEnd"/>
            <w:r w:rsidRPr="00242F40">
              <w:rPr>
                <w:rFonts w:ascii="SutonnyMJ" w:hAnsi="SutonnyMJ" w:cs="Vrinda"/>
                <w:sz w:val="22"/>
                <w:szCs w:val="22"/>
                <w:lang w:bidi="bn-BD"/>
              </w:rPr>
              <w:t xml:space="preserve">© </w:t>
            </w:r>
            <w:r w:rsidRPr="00242F40">
              <w:rPr>
                <w:sz w:val="22"/>
                <w:szCs w:val="22"/>
              </w:rPr>
              <w:t>)</w:t>
            </w:r>
            <w:r w:rsidRPr="00242F40">
              <w:rPr>
                <w:sz w:val="22"/>
                <w:szCs w:val="22"/>
                <w:lang w:val="en-US"/>
              </w:rPr>
              <w:t>……</w:t>
            </w:r>
            <w:r>
              <w:rPr>
                <w:sz w:val="22"/>
                <w:szCs w:val="22"/>
                <w:lang w:val="en-US"/>
              </w:rPr>
              <w:t>…</w:t>
            </w:r>
            <w:r w:rsidRPr="00242F40">
              <w:rPr>
                <w:sz w:val="22"/>
                <w:szCs w:val="22"/>
                <w:lang w:val="en-US"/>
              </w:rPr>
              <w:t>……………….….…04</w:t>
            </w:r>
          </w:p>
          <w:p w14:paraId="7A321C86" w14:textId="77777777" w:rsidR="0059663D" w:rsidRPr="00242F40" w:rsidRDefault="0059663D" w:rsidP="001B557A">
            <w:pPr>
              <w:tabs>
                <w:tab w:val="right" w:leader="dot" w:pos="3240"/>
              </w:tabs>
              <w:rPr>
                <w:rFonts w:ascii="SutonnyMJ" w:hAnsi="SutonnyMJ" w:cs="SutonnyMJ"/>
              </w:rPr>
            </w:pPr>
          </w:p>
        </w:tc>
        <w:tc>
          <w:tcPr>
            <w:tcW w:w="5040" w:type="dxa"/>
            <w:gridSpan w:val="3"/>
            <w:tcBorders>
              <w:top w:val="nil"/>
            </w:tcBorders>
          </w:tcPr>
          <w:p w14:paraId="6F7D2E26" w14:textId="77777777" w:rsidR="0059663D" w:rsidRPr="00242F40" w:rsidRDefault="0059663D" w:rsidP="001B557A">
            <w:pPr>
              <w:tabs>
                <w:tab w:val="right" w:leader="dot" w:pos="3240"/>
              </w:tabs>
            </w:pPr>
            <w:r w:rsidRPr="00242F40">
              <w:rPr>
                <w:sz w:val="22"/>
                <w:szCs w:val="22"/>
              </w:rPr>
              <w:t>Household destroyed</w:t>
            </w:r>
            <w:r>
              <w:rPr>
                <w:sz w:val="22"/>
                <w:szCs w:val="22"/>
              </w:rPr>
              <w:t>/</w:t>
            </w:r>
            <w:r w:rsidRPr="00242F40">
              <w:rPr>
                <w:sz w:val="22"/>
                <w:szCs w:val="22"/>
              </w:rPr>
              <w:t xml:space="preserve"> </w:t>
            </w:r>
            <w:r w:rsidRPr="00CB7849">
              <w:rPr>
                <w:sz w:val="22"/>
                <w:szCs w:val="22"/>
              </w:rPr>
              <w:t xml:space="preserve">Nobody lives at the house </w:t>
            </w:r>
            <w:r w:rsidRPr="00242F40">
              <w:rPr>
                <w:sz w:val="22"/>
                <w:szCs w:val="22"/>
              </w:rPr>
              <w:t>(</w:t>
            </w:r>
            <w:proofErr w:type="spellStart"/>
            <w:r w:rsidRPr="00242F40">
              <w:rPr>
                <w:rFonts w:ascii="SutonnyMJ" w:hAnsi="SutonnyMJ" w:cs="SutonnyMJ"/>
                <w:sz w:val="22"/>
                <w:szCs w:val="22"/>
              </w:rPr>
              <w:t>emZevox</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aŸsmcÖvß</w:t>
            </w:r>
            <w:proofErr w:type="spellEnd"/>
            <w:r>
              <w:rPr>
                <w:rFonts w:ascii="SutonnyMJ" w:hAnsi="SutonnyMJ" w:cs="SutonnyMJ"/>
                <w:sz w:val="22"/>
                <w:szCs w:val="22"/>
              </w:rPr>
              <w:t>/</w:t>
            </w:r>
            <w:r w:rsidRPr="00242F40">
              <w:rPr>
                <w:rFonts w:ascii="SutonnyMJ" w:hAnsi="SutonnyMJ" w:cs="SutonnyMJ"/>
                <w:sz w:val="22"/>
                <w:szCs w:val="22"/>
              </w:rPr>
              <w:t xml:space="preserve"> </w:t>
            </w:r>
            <w:proofErr w:type="spellStart"/>
            <w:r w:rsidRPr="00242F40">
              <w:rPr>
                <w:rFonts w:ascii="SutonnyMJ" w:hAnsi="SutonnyMJ" w:cs="SutonnyMJ"/>
                <w:sz w:val="22"/>
                <w:szCs w:val="22"/>
              </w:rPr>
              <w:t>Lvwj</w:t>
            </w:r>
            <w:proofErr w:type="spellEnd"/>
            <w:r w:rsidRPr="00242F40">
              <w:rPr>
                <w:sz w:val="22"/>
                <w:szCs w:val="22"/>
              </w:rPr>
              <w:t>)</w:t>
            </w:r>
            <w:r w:rsidRPr="00242F40">
              <w:rPr>
                <w:rFonts w:ascii="SutonnyMJ" w:hAnsi="SutonnyMJ" w:cs="SutonnyMJ"/>
                <w:sz w:val="22"/>
                <w:szCs w:val="22"/>
              </w:rPr>
              <w:tab/>
              <w:t>...........................</w:t>
            </w:r>
            <w:r>
              <w:rPr>
                <w:rFonts w:ascii="SutonnyMJ" w:hAnsi="SutonnyMJ" w:cs="SutonnyMJ"/>
                <w:sz w:val="22"/>
                <w:szCs w:val="22"/>
              </w:rPr>
              <w:t>.....................</w:t>
            </w:r>
            <w:r w:rsidRPr="00242F40">
              <w:rPr>
                <w:rFonts w:ascii="SutonnyMJ" w:hAnsi="SutonnyMJ" w:cs="SutonnyMJ"/>
                <w:sz w:val="22"/>
                <w:szCs w:val="22"/>
              </w:rPr>
              <w:t>.</w:t>
            </w:r>
            <w:r w:rsidRPr="00242F40">
              <w:rPr>
                <w:sz w:val="22"/>
                <w:szCs w:val="22"/>
              </w:rPr>
              <w:t>05</w:t>
            </w:r>
          </w:p>
          <w:p w14:paraId="3060502E" w14:textId="77777777" w:rsidR="0059663D" w:rsidRPr="00EF608F" w:rsidRDefault="0059663D" w:rsidP="001B557A">
            <w:pPr>
              <w:tabs>
                <w:tab w:val="right" w:leader="dot" w:pos="3082"/>
              </w:tabs>
              <w:rPr>
                <w:rFonts w:ascii="SutonnyMJ" w:hAnsi="SutonnyMJ" w:cs="Vrinda"/>
                <w:szCs w:val="28"/>
                <w:cs/>
                <w:lang w:val="en-US" w:bidi="bn-BD"/>
              </w:rPr>
            </w:pPr>
            <w:r w:rsidRPr="00242F40">
              <w:rPr>
                <w:sz w:val="22"/>
                <w:szCs w:val="22"/>
              </w:rPr>
              <w:t xml:space="preserve">Respondent </w:t>
            </w:r>
            <w:r>
              <w:rPr>
                <w:sz w:val="22"/>
                <w:szCs w:val="22"/>
              </w:rPr>
              <w:t xml:space="preserve">absent </w:t>
            </w:r>
            <w:r w:rsidRPr="00242F40">
              <w:rPr>
                <w:sz w:val="22"/>
                <w:szCs w:val="22"/>
              </w:rPr>
              <w:t>(</w:t>
            </w:r>
            <w:proofErr w:type="spellStart"/>
            <w:r w:rsidRPr="00242F40">
              <w:rPr>
                <w:rFonts w:ascii="SutonnyMJ" w:hAnsi="SutonnyMJ" w:cs="SutonnyMJ"/>
                <w:sz w:val="22"/>
                <w:szCs w:val="22"/>
              </w:rPr>
              <w:t>DËi`vZv</w:t>
            </w:r>
            <w:proofErr w:type="spellEnd"/>
            <w:r w:rsidRPr="00242F40">
              <w:rPr>
                <w:rFonts w:ascii="SutonnyMJ" w:hAnsi="SutonnyMJ" w:cs="SutonnyMJ"/>
                <w:sz w:val="22"/>
                <w:szCs w:val="22"/>
              </w:rPr>
              <w:t xml:space="preserve"> </w:t>
            </w:r>
            <w:proofErr w:type="spellStart"/>
            <w:r w:rsidRPr="00EF608F">
              <w:rPr>
                <w:rFonts w:ascii="SutonnyMJ" w:hAnsi="SutonnyMJ" w:cs="SutonnyMJ"/>
                <w:sz w:val="22"/>
                <w:szCs w:val="22"/>
              </w:rPr>
              <w:t>Abycw</w:t>
            </w:r>
            <w:proofErr w:type="spellEnd"/>
            <w:r w:rsidRPr="00EF608F">
              <w:rPr>
                <w:rFonts w:ascii="SutonnyMJ" w:hAnsi="SutonnyMJ" w:cs="SutonnyMJ"/>
                <w:sz w:val="22"/>
                <w:szCs w:val="22"/>
              </w:rPr>
              <w:t>¯’Z</w:t>
            </w:r>
            <w:r w:rsidRPr="00242F40">
              <w:rPr>
                <w:sz w:val="22"/>
                <w:szCs w:val="22"/>
              </w:rPr>
              <w:t>)..............</w:t>
            </w:r>
            <w:r>
              <w:rPr>
                <w:sz w:val="22"/>
                <w:szCs w:val="22"/>
              </w:rPr>
              <w:t>....</w:t>
            </w:r>
            <w:r w:rsidRPr="00242F40">
              <w:rPr>
                <w:sz w:val="22"/>
                <w:szCs w:val="22"/>
              </w:rPr>
              <w:t>.</w:t>
            </w:r>
            <w:r>
              <w:rPr>
                <w:sz w:val="22"/>
                <w:szCs w:val="22"/>
              </w:rPr>
              <w:t>......</w:t>
            </w:r>
            <w:r w:rsidRPr="00242F40">
              <w:rPr>
                <w:sz w:val="22"/>
                <w:szCs w:val="22"/>
              </w:rPr>
              <w:t>0</w:t>
            </w:r>
            <w:r>
              <w:rPr>
                <w:sz w:val="22"/>
                <w:szCs w:val="22"/>
                <w:lang w:val="en-US"/>
              </w:rPr>
              <w:t>6</w:t>
            </w:r>
          </w:p>
          <w:p w14:paraId="79F0CF99" w14:textId="77777777" w:rsidR="0059663D" w:rsidRPr="00084DF2" w:rsidRDefault="0059663D" w:rsidP="001B557A">
            <w:pPr>
              <w:tabs>
                <w:tab w:val="right" w:leader="dot" w:pos="3082"/>
              </w:tabs>
              <w:rPr>
                <w:rFonts w:ascii="SutonnyMJ" w:hAnsi="SutonnyMJ" w:cs="SutonnyMJ"/>
              </w:rPr>
            </w:pPr>
            <w:r w:rsidRPr="00242F40">
              <w:rPr>
                <w:sz w:val="22"/>
                <w:szCs w:val="22"/>
              </w:rPr>
              <w:t>Refused to continue the interview (</w:t>
            </w:r>
            <w:r w:rsidRPr="00242F40">
              <w:rPr>
                <w:rFonts w:ascii="SutonnyMJ" w:hAnsi="SutonnyMJ" w:cs="SutonnyMJ"/>
                <w:sz w:val="22"/>
                <w:szCs w:val="22"/>
              </w:rPr>
              <w:t>mv¶</w:t>
            </w:r>
            <w:proofErr w:type="spellStart"/>
            <w:r w:rsidRPr="00242F40">
              <w:rPr>
                <w:rFonts w:ascii="SutonnyMJ" w:hAnsi="SutonnyMJ" w:cs="SutonnyMJ"/>
                <w:sz w:val="22"/>
                <w:szCs w:val="22"/>
              </w:rPr>
              <w:t>vrKvi</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Pvwj‡q</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h‡Z</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Pvqwb</w:t>
            </w:r>
            <w:proofErr w:type="spellEnd"/>
            <w:r w:rsidRPr="00242F40">
              <w:rPr>
                <w:sz w:val="22"/>
                <w:szCs w:val="22"/>
              </w:rPr>
              <w:t>)______________.............................................. 0</w:t>
            </w:r>
            <w:r>
              <w:rPr>
                <w:sz w:val="22"/>
                <w:szCs w:val="22"/>
              </w:rPr>
              <w:t>7</w:t>
            </w:r>
          </w:p>
          <w:p w14:paraId="26590716" w14:textId="77777777" w:rsidR="0059663D" w:rsidRPr="00242F40" w:rsidRDefault="0059663D" w:rsidP="001B557A">
            <w:pPr>
              <w:rPr>
                <w:rFonts w:ascii="SutonnyMJ" w:hAnsi="SutonnyMJ" w:cs="SutonnyMJ"/>
              </w:rPr>
            </w:pPr>
            <w:r w:rsidRPr="00242F40">
              <w:rPr>
                <w:rFonts w:ascii="SutonnyMJ" w:hAnsi="SutonnyMJ" w:cs="SutonnyMJ"/>
                <w:sz w:val="22"/>
                <w:szCs w:val="22"/>
              </w:rPr>
              <w:t xml:space="preserve"> </w:t>
            </w:r>
            <w:r>
              <w:rPr>
                <w:rFonts w:ascii="SutonnyMJ" w:hAnsi="SutonnyMJ" w:cs="SutonnyMJ"/>
                <w:sz w:val="22"/>
                <w:szCs w:val="22"/>
              </w:rPr>
              <w:t xml:space="preserve">   </w:t>
            </w:r>
            <w:r w:rsidRPr="00242F40">
              <w:rPr>
                <w:rFonts w:ascii="SutonnyMJ" w:hAnsi="SutonnyMJ" w:cs="SutonnyMJ"/>
                <w:sz w:val="22"/>
                <w:szCs w:val="22"/>
              </w:rPr>
              <w:t xml:space="preserve">  (</w:t>
            </w:r>
            <w:proofErr w:type="spellStart"/>
            <w:r w:rsidRPr="00242F40">
              <w:rPr>
                <w:rFonts w:ascii="SutonnyMJ" w:hAnsi="SutonnyMJ" w:cs="SutonnyMJ"/>
                <w:sz w:val="22"/>
                <w:szCs w:val="22"/>
              </w:rPr>
              <w:t>KviY</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D‡j</w:t>
            </w:r>
            <w:r w:rsidRPr="00242F40">
              <w:rPr>
                <w:sz w:val="22"/>
                <w:szCs w:val="22"/>
              </w:rPr>
              <w:t>­</w:t>
            </w:r>
            <w:r w:rsidRPr="00242F40">
              <w:rPr>
                <w:rFonts w:ascii="SutonnyMJ" w:hAnsi="SutonnyMJ" w:cs="SutonnyMJ"/>
                <w:sz w:val="22"/>
                <w:szCs w:val="22"/>
              </w:rPr>
              <w:t>L</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Ki“b</w:t>
            </w:r>
            <w:proofErr w:type="spellEnd"/>
            <w:r w:rsidRPr="00242F40">
              <w:rPr>
                <w:rFonts w:ascii="SutonnyMJ" w:hAnsi="SutonnyMJ" w:cs="SutonnyMJ"/>
                <w:sz w:val="22"/>
                <w:szCs w:val="22"/>
              </w:rPr>
              <w:t xml:space="preserve"> )</w:t>
            </w:r>
          </w:p>
          <w:p w14:paraId="40719D0D" w14:textId="77777777" w:rsidR="0059663D" w:rsidRPr="00242F40" w:rsidRDefault="0059663D" w:rsidP="001B557A">
            <w:pPr>
              <w:tabs>
                <w:tab w:val="right" w:leader="dot" w:pos="3082"/>
                <w:tab w:val="right" w:leader="dot" w:pos="3234"/>
              </w:tabs>
            </w:pPr>
            <w:r w:rsidRPr="00242F40">
              <w:rPr>
                <w:sz w:val="22"/>
                <w:szCs w:val="22"/>
              </w:rPr>
              <w:t>Others</w:t>
            </w:r>
            <w:r>
              <w:rPr>
                <w:sz w:val="22"/>
                <w:szCs w:val="22"/>
              </w:rPr>
              <w:t xml:space="preserve"> </w:t>
            </w:r>
            <w:r w:rsidRPr="00242F40">
              <w:rPr>
                <w:sz w:val="22"/>
                <w:szCs w:val="22"/>
              </w:rPr>
              <w:t>(mention the reason) (</w:t>
            </w:r>
            <w:proofErr w:type="spellStart"/>
            <w:r w:rsidRPr="00242F40">
              <w:rPr>
                <w:rFonts w:ascii="SutonnyMJ" w:hAnsi="SutonnyMJ" w:cs="SutonnyMJ"/>
                <w:sz w:val="22"/>
                <w:szCs w:val="22"/>
              </w:rPr>
              <w:t>Ab¨vb</w:t>
            </w:r>
            <w:proofErr w:type="spellEnd"/>
            <w:r w:rsidRPr="00242F40">
              <w:rPr>
                <w:rFonts w:ascii="SutonnyMJ" w:hAnsi="SutonnyMJ" w:cs="SutonnyMJ"/>
                <w:sz w:val="22"/>
                <w:szCs w:val="22"/>
              </w:rPr>
              <w:t>¨)</w:t>
            </w:r>
            <w:r>
              <w:rPr>
                <w:sz w:val="22"/>
                <w:szCs w:val="22"/>
              </w:rPr>
              <w:t xml:space="preserve"> </w:t>
            </w:r>
            <w:r w:rsidRPr="00242F40">
              <w:rPr>
                <w:sz w:val="22"/>
                <w:szCs w:val="22"/>
              </w:rPr>
              <w:t>______________..............................</w:t>
            </w:r>
            <w:r>
              <w:rPr>
                <w:sz w:val="22"/>
                <w:szCs w:val="22"/>
              </w:rPr>
              <w:t>....................</w:t>
            </w:r>
            <w:r w:rsidRPr="00242F40">
              <w:rPr>
                <w:sz w:val="22"/>
                <w:szCs w:val="22"/>
              </w:rPr>
              <w:t>....</w:t>
            </w:r>
            <w:r>
              <w:rPr>
                <w:sz w:val="22"/>
                <w:szCs w:val="22"/>
              </w:rPr>
              <w:t>08</w:t>
            </w:r>
          </w:p>
          <w:p w14:paraId="61A2CF31" w14:textId="77777777" w:rsidR="0059663D" w:rsidRPr="00242F40" w:rsidRDefault="0059663D" w:rsidP="001B557A">
            <w:pPr>
              <w:rPr>
                <w:rFonts w:ascii="SutonnyMJ" w:hAnsi="SutonnyMJ" w:cs="SutonnyMJ"/>
              </w:rPr>
            </w:pPr>
            <w:r w:rsidRPr="00242F40">
              <w:rPr>
                <w:rFonts w:ascii="SutonnyMJ" w:hAnsi="SutonnyMJ" w:cs="SutonnyMJ"/>
                <w:sz w:val="22"/>
                <w:szCs w:val="22"/>
              </w:rPr>
              <w:t xml:space="preserve">   (</w:t>
            </w:r>
            <w:proofErr w:type="spellStart"/>
            <w:r w:rsidRPr="00242F40">
              <w:rPr>
                <w:rFonts w:ascii="SutonnyMJ" w:hAnsi="SutonnyMJ" w:cs="SutonnyMJ"/>
                <w:sz w:val="22"/>
                <w:szCs w:val="22"/>
              </w:rPr>
              <w:t>KviY</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D‡j</w:t>
            </w:r>
            <w:r w:rsidRPr="00242F40">
              <w:rPr>
                <w:sz w:val="22"/>
                <w:szCs w:val="22"/>
              </w:rPr>
              <w:t>­</w:t>
            </w:r>
            <w:r w:rsidRPr="00242F40">
              <w:rPr>
                <w:rFonts w:ascii="SutonnyMJ" w:hAnsi="SutonnyMJ" w:cs="SutonnyMJ"/>
                <w:sz w:val="22"/>
                <w:szCs w:val="22"/>
              </w:rPr>
              <w:t>L</w:t>
            </w:r>
            <w:proofErr w:type="spellEnd"/>
            <w:r w:rsidRPr="00242F40">
              <w:rPr>
                <w:rFonts w:ascii="SutonnyMJ" w:hAnsi="SutonnyMJ" w:cs="SutonnyMJ"/>
                <w:sz w:val="22"/>
                <w:szCs w:val="22"/>
              </w:rPr>
              <w:t xml:space="preserve"> </w:t>
            </w:r>
            <w:proofErr w:type="spellStart"/>
            <w:r w:rsidRPr="00242F40">
              <w:rPr>
                <w:rFonts w:ascii="SutonnyMJ" w:hAnsi="SutonnyMJ" w:cs="SutonnyMJ"/>
                <w:sz w:val="22"/>
                <w:szCs w:val="22"/>
              </w:rPr>
              <w:t>Ki“b</w:t>
            </w:r>
            <w:proofErr w:type="spellEnd"/>
            <w:r w:rsidRPr="00242F40">
              <w:rPr>
                <w:rFonts w:ascii="SutonnyMJ" w:hAnsi="SutonnyMJ" w:cs="SutonnyMJ"/>
                <w:sz w:val="22"/>
                <w:szCs w:val="22"/>
              </w:rPr>
              <w:t xml:space="preserve"> )</w:t>
            </w:r>
          </w:p>
        </w:tc>
      </w:tr>
      <w:tr w:rsidR="0059663D" w:rsidRPr="00242F40" w14:paraId="20CA16E6" w14:textId="77777777" w:rsidTr="001B557A">
        <w:trPr>
          <w:trHeight w:val="367"/>
          <w:tblHeader/>
        </w:trPr>
        <w:tc>
          <w:tcPr>
            <w:tcW w:w="5160" w:type="dxa"/>
            <w:gridSpan w:val="2"/>
            <w:tcBorders>
              <w:top w:val="single" w:sz="8" w:space="0" w:color="000000"/>
              <w:left w:val="double" w:sz="4" w:space="0" w:color="auto"/>
              <w:bottom w:val="single" w:sz="8" w:space="0" w:color="000000"/>
              <w:right w:val="single" w:sz="8" w:space="0" w:color="000000"/>
            </w:tcBorders>
          </w:tcPr>
          <w:p w14:paraId="3F68623B" w14:textId="77777777" w:rsidR="0059663D" w:rsidRPr="00242F40" w:rsidRDefault="00771C6F" w:rsidP="001B557A">
            <w:pPr>
              <w:rPr>
                <w:rFonts w:ascii="Arial" w:hAnsi="Arial" w:cs="Arial"/>
              </w:rPr>
            </w:pPr>
            <w:r>
              <w:rPr>
                <w:rFonts w:ascii="Arial" w:hAnsi="Arial" w:cs="Arial"/>
                <w:noProof/>
                <w:sz w:val="22"/>
                <w:szCs w:val="22"/>
                <w:lang w:val="en-US"/>
              </w:rPr>
              <mc:AlternateContent>
                <mc:Choice Requires="wpg">
                  <w:drawing>
                    <wp:anchor distT="0" distB="0" distL="114300" distR="114300" simplePos="0" relativeHeight="251751936" behindDoc="0" locked="0" layoutInCell="1" allowOverlap="1" wp14:anchorId="55E5F64E" wp14:editId="722702C6">
                      <wp:simplePos x="0" y="0"/>
                      <wp:positionH relativeFrom="column">
                        <wp:posOffset>1278890</wp:posOffset>
                      </wp:positionH>
                      <wp:positionV relativeFrom="paragraph">
                        <wp:posOffset>3810</wp:posOffset>
                      </wp:positionV>
                      <wp:extent cx="397510" cy="198755"/>
                      <wp:effectExtent l="0" t="3810" r="12700" b="13335"/>
                      <wp:wrapNone/>
                      <wp:docPr id="48"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510" cy="198755"/>
                                <a:chOff x="10716" y="6251"/>
                                <a:chExt cx="626" cy="313"/>
                              </a:xfrm>
                            </wpg:grpSpPr>
                            <wps:wsp>
                              <wps:cNvPr id="49" name="Rectangle 45"/>
                              <wps:cNvSpPr>
                                <a:spLocks noChangeArrowheads="1"/>
                              </wps:cNvSpPr>
                              <wps:spPr bwMode="auto">
                                <a:xfrm>
                                  <a:off x="11029"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Rectangle 46"/>
                              <wps:cNvSpPr>
                                <a:spLocks noChangeArrowheads="1"/>
                              </wps:cNvSpPr>
                              <wps:spPr bwMode="auto">
                                <a:xfrm>
                                  <a:off x="10716"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4" o:spid="_x0000_s1026" style="position:absolute;margin-left:100.7pt;margin-top:.3pt;width:31.3pt;height:15.65pt;z-index:251751936"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">
                      <v:rect id="Rectangle 45" o:spid="_x0000_s1027" style="position:absolute;left:11029;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"/>
                      <v:rect id="Rectangle 46" o:spid="_x0000_s1028" style="position:absolute;left:10716;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MxfRewQAA&#10;ANsAAAAPAAAAZHJzL2Rvd25yZXYueG1sRE89b8IwEN0r8R+sQ2IrDlRU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DMX0XsEAAADbAAAADwAAAAAAAAAAAAAAAACXAgAAZHJzL2Rvd25y&#10;ZXYueG1sUEsFBgAAAAAEAAQA9QAAAIUDAAAAAA==&#10;"/>
                    </v:group>
                  </w:pict>
                </mc:Fallback>
              </mc:AlternateContent>
            </w:r>
            <w:r w:rsidR="0059663D" w:rsidRPr="00242F40">
              <w:rPr>
                <w:rFonts w:ascii="Arial" w:hAnsi="Arial" w:cs="Arial"/>
                <w:sz w:val="22"/>
                <w:szCs w:val="22"/>
              </w:rPr>
              <w:t>SUPERVISOR</w:t>
            </w:r>
            <w:r w:rsidR="0059663D">
              <w:rPr>
                <w:rFonts w:ascii="Arial" w:hAnsi="Arial" w:cs="Arial"/>
                <w:sz w:val="22"/>
                <w:szCs w:val="22"/>
              </w:rPr>
              <w:t xml:space="preserve"> </w:t>
            </w:r>
            <w:proofErr w:type="gramStart"/>
            <w:r w:rsidR="0059663D">
              <w:rPr>
                <w:rFonts w:ascii="Arial" w:hAnsi="Arial" w:cs="Arial"/>
                <w:sz w:val="22"/>
                <w:szCs w:val="22"/>
              </w:rPr>
              <w:t xml:space="preserve">ID               </w:t>
            </w:r>
            <w:proofErr w:type="gramEnd"/>
          </w:p>
        </w:tc>
        <w:tc>
          <w:tcPr>
            <w:tcW w:w="5040" w:type="dxa"/>
            <w:gridSpan w:val="3"/>
            <w:tcBorders>
              <w:top w:val="single" w:sz="8" w:space="0" w:color="000000"/>
              <w:left w:val="single" w:sz="8" w:space="0" w:color="000000"/>
              <w:bottom w:val="single" w:sz="8" w:space="0" w:color="000000"/>
              <w:right w:val="double" w:sz="4" w:space="0" w:color="auto"/>
            </w:tcBorders>
          </w:tcPr>
          <w:p w14:paraId="228D462E" w14:textId="77777777" w:rsidR="0059663D" w:rsidRPr="00242F40" w:rsidRDefault="00771C6F" w:rsidP="001B557A">
            <w:pPr>
              <w:rPr>
                <w:rFonts w:ascii="Arial" w:hAnsi="Arial" w:cs="Arial"/>
              </w:rPr>
            </w:pPr>
            <w:r>
              <w:rPr>
                <w:rFonts w:ascii="Arial" w:hAnsi="Arial" w:cs="Arial"/>
                <w:noProof/>
                <w:sz w:val="22"/>
                <w:szCs w:val="22"/>
                <w:lang w:val="en-US"/>
              </w:rPr>
              <mc:AlternateContent>
                <mc:Choice Requires="wpg">
                  <w:drawing>
                    <wp:anchor distT="0" distB="0" distL="114300" distR="114300" simplePos="0" relativeHeight="251752960" behindDoc="0" locked="0" layoutInCell="1" allowOverlap="1" wp14:anchorId="5DA24A1B" wp14:editId="3601E878">
                      <wp:simplePos x="0" y="0"/>
                      <wp:positionH relativeFrom="column">
                        <wp:posOffset>1274445</wp:posOffset>
                      </wp:positionH>
                      <wp:positionV relativeFrom="paragraph">
                        <wp:posOffset>3810</wp:posOffset>
                      </wp:positionV>
                      <wp:extent cx="397510" cy="198755"/>
                      <wp:effectExtent l="4445" t="3810" r="17145" b="13335"/>
                      <wp:wrapNone/>
                      <wp:docPr id="45"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7510" cy="198755"/>
                                <a:chOff x="10716" y="6251"/>
                                <a:chExt cx="626" cy="313"/>
                              </a:xfrm>
                            </wpg:grpSpPr>
                            <wps:wsp>
                              <wps:cNvPr id="46" name="Rectangle 48"/>
                              <wps:cNvSpPr>
                                <a:spLocks noChangeArrowheads="1"/>
                              </wps:cNvSpPr>
                              <wps:spPr bwMode="auto">
                                <a:xfrm>
                                  <a:off x="11029"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Rectangle 49"/>
                              <wps:cNvSpPr>
                                <a:spLocks noChangeArrowheads="1"/>
                              </wps:cNvSpPr>
                              <wps:spPr bwMode="auto">
                                <a:xfrm>
                                  <a:off x="10716" y="6251"/>
                                  <a:ext cx="313" cy="31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7" o:spid="_x0000_s1026" style="position:absolute;margin-left:100.35pt;margin-top:.3pt;width:31.3pt;height:15.65pt;z-index:251752960" coordorigin="10716,6251" coordsize="626,31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">
                      <v:rect id="Rectangle 48" o:spid="_x0000_s1027" style="position:absolute;left:11029;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"/>
                      <v:rect id="Rectangle 49" o:spid="_x0000_s1028" style="position:absolute;left:10716;top:6251;width:313;height:313;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G9fr3xQAA&#10;ANsAAAAPAAAAZHJzL2Rvd25yZXYueG1sRI9Ba8JAFITvBf/D8oTe6kYtto1uRJSUetR46e2ZfSbR&#10;7NuQ3Zi0v75bKPQ4zMw3zGo9mFrcqXWVZQXTSQSCOLe64kLBKUufXkE4j6yxtkwKvsjBOhk9rDDW&#10;tucD3Y++EAHCLkYFpfdNLKXLSzLoJrYhDt7FtgZ9kG0hdYt9gJtazqJoIQ1WHBZKbGhbUn47dkbB&#10;uZqd8PuQvUfmLZ37/ZBdu8+dUo/jYbME4Wnw/+G/9odW8PwCv1/CD5DJD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Ab1+vfFAAAA2wAAAA8AAAAAAAAAAAAAAAAAlwIAAGRycy9k&#10;b3ducmV2LnhtbFBLBQYAAAAABAAEAPUAAACJAwAAAAA=&#10;"/>
                    </v:group>
                  </w:pict>
                </mc:Fallback>
              </mc:AlternateContent>
            </w:r>
            <w:r w:rsidR="0059663D" w:rsidRPr="00242F40">
              <w:rPr>
                <w:rFonts w:ascii="Arial" w:hAnsi="Arial" w:cs="Arial"/>
                <w:sz w:val="22"/>
                <w:szCs w:val="22"/>
              </w:rPr>
              <w:t>FIELD EDITOR</w:t>
            </w:r>
            <w:r w:rsidR="0059663D">
              <w:rPr>
                <w:rFonts w:ascii="Arial" w:hAnsi="Arial" w:cs="Arial"/>
                <w:sz w:val="22"/>
                <w:szCs w:val="22"/>
              </w:rPr>
              <w:t xml:space="preserve"> ID </w:t>
            </w:r>
          </w:p>
        </w:tc>
      </w:tr>
    </w:tbl>
    <w:p w14:paraId="03DD3446" w14:textId="77777777" w:rsidR="0059663D" w:rsidRDefault="0059663D" w:rsidP="0059663D"/>
    <w:p w14:paraId="582B162E" w14:textId="77777777" w:rsidR="001B557A" w:rsidRDefault="001B557A">
      <w:pPr>
        <w:rPr>
          <w:b/>
          <w:bCs/>
          <w:color w:val="000000"/>
          <w:sz w:val="28"/>
        </w:rPr>
      </w:pPr>
      <w:r>
        <w:rPr>
          <w:b/>
          <w:bCs/>
          <w:color w:val="000000"/>
          <w:sz w:val="28"/>
        </w:rPr>
        <w:br w:type="page"/>
      </w:r>
    </w:p>
    <w:p w14:paraId="07FEB7C2" w14:textId="77777777" w:rsidR="0059663D" w:rsidRDefault="0059663D">
      <w:pPr>
        <w:rPr>
          <w:b/>
          <w:bCs/>
          <w:color w:val="000000"/>
          <w:sz w:val="28"/>
        </w:rPr>
      </w:pPr>
    </w:p>
    <w:p w14:paraId="51DC472C" w14:textId="77777777" w:rsidR="00101484" w:rsidRPr="001C653E" w:rsidRDefault="00101484">
      <w:pPr>
        <w:rPr>
          <w:b/>
          <w:bCs/>
          <w:color w:val="000000"/>
          <w:sz w:val="28"/>
        </w:rPr>
      </w:pPr>
    </w:p>
    <w:p w14:paraId="0AA33795" w14:textId="77777777" w:rsidR="009D2AB4" w:rsidRPr="001C653E" w:rsidRDefault="009D2AB4" w:rsidP="009D2AB4">
      <w:pPr>
        <w:rPr>
          <w:rFonts w:ascii="SutonnyMJ" w:hAnsi="SutonnyMJ" w:cs="SutonnyMJ"/>
          <w:b/>
          <w:sz w:val="26"/>
          <w:szCs w:val="26"/>
          <w:cs/>
          <w:lang w:bidi="bn-BD"/>
        </w:rPr>
      </w:pPr>
      <w:commentRangeStart w:id="1"/>
      <w:r w:rsidRPr="001C653E">
        <w:rPr>
          <w:rFonts w:ascii="SutonnyMJ" w:hAnsi="SutonnyMJ"/>
          <w:b/>
          <w:sz w:val="26"/>
        </w:rPr>
        <w:t>M‡elYvi wk‡ivbvg</w:t>
      </w:r>
      <w:r w:rsidRPr="001C653E">
        <w:rPr>
          <w:b/>
          <w:sz w:val="26"/>
        </w:rPr>
        <w:t xml:space="preserve">: </w:t>
      </w:r>
      <w:r w:rsidRPr="001C653E">
        <w:rPr>
          <w:rFonts w:ascii="SutonnyMJ" w:hAnsi="SutonnyMJ"/>
          <w:b/>
          <w:sz w:val="26"/>
          <w:szCs w:val="26"/>
        </w:rPr>
        <w:t xml:space="preserve">evsjv‡`‡ki ‡K›`ªxq-DËivÂ‡ji </w:t>
      </w:r>
      <w:r w:rsidRPr="001C653E">
        <w:rPr>
          <w:rFonts w:ascii="SutonnyMJ" w:hAnsi="SutonnyMJ" w:cs="SutonnyMJ"/>
          <w:b/>
          <w:sz w:val="26"/>
          <w:szCs w:val="26"/>
        </w:rPr>
        <w:t>wkï‡`i ¯^v¯’¨ I e„w×i Dci</w:t>
      </w:r>
      <w:r w:rsidRPr="001C653E">
        <w:rPr>
          <w:rFonts w:ascii="SutonnyMJ" w:hAnsi="SutonnyMJ"/>
          <w:b/>
          <w:sz w:val="26"/>
          <w:szCs w:val="26"/>
        </w:rPr>
        <w:t xml:space="preserve"> Zv‡`i </w:t>
      </w:r>
      <w:r w:rsidRPr="001C653E">
        <w:rPr>
          <w:rFonts w:ascii="SutonnyMJ" w:hAnsi="SutonnyMJ" w:cs="SutonnyMJ"/>
          <w:b/>
          <w:sz w:val="26"/>
          <w:szCs w:val="26"/>
        </w:rPr>
        <w:t>gv‡q‡`i RxebNwUZ AwfÁZv I Rbmvavi‡bi (m¤úª`v‡qi) `„wófw½i cÖfve g~j¨vqb|</w:t>
      </w:r>
    </w:p>
    <w:p w14:paraId="32980561" w14:textId="77777777" w:rsidR="009D2AB4" w:rsidRPr="001C653E" w:rsidRDefault="009D2AB4" w:rsidP="009D2AB4">
      <w:pPr>
        <w:rPr>
          <w:rFonts w:ascii="SutonnyMJ" w:hAnsi="SutonnyMJ" w:cs="SutonnyMJ"/>
          <w:b/>
          <w:sz w:val="26"/>
          <w:szCs w:val="26"/>
          <w:cs/>
          <w:lang w:bidi="bn-BD"/>
        </w:rPr>
      </w:pPr>
    </w:p>
    <w:p w14:paraId="0D132133" w14:textId="77777777" w:rsidR="009D2AB4" w:rsidRPr="001C653E" w:rsidRDefault="009D2AB4" w:rsidP="009D2AB4">
      <w:pPr>
        <w:rPr>
          <w:rFonts w:ascii="SutonnyMJ" w:hAnsi="SutonnyMJ"/>
          <w:sz w:val="32"/>
          <w:szCs w:val="32"/>
        </w:rPr>
      </w:pPr>
      <w:r w:rsidRPr="001C653E">
        <w:rPr>
          <w:rFonts w:ascii="SutonnyMJ" w:hAnsi="SutonnyMJ"/>
        </w:rPr>
        <w:t xml:space="preserve">cÖavb M‡el‡Ki bvgt </w:t>
      </w:r>
      <w:r w:rsidRPr="001C653E">
        <w:rPr>
          <w:rFonts w:ascii="SutonnyMJ" w:hAnsi="SutonnyMJ"/>
          <w:sz w:val="32"/>
          <w:szCs w:val="32"/>
        </w:rPr>
        <w:t xml:space="preserve"> </w:t>
      </w:r>
      <w:r w:rsidRPr="001C653E">
        <w:rPr>
          <w:rFonts w:ascii="SutonnyMJ" w:hAnsi="SutonnyMJ"/>
        </w:rPr>
        <w:t>W. wj‡qb BDwbK¤^</w:t>
      </w:r>
    </w:p>
    <w:p w14:paraId="31ED5587" w14:textId="77777777" w:rsidR="009D2AB4" w:rsidRPr="001C653E" w:rsidRDefault="009D2AB4" w:rsidP="009D2AB4">
      <w:pPr>
        <w:rPr>
          <w:rFonts w:ascii="SutonnyMJ" w:hAnsi="SutonnyMJ"/>
          <w:b/>
          <w:sz w:val="26"/>
        </w:rPr>
      </w:pPr>
    </w:p>
    <w:p w14:paraId="78F6F820" w14:textId="77777777" w:rsidR="009D2AB4" w:rsidRPr="001C653E" w:rsidRDefault="009D2AB4" w:rsidP="009D2AB4">
      <w:pPr>
        <w:rPr>
          <w:rFonts w:ascii="SutonnyMJ" w:hAnsi="SutonnyMJ"/>
          <w:b/>
          <w:sz w:val="26"/>
        </w:rPr>
      </w:pPr>
      <w:r w:rsidRPr="001C653E">
        <w:rPr>
          <w:rFonts w:ascii="SutonnyMJ" w:hAnsi="SutonnyMJ"/>
          <w:b/>
          <w:sz w:val="26"/>
        </w:rPr>
        <w:t>cwiwPwZ</w:t>
      </w:r>
    </w:p>
    <w:p w14:paraId="3599ECE5" w14:textId="77777777" w:rsidR="009D2AB4" w:rsidRPr="001C653E" w:rsidRDefault="009D2AB4" w:rsidP="009D2AB4">
      <w:pPr>
        <w:rPr>
          <w:rFonts w:ascii="SutonnyMJ" w:hAnsi="SutonnyMJ"/>
        </w:rPr>
      </w:pPr>
      <w:r w:rsidRPr="001C653E">
        <w:rPr>
          <w:rFonts w:ascii="SutonnyMJ" w:hAnsi="SutonnyMJ"/>
        </w:rPr>
        <w:t>Avm&amp;mvjvgy AvjvBKzg / bg¯‹vi| Avgvi bvg (</w:t>
      </w:r>
      <w:r w:rsidRPr="001C653E">
        <w:t>_________</w:t>
      </w:r>
      <w:r w:rsidRPr="001C653E">
        <w:rPr>
          <w:rFonts w:ascii="SutonnyMJ" w:hAnsi="SutonnyMJ"/>
        </w:rPr>
        <w:t xml:space="preserve">) Ges Avwg AvBwmwWwWAviwe XvKv (K‡jiv nvmcvZvj) G </w:t>
      </w:r>
      <w:r w:rsidRPr="001C653E">
        <w:rPr>
          <w:rFonts w:ascii="SutonnyMJ" w:hAnsi="SutonnyMJ" w:cs="SutonnyMJ"/>
        </w:rPr>
        <w:t xml:space="preserve">KvR Kwi| GB M‡elYvwU Avgiv Av‡gwiKvi </w:t>
      </w:r>
      <w:r w:rsidRPr="001C653E">
        <w:rPr>
          <w:rFonts w:ascii="SutonnyMJ" w:hAnsi="SutonnyMJ"/>
        </w:rPr>
        <w:t xml:space="preserve">K¨vwj‡dvwb©qv wek¦we`¨vjq, evK©‡j Gi weÁvbx‡`i mv‡_ </w:t>
      </w:r>
      <w:r w:rsidR="00457037" w:rsidRPr="001C653E">
        <w:rPr>
          <w:rFonts w:ascii="SutonnyMJ" w:hAnsi="SutonnyMJ"/>
        </w:rPr>
        <w:t>mgwš^Zfv‡e</w:t>
      </w:r>
      <w:r w:rsidRPr="001C653E">
        <w:rPr>
          <w:rFonts w:ascii="SutonnyMJ" w:hAnsi="SutonnyMJ" w:cs="SutonnyMJ"/>
        </w:rPr>
        <w:t xml:space="preserve"> cwiPvjbv KiwQ| </w:t>
      </w:r>
      <w:r w:rsidRPr="001C653E">
        <w:rPr>
          <w:rFonts w:ascii="SutonnyMJ" w:hAnsi="SutonnyMJ"/>
        </w:rPr>
        <w:t>Avgiv Avgv‡`i M‡elYvi Kv‡Ri Dci GKwU d‡jvAvc Kg©KvÛ cwiPvjbv Ki‡Z PvB Ges GB Kv‡R Avcbv‡K Ask wb‡Z Avgš¿Y Rvbvw”Q|</w:t>
      </w:r>
      <w:r w:rsidR="00457037" w:rsidRPr="001C653E">
        <w:rPr>
          <w:rFonts w:ascii="SutonnyMJ" w:hAnsi="SutonnyMJ"/>
        </w:rPr>
        <w:t xml:space="preserve"> </w:t>
      </w:r>
      <w:r w:rsidRPr="001C653E">
        <w:rPr>
          <w:rFonts w:ascii="SutonnyMJ" w:hAnsi="SutonnyMJ"/>
        </w:rPr>
        <w:t>Avgiv Avcbv‡K GB M‡elYvq AšÍ©fy³ Ki‡Z Pvw”Q KviY Avgiv Gi Av‡M Avcbvi Lvbvm¤úwK©Z Z_¨ msMÖn K‡iwQ Ges Avcbvi wkïi e„w× I weKvk</w:t>
      </w:r>
      <w:r w:rsidR="00457037" w:rsidRPr="001C653E">
        <w:rPr>
          <w:rFonts w:ascii="SutonnyMJ" w:hAnsi="SutonnyMJ"/>
        </w:rPr>
        <w:t xml:space="preserve"> </w:t>
      </w:r>
      <w:r w:rsidRPr="001C653E">
        <w:rPr>
          <w:rFonts w:ascii="SutonnyMJ" w:hAnsi="SutonnyMJ"/>
        </w:rPr>
        <w:t>m¤ú‡K© Av‡iv wKQ yRvb‡Z AvMÖnx|</w:t>
      </w:r>
    </w:p>
    <w:p w14:paraId="6D21DE09" w14:textId="77777777" w:rsidR="009D2AB4" w:rsidRPr="001C653E" w:rsidRDefault="009D2AB4" w:rsidP="009D2AB4">
      <w:pPr>
        <w:rPr>
          <w:b/>
        </w:rPr>
      </w:pPr>
    </w:p>
    <w:p w14:paraId="474FFF19" w14:textId="77777777" w:rsidR="009D2AB4" w:rsidRPr="001C653E" w:rsidRDefault="009D2AB4" w:rsidP="009D2AB4">
      <w:pPr>
        <w:rPr>
          <w:rFonts w:ascii="SutonnyMJ" w:hAnsi="SutonnyMJ"/>
          <w:b/>
          <w:sz w:val="32"/>
          <w:szCs w:val="32"/>
        </w:rPr>
      </w:pPr>
      <w:r w:rsidRPr="001C653E">
        <w:rPr>
          <w:rFonts w:ascii="SutonnyMJ" w:hAnsi="SutonnyMJ"/>
          <w:b/>
          <w:sz w:val="26"/>
        </w:rPr>
        <w:t>M‡elYvi D‡Ïk¨</w:t>
      </w:r>
    </w:p>
    <w:p w14:paraId="62FA376C" w14:textId="77777777" w:rsidR="009D2AB4" w:rsidRPr="001C653E" w:rsidRDefault="009D2AB4" w:rsidP="009D2AB4">
      <w:pPr>
        <w:rPr>
          <w:rFonts w:ascii="SutonnyMJ" w:hAnsi="SutonnyMJ"/>
        </w:rPr>
      </w:pPr>
      <w:r w:rsidRPr="001C653E">
        <w:rPr>
          <w:rFonts w:ascii="SutonnyMJ" w:hAnsi="SutonnyMJ"/>
        </w:rPr>
        <w:t>GB M‡elYvi D‡Ïk¨ n‡jv Kxfv‡e evoxi cwi‡ekMZ welq¸wj wkïi e„w× I ¯^v‡¯’¨i Dci cÖfve †d‡j Zv fvjfv‡e eyS‡Z mvnvh¨ Kiv| Avgiv GUvI Rvb‡Z AvMÖnx †h Kxfv‡e gv‡qi AZxZRxe‡bi wKQy AwfÁZv I `„wófw½ mvaviYfv‡e wkïi Amy¯’¨Zvi mv‡_ RwoZ |</w:t>
      </w:r>
    </w:p>
    <w:p w14:paraId="342D262B" w14:textId="77777777" w:rsidR="009D2AB4" w:rsidRPr="001C653E" w:rsidRDefault="009D2AB4" w:rsidP="009D2AB4">
      <w:pPr>
        <w:rPr>
          <w:rFonts w:ascii="SutonnyMJ" w:hAnsi="SutonnyMJ"/>
          <w:b/>
          <w:sz w:val="26"/>
        </w:rPr>
      </w:pPr>
    </w:p>
    <w:p w14:paraId="431E03BB" w14:textId="77777777" w:rsidR="009D2AB4" w:rsidRPr="001C653E" w:rsidRDefault="009D2AB4" w:rsidP="009D2AB4">
      <w:pPr>
        <w:rPr>
          <w:rFonts w:ascii="SutonnyMJ" w:hAnsi="SutonnyMJ"/>
          <w:b/>
          <w:sz w:val="26"/>
        </w:rPr>
      </w:pPr>
      <w:r w:rsidRPr="001C653E">
        <w:rPr>
          <w:rFonts w:ascii="SutonnyMJ" w:hAnsi="SutonnyMJ"/>
          <w:b/>
          <w:sz w:val="26"/>
        </w:rPr>
        <w:t>c×wZmg~n</w:t>
      </w:r>
    </w:p>
    <w:p w14:paraId="7181FB0A" w14:textId="77777777" w:rsidR="009D2AB4" w:rsidRPr="001C653E" w:rsidRDefault="009D2AB4" w:rsidP="009D2AB4">
      <w:pPr>
        <w:rPr>
          <w:rFonts w:ascii="SutonnyMJ" w:hAnsi="SutonnyMJ"/>
        </w:rPr>
      </w:pPr>
      <w:r w:rsidRPr="001C653E">
        <w:rPr>
          <w:rFonts w:ascii="SutonnyMJ" w:hAnsi="SutonnyMJ"/>
        </w:rPr>
        <w:t xml:space="preserve">Avcwb Ask MÖnb Ki‡Z ivwR n‡j, GB cÖK‡íi D‡Ïk¨ ev¯Íevq‡b AvR Avcbv‡K Avcbvi e¨w³MZ Rxe‡bi AwfÁZv I `„wófw½ m¤ú©‡K wRÁvmv Kiv n‡e| Rxe‡bi AwfÁZvm¤úwK©Z GB Rwi‡c †h cÖkœ¸‡jv AšÍ©fy³ Kiv n‡q‡Q, †m¸‡jv n‡jv -Avcbvi ¯^v¯’¨, m¤úK©, welbœZv, gvbwmK Pvc, I cvwievwiK mwnsmZv m¤ú‡K©| </w:t>
      </w:r>
    </w:p>
    <w:p w14:paraId="2288B43B" w14:textId="77777777" w:rsidR="009D2AB4" w:rsidRPr="001C653E" w:rsidRDefault="009D2AB4" w:rsidP="009D2AB4">
      <w:pPr>
        <w:rPr>
          <w:rFonts w:ascii="SutonnyMJ" w:hAnsi="SutonnyMJ"/>
          <w:b/>
          <w:sz w:val="26"/>
        </w:rPr>
      </w:pPr>
    </w:p>
    <w:p w14:paraId="7177102D" w14:textId="77777777" w:rsidR="009D2AB4" w:rsidRPr="001C653E" w:rsidRDefault="009D2AB4" w:rsidP="009D2AB4">
      <w:r w:rsidRPr="001C653E">
        <w:rPr>
          <w:rFonts w:ascii="SutonnyMJ" w:hAnsi="SutonnyMJ"/>
          <w:b/>
          <w:sz w:val="26"/>
        </w:rPr>
        <w:t xml:space="preserve">mgx¶vi mgqKvjt </w:t>
      </w:r>
      <w:r w:rsidRPr="001C653E">
        <w:rPr>
          <w:rFonts w:ascii="SutonnyMJ" w:hAnsi="SutonnyMJ"/>
        </w:rPr>
        <w:t>AvR‡Ki AskMÖn‡b Avcbvi †gvU mgq e¨q n‡e cÖvq 1 †_‡K ‡`o N›Uv|</w:t>
      </w:r>
    </w:p>
    <w:p w14:paraId="7FB478E4" w14:textId="77777777" w:rsidR="009D2AB4" w:rsidRPr="001C653E" w:rsidRDefault="009D2AB4" w:rsidP="009D2AB4">
      <w:pPr>
        <w:rPr>
          <w:rFonts w:ascii="SutonnyMJ" w:hAnsi="SutonnyMJ"/>
          <w:b/>
          <w:sz w:val="26"/>
        </w:rPr>
      </w:pPr>
    </w:p>
    <w:p w14:paraId="498ECE6B" w14:textId="77777777" w:rsidR="009D2AB4" w:rsidRPr="001C653E" w:rsidRDefault="009D2AB4" w:rsidP="009D2AB4">
      <w:pPr>
        <w:rPr>
          <w:rFonts w:ascii="SutonnyMJ" w:hAnsi="SutonnyMJ"/>
          <w:sz w:val="32"/>
          <w:szCs w:val="32"/>
        </w:rPr>
      </w:pPr>
      <w:r w:rsidRPr="001C653E">
        <w:rPr>
          <w:rFonts w:ascii="SutonnyMJ" w:hAnsi="SutonnyMJ"/>
          <w:b/>
          <w:sz w:val="26"/>
        </w:rPr>
        <w:t xml:space="preserve">mgx¶vi ¯’vbt </w:t>
      </w:r>
      <w:r w:rsidRPr="001C653E">
        <w:rPr>
          <w:rFonts w:ascii="SutonnyMJ" w:hAnsi="SutonnyMJ"/>
        </w:rPr>
        <w:t>AvR‡Ki mgx¶vi mKj avc Avcbvi evox‡Z m¤úbœ n‡e|</w:t>
      </w:r>
    </w:p>
    <w:p w14:paraId="0691C800" w14:textId="77777777" w:rsidR="009D2AB4" w:rsidRPr="001C653E" w:rsidRDefault="009D2AB4" w:rsidP="009D2AB4">
      <w:pPr>
        <w:rPr>
          <w:rFonts w:eastAsia="Calibri"/>
          <w:i/>
        </w:rPr>
      </w:pPr>
    </w:p>
    <w:p w14:paraId="21B25569" w14:textId="77777777" w:rsidR="009D2AB4" w:rsidRPr="001C653E" w:rsidRDefault="009D2AB4" w:rsidP="009D2AB4">
      <w:pPr>
        <w:rPr>
          <w:rFonts w:ascii="SutonnyMJ" w:hAnsi="SutonnyMJ"/>
          <w:b/>
          <w:sz w:val="26"/>
        </w:rPr>
      </w:pPr>
      <w:r w:rsidRPr="001C653E">
        <w:rPr>
          <w:rFonts w:ascii="SutonnyMJ" w:hAnsi="SutonnyMJ"/>
          <w:b/>
          <w:sz w:val="26"/>
        </w:rPr>
        <w:t>myweav</w:t>
      </w:r>
    </w:p>
    <w:p w14:paraId="51835378" w14:textId="77777777" w:rsidR="009D2AB4" w:rsidRPr="001C653E" w:rsidRDefault="009D2AB4" w:rsidP="009D2AB4">
      <w:pPr>
        <w:rPr>
          <w:rFonts w:ascii="SutonnyMJ" w:hAnsi="SutonnyMJ"/>
        </w:rPr>
      </w:pPr>
      <w:r w:rsidRPr="001C653E">
        <w:rPr>
          <w:rFonts w:ascii="SutonnyMJ" w:hAnsi="SutonnyMJ"/>
        </w:rPr>
        <w:t xml:space="preserve">Avcwb hw` GB cÖkœmg~‡ni Reve w`‡Z ivwR _v‡Kb, Avcwb mivmwi †Kvb myweav cv‡eb bv wKš‘ Avcbvi AskMÖnb </w:t>
      </w:r>
      <w:r w:rsidRPr="001C653E">
        <w:rPr>
          <w:rFonts w:ascii="SutonnyMJ" w:hAnsi="SutonnyMJ"/>
          <w:i/>
        </w:rPr>
        <w:t>wkïi ¯^v‡¯’¨i Dci gv‡qi RxebNwUZ AwfÁZv I evwoi cwi‡ekMZ welq mg~‡n</w:t>
      </w:r>
      <w:r w:rsidRPr="001C653E">
        <w:rPr>
          <w:rFonts w:ascii="SutonnyMJ" w:hAnsi="SutonnyMJ"/>
        </w:rPr>
        <w:t xml:space="preserve">i </w:t>
      </w:r>
      <w:r w:rsidRPr="001C653E">
        <w:rPr>
          <w:rFonts w:ascii="SutonnyMJ" w:hAnsi="SutonnyMJ"/>
          <w:i/>
        </w:rPr>
        <w:t xml:space="preserve">cÖfve </w:t>
      </w:r>
      <w:r w:rsidRPr="001C653E">
        <w:rPr>
          <w:rFonts w:ascii="SutonnyMJ" w:hAnsi="SutonnyMJ"/>
        </w:rPr>
        <w:t xml:space="preserve">eyS‡Z Avgv‡`i mvnvh¨ Ki‡e| </w:t>
      </w:r>
    </w:p>
    <w:p w14:paraId="3625F085" w14:textId="77777777" w:rsidR="009D2AB4" w:rsidRPr="001C653E" w:rsidRDefault="009D2AB4" w:rsidP="009D2AB4">
      <w:pPr>
        <w:rPr>
          <w:rFonts w:eastAsia="Calibri"/>
        </w:rPr>
      </w:pPr>
    </w:p>
    <w:p w14:paraId="6888F48F" w14:textId="77777777" w:rsidR="009D2AB4" w:rsidRPr="001C653E" w:rsidRDefault="009D2AB4" w:rsidP="009D2AB4">
      <w:pPr>
        <w:rPr>
          <w:rFonts w:ascii="SutonnyMJ" w:hAnsi="SutonnyMJ"/>
          <w:b/>
          <w:sz w:val="26"/>
        </w:rPr>
      </w:pPr>
      <w:r w:rsidRPr="001C653E">
        <w:rPr>
          <w:rFonts w:ascii="SutonnyMJ" w:hAnsi="SutonnyMJ"/>
          <w:b/>
          <w:sz w:val="26"/>
        </w:rPr>
        <w:t>SzwuK/ Amyweav</w:t>
      </w:r>
    </w:p>
    <w:p w14:paraId="691AEE69" w14:textId="77777777" w:rsidR="009D2AB4" w:rsidRPr="001C653E" w:rsidRDefault="009D2AB4" w:rsidP="009D2AB4">
      <w:pPr>
        <w:rPr>
          <w:rFonts w:ascii="SutonnyMJ" w:hAnsi="SutonnyMJ"/>
        </w:rPr>
      </w:pPr>
      <w:r w:rsidRPr="001C653E">
        <w:rPr>
          <w:rFonts w:ascii="SutonnyMJ" w:hAnsi="SutonnyMJ"/>
        </w:rPr>
        <w:t>GB M‡elYvq Ask MÖn‡b m¤¢ve¨ SzwuK, Amyweav Ges / A_ev cvk¦© cÖwZwµqvmg~n wb¤œiƒc-</w:t>
      </w:r>
    </w:p>
    <w:p w14:paraId="49391187" w14:textId="77777777" w:rsidR="009D2AB4" w:rsidRPr="001C653E" w:rsidRDefault="009D2AB4" w:rsidP="006C3963">
      <w:pPr>
        <w:numPr>
          <w:ilvl w:val="0"/>
          <w:numId w:val="63"/>
        </w:numPr>
        <w:rPr>
          <w:rFonts w:ascii="SutonnyMJ" w:hAnsi="SutonnyMJ"/>
        </w:rPr>
      </w:pPr>
      <w:r w:rsidRPr="001C653E">
        <w:rPr>
          <w:rFonts w:ascii="SutonnyMJ" w:hAnsi="SutonnyMJ"/>
        </w:rPr>
        <w:t xml:space="preserve">Avwg †h mKj cÖkœ Avcbv‡K wRÁvmv Ki‡ev Zvi wKQy Avcbvi Kv‡Q GKvšÍ e¨w³MZ g‡b n‡Z cv‡i Zvi KviY †m¸wj Avcbvi Rxeb I Abyf~wZi mv‡_ m¤úwK©Z| Avcwb K_v ej‡Z A¯^w¯’‡eva Ki‡Z cv‡ib Ggb wKQy welq _vK‡e †hgb ¯^v¯’¨, m¤ú©K, welbœZv ev cvwievwiK mwnsmZv| GB mv¶vrKv‡i Ask MÖnb bv Kiv ev Gi †Kvb GKwU cÖkœ Reve bv  †`qvi m¤ú~b© AwaKvi Avcbvi Av‡Q| Avi Avcwb hw` G‡Z Ask bvI  †bb ev Gi †Kvb GKwU cÖ‡kœi mvov bvI †`b Gi Rb¨ Avcbv‡K Avgv‡`i Kv‡Q †Kvb KviY `kv©‡Z n‡ebv| Avcbvi mKj DËiB h_vm¤¢e †Mvcb ivLv n‡e | </w:t>
      </w:r>
    </w:p>
    <w:p w14:paraId="2D624AA6" w14:textId="77777777" w:rsidR="009D2AB4" w:rsidRPr="001C653E" w:rsidRDefault="009D2AB4" w:rsidP="006C3963">
      <w:pPr>
        <w:pStyle w:val="ListParagraph"/>
        <w:numPr>
          <w:ilvl w:val="0"/>
          <w:numId w:val="63"/>
        </w:numPr>
        <w:tabs>
          <w:tab w:val="left" w:pos="1980"/>
        </w:tabs>
        <w:spacing w:line="276" w:lineRule="auto"/>
        <w:rPr>
          <w:rFonts w:ascii="SutonnyMJ" w:hAnsi="SutonnyMJ"/>
        </w:rPr>
      </w:pPr>
      <w:r w:rsidRPr="001C653E">
        <w:rPr>
          <w:rFonts w:ascii="SutonnyMJ" w:hAnsi="SutonnyMJ"/>
        </w:rPr>
        <w:t>RxebNwUZ  AwfÁZvm¤úwK©Z GB Rwi‡c Ask MÖn‡b Avcbvi wKQy mgq bó n‡e, hw`I Avcwb †h †Kvb mgq GUv ev` w`‡Z cv‡ib|</w:t>
      </w:r>
    </w:p>
    <w:p w14:paraId="2ED69DA5" w14:textId="77777777" w:rsidR="009D2AB4" w:rsidRPr="001C653E" w:rsidRDefault="009D2AB4" w:rsidP="006C3963">
      <w:pPr>
        <w:numPr>
          <w:ilvl w:val="0"/>
          <w:numId w:val="63"/>
        </w:numPr>
        <w:rPr>
          <w:rFonts w:ascii="SutonnyMJ" w:hAnsi="SutonnyMJ"/>
        </w:rPr>
      </w:pPr>
      <w:r w:rsidRPr="001C653E">
        <w:rPr>
          <w:rFonts w:ascii="SutonnyMJ" w:hAnsi="SutonnyMJ"/>
        </w:rPr>
        <w:t xml:space="preserve">‡MvcbxqZv bó nIqvt Ab¨ mKj M‡elYvi gZB, GB †¶‡ÎI Avcbvi ‡MvcbxqZv bó n‡Z cv‡i, wKš‘ Gi SywuK Kgv‡Z Avgiv mveavbZv Aej¤^b Ki‡ev| </w:t>
      </w:r>
    </w:p>
    <w:p w14:paraId="7A6A8686" w14:textId="77777777" w:rsidR="009D2AB4" w:rsidRPr="001C653E" w:rsidRDefault="009D2AB4" w:rsidP="009D2AB4">
      <w:pPr>
        <w:ind w:left="720"/>
        <w:rPr>
          <w:rFonts w:ascii="SutonnyMJ" w:hAnsi="SutonnyMJ"/>
          <w:sz w:val="32"/>
          <w:szCs w:val="32"/>
        </w:rPr>
      </w:pPr>
    </w:p>
    <w:p w14:paraId="63B7BCBC" w14:textId="77777777" w:rsidR="009D2AB4" w:rsidRPr="001C653E" w:rsidRDefault="009D2AB4" w:rsidP="009D2AB4">
      <w:pPr>
        <w:tabs>
          <w:tab w:val="left" w:pos="1980"/>
        </w:tabs>
        <w:rPr>
          <w:b/>
        </w:rPr>
      </w:pPr>
    </w:p>
    <w:p w14:paraId="1AD07475" w14:textId="77777777" w:rsidR="009D2AB4" w:rsidRPr="001C653E" w:rsidRDefault="009D2AB4" w:rsidP="009D2AB4">
      <w:pPr>
        <w:rPr>
          <w:rFonts w:ascii="SutonnyMJ" w:hAnsi="SutonnyMJ"/>
          <w:b/>
          <w:sz w:val="26"/>
        </w:rPr>
      </w:pPr>
      <w:r w:rsidRPr="001C653E">
        <w:rPr>
          <w:rFonts w:ascii="SutonnyMJ" w:hAnsi="SutonnyMJ"/>
          <w:b/>
          <w:sz w:val="26"/>
        </w:rPr>
        <w:t>‡MvcbxqZv</w:t>
      </w:r>
    </w:p>
    <w:p w14:paraId="4A105F28" w14:textId="77777777" w:rsidR="009D2AB4" w:rsidRPr="001C653E" w:rsidRDefault="009D2AB4" w:rsidP="006C3963">
      <w:pPr>
        <w:numPr>
          <w:ilvl w:val="0"/>
          <w:numId w:val="64"/>
        </w:numPr>
        <w:rPr>
          <w:rFonts w:ascii="SutonnyMJ" w:hAnsi="SutonnyMJ"/>
        </w:rPr>
      </w:pPr>
      <w:r w:rsidRPr="001C653E">
        <w:rPr>
          <w:rFonts w:ascii="SutonnyMJ" w:hAnsi="SutonnyMJ"/>
        </w:rPr>
        <w:t xml:space="preserve">Avcbvi M‡elYvi Z_¨ h_vm¤¢e ‡Mvcb ivLv n‡e| hw` GB M‡elYvi djvdj †Kv_vI Qvcv nq ev cÖ`k©b Kiv nq,  e¨w³ we‡k‡li bvg I Ab¨ †Kvb e¨w³MZ mbv³Kvix Z_¨ e¨envi Kiv n‡ebv| </w:t>
      </w:r>
    </w:p>
    <w:p w14:paraId="711F5346" w14:textId="77777777" w:rsidR="009D2AB4" w:rsidRPr="001C653E" w:rsidRDefault="009D2AB4" w:rsidP="006C3963">
      <w:pPr>
        <w:numPr>
          <w:ilvl w:val="0"/>
          <w:numId w:val="64"/>
        </w:numPr>
        <w:rPr>
          <w:rFonts w:ascii="SutonnyMJ" w:hAnsi="SutonnyMJ"/>
        </w:rPr>
      </w:pPr>
      <w:r w:rsidRPr="001C653E">
        <w:rPr>
          <w:rFonts w:ascii="SutonnyMJ" w:hAnsi="SutonnyMJ"/>
        </w:rPr>
        <w:lastRenderedPageBreak/>
        <w:t xml:space="preserve">‡MvcbxqZv bó nIqvi SzwuK Kgv‡Z Avgiv M‡elYvi GB mg¯Í Z_¨ e¨env‡ii AvBwmwWwWAviwei Kg©KZv© I M‡elK‡`i n¯Í‡¶c mxwgZ ivLv n‡e|  ‡h mg¯Í Z_¨ Avcbv‡K mbv³Ki‡Y e¨eüZ n‡e, †m¸wj Avcbvi Ab¨vb¨ DËi †_‡K Avjv`v ivLv n‡e, hv‡Z ïaygvÎ Avgv‡`i M‡elKivB Avcbvi †`Iqv †Kvb DËi w`‡q Avcbv‡K Ly‡uR †ei Ki‡Z cvi‡e| mKj DËicÎ GKwU wbivc` ¯’v‡b Zvjve× K‡i ivLv n‡e| mKj B‡j±wbK Z_¨ †KvW Kiv n‡e| hw` AvBbMZ cÖ‡qvRb †`Lv †`q, Zvn‡jB ‡Kej Avcbvi e¨w³MZ Z_¨ cÖKvk Kiv n‡e| </w:t>
      </w:r>
    </w:p>
    <w:p w14:paraId="59CAAB26" w14:textId="77777777" w:rsidR="009D2AB4" w:rsidRPr="001C653E" w:rsidRDefault="009D2AB4" w:rsidP="009D2AB4">
      <w:pPr>
        <w:tabs>
          <w:tab w:val="left" w:pos="1980"/>
        </w:tabs>
      </w:pPr>
    </w:p>
    <w:p w14:paraId="4F14C16C" w14:textId="77777777" w:rsidR="009D2AB4" w:rsidRPr="001C653E" w:rsidRDefault="009D2AB4" w:rsidP="009D2AB4">
      <w:pPr>
        <w:rPr>
          <w:rStyle w:val="header-a1"/>
        </w:rPr>
      </w:pPr>
    </w:p>
    <w:p w14:paraId="6A4D264C" w14:textId="77777777" w:rsidR="009D2AB4" w:rsidRPr="001C653E" w:rsidRDefault="009D2AB4" w:rsidP="009D2AB4">
      <w:pPr>
        <w:rPr>
          <w:rFonts w:ascii="SutonnyMJ" w:hAnsi="SutonnyMJ"/>
          <w:b/>
          <w:sz w:val="32"/>
          <w:szCs w:val="32"/>
        </w:rPr>
      </w:pPr>
      <w:r w:rsidRPr="001C653E">
        <w:rPr>
          <w:rFonts w:ascii="SutonnyMJ" w:hAnsi="SutonnyMJ"/>
          <w:b/>
          <w:sz w:val="26"/>
        </w:rPr>
        <w:t xml:space="preserve">M‡elYvi Z_¨ msi¶bt </w:t>
      </w:r>
      <w:r w:rsidRPr="001C653E">
        <w:rPr>
          <w:rFonts w:ascii="SutonnyMJ" w:hAnsi="SutonnyMJ"/>
        </w:rPr>
        <w:t>cÖ‡qvR‡b GB M‡elYvjä Z_¨ Ab¨ M‡elK‡`i Rvbv‡bv n‡Z cv‡i wKš‘  Avgiv Avcbvi †MvcbxqZv c~‡e© ewY©Z wbq‡g K‡Vvifv‡e ‡g‡b Pj‡ev|</w:t>
      </w:r>
    </w:p>
    <w:p w14:paraId="2CC31830" w14:textId="77777777" w:rsidR="009D2AB4" w:rsidRPr="001C653E" w:rsidRDefault="009D2AB4" w:rsidP="009D2AB4">
      <w:pPr>
        <w:rPr>
          <w:rFonts w:ascii="SutonnyMJ" w:hAnsi="SutonnyMJ"/>
          <w:b/>
          <w:sz w:val="26"/>
        </w:rPr>
      </w:pPr>
    </w:p>
    <w:p w14:paraId="5383B677" w14:textId="77777777" w:rsidR="009D2AB4" w:rsidRPr="001C653E" w:rsidRDefault="009D2AB4" w:rsidP="009D2AB4">
      <w:pPr>
        <w:rPr>
          <w:rFonts w:ascii="SutonnyMJ" w:hAnsi="SutonnyMJ"/>
          <w:b/>
          <w:sz w:val="26"/>
        </w:rPr>
      </w:pPr>
      <w:r w:rsidRPr="001C653E">
        <w:rPr>
          <w:rFonts w:ascii="SutonnyMJ" w:hAnsi="SutonnyMJ"/>
          <w:b/>
          <w:sz w:val="26"/>
        </w:rPr>
        <w:t>¶wZc~iY / A_© cwi‡kvat</w:t>
      </w:r>
    </w:p>
    <w:p w14:paraId="7EFBC293" w14:textId="77777777" w:rsidR="009D2AB4" w:rsidRPr="001C653E" w:rsidRDefault="009D2AB4" w:rsidP="009D2AB4">
      <w:pPr>
        <w:autoSpaceDE w:val="0"/>
        <w:autoSpaceDN w:val="0"/>
        <w:rPr>
          <w:rFonts w:ascii="SutonnyMJ" w:hAnsi="SutonnyMJ" w:cs="Arial"/>
        </w:rPr>
      </w:pPr>
      <w:r w:rsidRPr="001C653E">
        <w:rPr>
          <w:rFonts w:ascii="SutonnyMJ" w:hAnsi="SutonnyMJ" w:cs="Arial"/>
        </w:rPr>
        <w:t>GB M‡elYvq AskMÖn‡Yi Rb¨ Avcbvi mivmwi †Kvb ai‡bi A_©‰bwZK LiP/ e¨q n‡e bv Ges GKBfv‡e Avcwb GB M‡elYvq AskMÖn‡bi Rb¨ mivmwi †Kvbai‡Yi A_©‰bwZK mnvqZvI cv‡eb bv|</w:t>
      </w:r>
    </w:p>
    <w:p w14:paraId="1B648F52" w14:textId="77777777" w:rsidR="009D2AB4" w:rsidRPr="001C653E" w:rsidRDefault="009D2AB4" w:rsidP="009D2AB4">
      <w:pPr>
        <w:rPr>
          <w:rStyle w:val="header-a1"/>
          <w:sz w:val="26"/>
          <w:szCs w:val="26"/>
        </w:rPr>
      </w:pPr>
    </w:p>
    <w:p w14:paraId="7BDAF176" w14:textId="77777777" w:rsidR="009D2AB4" w:rsidRPr="001C653E" w:rsidRDefault="009D2AB4" w:rsidP="009D2AB4">
      <w:pPr>
        <w:autoSpaceDE w:val="0"/>
        <w:autoSpaceDN w:val="0"/>
        <w:rPr>
          <w:rFonts w:ascii="SutonnyMJ" w:hAnsi="SutonnyMJ" w:cs="SutonnyMJ"/>
          <w:b/>
          <w:bCs/>
          <w:sz w:val="26"/>
          <w:szCs w:val="26"/>
        </w:rPr>
      </w:pPr>
      <w:r w:rsidRPr="001C653E">
        <w:rPr>
          <w:rFonts w:ascii="SutonnyMJ" w:hAnsi="SutonnyMJ" w:cs="SutonnyMJ"/>
          <w:b/>
          <w:bCs/>
          <w:sz w:val="26"/>
          <w:szCs w:val="26"/>
        </w:rPr>
        <w:t>fwel¨‡Z Z‡_¨i e¨envi:</w:t>
      </w:r>
    </w:p>
    <w:p w14:paraId="196E304F" w14:textId="77777777" w:rsidR="009D2AB4" w:rsidRPr="001C653E" w:rsidRDefault="009D2AB4" w:rsidP="009D2AB4">
      <w:pPr>
        <w:rPr>
          <w:rFonts w:ascii="SutonnyMJ" w:hAnsi="SutonnyMJ" w:cs="SutonnyMJ"/>
        </w:rPr>
      </w:pPr>
      <w:r w:rsidRPr="001C653E">
        <w:rPr>
          <w:rFonts w:ascii="SutonnyMJ" w:hAnsi="SutonnyMJ" w:cs="SutonnyMJ"/>
          <w:bCs/>
        </w:rPr>
        <w:t xml:space="preserve">Avcwb hw`  ivwR   _v‡Kb Zvn‡j </w:t>
      </w:r>
      <w:r w:rsidRPr="001C653E">
        <w:rPr>
          <w:rFonts w:ascii="SutonnyMJ" w:hAnsi="SutonnyMJ" w:cs="SutonnyMJ"/>
        </w:rPr>
        <w:t>GB mgxÿv †_‡K msMÖnK…Z Z_¨ M‡elYv †kl nevi ciI Kgc‡ÿ 20 eQi ch©šÍ AvBwmwWwWAviwe</w:t>
      </w:r>
      <w:r w:rsidRPr="001C653E">
        <w:rPr>
          <w:rFonts w:ascii="SutonnyMJ" w:hAnsi="SutonnyMJ"/>
        </w:rPr>
        <w:t xml:space="preserve"> (K‡jiv nvmcvZvj) †Z </w:t>
      </w:r>
      <w:r w:rsidRPr="001C653E">
        <w:rPr>
          <w:rFonts w:ascii="SutonnyMJ" w:hAnsi="SutonnyMJ" w:cs="SutonnyMJ"/>
        </w:rPr>
        <w:t>msi¶Y Kiv n‡Z cv‡i</w:t>
      </w:r>
      <w:r w:rsidRPr="001C653E">
        <w:rPr>
          <w:rFonts w:ascii="SutonnyMJ" w:hAnsi="SutonnyMJ" w:cs="SutonnyMJ"/>
          <w:cs/>
          <w:lang w:bidi="bn-BD"/>
        </w:rPr>
        <w:t xml:space="preserve">| </w:t>
      </w:r>
      <w:r w:rsidRPr="001C653E">
        <w:rPr>
          <w:rFonts w:ascii="SutonnyMJ" w:hAnsi="SutonnyMJ" w:cs="SutonnyMJ"/>
        </w:rPr>
        <w:t xml:space="preserve">hv‡Z K‡i Avgiv GB Z‡_¨i Dci fwel¨‡Z DbœZ ai‡bi we‡kølY K‡i </w:t>
      </w:r>
      <w:r w:rsidRPr="001C653E">
        <w:rPr>
          <w:rFonts w:ascii="SutonnyMJ" w:hAnsi="SutonnyMJ"/>
        </w:rPr>
        <w:t xml:space="preserve">Avgiv Rvb‡Z cvwi †h Kxfv‡e </w:t>
      </w:r>
      <w:r w:rsidRPr="001C653E">
        <w:rPr>
          <w:rFonts w:ascii="SutonnyMJ" w:hAnsi="SutonnyMJ" w:cs="SutonnyMJ"/>
        </w:rPr>
        <w:t xml:space="preserve">gv‡q‡`i RxebNwUZ AwfÁZv I m¤úª`v‡qi `„wófw½ </w:t>
      </w:r>
      <w:r w:rsidRPr="001C653E">
        <w:rPr>
          <w:rFonts w:ascii="SutonnyMJ" w:hAnsi="SutonnyMJ"/>
        </w:rPr>
        <w:t>mvaviYfv‡e wkïi Amy¯’¨Zvi mv‡_ RwoZ</w:t>
      </w:r>
      <w:r w:rsidRPr="001C653E">
        <w:rPr>
          <w:rFonts w:ascii="SutonnyMJ" w:hAnsi="SutonnyMJ" w:cs="SutonnyMJ"/>
        </w:rPr>
        <w:t>| Avcbvi Z_¨ †i‡L †`Iqvi e¨vcv‡i hw` Avcwb KLbI Avcbvi gZvgZ cwieZ©b K‡ib Zvn‡j Avcwb Avgv‡`i mv‡_ †hvMv‡hvM Ki‡Z cv‡ib Ges Avgiv Avcbvi Z_¨ ‡d‡j †`e Ges Zv Avi msi¶Y Ki‡ev bv|</w:t>
      </w:r>
    </w:p>
    <w:p w14:paraId="334004AB" w14:textId="77777777" w:rsidR="009D2AB4" w:rsidRPr="001C653E" w:rsidRDefault="009D2AB4" w:rsidP="009D2AB4">
      <w:pPr>
        <w:rPr>
          <w:rFonts w:eastAsia="Calibri"/>
        </w:rPr>
      </w:pPr>
    </w:p>
    <w:p w14:paraId="39FFCFEA" w14:textId="77777777" w:rsidR="009D2AB4" w:rsidRPr="001C653E" w:rsidRDefault="009D2AB4" w:rsidP="009D2AB4">
      <w:pPr>
        <w:rPr>
          <w:rFonts w:ascii="SutonnyMJ" w:hAnsi="SutonnyMJ"/>
          <w:b/>
          <w:sz w:val="26"/>
        </w:rPr>
      </w:pPr>
      <w:r w:rsidRPr="001C653E">
        <w:rPr>
          <w:rFonts w:ascii="SutonnyMJ" w:hAnsi="SutonnyMJ"/>
          <w:b/>
          <w:sz w:val="26"/>
        </w:rPr>
        <w:t>AwaKvimg~n</w:t>
      </w:r>
    </w:p>
    <w:p w14:paraId="25D81BE7" w14:textId="77777777" w:rsidR="009D2AB4" w:rsidRPr="001C653E" w:rsidRDefault="009D2AB4" w:rsidP="009D2AB4">
      <w:pPr>
        <w:rPr>
          <w:rFonts w:ascii="SutonnyMJ" w:hAnsi="SutonnyMJ" w:cs="Vrinda"/>
        </w:rPr>
      </w:pPr>
      <w:r w:rsidRPr="001C653E">
        <w:rPr>
          <w:rFonts w:ascii="SutonnyMJ" w:hAnsi="SutonnyMJ"/>
          <w:iCs/>
        </w:rPr>
        <w:t>GB M‡elYvq AskMªnY m¤ú~Y© †¯^”Qvg~jK</w:t>
      </w:r>
      <w:r w:rsidRPr="001C653E">
        <w:rPr>
          <w:rFonts w:ascii="SutonnyMJ" w:hAnsi="SutonnyMJ" w:cs="Vrinda"/>
        </w:rPr>
        <w:t xml:space="preserve">|GB M‡elYvq AskMªnY Kivi ev bv Kivi ev M‡elYvi †h †Kvb chv©‡q wb‡R‡K cÖZ¨vnvi Kivi AwaKvi Avcbvi i‡q‡Q| GB AskMÖnY bv Kivi ev wb‡R‡K cÖZ¨vnvi Kivi Kvi‡Y Avcbv‡K †Kvb ¶wZc~iY w`‡Z n‡e bv ev Avcwb †h myweav cv‡”Qb †mwU †_‡K ewÂZ n‡eb bv| </w:t>
      </w:r>
      <w:r w:rsidRPr="001C653E">
        <w:rPr>
          <w:rFonts w:ascii="SutonnyMJ" w:hAnsi="SutonnyMJ" w:cs="Arial"/>
        </w:rPr>
        <w:t xml:space="preserve">GB M‡elYvq AskMÖnY bv Kivi AwaKvi Avcbvi Av‡Q GesGRb¨ fwel¨‡Z Avcbvi cwiev‡ii m`m¨‡`i </w:t>
      </w:r>
      <w:r w:rsidRPr="001C653E">
        <w:rPr>
          <w:rFonts w:ascii="SutonnyMJ" w:hAnsi="SutonnyMJ"/>
        </w:rPr>
        <w:t>K‡jiv nvmcvZv‡j</w:t>
      </w:r>
      <w:r w:rsidRPr="001C653E">
        <w:rPr>
          <w:rFonts w:ascii="SutonnyMJ" w:hAnsi="SutonnyMJ" w:cs="Arial"/>
        </w:rPr>
        <w:t xml:space="preserve"> ¯^v¯’¨‡mev MÖn‡bi Dci †Kvb cÖfve co‡e bv|</w:t>
      </w:r>
    </w:p>
    <w:p w14:paraId="6EB322DD" w14:textId="77777777" w:rsidR="009D2AB4" w:rsidRPr="001C653E" w:rsidRDefault="009D2AB4" w:rsidP="009D2AB4">
      <w:pPr>
        <w:rPr>
          <w:iCs/>
        </w:rPr>
      </w:pPr>
    </w:p>
    <w:p w14:paraId="694D7018" w14:textId="77777777" w:rsidR="009D2AB4" w:rsidRPr="001C653E" w:rsidRDefault="009D2AB4" w:rsidP="009D2AB4">
      <w:pPr>
        <w:rPr>
          <w:rFonts w:ascii="SutonnyMJ" w:hAnsi="SutonnyMJ"/>
          <w:b/>
          <w:sz w:val="26"/>
        </w:rPr>
      </w:pPr>
      <w:r w:rsidRPr="001C653E">
        <w:rPr>
          <w:rFonts w:ascii="SutonnyMJ" w:hAnsi="SutonnyMJ"/>
          <w:b/>
          <w:sz w:val="26"/>
        </w:rPr>
        <w:t>cÖkœvewj</w:t>
      </w:r>
    </w:p>
    <w:p w14:paraId="5AD233A4" w14:textId="77777777" w:rsidR="009D2AB4" w:rsidRPr="001C653E" w:rsidRDefault="009D2AB4" w:rsidP="009D2AB4">
      <w:pPr>
        <w:jc w:val="both"/>
        <w:rPr>
          <w:rFonts w:ascii="SutonnyMJ" w:hAnsi="SutonnyMJ" w:cs="Arial"/>
        </w:rPr>
      </w:pPr>
      <w:r w:rsidRPr="001C653E">
        <w:rPr>
          <w:rFonts w:ascii="SutonnyMJ" w:hAnsi="SutonnyMJ" w:cs="Arial"/>
        </w:rPr>
        <w:t xml:space="preserve">Avcwb hw` wek¦vm K‡ib ‡h GB M‡elYvq AskMÖn‡bi Kvi‡Y Avcwb AvnZ ev ÿwZMÖ¯’ n‡q‡Qb Z‡e GUv ¸iæZ¦c~Y© ‡h Avgv‡`i‡K AwZmËi Rvbvb| Avcwb Avgv‡`i‡K mivmwi Rvbv‡Z cv‡ib A_ev Rbve gvmy` cvi‡fR Gi †gvevBj b¤^i 01817541872 †Z ‡dvb Ki‡Z cv‡ib| GB M‡elYvq AskMÖn‡Yi d‡j Avcwb AvnZ ev ÿwZMÖ¯’ n‡q _vK‡j </w:t>
      </w:r>
      <w:r w:rsidRPr="001C653E">
        <w:rPr>
          <w:rFonts w:ascii="SutonnyMJ" w:hAnsi="SutonnyMJ"/>
        </w:rPr>
        <w:t xml:space="preserve">AvBwmwWwWAviwe </w:t>
      </w:r>
      <w:r w:rsidRPr="001C653E">
        <w:rPr>
          <w:rFonts w:ascii="SutonnyMJ" w:hAnsi="SutonnyMJ" w:cs="Arial"/>
        </w:rPr>
        <w:t xml:space="preserve">Avcbv‡K M‡elYv-msµvšÍ ÿwZi Rb¨ webvg~‡j¨ wPwKrmv cÖ`vb Ki‡e| </w:t>
      </w:r>
      <w:r w:rsidRPr="001C653E">
        <w:rPr>
          <w:rFonts w:ascii="SutonnyMJ" w:hAnsi="SutonnyMJ"/>
        </w:rPr>
        <w:t xml:space="preserve">AvBwmwWwWAviwe </w:t>
      </w:r>
      <w:r w:rsidRPr="001C653E">
        <w:rPr>
          <w:rFonts w:ascii="SutonnyMJ" w:hAnsi="SutonnyMJ" w:cs="Arial"/>
        </w:rPr>
        <w:t>M‡elYvq AvnZ ev ÿwZMÖ¯’‡`i‡K ¯^v¯’¨‡mev ‡K‡›`ª hvZvqv‡Zi LiPI enb Ki‡e|</w:t>
      </w:r>
    </w:p>
    <w:p w14:paraId="4D13FC22" w14:textId="77777777" w:rsidR="009D2AB4" w:rsidRPr="001C653E" w:rsidRDefault="009D2AB4" w:rsidP="009D2AB4">
      <w:pPr>
        <w:jc w:val="both"/>
        <w:rPr>
          <w:rFonts w:ascii="SutonnyMJ" w:hAnsi="SutonnyMJ" w:cs="Arial"/>
        </w:rPr>
      </w:pPr>
    </w:p>
    <w:p w14:paraId="12BC913A" w14:textId="77777777" w:rsidR="009D2AB4" w:rsidRPr="001C653E" w:rsidRDefault="009D2AB4" w:rsidP="009D2AB4">
      <w:pPr>
        <w:jc w:val="both"/>
        <w:rPr>
          <w:rFonts w:ascii="SutonnyMJ" w:hAnsi="SutonnyMJ" w:cs="Arial"/>
        </w:rPr>
      </w:pPr>
      <w:r w:rsidRPr="001C653E">
        <w:rPr>
          <w:rFonts w:ascii="SutonnyMJ" w:hAnsi="SutonnyMJ" w:cs="Arial"/>
        </w:rPr>
        <w:t xml:space="preserve">Avcbvi †Kv‡bv cÖkœ _vK‡j Avgv‡K ‡h‡Kvb mgq wRÁvmv Ki‡Z cv‡ib| cieZxu‡Z Avcbvi AwZwi³ †KvbcÖkœ _vK‡j A_ev †Kvb wel‡q DwØMœ _v‡Kb Zvn‡j Avcwb ‡hvMv‡hvM Ki‡Z cv‡ib: </w:t>
      </w:r>
    </w:p>
    <w:p w14:paraId="671C0E9F" w14:textId="77777777" w:rsidR="009D2AB4" w:rsidRPr="001C653E" w:rsidRDefault="009D2AB4" w:rsidP="009D2AB4">
      <w:pPr>
        <w:jc w:val="both"/>
        <w:rPr>
          <w:rFonts w:ascii="SutonnyMJ" w:hAnsi="SutonnyMJ" w:cs="Arial"/>
        </w:rPr>
      </w:pPr>
    </w:p>
    <w:p w14:paraId="3A69DE93" w14:textId="77777777" w:rsidR="009D2AB4" w:rsidRPr="001C653E" w:rsidRDefault="009D2AB4" w:rsidP="009D2AB4">
      <w:pPr>
        <w:rPr>
          <w:rFonts w:ascii="SutonnyMJ" w:hAnsi="SutonnyMJ" w:cs="Arial"/>
        </w:rPr>
      </w:pPr>
      <w:r w:rsidRPr="001C653E">
        <w:rPr>
          <w:rFonts w:ascii="SutonnyMJ" w:hAnsi="SutonnyMJ" w:cs="Arial"/>
        </w:rPr>
        <w:t xml:space="preserve">Rbve gvmy` cvi‡fR: †gvevBj b¤^i 01817541872, †m›Uvi di KwgDwb‡Kej wWwR‡RR, </w:t>
      </w:r>
      <w:r w:rsidRPr="001C653E">
        <w:rPr>
          <w:rFonts w:ascii="SutonnyMJ" w:hAnsi="SutonnyMJ"/>
        </w:rPr>
        <w:t>AvBwmwWwWAviwe, gnvLvjx, XvKv-1212</w:t>
      </w:r>
      <w:r w:rsidRPr="001C653E">
        <w:rPr>
          <w:rFonts w:ascii="SutonnyMJ" w:hAnsi="SutonnyMJ" w:cs="Arial"/>
        </w:rPr>
        <w:t>|</w:t>
      </w:r>
    </w:p>
    <w:p w14:paraId="0A8C8E10" w14:textId="77777777" w:rsidR="009D2AB4" w:rsidRPr="001C653E" w:rsidRDefault="009D2AB4" w:rsidP="009D2AB4">
      <w:pPr>
        <w:rPr>
          <w:rFonts w:ascii="SutonnyMJ" w:hAnsi="SutonnyMJ" w:cs="Arial"/>
        </w:rPr>
      </w:pPr>
    </w:p>
    <w:p w14:paraId="4D32BB6D" w14:textId="77777777" w:rsidR="009D2AB4" w:rsidRPr="001C653E" w:rsidRDefault="009D2AB4" w:rsidP="009D2AB4">
      <w:pPr>
        <w:jc w:val="both"/>
        <w:rPr>
          <w:rFonts w:ascii="SutonnyMJ" w:hAnsi="SutonnyMJ" w:cs="Arial"/>
        </w:rPr>
      </w:pPr>
      <w:r w:rsidRPr="001C653E">
        <w:rPr>
          <w:rFonts w:ascii="SutonnyMJ" w:hAnsi="SutonnyMJ" w:cs="Arial"/>
        </w:rPr>
        <w:t xml:space="preserve">GB M‡elYvq Avcbvi AwaKvi-msµvšÍ †Kvb cÖkœ _vK‡j A_ev M‡elYvi Kvi‡Y Avcbvi †Kvb ¶wZ n‡Z cv‡i e‡j hw` g‡b K‡ib, Zvn‡j Avcwb 9886498 A_ev wcGweG·- 8860523-32 G· - 3206 †Uwj‡dvb b¤^‡i A_ev mivmwi Gg G mvjvg Lvb, AvBAviwe †m‡µUvwi‡qU Gi mv‡_ †hvMv‡hvM Ki‡Z cv‡ib| </w:t>
      </w:r>
    </w:p>
    <w:p w14:paraId="2E4D269B" w14:textId="77777777" w:rsidR="009D2AB4" w:rsidRPr="001C653E" w:rsidRDefault="009D2AB4" w:rsidP="009D2AB4">
      <w:pPr>
        <w:rPr>
          <w:rFonts w:ascii="SutonnyMJ" w:eastAsia="Calibri" w:hAnsi="SutonnyMJ"/>
        </w:rPr>
      </w:pPr>
    </w:p>
    <w:p w14:paraId="60CED243" w14:textId="77777777" w:rsidR="009D2AB4" w:rsidRPr="001C653E" w:rsidRDefault="009D2AB4" w:rsidP="009D2AB4">
      <w:pPr>
        <w:rPr>
          <w:rFonts w:ascii="SutonnyMJ" w:hAnsi="SutonnyMJ"/>
          <w:b/>
          <w:sz w:val="26"/>
        </w:rPr>
      </w:pPr>
      <w:r w:rsidRPr="001C653E">
        <w:rPr>
          <w:rFonts w:ascii="SutonnyMJ" w:hAnsi="SutonnyMJ"/>
          <w:b/>
          <w:sz w:val="26"/>
        </w:rPr>
        <w:t>m¤§wZt</w:t>
      </w:r>
    </w:p>
    <w:p w14:paraId="796538E4" w14:textId="77777777" w:rsidR="009D2AB4" w:rsidRPr="001C653E" w:rsidRDefault="009D2AB4" w:rsidP="009D2AB4">
      <w:pPr>
        <w:rPr>
          <w:rFonts w:ascii="SutonnyMJ" w:hAnsi="SutonnyMJ"/>
        </w:rPr>
      </w:pPr>
    </w:p>
    <w:p w14:paraId="3B4479E4" w14:textId="77777777" w:rsidR="009D2AB4" w:rsidRPr="001C653E" w:rsidRDefault="009D2AB4" w:rsidP="009D2AB4">
      <w:pPr>
        <w:rPr>
          <w:rFonts w:ascii="SutonnyMJ" w:hAnsi="SutonnyMJ"/>
        </w:rPr>
      </w:pPr>
      <w:r w:rsidRPr="001C653E">
        <w:rPr>
          <w:rFonts w:ascii="SutonnyMJ" w:hAnsi="SutonnyMJ"/>
        </w:rPr>
        <w:t>Avcbv‡K m¤§wZc‡Îi GKwU Abywjwc †`Iqv n‡jv|</w:t>
      </w:r>
    </w:p>
    <w:p w14:paraId="4D04EB6E" w14:textId="77777777" w:rsidR="009D2AB4" w:rsidRPr="001C653E" w:rsidRDefault="009D2AB4" w:rsidP="009D2AB4">
      <w:pPr>
        <w:rPr>
          <w:rFonts w:ascii="SutonnyMJ" w:hAnsi="SutonnyMJ" w:cs="Arial"/>
        </w:rPr>
      </w:pPr>
      <w:r w:rsidRPr="001C653E">
        <w:rPr>
          <w:rFonts w:ascii="SutonnyMJ" w:hAnsi="SutonnyMJ" w:cs="Arial"/>
        </w:rPr>
        <w:t xml:space="preserve">Avcwb hw` GB M‡elYvq AskMÖnY Ki‡Z AvMÖnx nb Zvn‡j wb‡gœi wba©vwiZ ¯’v‡b ¯^v¶i A_ev evg e„×v½yjxi Qvc w`b| </w:t>
      </w:r>
    </w:p>
    <w:p w14:paraId="50C8BF5D" w14:textId="77777777" w:rsidR="009D2AB4" w:rsidRPr="001C653E" w:rsidRDefault="009D2AB4" w:rsidP="009D2AB4">
      <w:pPr>
        <w:rPr>
          <w:rFonts w:ascii="SutonnyMJ" w:hAnsi="SutonnyMJ" w:cs="Arial"/>
        </w:rPr>
      </w:pPr>
    </w:p>
    <w:p w14:paraId="40623BE9" w14:textId="77777777" w:rsidR="009D2AB4" w:rsidRPr="001C653E" w:rsidRDefault="009D2AB4" w:rsidP="009D2AB4">
      <w:pPr>
        <w:rPr>
          <w:rFonts w:ascii="SutonnyMJ" w:hAnsi="SutonnyMJ" w:cs="Arial"/>
        </w:rPr>
      </w:pPr>
      <w:r w:rsidRPr="001C653E">
        <w:rPr>
          <w:rFonts w:ascii="SutonnyMJ" w:hAnsi="SutonnyMJ" w:cs="Arial"/>
        </w:rPr>
        <w:lastRenderedPageBreak/>
        <w:t>Avcbvi mn‡hvwMZvi Rb¨ ab¨ev`|</w:t>
      </w:r>
    </w:p>
    <w:p w14:paraId="13A12D6B" w14:textId="77777777" w:rsidR="009D2AB4" w:rsidRPr="001C653E" w:rsidRDefault="009D2AB4" w:rsidP="009D2AB4"/>
    <w:p w14:paraId="29581832" w14:textId="77777777" w:rsidR="009D2AB4" w:rsidRPr="001C653E" w:rsidRDefault="009D2AB4" w:rsidP="009D2AB4">
      <w:pPr>
        <w:pStyle w:val="Header"/>
      </w:pPr>
    </w:p>
    <w:p w14:paraId="33A50417" w14:textId="77777777" w:rsidR="009D2AB4" w:rsidRPr="001C653E" w:rsidRDefault="009D2AB4" w:rsidP="009D2AB4">
      <w:r w:rsidRPr="001C653E">
        <w:rPr>
          <w:u w:val="single"/>
        </w:rPr>
        <w:tab/>
      </w:r>
      <w:r w:rsidRPr="001C653E">
        <w:rPr>
          <w:u w:val="single"/>
        </w:rPr>
        <w:tab/>
      </w:r>
      <w:r w:rsidRPr="001C653E">
        <w:rPr>
          <w:u w:val="single"/>
        </w:rPr>
        <w:tab/>
      </w:r>
      <w:r w:rsidRPr="001C653E">
        <w:rPr>
          <w:u w:val="single"/>
        </w:rPr>
        <w:tab/>
      </w:r>
      <w:r w:rsidRPr="001C653E">
        <w:rPr>
          <w:u w:val="single"/>
        </w:rPr>
        <w:tab/>
      </w:r>
      <w:r w:rsidRPr="001C653E">
        <w:rPr>
          <w:u w:val="single"/>
        </w:rPr>
        <w:tab/>
      </w:r>
      <w:r w:rsidRPr="001C653E">
        <w:tab/>
        <w:t>_______________</w:t>
      </w:r>
    </w:p>
    <w:p w14:paraId="5C9ABC99" w14:textId="77777777" w:rsidR="009D2AB4" w:rsidRPr="001C653E" w:rsidRDefault="009D2AB4" w:rsidP="009D2AB4">
      <w:r w:rsidRPr="001C653E">
        <w:rPr>
          <w:rFonts w:ascii="SutonnyMJ" w:eastAsia="Calibri" w:hAnsi="SutonnyMJ"/>
        </w:rPr>
        <w:t>DËi`vZvi ¯^v¶i/evg e„×v½ywji Qvc</w:t>
      </w:r>
      <w:r w:rsidRPr="001C653E">
        <w:tab/>
      </w:r>
      <w:r w:rsidRPr="001C653E">
        <w:tab/>
      </w:r>
      <w:r w:rsidRPr="001C653E">
        <w:tab/>
      </w:r>
      <w:r w:rsidRPr="001C653E">
        <w:tab/>
      </w:r>
      <w:r w:rsidRPr="001C653E">
        <w:rPr>
          <w:rFonts w:ascii="SutonnyMJ" w:hAnsi="SutonnyMJ"/>
        </w:rPr>
        <w:t>ZvwiL</w:t>
      </w:r>
    </w:p>
    <w:p w14:paraId="3742160B" w14:textId="77777777" w:rsidR="009D2AB4" w:rsidRPr="001C653E" w:rsidRDefault="009D2AB4" w:rsidP="009D2AB4">
      <w:pPr>
        <w:rPr>
          <w:u w:val="single"/>
        </w:rPr>
      </w:pPr>
    </w:p>
    <w:p w14:paraId="7D548360" w14:textId="77777777" w:rsidR="009D2AB4" w:rsidRPr="001C653E" w:rsidRDefault="009D2AB4" w:rsidP="009D2AB4">
      <w:r w:rsidRPr="001C653E">
        <w:rPr>
          <w:u w:val="single"/>
        </w:rPr>
        <w:tab/>
      </w:r>
      <w:r w:rsidRPr="001C653E">
        <w:rPr>
          <w:u w:val="single"/>
        </w:rPr>
        <w:tab/>
      </w:r>
      <w:r w:rsidRPr="001C653E">
        <w:rPr>
          <w:u w:val="single"/>
        </w:rPr>
        <w:tab/>
      </w:r>
      <w:r w:rsidRPr="001C653E">
        <w:rPr>
          <w:u w:val="single"/>
        </w:rPr>
        <w:tab/>
      </w:r>
      <w:r w:rsidRPr="001C653E">
        <w:rPr>
          <w:u w:val="single"/>
        </w:rPr>
        <w:tab/>
      </w:r>
      <w:r w:rsidRPr="001C653E">
        <w:rPr>
          <w:u w:val="single"/>
        </w:rPr>
        <w:tab/>
      </w:r>
      <w:r w:rsidRPr="001C653E">
        <w:tab/>
        <w:t>_______________</w:t>
      </w:r>
    </w:p>
    <w:p w14:paraId="2E4102D8" w14:textId="77777777" w:rsidR="009D2AB4" w:rsidRPr="001C653E" w:rsidRDefault="009D2AB4" w:rsidP="009D2AB4">
      <w:r w:rsidRPr="001C653E">
        <w:rPr>
          <w:rFonts w:ascii="SutonnyMJ" w:eastAsia="Calibri" w:hAnsi="SutonnyMJ"/>
        </w:rPr>
        <w:t>mv¶xi ¯^v¶i/evg e„×v½ywji Qvc</w:t>
      </w:r>
      <w:r w:rsidRPr="001C653E">
        <w:tab/>
      </w:r>
      <w:r w:rsidRPr="001C653E">
        <w:tab/>
      </w:r>
      <w:r w:rsidRPr="001C653E">
        <w:tab/>
      </w:r>
      <w:r w:rsidRPr="001C653E">
        <w:tab/>
      </w:r>
      <w:r w:rsidRPr="001C653E">
        <w:rPr>
          <w:rFonts w:ascii="SutonnyMJ" w:hAnsi="SutonnyMJ"/>
        </w:rPr>
        <w:t>ZvwiL</w:t>
      </w:r>
    </w:p>
    <w:p w14:paraId="0F16F3CF" w14:textId="77777777" w:rsidR="009D2AB4" w:rsidRPr="001C653E" w:rsidRDefault="009D2AB4" w:rsidP="009D2AB4">
      <w:pPr>
        <w:rPr>
          <w:rFonts w:ascii="SutonnyMJ" w:hAnsi="SutonnyMJ"/>
        </w:rPr>
      </w:pPr>
    </w:p>
    <w:p w14:paraId="7E940FC8" w14:textId="77777777" w:rsidR="009D2AB4" w:rsidRPr="001C653E" w:rsidRDefault="009D2AB4" w:rsidP="009D2AB4">
      <w:pPr>
        <w:rPr>
          <w:u w:val="single"/>
        </w:rPr>
      </w:pPr>
    </w:p>
    <w:p w14:paraId="112E65B8" w14:textId="77777777" w:rsidR="009D2AB4" w:rsidRPr="001C653E" w:rsidRDefault="009D2AB4" w:rsidP="009D2AB4">
      <w:r w:rsidRPr="001C653E">
        <w:rPr>
          <w:u w:val="single"/>
        </w:rPr>
        <w:tab/>
      </w:r>
      <w:r w:rsidRPr="001C653E">
        <w:rPr>
          <w:u w:val="single"/>
        </w:rPr>
        <w:tab/>
      </w:r>
      <w:r w:rsidRPr="001C653E">
        <w:rPr>
          <w:u w:val="single"/>
        </w:rPr>
        <w:tab/>
      </w:r>
      <w:r w:rsidRPr="001C653E">
        <w:rPr>
          <w:u w:val="single"/>
        </w:rPr>
        <w:tab/>
      </w:r>
      <w:r w:rsidRPr="001C653E">
        <w:rPr>
          <w:u w:val="single"/>
        </w:rPr>
        <w:tab/>
      </w:r>
      <w:r w:rsidRPr="001C653E">
        <w:rPr>
          <w:u w:val="single"/>
        </w:rPr>
        <w:tab/>
      </w:r>
      <w:r w:rsidRPr="001C653E">
        <w:tab/>
        <w:t>_______________</w:t>
      </w:r>
    </w:p>
    <w:p w14:paraId="3C00F346" w14:textId="77777777" w:rsidR="00374D24" w:rsidRDefault="009D2AB4" w:rsidP="005B2832">
      <w:pPr>
        <w:rPr>
          <w:rFonts w:ascii="SutonnyMJ" w:hAnsi="SutonnyMJ"/>
        </w:rPr>
      </w:pPr>
      <w:proofErr w:type="spellStart"/>
      <w:proofErr w:type="gramStart"/>
      <w:r w:rsidRPr="001C653E">
        <w:rPr>
          <w:rFonts w:ascii="SutonnyMJ" w:eastAsia="Calibri" w:hAnsi="SutonnyMJ"/>
        </w:rPr>
        <w:t>wc</w:t>
      </w:r>
      <w:proofErr w:type="spellEnd"/>
      <w:proofErr w:type="gramEnd"/>
      <w:r w:rsidRPr="001C653E">
        <w:rPr>
          <w:rFonts w:ascii="SutonnyMJ" w:eastAsia="Calibri" w:hAnsi="SutonnyMJ"/>
        </w:rPr>
        <w:t xml:space="preserve"> </w:t>
      </w:r>
      <w:proofErr w:type="spellStart"/>
      <w:r w:rsidRPr="001C653E">
        <w:rPr>
          <w:rFonts w:ascii="SutonnyMJ" w:eastAsia="Calibri" w:hAnsi="SutonnyMJ"/>
        </w:rPr>
        <w:t>AvB</w:t>
      </w:r>
      <w:proofErr w:type="spellEnd"/>
      <w:r w:rsidRPr="001C653E">
        <w:rPr>
          <w:rFonts w:ascii="SutonnyMJ" w:eastAsia="Calibri" w:hAnsi="SutonnyMJ"/>
        </w:rPr>
        <w:t xml:space="preserve">/ </w:t>
      </w:r>
      <w:proofErr w:type="spellStart"/>
      <w:r w:rsidRPr="001C653E">
        <w:rPr>
          <w:rFonts w:ascii="SutonnyMJ" w:eastAsia="Calibri" w:hAnsi="SutonnyMJ"/>
        </w:rPr>
        <w:t>M‡el‡Ki</w:t>
      </w:r>
      <w:proofErr w:type="spellEnd"/>
      <w:r w:rsidRPr="001C653E">
        <w:rPr>
          <w:rFonts w:ascii="SutonnyMJ" w:eastAsia="Calibri" w:hAnsi="SutonnyMJ"/>
        </w:rPr>
        <w:t xml:space="preserve"> </w:t>
      </w:r>
      <w:proofErr w:type="spellStart"/>
      <w:r w:rsidRPr="001C653E">
        <w:rPr>
          <w:rFonts w:ascii="SutonnyMJ" w:eastAsia="Calibri" w:hAnsi="SutonnyMJ"/>
        </w:rPr>
        <w:t>cÖwZwbwai</w:t>
      </w:r>
      <w:proofErr w:type="spellEnd"/>
      <w:r w:rsidRPr="001C653E">
        <w:rPr>
          <w:rFonts w:ascii="SutonnyMJ" w:eastAsia="Calibri" w:hAnsi="SutonnyMJ"/>
        </w:rPr>
        <w:t xml:space="preserve"> ¯^v¶</w:t>
      </w:r>
      <w:proofErr w:type="spellStart"/>
      <w:r w:rsidRPr="001C653E">
        <w:rPr>
          <w:rFonts w:ascii="SutonnyMJ" w:eastAsia="Calibri" w:hAnsi="SutonnyMJ"/>
        </w:rPr>
        <w:t>i</w:t>
      </w:r>
      <w:proofErr w:type="spellEnd"/>
      <w:r w:rsidRPr="001C653E">
        <w:tab/>
      </w:r>
      <w:r w:rsidRPr="001C653E">
        <w:tab/>
      </w:r>
      <w:r w:rsidRPr="001C653E">
        <w:tab/>
      </w:r>
      <w:r w:rsidRPr="001C653E">
        <w:tab/>
      </w:r>
      <w:proofErr w:type="spellStart"/>
      <w:r w:rsidRPr="001C653E">
        <w:rPr>
          <w:rFonts w:ascii="SutonnyMJ" w:hAnsi="SutonnyMJ"/>
        </w:rPr>
        <w:t>ZvwiL</w:t>
      </w:r>
      <w:bookmarkEnd w:id="0"/>
      <w:proofErr w:type="spellEnd"/>
    </w:p>
    <w:p w14:paraId="0B819D73" w14:textId="77777777" w:rsidR="00DC5846" w:rsidRDefault="00DC5846">
      <w:pPr>
        <w:rPr>
          <w:rFonts w:ascii="SutonnyMJ" w:hAnsi="SutonnyMJ"/>
        </w:rPr>
      </w:pPr>
      <w:r>
        <w:rPr>
          <w:rFonts w:ascii="SutonnyMJ" w:hAnsi="SutonnyMJ"/>
        </w:rPr>
        <w:br w:type="page"/>
      </w:r>
    </w:p>
    <w:commentRangeEnd w:id="1"/>
    <w:p w14:paraId="0681F02A" w14:textId="77777777" w:rsidR="00DC5846" w:rsidRPr="001C653E" w:rsidRDefault="00031256" w:rsidP="005B2832">
      <w:pPr>
        <w:rPr>
          <w:rFonts w:ascii="SutonnyMJ" w:hAnsi="SutonnyMJ"/>
        </w:rPr>
      </w:pPr>
      <w:r>
        <w:rPr>
          <w:rStyle w:val="CommentReference"/>
        </w:rPr>
        <w:lastRenderedPageBreak/>
        <w:commentReference w:id="1"/>
      </w:r>
    </w:p>
    <w:tbl>
      <w:tblPr>
        <w:tblW w:w="4667"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56"/>
        <w:gridCol w:w="2209"/>
        <w:gridCol w:w="1285"/>
        <w:gridCol w:w="226"/>
        <w:gridCol w:w="1192"/>
        <w:gridCol w:w="1071"/>
        <w:gridCol w:w="1119"/>
        <w:gridCol w:w="995"/>
        <w:gridCol w:w="120"/>
        <w:gridCol w:w="268"/>
        <w:gridCol w:w="731"/>
      </w:tblGrid>
      <w:tr w:rsidR="002151F9" w:rsidRPr="001C653E" w14:paraId="5DF2C8B7" w14:textId="77777777" w:rsidTr="002151F9">
        <w:trPr>
          <w:trHeight w:val="449"/>
        </w:trPr>
        <w:tc>
          <w:tcPr>
            <w:tcW w:w="5000" w:type="pct"/>
            <w:gridSpan w:val="11"/>
            <w:shd w:val="clear" w:color="auto" w:fill="FFFF00"/>
            <w:vAlign w:val="center"/>
          </w:tcPr>
          <w:p w14:paraId="41E73541" w14:textId="77777777" w:rsidR="002151F9" w:rsidRPr="001C653E" w:rsidRDefault="002151F9" w:rsidP="0077249F">
            <w:pPr>
              <w:jc w:val="center"/>
              <w:rPr>
                <w:b/>
                <w:sz w:val="20"/>
                <w:szCs w:val="20"/>
              </w:rPr>
            </w:pPr>
            <w:r w:rsidRPr="001C653E">
              <w:rPr>
                <w:b/>
                <w:sz w:val="20"/>
                <w:szCs w:val="20"/>
              </w:rPr>
              <w:t>SECTION 1:</w:t>
            </w:r>
            <w:r w:rsidRPr="001C653E">
              <w:rPr>
                <w:b/>
                <w:sz w:val="20"/>
                <w:szCs w:val="20"/>
              </w:rPr>
              <w:tab/>
              <w:t>RESPONDENT AND HER COMMUNITY</w:t>
            </w:r>
          </w:p>
        </w:tc>
      </w:tr>
      <w:tr w:rsidR="002151F9" w:rsidRPr="001C653E" w14:paraId="5D18A60B" w14:textId="77777777" w:rsidTr="002151F9">
        <w:trPr>
          <w:trHeight w:val="513"/>
        </w:trPr>
        <w:tc>
          <w:tcPr>
            <w:tcW w:w="2343" w:type="pct"/>
            <w:gridSpan w:val="4"/>
          </w:tcPr>
          <w:p w14:paraId="460B06F9" w14:textId="77777777" w:rsidR="002151F9" w:rsidRPr="001C653E" w:rsidRDefault="002151F9" w:rsidP="00886672">
            <w:pPr>
              <w:jc w:val="center"/>
              <w:rPr>
                <w:sz w:val="20"/>
                <w:szCs w:val="20"/>
              </w:rPr>
            </w:pPr>
            <w:r w:rsidRPr="001C653E">
              <w:rPr>
                <w:sz w:val="20"/>
                <w:szCs w:val="20"/>
              </w:rPr>
              <w:t>QUESTIONS &amp; FILTERS</w:t>
            </w:r>
          </w:p>
        </w:tc>
        <w:tc>
          <w:tcPr>
            <w:tcW w:w="2112" w:type="pct"/>
            <w:gridSpan w:val="4"/>
          </w:tcPr>
          <w:p w14:paraId="301746EA" w14:textId="77777777" w:rsidR="002151F9" w:rsidRPr="001C653E" w:rsidRDefault="002151F9" w:rsidP="00886672">
            <w:pPr>
              <w:jc w:val="center"/>
              <w:rPr>
                <w:sz w:val="20"/>
                <w:szCs w:val="20"/>
              </w:rPr>
            </w:pPr>
            <w:r w:rsidRPr="001C653E">
              <w:rPr>
                <w:sz w:val="20"/>
                <w:szCs w:val="20"/>
              </w:rPr>
              <w:t>CODING CATEGORIES</w:t>
            </w:r>
          </w:p>
        </w:tc>
        <w:tc>
          <w:tcPr>
            <w:tcW w:w="545" w:type="pct"/>
            <w:gridSpan w:val="3"/>
          </w:tcPr>
          <w:p w14:paraId="08084B4A" w14:textId="77777777" w:rsidR="002151F9" w:rsidRPr="001C653E" w:rsidRDefault="002151F9" w:rsidP="00886672">
            <w:pPr>
              <w:rPr>
                <w:sz w:val="20"/>
                <w:szCs w:val="20"/>
              </w:rPr>
            </w:pPr>
            <w:r w:rsidRPr="001C653E">
              <w:rPr>
                <w:sz w:val="20"/>
                <w:szCs w:val="20"/>
              </w:rPr>
              <w:t>SKIP</w:t>
            </w:r>
          </w:p>
          <w:p w14:paraId="413D05E9" w14:textId="77777777" w:rsidR="002151F9" w:rsidRPr="001C653E" w:rsidRDefault="002151F9" w:rsidP="00886672">
            <w:pPr>
              <w:rPr>
                <w:sz w:val="20"/>
                <w:szCs w:val="20"/>
              </w:rPr>
            </w:pPr>
            <w:r w:rsidRPr="001C653E">
              <w:rPr>
                <w:sz w:val="20"/>
                <w:szCs w:val="20"/>
              </w:rPr>
              <w:t xml:space="preserve"> TO</w:t>
            </w:r>
          </w:p>
        </w:tc>
      </w:tr>
      <w:tr w:rsidR="002151F9" w:rsidRPr="001C653E" w14:paraId="3CEFC8CE" w14:textId="77777777" w:rsidTr="002151F9">
        <w:trPr>
          <w:trHeight w:val="1119"/>
        </w:trPr>
        <w:tc>
          <w:tcPr>
            <w:tcW w:w="4455" w:type="pct"/>
            <w:gridSpan w:val="8"/>
          </w:tcPr>
          <w:p w14:paraId="15A6CB24" w14:textId="77777777" w:rsidR="002151F9" w:rsidRPr="001C653E" w:rsidRDefault="002151F9" w:rsidP="00886672">
            <w:pPr>
              <w:jc w:val="both"/>
              <w:rPr>
                <w:sz w:val="20"/>
                <w:szCs w:val="20"/>
              </w:rPr>
            </w:pPr>
            <w:r w:rsidRPr="001C653E">
              <w:rPr>
                <w:sz w:val="20"/>
                <w:szCs w:val="20"/>
              </w:rPr>
              <w:t>If you don’t mind, I would like to start by asking you a little about &lt;COMMUNITY NAME&gt;.</w:t>
            </w:r>
          </w:p>
          <w:p w14:paraId="3ACBE112" w14:textId="77777777" w:rsidR="002151F9" w:rsidRPr="001C653E" w:rsidRDefault="002151F9" w:rsidP="00886672">
            <w:pPr>
              <w:rPr>
                <w:rFonts w:ascii="SutonnyMJ" w:hAnsi="SutonnyMJ" w:cs="SutonnyMJ"/>
                <w:sz w:val="20"/>
                <w:szCs w:val="20"/>
                <w:cs/>
                <w:lang w:bidi="bn-BD"/>
              </w:rPr>
            </w:pPr>
            <w:r w:rsidRPr="001C653E">
              <w:rPr>
                <w:rFonts w:ascii="SutonnyMJ" w:hAnsi="SutonnyMJ" w:cs="SutonnyMJ"/>
                <w:sz w:val="20"/>
                <w:szCs w:val="20"/>
                <w:lang w:bidi="bn-BD"/>
              </w:rPr>
              <w:t>hw` wKQz g‡b bv K‡ib, Zvn‡j Avcbvi GB MÖvg/GjvKv m¤c‡K© Avwg wKQz cÖkœ Ki‡Z PvB| MÖv‡gi/GjvKvi bvg ...............................</w:t>
            </w:r>
          </w:p>
          <w:p w14:paraId="3A8643D6" w14:textId="77777777" w:rsidR="002151F9" w:rsidRPr="001C653E" w:rsidRDefault="002151F9" w:rsidP="00886672">
            <w:pPr>
              <w:jc w:val="both"/>
              <w:rPr>
                <w:rFonts w:cs="Vrinda"/>
                <w:sz w:val="20"/>
                <w:szCs w:val="20"/>
                <w:cs/>
                <w:lang w:bidi="bn-BD"/>
              </w:rPr>
            </w:pPr>
          </w:p>
          <w:p w14:paraId="4BE5297B" w14:textId="77777777" w:rsidR="002151F9" w:rsidRPr="001C653E" w:rsidRDefault="002151F9" w:rsidP="00886672">
            <w:pPr>
              <w:jc w:val="both"/>
              <w:rPr>
                <w:i/>
                <w:sz w:val="20"/>
                <w:szCs w:val="20"/>
              </w:rPr>
            </w:pPr>
            <w:r w:rsidRPr="001C653E">
              <w:rPr>
                <w:i/>
                <w:sz w:val="20"/>
                <w:szCs w:val="20"/>
              </w:rPr>
              <w:t xml:space="preserve">INSERT NAME OF COMMUNITY/VILLAGE/NEIGHBOURHOOD ABOVE AND IN QUESTIONS BELOW.  </w:t>
            </w:r>
          </w:p>
          <w:p w14:paraId="31752B20" w14:textId="77777777" w:rsidR="002151F9" w:rsidRPr="001C653E" w:rsidRDefault="002151F9" w:rsidP="00886672">
            <w:pPr>
              <w:jc w:val="both"/>
              <w:rPr>
                <w:i/>
                <w:sz w:val="20"/>
                <w:szCs w:val="20"/>
              </w:rPr>
            </w:pPr>
            <w:r w:rsidRPr="001C653E">
              <w:rPr>
                <w:i/>
                <w:sz w:val="20"/>
                <w:szCs w:val="20"/>
              </w:rPr>
              <w:t>IF NO NAME, SAY "IN THIS COMMUNITY/VILLAGE/AREA" AS APPROPRIATE.</w:t>
            </w:r>
          </w:p>
          <w:p w14:paraId="7704437D" w14:textId="77777777" w:rsidR="002151F9" w:rsidRPr="001C653E" w:rsidRDefault="002151F9" w:rsidP="00D73B5D">
            <w:pPr>
              <w:rPr>
                <w:rFonts w:ascii="SutonnyMJ" w:hAnsi="SutonnyMJ" w:cs="SutonnyMJ"/>
                <w:sz w:val="20"/>
                <w:szCs w:val="20"/>
                <w:lang w:bidi="bn-BD"/>
              </w:rPr>
            </w:pPr>
            <w:r w:rsidRPr="001C653E">
              <w:rPr>
                <w:rFonts w:ascii="SutonnyMJ" w:hAnsi="SutonnyMJ" w:cs="SutonnyMJ"/>
                <w:sz w:val="20"/>
                <w:szCs w:val="20"/>
                <w:lang w:bidi="bn-BD"/>
              </w:rPr>
              <w:t>wb‡Pi cÖkœ¸j‡Z MÖv‡gi/GjvKvi bvg D‡jøL K‡i cÖkœ Kiæb| hw` bvg bv _v‡K, Zvn‡j</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h‡_vchy³ ¯’v‡b ejyb ÒGBGjvKvq/MÖv‡gÓ|</w:t>
            </w:r>
          </w:p>
        </w:tc>
        <w:tc>
          <w:tcPr>
            <w:tcW w:w="545" w:type="pct"/>
            <w:gridSpan w:val="3"/>
          </w:tcPr>
          <w:p w14:paraId="799DFC95" w14:textId="77777777" w:rsidR="002151F9" w:rsidRPr="001C653E" w:rsidRDefault="002151F9" w:rsidP="00886672">
            <w:pPr>
              <w:jc w:val="both"/>
              <w:rPr>
                <w:sz w:val="20"/>
                <w:szCs w:val="20"/>
              </w:rPr>
            </w:pPr>
          </w:p>
        </w:tc>
      </w:tr>
      <w:tr w:rsidR="002151F9" w:rsidRPr="001C653E" w14:paraId="7EB69CEC" w14:textId="77777777" w:rsidTr="002151F9">
        <w:trPr>
          <w:trHeight w:val="145"/>
        </w:trPr>
        <w:tc>
          <w:tcPr>
            <w:tcW w:w="379" w:type="pct"/>
            <w:tcBorders>
              <w:right w:val="single" w:sz="12" w:space="0" w:color="auto"/>
            </w:tcBorders>
          </w:tcPr>
          <w:p w14:paraId="55F7573C" w14:textId="77777777" w:rsidR="002151F9" w:rsidRPr="001C653E" w:rsidRDefault="002151F9" w:rsidP="00E61536">
            <w:pPr>
              <w:numPr>
                <w:ilvl w:val="0"/>
                <w:numId w:val="53"/>
              </w:numPr>
              <w:rPr>
                <w:sz w:val="20"/>
                <w:szCs w:val="20"/>
              </w:rPr>
            </w:pPr>
          </w:p>
          <w:p w14:paraId="0CDA6ED1" w14:textId="77777777" w:rsidR="002151F9" w:rsidRPr="001C653E" w:rsidRDefault="002151F9" w:rsidP="00886672">
            <w:pPr>
              <w:rPr>
                <w:sz w:val="20"/>
                <w:szCs w:val="20"/>
              </w:rPr>
            </w:pPr>
          </w:p>
          <w:p w14:paraId="32DA0F7C" w14:textId="77777777" w:rsidR="002151F9" w:rsidRPr="001C653E" w:rsidRDefault="002151F9" w:rsidP="00886672">
            <w:pPr>
              <w:rPr>
                <w:sz w:val="20"/>
                <w:szCs w:val="20"/>
                <w:lang w:bidi="bn-BD"/>
              </w:rPr>
            </w:pPr>
          </w:p>
        </w:tc>
        <w:tc>
          <w:tcPr>
            <w:tcW w:w="1964" w:type="pct"/>
            <w:gridSpan w:val="3"/>
            <w:tcBorders>
              <w:left w:val="single" w:sz="12" w:space="0" w:color="auto"/>
            </w:tcBorders>
          </w:tcPr>
          <w:p w14:paraId="7290CD6D" w14:textId="77777777" w:rsidR="002151F9" w:rsidRPr="001C653E" w:rsidRDefault="002151F9" w:rsidP="00886672">
            <w:pPr>
              <w:jc w:val="both"/>
              <w:rPr>
                <w:sz w:val="20"/>
                <w:szCs w:val="20"/>
              </w:rPr>
            </w:pPr>
            <w:r w:rsidRPr="001C653E">
              <w:rPr>
                <w:sz w:val="20"/>
                <w:szCs w:val="20"/>
              </w:rPr>
              <w:t>Do neighbours in COMMUNITY NAME generally tend to know each other well?</w:t>
            </w:r>
          </w:p>
          <w:p w14:paraId="3825D672" w14:textId="77777777" w:rsidR="002151F9" w:rsidRPr="001C653E" w:rsidRDefault="002151F9" w:rsidP="00886672">
            <w:pPr>
              <w:jc w:val="both"/>
              <w:rPr>
                <w:sz w:val="20"/>
                <w:szCs w:val="20"/>
              </w:rPr>
            </w:pPr>
          </w:p>
          <w:p w14:paraId="1EA09308" w14:textId="77777777" w:rsidR="002151F9" w:rsidRPr="001C653E" w:rsidRDefault="002151F9" w:rsidP="001938CA">
            <w:pPr>
              <w:rPr>
                <w:sz w:val="20"/>
                <w:szCs w:val="20"/>
                <w:cs/>
                <w:lang w:bidi="bn-IN"/>
              </w:rPr>
            </w:pPr>
            <w:r w:rsidRPr="001C653E">
              <w:rPr>
                <w:rFonts w:ascii="SutonnyMJ" w:hAnsi="SutonnyMJ" w:cs="SutonnyMJ"/>
                <w:sz w:val="20"/>
                <w:szCs w:val="20"/>
                <w:lang w:bidi="bn-BD"/>
              </w:rPr>
              <w:t>GB (GjvKvi bvg) GjvKvq, cÖwZ‡ewk‡`i g‡a¨ fvj Rvbv‡kvbv Av‡Q wK?</w:t>
            </w:r>
          </w:p>
        </w:tc>
        <w:tc>
          <w:tcPr>
            <w:tcW w:w="2112" w:type="pct"/>
            <w:gridSpan w:val="4"/>
          </w:tcPr>
          <w:p w14:paraId="1135558D" w14:textId="77777777"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461FCC2D" w14:textId="77777777"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4CE8BEE7" w14:textId="77777777" w:rsidR="002151F9" w:rsidRPr="001C653E" w:rsidRDefault="002151F9" w:rsidP="005545C5">
            <w:pPr>
              <w:tabs>
                <w:tab w:val="right" w:leader="dot" w:pos="3997"/>
                <w:tab w:val="right" w:leader="dot" w:pos="4253"/>
              </w:tabs>
              <w:jc w:val="both"/>
              <w:rPr>
                <w:sz w:val="20"/>
                <w:szCs w:val="20"/>
                <w:cs/>
              </w:rPr>
            </w:pPr>
            <w:r w:rsidRPr="001C653E">
              <w:rPr>
                <w:sz w:val="20"/>
                <w:szCs w:val="20"/>
              </w:rPr>
              <w:t>DON’T KNOW</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5" w:type="pct"/>
            <w:gridSpan w:val="3"/>
          </w:tcPr>
          <w:p w14:paraId="17F0749E" w14:textId="77777777" w:rsidR="002151F9" w:rsidRPr="001C653E" w:rsidRDefault="002151F9" w:rsidP="00886672">
            <w:pPr>
              <w:jc w:val="both"/>
              <w:rPr>
                <w:sz w:val="20"/>
                <w:szCs w:val="20"/>
              </w:rPr>
            </w:pPr>
          </w:p>
        </w:tc>
      </w:tr>
      <w:tr w:rsidR="002151F9" w:rsidRPr="001C653E" w14:paraId="5A5FEB7B" w14:textId="77777777" w:rsidTr="002151F9">
        <w:trPr>
          <w:trHeight w:val="145"/>
        </w:trPr>
        <w:tc>
          <w:tcPr>
            <w:tcW w:w="379" w:type="pct"/>
            <w:tcBorders>
              <w:right w:val="single" w:sz="12" w:space="0" w:color="auto"/>
            </w:tcBorders>
          </w:tcPr>
          <w:p w14:paraId="3EAF0D89" w14:textId="77777777" w:rsidR="002151F9" w:rsidRPr="001C653E" w:rsidRDefault="002151F9" w:rsidP="00E61536">
            <w:pPr>
              <w:numPr>
                <w:ilvl w:val="0"/>
                <w:numId w:val="53"/>
              </w:numPr>
              <w:rPr>
                <w:sz w:val="20"/>
                <w:szCs w:val="20"/>
              </w:rPr>
            </w:pPr>
          </w:p>
          <w:p w14:paraId="5CA707BA" w14:textId="77777777" w:rsidR="002151F9" w:rsidRPr="001C653E" w:rsidRDefault="002151F9" w:rsidP="00886672">
            <w:pPr>
              <w:rPr>
                <w:sz w:val="20"/>
                <w:szCs w:val="20"/>
                <w:lang w:bidi="bn-BD"/>
              </w:rPr>
            </w:pPr>
          </w:p>
        </w:tc>
        <w:tc>
          <w:tcPr>
            <w:tcW w:w="1964" w:type="pct"/>
            <w:gridSpan w:val="3"/>
            <w:tcBorders>
              <w:left w:val="single" w:sz="12" w:space="0" w:color="auto"/>
            </w:tcBorders>
          </w:tcPr>
          <w:p w14:paraId="0EE044F0" w14:textId="77777777" w:rsidR="002151F9" w:rsidRPr="001C653E" w:rsidRDefault="002151F9" w:rsidP="00886672">
            <w:pPr>
              <w:rPr>
                <w:sz w:val="20"/>
                <w:szCs w:val="20"/>
                <w:lang w:bidi="bn-IN"/>
              </w:rPr>
            </w:pPr>
            <w:r w:rsidRPr="001C653E">
              <w:rPr>
                <w:sz w:val="20"/>
                <w:szCs w:val="20"/>
              </w:rPr>
              <w:t xml:space="preserve">If there were a street fight in COMMUNITY NAME would people generally do something to stop it? </w:t>
            </w:r>
          </w:p>
          <w:p w14:paraId="4CC160E9" w14:textId="77777777" w:rsidR="002151F9" w:rsidRPr="001C653E" w:rsidRDefault="002151F9" w:rsidP="00886672">
            <w:pPr>
              <w:rPr>
                <w:sz w:val="20"/>
                <w:szCs w:val="20"/>
                <w:lang w:bidi="bn-IN"/>
              </w:rPr>
            </w:pPr>
          </w:p>
          <w:p w14:paraId="31AFAD8D" w14:textId="77777777"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hw` GB (GjvKvi bvg) GjvKvq iv¯Ívq</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‡Kv‡bv SMov nq, gvbyl wK †mUv _vgv‡bvi †Póv K‡i?</w:t>
            </w:r>
          </w:p>
        </w:tc>
        <w:tc>
          <w:tcPr>
            <w:tcW w:w="2112" w:type="pct"/>
            <w:gridSpan w:val="4"/>
          </w:tcPr>
          <w:p w14:paraId="3BA1CB12" w14:textId="77777777"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48F84B01" w14:textId="77777777"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78623A8E" w14:textId="77777777" w:rsidR="002151F9" w:rsidRPr="001C653E" w:rsidRDefault="002151F9" w:rsidP="005545C5">
            <w:pPr>
              <w:tabs>
                <w:tab w:val="right" w:leader="dot" w:pos="3997"/>
                <w:tab w:val="right" w:leader="dot" w:pos="4253"/>
              </w:tabs>
              <w:jc w:val="both"/>
              <w:rPr>
                <w:sz w:val="20"/>
                <w:szCs w:val="20"/>
              </w:rPr>
            </w:pPr>
            <w:r w:rsidRPr="001C653E">
              <w:rPr>
                <w:sz w:val="20"/>
                <w:szCs w:val="20"/>
              </w:rPr>
              <w:t xml:space="preserve">DON’T KNOW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5" w:type="pct"/>
            <w:gridSpan w:val="3"/>
          </w:tcPr>
          <w:p w14:paraId="6B6D4794" w14:textId="77777777" w:rsidR="002151F9" w:rsidRPr="001C653E" w:rsidRDefault="002151F9" w:rsidP="00886672">
            <w:pPr>
              <w:jc w:val="both"/>
              <w:rPr>
                <w:sz w:val="20"/>
                <w:szCs w:val="20"/>
              </w:rPr>
            </w:pPr>
          </w:p>
        </w:tc>
      </w:tr>
      <w:tr w:rsidR="002151F9" w:rsidRPr="001C653E" w14:paraId="514745FE" w14:textId="77777777" w:rsidTr="002151F9">
        <w:trPr>
          <w:trHeight w:val="145"/>
        </w:trPr>
        <w:tc>
          <w:tcPr>
            <w:tcW w:w="379" w:type="pct"/>
            <w:tcBorders>
              <w:right w:val="single" w:sz="12" w:space="0" w:color="auto"/>
            </w:tcBorders>
          </w:tcPr>
          <w:p w14:paraId="2CD9AB1F" w14:textId="77777777" w:rsidR="002151F9" w:rsidRPr="001C653E" w:rsidRDefault="002151F9" w:rsidP="00E61536">
            <w:pPr>
              <w:numPr>
                <w:ilvl w:val="0"/>
                <w:numId w:val="54"/>
              </w:numPr>
              <w:rPr>
                <w:sz w:val="20"/>
                <w:szCs w:val="20"/>
              </w:rPr>
            </w:pPr>
          </w:p>
          <w:p w14:paraId="35868B25" w14:textId="77777777" w:rsidR="002151F9" w:rsidRPr="001C653E" w:rsidRDefault="002151F9" w:rsidP="00886672">
            <w:pPr>
              <w:rPr>
                <w:sz w:val="20"/>
                <w:szCs w:val="20"/>
                <w:lang w:bidi="bn-BD"/>
              </w:rPr>
            </w:pPr>
          </w:p>
        </w:tc>
        <w:tc>
          <w:tcPr>
            <w:tcW w:w="1964" w:type="pct"/>
            <w:gridSpan w:val="3"/>
            <w:tcBorders>
              <w:left w:val="single" w:sz="12" w:space="0" w:color="auto"/>
            </w:tcBorders>
          </w:tcPr>
          <w:p w14:paraId="0594DDD7" w14:textId="77777777" w:rsidR="002151F9" w:rsidRPr="001C653E" w:rsidRDefault="002151F9" w:rsidP="00886672">
            <w:pPr>
              <w:jc w:val="both"/>
              <w:rPr>
                <w:sz w:val="20"/>
                <w:szCs w:val="20"/>
              </w:rPr>
            </w:pPr>
            <w:r w:rsidRPr="001C653E">
              <w:rPr>
                <w:sz w:val="20"/>
                <w:szCs w:val="20"/>
              </w:rPr>
              <w:t xml:space="preserve">If someone in your family suddenly fell ill or had an accident, would your neighbours offer to help?   </w:t>
            </w:r>
          </w:p>
          <w:p w14:paraId="3B0F3AF3" w14:textId="77777777"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hw` Avcbvi cwiev‡ii †KD nVvr Amy¯’ nq A_ev Kv‡iv †Kv‡bv wec` nq, Zvn‡j Avcbvi cÖwZ‡ek</w:t>
            </w:r>
            <w:r w:rsidRPr="001C653E">
              <w:rPr>
                <w:rFonts w:ascii="SutonnyMJ" w:hAnsi="SutonnyMJ" w:cs="SutonnyMJ"/>
                <w:sz w:val="20"/>
                <w:szCs w:val="20"/>
              </w:rPr>
              <w:t>x</w:t>
            </w:r>
            <w:r w:rsidRPr="001C653E">
              <w:rPr>
                <w:rFonts w:ascii="SutonnyMJ" w:hAnsi="SutonnyMJ" w:cs="SutonnyMJ"/>
                <w:sz w:val="20"/>
                <w:szCs w:val="20"/>
                <w:lang w:bidi="bn-BD"/>
              </w:rPr>
              <w:t>iv wK mvnv‡h¨i Rb¨ GwM‡q Avm‡e?</w:t>
            </w:r>
          </w:p>
        </w:tc>
        <w:tc>
          <w:tcPr>
            <w:tcW w:w="2112" w:type="pct"/>
            <w:gridSpan w:val="4"/>
          </w:tcPr>
          <w:p w14:paraId="52555ECF" w14:textId="77777777"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3022FF92" w14:textId="77777777"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49B34BBF" w14:textId="77777777" w:rsidR="002151F9" w:rsidRPr="001C653E" w:rsidRDefault="002151F9" w:rsidP="005545C5">
            <w:pPr>
              <w:tabs>
                <w:tab w:val="right" w:leader="dot" w:pos="3997"/>
                <w:tab w:val="right" w:leader="dot" w:pos="4253"/>
              </w:tabs>
              <w:jc w:val="both"/>
              <w:rPr>
                <w:sz w:val="20"/>
                <w:szCs w:val="20"/>
              </w:rPr>
            </w:pPr>
            <w:r w:rsidRPr="001C653E">
              <w:rPr>
                <w:sz w:val="20"/>
                <w:szCs w:val="20"/>
              </w:rPr>
              <w:t>DON’T KNOW</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Rvwb bv</w:t>
            </w:r>
            <w:r w:rsidRPr="001C653E">
              <w:rPr>
                <w:rFonts w:ascii="SutonnyMJ" w:hAnsi="SutonnyMJ" w:cs="SutonnyMJ" w:hint="cs"/>
                <w:sz w:val="20"/>
                <w:szCs w:val="20"/>
                <w:cs/>
                <w:lang w:bidi="bn-BD"/>
              </w:rPr>
              <w:t>)</w:t>
            </w:r>
            <w:r w:rsidRPr="001C653E">
              <w:rPr>
                <w:sz w:val="20"/>
                <w:szCs w:val="20"/>
              </w:rPr>
              <w:tab/>
              <w:t>8</w:t>
            </w:r>
          </w:p>
        </w:tc>
        <w:tc>
          <w:tcPr>
            <w:tcW w:w="545" w:type="pct"/>
            <w:gridSpan w:val="3"/>
          </w:tcPr>
          <w:p w14:paraId="7E6DB1B4" w14:textId="77777777" w:rsidR="002151F9" w:rsidRPr="001C653E" w:rsidRDefault="002151F9" w:rsidP="00886672">
            <w:pPr>
              <w:jc w:val="both"/>
              <w:rPr>
                <w:sz w:val="20"/>
                <w:szCs w:val="20"/>
              </w:rPr>
            </w:pPr>
          </w:p>
        </w:tc>
      </w:tr>
      <w:tr w:rsidR="002151F9" w:rsidRPr="001C653E" w14:paraId="3D07C270" w14:textId="77777777" w:rsidTr="002151F9">
        <w:trPr>
          <w:trHeight w:val="696"/>
        </w:trPr>
        <w:tc>
          <w:tcPr>
            <w:tcW w:w="379" w:type="pct"/>
            <w:tcBorders>
              <w:right w:val="single" w:sz="12" w:space="0" w:color="auto"/>
            </w:tcBorders>
          </w:tcPr>
          <w:p w14:paraId="36550800" w14:textId="77777777" w:rsidR="002151F9" w:rsidRPr="001C653E" w:rsidRDefault="002151F9" w:rsidP="00E61536">
            <w:pPr>
              <w:numPr>
                <w:ilvl w:val="0"/>
                <w:numId w:val="54"/>
              </w:numPr>
              <w:rPr>
                <w:sz w:val="20"/>
                <w:szCs w:val="20"/>
              </w:rPr>
            </w:pPr>
          </w:p>
          <w:p w14:paraId="7720C2F6" w14:textId="77777777" w:rsidR="002151F9" w:rsidRPr="001C653E" w:rsidRDefault="002151F9" w:rsidP="00886672">
            <w:pPr>
              <w:rPr>
                <w:sz w:val="20"/>
                <w:szCs w:val="20"/>
              </w:rPr>
            </w:pPr>
          </w:p>
          <w:p w14:paraId="3EE444D6" w14:textId="77777777" w:rsidR="002151F9" w:rsidRPr="001C653E" w:rsidRDefault="002151F9" w:rsidP="00886672">
            <w:pPr>
              <w:rPr>
                <w:sz w:val="20"/>
                <w:szCs w:val="20"/>
              </w:rPr>
            </w:pPr>
          </w:p>
        </w:tc>
        <w:tc>
          <w:tcPr>
            <w:tcW w:w="1964" w:type="pct"/>
            <w:gridSpan w:val="3"/>
            <w:tcBorders>
              <w:left w:val="single" w:sz="12" w:space="0" w:color="auto"/>
            </w:tcBorders>
          </w:tcPr>
          <w:p w14:paraId="5631AE1E" w14:textId="77777777" w:rsidR="002151F9" w:rsidRPr="001C653E" w:rsidRDefault="002151F9" w:rsidP="00886672">
            <w:pPr>
              <w:jc w:val="both"/>
              <w:rPr>
                <w:sz w:val="20"/>
                <w:szCs w:val="20"/>
                <w:lang w:bidi="bn-IN"/>
              </w:rPr>
            </w:pPr>
            <w:r w:rsidRPr="001C653E">
              <w:rPr>
                <w:sz w:val="20"/>
                <w:szCs w:val="20"/>
              </w:rPr>
              <w:t>What is your date of birth (day, month and year that you were born)?</w:t>
            </w:r>
          </w:p>
          <w:p w14:paraId="4AF18FB6" w14:textId="77777777" w:rsidR="002151F9" w:rsidRPr="001C653E" w:rsidRDefault="002151F9" w:rsidP="005545C5">
            <w:pPr>
              <w:rPr>
                <w:rFonts w:ascii="SutonnyMJ" w:hAnsi="SutonnyMJ" w:cs="SutonnyMJ"/>
                <w:sz w:val="20"/>
                <w:szCs w:val="20"/>
                <w:lang w:bidi="bn-BD"/>
              </w:rPr>
            </w:pPr>
            <w:r w:rsidRPr="001C653E">
              <w:rPr>
                <w:rFonts w:ascii="SutonnyMJ" w:hAnsi="SutonnyMJ" w:cs="SutonnyMJ"/>
                <w:sz w:val="20"/>
                <w:szCs w:val="20"/>
                <w:lang w:bidi="bn-BD"/>
              </w:rPr>
              <w:t xml:space="preserve">Avcbvi Rb¥ZvwiL KZ? </w:t>
            </w:r>
          </w:p>
          <w:p w14:paraId="302318A7" w14:textId="77777777" w:rsidR="002151F9" w:rsidRPr="001C653E" w:rsidRDefault="002151F9" w:rsidP="005545C5">
            <w:pPr>
              <w:rPr>
                <w:rFonts w:ascii="SutonnyMJ" w:hAnsi="SutonnyMJ" w:cs="SutonnyMJ"/>
                <w:sz w:val="20"/>
                <w:szCs w:val="20"/>
                <w:lang w:bidi="bn-BD"/>
              </w:rPr>
            </w:pPr>
          </w:p>
          <w:p w14:paraId="4D7588D9" w14:textId="77777777" w:rsidR="002151F9" w:rsidRPr="001C653E" w:rsidRDefault="002151F9" w:rsidP="005545C5">
            <w:pPr>
              <w:rPr>
                <w:rFonts w:cs="Vrinda"/>
                <w:sz w:val="20"/>
                <w:szCs w:val="20"/>
                <w:lang w:val="en-US" w:bidi="bn-IN"/>
              </w:rPr>
            </w:pPr>
            <w:r w:rsidRPr="001C653E">
              <w:rPr>
                <w:rFonts w:ascii="SutonnyMJ" w:hAnsi="SutonnyMJ" w:cs="SutonnyMJ"/>
                <w:sz w:val="20"/>
                <w:szCs w:val="20"/>
                <w:lang w:bidi="bn-BD"/>
              </w:rPr>
              <w:t>(‡Kvb mv‡ji †Kvb gv†mi †Kvb w`b Avcwb R‡b¥‡Qb?)</w:t>
            </w:r>
          </w:p>
        </w:tc>
        <w:tc>
          <w:tcPr>
            <w:tcW w:w="2112" w:type="pct"/>
            <w:gridSpan w:val="4"/>
          </w:tcPr>
          <w:p w14:paraId="310FBFEE" w14:textId="77777777" w:rsidR="002151F9" w:rsidRPr="001C653E" w:rsidRDefault="002151F9" w:rsidP="00886672">
            <w:pPr>
              <w:tabs>
                <w:tab w:val="right" w:leader="dot" w:pos="3861"/>
              </w:tabs>
              <w:jc w:val="both"/>
              <w:rPr>
                <w:sz w:val="20"/>
                <w:szCs w:val="20"/>
              </w:rPr>
            </w:pPr>
            <w:r w:rsidRPr="001C653E">
              <w:rPr>
                <w:sz w:val="20"/>
                <w:szCs w:val="20"/>
              </w:rPr>
              <w:t xml:space="preserve">DAY </w:t>
            </w:r>
            <w:r w:rsidRPr="001C653E">
              <w:rPr>
                <w:rFonts w:ascii="SutonnyMJ" w:hAnsi="SutonnyMJ" w:cs="SutonnyMJ"/>
                <w:sz w:val="20"/>
                <w:szCs w:val="20"/>
                <w:lang w:bidi="bn-BD"/>
              </w:rPr>
              <w:t>(w`b)</w:t>
            </w:r>
            <w:r w:rsidRPr="001C653E">
              <w:rPr>
                <w:sz w:val="20"/>
                <w:szCs w:val="20"/>
              </w:rPr>
              <w:t xml:space="preserve">        </w:t>
            </w:r>
            <w:r w:rsidRPr="001C653E">
              <w:rPr>
                <w:sz w:val="20"/>
                <w:szCs w:val="20"/>
              </w:rPr>
              <w:tab/>
              <w:t>[      ][     ]</w:t>
            </w:r>
          </w:p>
          <w:p w14:paraId="4442D1CC" w14:textId="77777777" w:rsidR="002151F9" w:rsidRPr="001C653E" w:rsidRDefault="002151F9" w:rsidP="006D03DC">
            <w:pPr>
              <w:tabs>
                <w:tab w:val="right" w:leader="dot" w:pos="3861"/>
              </w:tabs>
              <w:rPr>
                <w:sz w:val="20"/>
                <w:szCs w:val="20"/>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.............................98</w:t>
            </w:r>
          </w:p>
          <w:p w14:paraId="52774BC3" w14:textId="77777777" w:rsidR="002151F9" w:rsidRPr="001C653E" w:rsidRDefault="002151F9" w:rsidP="00886672">
            <w:pPr>
              <w:tabs>
                <w:tab w:val="right" w:leader="dot" w:pos="3861"/>
              </w:tabs>
              <w:jc w:val="both"/>
              <w:rPr>
                <w:sz w:val="20"/>
                <w:szCs w:val="20"/>
              </w:rPr>
            </w:pPr>
            <w:r w:rsidRPr="001C653E">
              <w:rPr>
                <w:sz w:val="20"/>
                <w:szCs w:val="20"/>
              </w:rPr>
              <w:t xml:space="preserve">MONTH  </w:t>
            </w:r>
            <w:r w:rsidRPr="001C653E">
              <w:rPr>
                <w:rFonts w:ascii="SutonnyMJ" w:hAnsi="SutonnyMJ" w:cs="SutonnyMJ"/>
                <w:sz w:val="20"/>
                <w:szCs w:val="20"/>
                <w:lang w:bidi="bn-BD"/>
              </w:rPr>
              <w:t>(gvm)</w:t>
            </w:r>
            <w:r w:rsidRPr="001C653E">
              <w:rPr>
                <w:sz w:val="20"/>
                <w:szCs w:val="20"/>
              </w:rPr>
              <w:t xml:space="preserve"> </w:t>
            </w:r>
            <w:r w:rsidRPr="001C653E">
              <w:rPr>
                <w:sz w:val="20"/>
                <w:szCs w:val="20"/>
              </w:rPr>
              <w:tab/>
              <w:t>[      ][     ]</w:t>
            </w:r>
          </w:p>
          <w:p w14:paraId="45A24AB6" w14:textId="77777777" w:rsidR="002151F9" w:rsidRPr="001C653E" w:rsidRDefault="002151F9" w:rsidP="009D1C31">
            <w:pPr>
              <w:tabs>
                <w:tab w:val="right" w:leader="dot" w:pos="3861"/>
              </w:tabs>
              <w:rPr>
                <w:sz w:val="20"/>
                <w:szCs w:val="20"/>
              </w:rPr>
            </w:pPr>
            <w:r w:rsidRPr="001C653E">
              <w:rPr>
                <w:sz w:val="20"/>
                <w:szCs w:val="20"/>
              </w:rPr>
              <w:t>DON’T KNOW</w:t>
            </w:r>
            <w:r w:rsidRPr="001C653E">
              <w:rPr>
                <w:rFonts w:ascii="SutonnyMJ" w:hAnsi="SutonnyMJ" w:cs="SutonnyMJ"/>
                <w:sz w:val="20"/>
                <w:szCs w:val="20"/>
                <w:lang w:bidi="bn-BD"/>
              </w:rPr>
              <w:t>(Rvwb bv).....</w:t>
            </w:r>
            <w:r w:rsidRPr="001C653E">
              <w:rPr>
                <w:sz w:val="20"/>
                <w:szCs w:val="20"/>
              </w:rPr>
              <w:t>.............................98</w:t>
            </w:r>
          </w:p>
          <w:p w14:paraId="7E18FDE8" w14:textId="77777777" w:rsidR="002151F9" w:rsidRPr="001C653E" w:rsidRDefault="002151F9" w:rsidP="00886672">
            <w:pPr>
              <w:tabs>
                <w:tab w:val="right" w:leader="dot" w:pos="3861"/>
              </w:tabs>
              <w:jc w:val="both"/>
              <w:rPr>
                <w:sz w:val="20"/>
                <w:szCs w:val="20"/>
                <w:cs/>
                <w:lang w:bidi="bn-IN"/>
              </w:rPr>
            </w:pPr>
            <w:r w:rsidRPr="001C653E">
              <w:rPr>
                <w:sz w:val="20"/>
                <w:szCs w:val="20"/>
              </w:rPr>
              <w:t>YEAR</w:t>
            </w:r>
            <w:r w:rsidRPr="001C653E">
              <w:rPr>
                <w:rFonts w:cs="Vrinda" w:hint="cs"/>
                <w:sz w:val="20"/>
                <w:szCs w:val="20"/>
                <w:cs/>
                <w:lang w:bidi="bn-BD"/>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     ][      ]</w:t>
            </w:r>
          </w:p>
          <w:p w14:paraId="1FD1ACA9" w14:textId="77777777" w:rsidR="002151F9" w:rsidRPr="001C653E" w:rsidRDefault="002151F9" w:rsidP="00886672">
            <w:pPr>
              <w:tabs>
                <w:tab w:val="left" w:leader="dot" w:pos="3578"/>
              </w:tabs>
              <w:jc w:val="both"/>
              <w:rPr>
                <w:sz w:val="20"/>
                <w:szCs w:val="20"/>
                <w:cs/>
              </w:rPr>
            </w:pPr>
            <w:r w:rsidRPr="001C653E">
              <w:rPr>
                <w:sz w:val="20"/>
                <w:szCs w:val="20"/>
              </w:rPr>
              <w:t xml:space="preserve">DON’T KNOW </w:t>
            </w:r>
            <w:r w:rsidRPr="001C653E">
              <w:rPr>
                <w:rFonts w:ascii="SutonnyMJ" w:hAnsi="SutonnyMJ" w:cs="SutonnyMJ"/>
                <w:sz w:val="20"/>
                <w:szCs w:val="20"/>
                <w:lang w:bidi="bn-BD"/>
              </w:rPr>
              <w:t>(Rvwb bv)........</w:t>
            </w:r>
            <w:r w:rsidRPr="001C653E">
              <w:rPr>
                <w:sz w:val="20"/>
                <w:szCs w:val="20"/>
              </w:rPr>
              <w:tab/>
              <w:t>9998</w:t>
            </w:r>
          </w:p>
        </w:tc>
        <w:tc>
          <w:tcPr>
            <w:tcW w:w="545" w:type="pct"/>
            <w:gridSpan w:val="3"/>
          </w:tcPr>
          <w:p w14:paraId="49D9A124" w14:textId="77777777" w:rsidR="002151F9" w:rsidRPr="001C653E" w:rsidRDefault="002151F9" w:rsidP="00886672">
            <w:pPr>
              <w:jc w:val="both"/>
              <w:rPr>
                <w:sz w:val="20"/>
                <w:szCs w:val="20"/>
              </w:rPr>
            </w:pPr>
          </w:p>
        </w:tc>
      </w:tr>
      <w:tr w:rsidR="002151F9" w:rsidRPr="001C653E" w14:paraId="18841BC9" w14:textId="77777777" w:rsidTr="002151F9">
        <w:trPr>
          <w:trHeight w:val="562"/>
        </w:trPr>
        <w:tc>
          <w:tcPr>
            <w:tcW w:w="379" w:type="pct"/>
            <w:tcBorders>
              <w:right w:val="single" w:sz="12" w:space="0" w:color="auto"/>
            </w:tcBorders>
          </w:tcPr>
          <w:p w14:paraId="6DBB0CCA" w14:textId="77777777" w:rsidR="002151F9" w:rsidRPr="001C653E" w:rsidRDefault="002151F9" w:rsidP="00E61536">
            <w:pPr>
              <w:numPr>
                <w:ilvl w:val="0"/>
                <w:numId w:val="54"/>
              </w:numPr>
              <w:rPr>
                <w:sz w:val="20"/>
                <w:szCs w:val="20"/>
              </w:rPr>
            </w:pPr>
          </w:p>
        </w:tc>
        <w:tc>
          <w:tcPr>
            <w:tcW w:w="1964" w:type="pct"/>
            <w:gridSpan w:val="3"/>
            <w:tcBorders>
              <w:left w:val="single" w:sz="12" w:space="0" w:color="auto"/>
            </w:tcBorders>
          </w:tcPr>
          <w:p w14:paraId="3BE693E0" w14:textId="77777777" w:rsidR="002151F9" w:rsidRPr="001C653E" w:rsidRDefault="002151F9" w:rsidP="00886672">
            <w:pPr>
              <w:pStyle w:val="BodyText"/>
              <w:rPr>
                <w:b w:val="0"/>
                <w:bCs/>
                <w:sz w:val="20"/>
                <w:szCs w:val="20"/>
              </w:rPr>
            </w:pPr>
            <w:r w:rsidRPr="001C653E">
              <w:rPr>
                <w:b w:val="0"/>
                <w:bCs/>
                <w:sz w:val="20"/>
                <w:szCs w:val="20"/>
              </w:rPr>
              <w:t>How old were you on your last birthday?</w:t>
            </w:r>
          </w:p>
          <w:p w14:paraId="17C3C0D5" w14:textId="77777777" w:rsidR="002151F9" w:rsidRPr="001C653E" w:rsidRDefault="002151F9" w:rsidP="00886672">
            <w:pPr>
              <w:pStyle w:val="BodyText"/>
              <w:rPr>
                <w:b w:val="0"/>
                <w:bCs/>
                <w:sz w:val="20"/>
                <w:szCs w:val="20"/>
              </w:rPr>
            </w:pPr>
            <w:r w:rsidRPr="001C653E">
              <w:rPr>
                <w:b w:val="0"/>
                <w:bCs/>
                <w:sz w:val="20"/>
                <w:szCs w:val="20"/>
              </w:rPr>
              <w:t>(MORE OR LESS)</w:t>
            </w:r>
          </w:p>
          <w:p w14:paraId="4BC977A8" w14:textId="77777777" w:rsidR="002151F9" w:rsidRPr="001C653E" w:rsidRDefault="002151F9" w:rsidP="00886672">
            <w:pPr>
              <w:pStyle w:val="BodyText"/>
              <w:rPr>
                <w:sz w:val="20"/>
                <w:szCs w:val="20"/>
              </w:rPr>
            </w:pPr>
          </w:p>
          <w:p w14:paraId="0B003E6D" w14:textId="77777777" w:rsidR="002151F9" w:rsidRPr="001C653E" w:rsidRDefault="002151F9" w:rsidP="005545C5">
            <w:pPr>
              <w:tabs>
                <w:tab w:val="left" w:leader="dot" w:pos="3578"/>
              </w:tabs>
              <w:jc w:val="both"/>
              <w:rPr>
                <w:sz w:val="20"/>
                <w:szCs w:val="20"/>
                <w:lang w:bidi="bn-IN"/>
              </w:rPr>
            </w:pPr>
            <w:r w:rsidRPr="001C653E">
              <w:rPr>
                <w:rFonts w:ascii="SutonnyMJ" w:hAnsi="SutonnyMJ" w:cs="SutonnyMJ"/>
                <w:sz w:val="20"/>
                <w:szCs w:val="20"/>
                <w:lang w:bidi="bn-BD"/>
              </w:rPr>
              <w:t>Avcbvi eqm KZ? (AvbygvwbK)</w:t>
            </w:r>
          </w:p>
        </w:tc>
        <w:tc>
          <w:tcPr>
            <w:tcW w:w="2112" w:type="pct"/>
            <w:gridSpan w:val="4"/>
          </w:tcPr>
          <w:p w14:paraId="23679FA2" w14:textId="77777777" w:rsidR="002151F9" w:rsidRPr="001C653E" w:rsidRDefault="002151F9" w:rsidP="00886672">
            <w:pPr>
              <w:tabs>
                <w:tab w:val="right" w:leader="dot" w:pos="3861"/>
              </w:tabs>
              <w:jc w:val="both"/>
              <w:rPr>
                <w:sz w:val="20"/>
                <w:szCs w:val="20"/>
              </w:rPr>
            </w:pPr>
            <w:r w:rsidRPr="001C653E">
              <w:rPr>
                <w:sz w:val="20"/>
                <w:szCs w:val="20"/>
              </w:rPr>
              <w:t>AGE (YEARS)</w:t>
            </w:r>
            <w:r w:rsidRPr="001C653E">
              <w:rPr>
                <w:rFonts w:cs="Vrinda" w:hint="cs"/>
                <w:sz w:val="20"/>
                <w:szCs w:val="20"/>
                <w:cs/>
                <w:lang w:bidi="bn-BD"/>
              </w:rPr>
              <w:t xml:space="preserve">/ </w:t>
            </w:r>
            <w:r w:rsidRPr="001C653E">
              <w:rPr>
                <w:rFonts w:ascii="SutonnyMJ" w:hAnsi="SutonnyMJ" w:cs="SutonnyMJ"/>
                <w:sz w:val="20"/>
                <w:szCs w:val="20"/>
                <w:lang w:bidi="bn-BD"/>
              </w:rPr>
              <w:t>eqm</w:t>
            </w:r>
            <w:r w:rsidRPr="001C653E">
              <w:rPr>
                <w:sz w:val="20"/>
                <w:szCs w:val="20"/>
                <w:cs/>
                <w:lang w:bidi="bn-IN"/>
              </w:rPr>
              <w:t xml:space="preserve"> </w:t>
            </w:r>
            <w:r w:rsidRPr="001C653E">
              <w:rPr>
                <w:rFonts w:ascii="SutonnyMJ" w:hAnsi="SutonnyMJ" w:cs="SutonnyMJ"/>
                <w:sz w:val="20"/>
                <w:szCs w:val="20"/>
                <w:lang w:bidi="bn-BD"/>
              </w:rPr>
              <w:t>(eQi)</w:t>
            </w:r>
            <w:r w:rsidRPr="001C653E">
              <w:rPr>
                <w:rFonts w:ascii="SutonnyMJ" w:hAnsi="SutonnyMJ" w:cs="Vrinda" w:hint="cs"/>
                <w:sz w:val="20"/>
                <w:szCs w:val="20"/>
                <w:cs/>
                <w:lang w:bidi="bn-BD"/>
              </w:rPr>
              <w:t xml:space="preserve"> </w:t>
            </w:r>
            <w:r w:rsidRPr="001C653E">
              <w:rPr>
                <w:sz w:val="20"/>
                <w:szCs w:val="20"/>
              </w:rPr>
              <w:t xml:space="preserve">   </w:t>
            </w:r>
            <w:r w:rsidRPr="001C653E">
              <w:rPr>
                <w:sz w:val="20"/>
                <w:szCs w:val="20"/>
              </w:rPr>
              <w:tab/>
              <w:t>[      ][     ]</w:t>
            </w:r>
          </w:p>
          <w:p w14:paraId="5963E0FE" w14:textId="77777777" w:rsidR="002151F9" w:rsidRPr="001C653E" w:rsidRDefault="002151F9" w:rsidP="00886672">
            <w:pPr>
              <w:tabs>
                <w:tab w:val="left" w:leader="dot" w:pos="3720"/>
              </w:tabs>
              <w:jc w:val="both"/>
              <w:rPr>
                <w:sz w:val="20"/>
                <w:szCs w:val="20"/>
                <w:lang w:bidi="bn-IN"/>
              </w:rPr>
            </w:pPr>
          </w:p>
        </w:tc>
        <w:tc>
          <w:tcPr>
            <w:tcW w:w="545" w:type="pct"/>
            <w:gridSpan w:val="3"/>
          </w:tcPr>
          <w:p w14:paraId="67BB53A0" w14:textId="77777777" w:rsidR="002151F9" w:rsidRPr="001C653E" w:rsidRDefault="002151F9" w:rsidP="00886672">
            <w:pPr>
              <w:jc w:val="both"/>
              <w:rPr>
                <w:sz w:val="20"/>
                <w:szCs w:val="20"/>
              </w:rPr>
            </w:pPr>
          </w:p>
        </w:tc>
      </w:tr>
      <w:tr w:rsidR="002151F9" w:rsidRPr="001C653E" w14:paraId="3AF532F3" w14:textId="77777777" w:rsidTr="002151F9">
        <w:trPr>
          <w:trHeight w:val="926"/>
        </w:trPr>
        <w:tc>
          <w:tcPr>
            <w:tcW w:w="379" w:type="pct"/>
            <w:tcBorders>
              <w:right w:val="single" w:sz="12" w:space="0" w:color="auto"/>
            </w:tcBorders>
          </w:tcPr>
          <w:p w14:paraId="1F2AAEC3" w14:textId="77777777" w:rsidR="002151F9" w:rsidRPr="001C653E" w:rsidRDefault="002151F9" w:rsidP="00E61536">
            <w:pPr>
              <w:numPr>
                <w:ilvl w:val="0"/>
                <w:numId w:val="54"/>
              </w:numPr>
              <w:rPr>
                <w:sz w:val="20"/>
                <w:szCs w:val="20"/>
              </w:rPr>
            </w:pPr>
          </w:p>
          <w:p w14:paraId="437F1FEB" w14:textId="77777777" w:rsidR="002151F9" w:rsidRPr="001C653E" w:rsidRDefault="002151F9" w:rsidP="00886672">
            <w:pPr>
              <w:rPr>
                <w:sz w:val="20"/>
                <w:szCs w:val="20"/>
              </w:rPr>
            </w:pPr>
          </w:p>
          <w:p w14:paraId="7EF8533C" w14:textId="77777777" w:rsidR="002151F9" w:rsidRPr="001C653E" w:rsidRDefault="002151F9" w:rsidP="00886672">
            <w:pPr>
              <w:rPr>
                <w:sz w:val="20"/>
                <w:szCs w:val="20"/>
              </w:rPr>
            </w:pPr>
          </w:p>
        </w:tc>
        <w:tc>
          <w:tcPr>
            <w:tcW w:w="1964" w:type="pct"/>
            <w:gridSpan w:val="3"/>
            <w:tcBorders>
              <w:left w:val="single" w:sz="12" w:space="0" w:color="auto"/>
            </w:tcBorders>
          </w:tcPr>
          <w:p w14:paraId="179E0EF9" w14:textId="77777777" w:rsidR="002151F9" w:rsidRPr="001C653E" w:rsidRDefault="002151F9" w:rsidP="00886672">
            <w:pPr>
              <w:pStyle w:val="CommentText"/>
            </w:pPr>
            <w:r w:rsidRPr="001C653E">
              <w:t>How long have you been living continuously in COMMUNITY NAME?</w:t>
            </w:r>
          </w:p>
          <w:p w14:paraId="25B128C5" w14:textId="77777777" w:rsidR="002151F9" w:rsidRPr="001C653E" w:rsidRDefault="002151F9" w:rsidP="00886672">
            <w:pPr>
              <w:pStyle w:val="CommentText"/>
            </w:pPr>
          </w:p>
          <w:p w14:paraId="1875DDE4" w14:textId="77777777" w:rsidR="002151F9" w:rsidRPr="001C653E" w:rsidRDefault="002151F9" w:rsidP="00886672">
            <w:pPr>
              <w:tabs>
                <w:tab w:val="left" w:leader="dot" w:pos="3578"/>
              </w:tabs>
              <w:jc w:val="both"/>
              <w:rPr>
                <w:rFonts w:cs="Vrinda"/>
                <w:sz w:val="20"/>
                <w:szCs w:val="20"/>
                <w:cs/>
              </w:rPr>
            </w:pPr>
            <w:r w:rsidRPr="001C653E">
              <w:rPr>
                <w:rFonts w:ascii="SutonnyMJ" w:hAnsi="SutonnyMJ" w:cs="SutonnyMJ"/>
                <w:sz w:val="20"/>
                <w:szCs w:val="20"/>
                <w:lang w:bidi="bn-BD"/>
              </w:rPr>
              <w:t>GB GjvKvq Avcwb KZ eQi hver Av‡Qb?</w:t>
            </w:r>
            <w:r w:rsidRPr="001C653E">
              <w:rPr>
                <w:rFonts w:ascii="SutonnyMJ" w:hAnsi="SutonnyMJ" w:cs="Vrinda" w:hint="cs"/>
                <w:sz w:val="20"/>
                <w:szCs w:val="20"/>
                <w:cs/>
                <w:lang w:bidi="bn-BD"/>
              </w:rPr>
              <w:t xml:space="preserve"> </w:t>
            </w:r>
          </w:p>
        </w:tc>
        <w:tc>
          <w:tcPr>
            <w:tcW w:w="2112" w:type="pct"/>
            <w:gridSpan w:val="4"/>
          </w:tcPr>
          <w:p w14:paraId="7CCE42E0" w14:textId="77777777" w:rsidR="002151F9" w:rsidRPr="001C653E" w:rsidRDefault="002151F9" w:rsidP="00886672">
            <w:pPr>
              <w:tabs>
                <w:tab w:val="right" w:leader="dot" w:pos="3861"/>
              </w:tabs>
              <w:jc w:val="both"/>
              <w:rPr>
                <w:sz w:val="20"/>
                <w:szCs w:val="20"/>
              </w:rPr>
            </w:pPr>
            <w:r w:rsidRPr="001C653E">
              <w:rPr>
                <w:sz w:val="20"/>
                <w:szCs w:val="20"/>
              </w:rPr>
              <w:t xml:space="preserve">NUMBER OF YEARS  </w:t>
            </w:r>
            <w:r w:rsidRPr="001C653E">
              <w:rPr>
                <w:rFonts w:ascii="SutonnyMJ" w:hAnsi="SutonnyMJ" w:cs="SutonnyMJ"/>
                <w:sz w:val="20"/>
                <w:szCs w:val="20"/>
                <w:lang w:bidi="bn-BD"/>
              </w:rPr>
              <w:t>(eQi)</w:t>
            </w:r>
            <w:r w:rsidRPr="001C653E">
              <w:rPr>
                <w:sz w:val="20"/>
                <w:szCs w:val="20"/>
              </w:rPr>
              <w:t xml:space="preserve">  </w:t>
            </w:r>
            <w:r w:rsidRPr="001C653E">
              <w:rPr>
                <w:sz w:val="20"/>
                <w:szCs w:val="20"/>
              </w:rPr>
              <w:tab/>
              <w:t>....[      ][      ]</w:t>
            </w:r>
          </w:p>
          <w:p w14:paraId="0FE87D6B" w14:textId="77777777" w:rsidR="002151F9" w:rsidRPr="001C653E" w:rsidRDefault="002151F9" w:rsidP="00886672">
            <w:pPr>
              <w:pStyle w:val="BodyTextIndent2"/>
              <w:tabs>
                <w:tab w:val="right" w:leader="dot" w:pos="3861"/>
                <w:tab w:val="right" w:leader="dot" w:pos="3969"/>
              </w:tabs>
              <w:rPr>
                <w:rFonts w:ascii="Times New Roman" w:hAnsi="Times New Roman" w:cs="Vrinda"/>
                <w:cs/>
                <w:lang w:bidi="bn-BD"/>
              </w:rPr>
            </w:pPr>
            <w:r w:rsidRPr="001C653E">
              <w:rPr>
                <w:rFonts w:ascii="Times New Roman" w:hAnsi="Times New Roman"/>
                <w:b w:val="0"/>
              </w:rPr>
              <w:t>LESS THAN 1 YEAR</w:t>
            </w:r>
            <w:r w:rsidRPr="001C653E">
              <w:rPr>
                <w:rFonts w:ascii="Times New Roman" w:hAnsi="Times New Roman" w:cs="Vrinda" w:hint="cs"/>
                <w:cs/>
                <w:lang w:bidi="bn-BD"/>
              </w:rPr>
              <w:t xml:space="preserve"> </w:t>
            </w:r>
            <w:r w:rsidRPr="001C653E">
              <w:rPr>
                <w:rFonts w:ascii="SutonnyMJ" w:hAnsi="SutonnyMJ" w:cs="SutonnyMJ"/>
                <w:lang w:bidi="bn-BD"/>
              </w:rPr>
              <w:t>(</w:t>
            </w:r>
            <w:r w:rsidRPr="001C653E">
              <w:rPr>
                <w:rFonts w:ascii="SutonnyMJ" w:hAnsi="SutonnyMJ" w:cs="SutonnyMJ"/>
                <w:b w:val="0"/>
                <w:lang w:bidi="bn-BD"/>
              </w:rPr>
              <w:t>1 eQ‡ii Kg</w:t>
            </w:r>
            <w:r w:rsidRPr="001C653E">
              <w:rPr>
                <w:rFonts w:ascii="SutonnyMJ" w:hAnsi="SutonnyMJ" w:cs="SutonnyMJ"/>
                <w:lang w:bidi="bn-BD"/>
              </w:rPr>
              <w:t>)</w:t>
            </w:r>
            <w:r w:rsidRPr="001C653E">
              <w:rPr>
                <w:rFonts w:ascii="Times New Roman" w:hAnsi="Times New Roman"/>
              </w:rPr>
              <w:t xml:space="preserve">  </w:t>
            </w:r>
            <w:r w:rsidRPr="001C653E">
              <w:rPr>
                <w:rFonts w:ascii="Times New Roman" w:hAnsi="Times New Roman"/>
                <w:b w:val="0"/>
              </w:rPr>
              <w:tab/>
              <w:t>00</w:t>
            </w:r>
          </w:p>
          <w:p w14:paraId="65203707" w14:textId="77777777" w:rsidR="002151F9" w:rsidRPr="001C653E" w:rsidRDefault="002151F9" w:rsidP="00C11198">
            <w:pPr>
              <w:tabs>
                <w:tab w:val="left" w:pos="720"/>
                <w:tab w:val="right" w:leader="dot" w:pos="3861"/>
                <w:tab w:val="right" w:leader="dot" w:pos="3969"/>
              </w:tabs>
              <w:ind w:left="360" w:hanging="360"/>
              <w:jc w:val="both"/>
              <w:rPr>
                <w:sz w:val="20"/>
                <w:szCs w:val="20"/>
                <w:cs/>
              </w:rPr>
            </w:pPr>
            <w:r w:rsidRPr="001C653E">
              <w:rPr>
                <w:sz w:val="20"/>
                <w:szCs w:val="20"/>
              </w:rPr>
              <w:t xml:space="preserve">LIVED ALL HER LIFE </w:t>
            </w:r>
            <w:r w:rsidRPr="001C653E">
              <w:rPr>
                <w:rFonts w:ascii="SutonnyMJ" w:hAnsi="SutonnyMJ" w:cs="SutonnyMJ"/>
                <w:sz w:val="20"/>
                <w:szCs w:val="20"/>
                <w:lang w:bidi="bn-BD"/>
              </w:rPr>
              <w:t>(mviv Rxeb GLv‡bB)</w:t>
            </w:r>
            <w:r w:rsidRPr="001C653E">
              <w:rPr>
                <w:sz w:val="20"/>
                <w:szCs w:val="20"/>
              </w:rPr>
              <w:t xml:space="preserve">  </w:t>
            </w:r>
            <w:r w:rsidRPr="001C653E">
              <w:rPr>
                <w:sz w:val="20"/>
                <w:szCs w:val="20"/>
              </w:rPr>
              <w:tab/>
              <w:t>95</w:t>
            </w:r>
          </w:p>
        </w:tc>
        <w:tc>
          <w:tcPr>
            <w:tcW w:w="545" w:type="pct"/>
            <w:gridSpan w:val="3"/>
          </w:tcPr>
          <w:p w14:paraId="1FEBFA7C" w14:textId="77777777" w:rsidR="002151F9" w:rsidRPr="001C653E" w:rsidRDefault="002151F9" w:rsidP="00886672">
            <w:pPr>
              <w:jc w:val="both"/>
              <w:rPr>
                <w:sz w:val="20"/>
                <w:szCs w:val="20"/>
              </w:rPr>
            </w:pPr>
          </w:p>
        </w:tc>
      </w:tr>
      <w:tr w:rsidR="002151F9" w:rsidRPr="001C653E" w14:paraId="79FC3A17" w14:textId="77777777" w:rsidTr="002151F9">
        <w:trPr>
          <w:trHeight w:val="1601"/>
        </w:trPr>
        <w:tc>
          <w:tcPr>
            <w:tcW w:w="379" w:type="pct"/>
            <w:tcBorders>
              <w:right w:val="single" w:sz="12" w:space="0" w:color="auto"/>
            </w:tcBorders>
          </w:tcPr>
          <w:p w14:paraId="6BB06E30" w14:textId="77777777" w:rsidR="002151F9" w:rsidRPr="001C653E" w:rsidRDefault="002151F9" w:rsidP="00FF7113">
            <w:pPr>
              <w:pStyle w:val="ListParagraph"/>
              <w:ind w:left="0"/>
              <w:rPr>
                <w:sz w:val="20"/>
                <w:szCs w:val="20"/>
                <w:lang w:bidi="bn-BD"/>
              </w:rPr>
            </w:pPr>
            <w:r w:rsidRPr="001C653E">
              <w:rPr>
                <w:sz w:val="20"/>
                <w:szCs w:val="20"/>
                <w:cs/>
                <w:lang w:bidi="bn-BD"/>
              </w:rPr>
              <w:t>107</w:t>
            </w:r>
          </w:p>
        </w:tc>
        <w:tc>
          <w:tcPr>
            <w:tcW w:w="1964" w:type="pct"/>
            <w:gridSpan w:val="3"/>
            <w:tcBorders>
              <w:left w:val="single" w:sz="12" w:space="0" w:color="auto"/>
            </w:tcBorders>
          </w:tcPr>
          <w:p w14:paraId="6A802670" w14:textId="77777777" w:rsidR="002151F9" w:rsidRPr="001C653E" w:rsidRDefault="002151F9" w:rsidP="00886672">
            <w:pPr>
              <w:jc w:val="both"/>
              <w:rPr>
                <w:sz w:val="20"/>
                <w:szCs w:val="20"/>
              </w:rPr>
            </w:pPr>
            <w:r w:rsidRPr="001C653E">
              <w:rPr>
                <w:sz w:val="20"/>
                <w:szCs w:val="20"/>
              </w:rPr>
              <w:t>What is your religion?</w:t>
            </w:r>
          </w:p>
          <w:p w14:paraId="514F9265" w14:textId="77777777" w:rsidR="002151F9" w:rsidRPr="001C653E" w:rsidRDefault="002151F9" w:rsidP="00886672">
            <w:pPr>
              <w:tabs>
                <w:tab w:val="left" w:leader="dot" w:pos="3578"/>
              </w:tabs>
              <w:jc w:val="both"/>
              <w:rPr>
                <w:sz w:val="20"/>
                <w:szCs w:val="20"/>
              </w:rPr>
            </w:pPr>
            <w:r w:rsidRPr="001C653E">
              <w:rPr>
                <w:rFonts w:ascii="SutonnyMJ" w:hAnsi="SutonnyMJ" w:cs="SutonnyMJ"/>
                <w:sz w:val="20"/>
                <w:szCs w:val="20"/>
                <w:lang w:bidi="bn-BD"/>
              </w:rPr>
              <w:t>Avcbvi ag© wK?</w:t>
            </w:r>
          </w:p>
        </w:tc>
        <w:tc>
          <w:tcPr>
            <w:tcW w:w="2112" w:type="pct"/>
            <w:gridSpan w:val="4"/>
          </w:tcPr>
          <w:p w14:paraId="74B00242" w14:textId="77777777"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ISLAM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(Bmjvg)</w:t>
            </w:r>
            <w:r w:rsidRPr="001C653E">
              <w:rPr>
                <w:rFonts w:ascii="Times New Roman" w:hAnsi="Times New Roman"/>
                <w:b w:val="0"/>
                <w:bCs/>
              </w:rPr>
              <w:tab/>
            </w:r>
            <w:r w:rsidRPr="001C653E">
              <w:rPr>
                <w:rFonts w:ascii="Times New Roman" w:hAnsi="Times New Roman"/>
                <w:b w:val="0"/>
                <w:bCs/>
              </w:rPr>
              <w:tab/>
              <w:t>1</w:t>
            </w:r>
          </w:p>
          <w:p w14:paraId="1F538874" w14:textId="77777777"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HINDUISM</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(wn›`y)</w:t>
            </w:r>
            <w:r w:rsidRPr="001C653E">
              <w:rPr>
                <w:rFonts w:ascii="Times New Roman" w:hAnsi="Times New Roman"/>
                <w:b w:val="0"/>
                <w:bCs/>
              </w:rPr>
              <w:tab/>
            </w:r>
            <w:r w:rsidRPr="001C653E">
              <w:rPr>
                <w:rFonts w:ascii="Times New Roman" w:hAnsi="Times New Roman"/>
                <w:b w:val="0"/>
                <w:bCs/>
              </w:rPr>
              <w:tab/>
              <w:t>2</w:t>
            </w:r>
          </w:p>
          <w:p w14:paraId="62A681F6" w14:textId="77777777"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BUDDHISM </w:t>
            </w:r>
            <w:r w:rsidRPr="001C653E">
              <w:rPr>
                <w:rFonts w:ascii="SutonnyMJ" w:hAnsi="SutonnyMJ" w:cs="SutonnyMJ"/>
                <w:b w:val="0"/>
                <w:bCs/>
                <w:lang w:bidi="bn-BD"/>
              </w:rPr>
              <w:t>(†</w:t>
            </w:r>
            <w:proofErr w:type="spellStart"/>
            <w:r w:rsidRPr="001C653E">
              <w:rPr>
                <w:rFonts w:ascii="SutonnyMJ" w:hAnsi="SutonnyMJ" w:cs="SutonnyMJ"/>
                <w:b w:val="0"/>
                <w:bCs/>
                <w:lang w:bidi="bn-BD"/>
              </w:rPr>
              <w:t>eŠ</w:t>
            </w:r>
            <w:proofErr w:type="spellEnd"/>
            <w:r w:rsidRPr="001C653E">
              <w:rPr>
                <w:rFonts w:ascii="SutonnyMJ" w:hAnsi="SutonnyMJ" w:cs="SutonnyMJ"/>
                <w:b w:val="0"/>
                <w:bCs/>
                <w:lang w:bidi="bn-BD"/>
              </w:rPr>
              <w:t>×)</w:t>
            </w:r>
            <w:r w:rsidRPr="001C653E">
              <w:rPr>
                <w:rFonts w:ascii="Times New Roman" w:hAnsi="Times New Roman"/>
                <w:b w:val="0"/>
                <w:bCs/>
              </w:rPr>
              <w:tab/>
              <w:t>.............</w:t>
            </w:r>
            <w:r w:rsidR="00DC5846">
              <w:rPr>
                <w:rFonts w:ascii="Times New Roman" w:hAnsi="Times New Roman"/>
                <w:b w:val="0"/>
                <w:bCs/>
              </w:rPr>
              <w:t>.</w:t>
            </w:r>
            <w:r w:rsidRPr="001C653E">
              <w:rPr>
                <w:rFonts w:ascii="Times New Roman" w:hAnsi="Times New Roman"/>
                <w:b w:val="0"/>
                <w:bCs/>
              </w:rPr>
              <w:t>3</w:t>
            </w:r>
          </w:p>
          <w:p w14:paraId="28D4A092" w14:textId="77777777" w:rsidR="002151F9" w:rsidRPr="001C653E" w:rsidRDefault="002151F9" w:rsidP="00886672">
            <w:pPr>
              <w:pStyle w:val="BodyTextIndent2"/>
              <w:tabs>
                <w:tab w:val="right" w:leader="dot" w:pos="3861"/>
                <w:tab w:val="right" w:leader="dot" w:pos="3969"/>
              </w:tabs>
              <w:rPr>
                <w:rFonts w:ascii="Times New Roman" w:hAnsi="Times New Roman"/>
                <w:b w:val="0"/>
                <w:bCs/>
              </w:rPr>
            </w:pPr>
            <w:r w:rsidRPr="001C653E">
              <w:rPr>
                <w:rFonts w:ascii="Times New Roman" w:hAnsi="Times New Roman"/>
                <w:b w:val="0"/>
                <w:bCs/>
              </w:rPr>
              <w:t xml:space="preserve">CHRISTIANITY </w:t>
            </w:r>
            <w:r w:rsidRPr="001C653E">
              <w:rPr>
                <w:rFonts w:ascii="SutonnyMJ" w:hAnsi="SutonnyMJ" w:cs="SutonnyMJ"/>
                <w:b w:val="0"/>
                <w:bCs/>
                <w:lang w:bidi="bn-BD"/>
              </w:rPr>
              <w:t>(wLª÷vb)</w:t>
            </w:r>
            <w:r w:rsidRPr="001C653E">
              <w:rPr>
                <w:rFonts w:ascii="Times New Roman" w:hAnsi="Times New Roman"/>
                <w:b w:val="0"/>
                <w:bCs/>
              </w:rPr>
              <w:tab/>
              <w:t>...4</w:t>
            </w:r>
          </w:p>
          <w:p w14:paraId="0020D197" w14:textId="77777777" w:rsidR="002151F9" w:rsidRPr="001C653E" w:rsidRDefault="002151F9" w:rsidP="00DF15FA">
            <w:pPr>
              <w:pStyle w:val="BodyTextIndent2"/>
              <w:tabs>
                <w:tab w:val="right" w:leader="dot" w:pos="3861"/>
                <w:tab w:val="right" w:leader="dot" w:pos="3969"/>
              </w:tabs>
              <w:rPr>
                <w:rFonts w:ascii="Times New Roman" w:hAnsi="Times New Roman"/>
                <w:b w:val="0"/>
                <w:bCs/>
                <w:cs/>
              </w:rPr>
            </w:pPr>
            <w:r w:rsidRPr="001C653E">
              <w:rPr>
                <w:rFonts w:ascii="Times New Roman" w:hAnsi="Times New Roman"/>
                <w:b w:val="0"/>
                <w:bCs/>
              </w:rPr>
              <w:t xml:space="preserve">OTHER </w:t>
            </w:r>
            <w:r w:rsidRPr="001C653E">
              <w:rPr>
                <w:rFonts w:ascii="SutonnyMJ" w:hAnsi="SutonnyMJ" w:cs="SutonnyMJ"/>
                <w:b w:val="0"/>
                <w:bCs/>
                <w:lang w:bidi="bn-BD"/>
              </w:rPr>
              <w:t>(</w:t>
            </w:r>
            <w:proofErr w:type="spellStart"/>
            <w:r w:rsidRPr="001C653E">
              <w:rPr>
                <w:rFonts w:ascii="SutonnyMJ" w:hAnsi="SutonnyMJ" w:cs="SutonnyMJ"/>
                <w:b w:val="0"/>
                <w:bCs/>
                <w:lang w:bidi="bn-BD"/>
              </w:rPr>
              <w:t>Ab¨vb</w:t>
            </w:r>
            <w:proofErr w:type="spellEnd"/>
            <w:r w:rsidRPr="001C653E">
              <w:rPr>
                <w:rFonts w:ascii="SutonnyMJ" w:hAnsi="SutonnyMJ" w:cs="SutonnyMJ"/>
                <w:b w:val="0"/>
                <w:bCs/>
                <w:lang w:bidi="bn-BD"/>
              </w:rPr>
              <w:t xml:space="preserve">¨) </w:t>
            </w:r>
            <w:r w:rsidRPr="001C653E">
              <w:rPr>
                <w:rFonts w:ascii="Times New Roman" w:hAnsi="Times New Roman"/>
                <w:b w:val="0"/>
                <w:bCs/>
              </w:rPr>
              <w:t>(Specify)</w:t>
            </w:r>
            <w:r w:rsidRPr="001C653E">
              <w:rPr>
                <w:rFonts w:ascii="Times New Roman" w:hAnsi="Times New Roman" w:cs="Vrinda" w:hint="cs"/>
                <w:b w:val="0"/>
                <w:bCs/>
                <w:cs/>
                <w:lang w:bidi="bn-BD"/>
              </w:rPr>
              <w:t xml:space="preserve"> </w:t>
            </w:r>
            <w:r w:rsidRPr="001C653E">
              <w:rPr>
                <w:rFonts w:ascii="SutonnyMJ" w:hAnsi="SutonnyMJ" w:cs="SutonnyMJ"/>
                <w:b w:val="0"/>
                <w:bCs/>
                <w:lang w:bidi="bn-BD"/>
              </w:rPr>
              <w:t>(</w:t>
            </w:r>
            <w:proofErr w:type="spellStart"/>
            <w:r w:rsidRPr="001C653E">
              <w:rPr>
                <w:rFonts w:ascii="SutonnyMJ" w:hAnsi="SutonnyMJ" w:cs="SutonnyMJ"/>
                <w:b w:val="0"/>
                <w:bCs/>
                <w:lang w:bidi="bn-BD"/>
              </w:rPr>
              <w:t>wbw</w:t>
            </w:r>
            <w:proofErr w:type="spellEnd"/>
            <w:r w:rsidRPr="001C653E">
              <w:rPr>
                <w:rFonts w:ascii="SutonnyMJ" w:hAnsi="SutonnyMJ" w:cs="SutonnyMJ"/>
                <w:b w:val="0"/>
                <w:bCs/>
                <w:lang w:bidi="bn-BD"/>
              </w:rPr>
              <w:t xml:space="preserve">`©ó </w:t>
            </w:r>
            <w:proofErr w:type="spellStart"/>
            <w:r w:rsidRPr="001C653E">
              <w:rPr>
                <w:rFonts w:ascii="SutonnyMJ" w:hAnsi="SutonnyMJ" w:cs="SutonnyMJ"/>
                <w:b w:val="0"/>
                <w:bCs/>
                <w:lang w:bidi="bn-BD"/>
              </w:rPr>
              <w:t>K‡i</w:t>
            </w:r>
            <w:proofErr w:type="spellEnd"/>
            <w:r w:rsidRPr="001C653E">
              <w:rPr>
                <w:rFonts w:ascii="SutonnyMJ" w:hAnsi="SutonnyMJ" w:cs="SutonnyMJ"/>
                <w:b w:val="0"/>
                <w:bCs/>
                <w:lang w:bidi="bn-BD"/>
              </w:rPr>
              <w:t xml:space="preserve"> </w:t>
            </w:r>
            <w:proofErr w:type="spellStart"/>
            <w:r w:rsidRPr="001C653E">
              <w:rPr>
                <w:rFonts w:ascii="SutonnyMJ" w:hAnsi="SutonnyMJ" w:cs="SutonnyMJ"/>
                <w:b w:val="0"/>
                <w:bCs/>
                <w:lang w:bidi="bn-BD"/>
              </w:rPr>
              <w:t>ejyb</w:t>
            </w:r>
            <w:proofErr w:type="spellEnd"/>
            <w:r w:rsidRPr="001C653E">
              <w:rPr>
                <w:rFonts w:ascii="SutonnyMJ" w:hAnsi="SutonnyMJ" w:cs="SutonnyMJ"/>
                <w:b w:val="0"/>
                <w:bCs/>
                <w:lang w:bidi="bn-BD"/>
              </w:rPr>
              <w:t>)</w:t>
            </w:r>
            <w:r w:rsidRPr="001C653E">
              <w:rPr>
                <w:rFonts w:ascii="Times New Roman" w:hAnsi="Times New Roman"/>
                <w:b w:val="0"/>
                <w:bCs/>
              </w:rPr>
              <w:t xml:space="preserve"> _____________________   .........................</w:t>
            </w:r>
            <w:r w:rsidR="00DF15FA">
              <w:rPr>
                <w:rFonts w:ascii="Times New Roman" w:hAnsi="Times New Roman"/>
                <w:b w:val="0"/>
                <w:bCs/>
              </w:rPr>
              <w:t>6</w:t>
            </w:r>
          </w:p>
        </w:tc>
        <w:tc>
          <w:tcPr>
            <w:tcW w:w="545" w:type="pct"/>
            <w:gridSpan w:val="3"/>
          </w:tcPr>
          <w:p w14:paraId="06154B73" w14:textId="77777777" w:rsidR="002151F9" w:rsidRPr="001C653E" w:rsidRDefault="002151F9" w:rsidP="00886672">
            <w:pPr>
              <w:jc w:val="both"/>
              <w:rPr>
                <w:sz w:val="20"/>
                <w:szCs w:val="20"/>
              </w:rPr>
            </w:pPr>
          </w:p>
        </w:tc>
      </w:tr>
      <w:tr w:rsidR="002151F9" w:rsidRPr="001C653E" w14:paraId="72B59F21" w14:textId="77777777" w:rsidTr="002151F9">
        <w:trPr>
          <w:trHeight w:val="611"/>
        </w:trPr>
        <w:tc>
          <w:tcPr>
            <w:tcW w:w="379" w:type="pct"/>
            <w:tcBorders>
              <w:right w:val="single" w:sz="12" w:space="0" w:color="auto"/>
            </w:tcBorders>
          </w:tcPr>
          <w:p w14:paraId="5C4D7F39" w14:textId="77777777" w:rsidR="002151F9" w:rsidRPr="001C653E" w:rsidRDefault="002151F9" w:rsidP="00FF7113">
            <w:pPr>
              <w:pStyle w:val="ListParagraph"/>
              <w:ind w:left="0"/>
              <w:jc w:val="both"/>
              <w:rPr>
                <w:sz w:val="20"/>
                <w:szCs w:val="20"/>
                <w:lang w:bidi="bn-BD"/>
              </w:rPr>
            </w:pPr>
            <w:r w:rsidRPr="001C653E">
              <w:rPr>
                <w:sz w:val="20"/>
                <w:szCs w:val="20"/>
                <w:cs/>
                <w:lang w:bidi="bn-BD"/>
              </w:rPr>
              <w:t>108</w:t>
            </w:r>
          </w:p>
          <w:p w14:paraId="241692F0" w14:textId="77777777" w:rsidR="002151F9" w:rsidRPr="001C653E" w:rsidRDefault="002151F9" w:rsidP="00886672">
            <w:pPr>
              <w:rPr>
                <w:sz w:val="20"/>
                <w:szCs w:val="20"/>
              </w:rPr>
            </w:pPr>
          </w:p>
          <w:p w14:paraId="110FC3E0" w14:textId="77777777" w:rsidR="002151F9" w:rsidRPr="001C653E" w:rsidRDefault="002151F9" w:rsidP="00886672">
            <w:pPr>
              <w:rPr>
                <w:sz w:val="20"/>
                <w:szCs w:val="20"/>
              </w:rPr>
            </w:pPr>
          </w:p>
        </w:tc>
        <w:tc>
          <w:tcPr>
            <w:tcW w:w="1964" w:type="pct"/>
            <w:gridSpan w:val="3"/>
            <w:tcBorders>
              <w:left w:val="single" w:sz="12" w:space="0" w:color="auto"/>
            </w:tcBorders>
          </w:tcPr>
          <w:p w14:paraId="24DA352E" w14:textId="77777777" w:rsidR="002151F9" w:rsidRPr="001C653E" w:rsidRDefault="002151F9" w:rsidP="00886672">
            <w:pPr>
              <w:jc w:val="both"/>
              <w:rPr>
                <w:sz w:val="20"/>
                <w:szCs w:val="20"/>
              </w:rPr>
            </w:pPr>
            <w:r w:rsidRPr="001C653E">
              <w:rPr>
                <w:sz w:val="20"/>
                <w:szCs w:val="20"/>
              </w:rPr>
              <w:t>Can you read and write?</w:t>
            </w:r>
          </w:p>
          <w:p w14:paraId="6236E027" w14:textId="77777777" w:rsidR="002151F9" w:rsidRPr="001C653E" w:rsidRDefault="002151F9" w:rsidP="00886672">
            <w:pPr>
              <w:jc w:val="both"/>
              <w:rPr>
                <w:sz w:val="20"/>
                <w:szCs w:val="20"/>
              </w:rPr>
            </w:pPr>
          </w:p>
          <w:p w14:paraId="6E422C14" w14:textId="77777777" w:rsidR="002151F9" w:rsidRPr="001C653E" w:rsidRDefault="002151F9" w:rsidP="00886672">
            <w:pPr>
              <w:tabs>
                <w:tab w:val="right" w:leader="dot" w:pos="3997"/>
                <w:tab w:val="right" w:leader="dot" w:pos="4253"/>
              </w:tabs>
              <w:jc w:val="both"/>
              <w:rPr>
                <w:sz w:val="20"/>
                <w:szCs w:val="20"/>
                <w:lang w:bidi="bn-IN"/>
              </w:rPr>
            </w:pPr>
            <w:r w:rsidRPr="001C653E">
              <w:rPr>
                <w:rFonts w:ascii="SutonnyMJ" w:hAnsi="SutonnyMJ" w:cs="SutonnyMJ"/>
                <w:sz w:val="20"/>
                <w:szCs w:val="20"/>
                <w:lang w:bidi="bn-BD"/>
              </w:rPr>
              <w:t>Avcwb wK co‡Z I wjL‡Z cv‡ib?</w:t>
            </w:r>
          </w:p>
        </w:tc>
        <w:tc>
          <w:tcPr>
            <w:tcW w:w="2112" w:type="pct"/>
            <w:gridSpan w:val="4"/>
          </w:tcPr>
          <w:p w14:paraId="7BA1FB64" w14:textId="77777777" w:rsidR="002151F9" w:rsidRPr="001C653E" w:rsidRDefault="00B20547" w:rsidP="00C11198">
            <w:pPr>
              <w:tabs>
                <w:tab w:val="right" w:leader="dot" w:pos="3830"/>
              </w:tabs>
              <w:rPr>
                <w:rFonts w:ascii="Arial" w:hAnsi="Arial" w:cs="Arial"/>
                <w:sz w:val="20"/>
                <w:szCs w:val="20"/>
              </w:rPr>
            </w:pPr>
            <w:r w:rsidRPr="001C653E">
              <w:rPr>
                <w:sz w:val="20"/>
                <w:szCs w:val="20"/>
              </w:rPr>
              <w:t xml:space="preserve">CAN READ ONLY </w:t>
            </w:r>
            <w:r w:rsidR="002151F9" w:rsidRPr="001C653E">
              <w:rPr>
                <w:rFonts w:ascii="SutonnyMJ" w:hAnsi="SutonnyMJ" w:cs="Arial"/>
                <w:sz w:val="20"/>
                <w:szCs w:val="20"/>
              </w:rPr>
              <w:t>(</w:t>
            </w:r>
            <w:proofErr w:type="spellStart"/>
            <w:r w:rsidR="002151F9" w:rsidRPr="001C653E">
              <w:rPr>
                <w:rFonts w:ascii="SutonnyMJ" w:hAnsi="SutonnyMJ" w:cs="Arial"/>
                <w:sz w:val="20"/>
                <w:szCs w:val="20"/>
              </w:rPr>
              <w:t>ïay</w:t>
            </w:r>
            <w:proofErr w:type="spellEnd"/>
            <w:r w:rsidR="002151F9" w:rsidRPr="001C653E">
              <w:rPr>
                <w:rFonts w:ascii="SutonnyMJ" w:hAnsi="SutonnyMJ" w:cs="Arial"/>
                <w:sz w:val="20"/>
                <w:szCs w:val="20"/>
              </w:rPr>
              <w:t xml:space="preserve"> </w:t>
            </w:r>
            <w:proofErr w:type="spellStart"/>
            <w:r w:rsidR="002151F9" w:rsidRPr="001C653E">
              <w:rPr>
                <w:rFonts w:ascii="SutonnyMJ" w:hAnsi="SutonnyMJ" w:cs="Arial"/>
                <w:sz w:val="20"/>
                <w:szCs w:val="20"/>
              </w:rPr>
              <w:t>co‡Z</w:t>
            </w:r>
            <w:proofErr w:type="spellEnd"/>
            <w:r w:rsidR="002151F9" w:rsidRPr="001C653E">
              <w:rPr>
                <w:rFonts w:ascii="SutonnyMJ" w:hAnsi="SutonnyMJ" w:cs="Arial"/>
                <w:sz w:val="20"/>
                <w:szCs w:val="20"/>
              </w:rPr>
              <w:t xml:space="preserve"> </w:t>
            </w:r>
            <w:proofErr w:type="spellStart"/>
            <w:r w:rsidR="002151F9" w:rsidRPr="001C653E">
              <w:rPr>
                <w:rFonts w:ascii="SutonnyMJ" w:hAnsi="SutonnyMJ" w:cs="Arial"/>
                <w:sz w:val="20"/>
                <w:szCs w:val="20"/>
              </w:rPr>
              <w:t>cv‡i</w:t>
            </w:r>
            <w:proofErr w:type="spellEnd"/>
            <w:r w:rsidR="002151F9" w:rsidRPr="001C653E">
              <w:rPr>
                <w:rFonts w:ascii="SutonnyMJ" w:hAnsi="SutonnyMJ" w:cs="Arial"/>
                <w:sz w:val="20"/>
                <w:szCs w:val="20"/>
              </w:rPr>
              <w:t>)</w:t>
            </w:r>
            <w:r w:rsidR="002151F9" w:rsidRPr="001C653E">
              <w:rPr>
                <w:sz w:val="20"/>
                <w:szCs w:val="20"/>
              </w:rPr>
              <w:tab/>
              <w:t>.......1</w:t>
            </w:r>
          </w:p>
          <w:p w14:paraId="10361C8C" w14:textId="77777777" w:rsidR="002151F9" w:rsidRPr="001C653E" w:rsidRDefault="00B20547" w:rsidP="00C11198">
            <w:pPr>
              <w:tabs>
                <w:tab w:val="right" w:leader="dot" w:pos="3830"/>
              </w:tabs>
              <w:rPr>
                <w:rFonts w:ascii="Arial" w:hAnsi="Arial" w:cs="Arial"/>
                <w:sz w:val="20"/>
                <w:szCs w:val="20"/>
              </w:rPr>
            </w:pPr>
            <w:r w:rsidRPr="001C653E">
              <w:rPr>
                <w:sz w:val="20"/>
                <w:szCs w:val="20"/>
              </w:rPr>
              <w:t>CAN WRITE ONLY</w:t>
            </w:r>
            <w:r w:rsidRPr="001C653E">
              <w:rPr>
                <w:rFonts w:ascii="SutonnyMJ" w:hAnsi="SutonnyMJ" w:cs="Arial"/>
                <w:sz w:val="20"/>
                <w:szCs w:val="20"/>
              </w:rPr>
              <w:t xml:space="preserve"> </w:t>
            </w:r>
            <w:r w:rsidR="002151F9" w:rsidRPr="001C653E">
              <w:rPr>
                <w:rFonts w:ascii="SutonnyMJ" w:hAnsi="SutonnyMJ" w:cs="Arial"/>
                <w:sz w:val="20"/>
                <w:szCs w:val="20"/>
              </w:rPr>
              <w:t>(</w:t>
            </w:r>
            <w:proofErr w:type="spellStart"/>
            <w:r w:rsidR="002151F9" w:rsidRPr="001C653E">
              <w:rPr>
                <w:rFonts w:ascii="SutonnyMJ" w:hAnsi="SutonnyMJ" w:cs="Arial"/>
                <w:sz w:val="20"/>
                <w:szCs w:val="20"/>
              </w:rPr>
              <w:t>ïay</w:t>
            </w:r>
            <w:proofErr w:type="spellEnd"/>
            <w:r w:rsidR="002151F9" w:rsidRPr="001C653E">
              <w:rPr>
                <w:rFonts w:ascii="SutonnyMJ" w:hAnsi="SutonnyMJ" w:cs="Arial"/>
                <w:sz w:val="20"/>
                <w:szCs w:val="20"/>
              </w:rPr>
              <w:t xml:space="preserve"> </w:t>
            </w:r>
            <w:proofErr w:type="spellStart"/>
            <w:r w:rsidR="002151F9" w:rsidRPr="001C653E">
              <w:rPr>
                <w:rFonts w:ascii="SutonnyMJ" w:hAnsi="SutonnyMJ" w:cs="Arial"/>
                <w:sz w:val="20"/>
                <w:szCs w:val="20"/>
              </w:rPr>
              <w:t>wjL‡Z</w:t>
            </w:r>
            <w:proofErr w:type="spellEnd"/>
            <w:r w:rsidR="002151F9" w:rsidRPr="001C653E">
              <w:rPr>
                <w:rFonts w:ascii="SutonnyMJ" w:hAnsi="SutonnyMJ" w:cs="Arial"/>
                <w:sz w:val="20"/>
                <w:szCs w:val="20"/>
              </w:rPr>
              <w:t xml:space="preserve"> </w:t>
            </w:r>
            <w:proofErr w:type="spellStart"/>
            <w:r w:rsidR="002151F9" w:rsidRPr="001C653E">
              <w:rPr>
                <w:rFonts w:ascii="SutonnyMJ" w:hAnsi="SutonnyMJ" w:cs="Arial"/>
                <w:sz w:val="20"/>
                <w:szCs w:val="20"/>
              </w:rPr>
              <w:t>cv‡i</w:t>
            </w:r>
            <w:proofErr w:type="spellEnd"/>
            <w:r w:rsidR="002151F9" w:rsidRPr="001C653E">
              <w:rPr>
                <w:rFonts w:ascii="SutonnyMJ" w:hAnsi="SutonnyMJ" w:cs="Arial"/>
                <w:sz w:val="20"/>
                <w:szCs w:val="20"/>
              </w:rPr>
              <w:t>)</w:t>
            </w:r>
            <w:r w:rsidR="002151F9" w:rsidRPr="001C653E">
              <w:rPr>
                <w:sz w:val="20"/>
                <w:szCs w:val="20"/>
              </w:rPr>
              <w:tab/>
              <w:t>2</w:t>
            </w:r>
          </w:p>
          <w:p w14:paraId="06F1EC06" w14:textId="77777777" w:rsidR="002151F9" w:rsidRPr="001C653E" w:rsidRDefault="00B20547" w:rsidP="00C11198">
            <w:pPr>
              <w:tabs>
                <w:tab w:val="right" w:leader="dot" w:pos="3830"/>
              </w:tabs>
              <w:rPr>
                <w:rFonts w:ascii="Arial" w:hAnsi="Arial" w:cs="Arial"/>
                <w:sz w:val="20"/>
                <w:szCs w:val="20"/>
              </w:rPr>
            </w:pPr>
            <w:r w:rsidRPr="001C653E">
              <w:rPr>
                <w:sz w:val="20"/>
                <w:szCs w:val="20"/>
              </w:rPr>
              <w:t>CAN READ AND WRITE</w:t>
            </w:r>
            <w:r w:rsidRPr="001C653E">
              <w:rPr>
                <w:rFonts w:ascii="SutonnyMJ" w:hAnsi="SutonnyMJ" w:cs="Arial"/>
                <w:sz w:val="20"/>
                <w:szCs w:val="20"/>
              </w:rPr>
              <w:t xml:space="preserve"> </w:t>
            </w:r>
            <w:r w:rsidR="002151F9" w:rsidRPr="001C653E">
              <w:rPr>
                <w:rFonts w:ascii="SutonnyMJ" w:hAnsi="SutonnyMJ" w:cs="Arial"/>
                <w:sz w:val="20"/>
                <w:szCs w:val="20"/>
              </w:rPr>
              <w:t>(</w:t>
            </w:r>
            <w:proofErr w:type="spellStart"/>
            <w:r w:rsidR="002151F9" w:rsidRPr="001C653E">
              <w:rPr>
                <w:rFonts w:ascii="SutonnyMJ" w:hAnsi="SutonnyMJ" w:cs="Arial"/>
                <w:sz w:val="20"/>
                <w:szCs w:val="20"/>
              </w:rPr>
              <w:t>wjL‡Z</w:t>
            </w:r>
            <w:proofErr w:type="spellEnd"/>
            <w:r w:rsidR="002151F9" w:rsidRPr="001C653E">
              <w:rPr>
                <w:rFonts w:ascii="SutonnyMJ" w:hAnsi="SutonnyMJ" w:cs="Arial"/>
                <w:sz w:val="20"/>
                <w:szCs w:val="20"/>
              </w:rPr>
              <w:t xml:space="preserve"> I </w:t>
            </w:r>
            <w:proofErr w:type="spellStart"/>
            <w:r w:rsidR="002151F9" w:rsidRPr="001C653E">
              <w:rPr>
                <w:rFonts w:ascii="SutonnyMJ" w:hAnsi="SutonnyMJ" w:cs="Arial"/>
                <w:sz w:val="20"/>
                <w:szCs w:val="20"/>
              </w:rPr>
              <w:t>co‡Z</w:t>
            </w:r>
            <w:proofErr w:type="spellEnd"/>
            <w:r w:rsidR="002151F9" w:rsidRPr="001C653E">
              <w:rPr>
                <w:rFonts w:ascii="SutonnyMJ" w:hAnsi="SutonnyMJ" w:cs="Arial"/>
                <w:sz w:val="20"/>
                <w:szCs w:val="20"/>
              </w:rPr>
              <w:t xml:space="preserve"> </w:t>
            </w:r>
            <w:proofErr w:type="spellStart"/>
            <w:r w:rsidR="002151F9" w:rsidRPr="001C653E">
              <w:rPr>
                <w:rFonts w:ascii="SutonnyMJ" w:hAnsi="SutonnyMJ" w:cs="Arial"/>
                <w:sz w:val="20"/>
                <w:szCs w:val="20"/>
              </w:rPr>
              <w:t>cv‡i</w:t>
            </w:r>
            <w:proofErr w:type="spellEnd"/>
            <w:r w:rsidR="002151F9" w:rsidRPr="001C653E">
              <w:rPr>
                <w:rFonts w:ascii="SutonnyMJ" w:hAnsi="SutonnyMJ" w:cs="Arial"/>
                <w:sz w:val="20"/>
                <w:szCs w:val="20"/>
              </w:rPr>
              <w:t>)</w:t>
            </w:r>
            <w:r w:rsidR="002151F9" w:rsidRPr="001C653E">
              <w:rPr>
                <w:sz w:val="20"/>
                <w:szCs w:val="20"/>
              </w:rPr>
              <w:tab/>
              <w:t>...3</w:t>
            </w:r>
          </w:p>
          <w:p w14:paraId="09F84866" w14:textId="77777777" w:rsidR="002151F9" w:rsidRPr="001C653E" w:rsidRDefault="002151F9" w:rsidP="00C11198">
            <w:pPr>
              <w:tabs>
                <w:tab w:val="right" w:leader="dot" w:pos="3997"/>
                <w:tab w:val="right" w:leader="dot" w:pos="4253"/>
              </w:tabs>
              <w:jc w:val="both"/>
              <w:rPr>
                <w:rFonts w:cs="Vrinda"/>
                <w:sz w:val="20"/>
                <w:szCs w:val="20"/>
                <w:lang w:val="en-US" w:bidi="bn-BD"/>
              </w:rPr>
            </w:pPr>
            <w:r w:rsidRPr="001C653E">
              <w:rPr>
                <w:sz w:val="20"/>
                <w:szCs w:val="20"/>
              </w:rPr>
              <w:t>NONE</w:t>
            </w:r>
            <w:r w:rsidRPr="001C653E">
              <w:rPr>
                <w:rFonts w:ascii="SutonnyMJ" w:hAnsi="SutonnyMJ" w:cs="Arial"/>
                <w:iCs/>
                <w:sz w:val="20"/>
                <w:szCs w:val="20"/>
              </w:rPr>
              <w:t xml:space="preserve"> (†KvbwUB</w:t>
            </w:r>
            <w:r w:rsidRPr="001C653E">
              <w:rPr>
                <w:rFonts w:ascii="SutonnyMJ" w:hAnsi="SutonnyMJ" w:cs="Arial"/>
                <w:sz w:val="20"/>
                <w:szCs w:val="20"/>
              </w:rPr>
              <w:t xml:space="preserve"> cv‡ibv)</w:t>
            </w:r>
            <w:r w:rsidRPr="001C653E">
              <w:rPr>
                <w:sz w:val="20"/>
                <w:szCs w:val="20"/>
              </w:rPr>
              <w:tab/>
              <w:t>4</w:t>
            </w:r>
          </w:p>
        </w:tc>
        <w:tc>
          <w:tcPr>
            <w:tcW w:w="545" w:type="pct"/>
            <w:gridSpan w:val="3"/>
          </w:tcPr>
          <w:p w14:paraId="14FE1699" w14:textId="77777777" w:rsidR="002151F9" w:rsidRPr="001C653E" w:rsidRDefault="002151F9" w:rsidP="00886672">
            <w:pPr>
              <w:jc w:val="both"/>
              <w:rPr>
                <w:sz w:val="20"/>
                <w:szCs w:val="20"/>
              </w:rPr>
            </w:pPr>
          </w:p>
        </w:tc>
      </w:tr>
      <w:tr w:rsidR="002151F9" w:rsidRPr="001C653E" w14:paraId="23DA8836" w14:textId="77777777" w:rsidTr="002151F9">
        <w:trPr>
          <w:trHeight w:val="1142"/>
        </w:trPr>
        <w:tc>
          <w:tcPr>
            <w:tcW w:w="379" w:type="pct"/>
            <w:tcBorders>
              <w:right w:val="single" w:sz="12" w:space="0" w:color="auto"/>
            </w:tcBorders>
          </w:tcPr>
          <w:p w14:paraId="3CA6B3FE" w14:textId="77777777" w:rsidR="002151F9" w:rsidRPr="001C653E" w:rsidRDefault="002151F9" w:rsidP="00E61536">
            <w:pPr>
              <w:numPr>
                <w:ilvl w:val="0"/>
                <w:numId w:val="48"/>
              </w:numPr>
              <w:rPr>
                <w:sz w:val="20"/>
                <w:szCs w:val="20"/>
              </w:rPr>
            </w:pPr>
          </w:p>
          <w:p w14:paraId="6253EC9D" w14:textId="77777777" w:rsidR="002151F9" w:rsidRPr="001C653E" w:rsidRDefault="002151F9" w:rsidP="00E61536">
            <w:pPr>
              <w:rPr>
                <w:rFonts w:cs="Vrinda"/>
                <w:sz w:val="20"/>
                <w:szCs w:val="20"/>
                <w:lang w:bidi="bn-BD"/>
              </w:rPr>
            </w:pPr>
          </w:p>
        </w:tc>
        <w:tc>
          <w:tcPr>
            <w:tcW w:w="1964" w:type="pct"/>
            <w:gridSpan w:val="3"/>
            <w:tcBorders>
              <w:left w:val="single" w:sz="12" w:space="0" w:color="auto"/>
            </w:tcBorders>
          </w:tcPr>
          <w:p w14:paraId="48A93EF7" w14:textId="77777777" w:rsidR="002151F9" w:rsidRPr="001C653E" w:rsidRDefault="002151F9" w:rsidP="00886672">
            <w:pPr>
              <w:jc w:val="both"/>
              <w:rPr>
                <w:sz w:val="20"/>
                <w:szCs w:val="20"/>
                <w:lang w:bidi="bn-IN"/>
              </w:rPr>
            </w:pPr>
            <w:r w:rsidRPr="001C653E">
              <w:rPr>
                <w:sz w:val="20"/>
                <w:szCs w:val="20"/>
              </w:rPr>
              <w:t>Have you ever attended school/ madrasha?</w:t>
            </w:r>
          </w:p>
          <w:p w14:paraId="1FE17435" w14:textId="77777777" w:rsidR="002151F9" w:rsidRPr="001C653E" w:rsidRDefault="002151F9" w:rsidP="00886672">
            <w:pPr>
              <w:tabs>
                <w:tab w:val="right" w:leader="dot" w:pos="3997"/>
                <w:tab w:val="right" w:leader="dot" w:pos="4253"/>
              </w:tabs>
              <w:jc w:val="both"/>
              <w:rPr>
                <w:rFonts w:cs="Vrinda"/>
                <w:sz w:val="20"/>
                <w:szCs w:val="20"/>
                <w:cs/>
                <w:lang w:bidi="bn-IN"/>
              </w:rPr>
            </w:pPr>
            <w:r w:rsidRPr="001C653E">
              <w:rPr>
                <w:rFonts w:ascii="SutonnyMJ" w:hAnsi="SutonnyMJ" w:cs="SutonnyMJ"/>
                <w:sz w:val="20"/>
                <w:szCs w:val="20"/>
                <w:lang w:bidi="bn-BD"/>
              </w:rPr>
              <w:t>Avcwb wK KL‡bv ¯‹z‡j</w:t>
            </w:r>
            <w:r w:rsidRPr="001C653E">
              <w:rPr>
                <w:rFonts w:ascii="SutonnyMJ" w:hAnsi="SutonnyMJ" w:cs="SutonnyMJ" w:hint="cs"/>
                <w:sz w:val="20"/>
                <w:szCs w:val="20"/>
                <w:cs/>
                <w:lang w:bidi="bn-BD"/>
              </w:rPr>
              <w:t>/</w:t>
            </w:r>
            <w:r w:rsidRPr="001C653E">
              <w:rPr>
                <w:rFonts w:ascii="SutonnyMJ" w:hAnsi="SutonnyMJ" w:cs="SutonnyMJ"/>
                <w:sz w:val="20"/>
                <w:szCs w:val="20"/>
                <w:lang w:bidi="bn-BD"/>
              </w:rPr>
              <w:t xml:space="preserve"> gv`ªvmvq cov‡kvbv K‡i‡Qb?</w:t>
            </w:r>
            <w:r w:rsidRPr="001C653E">
              <w:rPr>
                <w:rFonts w:ascii="SutonnyMJ" w:hAnsi="SutonnyMJ" w:cs="Vrinda" w:hint="cs"/>
                <w:sz w:val="20"/>
                <w:szCs w:val="20"/>
                <w:cs/>
                <w:lang w:bidi="bn-BD"/>
              </w:rPr>
              <w:t xml:space="preserve"> </w:t>
            </w:r>
          </w:p>
        </w:tc>
        <w:tc>
          <w:tcPr>
            <w:tcW w:w="2112" w:type="pct"/>
            <w:gridSpan w:val="4"/>
          </w:tcPr>
          <w:p w14:paraId="2733CD01" w14:textId="77777777" w:rsidR="002151F9" w:rsidRPr="001C653E" w:rsidRDefault="002151F9" w:rsidP="00886672">
            <w:pPr>
              <w:tabs>
                <w:tab w:val="right" w:leader="dot" w:pos="3997"/>
              </w:tabs>
              <w:jc w:val="both"/>
              <w:rPr>
                <w:sz w:val="20"/>
                <w:szCs w:val="20"/>
              </w:rPr>
            </w:pPr>
            <w:r w:rsidRPr="001C653E">
              <w:rPr>
                <w:sz w:val="20"/>
                <w:szCs w:val="20"/>
              </w:rPr>
              <w:t>YES, SCHOOL</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¯‹z‡j</w:t>
            </w:r>
            <w:r w:rsidRPr="001C653E">
              <w:rPr>
                <w:rFonts w:ascii="SutonnyMJ" w:hAnsi="SutonnyMJ" w:cs="SutonnyMJ" w:hint="cs"/>
                <w:sz w:val="20"/>
                <w:szCs w:val="20"/>
                <w:cs/>
                <w:lang w:bidi="bn-BD"/>
              </w:rPr>
              <w:t>)</w:t>
            </w:r>
            <w:r w:rsidRPr="001C653E">
              <w:rPr>
                <w:sz w:val="20"/>
                <w:szCs w:val="20"/>
              </w:rPr>
              <w:tab/>
              <w:t>1</w:t>
            </w:r>
          </w:p>
          <w:p w14:paraId="094C583D" w14:textId="77777777" w:rsidR="002151F9" w:rsidRPr="001C653E" w:rsidRDefault="002151F9" w:rsidP="00886672">
            <w:pPr>
              <w:tabs>
                <w:tab w:val="right" w:leader="dot" w:pos="3997"/>
              </w:tabs>
              <w:jc w:val="both"/>
              <w:rPr>
                <w:rFonts w:cs="Vrinda"/>
                <w:sz w:val="20"/>
                <w:szCs w:val="20"/>
                <w:cs/>
                <w:lang w:bidi="bn-IN"/>
              </w:rPr>
            </w:pPr>
            <w:r w:rsidRPr="001C653E">
              <w:rPr>
                <w:sz w:val="20"/>
                <w:szCs w:val="20"/>
              </w:rPr>
              <w:t>YES, MADRASHA</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gv`ªvmv</w:t>
            </w:r>
            <w:r w:rsidRPr="001C653E">
              <w:rPr>
                <w:rFonts w:ascii="SutonnyMJ" w:hAnsi="SutonnyMJ" w:cs="SutonnyMJ" w:hint="cs"/>
                <w:sz w:val="20"/>
                <w:szCs w:val="20"/>
                <w:cs/>
                <w:lang w:bidi="bn-BD"/>
              </w:rPr>
              <w:t>)</w:t>
            </w:r>
            <w:r w:rsidRPr="001C653E">
              <w:rPr>
                <w:sz w:val="20"/>
                <w:szCs w:val="20"/>
              </w:rPr>
              <w:tab/>
              <w:t>2</w:t>
            </w:r>
          </w:p>
          <w:p w14:paraId="50E1CA77" w14:textId="77777777" w:rsidR="002151F9" w:rsidRPr="001C653E" w:rsidRDefault="002151F9" w:rsidP="00886672">
            <w:pPr>
              <w:tabs>
                <w:tab w:val="right" w:leader="dot" w:pos="3997"/>
              </w:tabs>
              <w:jc w:val="both"/>
              <w:rPr>
                <w:sz w:val="20"/>
                <w:szCs w:val="20"/>
              </w:rPr>
            </w:pPr>
            <w:r w:rsidRPr="001C653E">
              <w:rPr>
                <w:sz w:val="20"/>
                <w:szCs w:val="20"/>
              </w:rPr>
              <w:t>YES, BOTH</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20"/>
                <w:szCs w:val="20"/>
                <w:cs/>
                <w:lang w:bidi="bn-IN"/>
              </w:rPr>
              <w:t>,</w:t>
            </w:r>
            <w:r w:rsidRPr="001C653E">
              <w:rPr>
                <w:rFonts w:ascii="SutonnyMJ" w:hAnsi="SutonnyMJ" w:cs="SutonnyMJ"/>
                <w:sz w:val="20"/>
                <w:szCs w:val="20"/>
                <w:lang w:bidi="bn-BD"/>
              </w:rPr>
              <w:t xml:space="preserve"> Dfq</w:t>
            </w:r>
            <w:r w:rsidRPr="001C653E">
              <w:rPr>
                <w:rFonts w:ascii="SutonnyMJ" w:hAnsi="SutonnyMJ" w:cs="SutonnyMJ" w:hint="cs"/>
                <w:sz w:val="20"/>
                <w:szCs w:val="20"/>
                <w:cs/>
                <w:lang w:bidi="bn-BD"/>
              </w:rPr>
              <w:t>)</w:t>
            </w:r>
            <w:r w:rsidRPr="001C653E">
              <w:rPr>
                <w:sz w:val="20"/>
                <w:szCs w:val="20"/>
              </w:rPr>
              <w:tab/>
              <w:t>3</w:t>
            </w:r>
          </w:p>
          <w:p w14:paraId="01211AD0" w14:textId="77777777" w:rsidR="002151F9" w:rsidRDefault="002151F9" w:rsidP="009D2AB4">
            <w:pPr>
              <w:tabs>
                <w:tab w:val="right" w:leader="dot" w:pos="3997"/>
              </w:tabs>
              <w:jc w:val="both"/>
              <w:rPr>
                <w:sz w:val="20"/>
                <w:szCs w:val="20"/>
              </w:rPr>
            </w:pPr>
            <w:r w:rsidRPr="001C653E">
              <w:rPr>
                <w:sz w:val="20"/>
                <w:szCs w:val="20"/>
              </w:rPr>
              <w:t>NO</w:t>
            </w:r>
            <w:r w:rsidRPr="001C653E">
              <w:rPr>
                <w:rFonts w:hint="cs"/>
                <w:sz w:val="20"/>
                <w:szCs w:val="20"/>
                <w:cs/>
                <w:lang w:bidi="bn-BD"/>
              </w:rPr>
              <w:t xml:space="preserve"> </w:t>
            </w:r>
            <w:r w:rsidRPr="001C653E">
              <w:rPr>
                <w:rFonts w:ascii="SutonnyMJ" w:hAnsi="SutonnyMJ" w:cs="SutonnyMJ" w:hint="cs"/>
                <w:sz w:val="20"/>
                <w:szCs w:val="20"/>
                <w:cs/>
                <w:lang w:bidi="bn-BD"/>
              </w:rPr>
              <w:t>(</w:t>
            </w:r>
            <w:proofErr w:type="spellStart"/>
            <w:r w:rsidRPr="001C653E">
              <w:rPr>
                <w:rFonts w:ascii="SutonnyMJ" w:hAnsi="SutonnyMJ" w:cs="SutonnyMJ"/>
                <w:sz w:val="20"/>
                <w:szCs w:val="20"/>
                <w:lang w:bidi="bn-BD"/>
              </w:rPr>
              <w:t>bv</w:t>
            </w:r>
            <w:proofErr w:type="spellEnd"/>
            <w:r w:rsidRPr="001C653E">
              <w:rPr>
                <w:rFonts w:ascii="SutonnyMJ" w:hAnsi="SutonnyMJ" w:cs="SutonnyMJ" w:hint="cs"/>
                <w:sz w:val="20"/>
                <w:szCs w:val="20"/>
                <w:cs/>
                <w:lang w:bidi="bn-BD"/>
              </w:rPr>
              <w:t>)</w:t>
            </w:r>
            <w:r w:rsidRPr="001C653E">
              <w:rPr>
                <w:sz w:val="20"/>
                <w:szCs w:val="20"/>
              </w:rPr>
              <w:tab/>
              <w:t>4</w:t>
            </w:r>
          </w:p>
          <w:p w14:paraId="6E0E6065" w14:textId="77777777" w:rsidR="00AA2A6B" w:rsidRPr="001C653E" w:rsidRDefault="00AA2A6B" w:rsidP="00DF15FA">
            <w:pPr>
              <w:tabs>
                <w:tab w:val="right" w:leader="dot" w:pos="3997"/>
              </w:tabs>
              <w:jc w:val="both"/>
              <w:rPr>
                <w:sz w:val="20"/>
                <w:szCs w:val="20"/>
              </w:rPr>
            </w:pPr>
            <w:r w:rsidRPr="00AA2A6B">
              <w:rPr>
                <w:bCs/>
              </w:rPr>
              <w:t xml:space="preserve">OTHER </w:t>
            </w:r>
            <w:r w:rsidRPr="00AA2A6B">
              <w:rPr>
                <w:rFonts w:ascii="SutonnyMJ" w:hAnsi="SutonnyMJ" w:cs="SutonnyMJ"/>
                <w:bCs/>
                <w:lang w:bidi="bn-BD"/>
              </w:rPr>
              <w:t>(</w:t>
            </w:r>
            <w:proofErr w:type="spellStart"/>
            <w:r w:rsidRPr="00AA2A6B">
              <w:rPr>
                <w:rFonts w:ascii="SutonnyMJ" w:hAnsi="SutonnyMJ" w:cs="SutonnyMJ"/>
                <w:bCs/>
                <w:lang w:bidi="bn-BD"/>
              </w:rPr>
              <w:t>Ab¨vb</w:t>
            </w:r>
            <w:proofErr w:type="spellEnd"/>
            <w:r w:rsidRPr="00AA2A6B">
              <w:rPr>
                <w:rFonts w:ascii="SutonnyMJ" w:hAnsi="SutonnyMJ" w:cs="SutonnyMJ"/>
                <w:bCs/>
                <w:lang w:bidi="bn-BD"/>
              </w:rPr>
              <w:t xml:space="preserve">¨) </w:t>
            </w:r>
            <w:r w:rsidRPr="00AA2A6B">
              <w:rPr>
                <w:bCs/>
              </w:rPr>
              <w:t>(Specify)</w:t>
            </w:r>
            <w:r w:rsidRPr="00AA2A6B">
              <w:rPr>
                <w:rFonts w:cs="Vrinda" w:hint="cs"/>
                <w:bCs/>
                <w:cs/>
                <w:lang w:bidi="bn-BD"/>
              </w:rPr>
              <w:t xml:space="preserve"> </w:t>
            </w:r>
            <w:r w:rsidRPr="00AA2A6B">
              <w:rPr>
                <w:rFonts w:ascii="SutonnyMJ" w:hAnsi="SutonnyMJ" w:cs="SutonnyMJ"/>
                <w:bCs/>
                <w:lang w:bidi="bn-BD"/>
              </w:rPr>
              <w:t>(</w:t>
            </w:r>
            <w:proofErr w:type="spellStart"/>
            <w:r w:rsidRPr="00AA2A6B">
              <w:rPr>
                <w:rFonts w:ascii="SutonnyMJ" w:hAnsi="SutonnyMJ" w:cs="SutonnyMJ"/>
                <w:bCs/>
                <w:lang w:bidi="bn-BD"/>
              </w:rPr>
              <w:t>wbw</w:t>
            </w:r>
            <w:proofErr w:type="spellEnd"/>
            <w:r w:rsidRPr="00AA2A6B">
              <w:rPr>
                <w:rFonts w:ascii="SutonnyMJ" w:hAnsi="SutonnyMJ" w:cs="SutonnyMJ"/>
                <w:bCs/>
                <w:lang w:bidi="bn-BD"/>
              </w:rPr>
              <w:t xml:space="preserve">`©ó </w:t>
            </w:r>
            <w:proofErr w:type="spellStart"/>
            <w:r w:rsidRPr="00AA2A6B">
              <w:rPr>
                <w:rFonts w:ascii="SutonnyMJ" w:hAnsi="SutonnyMJ" w:cs="SutonnyMJ"/>
                <w:bCs/>
                <w:lang w:bidi="bn-BD"/>
              </w:rPr>
              <w:t>K‡i</w:t>
            </w:r>
            <w:proofErr w:type="spellEnd"/>
            <w:r w:rsidRPr="00AA2A6B">
              <w:rPr>
                <w:rFonts w:ascii="SutonnyMJ" w:hAnsi="SutonnyMJ" w:cs="SutonnyMJ"/>
                <w:bCs/>
                <w:lang w:bidi="bn-BD"/>
              </w:rPr>
              <w:t xml:space="preserve"> </w:t>
            </w:r>
            <w:proofErr w:type="spellStart"/>
            <w:r w:rsidRPr="00AA2A6B">
              <w:rPr>
                <w:rFonts w:ascii="SutonnyMJ" w:hAnsi="SutonnyMJ" w:cs="SutonnyMJ"/>
                <w:bCs/>
                <w:lang w:bidi="bn-BD"/>
              </w:rPr>
              <w:lastRenderedPageBreak/>
              <w:t>ejyb</w:t>
            </w:r>
            <w:proofErr w:type="spellEnd"/>
            <w:r w:rsidRPr="00AA2A6B">
              <w:rPr>
                <w:rFonts w:ascii="SutonnyMJ" w:hAnsi="SutonnyMJ" w:cs="SutonnyMJ"/>
                <w:bCs/>
                <w:lang w:bidi="bn-BD"/>
              </w:rPr>
              <w:t>)</w:t>
            </w:r>
            <w:r w:rsidRPr="001C653E">
              <w:rPr>
                <w:b/>
                <w:bCs/>
              </w:rPr>
              <w:t xml:space="preserve"> _____________________ </w:t>
            </w:r>
            <w:r w:rsidRPr="00AA2A6B">
              <w:rPr>
                <w:bCs/>
              </w:rPr>
              <w:t>.................</w:t>
            </w:r>
            <w:r w:rsidR="00DC5846">
              <w:rPr>
                <w:bCs/>
              </w:rPr>
              <w:t>.</w:t>
            </w:r>
            <w:r w:rsidRPr="00AA2A6B">
              <w:rPr>
                <w:bCs/>
              </w:rPr>
              <w:t>.</w:t>
            </w:r>
            <w:r w:rsidR="00DF15FA">
              <w:rPr>
                <w:bCs/>
              </w:rPr>
              <w:t>6</w:t>
            </w:r>
          </w:p>
        </w:tc>
        <w:tc>
          <w:tcPr>
            <w:tcW w:w="545" w:type="pct"/>
            <w:gridSpan w:val="3"/>
          </w:tcPr>
          <w:p w14:paraId="389503CB" w14:textId="77777777" w:rsidR="002151F9" w:rsidRPr="001C653E" w:rsidRDefault="002151F9" w:rsidP="00886672">
            <w:pPr>
              <w:jc w:val="both"/>
              <w:rPr>
                <w:b/>
                <w:sz w:val="20"/>
                <w:szCs w:val="20"/>
              </w:rPr>
            </w:pPr>
          </w:p>
          <w:p w14:paraId="47BF66ED" w14:textId="77777777" w:rsidR="002151F9" w:rsidRPr="001C653E" w:rsidRDefault="002151F9" w:rsidP="00886672">
            <w:pPr>
              <w:jc w:val="both"/>
              <w:rPr>
                <w:b/>
                <w:sz w:val="20"/>
                <w:szCs w:val="20"/>
              </w:rPr>
            </w:pPr>
          </w:p>
          <w:p w14:paraId="14DC6652" w14:textId="77777777" w:rsidR="002151F9" w:rsidRPr="001C653E" w:rsidRDefault="002151F9" w:rsidP="00886672">
            <w:pPr>
              <w:jc w:val="both"/>
              <w:rPr>
                <w:b/>
                <w:sz w:val="20"/>
                <w:szCs w:val="20"/>
              </w:rPr>
            </w:pPr>
          </w:p>
          <w:p w14:paraId="664E118F" w14:textId="77777777" w:rsidR="002151F9" w:rsidRPr="001C653E" w:rsidRDefault="002151F9" w:rsidP="00886672">
            <w:pPr>
              <w:jc w:val="both"/>
              <w:rPr>
                <w:rFonts w:cs="Vrinda"/>
                <w:sz w:val="20"/>
                <w:szCs w:val="25"/>
                <w:lang w:val="en-US" w:bidi="bn-BD"/>
              </w:rPr>
            </w:pPr>
            <w:r w:rsidRPr="001C653E">
              <w:rPr>
                <w:sz w:val="20"/>
                <w:szCs w:val="20"/>
              </w:rPr>
              <w:sym w:font="Symbol" w:char="F0DE"/>
            </w:r>
            <w:r w:rsidRPr="001C653E">
              <w:rPr>
                <w:sz w:val="20"/>
                <w:szCs w:val="20"/>
              </w:rPr>
              <w:t xml:space="preserve"> 11</w:t>
            </w:r>
            <w:r w:rsidRPr="001C653E">
              <w:rPr>
                <w:sz w:val="20"/>
                <w:szCs w:val="20"/>
                <w:cs/>
                <w:lang w:bidi="bn-BD"/>
              </w:rPr>
              <w:t>1</w:t>
            </w:r>
          </w:p>
          <w:p w14:paraId="5C047683" w14:textId="77777777" w:rsidR="002151F9" w:rsidRDefault="002151F9" w:rsidP="00886672">
            <w:pPr>
              <w:jc w:val="both"/>
              <w:rPr>
                <w:b/>
                <w:sz w:val="20"/>
                <w:szCs w:val="20"/>
                <w:lang w:bidi="bn-IN"/>
              </w:rPr>
            </w:pPr>
          </w:p>
          <w:p w14:paraId="32435815" w14:textId="77777777" w:rsidR="00AA2A6B" w:rsidRDefault="00AA2A6B" w:rsidP="00886672">
            <w:pPr>
              <w:jc w:val="both"/>
              <w:rPr>
                <w:b/>
                <w:sz w:val="20"/>
                <w:szCs w:val="20"/>
                <w:lang w:bidi="bn-IN"/>
              </w:rPr>
            </w:pPr>
          </w:p>
          <w:p w14:paraId="5C96E4F6" w14:textId="77777777" w:rsidR="00AA2A6B" w:rsidRPr="00AA2A6B" w:rsidRDefault="00AA2A6B" w:rsidP="00886672">
            <w:pPr>
              <w:jc w:val="both"/>
              <w:rPr>
                <w:rFonts w:cs="Vrinda"/>
                <w:sz w:val="20"/>
                <w:szCs w:val="25"/>
                <w:lang w:val="en-US" w:bidi="bn-BD"/>
              </w:rPr>
            </w:pPr>
            <w:r w:rsidRPr="001C653E">
              <w:rPr>
                <w:sz w:val="20"/>
                <w:szCs w:val="20"/>
              </w:rPr>
              <w:sym w:font="Symbol" w:char="F0DE"/>
            </w:r>
            <w:r w:rsidRPr="001C653E">
              <w:rPr>
                <w:sz w:val="20"/>
                <w:szCs w:val="20"/>
              </w:rPr>
              <w:t xml:space="preserve"> 11</w:t>
            </w:r>
            <w:r w:rsidRPr="001C653E">
              <w:rPr>
                <w:sz w:val="20"/>
                <w:szCs w:val="20"/>
                <w:cs/>
                <w:lang w:bidi="bn-BD"/>
              </w:rPr>
              <w:t>1</w:t>
            </w:r>
          </w:p>
        </w:tc>
      </w:tr>
      <w:tr w:rsidR="002151F9" w:rsidRPr="001C653E" w14:paraId="36420D3D" w14:textId="77777777" w:rsidTr="002151F9">
        <w:trPr>
          <w:trHeight w:val="562"/>
        </w:trPr>
        <w:tc>
          <w:tcPr>
            <w:tcW w:w="379" w:type="pct"/>
            <w:tcBorders>
              <w:right w:val="single" w:sz="12" w:space="0" w:color="auto"/>
            </w:tcBorders>
          </w:tcPr>
          <w:p w14:paraId="11A8471A" w14:textId="77777777" w:rsidR="002151F9" w:rsidRPr="001C653E" w:rsidRDefault="002151F9" w:rsidP="00E61536">
            <w:pPr>
              <w:numPr>
                <w:ilvl w:val="0"/>
                <w:numId w:val="48"/>
              </w:numPr>
              <w:rPr>
                <w:sz w:val="20"/>
                <w:szCs w:val="20"/>
              </w:rPr>
            </w:pPr>
          </w:p>
        </w:tc>
        <w:tc>
          <w:tcPr>
            <w:tcW w:w="1964" w:type="pct"/>
            <w:gridSpan w:val="3"/>
            <w:tcBorders>
              <w:left w:val="single" w:sz="12" w:space="0" w:color="auto"/>
            </w:tcBorders>
          </w:tcPr>
          <w:p w14:paraId="7FBC6EDB" w14:textId="77777777" w:rsidR="002151F9" w:rsidRPr="001C653E" w:rsidRDefault="002151F9" w:rsidP="00886672">
            <w:pPr>
              <w:jc w:val="both"/>
              <w:rPr>
                <w:sz w:val="20"/>
                <w:szCs w:val="20"/>
              </w:rPr>
            </w:pPr>
            <w:r w:rsidRPr="001C653E">
              <w:rPr>
                <w:sz w:val="20"/>
                <w:szCs w:val="20"/>
              </w:rPr>
              <w:t>What is the highest class you completed?</w:t>
            </w:r>
          </w:p>
          <w:p w14:paraId="7AF5D385" w14:textId="77777777" w:rsidR="002151F9" w:rsidRPr="001C653E" w:rsidRDefault="002151F9" w:rsidP="00E42EE9">
            <w:pPr>
              <w:jc w:val="both"/>
              <w:rPr>
                <w:rFonts w:ascii="SutonnyMJ" w:hAnsi="SutonnyMJ" w:cs="SutonnyMJ"/>
                <w:sz w:val="20"/>
                <w:szCs w:val="20"/>
              </w:rPr>
            </w:pPr>
            <w:r w:rsidRPr="001C653E">
              <w:rPr>
                <w:rFonts w:ascii="SutonnyMJ" w:hAnsi="SutonnyMJ" w:cs="SutonnyMJ"/>
                <w:sz w:val="20"/>
                <w:szCs w:val="20"/>
              </w:rPr>
              <w:t xml:space="preserve">Avcwb m‡ev©”P †Kvb †kÖYx cvk K‡i‡Qb? </w:t>
            </w:r>
          </w:p>
          <w:p w14:paraId="43C0A135" w14:textId="77777777" w:rsidR="002151F9" w:rsidRPr="001C653E" w:rsidRDefault="002151F9" w:rsidP="00E42EE9">
            <w:pPr>
              <w:jc w:val="both"/>
              <w:rPr>
                <w:rFonts w:ascii="SutonnyMJ" w:hAnsi="SutonnyMJ" w:cs="SutonnyMJ"/>
                <w:sz w:val="20"/>
                <w:szCs w:val="20"/>
              </w:rPr>
            </w:pPr>
          </w:p>
          <w:p w14:paraId="4FF54CE3" w14:textId="77777777" w:rsidR="002151F9" w:rsidRPr="001C653E" w:rsidRDefault="002151F9" w:rsidP="006404D5">
            <w:pPr>
              <w:jc w:val="both"/>
              <w:rPr>
                <w:rFonts w:ascii="SutonnyMJ" w:hAnsi="SutonnyMJ" w:cs="SutonnyMJ"/>
                <w:sz w:val="20"/>
              </w:rPr>
            </w:pPr>
            <w:r w:rsidRPr="001C653E">
              <w:rPr>
                <w:rFonts w:ascii="SutonnyMJ" w:hAnsi="SutonnyMJ" w:cs="SutonnyMJ"/>
                <w:sz w:val="20"/>
              </w:rPr>
              <w:t>¯‹z‡j covi †gvU eQi MYbv Kiæb, †gwUªK cv‡ki ci cov‡kvbv K‡i _vK‡j cÖwZ eQ‡ii Rb¨ 10-Gi mv‡_ 1 †hvM w`‡q wjLyb|</w:t>
            </w:r>
          </w:p>
          <w:p w14:paraId="10938A1E" w14:textId="77777777" w:rsidR="002151F9" w:rsidRPr="001C653E" w:rsidRDefault="002151F9" w:rsidP="006404D5">
            <w:pPr>
              <w:jc w:val="both"/>
              <w:rPr>
                <w:rFonts w:ascii="SutonnyMJ" w:hAnsi="SutonnyMJ" w:cs="SutonnyMJ"/>
                <w:sz w:val="20"/>
                <w:szCs w:val="20"/>
              </w:rPr>
            </w:pPr>
            <w:r w:rsidRPr="001C653E">
              <w:rPr>
                <w:rFonts w:ascii="SutonnyMJ" w:hAnsi="SutonnyMJ" w:cs="SutonnyMJ"/>
                <w:sz w:val="20"/>
              </w:rPr>
              <w:t>‡Kvb K¬vk cvk bv Ki‡j 00 wjLyb|</w:t>
            </w:r>
          </w:p>
        </w:tc>
        <w:tc>
          <w:tcPr>
            <w:tcW w:w="2112" w:type="pct"/>
            <w:gridSpan w:val="4"/>
          </w:tcPr>
          <w:p w14:paraId="072658B9" w14:textId="77777777" w:rsidR="002151F9" w:rsidRPr="001C653E" w:rsidRDefault="002151F9" w:rsidP="00886672">
            <w:pPr>
              <w:tabs>
                <w:tab w:val="left" w:leader="dot" w:pos="3187"/>
              </w:tabs>
              <w:jc w:val="both"/>
              <w:rPr>
                <w:sz w:val="20"/>
                <w:szCs w:val="20"/>
              </w:rPr>
            </w:pPr>
            <w:r w:rsidRPr="001C653E">
              <w:rPr>
                <w:sz w:val="20"/>
                <w:szCs w:val="20"/>
              </w:rPr>
              <w:t>CLASS (</w:t>
            </w:r>
            <w:r w:rsidRPr="001C653E">
              <w:rPr>
                <w:rFonts w:ascii="SutonnyMJ" w:hAnsi="SutonnyMJ" w:cs="SutonnyMJ"/>
                <w:sz w:val="20"/>
                <w:szCs w:val="20"/>
              </w:rPr>
              <w:t>‡kÖYx</w:t>
            </w:r>
            <w:r w:rsidRPr="001C653E">
              <w:rPr>
                <w:sz w:val="20"/>
                <w:szCs w:val="20"/>
              </w:rPr>
              <w:t xml:space="preserve">) </w:t>
            </w:r>
            <w:r w:rsidRPr="001C653E">
              <w:rPr>
                <w:sz w:val="20"/>
                <w:szCs w:val="20"/>
              </w:rPr>
              <w:tab/>
              <w:t>[     ][     ]</w:t>
            </w:r>
          </w:p>
          <w:p w14:paraId="6526710B" w14:textId="77777777" w:rsidR="002151F9" w:rsidRPr="001C653E" w:rsidRDefault="002151F9" w:rsidP="00886672">
            <w:pPr>
              <w:tabs>
                <w:tab w:val="right" w:leader="dot" w:pos="3969"/>
              </w:tabs>
              <w:jc w:val="both"/>
              <w:rPr>
                <w:rFonts w:ascii="SutonnyMJ" w:hAnsi="SutonnyMJ" w:cs="SutonnyMJ"/>
                <w:color w:val="FF0000"/>
                <w:sz w:val="20"/>
                <w:szCs w:val="20"/>
              </w:rPr>
            </w:pPr>
          </w:p>
        </w:tc>
        <w:tc>
          <w:tcPr>
            <w:tcW w:w="545" w:type="pct"/>
            <w:gridSpan w:val="3"/>
          </w:tcPr>
          <w:p w14:paraId="0ECBA9E9" w14:textId="77777777" w:rsidR="002151F9" w:rsidRPr="001C653E" w:rsidRDefault="002151F9" w:rsidP="00886672">
            <w:pPr>
              <w:jc w:val="both"/>
              <w:rPr>
                <w:b/>
                <w:sz w:val="20"/>
                <w:szCs w:val="20"/>
              </w:rPr>
            </w:pPr>
          </w:p>
        </w:tc>
      </w:tr>
      <w:tr w:rsidR="002151F9" w:rsidRPr="001C653E" w14:paraId="209CB7D4" w14:textId="77777777" w:rsidTr="002151F9">
        <w:trPr>
          <w:trHeight w:val="4679"/>
        </w:trPr>
        <w:tc>
          <w:tcPr>
            <w:tcW w:w="379" w:type="pct"/>
            <w:tcBorders>
              <w:right w:val="single" w:sz="12" w:space="0" w:color="auto"/>
            </w:tcBorders>
          </w:tcPr>
          <w:p w14:paraId="1F029C7A" w14:textId="77777777" w:rsidR="002151F9" w:rsidRPr="001C653E" w:rsidRDefault="002151F9" w:rsidP="00E61536">
            <w:pPr>
              <w:numPr>
                <w:ilvl w:val="0"/>
                <w:numId w:val="48"/>
              </w:numPr>
              <w:rPr>
                <w:sz w:val="20"/>
                <w:szCs w:val="20"/>
              </w:rPr>
            </w:pPr>
          </w:p>
        </w:tc>
        <w:tc>
          <w:tcPr>
            <w:tcW w:w="1964" w:type="pct"/>
            <w:gridSpan w:val="3"/>
            <w:tcBorders>
              <w:left w:val="single" w:sz="12" w:space="0" w:color="auto"/>
            </w:tcBorders>
          </w:tcPr>
          <w:p w14:paraId="4239BA74" w14:textId="77777777" w:rsidR="002151F9" w:rsidRPr="001C653E" w:rsidRDefault="002151F9" w:rsidP="00886672">
            <w:pPr>
              <w:rPr>
                <w:rFonts w:cs="Vrinda"/>
                <w:sz w:val="20"/>
                <w:szCs w:val="25"/>
                <w:u w:val="single"/>
                <w:cs/>
                <w:lang w:val="en-US" w:bidi="bn-BD"/>
              </w:rPr>
            </w:pPr>
            <w:r w:rsidRPr="001C653E">
              <w:rPr>
                <w:sz w:val="20"/>
                <w:szCs w:val="20"/>
              </w:rPr>
              <w:t>What kind of work do you mainly do?</w:t>
            </w:r>
          </w:p>
          <w:p w14:paraId="3BB2CE94" w14:textId="77777777" w:rsidR="002151F9" w:rsidRPr="001C653E" w:rsidRDefault="002151F9" w:rsidP="00886672">
            <w:pPr>
              <w:rPr>
                <w:sz w:val="20"/>
                <w:szCs w:val="20"/>
                <w:lang w:val="en-US"/>
              </w:rPr>
            </w:pPr>
            <w:r w:rsidRPr="001C653E">
              <w:rPr>
                <w:rFonts w:ascii="SutonnyMJ" w:hAnsi="SutonnyMJ" w:cs="SutonnyMJ"/>
                <w:sz w:val="20"/>
                <w:szCs w:val="20"/>
              </w:rPr>
              <w:t xml:space="preserve">Avcwb </w:t>
            </w:r>
            <w:r w:rsidRPr="001C653E">
              <w:rPr>
                <w:rFonts w:ascii="SutonnyMJ" w:hAnsi="SutonnyMJ"/>
                <w:sz w:val="20"/>
                <w:szCs w:val="20"/>
              </w:rPr>
              <w:t>cÖavbZ wK ai‡bi KvR K‡ib?</w:t>
            </w:r>
          </w:p>
          <w:p w14:paraId="55ABE6D2" w14:textId="77777777" w:rsidR="002151F9" w:rsidRPr="001C653E" w:rsidRDefault="002151F9" w:rsidP="00886672">
            <w:pPr>
              <w:rPr>
                <w:sz w:val="20"/>
                <w:szCs w:val="20"/>
                <w:lang w:val="en-US"/>
              </w:rPr>
            </w:pPr>
          </w:p>
          <w:p w14:paraId="3EC2E513" w14:textId="77777777" w:rsidR="002151F9" w:rsidRPr="001C653E" w:rsidRDefault="002151F9" w:rsidP="00796E24">
            <w:pPr>
              <w:rPr>
                <w:sz w:val="20"/>
                <w:szCs w:val="20"/>
                <w:lang w:val="en-US"/>
              </w:rPr>
            </w:pPr>
          </w:p>
        </w:tc>
        <w:tc>
          <w:tcPr>
            <w:tcW w:w="2112" w:type="pct"/>
            <w:gridSpan w:val="4"/>
          </w:tcPr>
          <w:p w14:paraId="55DADB20" w14:textId="77777777" w:rsidR="002151F9" w:rsidRPr="001C653E" w:rsidRDefault="002151F9" w:rsidP="00F85B39">
            <w:pPr>
              <w:tabs>
                <w:tab w:val="right" w:leader="dot" w:pos="4706"/>
              </w:tabs>
              <w:rPr>
                <w:sz w:val="20"/>
                <w:szCs w:val="20"/>
                <w:lang w:val="en-US"/>
              </w:rPr>
            </w:pPr>
            <w:r w:rsidRPr="001C653E">
              <w:rPr>
                <w:sz w:val="20"/>
                <w:szCs w:val="20"/>
                <w:lang w:val="en-US"/>
              </w:rPr>
              <w:t>NOT WORKING (</w:t>
            </w:r>
            <w:r w:rsidRPr="001C653E">
              <w:rPr>
                <w:rFonts w:ascii="SutonnyMJ" w:hAnsi="SutonnyMJ" w:cs="SutonnyMJ"/>
                <w:sz w:val="20"/>
                <w:szCs w:val="20"/>
                <w:lang w:val="en-US"/>
              </w:rPr>
              <w:t>‡</w:t>
            </w:r>
            <w:proofErr w:type="spellStart"/>
            <w:r w:rsidRPr="001C653E">
              <w:rPr>
                <w:rFonts w:ascii="SutonnyMJ" w:hAnsi="SutonnyMJ" w:cs="SutonnyMJ"/>
                <w:sz w:val="20"/>
                <w:szCs w:val="20"/>
                <w:lang w:val="en-US"/>
              </w:rPr>
              <w:t>Kvb</w:t>
            </w:r>
            <w:proofErr w:type="spellEnd"/>
            <w:r w:rsidRPr="001C653E">
              <w:rPr>
                <w:rFonts w:ascii="SutonnyMJ" w:hAnsi="SutonnyMJ" w:cs="SutonnyMJ"/>
                <w:sz w:val="20"/>
                <w:szCs w:val="20"/>
                <w:lang w:val="en-US"/>
              </w:rPr>
              <w:t xml:space="preserve"> </w:t>
            </w:r>
            <w:proofErr w:type="spellStart"/>
            <w:r w:rsidRPr="001C653E">
              <w:rPr>
                <w:rFonts w:ascii="SutonnyMJ" w:hAnsi="SutonnyMJ" w:cs="SutonnyMJ"/>
                <w:sz w:val="20"/>
                <w:szCs w:val="20"/>
                <w:lang w:val="en-US"/>
              </w:rPr>
              <w:t>KvR</w:t>
            </w:r>
            <w:proofErr w:type="spellEnd"/>
            <w:r w:rsidRPr="001C653E">
              <w:rPr>
                <w:rFonts w:ascii="SutonnyMJ" w:hAnsi="SutonnyMJ" w:cs="SutonnyMJ"/>
                <w:sz w:val="20"/>
                <w:szCs w:val="20"/>
                <w:lang w:val="en-US"/>
              </w:rPr>
              <w:t xml:space="preserve"> </w:t>
            </w:r>
            <w:proofErr w:type="spellStart"/>
            <w:r w:rsidRPr="001C653E">
              <w:rPr>
                <w:rFonts w:ascii="SutonnyMJ" w:hAnsi="SutonnyMJ" w:cs="SutonnyMJ"/>
                <w:sz w:val="20"/>
                <w:szCs w:val="20"/>
                <w:lang w:val="en-US"/>
              </w:rPr>
              <w:t>Kwi</w:t>
            </w:r>
            <w:proofErr w:type="spellEnd"/>
            <w:r w:rsidRPr="001C653E">
              <w:rPr>
                <w:rFonts w:ascii="SutonnyMJ" w:hAnsi="SutonnyMJ" w:cs="SutonnyMJ"/>
                <w:sz w:val="20"/>
                <w:szCs w:val="20"/>
                <w:lang w:val="en-US"/>
              </w:rPr>
              <w:t xml:space="preserve"> </w:t>
            </w:r>
            <w:proofErr w:type="spellStart"/>
            <w:r w:rsidRPr="001C653E">
              <w:rPr>
                <w:rFonts w:ascii="SutonnyMJ" w:hAnsi="SutonnyMJ" w:cs="SutonnyMJ"/>
                <w:sz w:val="20"/>
                <w:szCs w:val="20"/>
                <w:lang w:val="en-US"/>
              </w:rPr>
              <w:t>bv</w:t>
            </w:r>
            <w:proofErr w:type="spellEnd"/>
            <w:r w:rsidR="00B20547" w:rsidRPr="001C653E">
              <w:rPr>
                <w:sz w:val="20"/>
                <w:szCs w:val="20"/>
                <w:lang w:val="en-US"/>
              </w:rPr>
              <w:t>) …...</w:t>
            </w:r>
            <w:r w:rsidRPr="001C653E">
              <w:rPr>
                <w:sz w:val="20"/>
                <w:szCs w:val="20"/>
                <w:lang w:val="en-US"/>
              </w:rPr>
              <w:t>……… 01</w:t>
            </w:r>
          </w:p>
          <w:p w14:paraId="48153091" w14:textId="77777777" w:rsidR="002151F9" w:rsidRPr="001C653E" w:rsidRDefault="002151F9" w:rsidP="00F85B39">
            <w:pPr>
              <w:tabs>
                <w:tab w:val="right" w:leader="dot" w:pos="4706"/>
              </w:tabs>
              <w:rPr>
                <w:sz w:val="20"/>
                <w:szCs w:val="20"/>
                <w:lang w:val="en-US"/>
              </w:rPr>
            </w:pPr>
            <w:r w:rsidRPr="001C653E">
              <w:rPr>
                <w:sz w:val="20"/>
                <w:szCs w:val="20"/>
                <w:lang w:val="en-US"/>
              </w:rPr>
              <w:t>HOUSEWIFE (</w:t>
            </w:r>
            <w:r w:rsidRPr="001C653E">
              <w:rPr>
                <w:rFonts w:ascii="SutonnyMJ" w:hAnsi="SutonnyMJ" w:cs="SutonnyMJ"/>
                <w:sz w:val="20"/>
                <w:szCs w:val="20"/>
                <w:lang w:val="en-US"/>
              </w:rPr>
              <w:t>M„wnYx</w:t>
            </w:r>
            <w:r w:rsidRPr="001C653E">
              <w:rPr>
                <w:sz w:val="20"/>
                <w:szCs w:val="20"/>
                <w:lang w:val="en-US"/>
              </w:rPr>
              <w:t>) …………………………02</w:t>
            </w:r>
          </w:p>
          <w:p w14:paraId="6FF511A0" w14:textId="77777777" w:rsidR="002151F9" w:rsidRPr="001C653E" w:rsidRDefault="002151F9" w:rsidP="00F85B39">
            <w:pPr>
              <w:tabs>
                <w:tab w:val="right" w:leader="dot" w:pos="4706"/>
              </w:tabs>
              <w:rPr>
                <w:sz w:val="20"/>
                <w:szCs w:val="20"/>
                <w:lang w:val="en-US"/>
              </w:rPr>
            </w:pPr>
            <w:r w:rsidRPr="001C653E">
              <w:rPr>
                <w:sz w:val="20"/>
                <w:szCs w:val="20"/>
                <w:lang w:val="en-US"/>
              </w:rPr>
              <w:t>STUDENT (</w:t>
            </w:r>
            <w:r w:rsidRPr="001C653E">
              <w:rPr>
                <w:rFonts w:ascii="SutonnyMJ" w:hAnsi="SutonnyMJ" w:cs="SutonnyMJ"/>
                <w:sz w:val="20"/>
                <w:szCs w:val="20"/>
                <w:lang w:val="en-US"/>
              </w:rPr>
              <w:t>QvÎ</w:t>
            </w:r>
            <w:r w:rsidRPr="001C653E">
              <w:rPr>
                <w:sz w:val="20"/>
                <w:szCs w:val="20"/>
                <w:lang w:val="en-US"/>
              </w:rPr>
              <w:t>) ………………………………03</w:t>
            </w:r>
          </w:p>
          <w:p w14:paraId="27B216FF" w14:textId="77777777" w:rsidR="002151F9" w:rsidRPr="001C653E" w:rsidRDefault="002151F9" w:rsidP="00F85B39">
            <w:pPr>
              <w:tabs>
                <w:tab w:val="right" w:leader="dot" w:pos="4706"/>
              </w:tabs>
              <w:rPr>
                <w:sz w:val="20"/>
                <w:szCs w:val="20"/>
              </w:rPr>
            </w:pPr>
            <w:r w:rsidRPr="001C653E">
              <w:rPr>
                <w:sz w:val="20"/>
                <w:szCs w:val="20"/>
                <w:lang w:val="en-US"/>
              </w:rPr>
              <w:t>AGRICULTURAL WORK</w:t>
            </w:r>
            <w:r w:rsidRPr="001C653E">
              <w:rPr>
                <w:rFonts w:ascii="Arial" w:hAnsi="Arial" w:cs="Arial"/>
                <w:sz w:val="20"/>
                <w:szCs w:val="20"/>
              </w:rPr>
              <w:t xml:space="preserve"> (</w:t>
            </w:r>
            <w:r w:rsidRPr="001C653E">
              <w:rPr>
                <w:rFonts w:ascii="SutonnyMJ" w:hAnsi="SutonnyMJ" w:cs="Arial"/>
                <w:sz w:val="20"/>
                <w:szCs w:val="20"/>
              </w:rPr>
              <w:t>K…</w:t>
            </w:r>
            <w:proofErr w:type="spellStart"/>
            <w:r w:rsidRPr="001C653E">
              <w:rPr>
                <w:rFonts w:ascii="SutonnyMJ" w:hAnsi="SutonnyMJ" w:cs="Arial"/>
                <w:sz w:val="20"/>
                <w:szCs w:val="20"/>
              </w:rPr>
              <w:t>wl</w:t>
            </w:r>
            <w:proofErr w:type="spellEnd"/>
            <w:r w:rsidRPr="001C653E">
              <w:rPr>
                <w:rFonts w:ascii="SutonnyMJ" w:hAnsi="SutonnyMJ" w:cs="Arial"/>
                <w:sz w:val="20"/>
                <w:szCs w:val="20"/>
              </w:rPr>
              <w:t xml:space="preserve"> </w:t>
            </w:r>
            <w:proofErr w:type="spellStart"/>
            <w:r w:rsidRPr="001C653E">
              <w:rPr>
                <w:rFonts w:ascii="SutonnyMJ" w:hAnsi="SutonnyMJ" w:cs="Arial"/>
                <w:sz w:val="20"/>
                <w:szCs w:val="20"/>
              </w:rPr>
              <w:t>KvR</w:t>
            </w:r>
            <w:proofErr w:type="spellEnd"/>
            <w:r w:rsidRPr="001C653E">
              <w:rPr>
                <w:rFonts w:ascii="Arial" w:hAnsi="Arial" w:cs="Arial"/>
                <w:sz w:val="20"/>
                <w:szCs w:val="20"/>
              </w:rPr>
              <w:t>) ........</w:t>
            </w:r>
            <w:r w:rsidR="00B20547" w:rsidRPr="001C653E">
              <w:rPr>
                <w:rFonts w:ascii="Arial" w:hAnsi="Arial" w:cs="Arial"/>
                <w:sz w:val="20"/>
                <w:szCs w:val="20"/>
              </w:rPr>
              <w:t>.</w:t>
            </w:r>
            <w:r w:rsidRPr="001C653E">
              <w:rPr>
                <w:rFonts w:ascii="Arial" w:hAnsi="Arial" w:cs="Arial"/>
                <w:sz w:val="20"/>
                <w:szCs w:val="20"/>
              </w:rPr>
              <w:t>....</w:t>
            </w:r>
            <w:r w:rsidRPr="001C653E">
              <w:rPr>
                <w:sz w:val="20"/>
                <w:szCs w:val="20"/>
              </w:rPr>
              <w:t>04</w:t>
            </w:r>
          </w:p>
          <w:p w14:paraId="7628EF74" w14:textId="77777777" w:rsidR="002151F9" w:rsidRPr="001C653E" w:rsidRDefault="002151F9" w:rsidP="00F85B39">
            <w:pPr>
              <w:tabs>
                <w:tab w:val="right" w:leader="dot" w:pos="4706"/>
              </w:tabs>
              <w:rPr>
                <w:rFonts w:ascii="Arial" w:hAnsi="Arial" w:cs="Arial"/>
                <w:sz w:val="20"/>
                <w:szCs w:val="20"/>
              </w:rPr>
            </w:pPr>
            <w:r w:rsidRPr="001C653E">
              <w:rPr>
                <w:sz w:val="20"/>
                <w:szCs w:val="20"/>
              </w:rPr>
              <w:t>HANDICRAFT</w:t>
            </w:r>
            <w:r w:rsidRPr="001C653E">
              <w:rPr>
                <w:rFonts w:ascii="Arial" w:hAnsi="Arial" w:cs="Arial"/>
                <w:sz w:val="20"/>
                <w:szCs w:val="20"/>
              </w:rPr>
              <w:t xml:space="preserve"> (</w:t>
            </w:r>
            <w:r w:rsidRPr="001C653E">
              <w:rPr>
                <w:rFonts w:ascii="SutonnyMJ" w:hAnsi="SutonnyMJ" w:cs="Arial"/>
                <w:sz w:val="20"/>
                <w:szCs w:val="20"/>
              </w:rPr>
              <w:t>n¯Íwkí</w:t>
            </w:r>
            <w:r w:rsidRPr="001C653E">
              <w:rPr>
                <w:rFonts w:ascii="Arial" w:hAnsi="Arial" w:cs="Arial"/>
                <w:sz w:val="20"/>
                <w:szCs w:val="20"/>
              </w:rPr>
              <w:t>) ................................</w:t>
            </w:r>
            <w:r w:rsidRPr="001C653E">
              <w:rPr>
                <w:sz w:val="20"/>
                <w:szCs w:val="20"/>
              </w:rPr>
              <w:t>05</w:t>
            </w:r>
          </w:p>
          <w:p w14:paraId="1B772589" w14:textId="77777777" w:rsidR="002151F9" w:rsidRPr="001C653E" w:rsidRDefault="002151F9" w:rsidP="00F85B39">
            <w:pPr>
              <w:tabs>
                <w:tab w:val="right" w:leader="dot" w:pos="4706"/>
              </w:tabs>
              <w:rPr>
                <w:rFonts w:ascii="Arial" w:hAnsi="Arial" w:cs="Arial"/>
                <w:sz w:val="20"/>
                <w:szCs w:val="20"/>
              </w:rPr>
            </w:pPr>
            <w:r w:rsidRPr="001C653E">
              <w:rPr>
                <w:sz w:val="20"/>
                <w:szCs w:val="20"/>
              </w:rPr>
              <w:t>GARMENT WORKER</w:t>
            </w:r>
            <w:r w:rsidRPr="001C653E">
              <w:rPr>
                <w:rFonts w:ascii="Arial" w:hAnsi="Arial" w:cs="Arial"/>
                <w:sz w:val="20"/>
                <w:szCs w:val="20"/>
              </w:rPr>
              <w:t xml:space="preserve"> (</w:t>
            </w:r>
            <w:r w:rsidRPr="001C653E">
              <w:rPr>
                <w:rFonts w:ascii="SutonnyMJ" w:hAnsi="SutonnyMJ"/>
                <w:b/>
                <w:sz w:val="20"/>
                <w:szCs w:val="20"/>
              </w:rPr>
              <w:t>Mv‡g©›Um Kg©x</w:t>
            </w:r>
            <w:r w:rsidRPr="001C653E">
              <w:rPr>
                <w:rFonts w:ascii="Arial" w:hAnsi="Arial" w:cs="Arial"/>
                <w:sz w:val="20"/>
                <w:szCs w:val="20"/>
              </w:rPr>
              <w:t>) ..............</w:t>
            </w:r>
            <w:r w:rsidRPr="001C653E">
              <w:rPr>
                <w:sz w:val="20"/>
                <w:szCs w:val="20"/>
              </w:rPr>
              <w:t>06</w:t>
            </w:r>
          </w:p>
          <w:p w14:paraId="44E7BDEE" w14:textId="77777777" w:rsidR="002151F9" w:rsidRPr="001C653E" w:rsidRDefault="002151F9" w:rsidP="00F85B39">
            <w:pPr>
              <w:tabs>
                <w:tab w:val="right" w:leader="dot" w:pos="4706"/>
              </w:tabs>
              <w:rPr>
                <w:rFonts w:ascii="Arial" w:hAnsi="Arial" w:cs="Arial"/>
                <w:sz w:val="20"/>
                <w:szCs w:val="20"/>
              </w:rPr>
            </w:pPr>
            <w:r w:rsidRPr="001C653E">
              <w:rPr>
                <w:sz w:val="20"/>
                <w:szCs w:val="20"/>
              </w:rPr>
              <w:t>DOMESTIC WORKER</w:t>
            </w:r>
            <w:r w:rsidRPr="001C653E">
              <w:rPr>
                <w:rFonts w:ascii="Arial" w:hAnsi="Arial" w:cs="Arial"/>
                <w:sz w:val="20"/>
                <w:szCs w:val="20"/>
              </w:rPr>
              <w:t xml:space="preserve"> (</w:t>
            </w:r>
            <w:r w:rsidRPr="001C653E">
              <w:rPr>
                <w:rFonts w:ascii="SutonnyMJ" w:hAnsi="SutonnyMJ"/>
                <w:b/>
                <w:sz w:val="20"/>
                <w:szCs w:val="20"/>
              </w:rPr>
              <w:t>M„ncwiPvwiKv</w:t>
            </w:r>
            <w:r w:rsidRPr="001C653E">
              <w:rPr>
                <w:rFonts w:ascii="Arial" w:hAnsi="Arial" w:cs="Arial"/>
                <w:sz w:val="20"/>
                <w:szCs w:val="20"/>
              </w:rPr>
              <w:t>) .............</w:t>
            </w:r>
            <w:r w:rsidRPr="001C653E">
              <w:rPr>
                <w:sz w:val="20"/>
                <w:szCs w:val="20"/>
              </w:rPr>
              <w:t>07</w:t>
            </w:r>
          </w:p>
          <w:p w14:paraId="096E200B" w14:textId="77777777" w:rsidR="002151F9" w:rsidRPr="001C653E" w:rsidRDefault="002151F9" w:rsidP="00F85B39">
            <w:pPr>
              <w:tabs>
                <w:tab w:val="right" w:leader="dot" w:pos="4706"/>
              </w:tabs>
              <w:rPr>
                <w:rFonts w:cs="Vrinda"/>
                <w:sz w:val="20"/>
                <w:szCs w:val="25"/>
                <w:cs/>
                <w:lang w:bidi="bn-BD"/>
              </w:rPr>
            </w:pPr>
            <w:r w:rsidRPr="001C653E">
              <w:rPr>
                <w:sz w:val="20"/>
                <w:szCs w:val="20"/>
              </w:rPr>
              <w:t xml:space="preserve">GOVT. SERVICE </w:t>
            </w:r>
            <w:r w:rsidRPr="001C653E">
              <w:rPr>
                <w:rFonts w:ascii="Arial" w:hAnsi="Arial" w:cs="Arial"/>
                <w:sz w:val="20"/>
                <w:szCs w:val="20"/>
              </w:rPr>
              <w:t>(</w:t>
            </w:r>
            <w:proofErr w:type="spellStart"/>
            <w:r w:rsidRPr="001C653E">
              <w:rPr>
                <w:rFonts w:ascii="SutonnyMJ" w:hAnsi="SutonnyMJ" w:cs="SutonnyMJ"/>
                <w:sz w:val="20"/>
                <w:szCs w:val="20"/>
              </w:rPr>
              <w:t>miKvix</w:t>
            </w:r>
            <w:proofErr w:type="spellEnd"/>
            <w:r w:rsidRPr="001C653E">
              <w:rPr>
                <w:rFonts w:ascii="Arial" w:hAnsi="Arial" w:cs="Arial"/>
                <w:sz w:val="20"/>
                <w:szCs w:val="20"/>
              </w:rPr>
              <w:t xml:space="preserve">  </w:t>
            </w:r>
            <w:proofErr w:type="spellStart"/>
            <w:r w:rsidRPr="001C653E">
              <w:rPr>
                <w:rFonts w:ascii="SutonnyMJ" w:hAnsi="SutonnyMJ"/>
                <w:b/>
                <w:sz w:val="20"/>
                <w:szCs w:val="20"/>
              </w:rPr>
              <w:t>PvKzwi</w:t>
            </w:r>
            <w:proofErr w:type="spellEnd"/>
            <w:r w:rsidR="00B20547" w:rsidRPr="001C653E">
              <w:rPr>
                <w:rFonts w:ascii="Arial" w:hAnsi="Arial" w:cs="Arial"/>
                <w:sz w:val="20"/>
                <w:szCs w:val="20"/>
              </w:rPr>
              <w:t>)................</w:t>
            </w:r>
            <w:r w:rsidRPr="001C653E">
              <w:rPr>
                <w:rFonts w:ascii="Arial" w:hAnsi="Arial" w:cs="Arial"/>
                <w:sz w:val="20"/>
                <w:szCs w:val="20"/>
              </w:rPr>
              <w:t>.....</w:t>
            </w:r>
            <w:r w:rsidRPr="001C653E">
              <w:rPr>
                <w:sz w:val="20"/>
                <w:szCs w:val="20"/>
              </w:rPr>
              <w:t>08</w:t>
            </w:r>
          </w:p>
          <w:p w14:paraId="60CFEB89" w14:textId="77777777" w:rsidR="002151F9" w:rsidRPr="001C653E" w:rsidRDefault="002151F9" w:rsidP="00F85B39">
            <w:pPr>
              <w:tabs>
                <w:tab w:val="right" w:leader="dot" w:pos="4706"/>
              </w:tabs>
              <w:rPr>
                <w:rFonts w:ascii="Arial" w:hAnsi="Arial" w:cs="Vrinda"/>
                <w:sz w:val="20"/>
                <w:szCs w:val="25"/>
                <w:lang w:val="en-US" w:bidi="bn-BD"/>
              </w:rPr>
            </w:pPr>
            <w:r w:rsidRPr="001C653E">
              <w:rPr>
                <w:rFonts w:cs="Vrinda"/>
                <w:sz w:val="20"/>
                <w:szCs w:val="25"/>
                <w:lang w:val="en-US" w:bidi="bn-BD"/>
              </w:rPr>
              <w:t xml:space="preserve">PRIVATE SERVICE </w:t>
            </w:r>
            <w:r w:rsidRPr="001C653E">
              <w:rPr>
                <w:rFonts w:ascii="Arial" w:hAnsi="Arial" w:cs="Arial"/>
                <w:sz w:val="20"/>
                <w:szCs w:val="20"/>
              </w:rPr>
              <w:t xml:space="preserve"> (</w:t>
            </w:r>
            <w:r w:rsidRPr="001C653E">
              <w:rPr>
                <w:rFonts w:ascii="SutonnyMJ" w:hAnsi="SutonnyMJ" w:cs="SutonnyMJ"/>
                <w:sz w:val="20"/>
                <w:szCs w:val="20"/>
              </w:rPr>
              <w:t>†</w:t>
            </w:r>
            <w:proofErr w:type="spellStart"/>
            <w:r w:rsidRPr="001C653E">
              <w:rPr>
                <w:rFonts w:ascii="SutonnyMJ" w:hAnsi="SutonnyMJ" w:cs="SutonnyMJ"/>
                <w:sz w:val="20"/>
                <w:szCs w:val="20"/>
              </w:rPr>
              <w:t>emiKvix</w:t>
            </w:r>
            <w:proofErr w:type="spellEnd"/>
            <w:r w:rsidRPr="001C653E">
              <w:rPr>
                <w:rFonts w:ascii="Arial" w:hAnsi="Arial" w:cs="Arial"/>
                <w:sz w:val="20"/>
                <w:szCs w:val="20"/>
              </w:rPr>
              <w:t xml:space="preserve">  </w:t>
            </w:r>
            <w:proofErr w:type="spellStart"/>
            <w:r w:rsidRPr="001C653E">
              <w:rPr>
                <w:rFonts w:ascii="SutonnyMJ" w:hAnsi="SutonnyMJ"/>
                <w:b/>
                <w:sz w:val="20"/>
                <w:szCs w:val="20"/>
              </w:rPr>
              <w:t>PvKzwi</w:t>
            </w:r>
            <w:proofErr w:type="spellEnd"/>
            <w:r w:rsidR="00B20547" w:rsidRPr="001C653E">
              <w:rPr>
                <w:rFonts w:ascii="Arial" w:hAnsi="Arial" w:cs="Arial"/>
                <w:sz w:val="20"/>
                <w:szCs w:val="20"/>
              </w:rPr>
              <w:t>) ......</w:t>
            </w:r>
            <w:r w:rsidRPr="001C653E">
              <w:rPr>
                <w:rFonts w:ascii="Arial" w:hAnsi="Arial" w:cs="Arial"/>
                <w:sz w:val="20"/>
                <w:szCs w:val="20"/>
              </w:rPr>
              <w:t>......</w:t>
            </w:r>
            <w:r w:rsidRPr="001C653E">
              <w:rPr>
                <w:sz w:val="20"/>
                <w:szCs w:val="20"/>
              </w:rPr>
              <w:t>09</w:t>
            </w:r>
          </w:p>
          <w:p w14:paraId="238BC0AF" w14:textId="77777777" w:rsidR="002151F9" w:rsidRPr="001C653E" w:rsidRDefault="002151F9" w:rsidP="00F85B39">
            <w:pPr>
              <w:tabs>
                <w:tab w:val="right" w:leader="dot" w:pos="4706"/>
              </w:tabs>
              <w:rPr>
                <w:rFonts w:ascii="Arial" w:hAnsi="Arial" w:cs="Arial"/>
                <w:sz w:val="20"/>
                <w:szCs w:val="20"/>
              </w:rPr>
            </w:pPr>
            <w:r w:rsidRPr="001C653E">
              <w:rPr>
                <w:sz w:val="20"/>
                <w:szCs w:val="20"/>
              </w:rPr>
              <w:t>SHOPKEEPER</w:t>
            </w:r>
            <w:r w:rsidRPr="001C653E">
              <w:rPr>
                <w:rFonts w:ascii="Arial" w:hAnsi="Arial" w:cs="Arial"/>
                <w:sz w:val="20"/>
                <w:szCs w:val="20"/>
              </w:rPr>
              <w:t xml:space="preserve"> (</w:t>
            </w:r>
            <w:r w:rsidRPr="001C653E">
              <w:rPr>
                <w:rFonts w:ascii="SutonnyMJ" w:hAnsi="SutonnyMJ"/>
                <w:b/>
                <w:sz w:val="20"/>
                <w:szCs w:val="20"/>
              </w:rPr>
              <w:t>†`vKvb`vi</w:t>
            </w:r>
            <w:r w:rsidRPr="001C653E">
              <w:rPr>
                <w:rFonts w:ascii="Arial" w:hAnsi="Arial" w:cs="Arial"/>
                <w:sz w:val="20"/>
                <w:szCs w:val="20"/>
              </w:rPr>
              <w:t>) ...........................</w:t>
            </w:r>
            <w:r w:rsidRPr="001C653E">
              <w:rPr>
                <w:sz w:val="20"/>
                <w:szCs w:val="20"/>
              </w:rPr>
              <w:t>10</w:t>
            </w:r>
          </w:p>
          <w:p w14:paraId="436BD237" w14:textId="77777777" w:rsidR="002151F9" w:rsidRPr="001C653E" w:rsidRDefault="002151F9" w:rsidP="00F85B39">
            <w:pPr>
              <w:tabs>
                <w:tab w:val="right" w:leader="dot" w:pos="4706"/>
              </w:tabs>
              <w:rPr>
                <w:rFonts w:ascii="Arial" w:hAnsi="Arial" w:cs="Arial"/>
                <w:sz w:val="20"/>
                <w:szCs w:val="20"/>
              </w:rPr>
            </w:pPr>
            <w:r w:rsidRPr="001C653E">
              <w:rPr>
                <w:sz w:val="20"/>
                <w:szCs w:val="20"/>
              </w:rPr>
              <w:t>TAILORING</w:t>
            </w:r>
            <w:r w:rsidRPr="001C653E">
              <w:rPr>
                <w:rFonts w:ascii="Arial" w:hAnsi="Arial" w:cs="Arial"/>
                <w:sz w:val="20"/>
                <w:szCs w:val="20"/>
              </w:rPr>
              <w:t xml:space="preserve"> (</w:t>
            </w:r>
            <w:r w:rsidRPr="001C653E">
              <w:rPr>
                <w:rFonts w:ascii="SutonnyMJ" w:hAnsi="SutonnyMJ"/>
                <w:b/>
                <w:sz w:val="20"/>
                <w:szCs w:val="20"/>
              </w:rPr>
              <w:t>`wR©</w:t>
            </w:r>
            <w:r w:rsidRPr="001C653E">
              <w:rPr>
                <w:rFonts w:ascii="Arial" w:hAnsi="Arial" w:cs="Arial"/>
                <w:sz w:val="20"/>
                <w:szCs w:val="20"/>
              </w:rPr>
              <w:t>) ......................................</w:t>
            </w:r>
            <w:r w:rsidRPr="001C653E">
              <w:rPr>
                <w:sz w:val="20"/>
                <w:szCs w:val="20"/>
              </w:rPr>
              <w:t>11</w:t>
            </w:r>
          </w:p>
          <w:p w14:paraId="1A6C5D40" w14:textId="77777777" w:rsidR="002151F9" w:rsidRPr="001C653E" w:rsidRDefault="002151F9" w:rsidP="00F85B39">
            <w:pPr>
              <w:tabs>
                <w:tab w:val="right" w:leader="dot" w:pos="4706"/>
              </w:tabs>
              <w:rPr>
                <w:rFonts w:ascii="Arial" w:hAnsi="Arial" w:cs="Arial"/>
                <w:sz w:val="20"/>
                <w:szCs w:val="20"/>
              </w:rPr>
            </w:pPr>
            <w:r w:rsidRPr="001C653E">
              <w:rPr>
                <w:sz w:val="20"/>
                <w:szCs w:val="20"/>
              </w:rPr>
              <w:t>NURSE</w:t>
            </w:r>
            <w:r w:rsidRPr="001C653E">
              <w:rPr>
                <w:rFonts w:ascii="Arial" w:hAnsi="Arial" w:cs="Arial"/>
                <w:sz w:val="20"/>
                <w:szCs w:val="20"/>
              </w:rPr>
              <w:t xml:space="preserve"> (</w:t>
            </w:r>
            <w:r w:rsidRPr="001C653E">
              <w:rPr>
                <w:rFonts w:ascii="SutonnyMJ" w:hAnsi="SutonnyMJ"/>
                <w:b/>
                <w:sz w:val="20"/>
                <w:szCs w:val="20"/>
              </w:rPr>
              <w:t>bvm©</w:t>
            </w:r>
            <w:r w:rsidRPr="001C653E">
              <w:rPr>
                <w:rFonts w:ascii="Arial" w:hAnsi="Arial" w:cs="Arial"/>
                <w:sz w:val="20"/>
                <w:szCs w:val="20"/>
              </w:rPr>
              <w:t>) ...............................................</w:t>
            </w:r>
            <w:r w:rsidRPr="001C653E">
              <w:rPr>
                <w:sz w:val="20"/>
                <w:szCs w:val="20"/>
              </w:rPr>
              <w:t>12</w:t>
            </w:r>
          </w:p>
          <w:p w14:paraId="4A422ED9" w14:textId="77777777" w:rsidR="002151F9" w:rsidRPr="001C653E" w:rsidRDefault="002151F9" w:rsidP="00F85B39">
            <w:pPr>
              <w:tabs>
                <w:tab w:val="right" w:leader="dot" w:pos="4706"/>
              </w:tabs>
              <w:rPr>
                <w:rFonts w:ascii="Arial" w:hAnsi="Arial" w:cs="Arial"/>
                <w:sz w:val="20"/>
                <w:szCs w:val="20"/>
              </w:rPr>
            </w:pPr>
            <w:r w:rsidRPr="001C653E">
              <w:rPr>
                <w:sz w:val="20"/>
                <w:szCs w:val="20"/>
              </w:rPr>
              <w:t>DAY LABOUR</w:t>
            </w:r>
            <w:r w:rsidRPr="001C653E">
              <w:rPr>
                <w:rFonts w:ascii="Arial" w:hAnsi="Arial" w:cs="Arial"/>
                <w:sz w:val="20"/>
                <w:szCs w:val="20"/>
              </w:rPr>
              <w:t xml:space="preserve"> (</w:t>
            </w:r>
            <w:r w:rsidRPr="001C653E">
              <w:rPr>
                <w:rFonts w:ascii="SutonnyMJ" w:hAnsi="SutonnyMJ"/>
                <w:b/>
                <w:sz w:val="20"/>
                <w:szCs w:val="20"/>
              </w:rPr>
              <w:t>w`bgRyi</w:t>
            </w:r>
            <w:r w:rsidRPr="001C653E">
              <w:rPr>
                <w:rFonts w:ascii="Arial" w:hAnsi="Arial" w:cs="Arial"/>
                <w:sz w:val="20"/>
                <w:szCs w:val="20"/>
              </w:rPr>
              <w:t>) ..............................</w:t>
            </w:r>
            <w:r w:rsidRPr="001C653E">
              <w:rPr>
                <w:sz w:val="20"/>
                <w:szCs w:val="20"/>
              </w:rPr>
              <w:t>13</w:t>
            </w:r>
          </w:p>
          <w:p w14:paraId="680C296D" w14:textId="77777777" w:rsidR="002151F9" w:rsidRPr="001C653E" w:rsidRDefault="002151F9" w:rsidP="00F85B39">
            <w:pPr>
              <w:tabs>
                <w:tab w:val="right" w:leader="dot" w:pos="4706"/>
              </w:tabs>
              <w:rPr>
                <w:sz w:val="20"/>
                <w:szCs w:val="20"/>
              </w:rPr>
            </w:pPr>
            <w:r w:rsidRPr="001C653E">
              <w:rPr>
                <w:sz w:val="20"/>
                <w:szCs w:val="20"/>
              </w:rPr>
              <w:t>EARN MONEY AT HOME</w:t>
            </w:r>
          </w:p>
          <w:p w14:paraId="359E1855" w14:textId="77777777" w:rsidR="002151F9" w:rsidRPr="001C653E" w:rsidRDefault="002151F9" w:rsidP="00F85B39">
            <w:pPr>
              <w:tabs>
                <w:tab w:val="right" w:leader="dot" w:pos="4706"/>
              </w:tabs>
              <w:rPr>
                <w:rFonts w:ascii="Arial" w:hAnsi="Arial" w:cs="Arial"/>
                <w:sz w:val="20"/>
                <w:szCs w:val="20"/>
              </w:rPr>
            </w:pPr>
            <w:r w:rsidRPr="001C653E">
              <w:rPr>
                <w:rFonts w:ascii="Arial" w:hAnsi="Arial" w:cs="Arial"/>
                <w:sz w:val="20"/>
                <w:szCs w:val="20"/>
              </w:rPr>
              <w:t xml:space="preserve"> (</w:t>
            </w:r>
            <w:r w:rsidRPr="001C653E">
              <w:rPr>
                <w:rFonts w:ascii="SutonnyMJ" w:hAnsi="SutonnyMJ" w:cs="Vrinda"/>
                <w:sz w:val="20"/>
                <w:szCs w:val="20"/>
                <w:lang w:bidi="bn-BD"/>
              </w:rPr>
              <w:t>N‡i e‡m Avq DcvR©b Kwi</w:t>
            </w:r>
            <w:r w:rsidRPr="001C653E">
              <w:rPr>
                <w:rFonts w:ascii="Arial" w:hAnsi="Arial" w:cs="Arial"/>
                <w:sz w:val="20"/>
                <w:szCs w:val="20"/>
              </w:rPr>
              <w:t>) .................................</w:t>
            </w:r>
            <w:r w:rsidRPr="001C653E">
              <w:rPr>
                <w:sz w:val="20"/>
                <w:szCs w:val="20"/>
              </w:rPr>
              <w:t>.14</w:t>
            </w:r>
          </w:p>
          <w:p w14:paraId="0D1857A3" w14:textId="77777777" w:rsidR="002151F9" w:rsidRPr="001C653E" w:rsidRDefault="002151F9" w:rsidP="00F85B39">
            <w:pPr>
              <w:tabs>
                <w:tab w:val="right" w:leader="dot" w:pos="4706"/>
              </w:tabs>
              <w:rPr>
                <w:rFonts w:ascii="Arial" w:hAnsi="Arial" w:cs="Arial"/>
                <w:sz w:val="20"/>
                <w:szCs w:val="20"/>
              </w:rPr>
            </w:pPr>
            <w:r w:rsidRPr="001C653E">
              <w:rPr>
                <w:sz w:val="20"/>
                <w:szCs w:val="20"/>
              </w:rPr>
              <w:t>COOK</w:t>
            </w:r>
            <w:r w:rsidRPr="001C653E">
              <w:rPr>
                <w:rFonts w:ascii="Arial" w:hAnsi="Arial" w:cs="Arial"/>
                <w:sz w:val="20"/>
                <w:szCs w:val="20"/>
              </w:rPr>
              <w:t xml:space="preserve"> (</w:t>
            </w:r>
            <w:r w:rsidRPr="001C653E">
              <w:rPr>
                <w:rFonts w:ascii="SutonnyMJ" w:hAnsi="SutonnyMJ" w:cs="Vrinda"/>
                <w:b/>
                <w:sz w:val="20"/>
                <w:szCs w:val="20"/>
                <w:lang w:bidi="bn-BD"/>
              </w:rPr>
              <w:t>ivuaywb</w:t>
            </w:r>
            <w:r w:rsidRPr="001C653E">
              <w:rPr>
                <w:rFonts w:ascii="Arial" w:hAnsi="Arial" w:cs="Arial"/>
                <w:sz w:val="20"/>
                <w:szCs w:val="20"/>
              </w:rPr>
              <w:t>)................................................</w:t>
            </w:r>
            <w:r w:rsidRPr="001C653E">
              <w:rPr>
                <w:sz w:val="20"/>
                <w:szCs w:val="20"/>
              </w:rPr>
              <w:t>15</w:t>
            </w:r>
          </w:p>
          <w:p w14:paraId="79E6CB1F" w14:textId="77777777" w:rsidR="002151F9" w:rsidRPr="001C653E" w:rsidRDefault="002151F9" w:rsidP="00F85B39">
            <w:pPr>
              <w:tabs>
                <w:tab w:val="right" w:leader="dot" w:pos="4706"/>
              </w:tabs>
              <w:rPr>
                <w:sz w:val="20"/>
                <w:szCs w:val="20"/>
              </w:rPr>
            </w:pPr>
            <w:r w:rsidRPr="001C653E">
              <w:rPr>
                <w:sz w:val="20"/>
                <w:szCs w:val="20"/>
              </w:rPr>
              <w:t>SMALL TRADE</w:t>
            </w:r>
            <w:r w:rsidRPr="001C653E">
              <w:rPr>
                <w:rFonts w:ascii="Arial" w:hAnsi="Arial" w:cs="Arial"/>
                <w:sz w:val="20"/>
                <w:szCs w:val="20"/>
              </w:rPr>
              <w:t xml:space="preserve"> (</w:t>
            </w:r>
            <w:r w:rsidRPr="001C653E">
              <w:rPr>
                <w:rFonts w:ascii="SutonnyMJ" w:hAnsi="SutonnyMJ" w:cs="Vrinda"/>
                <w:b/>
                <w:sz w:val="20"/>
                <w:szCs w:val="20"/>
                <w:lang w:bidi="bn-BD"/>
              </w:rPr>
              <w:t>‡QvU e¨emv (†`vKvb`vi bq))</w:t>
            </w:r>
            <w:r w:rsidRPr="001C653E">
              <w:rPr>
                <w:rFonts w:ascii="Arial" w:hAnsi="Arial" w:cs="Arial"/>
                <w:sz w:val="20"/>
                <w:szCs w:val="20"/>
                <w:lang w:bidi="bn-BD"/>
              </w:rPr>
              <w:t>......</w:t>
            </w:r>
            <w:r w:rsidRPr="001C653E">
              <w:rPr>
                <w:sz w:val="20"/>
                <w:szCs w:val="20"/>
                <w:lang w:bidi="bn-BD"/>
              </w:rPr>
              <w:t>16</w:t>
            </w:r>
          </w:p>
          <w:p w14:paraId="260B6C55" w14:textId="77777777" w:rsidR="002151F9" w:rsidRPr="001C653E" w:rsidRDefault="002151F9" w:rsidP="00C11198">
            <w:pPr>
              <w:tabs>
                <w:tab w:val="right" w:leader="dot" w:pos="3577"/>
              </w:tabs>
              <w:rPr>
                <w:rFonts w:ascii="Arial" w:hAnsi="Arial" w:cs="Arial"/>
                <w:sz w:val="20"/>
                <w:szCs w:val="20"/>
              </w:rPr>
            </w:pPr>
            <w:r w:rsidRPr="001C653E">
              <w:rPr>
                <w:sz w:val="20"/>
                <w:szCs w:val="20"/>
              </w:rPr>
              <w:t>OTHER (specify)________________</w:t>
            </w:r>
            <w:r w:rsidRPr="001C653E">
              <w:rPr>
                <w:rFonts w:ascii="Arial" w:hAnsi="Arial" w:cs="Arial"/>
                <w:sz w:val="20"/>
                <w:szCs w:val="20"/>
              </w:rPr>
              <w:t xml:space="preserve">..........   </w:t>
            </w:r>
            <w:r w:rsidRPr="001C653E">
              <w:rPr>
                <w:sz w:val="20"/>
                <w:szCs w:val="20"/>
              </w:rPr>
              <w:t>96</w:t>
            </w:r>
          </w:p>
        </w:tc>
        <w:tc>
          <w:tcPr>
            <w:tcW w:w="545" w:type="pct"/>
            <w:gridSpan w:val="3"/>
          </w:tcPr>
          <w:p w14:paraId="1F47CD53" w14:textId="77777777" w:rsidR="002151F9" w:rsidRPr="001C653E" w:rsidRDefault="002151F9" w:rsidP="00886672">
            <w:pPr>
              <w:jc w:val="both"/>
              <w:rPr>
                <w:sz w:val="20"/>
                <w:szCs w:val="20"/>
              </w:rPr>
            </w:pPr>
          </w:p>
        </w:tc>
      </w:tr>
      <w:tr w:rsidR="002151F9" w:rsidRPr="001C653E" w14:paraId="35BB2C79" w14:textId="77777777" w:rsidTr="002151F9">
        <w:trPr>
          <w:trHeight w:val="2042"/>
        </w:trPr>
        <w:tc>
          <w:tcPr>
            <w:tcW w:w="379" w:type="pct"/>
            <w:tcBorders>
              <w:right w:val="single" w:sz="12" w:space="0" w:color="auto"/>
            </w:tcBorders>
          </w:tcPr>
          <w:p w14:paraId="37450F37" w14:textId="77777777" w:rsidR="002151F9" w:rsidRPr="001C653E" w:rsidRDefault="002151F9" w:rsidP="00E61536">
            <w:pPr>
              <w:numPr>
                <w:ilvl w:val="0"/>
                <w:numId w:val="48"/>
              </w:numPr>
              <w:rPr>
                <w:sz w:val="20"/>
                <w:szCs w:val="20"/>
              </w:rPr>
            </w:pPr>
          </w:p>
          <w:p w14:paraId="6F658A98" w14:textId="77777777" w:rsidR="002151F9" w:rsidRPr="001C653E" w:rsidRDefault="002151F9" w:rsidP="00E61536">
            <w:pPr>
              <w:rPr>
                <w:sz w:val="20"/>
                <w:szCs w:val="20"/>
              </w:rPr>
            </w:pPr>
          </w:p>
          <w:p w14:paraId="2582CC5A" w14:textId="77777777" w:rsidR="002151F9" w:rsidRPr="001C653E" w:rsidRDefault="002151F9" w:rsidP="00E61536">
            <w:pPr>
              <w:rPr>
                <w:sz w:val="20"/>
                <w:szCs w:val="20"/>
              </w:rPr>
            </w:pPr>
          </w:p>
        </w:tc>
        <w:tc>
          <w:tcPr>
            <w:tcW w:w="1964" w:type="pct"/>
            <w:gridSpan w:val="3"/>
            <w:tcBorders>
              <w:left w:val="single" w:sz="12" w:space="0" w:color="auto"/>
            </w:tcBorders>
          </w:tcPr>
          <w:p w14:paraId="25E65829" w14:textId="77777777" w:rsidR="002151F9" w:rsidRPr="001C653E" w:rsidRDefault="002151F9" w:rsidP="00886672">
            <w:pPr>
              <w:jc w:val="both"/>
              <w:rPr>
                <w:sz w:val="20"/>
                <w:szCs w:val="20"/>
              </w:rPr>
            </w:pPr>
            <w:r w:rsidRPr="001C653E">
              <w:rPr>
                <w:sz w:val="20"/>
                <w:szCs w:val="20"/>
              </w:rPr>
              <w:t>Where did you grow up?</w:t>
            </w:r>
          </w:p>
          <w:p w14:paraId="10D0F0F8" w14:textId="77777777" w:rsidR="002151F9" w:rsidRPr="001C653E" w:rsidRDefault="002151F9" w:rsidP="00886672">
            <w:pPr>
              <w:jc w:val="both"/>
              <w:rPr>
                <w:rFonts w:ascii="SutonnyMJ" w:hAnsi="SutonnyMJ" w:cs="SutonnyMJ"/>
                <w:sz w:val="20"/>
                <w:szCs w:val="20"/>
                <w:lang w:bidi="bn-BD"/>
              </w:rPr>
            </w:pPr>
            <w:r w:rsidRPr="001C653E">
              <w:rPr>
                <w:rFonts w:ascii="SutonnyMJ" w:hAnsi="SutonnyMJ" w:cs="SutonnyMJ"/>
                <w:sz w:val="20"/>
                <w:szCs w:val="20"/>
                <w:lang w:bidi="bn-BD"/>
              </w:rPr>
              <w:t>Avcwb †Kv_vq eo n‡q‡Qb?</w:t>
            </w:r>
          </w:p>
          <w:p w14:paraId="3AB905ED" w14:textId="77777777" w:rsidR="002151F9" w:rsidRPr="001C653E" w:rsidRDefault="002151F9" w:rsidP="00886672">
            <w:pPr>
              <w:jc w:val="both"/>
              <w:rPr>
                <w:sz w:val="20"/>
                <w:szCs w:val="20"/>
              </w:rPr>
            </w:pPr>
          </w:p>
          <w:p w14:paraId="672538E6" w14:textId="77777777" w:rsidR="002151F9" w:rsidRPr="001C653E" w:rsidRDefault="002151F9" w:rsidP="00886672">
            <w:pPr>
              <w:jc w:val="both"/>
              <w:rPr>
                <w:sz w:val="20"/>
                <w:szCs w:val="20"/>
              </w:rPr>
            </w:pPr>
            <w:r w:rsidRPr="001C653E">
              <w:rPr>
                <w:sz w:val="20"/>
                <w:szCs w:val="20"/>
              </w:rPr>
              <w:t>PROBE: Before age 12 where did you live longest?</w:t>
            </w:r>
          </w:p>
          <w:p w14:paraId="1A04CDA9" w14:textId="77777777" w:rsidR="002151F9" w:rsidRPr="001C653E" w:rsidRDefault="002151F9" w:rsidP="00886672">
            <w:pPr>
              <w:jc w:val="both"/>
              <w:rPr>
                <w:sz w:val="20"/>
                <w:szCs w:val="20"/>
                <w:cs/>
                <w:lang w:bidi="bn-IN"/>
              </w:rPr>
            </w:pPr>
            <w:r w:rsidRPr="001C653E">
              <w:rPr>
                <w:rFonts w:ascii="SutonnyMJ" w:hAnsi="SutonnyMJ" w:cs="SutonnyMJ"/>
                <w:sz w:val="20"/>
                <w:szCs w:val="20"/>
                <w:lang w:bidi="bn-BD"/>
              </w:rPr>
              <w:t>‡cÖve Kiæb: Avcbvi 12 eQi eq‡mi Av‡M †Kv_vq me‡P‡q †ewk mgq wQ‡jb?</w:t>
            </w:r>
          </w:p>
        </w:tc>
        <w:tc>
          <w:tcPr>
            <w:tcW w:w="2112" w:type="pct"/>
            <w:gridSpan w:val="4"/>
          </w:tcPr>
          <w:p w14:paraId="45529AC5" w14:textId="77777777" w:rsidR="002151F9" w:rsidRPr="001C653E" w:rsidRDefault="002151F9" w:rsidP="00886672">
            <w:pPr>
              <w:tabs>
                <w:tab w:val="right" w:leader="dot" w:pos="3969"/>
              </w:tabs>
              <w:rPr>
                <w:sz w:val="20"/>
                <w:szCs w:val="20"/>
              </w:rPr>
            </w:pPr>
            <w:r w:rsidRPr="001C653E">
              <w:rPr>
                <w:sz w:val="20"/>
                <w:szCs w:val="20"/>
              </w:rPr>
              <w:t xml:space="preserve">THIS COMMUNITY/NEIGHBOURHOOD </w:t>
            </w:r>
            <w:r w:rsidRPr="001C653E">
              <w:rPr>
                <w:rFonts w:ascii="SutonnyMJ" w:hAnsi="SutonnyMJ" w:cs="SutonnyMJ" w:hint="cs"/>
                <w:sz w:val="20"/>
                <w:szCs w:val="20"/>
                <w:cs/>
                <w:lang w:bidi="bn-BD"/>
              </w:rPr>
              <w:t>(</w:t>
            </w:r>
            <w:r w:rsidRPr="001C653E">
              <w:rPr>
                <w:rFonts w:ascii="SutonnyMJ" w:hAnsi="SutonnyMJ" w:cs="SutonnyMJ"/>
                <w:sz w:val="20"/>
                <w:szCs w:val="20"/>
                <w:lang w:bidi="bn-BD"/>
              </w:rPr>
              <w:t>GB GjvKvq /cvovq</w:t>
            </w:r>
            <w:r w:rsidRPr="001C653E">
              <w:rPr>
                <w:rFonts w:ascii="SutonnyMJ" w:hAnsi="SutonnyMJ" w:cs="SutonnyMJ" w:hint="cs"/>
                <w:sz w:val="20"/>
                <w:szCs w:val="20"/>
                <w:cs/>
                <w:lang w:bidi="bn-BD"/>
              </w:rPr>
              <w:t>)</w:t>
            </w:r>
            <w:r w:rsidRPr="001C653E">
              <w:rPr>
                <w:sz w:val="20"/>
                <w:szCs w:val="20"/>
              </w:rPr>
              <w:tab/>
              <w:t>1</w:t>
            </w:r>
          </w:p>
          <w:p w14:paraId="0D085142" w14:textId="77777777" w:rsidR="002151F9" w:rsidRPr="001C653E" w:rsidRDefault="002151F9" w:rsidP="00886672">
            <w:pPr>
              <w:tabs>
                <w:tab w:val="right" w:leader="dot" w:pos="3969"/>
              </w:tabs>
              <w:jc w:val="both"/>
              <w:rPr>
                <w:sz w:val="20"/>
                <w:szCs w:val="20"/>
              </w:rPr>
            </w:pPr>
            <w:r w:rsidRPr="001C653E">
              <w:rPr>
                <w:sz w:val="20"/>
                <w:szCs w:val="20"/>
              </w:rPr>
              <w:t>ANOTHER RURAL AREA/VILLAGE (</w:t>
            </w:r>
            <w:r w:rsidRPr="001C653E">
              <w:rPr>
                <w:rFonts w:ascii="SutonnyMJ" w:hAnsi="SutonnyMJ" w:cs="SutonnyMJ"/>
                <w:sz w:val="20"/>
                <w:szCs w:val="20"/>
                <w:lang w:bidi="bn-BD"/>
              </w:rPr>
              <w:t>Ab¨ MÖvgxb GjvKvq/MÖv‡g)</w:t>
            </w:r>
            <w:r w:rsidRPr="001C653E">
              <w:rPr>
                <w:sz w:val="20"/>
                <w:szCs w:val="20"/>
              </w:rPr>
              <w:tab/>
              <w:t>2</w:t>
            </w:r>
          </w:p>
          <w:p w14:paraId="132214B7" w14:textId="77777777" w:rsidR="002151F9" w:rsidRPr="001C653E" w:rsidRDefault="002151F9" w:rsidP="00886672">
            <w:pPr>
              <w:tabs>
                <w:tab w:val="right" w:leader="dot" w:pos="3969"/>
              </w:tabs>
              <w:jc w:val="both"/>
              <w:rPr>
                <w:sz w:val="20"/>
                <w:szCs w:val="20"/>
              </w:rPr>
            </w:pPr>
            <w:r w:rsidRPr="001C653E">
              <w:rPr>
                <w:sz w:val="20"/>
                <w:szCs w:val="20"/>
              </w:rPr>
              <w:t>ANOTHER TOWN/CITY (</w:t>
            </w:r>
            <w:r w:rsidRPr="001C653E">
              <w:rPr>
                <w:rFonts w:ascii="SutonnyMJ" w:hAnsi="SutonnyMJ" w:cs="SutonnyMJ"/>
                <w:sz w:val="20"/>
                <w:szCs w:val="20"/>
                <w:lang w:bidi="bn-BD"/>
              </w:rPr>
              <w:t>Ab¨ kn‡i)</w:t>
            </w:r>
            <w:r w:rsidRPr="001C653E">
              <w:rPr>
                <w:sz w:val="20"/>
                <w:szCs w:val="20"/>
              </w:rPr>
              <w:tab/>
              <w:t>3</w:t>
            </w:r>
          </w:p>
          <w:p w14:paraId="1D816BC0" w14:textId="77777777" w:rsidR="002151F9" w:rsidRPr="001C653E" w:rsidRDefault="002151F9" w:rsidP="00886672">
            <w:pPr>
              <w:tabs>
                <w:tab w:val="right" w:leader="dot" w:pos="3969"/>
              </w:tabs>
              <w:jc w:val="both"/>
              <w:rPr>
                <w:sz w:val="20"/>
                <w:szCs w:val="20"/>
              </w:rPr>
            </w:pPr>
            <w:r w:rsidRPr="001C653E">
              <w:rPr>
                <w:sz w:val="20"/>
                <w:szCs w:val="20"/>
              </w:rPr>
              <w:t>ANOTHER COUNTRY(</w:t>
            </w:r>
            <w:r w:rsidRPr="001C653E">
              <w:rPr>
                <w:rFonts w:ascii="SutonnyMJ" w:hAnsi="SutonnyMJ" w:cs="SutonnyMJ"/>
                <w:sz w:val="20"/>
                <w:szCs w:val="20"/>
                <w:lang w:bidi="bn-BD"/>
              </w:rPr>
              <w:t>Ab¨ †`‡k</w:t>
            </w:r>
            <w:r w:rsidRPr="001C653E">
              <w:rPr>
                <w:sz w:val="20"/>
                <w:szCs w:val="20"/>
              </w:rPr>
              <w:t>)</w:t>
            </w:r>
            <w:r w:rsidRPr="001C653E">
              <w:rPr>
                <w:sz w:val="20"/>
                <w:szCs w:val="20"/>
              </w:rPr>
              <w:tab/>
              <w:t>4</w:t>
            </w:r>
          </w:p>
          <w:p w14:paraId="090F723B" w14:textId="77777777" w:rsidR="002151F9" w:rsidRPr="001C653E" w:rsidRDefault="002151F9" w:rsidP="00EF778E">
            <w:pPr>
              <w:tabs>
                <w:tab w:val="right" w:leader="dot" w:pos="3969"/>
              </w:tabs>
              <w:rPr>
                <w:sz w:val="20"/>
                <w:szCs w:val="20"/>
              </w:rPr>
            </w:pPr>
            <w:r w:rsidRPr="001C653E">
              <w:rPr>
                <w:sz w:val="20"/>
                <w:szCs w:val="20"/>
              </w:rPr>
              <w:t>ANOTHER NEIGHBOURHOOD  IN SAME TOWN (</w:t>
            </w:r>
            <w:r w:rsidRPr="001C653E">
              <w:rPr>
                <w:rFonts w:ascii="SutonnyMJ" w:hAnsi="SutonnyMJ" w:cs="SutonnyMJ"/>
                <w:sz w:val="20"/>
                <w:szCs w:val="20"/>
                <w:lang w:bidi="bn-BD"/>
              </w:rPr>
              <w:t>GKB kn‡ii Ab¨ cvovq)</w:t>
            </w:r>
            <w:r w:rsidRPr="001C653E">
              <w:rPr>
                <w:rFonts w:ascii="SutonnyMJ" w:hAnsi="SutonnyMJ" w:cs="SutonnyMJ"/>
                <w:sz w:val="20"/>
                <w:szCs w:val="20"/>
                <w:lang w:bidi="bn-BD"/>
              </w:rPr>
              <w:tab/>
            </w:r>
            <w:r w:rsidRPr="001C653E">
              <w:rPr>
                <w:sz w:val="20"/>
                <w:szCs w:val="20"/>
              </w:rPr>
              <w:t>5</w:t>
            </w:r>
          </w:p>
        </w:tc>
        <w:tc>
          <w:tcPr>
            <w:tcW w:w="545" w:type="pct"/>
            <w:gridSpan w:val="3"/>
          </w:tcPr>
          <w:p w14:paraId="309DEDDE" w14:textId="77777777" w:rsidR="002151F9" w:rsidRPr="001C653E" w:rsidRDefault="002151F9" w:rsidP="00886672">
            <w:pPr>
              <w:jc w:val="both"/>
              <w:rPr>
                <w:sz w:val="20"/>
                <w:szCs w:val="20"/>
              </w:rPr>
            </w:pPr>
          </w:p>
        </w:tc>
      </w:tr>
      <w:tr w:rsidR="002151F9" w:rsidRPr="001C653E" w14:paraId="441A1559" w14:textId="77777777" w:rsidTr="002151F9">
        <w:trPr>
          <w:trHeight w:val="585"/>
        </w:trPr>
        <w:tc>
          <w:tcPr>
            <w:tcW w:w="379" w:type="pct"/>
            <w:tcBorders>
              <w:right w:val="single" w:sz="12" w:space="0" w:color="auto"/>
            </w:tcBorders>
          </w:tcPr>
          <w:p w14:paraId="68A5FB17" w14:textId="77777777" w:rsidR="002151F9" w:rsidRPr="001C653E" w:rsidRDefault="002151F9" w:rsidP="00E61536">
            <w:pPr>
              <w:numPr>
                <w:ilvl w:val="0"/>
                <w:numId w:val="48"/>
              </w:numPr>
              <w:rPr>
                <w:sz w:val="20"/>
                <w:szCs w:val="20"/>
              </w:rPr>
            </w:pPr>
          </w:p>
          <w:p w14:paraId="429E9917" w14:textId="77777777" w:rsidR="002151F9" w:rsidRPr="001C653E" w:rsidRDefault="002151F9" w:rsidP="00E61536">
            <w:pPr>
              <w:rPr>
                <w:sz w:val="20"/>
                <w:szCs w:val="20"/>
              </w:rPr>
            </w:pPr>
          </w:p>
          <w:p w14:paraId="5963EB3C" w14:textId="77777777" w:rsidR="002151F9" w:rsidRPr="001C653E" w:rsidRDefault="002151F9" w:rsidP="00E61536">
            <w:pPr>
              <w:rPr>
                <w:sz w:val="20"/>
                <w:szCs w:val="20"/>
              </w:rPr>
            </w:pPr>
          </w:p>
        </w:tc>
        <w:tc>
          <w:tcPr>
            <w:tcW w:w="1964" w:type="pct"/>
            <w:gridSpan w:val="3"/>
            <w:tcBorders>
              <w:left w:val="single" w:sz="12" w:space="0" w:color="auto"/>
            </w:tcBorders>
          </w:tcPr>
          <w:p w14:paraId="69443B81" w14:textId="77777777" w:rsidR="002151F9" w:rsidRPr="001C653E" w:rsidRDefault="002151F9" w:rsidP="00886672">
            <w:pPr>
              <w:rPr>
                <w:sz w:val="20"/>
                <w:szCs w:val="20"/>
              </w:rPr>
            </w:pPr>
            <w:r w:rsidRPr="001C653E">
              <w:rPr>
                <w:sz w:val="20"/>
                <w:szCs w:val="20"/>
              </w:rPr>
              <w:t>Do any of your family of birth live close enough by that you can easily see/visit them?</w:t>
            </w:r>
          </w:p>
          <w:p w14:paraId="79ABB47A" w14:textId="77777777" w:rsidR="002151F9" w:rsidRPr="001C653E" w:rsidRDefault="002151F9" w:rsidP="009D2AB4">
            <w:pPr>
              <w:jc w:val="both"/>
              <w:rPr>
                <w:rFonts w:ascii="SutonnyMJ" w:hAnsi="SutonnyMJ" w:cs="SutonnyMJ"/>
                <w:sz w:val="20"/>
                <w:szCs w:val="20"/>
                <w:lang w:bidi="bn-BD"/>
              </w:rPr>
            </w:pPr>
            <w:r w:rsidRPr="001C653E">
              <w:rPr>
                <w:rFonts w:ascii="SutonnyMJ" w:hAnsi="SutonnyMJ" w:cs="SutonnyMJ"/>
                <w:sz w:val="20"/>
                <w:szCs w:val="20"/>
                <w:lang w:bidi="bn-BD"/>
              </w:rPr>
              <w:t>Avcbvi Rb¥cwiev‡ii †KD wK Avcbvi Lye Kv‡Q Av‡Q hv‡`i Avcwb PvB‡jB †`L‡Z †h‡Z cv‡ib?</w:t>
            </w:r>
          </w:p>
        </w:tc>
        <w:tc>
          <w:tcPr>
            <w:tcW w:w="2112" w:type="pct"/>
            <w:gridSpan w:val="4"/>
          </w:tcPr>
          <w:p w14:paraId="4B37ACBF" w14:textId="77777777"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31EB021D" w14:textId="77777777"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1FBCED80" w14:textId="77777777" w:rsidR="002151F9" w:rsidRPr="001C653E" w:rsidRDefault="002151F9" w:rsidP="00886672">
            <w:pPr>
              <w:tabs>
                <w:tab w:val="right" w:leader="dot" w:pos="3969"/>
              </w:tabs>
              <w:jc w:val="both"/>
              <w:rPr>
                <w:b/>
                <w:sz w:val="20"/>
                <w:szCs w:val="20"/>
              </w:rPr>
            </w:pPr>
            <w:r w:rsidRPr="001C653E">
              <w:rPr>
                <w:sz w:val="20"/>
                <w:szCs w:val="20"/>
              </w:rPr>
              <w:t>LIVING WITH FAMILY OF BIRTH (</w:t>
            </w:r>
            <w:r w:rsidRPr="001C653E">
              <w:rPr>
                <w:rFonts w:ascii="SutonnyMJ" w:hAnsi="SutonnyMJ" w:cs="SutonnyMJ"/>
                <w:sz w:val="20"/>
                <w:szCs w:val="20"/>
                <w:lang w:bidi="bn-BD"/>
              </w:rPr>
              <w:t>Rb¥cwiev‡ii mv‡_B evm Kwi)</w:t>
            </w:r>
            <w:r w:rsidRPr="001C653E">
              <w:rPr>
                <w:sz w:val="20"/>
                <w:szCs w:val="20"/>
              </w:rPr>
              <w:tab/>
              <w:t>3</w:t>
            </w:r>
          </w:p>
        </w:tc>
        <w:tc>
          <w:tcPr>
            <w:tcW w:w="545" w:type="pct"/>
            <w:gridSpan w:val="3"/>
          </w:tcPr>
          <w:p w14:paraId="2DF00E9C" w14:textId="77777777" w:rsidR="002151F9" w:rsidRPr="001C653E" w:rsidRDefault="002151F9" w:rsidP="00886672">
            <w:pPr>
              <w:jc w:val="both"/>
              <w:rPr>
                <w:sz w:val="20"/>
                <w:szCs w:val="20"/>
              </w:rPr>
            </w:pPr>
          </w:p>
          <w:p w14:paraId="6D6D389B" w14:textId="77777777" w:rsidR="002151F9" w:rsidRPr="001C653E" w:rsidRDefault="002151F9" w:rsidP="00886672">
            <w:pPr>
              <w:jc w:val="both"/>
              <w:rPr>
                <w:sz w:val="20"/>
                <w:szCs w:val="20"/>
              </w:rPr>
            </w:pPr>
          </w:p>
          <w:p w14:paraId="12218C85" w14:textId="77777777" w:rsidR="002151F9" w:rsidRPr="001C653E" w:rsidRDefault="002151F9" w:rsidP="00886672">
            <w:pPr>
              <w:jc w:val="both"/>
              <w:rPr>
                <w:b/>
                <w:sz w:val="20"/>
                <w:szCs w:val="20"/>
              </w:rPr>
            </w:pPr>
          </w:p>
          <w:p w14:paraId="2C1887AF" w14:textId="77777777" w:rsidR="002151F9" w:rsidRPr="001C653E" w:rsidRDefault="002151F9" w:rsidP="00E21A18">
            <w:pPr>
              <w:jc w:val="both"/>
              <w:rPr>
                <w:rFonts w:cs="Vrinda"/>
                <w:b/>
                <w:sz w:val="20"/>
                <w:szCs w:val="25"/>
                <w:lang w:bidi="bn-BD"/>
              </w:rPr>
            </w:pPr>
            <w:r w:rsidRPr="001C653E">
              <w:rPr>
                <w:b/>
                <w:sz w:val="20"/>
                <w:szCs w:val="20"/>
              </w:rPr>
              <w:sym w:font="Symbol" w:char="F0DE"/>
            </w:r>
            <w:r w:rsidRPr="001C653E">
              <w:rPr>
                <w:b/>
                <w:sz w:val="20"/>
                <w:szCs w:val="20"/>
              </w:rPr>
              <w:t xml:space="preserve"> 11</w:t>
            </w:r>
            <w:r w:rsidRPr="001C653E">
              <w:rPr>
                <w:b/>
                <w:sz w:val="20"/>
                <w:szCs w:val="20"/>
                <w:cs/>
                <w:lang w:bidi="bn-BD"/>
              </w:rPr>
              <w:t>5</w:t>
            </w:r>
          </w:p>
        </w:tc>
      </w:tr>
      <w:tr w:rsidR="002151F9" w:rsidRPr="001C653E" w14:paraId="0D67F19F" w14:textId="77777777" w:rsidTr="002151F9">
        <w:trPr>
          <w:trHeight w:val="1419"/>
        </w:trPr>
        <w:tc>
          <w:tcPr>
            <w:tcW w:w="379" w:type="pct"/>
            <w:tcBorders>
              <w:bottom w:val="single" w:sz="4" w:space="0" w:color="auto"/>
              <w:right w:val="single" w:sz="12" w:space="0" w:color="auto"/>
            </w:tcBorders>
          </w:tcPr>
          <w:p w14:paraId="37B1C9D4" w14:textId="77777777" w:rsidR="002151F9" w:rsidRPr="001C653E" w:rsidRDefault="002151F9" w:rsidP="00E61536">
            <w:pPr>
              <w:numPr>
                <w:ilvl w:val="0"/>
                <w:numId w:val="48"/>
              </w:numPr>
              <w:rPr>
                <w:sz w:val="20"/>
                <w:szCs w:val="20"/>
              </w:rPr>
            </w:pPr>
          </w:p>
          <w:p w14:paraId="3A98A355" w14:textId="77777777" w:rsidR="002151F9" w:rsidRPr="001C653E" w:rsidRDefault="002151F9" w:rsidP="00E61536">
            <w:pPr>
              <w:rPr>
                <w:sz w:val="20"/>
                <w:szCs w:val="20"/>
              </w:rPr>
            </w:pPr>
          </w:p>
          <w:p w14:paraId="0CBEBB24" w14:textId="77777777" w:rsidR="002151F9" w:rsidRPr="001C653E" w:rsidRDefault="002151F9" w:rsidP="00E61536">
            <w:pPr>
              <w:rPr>
                <w:sz w:val="20"/>
                <w:szCs w:val="20"/>
              </w:rPr>
            </w:pPr>
          </w:p>
          <w:p w14:paraId="0C1DFD98" w14:textId="77777777" w:rsidR="002151F9" w:rsidRPr="001C653E" w:rsidRDefault="002151F9" w:rsidP="00E61536">
            <w:pPr>
              <w:rPr>
                <w:sz w:val="20"/>
                <w:szCs w:val="20"/>
              </w:rPr>
            </w:pPr>
          </w:p>
        </w:tc>
        <w:tc>
          <w:tcPr>
            <w:tcW w:w="1964" w:type="pct"/>
            <w:gridSpan w:val="3"/>
            <w:tcBorders>
              <w:left w:val="single" w:sz="12" w:space="0" w:color="auto"/>
              <w:bottom w:val="single" w:sz="4" w:space="0" w:color="auto"/>
            </w:tcBorders>
          </w:tcPr>
          <w:p w14:paraId="75965575" w14:textId="77777777" w:rsidR="002151F9" w:rsidRPr="001C653E" w:rsidRDefault="002151F9" w:rsidP="00886672">
            <w:pPr>
              <w:rPr>
                <w:sz w:val="20"/>
                <w:szCs w:val="20"/>
              </w:rPr>
            </w:pPr>
            <w:r w:rsidRPr="001C653E">
              <w:rPr>
                <w:sz w:val="20"/>
                <w:szCs w:val="20"/>
              </w:rPr>
              <w:t>How often do you see or talk to a member of your family of birth? Would you say at least once a week, once a month, once a year, or never?</w:t>
            </w:r>
          </w:p>
          <w:p w14:paraId="23594DE9" w14:textId="77777777" w:rsidR="002151F9" w:rsidRPr="001C653E" w:rsidRDefault="002151F9" w:rsidP="00EF778E">
            <w:pPr>
              <w:jc w:val="both"/>
              <w:rPr>
                <w:rFonts w:ascii="SutonnyMJ" w:hAnsi="SutonnyMJ" w:cs="SutonnyMJ"/>
                <w:sz w:val="20"/>
                <w:szCs w:val="20"/>
                <w:lang w:bidi="bn-BD"/>
              </w:rPr>
            </w:pPr>
            <w:r w:rsidRPr="001C653E">
              <w:rPr>
                <w:rFonts w:ascii="SutonnyMJ" w:hAnsi="SutonnyMJ" w:cs="SutonnyMJ"/>
                <w:sz w:val="20"/>
                <w:szCs w:val="20"/>
                <w:lang w:bidi="bn-BD"/>
              </w:rPr>
              <w:t xml:space="preserve">KZ Nb Nb Avcwb Avcbvi Rb¥cwiev‡ii m`m¨‡`i mv‡_ †`Lv Ki‡Z A_ev K_v ej‡Z cv‡ib? Avcwb wK ej‡eb †h Avcwb Kgc‡¶ mßv‡n GKevi, gv‡m GKevi, eQ‡i GKevi </w:t>
            </w:r>
            <w:r w:rsidRPr="001C653E">
              <w:rPr>
                <w:rFonts w:ascii="SutonnyMJ" w:hAnsi="SutonnyMJ" w:cs="SutonnyMJ"/>
                <w:sz w:val="20"/>
                <w:szCs w:val="20"/>
                <w:lang w:bidi="bn-BD"/>
              </w:rPr>
              <w:lastRenderedPageBreak/>
              <w:t>†`Lv Ki‡Z A_ev K_v ej‡Z cv‡ib, bvwK KL‡bvB cv‡ib bv?</w:t>
            </w:r>
          </w:p>
        </w:tc>
        <w:tc>
          <w:tcPr>
            <w:tcW w:w="2112" w:type="pct"/>
            <w:gridSpan w:val="4"/>
            <w:tcBorders>
              <w:bottom w:val="single" w:sz="4" w:space="0" w:color="auto"/>
            </w:tcBorders>
          </w:tcPr>
          <w:p w14:paraId="340EA668" w14:textId="77777777" w:rsidR="002151F9" w:rsidRPr="001C653E" w:rsidRDefault="002151F9" w:rsidP="00886672">
            <w:pPr>
              <w:tabs>
                <w:tab w:val="right" w:leader="dot" w:pos="3969"/>
              </w:tabs>
              <w:jc w:val="both"/>
              <w:rPr>
                <w:sz w:val="20"/>
                <w:szCs w:val="20"/>
              </w:rPr>
            </w:pPr>
            <w:r w:rsidRPr="001C653E">
              <w:rPr>
                <w:sz w:val="20"/>
                <w:szCs w:val="20"/>
              </w:rPr>
              <w:lastRenderedPageBreak/>
              <w:t>AT LEAST ONCE A WEEK (</w:t>
            </w:r>
            <w:r w:rsidRPr="001C653E">
              <w:rPr>
                <w:rFonts w:ascii="SutonnyMJ" w:hAnsi="SutonnyMJ" w:cs="SutonnyMJ"/>
                <w:sz w:val="20"/>
                <w:szCs w:val="20"/>
                <w:lang w:bidi="bn-BD"/>
              </w:rPr>
              <w:t>Kgc‡¶ mßv‡n GKevi)</w:t>
            </w:r>
            <w:r w:rsidRPr="001C653E">
              <w:rPr>
                <w:sz w:val="20"/>
                <w:szCs w:val="20"/>
              </w:rPr>
              <w:tab/>
              <w:t>1</w:t>
            </w:r>
          </w:p>
          <w:p w14:paraId="3112B78D" w14:textId="77777777" w:rsidR="002151F9" w:rsidRPr="001C653E" w:rsidRDefault="002151F9" w:rsidP="00886672">
            <w:pPr>
              <w:tabs>
                <w:tab w:val="right" w:leader="dot" w:pos="3969"/>
              </w:tabs>
              <w:jc w:val="both"/>
              <w:rPr>
                <w:sz w:val="20"/>
                <w:szCs w:val="20"/>
              </w:rPr>
            </w:pPr>
            <w:r w:rsidRPr="001C653E">
              <w:rPr>
                <w:sz w:val="20"/>
                <w:szCs w:val="20"/>
              </w:rPr>
              <w:t xml:space="preserve">AT LEAST ONCE A MONTH </w:t>
            </w:r>
            <w:r w:rsidRPr="001C653E">
              <w:rPr>
                <w:rFonts w:ascii="SutonnyMJ" w:hAnsi="SutonnyMJ" w:cs="SutonnyMJ"/>
                <w:sz w:val="20"/>
                <w:szCs w:val="20"/>
                <w:lang w:bidi="bn-BD"/>
              </w:rPr>
              <w:t>(Kgc‡¶ gv‡m GKevi)</w:t>
            </w:r>
            <w:r w:rsidRPr="001C653E">
              <w:rPr>
                <w:sz w:val="20"/>
                <w:szCs w:val="20"/>
              </w:rPr>
              <w:tab/>
              <w:t>2</w:t>
            </w:r>
          </w:p>
          <w:p w14:paraId="361878E9" w14:textId="77777777" w:rsidR="002151F9" w:rsidRPr="001C653E" w:rsidRDefault="002151F9" w:rsidP="00886672">
            <w:pPr>
              <w:tabs>
                <w:tab w:val="right" w:leader="dot" w:pos="3969"/>
              </w:tabs>
              <w:jc w:val="both"/>
              <w:rPr>
                <w:sz w:val="20"/>
                <w:szCs w:val="20"/>
              </w:rPr>
            </w:pPr>
            <w:r w:rsidRPr="001C653E">
              <w:rPr>
                <w:sz w:val="20"/>
                <w:szCs w:val="20"/>
              </w:rPr>
              <w:t xml:space="preserve">AT LEAST ONCE A YEAR </w:t>
            </w:r>
            <w:r w:rsidRPr="001C653E">
              <w:rPr>
                <w:rFonts w:ascii="SutonnyMJ" w:hAnsi="SutonnyMJ" w:cs="SutonnyMJ"/>
                <w:sz w:val="20"/>
                <w:szCs w:val="20"/>
                <w:lang w:bidi="bn-BD"/>
              </w:rPr>
              <w:t>(Kgc‡¶ eQ‡i GKevi)</w:t>
            </w:r>
            <w:r w:rsidRPr="001C653E">
              <w:rPr>
                <w:sz w:val="20"/>
                <w:szCs w:val="20"/>
              </w:rPr>
              <w:tab/>
              <w:t>3</w:t>
            </w:r>
          </w:p>
          <w:p w14:paraId="63E35091" w14:textId="77777777" w:rsidR="002151F9" w:rsidRPr="001C653E" w:rsidRDefault="002151F9" w:rsidP="00886672">
            <w:pPr>
              <w:tabs>
                <w:tab w:val="right" w:leader="dot" w:pos="3969"/>
              </w:tabs>
              <w:jc w:val="both"/>
              <w:rPr>
                <w:sz w:val="20"/>
                <w:szCs w:val="20"/>
              </w:rPr>
            </w:pPr>
            <w:r w:rsidRPr="001C653E">
              <w:rPr>
                <w:sz w:val="20"/>
                <w:szCs w:val="20"/>
              </w:rPr>
              <w:t>NEVER (HARDLY EVER) (</w:t>
            </w:r>
            <w:r w:rsidRPr="001C653E">
              <w:rPr>
                <w:rFonts w:ascii="SutonnyMJ" w:hAnsi="SutonnyMJ" w:cs="SutonnyMJ"/>
                <w:sz w:val="20"/>
                <w:szCs w:val="20"/>
                <w:lang w:bidi="bn-BD"/>
              </w:rPr>
              <w:t>KL‡bvB bv</w:t>
            </w:r>
            <w:r w:rsidRPr="001C653E">
              <w:rPr>
                <w:sz w:val="20"/>
                <w:szCs w:val="20"/>
              </w:rPr>
              <w:t>)</w:t>
            </w:r>
            <w:r w:rsidRPr="001C653E">
              <w:rPr>
                <w:sz w:val="20"/>
                <w:szCs w:val="20"/>
              </w:rPr>
              <w:tab/>
              <w:t>4</w:t>
            </w:r>
          </w:p>
        </w:tc>
        <w:tc>
          <w:tcPr>
            <w:tcW w:w="545" w:type="pct"/>
            <w:gridSpan w:val="3"/>
            <w:tcBorders>
              <w:bottom w:val="single" w:sz="4" w:space="0" w:color="auto"/>
            </w:tcBorders>
          </w:tcPr>
          <w:p w14:paraId="2296C749" w14:textId="77777777" w:rsidR="002151F9" w:rsidRPr="001C653E" w:rsidRDefault="002151F9" w:rsidP="00886672">
            <w:pPr>
              <w:jc w:val="both"/>
              <w:rPr>
                <w:sz w:val="20"/>
                <w:szCs w:val="20"/>
              </w:rPr>
            </w:pPr>
          </w:p>
        </w:tc>
      </w:tr>
      <w:tr w:rsidR="002151F9" w:rsidRPr="001C653E" w14:paraId="0BA249CD" w14:textId="77777777" w:rsidTr="002151F9">
        <w:trPr>
          <w:trHeight w:val="676"/>
        </w:trPr>
        <w:tc>
          <w:tcPr>
            <w:tcW w:w="379" w:type="pct"/>
            <w:tcBorders>
              <w:bottom w:val="single" w:sz="6" w:space="0" w:color="auto"/>
              <w:right w:val="single" w:sz="12" w:space="0" w:color="auto"/>
            </w:tcBorders>
          </w:tcPr>
          <w:p w14:paraId="67AD19C8" w14:textId="77777777" w:rsidR="002151F9" w:rsidRPr="001C653E" w:rsidRDefault="002151F9" w:rsidP="00E61536">
            <w:pPr>
              <w:numPr>
                <w:ilvl w:val="0"/>
                <w:numId w:val="48"/>
              </w:numPr>
              <w:rPr>
                <w:sz w:val="20"/>
                <w:szCs w:val="20"/>
              </w:rPr>
            </w:pPr>
          </w:p>
          <w:p w14:paraId="76C2F042" w14:textId="77777777" w:rsidR="002151F9" w:rsidRPr="001C653E" w:rsidRDefault="002151F9" w:rsidP="00E61536">
            <w:pPr>
              <w:rPr>
                <w:sz w:val="20"/>
                <w:szCs w:val="20"/>
              </w:rPr>
            </w:pPr>
          </w:p>
          <w:p w14:paraId="2F8815AE" w14:textId="77777777" w:rsidR="002151F9" w:rsidRPr="001C653E" w:rsidRDefault="002151F9" w:rsidP="00E61536">
            <w:pPr>
              <w:rPr>
                <w:sz w:val="20"/>
                <w:szCs w:val="20"/>
              </w:rPr>
            </w:pPr>
          </w:p>
          <w:p w14:paraId="12B477E0" w14:textId="77777777" w:rsidR="002151F9" w:rsidRPr="001C653E" w:rsidRDefault="002151F9" w:rsidP="00E61536">
            <w:pPr>
              <w:rPr>
                <w:sz w:val="20"/>
                <w:szCs w:val="20"/>
              </w:rPr>
            </w:pPr>
          </w:p>
        </w:tc>
        <w:tc>
          <w:tcPr>
            <w:tcW w:w="1964" w:type="pct"/>
            <w:gridSpan w:val="3"/>
            <w:tcBorders>
              <w:left w:val="single" w:sz="12" w:space="0" w:color="auto"/>
              <w:bottom w:val="single" w:sz="6" w:space="0" w:color="auto"/>
            </w:tcBorders>
          </w:tcPr>
          <w:p w14:paraId="306780AD" w14:textId="77777777" w:rsidR="002151F9" w:rsidRPr="001C653E" w:rsidRDefault="002151F9" w:rsidP="00886672">
            <w:pPr>
              <w:jc w:val="both"/>
              <w:rPr>
                <w:sz w:val="20"/>
                <w:szCs w:val="20"/>
              </w:rPr>
            </w:pPr>
            <w:r w:rsidRPr="001C653E">
              <w:rPr>
                <w:sz w:val="20"/>
                <w:szCs w:val="20"/>
              </w:rPr>
              <w:t>When you need help or have a problem, can you usually count on members of your family of birth for support?</w:t>
            </w:r>
          </w:p>
          <w:p w14:paraId="0DC03E73" w14:textId="77777777" w:rsidR="002151F9" w:rsidRPr="001C653E" w:rsidRDefault="002151F9" w:rsidP="00EF778E">
            <w:pPr>
              <w:jc w:val="both"/>
              <w:rPr>
                <w:sz w:val="20"/>
                <w:szCs w:val="20"/>
                <w:lang w:bidi="bn-IN"/>
              </w:rPr>
            </w:pPr>
            <w:r w:rsidRPr="001C653E">
              <w:rPr>
                <w:rFonts w:ascii="SutonnyMJ" w:hAnsi="SutonnyMJ" w:cs="SutonnyMJ"/>
                <w:sz w:val="20"/>
                <w:szCs w:val="20"/>
                <w:lang w:bidi="bn-BD"/>
              </w:rPr>
              <w:t>Avcwb wK Avcbvi wec‡` Rb¥cwiev‡ii m`m¨‡`i Dci mvnv‡h¨i Rb¨ wbf©i Ki‡Z cv‡ib?</w:t>
            </w:r>
          </w:p>
        </w:tc>
        <w:tc>
          <w:tcPr>
            <w:tcW w:w="2112" w:type="pct"/>
            <w:gridSpan w:val="4"/>
            <w:tcBorders>
              <w:bottom w:val="single" w:sz="6" w:space="0" w:color="auto"/>
            </w:tcBorders>
          </w:tcPr>
          <w:p w14:paraId="23286DD6" w14:textId="77777777"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610A7D16" w14:textId="77777777" w:rsidR="002151F9" w:rsidRPr="001C653E" w:rsidRDefault="002151F9" w:rsidP="00EF778E">
            <w:pPr>
              <w:tabs>
                <w:tab w:val="right" w:leader="dot" w:pos="3997"/>
                <w:tab w:val="right" w:leader="dot" w:pos="4253"/>
              </w:tabs>
              <w:jc w:val="both"/>
              <w:rPr>
                <w:sz w:val="20"/>
                <w:szCs w:val="20"/>
                <w:cs/>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545" w:type="pct"/>
            <w:gridSpan w:val="3"/>
            <w:tcBorders>
              <w:bottom w:val="single" w:sz="6" w:space="0" w:color="auto"/>
            </w:tcBorders>
          </w:tcPr>
          <w:p w14:paraId="6A6DA6BB" w14:textId="77777777" w:rsidR="002151F9" w:rsidRPr="001C653E" w:rsidRDefault="002151F9" w:rsidP="00886672">
            <w:pPr>
              <w:jc w:val="both"/>
              <w:rPr>
                <w:sz w:val="20"/>
                <w:szCs w:val="20"/>
              </w:rPr>
            </w:pPr>
          </w:p>
        </w:tc>
      </w:tr>
      <w:tr w:rsidR="002151F9" w:rsidRPr="001C653E" w14:paraId="35A0F1FE"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461"/>
        </w:trPr>
        <w:tc>
          <w:tcPr>
            <w:tcW w:w="379" w:type="pct"/>
            <w:vMerge w:val="restart"/>
            <w:tcBorders>
              <w:top w:val="single" w:sz="6" w:space="0" w:color="auto"/>
              <w:left w:val="single" w:sz="6" w:space="0" w:color="auto"/>
              <w:right w:val="single" w:sz="12" w:space="0" w:color="auto"/>
            </w:tcBorders>
          </w:tcPr>
          <w:p w14:paraId="6BF5E63B" w14:textId="77777777" w:rsidR="002151F9" w:rsidRPr="001C653E" w:rsidRDefault="002151F9" w:rsidP="00E61536">
            <w:pPr>
              <w:numPr>
                <w:ilvl w:val="0"/>
                <w:numId w:val="48"/>
              </w:numPr>
              <w:rPr>
                <w:sz w:val="20"/>
                <w:szCs w:val="20"/>
              </w:rPr>
            </w:pPr>
          </w:p>
          <w:p w14:paraId="538E5E71" w14:textId="77777777" w:rsidR="002151F9" w:rsidRPr="001C653E" w:rsidRDefault="002151F9" w:rsidP="00E61536">
            <w:pPr>
              <w:rPr>
                <w:sz w:val="20"/>
                <w:szCs w:val="20"/>
              </w:rPr>
            </w:pPr>
          </w:p>
          <w:p w14:paraId="17C9FC61" w14:textId="77777777" w:rsidR="002151F9" w:rsidRPr="001C653E" w:rsidRDefault="002151F9" w:rsidP="00E61536">
            <w:pPr>
              <w:rPr>
                <w:rFonts w:ascii="Shonar Bangla" w:hAnsi="Shonar Bangla" w:cs="Shonar Bangla"/>
                <w:sz w:val="20"/>
                <w:szCs w:val="20"/>
              </w:rPr>
            </w:pPr>
          </w:p>
        </w:tc>
        <w:tc>
          <w:tcPr>
            <w:tcW w:w="1159" w:type="pct"/>
            <w:vMerge w:val="restart"/>
            <w:tcBorders>
              <w:top w:val="single" w:sz="6" w:space="0" w:color="auto"/>
            </w:tcBorders>
            <w:shd w:val="clear" w:color="auto" w:fill="FFFFFF"/>
          </w:tcPr>
          <w:p w14:paraId="3AE3DB39" w14:textId="77777777" w:rsidR="002151F9" w:rsidRPr="001C653E" w:rsidRDefault="002151F9" w:rsidP="00EF778E">
            <w:pPr>
              <w:pStyle w:val="CommentText"/>
            </w:pPr>
            <w:r w:rsidRPr="001C653E">
              <w:t>a. Do you regularly attend a group, organization or association?</w:t>
            </w:r>
          </w:p>
          <w:p w14:paraId="525DE635" w14:textId="77777777" w:rsidR="002151F9" w:rsidRPr="001C653E" w:rsidRDefault="002151F9" w:rsidP="00886672">
            <w:pPr>
              <w:rPr>
                <w:rFonts w:ascii="SutonnyMJ" w:hAnsi="SutonnyMJ" w:cs="SutonnyMJ"/>
                <w:sz w:val="20"/>
                <w:szCs w:val="20"/>
                <w:lang w:bidi="bn-BD"/>
              </w:rPr>
            </w:pPr>
            <w:r w:rsidRPr="001C653E">
              <w:rPr>
                <w:rFonts w:ascii="SutonnyMJ" w:hAnsi="SutonnyMJ" w:cs="SutonnyMJ"/>
                <w:sz w:val="20"/>
                <w:szCs w:val="20"/>
                <w:lang w:bidi="bn-BD"/>
              </w:rPr>
              <w:t>Avcwb wK wbqwgZ †Kv‡bv Mªy‡c A_ev †Kv‡bv ms¯’vq AskMÖnb K‡ib/m`m¨ wKbv?</w:t>
            </w:r>
          </w:p>
          <w:p w14:paraId="77556A8C" w14:textId="77777777" w:rsidR="002151F9" w:rsidRPr="001C653E" w:rsidRDefault="002151F9" w:rsidP="00886672">
            <w:pPr>
              <w:rPr>
                <w:rFonts w:ascii="SutonnyMJ" w:hAnsi="SutonnyMJ" w:cs="SutonnyMJ"/>
                <w:sz w:val="20"/>
                <w:szCs w:val="20"/>
                <w:lang w:bidi="bn-BD"/>
              </w:rPr>
            </w:pPr>
          </w:p>
          <w:p w14:paraId="22E58143" w14:textId="77777777" w:rsidR="002151F9" w:rsidRPr="001C653E" w:rsidRDefault="002151F9" w:rsidP="00EF778E">
            <w:pPr>
              <w:rPr>
                <w:sz w:val="20"/>
                <w:szCs w:val="20"/>
              </w:rPr>
            </w:pPr>
            <w:r w:rsidRPr="001C653E">
              <w:rPr>
                <w:sz w:val="20"/>
                <w:szCs w:val="20"/>
              </w:rPr>
              <w:t xml:space="preserve">IF NO, PROMPT: </w:t>
            </w:r>
          </w:p>
          <w:p w14:paraId="599C9951" w14:textId="77777777" w:rsidR="002151F9" w:rsidRPr="001C653E" w:rsidRDefault="002151F9" w:rsidP="00EF778E">
            <w:pPr>
              <w:rPr>
                <w:sz w:val="20"/>
                <w:szCs w:val="20"/>
              </w:rPr>
            </w:pPr>
            <w:r w:rsidRPr="001C653E">
              <w:rPr>
                <w:sz w:val="20"/>
                <w:szCs w:val="20"/>
              </w:rPr>
              <w:t xml:space="preserve">Organizations like women’s or community groups, religious groups or political associations. </w:t>
            </w:r>
          </w:p>
          <w:p w14:paraId="67B2982F" w14:textId="77777777" w:rsidR="002151F9" w:rsidRPr="001C653E" w:rsidRDefault="002151F9" w:rsidP="00EF778E">
            <w:pPr>
              <w:rPr>
                <w:rFonts w:ascii="SutonnyMJ" w:hAnsi="SutonnyMJ" w:cs="SutonnyMJ"/>
                <w:sz w:val="20"/>
                <w:szCs w:val="20"/>
                <w:cs/>
                <w:lang w:bidi="bn-BD"/>
              </w:rPr>
            </w:pPr>
            <w:r w:rsidRPr="001C653E">
              <w:rPr>
                <w:rFonts w:ascii="SutonnyMJ" w:hAnsi="SutonnyMJ" w:cs="SutonnyMJ"/>
                <w:sz w:val="20"/>
                <w:szCs w:val="20"/>
                <w:lang w:bidi="bn-BD"/>
              </w:rPr>
              <w:t xml:space="preserve">bv n‡j ‡cÖve Kiæb: †h †Kvb ai‡Yi gwnjv mwgwZ, ag©xq mwgwZ, ivR‰bwZK msNUb K‡ib wKbv? </w:t>
            </w:r>
          </w:p>
          <w:p w14:paraId="49852228" w14:textId="77777777" w:rsidR="002151F9" w:rsidRPr="001C653E" w:rsidRDefault="002151F9" w:rsidP="00077E47">
            <w:pPr>
              <w:rPr>
                <w:sz w:val="20"/>
                <w:szCs w:val="20"/>
                <w:lang w:bidi="bn-IN"/>
              </w:rPr>
            </w:pPr>
            <w:r w:rsidRPr="001C653E">
              <w:rPr>
                <w:rFonts w:ascii="SutonnyMJ" w:hAnsi="SutonnyMJ" w:cs="SutonnyMJ"/>
                <w:sz w:val="20"/>
                <w:szCs w:val="20"/>
                <w:lang w:bidi="bn-BD"/>
              </w:rPr>
              <w:t xml:space="preserve"> </w:t>
            </w:r>
            <w:r w:rsidRPr="001C653E">
              <w:rPr>
                <w:sz w:val="20"/>
                <w:szCs w:val="20"/>
              </w:rPr>
              <w:t>IF YES:</w:t>
            </w:r>
          </w:p>
          <w:p w14:paraId="137C45A1" w14:textId="77777777" w:rsidR="002151F9" w:rsidRPr="001C653E" w:rsidRDefault="002151F9" w:rsidP="00886672">
            <w:pPr>
              <w:rPr>
                <w:rFonts w:ascii="SutonnyMJ" w:hAnsi="SutonnyMJ" w:cs="SutonnyMJ"/>
                <w:sz w:val="20"/>
                <w:szCs w:val="20"/>
                <w:cs/>
                <w:lang w:bidi="bn-BD"/>
              </w:rPr>
            </w:pPr>
            <w:r w:rsidRPr="001C653E">
              <w:rPr>
                <w:rFonts w:ascii="SutonnyMJ" w:hAnsi="SutonnyMJ" w:cs="SutonnyMJ"/>
                <w:sz w:val="20"/>
                <w:szCs w:val="20"/>
                <w:lang w:bidi="bn-BD"/>
              </w:rPr>
              <w:t xml:space="preserve">hw` nu¨v nqt </w:t>
            </w:r>
          </w:p>
          <w:p w14:paraId="2187F6F3" w14:textId="77777777" w:rsidR="002151F9" w:rsidRPr="001C653E" w:rsidRDefault="002151F9" w:rsidP="00886672">
            <w:pPr>
              <w:rPr>
                <w:rFonts w:cs="Vrinda"/>
                <w:sz w:val="20"/>
                <w:szCs w:val="20"/>
                <w:cs/>
                <w:lang w:bidi="bn-BD"/>
              </w:rPr>
            </w:pPr>
          </w:p>
          <w:p w14:paraId="78198A5C" w14:textId="77777777" w:rsidR="002151F9" w:rsidRPr="001C653E" w:rsidRDefault="002151F9" w:rsidP="00886672">
            <w:pPr>
              <w:rPr>
                <w:sz w:val="20"/>
                <w:szCs w:val="20"/>
              </w:rPr>
            </w:pPr>
            <w:r w:rsidRPr="001C653E">
              <w:rPr>
                <w:sz w:val="20"/>
                <w:szCs w:val="20"/>
              </w:rPr>
              <w:t>What kind of group, organization or association?</w:t>
            </w:r>
          </w:p>
          <w:p w14:paraId="06DDF392" w14:textId="77777777" w:rsidR="002151F9" w:rsidRPr="001C653E" w:rsidRDefault="002151F9" w:rsidP="00886672">
            <w:pPr>
              <w:rPr>
                <w:rFonts w:ascii="SutonnyMJ" w:hAnsi="SutonnyMJ" w:cs="Vrinda"/>
                <w:sz w:val="20"/>
                <w:szCs w:val="20"/>
                <w:cs/>
                <w:lang w:bidi="bn-BD"/>
              </w:rPr>
            </w:pPr>
            <w:r w:rsidRPr="001C653E">
              <w:rPr>
                <w:rFonts w:ascii="SutonnyMJ" w:hAnsi="SutonnyMJ" w:cs="SutonnyMJ"/>
                <w:sz w:val="20"/>
                <w:szCs w:val="20"/>
                <w:lang w:bidi="bn-BD"/>
              </w:rPr>
              <w:t>†Kvb ai‡bi Mªy‡c A_ev ms¯’vq Avcwb AskMÖnb K‡ib?</w:t>
            </w:r>
          </w:p>
          <w:p w14:paraId="0BD5DD2B" w14:textId="77777777" w:rsidR="002151F9" w:rsidRPr="001C653E" w:rsidRDefault="002151F9" w:rsidP="00886672">
            <w:pPr>
              <w:rPr>
                <w:sz w:val="20"/>
                <w:szCs w:val="20"/>
              </w:rPr>
            </w:pPr>
          </w:p>
          <w:p w14:paraId="269265C8" w14:textId="77777777" w:rsidR="002151F9" w:rsidRPr="001C653E" w:rsidRDefault="002151F9" w:rsidP="00886672">
            <w:pPr>
              <w:pStyle w:val="BodyText"/>
              <w:rPr>
                <w:sz w:val="20"/>
                <w:szCs w:val="20"/>
              </w:rPr>
            </w:pPr>
            <w:r w:rsidRPr="001C653E">
              <w:rPr>
                <w:sz w:val="20"/>
                <w:szCs w:val="20"/>
              </w:rPr>
              <w:t>MARK ALL MENTIONED</w:t>
            </w:r>
          </w:p>
          <w:p w14:paraId="5957751C" w14:textId="77777777" w:rsidR="002151F9" w:rsidRPr="001C653E" w:rsidRDefault="002151F9" w:rsidP="00886672">
            <w:pPr>
              <w:rPr>
                <w:sz w:val="20"/>
                <w:szCs w:val="20"/>
                <w:cs/>
              </w:rPr>
            </w:pPr>
            <w:r w:rsidRPr="001C653E">
              <w:rPr>
                <w:sz w:val="20"/>
                <w:szCs w:val="20"/>
              </w:rPr>
              <w:t>PROBE IF NECESSARY TO IDENTIFY TYPE OF GROUP</w:t>
            </w:r>
          </w:p>
          <w:p w14:paraId="0B3489A5" w14:textId="77777777" w:rsidR="002151F9" w:rsidRPr="001C653E" w:rsidRDefault="002151F9" w:rsidP="00886672">
            <w:pPr>
              <w:rPr>
                <w:rFonts w:ascii="SutonnyMJ" w:hAnsi="SutonnyMJ" w:cs="Vrinda"/>
                <w:sz w:val="20"/>
                <w:szCs w:val="20"/>
                <w:cs/>
                <w:lang w:bidi="bn-BD"/>
              </w:rPr>
            </w:pPr>
            <w:r w:rsidRPr="001C653E">
              <w:rPr>
                <w:rFonts w:ascii="SutonnyMJ" w:hAnsi="SutonnyMJ" w:cs="SutonnyMJ"/>
                <w:sz w:val="20"/>
                <w:szCs w:val="20"/>
                <w:lang w:bidi="bn-BD"/>
              </w:rPr>
              <w:t>cÖvß mKj DËi wPwýZ Kiæb `j ev msMV‡bi aib ey‡S †bIqvi Rb¨ cÖ‡qvR‡b †cÖve Kiæb |</w:t>
            </w:r>
          </w:p>
        </w:tc>
        <w:tc>
          <w:tcPr>
            <w:tcW w:w="1380" w:type="pct"/>
            <w:gridSpan w:val="3"/>
            <w:tcBorders>
              <w:top w:val="single" w:sz="6" w:space="0" w:color="auto"/>
              <w:left w:val="single" w:sz="6" w:space="0" w:color="auto"/>
              <w:bottom w:val="single" w:sz="4" w:space="0" w:color="auto"/>
            </w:tcBorders>
            <w:shd w:val="clear" w:color="auto" w:fill="FFFFFF"/>
          </w:tcPr>
          <w:p w14:paraId="79912394" w14:textId="77777777" w:rsidR="002151F9" w:rsidRPr="001C653E" w:rsidRDefault="002151F9" w:rsidP="00886672">
            <w:pPr>
              <w:tabs>
                <w:tab w:val="right" w:leader="dot" w:pos="3119"/>
              </w:tabs>
              <w:rPr>
                <w:sz w:val="20"/>
                <w:szCs w:val="20"/>
              </w:rPr>
            </w:pPr>
          </w:p>
          <w:p w14:paraId="500EDE26" w14:textId="77777777" w:rsidR="002151F9" w:rsidRPr="001C653E" w:rsidRDefault="002151F9" w:rsidP="00187AF6">
            <w:pPr>
              <w:tabs>
                <w:tab w:val="right" w:leader="dot" w:pos="3119"/>
              </w:tabs>
              <w:rPr>
                <w:sz w:val="20"/>
                <w:szCs w:val="20"/>
              </w:rPr>
            </w:pPr>
            <w:r w:rsidRPr="001C653E">
              <w:rPr>
                <w:sz w:val="20"/>
                <w:szCs w:val="20"/>
              </w:rPr>
              <w:t>NONE</w:t>
            </w:r>
            <w:r w:rsidRPr="001C653E">
              <w:rPr>
                <w:rFonts w:cs="Vrinda" w:hint="cs"/>
                <w:sz w:val="20"/>
                <w:szCs w:val="20"/>
                <w:cs/>
                <w:lang w:bidi="bn-BD"/>
              </w:rPr>
              <w:t xml:space="preserve"> </w:t>
            </w:r>
            <w:r w:rsidRPr="001C653E">
              <w:rPr>
                <w:rFonts w:cs="Vrinda"/>
                <w:sz w:val="20"/>
                <w:szCs w:val="20"/>
                <w:lang w:val="en-US" w:bidi="bn-BD"/>
              </w:rPr>
              <w:t>(</w:t>
            </w:r>
            <w:proofErr w:type="spellStart"/>
            <w:r w:rsidRPr="001C653E">
              <w:rPr>
                <w:rFonts w:ascii="SutonnyMJ" w:hAnsi="SutonnyMJ" w:cs="SutonnyMJ"/>
                <w:sz w:val="20"/>
                <w:szCs w:val="20"/>
                <w:lang w:bidi="bn-BD"/>
              </w:rPr>
              <w:t>bv</w:t>
            </w:r>
            <w:proofErr w:type="spellEnd"/>
            <w:r w:rsidRPr="001C653E">
              <w:rPr>
                <w:rFonts w:ascii="SutonnyMJ" w:hAnsi="SutonnyMJ" w:cs="SutonnyMJ"/>
                <w:sz w:val="20"/>
                <w:szCs w:val="20"/>
                <w:lang w:bidi="bn-BD"/>
              </w:rPr>
              <w:t>)</w:t>
            </w:r>
            <w:r w:rsidR="00187AF6">
              <w:rPr>
                <w:rFonts w:ascii="SutonnyMJ" w:hAnsi="SutonnyMJ" w:cs="SutonnyMJ"/>
                <w:sz w:val="20"/>
                <w:szCs w:val="20"/>
                <w:lang w:bidi="bn-BD"/>
              </w:rPr>
              <w:t>..........................</w:t>
            </w:r>
            <w:r w:rsidRPr="001C653E">
              <w:rPr>
                <w:b/>
                <w:sz w:val="20"/>
                <w:szCs w:val="20"/>
              </w:rPr>
              <w:t>A</w:t>
            </w: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14:paraId="656D3B88" w14:textId="77777777" w:rsidR="002151F9" w:rsidRPr="001C653E" w:rsidRDefault="002151F9" w:rsidP="00886672">
            <w:pPr>
              <w:jc w:val="both"/>
              <w:rPr>
                <w:sz w:val="20"/>
                <w:szCs w:val="20"/>
              </w:rPr>
            </w:pPr>
          </w:p>
          <w:p w14:paraId="2A91C78B" w14:textId="77777777" w:rsidR="002151F9" w:rsidRPr="001C653E" w:rsidRDefault="002151F9" w:rsidP="00EF778E">
            <w:pPr>
              <w:jc w:val="both"/>
              <w:rPr>
                <w:b/>
                <w:sz w:val="20"/>
                <w:szCs w:val="20"/>
              </w:rPr>
            </w:pPr>
            <w:r w:rsidRPr="001C653E">
              <w:rPr>
                <w:b/>
                <w:sz w:val="20"/>
                <w:szCs w:val="20"/>
              </w:rPr>
              <w:sym w:font="Symbol" w:char="F0DE"/>
            </w:r>
            <w:r w:rsidRPr="001C653E">
              <w:rPr>
                <w:b/>
                <w:sz w:val="20"/>
                <w:szCs w:val="20"/>
              </w:rPr>
              <w:t xml:space="preserve"> 117</w:t>
            </w:r>
          </w:p>
        </w:tc>
      </w:tr>
      <w:tr w:rsidR="002151F9" w:rsidRPr="001C653E" w14:paraId="0543A427"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25"/>
        </w:trPr>
        <w:tc>
          <w:tcPr>
            <w:tcW w:w="379" w:type="pct"/>
            <w:vMerge/>
            <w:tcBorders>
              <w:left w:val="single" w:sz="6" w:space="0" w:color="auto"/>
              <w:right w:val="single" w:sz="12" w:space="0" w:color="auto"/>
            </w:tcBorders>
          </w:tcPr>
          <w:p w14:paraId="7A707696" w14:textId="77777777" w:rsidR="002151F9" w:rsidRPr="001C653E" w:rsidRDefault="002151F9" w:rsidP="006C3963">
            <w:pPr>
              <w:numPr>
                <w:ilvl w:val="0"/>
                <w:numId w:val="48"/>
              </w:numPr>
              <w:rPr>
                <w:sz w:val="20"/>
                <w:szCs w:val="20"/>
              </w:rPr>
            </w:pPr>
          </w:p>
        </w:tc>
        <w:tc>
          <w:tcPr>
            <w:tcW w:w="1159" w:type="pct"/>
            <w:vMerge/>
            <w:shd w:val="clear" w:color="auto" w:fill="FFFFFF"/>
          </w:tcPr>
          <w:p w14:paraId="4782461D" w14:textId="77777777" w:rsidR="002151F9" w:rsidRPr="001C653E" w:rsidRDefault="002151F9" w:rsidP="00886672">
            <w:pPr>
              <w:rPr>
                <w:sz w:val="20"/>
                <w:szCs w:val="20"/>
              </w:rPr>
            </w:pPr>
          </w:p>
        </w:tc>
        <w:tc>
          <w:tcPr>
            <w:tcW w:w="1380" w:type="pct"/>
            <w:gridSpan w:val="3"/>
            <w:vMerge w:val="restart"/>
            <w:tcBorders>
              <w:top w:val="single" w:sz="6" w:space="0" w:color="auto"/>
              <w:left w:val="single" w:sz="6" w:space="0" w:color="auto"/>
              <w:bottom w:val="single" w:sz="6" w:space="0" w:color="auto"/>
            </w:tcBorders>
            <w:shd w:val="clear" w:color="auto" w:fill="FFFFFF"/>
          </w:tcPr>
          <w:p w14:paraId="6BC8967B" w14:textId="77777777" w:rsidR="002151F9" w:rsidRPr="001C653E" w:rsidRDefault="002151F9" w:rsidP="00886672">
            <w:pPr>
              <w:tabs>
                <w:tab w:val="right" w:leader="dot" w:pos="3119"/>
              </w:tabs>
              <w:rPr>
                <w:sz w:val="20"/>
                <w:szCs w:val="20"/>
              </w:rPr>
            </w:pPr>
          </w:p>
        </w:tc>
        <w:tc>
          <w:tcPr>
            <w:tcW w:w="2082" w:type="pct"/>
            <w:gridSpan w:val="6"/>
            <w:tcBorders>
              <w:top w:val="single" w:sz="6" w:space="0" w:color="auto"/>
              <w:left w:val="single" w:sz="6" w:space="0" w:color="auto"/>
              <w:bottom w:val="single" w:sz="4" w:space="0" w:color="auto"/>
              <w:right w:val="single" w:sz="6" w:space="0" w:color="auto"/>
            </w:tcBorders>
            <w:shd w:val="clear" w:color="auto" w:fill="FFFFFF"/>
          </w:tcPr>
          <w:p w14:paraId="0941E59F" w14:textId="77777777" w:rsidR="002151F9" w:rsidRPr="001C653E" w:rsidRDefault="002151F9" w:rsidP="00886672">
            <w:pPr>
              <w:jc w:val="both"/>
              <w:rPr>
                <w:sz w:val="20"/>
                <w:szCs w:val="20"/>
              </w:rPr>
            </w:pPr>
            <w:r w:rsidRPr="001C653E">
              <w:rPr>
                <w:sz w:val="20"/>
                <w:szCs w:val="20"/>
              </w:rPr>
              <w:t>b. How often do you attend? (ASK ONLY FOR EACH MARKED IN 1</w:t>
            </w:r>
            <w:r w:rsidRPr="001C653E">
              <w:rPr>
                <w:rFonts w:hint="cs"/>
                <w:sz w:val="20"/>
                <w:szCs w:val="20"/>
                <w:cs/>
                <w:lang w:bidi="bn-BD"/>
              </w:rPr>
              <w:t>16</w:t>
            </w:r>
            <w:r w:rsidRPr="001C653E">
              <w:rPr>
                <w:sz w:val="20"/>
                <w:szCs w:val="20"/>
              </w:rPr>
              <w:t>a)</w:t>
            </w:r>
          </w:p>
          <w:p w14:paraId="4012BED5" w14:textId="77777777" w:rsidR="002151F9" w:rsidRPr="001C653E" w:rsidRDefault="002151F9" w:rsidP="00886672">
            <w:pPr>
              <w:jc w:val="both"/>
              <w:rPr>
                <w:sz w:val="20"/>
                <w:szCs w:val="20"/>
              </w:rPr>
            </w:pPr>
          </w:p>
          <w:p w14:paraId="2A2FC274" w14:textId="77777777" w:rsidR="002151F9" w:rsidRPr="001C653E" w:rsidRDefault="002151F9" w:rsidP="00886672">
            <w:pPr>
              <w:tabs>
                <w:tab w:val="left" w:leader="dot" w:pos="3861"/>
              </w:tabs>
              <w:jc w:val="both"/>
              <w:rPr>
                <w:sz w:val="20"/>
                <w:szCs w:val="20"/>
                <w:lang w:bidi="bn-IN"/>
              </w:rPr>
            </w:pPr>
            <w:r w:rsidRPr="001C653E">
              <w:rPr>
                <w:rFonts w:ascii="SutonnyMJ" w:hAnsi="SutonnyMJ" w:cs="SutonnyMJ"/>
                <w:sz w:val="20"/>
                <w:szCs w:val="20"/>
                <w:lang w:bidi="bn-BD"/>
              </w:rPr>
              <w:t xml:space="preserve">KZ Nb Nb Avcwb AskMÖnb K‡ib? </w:t>
            </w:r>
            <w:r w:rsidRPr="001C653E">
              <w:rPr>
                <w:sz w:val="20"/>
                <w:szCs w:val="20"/>
              </w:rPr>
              <w:t>1</w:t>
            </w:r>
            <w:r w:rsidRPr="001C653E">
              <w:rPr>
                <w:rFonts w:hint="cs"/>
                <w:sz w:val="20"/>
                <w:szCs w:val="20"/>
                <w:cs/>
                <w:lang w:bidi="bn-BD"/>
              </w:rPr>
              <w:t>16</w:t>
            </w:r>
            <w:r w:rsidRPr="001C653E">
              <w:rPr>
                <w:sz w:val="20"/>
                <w:szCs w:val="20"/>
              </w:rPr>
              <w:t>a</w:t>
            </w:r>
            <w:r w:rsidRPr="001C653E">
              <w:rPr>
                <w:rFonts w:ascii="SutonnyMJ" w:hAnsi="SutonnyMJ" w:cs="SutonnyMJ"/>
                <w:sz w:val="20"/>
                <w:szCs w:val="20"/>
                <w:lang w:bidi="bn-BD"/>
              </w:rPr>
              <w:t xml:space="preserve"> †Z `vMvwš^Z cÖkœ¸†jv wRÁvmv Kiæb|</w:t>
            </w:r>
          </w:p>
        </w:tc>
      </w:tr>
      <w:tr w:rsidR="002151F9" w:rsidRPr="001C653E" w14:paraId="750CB87D"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1317"/>
        </w:trPr>
        <w:tc>
          <w:tcPr>
            <w:tcW w:w="379" w:type="pct"/>
            <w:vMerge/>
            <w:tcBorders>
              <w:left w:val="single" w:sz="6" w:space="0" w:color="auto"/>
              <w:right w:val="single" w:sz="12" w:space="0" w:color="auto"/>
            </w:tcBorders>
          </w:tcPr>
          <w:p w14:paraId="0EFD0EA3" w14:textId="77777777" w:rsidR="002151F9" w:rsidRPr="001C653E" w:rsidRDefault="002151F9" w:rsidP="006C3963">
            <w:pPr>
              <w:numPr>
                <w:ilvl w:val="0"/>
                <w:numId w:val="48"/>
              </w:numPr>
              <w:rPr>
                <w:sz w:val="20"/>
                <w:szCs w:val="20"/>
              </w:rPr>
            </w:pPr>
          </w:p>
        </w:tc>
        <w:tc>
          <w:tcPr>
            <w:tcW w:w="1159" w:type="pct"/>
            <w:vMerge/>
            <w:shd w:val="clear" w:color="auto" w:fill="FFFFFF"/>
          </w:tcPr>
          <w:p w14:paraId="1D274BF9" w14:textId="77777777" w:rsidR="002151F9" w:rsidRPr="001C653E" w:rsidRDefault="002151F9" w:rsidP="00886672">
            <w:pPr>
              <w:rPr>
                <w:sz w:val="20"/>
                <w:szCs w:val="20"/>
              </w:rPr>
            </w:pPr>
          </w:p>
        </w:tc>
        <w:tc>
          <w:tcPr>
            <w:tcW w:w="1380" w:type="pct"/>
            <w:gridSpan w:val="3"/>
            <w:vMerge/>
            <w:tcBorders>
              <w:top w:val="single" w:sz="6" w:space="0" w:color="auto"/>
              <w:left w:val="single" w:sz="6" w:space="0" w:color="auto"/>
              <w:bottom w:val="single" w:sz="4" w:space="0" w:color="auto"/>
              <w:right w:val="single" w:sz="4" w:space="0" w:color="auto"/>
            </w:tcBorders>
            <w:shd w:val="clear" w:color="auto" w:fill="FFFFFF"/>
          </w:tcPr>
          <w:p w14:paraId="079A513F" w14:textId="77777777" w:rsidR="002151F9" w:rsidRPr="001C653E" w:rsidRDefault="002151F9" w:rsidP="00886672">
            <w:pPr>
              <w:tabs>
                <w:tab w:val="right" w:leader="dot" w:pos="3119"/>
              </w:tabs>
              <w:rPr>
                <w:sz w:val="20"/>
                <w:szCs w:val="20"/>
              </w:rPr>
            </w:pPr>
          </w:p>
        </w:tc>
        <w:tc>
          <w:tcPr>
            <w:tcW w:w="517" w:type="pct"/>
            <w:tcBorders>
              <w:top w:val="single" w:sz="4" w:space="0" w:color="auto"/>
              <w:left w:val="single" w:sz="4" w:space="0" w:color="auto"/>
              <w:bottom w:val="single" w:sz="4" w:space="0" w:color="auto"/>
              <w:right w:val="single" w:sz="4" w:space="0" w:color="auto"/>
            </w:tcBorders>
            <w:shd w:val="clear" w:color="auto" w:fill="FFFFFF"/>
          </w:tcPr>
          <w:p w14:paraId="462BA3CB" w14:textId="77777777" w:rsidR="002151F9" w:rsidRPr="001C653E" w:rsidRDefault="002151F9" w:rsidP="00886672">
            <w:pPr>
              <w:jc w:val="center"/>
              <w:rPr>
                <w:sz w:val="20"/>
                <w:szCs w:val="20"/>
              </w:rPr>
            </w:pPr>
            <w:r w:rsidRPr="001C653E">
              <w:rPr>
                <w:sz w:val="20"/>
                <w:szCs w:val="20"/>
              </w:rPr>
              <w:t>At least once a week</w:t>
            </w:r>
          </w:p>
          <w:p w14:paraId="13378EA5" w14:textId="77777777"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mßv‡n GKevi</w:t>
            </w:r>
          </w:p>
        </w:tc>
        <w:tc>
          <w:tcPr>
            <w:tcW w:w="540" w:type="pct"/>
            <w:tcBorders>
              <w:top w:val="single" w:sz="4" w:space="0" w:color="auto"/>
              <w:left w:val="single" w:sz="4" w:space="0" w:color="auto"/>
              <w:bottom w:val="single" w:sz="4" w:space="0" w:color="auto"/>
              <w:right w:val="single" w:sz="4" w:space="0" w:color="auto"/>
            </w:tcBorders>
            <w:shd w:val="clear" w:color="auto" w:fill="FFFFFF"/>
          </w:tcPr>
          <w:p w14:paraId="556818FF" w14:textId="77777777" w:rsidR="002151F9" w:rsidRPr="001C653E" w:rsidRDefault="002151F9" w:rsidP="00886672">
            <w:pPr>
              <w:jc w:val="center"/>
              <w:rPr>
                <w:sz w:val="20"/>
                <w:szCs w:val="20"/>
              </w:rPr>
            </w:pPr>
            <w:r w:rsidRPr="001C653E">
              <w:rPr>
                <w:sz w:val="20"/>
                <w:szCs w:val="20"/>
              </w:rPr>
              <w:t>At least once a month</w:t>
            </w:r>
          </w:p>
          <w:p w14:paraId="1593CC4D" w14:textId="77777777" w:rsidR="002151F9" w:rsidRPr="001C653E" w:rsidRDefault="002151F9" w:rsidP="00886672">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gv‡m</w:t>
            </w:r>
          </w:p>
          <w:p w14:paraId="62115B65" w14:textId="77777777"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 xml:space="preserve"> GKevi</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14:paraId="4EEC1F16" w14:textId="77777777" w:rsidR="002151F9" w:rsidRPr="001C653E" w:rsidRDefault="002151F9" w:rsidP="00886672">
            <w:pPr>
              <w:jc w:val="center"/>
              <w:rPr>
                <w:sz w:val="20"/>
                <w:szCs w:val="20"/>
              </w:rPr>
            </w:pPr>
            <w:r w:rsidRPr="001C653E">
              <w:rPr>
                <w:sz w:val="20"/>
                <w:szCs w:val="20"/>
              </w:rPr>
              <w:t>At least once a year</w:t>
            </w:r>
          </w:p>
          <w:p w14:paraId="53717053" w14:textId="77777777"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Kgc‡¶ eQ‡i GKevi</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14:paraId="41EEF81E" w14:textId="77777777" w:rsidR="002151F9" w:rsidRPr="001C653E" w:rsidRDefault="002151F9" w:rsidP="00886672">
            <w:pPr>
              <w:jc w:val="center"/>
              <w:rPr>
                <w:sz w:val="20"/>
                <w:szCs w:val="20"/>
              </w:rPr>
            </w:pPr>
            <w:r w:rsidRPr="001C653E">
              <w:rPr>
                <w:sz w:val="20"/>
                <w:szCs w:val="20"/>
              </w:rPr>
              <w:t>Never (hardly ever)</w:t>
            </w:r>
          </w:p>
          <w:p w14:paraId="07B17A2F" w14:textId="77777777" w:rsidR="002151F9" w:rsidRPr="001C653E" w:rsidRDefault="002151F9" w:rsidP="00886672">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 xml:space="preserve">KL‡bvB </w:t>
            </w:r>
          </w:p>
          <w:p w14:paraId="3EA9040A" w14:textId="77777777" w:rsidR="002151F9" w:rsidRPr="001C653E" w:rsidRDefault="002151F9" w:rsidP="00077E47">
            <w:pPr>
              <w:tabs>
                <w:tab w:val="left" w:leader="dot" w:pos="3861"/>
              </w:tabs>
              <w:jc w:val="center"/>
              <w:rPr>
                <w:rFonts w:ascii="SutonnyMJ" w:hAnsi="SutonnyMJ" w:cs="SutonnyMJ"/>
                <w:sz w:val="20"/>
                <w:szCs w:val="20"/>
                <w:lang w:bidi="bn-BD"/>
              </w:rPr>
            </w:pPr>
            <w:r w:rsidRPr="001C653E">
              <w:rPr>
                <w:rFonts w:ascii="SutonnyMJ" w:hAnsi="SutonnyMJ" w:cs="SutonnyMJ"/>
                <w:sz w:val="20"/>
                <w:szCs w:val="20"/>
                <w:lang w:bidi="bn-BD"/>
              </w:rPr>
              <w:t>bv</w:t>
            </w:r>
          </w:p>
        </w:tc>
      </w:tr>
      <w:tr w:rsidR="002151F9" w:rsidRPr="001C653E" w14:paraId="3F153E70"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298"/>
        </w:trPr>
        <w:tc>
          <w:tcPr>
            <w:tcW w:w="379" w:type="pct"/>
            <w:vMerge/>
            <w:tcBorders>
              <w:left w:val="single" w:sz="6" w:space="0" w:color="auto"/>
              <w:right w:val="single" w:sz="12" w:space="0" w:color="auto"/>
            </w:tcBorders>
          </w:tcPr>
          <w:p w14:paraId="040E90D8" w14:textId="77777777" w:rsidR="002151F9" w:rsidRPr="001C653E" w:rsidRDefault="002151F9" w:rsidP="006C3963">
            <w:pPr>
              <w:numPr>
                <w:ilvl w:val="0"/>
                <w:numId w:val="48"/>
              </w:numPr>
              <w:rPr>
                <w:sz w:val="20"/>
                <w:szCs w:val="20"/>
              </w:rPr>
            </w:pPr>
          </w:p>
        </w:tc>
        <w:tc>
          <w:tcPr>
            <w:tcW w:w="1159" w:type="pct"/>
            <w:vMerge/>
            <w:shd w:val="clear" w:color="auto" w:fill="FFFFFF"/>
          </w:tcPr>
          <w:p w14:paraId="3DD764A4" w14:textId="77777777"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14:paraId="0B3CCDEF" w14:textId="77777777" w:rsidR="002151F9" w:rsidRPr="001C653E" w:rsidRDefault="002151F9" w:rsidP="00886672">
            <w:pPr>
              <w:tabs>
                <w:tab w:val="right" w:leader="dot" w:pos="3119"/>
              </w:tabs>
              <w:rPr>
                <w:sz w:val="20"/>
                <w:szCs w:val="20"/>
              </w:rPr>
            </w:pPr>
            <w:r w:rsidRPr="001C653E">
              <w:rPr>
                <w:sz w:val="20"/>
                <w:szCs w:val="20"/>
              </w:rPr>
              <w:t>GRAMEEN BANK</w:t>
            </w:r>
            <w:r w:rsidRPr="001C653E">
              <w:rPr>
                <w:rFonts w:ascii="SutonnyMJ" w:hAnsi="SutonnyMJ" w:cs="SutonnyMJ"/>
                <w:sz w:val="20"/>
                <w:szCs w:val="20"/>
              </w:rPr>
              <w:t xml:space="preserve"> (MÖvgxb e¨vsK)</w:t>
            </w:r>
            <w:r w:rsidRPr="001C653E">
              <w:rPr>
                <w:sz w:val="20"/>
                <w:szCs w:val="20"/>
              </w:rPr>
              <w:tab/>
              <w:t>B</w:t>
            </w:r>
          </w:p>
        </w:tc>
        <w:tc>
          <w:tcPr>
            <w:tcW w:w="517" w:type="pct"/>
            <w:tcBorders>
              <w:top w:val="single" w:sz="4" w:space="0" w:color="auto"/>
              <w:left w:val="single" w:sz="4" w:space="0" w:color="auto"/>
              <w:bottom w:val="single" w:sz="4" w:space="0" w:color="auto"/>
              <w:right w:val="single" w:sz="4" w:space="0" w:color="auto"/>
            </w:tcBorders>
            <w:shd w:val="clear" w:color="auto" w:fill="FFFFFF"/>
          </w:tcPr>
          <w:p w14:paraId="36B501F2" w14:textId="77777777" w:rsidR="002151F9" w:rsidRPr="001C653E" w:rsidRDefault="002151F9" w:rsidP="0088667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14:paraId="59187CA0" w14:textId="77777777" w:rsidR="002151F9" w:rsidRPr="001C653E" w:rsidRDefault="002151F9" w:rsidP="0088667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14:paraId="1B71EC8E" w14:textId="77777777" w:rsidR="002151F9" w:rsidRPr="001C653E" w:rsidRDefault="002151F9" w:rsidP="00886672">
            <w:pPr>
              <w:jc w:val="center"/>
              <w:rPr>
                <w:sz w:val="20"/>
                <w:szCs w:val="20"/>
              </w:rPr>
            </w:pPr>
            <w:r w:rsidRPr="001C653E">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14:paraId="7C8CC2AC" w14:textId="77777777" w:rsidR="002151F9" w:rsidRPr="001C653E" w:rsidRDefault="002151F9" w:rsidP="00886672">
            <w:pPr>
              <w:jc w:val="center"/>
              <w:rPr>
                <w:sz w:val="20"/>
                <w:szCs w:val="20"/>
              </w:rPr>
            </w:pPr>
            <w:r w:rsidRPr="001C653E">
              <w:rPr>
                <w:sz w:val="20"/>
                <w:szCs w:val="20"/>
              </w:rPr>
              <w:t>4</w:t>
            </w:r>
          </w:p>
        </w:tc>
      </w:tr>
      <w:tr w:rsidR="002151F9" w:rsidRPr="001C653E" w14:paraId="4659B21A"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272"/>
        </w:trPr>
        <w:tc>
          <w:tcPr>
            <w:tcW w:w="379" w:type="pct"/>
            <w:vMerge/>
            <w:tcBorders>
              <w:left w:val="single" w:sz="6" w:space="0" w:color="auto"/>
              <w:right w:val="single" w:sz="12" w:space="0" w:color="auto"/>
            </w:tcBorders>
          </w:tcPr>
          <w:p w14:paraId="2D093591" w14:textId="77777777" w:rsidR="002151F9" w:rsidRPr="001C653E" w:rsidRDefault="002151F9" w:rsidP="006C3963">
            <w:pPr>
              <w:numPr>
                <w:ilvl w:val="0"/>
                <w:numId w:val="48"/>
              </w:numPr>
              <w:rPr>
                <w:sz w:val="20"/>
                <w:szCs w:val="20"/>
              </w:rPr>
            </w:pPr>
          </w:p>
        </w:tc>
        <w:tc>
          <w:tcPr>
            <w:tcW w:w="1159" w:type="pct"/>
            <w:vMerge/>
            <w:shd w:val="clear" w:color="auto" w:fill="FFFFFF"/>
          </w:tcPr>
          <w:p w14:paraId="5558BE36" w14:textId="77777777"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14:paraId="488602D8" w14:textId="77777777" w:rsidR="002151F9" w:rsidRPr="001C653E" w:rsidRDefault="002151F9" w:rsidP="00886672">
            <w:pPr>
              <w:tabs>
                <w:tab w:val="right" w:leader="dot" w:pos="3119"/>
              </w:tabs>
              <w:rPr>
                <w:sz w:val="20"/>
                <w:szCs w:val="20"/>
              </w:rPr>
            </w:pPr>
            <w:r w:rsidRPr="001C653E">
              <w:rPr>
                <w:sz w:val="20"/>
                <w:szCs w:val="20"/>
              </w:rPr>
              <w:t>BRAC (</w:t>
            </w:r>
            <w:r w:rsidRPr="001C653E">
              <w:rPr>
                <w:rFonts w:ascii="SutonnyMJ" w:hAnsi="SutonnyMJ" w:cs="SutonnyMJ"/>
                <w:sz w:val="20"/>
                <w:szCs w:val="20"/>
              </w:rPr>
              <w:t>eª¨vK</w:t>
            </w:r>
            <w:r w:rsidRPr="001C653E">
              <w:rPr>
                <w:sz w:val="20"/>
                <w:szCs w:val="20"/>
              </w:rPr>
              <w:t>)</w:t>
            </w:r>
            <w:r w:rsidRPr="001C653E">
              <w:rPr>
                <w:sz w:val="20"/>
                <w:szCs w:val="20"/>
              </w:rPr>
              <w:tab/>
              <w:t>C</w:t>
            </w:r>
          </w:p>
        </w:tc>
        <w:tc>
          <w:tcPr>
            <w:tcW w:w="517" w:type="pct"/>
            <w:tcBorders>
              <w:top w:val="single" w:sz="4" w:space="0" w:color="auto"/>
              <w:left w:val="single" w:sz="4" w:space="0" w:color="auto"/>
              <w:bottom w:val="single" w:sz="4" w:space="0" w:color="auto"/>
              <w:right w:val="single" w:sz="4" w:space="0" w:color="auto"/>
            </w:tcBorders>
            <w:shd w:val="clear" w:color="auto" w:fill="FFFFFF"/>
          </w:tcPr>
          <w:p w14:paraId="58280184" w14:textId="77777777"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14:paraId="11CF181F" w14:textId="77777777"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14:paraId="50DD17B5" w14:textId="77777777" w:rsidR="002151F9" w:rsidRPr="001C653E" w:rsidRDefault="002151F9" w:rsidP="00EF50C2">
            <w:pPr>
              <w:jc w:val="center"/>
              <w:rPr>
                <w:sz w:val="20"/>
                <w:szCs w:val="20"/>
              </w:rPr>
            </w:pPr>
            <w:r w:rsidRPr="001C653E">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14:paraId="4CE3484E" w14:textId="77777777" w:rsidR="002151F9" w:rsidRPr="001C653E" w:rsidRDefault="002151F9" w:rsidP="00EF50C2">
            <w:pPr>
              <w:jc w:val="center"/>
              <w:rPr>
                <w:sz w:val="20"/>
                <w:szCs w:val="20"/>
              </w:rPr>
            </w:pPr>
            <w:r w:rsidRPr="001C653E">
              <w:rPr>
                <w:sz w:val="20"/>
                <w:szCs w:val="20"/>
              </w:rPr>
              <w:t>4</w:t>
            </w:r>
          </w:p>
        </w:tc>
      </w:tr>
      <w:tr w:rsidR="002151F9" w:rsidRPr="001C653E" w14:paraId="2711E4EE"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217"/>
        </w:trPr>
        <w:tc>
          <w:tcPr>
            <w:tcW w:w="379" w:type="pct"/>
            <w:vMerge/>
            <w:tcBorders>
              <w:left w:val="single" w:sz="6" w:space="0" w:color="auto"/>
              <w:right w:val="single" w:sz="12" w:space="0" w:color="auto"/>
            </w:tcBorders>
          </w:tcPr>
          <w:p w14:paraId="7A125A25" w14:textId="77777777" w:rsidR="002151F9" w:rsidRPr="001C653E" w:rsidRDefault="002151F9" w:rsidP="006C3963">
            <w:pPr>
              <w:numPr>
                <w:ilvl w:val="0"/>
                <w:numId w:val="48"/>
              </w:numPr>
              <w:rPr>
                <w:sz w:val="20"/>
                <w:szCs w:val="20"/>
              </w:rPr>
            </w:pPr>
          </w:p>
        </w:tc>
        <w:tc>
          <w:tcPr>
            <w:tcW w:w="1159" w:type="pct"/>
            <w:vMerge/>
            <w:shd w:val="clear" w:color="auto" w:fill="FFFFFF"/>
          </w:tcPr>
          <w:p w14:paraId="2D194151" w14:textId="77777777"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14:paraId="3CEB8E47" w14:textId="77777777" w:rsidR="002151F9" w:rsidRPr="001C653E" w:rsidRDefault="002151F9" w:rsidP="00886672">
            <w:pPr>
              <w:tabs>
                <w:tab w:val="right" w:leader="dot" w:pos="3119"/>
              </w:tabs>
              <w:rPr>
                <w:sz w:val="20"/>
                <w:szCs w:val="20"/>
              </w:rPr>
            </w:pPr>
            <w:r w:rsidRPr="001C653E">
              <w:rPr>
                <w:sz w:val="20"/>
                <w:szCs w:val="20"/>
              </w:rPr>
              <w:t>BRDB(</w:t>
            </w:r>
            <w:r w:rsidRPr="001C653E">
              <w:rPr>
                <w:rFonts w:ascii="SutonnyMJ" w:hAnsi="SutonnyMJ" w:cs="SutonnyMJ"/>
                <w:sz w:val="20"/>
                <w:szCs w:val="20"/>
              </w:rPr>
              <w:t>we.Avi.wW.we</w:t>
            </w:r>
            <w:r w:rsidRPr="001C653E">
              <w:rPr>
                <w:sz w:val="20"/>
                <w:szCs w:val="20"/>
              </w:rPr>
              <w:t>)</w:t>
            </w:r>
            <w:r w:rsidRPr="001C653E">
              <w:rPr>
                <w:sz w:val="20"/>
                <w:szCs w:val="20"/>
              </w:rPr>
              <w:tab/>
              <w:t>D</w:t>
            </w:r>
          </w:p>
        </w:tc>
        <w:tc>
          <w:tcPr>
            <w:tcW w:w="517" w:type="pct"/>
            <w:tcBorders>
              <w:top w:val="single" w:sz="4" w:space="0" w:color="auto"/>
              <w:left w:val="single" w:sz="4" w:space="0" w:color="auto"/>
              <w:bottom w:val="single" w:sz="4" w:space="0" w:color="auto"/>
              <w:right w:val="single" w:sz="4" w:space="0" w:color="auto"/>
            </w:tcBorders>
            <w:shd w:val="clear" w:color="auto" w:fill="FFFFFF"/>
          </w:tcPr>
          <w:p w14:paraId="33BE0911" w14:textId="77777777"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14:paraId="1C6EB1C3" w14:textId="77777777"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14:paraId="5DA63E7C" w14:textId="77777777" w:rsidR="002151F9" w:rsidRPr="001C653E" w:rsidRDefault="002151F9" w:rsidP="00EF50C2">
            <w:pPr>
              <w:jc w:val="center"/>
              <w:rPr>
                <w:sz w:val="20"/>
                <w:szCs w:val="20"/>
              </w:rPr>
            </w:pPr>
            <w:r w:rsidRPr="001C653E">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14:paraId="4DB8012C" w14:textId="77777777" w:rsidR="002151F9" w:rsidRPr="001C653E" w:rsidRDefault="002151F9" w:rsidP="00EF50C2">
            <w:pPr>
              <w:jc w:val="center"/>
              <w:rPr>
                <w:sz w:val="20"/>
                <w:szCs w:val="20"/>
              </w:rPr>
            </w:pPr>
            <w:r w:rsidRPr="001C653E">
              <w:rPr>
                <w:sz w:val="20"/>
                <w:szCs w:val="20"/>
              </w:rPr>
              <w:t>4</w:t>
            </w:r>
          </w:p>
        </w:tc>
      </w:tr>
      <w:tr w:rsidR="002151F9" w:rsidRPr="001C653E" w14:paraId="0E27AD7D"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299"/>
        </w:trPr>
        <w:tc>
          <w:tcPr>
            <w:tcW w:w="379" w:type="pct"/>
            <w:vMerge/>
            <w:tcBorders>
              <w:left w:val="single" w:sz="6" w:space="0" w:color="auto"/>
              <w:right w:val="single" w:sz="12" w:space="0" w:color="auto"/>
            </w:tcBorders>
          </w:tcPr>
          <w:p w14:paraId="7488402C" w14:textId="77777777" w:rsidR="002151F9" w:rsidRPr="001C653E" w:rsidRDefault="002151F9" w:rsidP="006C3963">
            <w:pPr>
              <w:numPr>
                <w:ilvl w:val="0"/>
                <w:numId w:val="48"/>
              </w:numPr>
              <w:rPr>
                <w:sz w:val="20"/>
                <w:szCs w:val="20"/>
              </w:rPr>
            </w:pPr>
          </w:p>
        </w:tc>
        <w:tc>
          <w:tcPr>
            <w:tcW w:w="1159" w:type="pct"/>
            <w:vMerge/>
            <w:shd w:val="clear" w:color="auto" w:fill="FFFFFF"/>
          </w:tcPr>
          <w:p w14:paraId="2A12BD4A" w14:textId="77777777"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14:paraId="2BF4898A" w14:textId="77777777" w:rsidR="002151F9" w:rsidRPr="001C653E" w:rsidRDefault="002151F9" w:rsidP="00886672">
            <w:pPr>
              <w:tabs>
                <w:tab w:val="right" w:leader="dot" w:pos="3119"/>
              </w:tabs>
              <w:rPr>
                <w:sz w:val="20"/>
                <w:szCs w:val="20"/>
              </w:rPr>
            </w:pPr>
            <w:r w:rsidRPr="001C653E">
              <w:t>ASHA(</w:t>
            </w:r>
            <w:r w:rsidRPr="001C653E">
              <w:rPr>
                <w:rFonts w:ascii="SutonnyMJ" w:hAnsi="SutonnyMJ" w:cs="SutonnyMJ"/>
              </w:rPr>
              <w:t>Avkv</w:t>
            </w:r>
            <w:r w:rsidRPr="001C653E">
              <w:t>)</w:t>
            </w:r>
            <w:r w:rsidRPr="001C653E">
              <w:tab/>
              <w:t>E</w:t>
            </w:r>
          </w:p>
        </w:tc>
        <w:tc>
          <w:tcPr>
            <w:tcW w:w="517" w:type="pct"/>
            <w:tcBorders>
              <w:top w:val="single" w:sz="4" w:space="0" w:color="auto"/>
              <w:left w:val="single" w:sz="4" w:space="0" w:color="auto"/>
              <w:bottom w:val="single" w:sz="4" w:space="0" w:color="auto"/>
              <w:right w:val="single" w:sz="4" w:space="0" w:color="auto"/>
            </w:tcBorders>
            <w:shd w:val="clear" w:color="auto" w:fill="FFFFFF"/>
          </w:tcPr>
          <w:p w14:paraId="5F4D3BD0" w14:textId="77777777"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14:paraId="30FC7BBF" w14:textId="77777777"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14:paraId="6124186A" w14:textId="77777777" w:rsidR="002151F9" w:rsidRPr="001C653E" w:rsidRDefault="002151F9" w:rsidP="00EF50C2">
            <w:pPr>
              <w:jc w:val="center"/>
              <w:rPr>
                <w:sz w:val="20"/>
                <w:szCs w:val="20"/>
              </w:rPr>
            </w:pPr>
            <w:r w:rsidRPr="001C653E">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14:paraId="40C98608" w14:textId="77777777" w:rsidR="002151F9" w:rsidRPr="001C653E" w:rsidRDefault="002151F9" w:rsidP="00EF50C2">
            <w:pPr>
              <w:jc w:val="center"/>
              <w:rPr>
                <w:sz w:val="20"/>
                <w:szCs w:val="20"/>
              </w:rPr>
            </w:pPr>
            <w:r w:rsidRPr="001C653E">
              <w:rPr>
                <w:sz w:val="20"/>
                <w:szCs w:val="20"/>
              </w:rPr>
              <w:t>4</w:t>
            </w:r>
          </w:p>
        </w:tc>
      </w:tr>
      <w:tr w:rsidR="002151F9" w:rsidRPr="001C653E" w14:paraId="0FC47C68"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176"/>
        </w:trPr>
        <w:tc>
          <w:tcPr>
            <w:tcW w:w="379" w:type="pct"/>
            <w:vMerge/>
            <w:tcBorders>
              <w:left w:val="single" w:sz="6" w:space="0" w:color="auto"/>
              <w:right w:val="single" w:sz="12" w:space="0" w:color="auto"/>
            </w:tcBorders>
          </w:tcPr>
          <w:p w14:paraId="233739F4" w14:textId="77777777" w:rsidR="002151F9" w:rsidRPr="001C653E" w:rsidRDefault="002151F9" w:rsidP="006C3963">
            <w:pPr>
              <w:numPr>
                <w:ilvl w:val="0"/>
                <w:numId w:val="48"/>
              </w:numPr>
              <w:rPr>
                <w:sz w:val="20"/>
                <w:szCs w:val="20"/>
              </w:rPr>
            </w:pPr>
          </w:p>
        </w:tc>
        <w:tc>
          <w:tcPr>
            <w:tcW w:w="1159" w:type="pct"/>
            <w:vMerge/>
            <w:shd w:val="clear" w:color="auto" w:fill="FFFFFF"/>
          </w:tcPr>
          <w:p w14:paraId="18B6F932" w14:textId="77777777"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14:paraId="3E82A571" w14:textId="77777777" w:rsidR="002151F9" w:rsidRPr="001C653E" w:rsidRDefault="002151F9" w:rsidP="00886672">
            <w:pPr>
              <w:tabs>
                <w:tab w:val="right" w:leader="dot" w:pos="3119"/>
              </w:tabs>
              <w:rPr>
                <w:sz w:val="20"/>
                <w:szCs w:val="20"/>
              </w:rPr>
            </w:pPr>
            <w:r w:rsidRPr="001C653E">
              <w:rPr>
                <w:sz w:val="20"/>
                <w:szCs w:val="20"/>
              </w:rPr>
              <w:t>PROSHIKA(</w:t>
            </w:r>
            <w:r w:rsidRPr="001C653E">
              <w:rPr>
                <w:rFonts w:ascii="SutonnyMJ" w:hAnsi="SutonnyMJ" w:cs="SutonnyMJ"/>
                <w:sz w:val="20"/>
                <w:szCs w:val="20"/>
              </w:rPr>
              <w:t>cÖwkKv</w:t>
            </w:r>
            <w:r w:rsidRPr="001C653E">
              <w:rPr>
                <w:sz w:val="20"/>
                <w:szCs w:val="20"/>
              </w:rPr>
              <w:t>)</w:t>
            </w:r>
            <w:r w:rsidRPr="001C653E">
              <w:rPr>
                <w:sz w:val="20"/>
                <w:szCs w:val="20"/>
              </w:rPr>
              <w:tab/>
              <w:t>F</w:t>
            </w:r>
          </w:p>
        </w:tc>
        <w:tc>
          <w:tcPr>
            <w:tcW w:w="517" w:type="pct"/>
            <w:tcBorders>
              <w:top w:val="single" w:sz="4" w:space="0" w:color="auto"/>
              <w:left w:val="single" w:sz="4" w:space="0" w:color="auto"/>
              <w:bottom w:val="single" w:sz="4" w:space="0" w:color="auto"/>
              <w:right w:val="single" w:sz="4" w:space="0" w:color="auto"/>
            </w:tcBorders>
            <w:shd w:val="clear" w:color="auto" w:fill="FFFFFF"/>
          </w:tcPr>
          <w:p w14:paraId="3511B552" w14:textId="77777777"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14:paraId="0365D965" w14:textId="77777777"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14:paraId="7551998E" w14:textId="77777777" w:rsidR="002151F9" w:rsidRPr="001C653E" w:rsidRDefault="002151F9" w:rsidP="00EF50C2">
            <w:pPr>
              <w:jc w:val="center"/>
              <w:rPr>
                <w:sz w:val="20"/>
                <w:szCs w:val="20"/>
              </w:rPr>
            </w:pPr>
            <w:r w:rsidRPr="001C653E">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14:paraId="567CE0AF" w14:textId="77777777" w:rsidR="002151F9" w:rsidRPr="001C653E" w:rsidRDefault="002151F9" w:rsidP="00EF50C2">
            <w:pPr>
              <w:jc w:val="center"/>
              <w:rPr>
                <w:sz w:val="20"/>
                <w:szCs w:val="20"/>
              </w:rPr>
            </w:pPr>
            <w:r w:rsidRPr="001C653E">
              <w:rPr>
                <w:sz w:val="20"/>
                <w:szCs w:val="20"/>
              </w:rPr>
              <w:t>4</w:t>
            </w:r>
          </w:p>
        </w:tc>
      </w:tr>
      <w:tr w:rsidR="002151F9" w:rsidRPr="001C653E" w14:paraId="43CA848D"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217"/>
        </w:trPr>
        <w:tc>
          <w:tcPr>
            <w:tcW w:w="379" w:type="pct"/>
            <w:vMerge/>
            <w:tcBorders>
              <w:left w:val="single" w:sz="6" w:space="0" w:color="auto"/>
              <w:right w:val="single" w:sz="12" w:space="0" w:color="auto"/>
            </w:tcBorders>
          </w:tcPr>
          <w:p w14:paraId="7FE56BA8" w14:textId="77777777" w:rsidR="002151F9" w:rsidRPr="001C653E" w:rsidRDefault="002151F9" w:rsidP="006C3963">
            <w:pPr>
              <w:numPr>
                <w:ilvl w:val="0"/>
                <w:numId w:val="48"/>
              </w:numPr>
              <w:rPr>
                <w:sz w:val="20"/>
                <w:szCs w:val="20"/>
              </w:rPr>
            </w:pPr>
          </w:p>
        </w:tc>
        <w:tc>
          <w:tcPr>
            <w:tcW w:w="1159" w:type="pct"/>
            <w:vMerge/>
            <w:shd w:val="clear" w:color="auto" w:fill="FFFFFF"/>
          </w:tcPr>
          <w:p w14:paraId="1F600FFB" w14:textId="77777777"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14:paraId="4351E514" w14:textId="77777777" w:rsidR="002151F9" w:rsidRPr="001C653E" w:rsidRDefault="002151F9" w:rsidP="00886672">
            <w:pPr>
              <w:tabs>
                <w:tab w:val="right" w:leader="dot" w:pos="3119"/>
              </w:tabs>
              <w:rPr>
                <w:sz w:val="20"/>
                <w:szCs w:val="20"/>
              </w:rPr>
            </w:pPr>
            <w:r w:rsidRPr="001C653E">
              <w:rPr>
                <w:sz w:val="20"/>
                <w:szCs w:val="20"/>
              </w:rPr>
              <w:t>MOTHER’S CLUB (</w:t>
            </w:r>
            <w:r w:rsidRPr="001C653E">
              <w:rPr>
                <w:rFonts w:ascii="SutonnyMJ" w:hAnsi="SutonnyMJ" w:cs="SutonnyMJ"/>
                <w:sz w:val="20"/>
                <w:szCs w:val="20"/>
              </w:rPr>
              <w:t>gv‡q‡`i mwgwZ</w:t>
            </w:r>
            <w:r w:rsidRPr="001C653E">
              <w:rPr>
                <w:sz w:val="20"/>
                <w:szCs w:val="20"/>
              </w:rPr>
              <w:t>)</w:t>
            </w:r>
            <w:r w:rsidRPr="001C653E">
              <w:rPr>
                <w:sz w:val="20"/>
                <w:szCs w:val="20"/>
              </w:rPr>
              <w:tab/>
              <w:t>G</w:t>
            </w:r>
          </w:p>
        </w:tc>
        <w:tc>
          <w:tcPr>
            <w:tcW w:w="517" w:type="pct"/>
            <w:tcBorders>
              <w:top w:val="single" w:sz="4" w:space="0" w:color="auto"/>
              <w:left w:val="single" w:sz="4" w:space="0" w:color="auto"/>
              <w:bottom w:val="single" w:sz="4" w:space="0" w:color="auto"/>
              <w:right w:val="single" w:sz="4" w:space="0" w:color="auto"/>
            </w:tcBorders>
            <w:shd w:val="clear" w:color="auto" w:fill="FFFFFF"/>
          </w:tcPr>
          <w:p w14:paraId="37CE0263" w14:textId="77777777"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14:paraId="753E6CCC" w14:textId="77777777"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14:paraId="76E0D055" w14:textId="77777777" w:rsidR="002151F9" w:rsidRPr="001C653E" w:rsidRDefault="002151F9" w:rsidP="00EF50C2">
            <w:pPr>
              <w:jc w:val="center"/>
              <w:rPr>
                <w:sz w:val="20"/>
                <w:szCs w:val="20"/>
              </w:rPr>
            </w:pPr>
            <w:r w:rsidRPr="001C653E">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14:paraId="29A54165" w14:textId="77777777" w:rsidR="002151F9" w:rsidRPr="001C653E" w:rsidRDefault="002151F9" w:rsidP="00EF50C2">
            <w:pPr>
              <w:jc w:val="center"/>
              <w:rPr>
                <w:sz w:val="20"/>
                <w:szCs w:val="20"/>
              </w:rPr>
            </w:pPr>
            <w:r w:rsidRPr="001C653E">
              <w:rPr>
                <w:sz w:val="20"/>
                <w:szCs w:val="20"/>
              </w:rPr>
              <w:t>4</w:t>
            </w:r>
          </w:p>
        </w:tc>
      </w:tr>
      <w:tr w:rsidR="002151F9" w:rsidRPr="001C653E" w14:paraId="11398F7F"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836"/>
        </w:trPr>
        <w:tc>
          <w:tcPr>
            <w:tcW w:w="379" w:type="pct"/>
            <w:vMerge/>
            <w:tcBorders>
              <w:left w:val="single" w:sz="6" w:space="0" w:color="auto"/>
              <w:right w:val="single" w:sz="12" w:space="0" w:color="auto"/>
            </w:tcBorders>
          </w:tcPr>
          <w:p w14:paraId="4B4BEC4A" w14:textId="77777777" w:rsidR="002151F9" w:rsidRPr="001C653E" w:rsidRDefault="002151F9" w:rsidP="006C3963">
            <w:pPr>
              <w:numPr>
                <w:ilvl w:val="0"/>
                <w:numId w:val="48"/>
              </w:numPr>
              <w:rPr>
                <w:sz w:val="20"/>
                <w:szCs w:val="20"/>
              </w:rPr>
            </w:pPr>
          </w:p>
        </w:tc>
        <w:tc>
          <w:tcPr>
            <w:tcW w:w="1159" w:type="pct"/>
            <w:vMerge/>
            <w:shd w:val="clear" w:color="auto" w:fill="FFFFFF"/>
          </w:tcPr>
          <w:p w14:paraId="3AB4AF45" w14:textId="77777777" w:rsidR="002151F9" w:rsidRPr="001C653E" w:rsidRDefault="002151F9" w:rsidP="00886672">
            <w:pPr>
              <w:rPr>
                <w:sz w:val="20"/>
                <w:szCs w:val="20"/>
              </w:rPr>
            </w:pPr>
          </w:p>
        </w:tc>
        <w:tc>
          <w:tcPr>
            <w:tcW w:w="1380" w:type="pct"/>
            <w:gridSpan w:val="3"/>
            <w:tcBorders>
              <w:top w:val="single" w:sz="4" w:space="0" w:color="auto"/>
              <w:left w:val="single" w:sz="6" w:space="0" w:color="auto"/>
              <w:bottom w:val="single" w:sz="4" w:space="0" w:color="auto"/>
              <w:right w:val="single" w:sz="4" w:space="0" w:color="auto"/>
            </w:tcBorders>
            <w:shd w:val="clear" w:color="auto" w:fill="FFFFFF"/>
          </w:tcPr>
          <w:p w14:paraId="40B4C27B" w14:textId="77777777" w:rsidR="002151F9" w:rsidRPr="001C653E" w:rsidRDefault="002151F9" w:rsidP="00077E47">
            <w:pPr>
              <w:tabs>
                <w:tab w:val="right" w:leader="dot" w:pos="3119"/>
              </w:tabs>
              <w:rPr>
                <w:sz w:val="20"/>
                <w:szCs w:val="20"/>
              </w:rPr>
            </w:pPr>
            <w:r w:rsidRPr="001C653E">
              <w:rPr>
                <w:sz w:val="20"/>
                <w:szCs w:val="20"/>
              </w:rPr>
              <w:t>ANY OTHER ORGANIZATION (such as microcredit):</w:t>
            </w:r>
            <w:r w:rsidRPr="001C653E">
              <w:rPr>
                <w:rFonts w:ascii="SutonnyMJ" w:hAnsi="SutonnyMJ" w:cs="SutonnyMJ"/>
                <w:sz w:val="20"/>
                <w:szCs w:val="20"/>
              </w:rPr>
              <w:t xml:space="preserve"> Ab¨ †Kvb cÖwZôvb........(‡hgb ÿz`ª </w:t>
            </w:r>
            <w:r w:rsidRPr="001C653E">
              <w:rPr>
                <w:rFonts w:ascii="SutonnyMJ" w:hAnsi="SutonnyMJ" w:cs="Arial"/>
                <w:sz w:val="20"/>
                <w:szCs w:val="20"/>
              </w:rPr>
              <w:t>FY</w:t>
            </w:r>
            <w:r w:rsidRPr="001C653E">
              <w:rPr>
                <w:rFonts w:ascii="SutonnyMJ" w:hAnsi="SutonnyMJ" w:cs="SutonnyMJ"/>
                <w:sz w:val="20"/>
                <w:szCs w:val="20"/>
              </w:rPr>
              <w:t xml:space="preserve">) </w:t>
            </w:r>
            <w:r w:rsidRPr="001C653E">
              <w:rPr>
                <w:sz w:val="20"/>
                <w:szCs w:val="20"/>
              </w:rPr>
              <w:t>_____________________ .......X</w:t>
            </w:r>
          </w:p>
        </w:tc>
        <w:tc>
          <w:tcPr>
            <w:tcW w:w="517" w:type="pct"/>
            <w:tcBorders>
              <w:top w:val="single" w:sz="4" w:space="0" w:color="auto"/>
              <w:left w:val="single" w:sz="4" w:space="0" w:color="auto"/>
              <w:bottom w:val="single" w:sz="4" w:space="0" w:color="auto"/>
              <w:right w:val="single" w:sz="4" w:space="0" w:color="auto"/>
            </w:tcBorders>
            <w:shd w:val="clear" w:color="auto" w:fill="FFFFFF"/>
          </w:tcPr>
          <w:p w14:paraId="7195CF68" w14:textId="77777777" w:rsidR="002151F9" w:rsidRPr="001C653E" w:rsidRDefault="002151F9" w:rsidP="00EF50C2">
            <w:pPr>
              <w:jc w:val="center"/>
              <w:rPr>
                <w:sz w:val="20"/>
                <w:szCs w:val="20"/>
              </w:rPr>
            </w:pPr>
            <w:r w:rsidRPr="001C653E">
              <w:rPr>
                <w:sz w:val="20"/>
                <w:szCs w:val="20"/>
              </w:rPr>
              <w:t>1</w:t>
            </w:r>
          </w:p>
        </w:tc>
        <w:tc>
          <w:tcPr>
            <w:tcW w:w="540" w:type="pct"/>
            <w:tcBorders>
              <w:top w:val="single" w:sz="4" w:space="0" w:color="auto"/>
              <w:left w:val="single" w:sz="4" w:space="0" w:color="auto"/>
              <w:bottom w:val="single" w:sz="4" w:space="0" w:color="auto"/>
              <w:right w:val="single" w:sz="4" w:space="0" w:color="auto"/>
            </w:tcBorders>
            <w:shd w:val="clear" w:color="auto" w:fill="FFFFFF"/>
          </w:tcPr>
          <w:p w14:paraId="1B42CA1C" w14:textId="77777777" w:rsidR="002151F9" w:rsidRPr="001C653E" w:rsidRDefault="002151F9" w:rsidP="00EF50C2">
            <w:pPr>
              <w:jc w:val="center"/>
              <w:rPr>
                <w:sz w:val="20"/>
                <w:szCs w:val="20"/>
              </w:rPr>
            </w:pPr>
            <w:r w:rsidRPr="001C653E">
              <w:rPr>
                <w:sz w:val="20"/>
                <w:szCs w:val="20"/>
              </w:rPr>
              <w:t>2</w:t>
            </w:r>
          </w:p>
        </w:tc>
        <w:tc>
          <w:tcPr>
            <w:tcW w:w="538" w:type="pct"/>
            <w:gridSpan w:val="2"/>
            <w:tcBorders>
              <w:top w:val="single" w:sz="4" w:space="0" w:color="auto"/>
              <w:left w:val="single" w:sz="4" w:space="0" w:color="auto"/>
              <w:bottom w:val="single" w:sz="4" w:space="0" w:color="auto"/>
              <w:right w:val="single" w:sz="4" w:space="0" w:color="auto"/>
            </w:tcBorders>
            <w:shd w:val="clear" w:color="auto" w:fill="FFFFFF"/>
          </w:tcPr>
          <w:p w14:paraId="6C505B6D" w14:textId="77777777" w:rsidR="002151F9" w:rsidRPr="001C653E" w:rsidRDefault="002151F9" w:rsidP="00EF50C2">
            <w:pPr>
              <w:jc w:val="center"/>
              <w:rPr>
                <w:sz w:val="20"/>
                <w:szCs w:val="20"/>
              </w:rPr>
            </w:pPr>
            <w:r w:rsidRPr="001C653E">
              <w:rPr>
                <w:sz w:val="20"/>
                <w:szCs w:val="20"/>
              </w:rPr>
              <w:t>3</w:t>
            </w:r>
          </w:p>
        </w:tc>
        <w:tc>
          <w:tcPr>
            <w:tcW w:w="488" w:type="pct"/>
            <w:gridSpan w:val="2"/>
            <w:tcBorders>
              <w:top w:val="single" w:sz="4" w:space="0" w:color="auto"/>
              <w:left w:val="single" w:sz="4" w:space="0" w:color="auto"/>
              <w:bottom w:val="single" w:sz="4" w:space="0" w:color="auto"/>
              <w:right w:val="single" w:sz="4" w:space="0" w:color="auto"/>
            </w:tcBorders>
            <w:shd w:val="clear" w:color="auto" w:fill="FFFFFF"/>
          </w:tcPr>
          <w:p w14:paraId="61D05AD5" w14:textId="77777777" w:rsidR="002151F9" w:rsidRPr="001C653E" w:rsidRDefault="002151F9" w:rsidP="00EF50C2">
            <w:pPr>
              <w:jc w:val="center"/>
              <w:rPr>
                <w:sz w:val="20"/>
                <w:szCs w:val="20"/>
              </w:rPr>
            </w:pPr>
            <w:r w:rsidRPr="001C653E">
              <w:rPr>
                <w:sz w:val="20"/>
                <w:szCs w:val="20"/>
              </w:rPr>
              <w:t>4</w:t>
            </w:r>
          </w:p>
        </w:tc>
      </w:tr>
      <w:tr w:rsidR="002151F9" w:rsidRPr="001C653E" w14:paraId="69B67418"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65"/>
        </w:trPr>
        <w:tc>
          <w:tcPr>
            <w:tcW w:w="379" w:type="pct"/>
            <w:tcBorders>
              <w:top w:val="single" w:sz="6" w:space="0" w:color="auto"/>
              <w:left w:val="single" w:sz="6" w:space="0" w:color="auto"/>
              <w:bottom w:val="single" w:sz="6" w:space="0" w:color="auto"/>
              <w:right w:val="single" w:sz="12" w:space="0" w:color="auto"/>
            </w:tcBorders>
            <w:shd w:val="clear" w:color="auto" w:fill="FFFFFF"/>
          </w:tcPr>
          <w:p w14:paraId="6842C71D" w14:textId="77777777" w:rsidR="002151F9" w:rsidRPr="001C653E" w:rsidRDefault="002151F9" w:rsidP="00E61536">
            <w:pPr>
              <w:numPr>
                <w:ilvl w:val="0"/>
                <w:numId w:val="48"/>
              </w:numPr>
              <w:rPr>
                <w:sz w:val="20"/>
                <w:szCs w:val="20"/>
              </w:rPr>
            </w:pPr>
          </w:p>
          <w:p w14:paraId="64DD846A" w14:textId="77777777" w:rsidR="002151F9" w:rsidRPr="001C653E" w:rsidRDefault="002151F9" w:rsidP="00E61536">
            <w:pPr>
              <w:rPr>
                <w:sz w:val="20"/>
                <w:szCs w:val="20"/>
              </w:rPr>
            </w:pPr>
          </w:p>
          <w:p w14:paraId="212DD164" w14:textId="77777777" w:rsidR="002151F9" w:rsidRPr="001C653E" w:rsidRDefault="002151F9" w:rsidP="00E61536">
            <w:pPr>
              <w:rPr>
                <w:sz w:val="20"/>
                <w:szCs w:val="20"/>
              </w:rPr>
            </w:pPr>
          </w:p>
        </w:tc>
        <w:tc>
          <w:tcPr>
            <w:tcW w:w="1855" w:type="pct"/>
            <w:gridSpan w:val="2"/>
            <w:tcBorders>
              <w:top w:val="single" w:sz="6" w:space="0" w:color="auto"/>
              <w:bottom w:val="single" w:sz="6" w:space="0" w:color="auto"/>
            </w:tcBorders>
            <w:shd w:val="clear" w:color="auto" w:fill="FFFFFF"/>
          </w:tcPr>
          <w:p w14:paraId="75C6BEF8" w14:textId="77777777" w:rsidR="002151F9" w:rsidRPr="001C653E" w:rsidRDefault="002151F9" w:rsidP="00886672">
            <w:pPr>
              <w:jc w:val="both"/>
              <w:rPr>
                <w:sz w:val="20"/>
                <w:szCs w:val="20"/>
              </w:rPr>
            </w:pPr>
            <w:r w:rsidRPr="001C653E">
              <w:rPr>
                <w:sz w:val="20"/>
                <w:szCs w:val="20"/>
              </w:rPr>
              <w:t xml:space="preserve">What is your current marital status? Are you currently married and living with partner, currently married but living away from partner, separated, deserted, divorced, widow, never married? </w:t>
            </w:r>
          </w:p>
          <w:p w14:paraId="64992189" w14:textId="77777777" w:rsidR="002151F9" w:rsidRPr="001C653E" w:rsidRDefault="002151F9" w:rsidP="00886672">
            <w:pPr>
              <w:jc w:val="both"/>
              <w:rPr>
                <w:sz w:val="20"/>
                <w:szCs w:val="20"/>
              </w:rPr>
            </w:pPr>
          </w:p>
          <w:p w14:paraId="61A85EE8" w14:textId="77777777" w:rsidR="002151F9" w:rsidRPr="001C653E" w:rsidRDefault="002151F9" w:rsidP="00886672">
            <w:pPr>
              <w:jc w:val="both"/>
              <w:rPr>
                <w:rFonts w:ascii="SutonnyMJ" w:hAnsi="SutonnyMJ" w:cs="Arial"/>
                <w:sz w:val="20"/>
                <w:szCs w:val="20"/>
              </w:rPr>
            </w:pPr>
            <w:r w:rsidRPr="001C653E">
              <w:rPr>
                <w:rFonts w:ascii="SutonnyMJ" w:hAnsi="SutonnyMJ" w:cs="Arial"/>
                <w:sz w:val="20"/>
                <w:szCs w:val="20"/>
                <w:u w:val="single"/>
              </w:rPr>
              <w:t>eZ©gv‡b</w:t>
            </w:r>
            <w:r w:rsidRPr="001C653E">
              <w:rPr>
                <w:rFonts w:ascii="SutonnyMJ" w:hAnsi="SutonnyMJ" w:cs="Arial"/>
                <w:sz w:val="20"/>
                <w:szCs w:val="20"/>
              </w:rPr>
              <w:t xml:space="preserve"> Avcwb wK weevwnZ, weaev, ZvjvKcÖvßv, Avjv`v _v‡Kb, bvwK cwiZ¨³v?</w:t>
            </w:r>
          </w:p>
          <w:p w14:paraId="134DD7D4" w14:textId="77777777" w:rsidR="002151F9" w:rsidRPr="001C653E" w:rsidRDefault="002151F9" w:rsidP="00886672">
            <w:pPr>
              <w:pStyle w:val="CommentText"/>
              <w:rPr>
                <w:rFonts w:ascii="SutonnyMJ" w:hAnsi="SutonnyMJ" w:cs="Arial"/>
              </w:rPr>
            </w:pPr>
          </w:p>
          <w:p w14:paraId="2C5DA8EC" w14:textId="77777777" w:rsidR="002151F9" w:rsidRPr="001C653E" w:rsidRDefault="002151F9" w:rsidP="00886672">
            <w:pPr>
              <w:pStyle w:val="CommentText"/>
              <w:rPr>
                <w:b/>
              </w:rPr>
            </w:pPr>
            <w:r w:rsidRPr="001C653E">
              <w:rPr>
                <w:rFonts w:ascii="SutonnyMJ" w:hAnsi="SutonnyMJ" w:cs="Arial"/>
                <w:b/>
              </w:rPr>
              <w:t xml:space="preserve">eZ©gv‡b weevwnZ n‡j  wR‡Ám Kiæb: Avcwb Ges Avcbwi ¯^vgx wK GKmv‡_ _v‡Kb? </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20263576" w14:textId="77777777" w:rsidR="002151F9" w:rsidRPr="001C653E" w:rsidRDefault="002151F9" w:rsidP="00886672">
            <w:pPr>
              <w:tabs>
                <w:tab w:val="right" w:leader="dot" w:pos="4585"/>
              </w:tabs>
              <w:ind w:left="333" w:hanging="333"/>
              <w:rPr>
                <w:rFonts w:cs="Vrinda"/>
                <w:sz w:val="20"/>
                <w:szCs w:val="25"/>
                <w:lang w:bidi="bn-BD"/>
              </w:rPr>
            </w:pPr>
            <w:r w:rsidRPr="001C653E">
              <w:rPr>
                <w:sz w:val="20"/>
                <w:szCs w:val="20"/>
              </w:rPr>
              <w:t>CURRENTLY MARRIED AND LIVING WITH</w:t>
            </w:r>
            <w:r w:rsidRPr="001C653E">
              <w:rPr>
                <w:rFonts w:cs="Vrinda" w:hint="cs"/>
                <w:sz w:val="20"/>
                <w:szCs w:val="25"/>
                <w:cs/>
                <w:lang w:bidi="bn-BD"/>
              </w:rPr>
              <w:t xml:space="preserve"> </w:t>
            </w:r>
          </w:p>
          <w:p w14:paraId="74DDAD88" w14:textId="77777777" w:rsidR="002151F9" w:rsidRPr="001C653E" w:rsidRDefault="002151F9" w:rsidP="00C63996">
            <w:pPr>
              <w:tabs>
                <w:tab w:val="right" w:leader="dot" w:pos="4585"/>
              </w:tabs>
              <w:ind w:left="333" w:hanging="333"/>
              <w:rPr>
                <w:rFonts w:ascii="SutonnyMJ" w:hAnsi="SutonnyMJ" w:cs="Vrinda"/>
                <w:sz w:val="20"/>
                <w:szCs w:val="20"/>
                <w:lang w:bidi="bn-BD"/>
              </w:rPr>
            </w:pPr>
            <w:r w:rsidRPr="001C653E">
              <w:rPr>
                <w:sz w:val="20"/>
                <w:szCs w:val="20"/>
              </w:rPr>
              <w:t>PARTNER (</w:t>
            </w:r>
            <w:r w:rsidRPr="001C653E">
              <w:rPr>
                <w:rFonts w:ascii="SutonnyMJ" w:hAnsi="SutonnyMJ" w:cs="SutonnyMJ"/>
                <w:sz w:val="20"/>
                <w:szCs w:val="20"/>
                <w:lang w:bidi="bn-BD"/>
              </w:rPr>
              <w:t>eZ©gv‡b weevwnZ, ¯^vgxi mv‡_ _v‡Kb</w:t>
            </w:r>
            <w:r w:rsidRPr="001C653E">
              <w:rPr>
                <w:sz w:val="20"/>
                <w:szCs w:val="20"/>
              </w:rPr>
              <w:t>).......</w:t>
            </w:r>
            <w:r w:rsidRPr="001C653E">
              <w:rPr>
                <w:rFonts w:hint="cs"/>
                <w:sz w:val="20"/>
                <w:szCs w:val="20"/>
                <w:cs/>
                <w:lang w:bidi="bn-BD"/>
              </w:rPr>
              <w:t>.......</w:t>
            </w:r>
            <w:r w:rsidRPr="001C653E">
              <w:rPr>
                <w:sz w:val="20"/>
                <w:szCs w:val="20"/>
              </w:rPr>
              <w:t>......1</w:t>
            </w:r>
          </w:p>
          <w:p w14:paraId="7757270D" w14:textId="77777777" w:rsidR="002151F9" w:rsidRPr="001C653E" w:rsidRDefault="002151F9" w:rsidP="00886672">
            <w:pPr>
              <w:tabs>
                <w:tab w:val="right" w:leader="dot" w:pos="4585"/>
              </w:tabs>
              <w:ind w:left="333" w:hanging="333"/>
              <w:rPr>
                <w:rFonts w:cs="Vrinda"/>
                <w:sz w:val="20"/>
                <w:szCs w:val="25"/>
                <w:lang w:bidi="bn-BD"/>
              </w:rPr>
            </w:pPr>
            <w:r w:rsidRPr="001C653E">
              <w:rPr>
                <w:sz w:val="20"/>
                <w:szCs w:val="20"/>
              </w:rPr>
              <w:t xml:space="preserve">CURRENTLY MARRIED BUT LIVING AWAY </w:t>
            </w:r>
          </w:p>
          <w:p w14:paraId="6582063F" w14:textId="77777777" w:rsidR="002151F9" w:rsidRPr="001C653E" w:rsidRDefault="002151F9" w:rsidP="00886672">
            <w:pPr>
              <w:tabs>
                <w:tab w:val="right" w:leader="dot" w:pos="4585"/>
              </w:tabs>
              <w:ind w:left="333" w:hanging="333"/>
              <w:rPr>
                <w:sz w:val="20"/>
                <w:szCs w:val="20"/>
              </w:rPr>
            </w:pPr>
            <w:r w:rsidRPr="001C653E">
              <w:rPr>
                <w:sz w:val="20"/>
                <w:szCs w:val="20"/>
              </w:rPr>
              <w:t>FROM PARTNER (</w:t>
            </w:r>
            <w:r w:rsidRPr="001C653E">
              <w:rPr>
                <w:rFonts w:ascii="SutonnyMJ" w:hAnsi="SutonnyMJ" w:cs="SutonnyMJ"/>
                <w:sz w:val="20"/>
                <w:szCs w:val="20"/>
                <w:lang w:bidi="bn-BD"/>
              </w:rPr>
              <w:t>eZ©gv‡b weevwnZ wKš‘ `~‡i _v‡Kb</w:t>
            </w:r>
            <w:r w:rsidRPr="001C653E">
              <w:rPr>
                <w:sz w:val="20"/>
                <w:szCs w:val="20"/>
              </w:rPr>
              <w:t xml:space="preserve">).............2 </w:t>
            </w:r>
          </w:p>
          <w:p w14:paraId="483687B6" w14:textId="77777777" w:rsidR="002151F9" w:rsidRPr="001C653E" w:rsidRDefault="002151F9" w:rsidP="00606F03">
            <w:pPr>
              <w:tabs>
                <w:tab w:val="right" w:leader="dot" w:pos="4585"/>
              </w:tabs>
              <w:ind w:left="333" w:hanging="333"/>
              <w:rPr>
                <w:rFonts w:ascii="SutonnyMJ" w:hAnsi="SutonnyMJ" w:cs="Vrinda"/>
                <w:sz w:val="20"/>
                <w:szCs w:val="20"/>
                <w:lang w:bidi="bn-BD"/>
              </w:rPr>
            </w:pPr>
            <w:r w:rsidRPr="001C653E">
              <w:rPr>
                <w:sz w:val="20"/>
                <w:szCs w:val="20"/>
              </w:rPr>
              <w:t>SEPARATED (</w:t>
            </w:r>
            <w:r w:rsidRPr="001C653E">
              <w:rPr>
                <w:rFonts w:ascii="SutonnyMJ" w:hAnsi="SutonnyMJ" w:cs="SutonnyMJ"/>
                <w:sz w:val="20"/>
                <w:szCs w:val="20"/>
                <w:lang w:bidi="bn-BD"/>
              </w:rPr>
              <w:t>Avjv`v _v‡Kb</w:t>
            </w:r>
            <w:r w:rsidRPr="001C653E">
              <w:rPr>
                <w:sz w:val="20"/>
                <w:szCs w:val="20"/>
              </w:rPr>
              <w:t>).</w:t>
            </w:r>
            <w:r w:rsidRPr="001C653E">
              <w:rPr>
                <w:rFonts w:hint="cs"/>
                <w:sz w:val="20"/>
                <w:szCs w:val="20"/>
                <w:cs/>
                <w:lang w:bidi="bn-BD"/>
              </w:rPr>
              <w:t>...........</w:t>
            </w:r>
            <w:r w:rsidRPr="001C653E">
              <w:rPr>
                <w:sz w:val="20"/>
                <w:szCs w:val="20"/>
              </w:rPr>
              <w:t>.................................3</w:t>
            </w:r>
          </w:p>
          <w:p w14:paraId="6F012F60" w14:textId="77777777" w:rsidR="002151F9" w:rsidRPr="001C653E" w:rsidRDefault="002151F9" w:rsidP="00886672">
            <w:pPr>
              <w:tabs>
                <w:tab w:val="right" w:leader="dot" w:pos="4585"/>
              </w:tabs>
              <w:ind w:left="333" w:hanging="333"/>
              <w:rPr>
                <w:sz w:val="20"/>
                <w:szCs w:val="20"/>
              </w:rPr>
            </w:pPr>
            <w:r w:rsidRPr="001C653E">
              <w:rPr>
                <w:sz w:val="20"/>
                <w:szCs w:val="20"/>
              </w:rPr>
              <w:t xml:space="preserve"> DESERTED </w:t>
            </w:r>
            <w:r w:rsidRPr="001C653E">
              <w:rPr>
                <w:rFonts w:ascii="SutonnyMJ" w:hAnsi="SutonnyMJ" w:cs="SutonnyMJ"/>
                <w:sz w:val="20"/>
                <w:szCs w:val="20"/>
                <w:lang w:bidi="bn-BD"/>
              </w:rPr>
              <w:t>(cwiZ¨³/ ¯^vgx †Q‡o P‡j †M‡Q</w:t>
            </w:r>
            <w:r w:rsidRPr="001C653E">
              <w:rPr>
                <w:sz w:val="20"/>
                <w:szCs w:val="20"/>
              </w:rPr>
              <w:t>)......................</w:t>
            </w:r>
            <w:r w:rsidRPr="001C653E">
              <w:rPr>
                <w:sz w:val="20"/>
                <w:szCs w:val="20"/>
                <w:lang w:val="en-US" w:bidi="bn-BD"/>
              </w:rPr>
              <w:t>.</w:t>
            </w:r>
            <w:r w:rsidRPr="001C653E">
              <w:rPr>
                <w:sz w:val="20"/>
                <w:szCs w:val="20"/>
              </w:rPr>
              <w:t xml:space="preserve">.4 </w:t>
            </w:r>
          </w:p>
          <w:p w14:paraId="1B83630C" w14:textId="77777777" w:rsidR="002151F9" w:rsidRPr="001C653E" w:rsidRDefault="002151F9" w:rsidP="00886672">
            <w:pPr>
              <w:tabs>
                <w:tab w:val="right" w:leader="dot" w:pos="4585"/>
              </w:tabs>
              <w:ind w:left="333" w:hanging="333"/>
              <w:rPr>
                <w:sz w:val="20"/>
                <w:szCs w:val="20"/>
              </w:rPr>
            </w:pPr>
            <w:r w:rsidRPr="001C653E">
              <w:rPr>
                <w:sz w:val="20"/>
                <w:szCs w:val="20"/>
              </w:rPr>
              <w:t>DIVORCED</w:t>
            </w:r>
            <w:r w:rsidRPr="001C653E">
              <w:rPr>
                <w:rFonts w:ascii="SutonnyMJ" w:hAnsi="SutonnyMJ" w:cs="Arial"/>
                <w:sz w:val="20"/>
                <w:szCs w:val="20"/>
              </w:rPr>
              <w:t>(</w:t>
            </w:r>
            <w:r w:rsidRPr="001C653E">
              <w:rPr>
                <w:rFonts w:ascii="SutonnyMJ" w:hAnsi="SutonnyMJ" w:cs="SutonnyMJ"/>
                <w:sz w:val="20"/>
                <w:szCs w:val="20"/>
                <w:lang w:bidi="bn-BD"/>
              </w:rPr>
              <w:t>ZvjvKcÖvß</w:t>
            </w:r>
            <w:r w:rsidRPr="001C653E">
              <w:rPr>
                <w:sz w:val="20"/>
                <w:szCs w:val="20"/>
              </w:rPr>
              <w:t xml:space="preserve">)...................................................5 </w:t>
            </w:r>
          </w:p>
          <w:p w14:paraId="1A7B8FDD" w14:textId="77777777" w:rsidR="002151F9" w:rsidRPr="001C653E" w:rsidRDefault="002151F9" w:rsidP="00886672">
            <w:pPr>
              <w:tabs>
                <w:tab w:val="right" w:leader="dot" w:pos="4585"/>
              </w:tabs>
              <w:ind w:left="333" w:hanging="333"/>
              <w:rPr>
                <w:sz w:val="20"/>
                <w:szCs w:val="20"/>
              </w:rPr>
            </w:pPr>
            <w:r w:rsidRPr="001C653E">
              <w:rPr>
                <w:sz w:val="20"/>
                <w:szCs w:val="20"/>
              </w:rPr>
              <w:t>WIDOW (</w:t>
            </w:r>
            <w:r w:rsidRPr="001C653E">
              <w:rPr>
                <w:rFonts w:ascii="SutonnyMJ" w:hAnsi="SutonnyMJ" w:cs="SutonnyMJ"/>
                <w:sz w:val="20"/>
                <w:szCs w:val="20"/>
                <w:lang w:bidi="bn-BD"/>
              </w:rPr>
              <w:t>weaev</w:t>
            </w:r>
            <w:r w:rsidRPr="001C653E">
              <w:rPr>
                <w:sz w:val="20"/>
                <w:szCs w:val="20"/>
              </w:rPr>
              <w:t xml:space="preserve">)...............................................................6 </w:t>
            </w:r>
          </w:p>
          <w:p w14:paraId="114AD639" w14:textId="77777777" w:rsidR="002151F9" w:rsidRPr="001C653E" w:rsidRDefault="002151F9" w:rsidP="00606F03">
            <w:pPr>
              <w:tabs>
                <w:tab w:val="right" w:leader="dot" w:pos="4585"/>
              </w:tabs>
              <w:ind w:left="333" w:hanging="333"/>
              <w:rPr>
                <w:rFonts w:ascii="SutonnyMJ" w:hAnsi="SutonnyMJ" w:cs="Vrinda"/>
                <w:sz w:val="20"/>
                <w:szCs w:val="20"/>
                <w:lang w:bidi="bn-BD"/>
              </w:rPr>
            </w:pPr>
            <w:r w:rsidRPr="001C653E">
              <w:rPr>
                <w:rFonts w:ascii="Arial" w:hAnsi="Arial" w:cs="Arial"/>
                <w:sz w:val="20"/>
                <w:szCs w:val="20"/>
              </w:rPr>
              <w:t xml:space="preserve"> </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7F090060" w14:textId="77777777" w:rsidR="002151F9" w:rsidRPr="001C653E" w:rsidRDefault="002151F9" w:rsidP="00886672">
            <w:pPr>
              <w:tabs>
                <w:tab w:val="right" w:leader="dot" w:pos="4585"/>
              </w:tabs>
              <w:jc w:val="both"/>
              <w:rPr>
                <w:b/>
                <w:sz w:val="20"/>
                <w:szCs w:val="20"/>
              </w:rPr>
            </w:pPr>
          </w:p>
          <w:p w14:paraId="17606182" w14:textId="77777777" w:rsidR="002151F9" w:rsidRPr="001C653E" w:rsidRDefault="002151F9" w:rsidP="00886672">
            <w:pPr>
              <w:tabs>
                <w:tab w:val="right" w:leader="dot" w:pos="4585"/>
              </w:tabs>
              <w:jc w:val="both"/>
              <w:rPr>
                <w:rFonts w:cs="Vrinda"/>
                <w:b/>
                <w:sz w:val="20"/>
                <w:szCs w:val="25"/>
                <w:lang w:bidi="bn-BD"/>
              </w:rPr>
            </w:pPr>
            <w:r w:rsidRPr="001C653E">
              <w:rPr>
                <w:b/>
                <w:sz w:val="20"/>
                <w:szCs w:val="20"/>
              </w:rPr>
              <w:sym w:font="Symbol" w:char="F0DE"/>
            </w:r>
            <w:r w:rsidRPr="001C653E">
              <w:rPr>
                <w:b/>
                <w:sz w:val="20"/>
                <w:szCs w:val="20"/>
              </w:rPr>
              <w:t>1</w:t>
            </w:r>
            <w:r w:rsidRPr="001C653E">
              <w:rPr>
                <w:b/>
                <w:sz w:val="20"/>
                <w:szCs w:val="20"/>
                <w:cs/>
                <w:lang w:bidi="bn-BD"/>
              </w:rPr>
              <w:t>19</w:t>
            </w:r>
          </w:p>
          <w:p w14:paraId="67896ACD" w14:textId="77777777" w:rsidR="002151F9" w:rsidRPr="001C653E" w:rsidRDefault="002151F9" w:rsidP="00886672">
            <w:pPr>
              <w:tabs>
                <w:tab w:val="right" w:leader="dot" w:pos="4585"/>
              </w:tabs>
              <w:jc w:val="both"/>
              <w:rPr>
                <w:b/>
                <w:sz w:val="20"/>
                <w:szCs w:val="20"/>
              </w:rPr>
            </w:pPr>
          </w:p>
          <w:p w14:paraId="1DD32B9E" w14:textId="77777777" w:rsidR="002151F9" w:rsidRPr="001C653E" w:rsidRDefault="002151F9" w:rsidP="00C63996">
            <w:pPr>
              <w:tabs>
                <w:tab w:val="right" w:leader="dot" w:pos="4585"/>
              </w:tabs>
              <w:jc w:val="both"/>
              <w:rPr>
                <w:rFonts w:cs="Vrinda"/>
                <w:b/>
                <w:sz w:val="20"/>
                <w:szCs w:val="25"/>
                <w:lang w:bidi="bn-BD"/>
              </w:rPr>
            </w:pPr>
            <w:r w:rsidRPr="001C653E">
              <w:rPr>
                <w:b/>
                <w:sz w:val="20"/>
                <w:szCs w:val="20"/>
              </w:rPr>
              <w:sym w:font="Symbol" w:char="F0DE"/>
            </w:r>
            <w:r w:rsidRPr="001C653E">
              <w:rPr>
                <w:b/>
                <w:sz w:val="20"/>
                <w:szCs w:val="20"/>
              </w:rPr>
              <w:t>1</w:t>
            </w:r>
            <w:r w:rsidRPr="001C653E">
              <w:rPr>
                <w:b/>
                <w:sz w:val="20"/>
                <w:szCs w:val="20"/>
                <w:cs/>
                <w:lang w:bidi="bn-BD"/>
              </w:rPr>
              <w:t>19</w:t>
            </w:r>
          </w:p>
          <w:p w14:paraId="493D0A84" w14:textId="77777777" w:rsidR="002151F9" w:rsidRPr="001C653E" w:rsidRDefault="002151F9" w:rsidP="00886672">
            <w:pPr>
              <w:tabs>
                <w:tab w:val="right" w:leader="dot" w:pos="4585"/>
              </w:tabs>
              <w:jc w:val="both"/>
              <w:rPr>
                <w:rFonts w:cs="Vrinda"/>
                <w:b/>
                <w:sz w:val="20"/>
                <w:szCs w:val="25"/>
                <w:lang w:bidi="bn-BD"/>
              </w:rPr>
            </w:pPr>
          </w:p>
          <w:p w14:paraId="45C933AF" w14:textId="77777777" w:rsidR="002151F9" w:rsidRPr="001C653E" w:rsidRDefault="002151F9" w:rsidP="00886672">
            <w:pPr>
              <w:tabs>
                <w:tab w:val="right" w:leader="dot" w:pos="4585"/>
              </w:tabs>
              <w:jc w:val="both"/>
              <w:rPr>
                <w:rFonts w:cs="Vrinda"/>
                <w:b/>
                <w:sz w:val="20"/>
                <w:szCs w:val="25"/>
                <w:lang w:bidi="bn-BD"/>
              </w:rPr>
            </w:pPr>
          </w:p>
          <w:p w14:paraId="52D09039" w14:textId="77777777" w:rsidR="002151F9" w:rsidRPr="001C653E" w:rsidRDefault="002151F9" w:rsidP="00886672">
            <w:pPr>
              <w:tabs>
                <w:tab w:val="right" w:leader="dot" w:pos="4585"/>
              </w:tabs>
              <w:jc w:val="both"/>
              <w:rPr>
                <w:rFonts w:cs="Vrinda"/>
                <w:b/>
                <w:sz w:val="20"/>
                <w:szCs w:val="25"/>
                <w:lang w:bidi="bn-BD"/>
              </w:rPr>
            </w:pPr>
          </w:p>
          <w:p w14:paraId="2639B7C5" w14:textId="77777777" w:rsidR="002151F9" w:rsidRPr="001C653E" w:rsidRDefault="002151F9" w:rsidP="00886672">
            <w:pPr>
              <w:tabs>
                <w:tab w:val="right" w:leader="dot" w:pos="4585"/>
              </w:tabs>
              <w:jc w:val="both"/>
              <w:rPr>
                <w:rFonts w:cs="Vrinda"/>
                <w:b/>
                <w:sz w:val="20"/>
                <w:szCs w:val="25"/>
                <w:cs/>
                <w:lang w:bidi="bn-BD"/>
              </w:rPr>
            </w:pPr>
            <w:r w:rsidRPr="001C653E">
              <w:rPr>
                <w:b/>
                <w:sz w:val="20"/>
                <w:szCs w:val="20"/>
              </w:rPr>
              <w:sym w:font="Symbol" w:char="F0DE"/>
            </w:r>
            <w:r w:rsidRPr="001C653E">
              <w:rPr>
                <w:b/>
                <w:sz w:val="20"/>
                <w:szCs w:val="20"/>
              </w:rPr>
              <w:t>1</w:t>
            </w:r>
            <w:r w:rsidRPr="001C653E">
              <w:rPr>
                <w:b/>
                <w:sz w:val="20"/>
                <w:szCs w:val="20"/>
                <w:cs/>
                <w:lang w:bidi="bn-BD"/>
              </w:rPr>
              <w:t>19</w:t>
            </w:r>
          </w:p>
          <w:p w14:paraId="0F4BCAF9" w14:textId="77777777" w:rsidR="002151F9" w:rsidRPr="001C653E" w:rsidRDefault="002151F9" w:rsidP="00886672">
            <w:pPr>
              <w:tabs>
                <w:tab w:val="right" w:leader="dot" w:pos="4585"/>
              </w:tabs>
              <w:jc w:val="both"/>
              <w:rPr>
                <w:sz w:val="20"/>
                <w:szCs w:val="20"/>
              </w:rPr>
            </w:pPr>
          </w:p>
        </w:tc>
      </w:tr>
      <w:tr w:rsidR="002151F9" w:rsidRPr="001C653E" w14:paraId="055E5EF4"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1260"/>
        </w:trPr>
        <w:tc>
          <w:tcPr>
            <w:tcW w:w="379" w:type="pct"/>
            <w:tcBorders>
              <w:top w:val="single" w:sz="6" w:space="0" w:color="auto"/>
              <w:left w:val="single" w:sz="6" w:space="0" w:color="auto"/>
              <w:bottom w:val="single" w:sz="6" w:space="0" w:color="auto"/>
              <w:right w:val="single" w:sz="12" w:space="0" w:color="auto"/>
            </w:tcBorders>
            <w:shd w:val="clear" w:color="auto" w:fill="FFFFFF"/>
          </w:tcPr>
          <w:p w14:paraId="17909B0E" w14:textId="77777777" w:rsidR="002151F9" w:rsidRPr="001C653E" w:rsidRDefault="002151F9" w:rsidP="00E61536">
            <w:pPr>
              <w:rPr>
                <w:sz w:val="20"/>
                <w:szCs w:val="20"/>
                <w:lang w:bidi="bn-BD"/>
              </w:rPr>
            </w:pPr>
            <w:r w:rsidRPr="001C653E">
              <w:rPr>
                <w:sz w:val="20"/>
                <w:szCs w:val="20"/>
              </w:rPr>
              <w:t>1</w:t>
            </w:r>
            <w:r w:rsidRPr="001C653E">
              <w:rPr>
                <w:sz w:val="20"/>
                <w:szCs w:val="20"/>
                <w:cs/>
                <w:lang w:bidi="bn-BD"/>
              </w:rPr>
              <w:t>18</w:t>
            </w:r>
          </w:p>
          <w:p w14:paraId="219935DD" w14:textId="77777777" w:rsidR="002151F9" w:rsidRPr="001C653E" w:rsidRDefault="002151F9" w:rsidP="00E61536">
            <w:pPr>
              <w:rPr>
                <w:sz w:val="20"/>
                <w:szCs w:val="20"/>
              </w:rPr>
            </w:pPr>
          </w:p>
          <w:p w14:paraId="0DB42798" w14:textId="77777777" w:rsidR="002151F9" w:rsidRPr="001C653E" w:rsidRDefault="002151F9" w:rsidP="00E61536">
            <w:pPr>
              <w:rPr>
                <w:sz w:val="20"/>
                <w:szCs w:val="20"/>
              </w:rPr>
            </w:pPr>
          </w:p>
        </w:tc>
        <w:tc>
          <w:tcPr>
            <w:tcW w:w="1855" w:type="pct"/>
            <w:gridSpan w:val="2"/>
            <w:tcBorders>
              <w:top w:val="single" w:sz="6" w:space="0" w:color="auto"/>
              <w:bottom w:val="single" w:sz="6" w:space="0" w:color="auto"/>
            </w:tcBorders>
            <w:shd w:val="clear" w:color="auto" w:fill="FFFFFF"/>
          </w:tcPr>
          <w:p w14:paraId="535FB08F" w14:textId="77777777" w:rsidR="002151F9" w:rsidRPr="001C653E" w:rsidRDefault="002151F9" w:rsidP="00886672">
            <w:pPr>
              <w:rPr>
                <w:sz w:val="20"/>
                <w:szCs w:val="20"/>
              </w:rPr>
            </w:pPr>
            <w:r w:rsidRPr="001C653E">
              <w:rPr>
                <w:sz w:val="20"/>
                <w:szCs w:val="20"/>
              </w:rPr>
              <w:t>Was the divorce/separation initiated by you, by your husband/partner, or did you both decide that you should separate?</w:t>
            </w:r>
          </w:p>
          <w:p w14:paraId="19053C96" w14:textId="77777777" w:rsidR="002151F9" w:rsidRPr="001C653E" w:rsidRDefault="002151F9" w:rsidP="00886672">
            <w:pPr>
              <w:jc w:val="both"/>
              <w:rPr>
                <w:rFonts w:ascii="SutonnyMJ" w:hAnsi="SutonnyMJ" w:cs="SutonnyMJ"/>
                <w:sz w:val="20"/>
                <w:szCs w:val="20"/>
                <w:lang w:bidi="bn-BD"/>
              </w:rPr>
            </w:pPr>
            <w:r w:rsidRPr="001C653E">
              <w:rPr>
                <w:rFonts w:ascii="SutonnyMJ" w:hAnsi="SutonnyMJ" w:cs="SutonnyMJ"/>
                <w:sz w:val="20"/>
                <w:szCs w:val="20"/>
                <w:lang w:bidi="bn-BD"/>
              </w:rPr>
              <w:t>ZvjvK/Avjv`v _vKvi m~ÎcvZ wK Avcbvi gva¨‡g, Avcbvi ¯^vgxi gva¨‡g, bvwK Avcbv‡`i `yBR‡bi wm×všÍ †h Avcbv‡`i Avjv`v _vKv DwPZ?</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78F209C6" w14:textId="77777777" w:rsidR="002151F9" w:rsidRPr="001C653E" w:rsidRDefault="002151F9" w:rsidP="00886672">
            <w:pPr>
              <w:tabs>
                <w:tab w:val="right" w:leader="dot" w:pos="4585"/>
              </w:tabs>
              <w:jc w:val="both"/>
              <w:rPr>
                <w:sz w:val="20"/>
                <w:szCs w:val="20"/>
              </w:rPr>
            </w:pPr>
            <w:r w:rsidRPr="001C653E">
              <w:rPr>
                <w:sz w:val="20"/>
                <w:szCs w:val="20"/>
              </w:rPr>
              <w:t>RESPONDENT</w:t>
            </w:r>
            <w:r w:rsidRPr="001C653E">
              <w:rPr>
                <w:rFonts w:ascii="SutonnyMJ" w:hAnsi="SutonnyMJ" w:cs="SutonnyMJ"/>
                <w:sz w:val="20"/>
                <w:szCs w:val="20"/>
                <w:lang w:bidi="bn-BD"/>
              </w:rPr>
              <w:t>(DËi`vZv)</w:t>
            </w:r>
            <w:r w:rsidRPr="001C653E">
              <w:rPr>
                <w:sz w:val="20"/>
                <w:szCs w:val="20"/>
              </w:rPr>
              <w:tab/>
              <w:t>1</w:t>
            </w:r>
          </w:p>
          <w:p w14:paraId="786DF57A" w14:textId="77777777" w:rsidR="002151F9" w:rsidRPr="001C653E" w:rsidRDefault="002151F9" w:rsidP="00886672">
            <w:pPr>
              <w:tabs>
                <w:tab w:val="right" w:leader="dot" w:pos="4585"/>
              </w:tabs>
              <w:jc w:val="both"/>
              <w:rPr>
                <w:sz w:val="20"/>
                <w:szCs w:val="20"/>
              </w:rPr>
            </w:pPr>
            <w:r w:rsidRPr="001C653E">
              <w:rPr>
                <w:sz w:val="20"/>
                <w:szCs w:val="20"/>
              </w:rPr>
              <w:t xml:space="preserve">HUSBAND </w:t>
            </w:r>
            <w:r w:rsidRPr="001C653E">
              <w:rPr>
                <w:rFonts w:ascii="SutonnyMJ" w:hAnsi="SutonnyMJ" w:cs="SutonnyMJ"/>
                <w:sz w:val="20"/>
                <w:szCs w:val="20"/>
                <w:lang w:bidi="bn-BD"/>
              </w:rPr>
              <w:t>(¯^vgx)</w:t>
            </w:r>
            <w:r w:rsidRPr="001C653E">
              <w:rPr>
                <w:sz w:val="20"/>
                <w:szCs w:val="20"/>
              </w:rPr>
              <w:tab/>
              <w:t>2</w:t>
            </w:r>
          </w:p>
          <w:p w14:paraId="2D6F2F99" w14:textId="77777777" w:rsidR="002151F9" w:rsidRPr="001C653E" w:rsidRDefault="002151F9" w:rsidP="00886672">
            <w:pPr>
              <w:tabs>
                <w:tab w:val="right" w:leader="dot" w:pos="4585"/>
              </w:tabs>
              <w:jc w:val="both"/>
              <w:rPr>
                <w:sz w:val="20"/>
                <w:szCs w:val="20"/>
              </w:rPr>
            </w:pPr>
            <w:r w:rsidRPr="001C653E">
              <w:rPr>
                <w:sz w:val="20"/>
                <w:szCs w:val="20"/>
              </w:rPr>
              <w:t>BOTH (RESPONDENT AND PARTNER) (</w:t>
            </w:r>
            <w:r w:rsidRPr="001C653E">
              <w:rPr>
                <w:rFonts w:ascii="SutonnyMJ" w:hAnsi="SutonnyMJ" w:cs="SutonnyMJ"/>
                <w:sz w:val="20"/>
                <w:szCs w:val="20"/>
                <w:lang w:bidi="bn-BD"/>
              </w:rPr>
              <w:t>DfqB</w:t>
            </w:r>
            <w:r w:rsidRPr="001C653E">
              <w:rPr>
                <w:rFonts w:ascii="SutonnyMJ" w:hAnsi="SutonnyMJ" w:cs="Vrinda" w:hint="cs"/>
                <w:sz w:val="20"/>
                <w:szCs w:val="20"/>
                <w:cs/>
                <w:lang w:bidi="bn-BD"/>
              </w:rPr>
              <w:t>[</w:t>
            </w:r>
            <w:r w:rsidRPr="001C653E">
              <w:rPr>
                <w:rFonts w:ascii="SutonnyMJ" w:hAnsi="SutonnyMJ" w:cs="SutonnyMJ"/>
                <w:sz w:val="20"/>
                <w:szCs w:val="20"/>
                <w:lang w:bidi="bn-BD"/>
              </w:rPr>
              <w:t>DËi`vZv I m½x</w:t>
            </w:r>
            <w:r w:rsidRPr="001C653E">
              <w:rPr>
                <w:rFonts w:ascii="SutonnyMJ" w:hAnsi="SutonnyMJ" w:cs="Vrinda" w:hint="cs"/>
                <w:sz w:val="20"/>
                <w:szCs w:val="20"/>
                <w:cs/>
                <w:lang w:bidi="bn-BD"/>
              </w:rPr>
              <w:t>]</w:t>
            </w:r>
            <w:r w:rsidRPr="001C653E">
              <w:rPr>
                <w:rFonts w:ascii="SutonnyMJ" w:hAnsi="SutonnyMJ" w:cs="SutonnyMJ"/>
                <w:sz w:val="20"/>
                <w:szCs w:val="20"/>
                <w:lang w:bidi="bn-BD"/>
              </w:rPr>
              <w:t>)</w:t>
            </w:r>
            <w:r w:rsidRPr="001C653E">
              <w:rPr>
                <w:sz w:val="20"/>
                <w:szCs w:val="20"/>
              </w:rPr>
              <w:tab/>
              <w:t>3</w:t>
            </w:r>
          </w:p>
          <w:p w14:paraId="1D81D82D" w14:textId="77777777" w:rsidR="002151F9" w:rsidRPr="001C653E" w:rsidRDefault="002151F9" w:rsidP="00886672">
            <w:pPr>
              <w:tabs>
                <w:tab w:val="right" w:leader="dot" w:pos="4585"/>
              </w:tabs>
              <w:jc w:val="both"/>
              <w:rPr>
                <w:sz w:val="20"/>
                <w:szCs w:val="20"/>
              </w:rPr>
            </w:pPr>
            <w:r w:rsidRPr="001C653E">
              <w:rPr>
                <w:sz w:val="20"/>
                <w:szCs w:val="20"/>
              </w:rPr>
              <w:t>OTHER(</w:t>
            </w:r>
            <w:r w:rsidRPr="001C653E">
              <w:rPr>
                <w:rFonts w:ascii="SutonnyMJ" w:hAnsi="SutonnyMJ" w:cs="Arial"/>
                <w:sz w:val="22"/>
              </w:rPr>
              <w:t>Ab¨vb¨</w:t>
            </w:r>
            <w:r w:rsidRPr="001C653E">
              <w:rPr>
                <w:sz w:val="20"/>
                <w:szCs w:val="20"/>
              </w:rPr>
              <w:t>) ____________________________</w:t>
            </w:r>
            <w:r w:rsidRPr="001C653E">
              <w:rPr>
                <w:sz w:val="20"/>
                <w:szCs w:val="20"/>
              </w:rPr>
              <w:tab/>
              <w:t>6</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194EF6CA" w14:textId="77777777" w:rsidR="002151F9" w:rsidRPr="001C653E" w:rsidRDefault="002151F9" w:rsidP="00886672">
            <w:pPr>
              <w:tabs>
                <w:tab w:val="right" w:leader="dot" w:pos="4585"/>
              </w:tabs>
              <w:jc w:val="both"/>
              <w:rPr>
                <w:sz w:val="20"/>
                <w:szCs w:val="20"/>
              </w:rPr>
            </w:pPr>
          </w:p>
        </w:tc>
      </w:tr>
      <w:tr w:rsidR="002151F9" w:rsidRPr="001C653E" w14:paraId="2A5E8F0A"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655"/>
        </w:trPr>
        <w:tc>
          <w:tcPr>
            <w:tcW w:w="379" w:type="pct"/>
            <w:tcBorders>
              <w:top w:val="single" w:sz="6" w:space="0" w:color="auto"/>
              <w:left w:val="single" w:sz="6" w:space="0" w:color="auto"/>
              <w:bottom w:val="single" w:sz="6" w:space="0" w:color="auto"/>
              <w:right w:val="single" w:sz="12" w:space="0" w:color="auto"/>
            </w:tcBorders>
            <w:shd w:val="clear" w:color="auto" w:fill="FFFFFF"/>
          </w:tcPr>
          <w:p w14:paraId="106D79A1" w14:textId="77777777" w:rsidR="002151F9" w:rsidRPr="001C653E" w:rsidRDefault="002151F9" w:rsidP="00E61536">
            <w:pPr>
              <w:jc w:val="both"/>
              <w:rPr>
                <w:sz w:val="20"/>
                <w:szCs w:val="20"/>
              </w:rPr>
            </w:pPr>
            <w:r w:rsidRPr="001C653E">
              <w:rPr>
                <w:sz w:val="20"/>
                <w:szCs w:val="20"/>
              </w:rPr>
              <w:t>1</w:t>
            </w:r>
            <w:r w:rsidRPr="001C653E">
              <w:rPr>
                <w:sz w:val="20"/>
                <w:szCs w:val="20"/>
                <w:cs/>
                <w:lang w:bidi="bn-BD"/>
              </w:rPr>
              <w:t>1</w:t>
            </w:r>
            <w:r w:rsidRPr="001C653E">
              <w:rPr>
                <w:sz w:val="20"/>
                <w:szCs w:val="20"/>
              </w:rPr>
              <w:t>9</w:t>
            </w:r>
          </w:p>
        </w:tc>
        <w:tc>
          <w:tcPr>
            <w:tcW w:w="1855" w:type="pct"/>
            <w:gridSpan w:val="2"/>
            <w:tcBorders>
              <w:top w:val="single" w:sz="6" w:space="0" w:color="auto"/>
              <w:bottom w:val="single" w:sz="6" w:space="0" w:color="auto"/>
            </w:tcBorders>
            <w:shd w:val="clear" w:color="auto" w:fill="FFFFFF"/>
          </w:tcPr>
          <w:p w14:paraId="52DFD7CD" w14:textId="77777777" w:rsidR="002151F9" w:rsidRPr="001C653E" w:rsidRDefault="002151F9" w:rsidP="00886672">
            <w:pPr>
              <w:rPr>
                <w:sz w:val="20"/>
                <w:szCs w:val="20"/>
              </w:rPr>
            </w:pPr>
            <w:r w:rsidRPr="001C653E">
              <w:rPr>
                <w:sz w:val="20"/>
                <w:szCs w:val="20"/>
              </w:rPr>
              <w:t xml:space="preserve">The next few questions are about your </w:t>
            </w:r>
            <w:r w:rsidRPr="001C653E">
              <w:rPr>
                <w:sz w:val="20"/>
                <w:szCs w:val="20"/>
                <w:u w:val="single"/>
              </w:rPr>
              <w:t>current or most recent</w:t>
            </w:r>
            <w:r w:rsidRPr="001C653E">
              <w:rPr>
                <w:sz w:val="20"/>
                <w:szCs w:val="20"/>
              </w:rPr>
              <w:t xml:space="preserve"> partnership. Do/did you live with your husband/partner’s parents or any of his relatives?</w:t>
            </w:r>
          </w:p>
          <w:p w14:paraId="7066A3CB" w14:textId="77777777" w:rsidR="002151F9" w:rsidRPr="001C653E" w:rsidRDefault="002151F9" w:rsidP="00C63996">
            <w:pPr>
              <w:jc w:val="both"/>
              <w:rPr>
                <w:rFonts w:ascii="SutonnyMJ" w:hAnsi="SutonnyMJ" w:cs="SutonnyMJ"/>
                <w:sz w:val="20"/>
                <w:szCs w:val="20"/>
                <w:lang w:bidi="bn-BD"/>
              </w:rPr>
            </w:pPr>
            <w:r w:rsidRPr="001C653E">
              <w:rPr>
                <w:rFonts w:ascii="SutonnyMJ" w:hAnsi="SutonnyMJ" w:cs="SutonnyMJ"/>
                <w:sz w:val="20"/>
                <w:szCs w:val="20"/>
                <w:lang w:bidi="bn-BD"/>
              </w:rPr>
              <w:t>cieZ©x cÖkœ¸‡jv Avcbvi eZ©gvb/me©‡kl m¤cK© wb‡q| Avcwb wK Avcbvi ¯^vgxi wcZvgvZv ev Ab¨ †Kv‡bv AvZ¥x‡qi mv‡_ emevm Ki‡Qb/Ki‡Zb?</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2CA69829" w14:textId="77777777" w:rsidR="002151F9" w:rsidRPr="001C653E" w:rsidRDefault="002151F9" w:rsidP="008D1EB4">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0E2828A7" w14:textId="77777777" w:rsidR="002151F9" w:rsidRPr="001C653E" w:rsidRDefault="002151F9" w:rsidP="00C6399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35AC3448" w14:textId="77777777" w:rsidR="002151F9" w:rsidRPr="001C653E" w:rsidRDefault="002151F9" w:rsidP="00886672">
            <w:pPr>
              <w:tabs>
                <w:tab w:val="right" w:leader="dot" w:pos="4585"/>
              </w:tabs>
              <w:jc w:val="both"/>
              <w:rPr>
                <w:sz w:val="20"/>
                <w:szCs w:val="20"/>
              </w:rPr>
            </w:pPr>
          </w:p>
        </w:tc>
      </w:tr>
      <w:tr w:rsidR="002151F9" w:rsidRPr="001C653E" w14:paraId="47F038E0"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Pr>
        <w:tc>
          <w:tcPr>
            <w:tcW w:w="379" w:type="pct"/>
            <w:tcBorders>
              <w:top w:val="single" w:sz="6" w:space="0" w:color="auto"/>
              <w:left w:val="single" w:sz="6" w:space="0" w:color="auto"/>
              <w:right w:val="single" w:sz="12" w:space="0" w:color="auto"/>
            </w:tcBorders>
            <w:shd w:val="clear" w:color="auto" w:fill="FFFFFF"/>
          </w:tcPr>
          <w:p w14:paraId="08A24728" w14:textId="77777777" w:rsidR="002151F9" w:rsidRPr="001C653E" w:rsidRDefault="002151F9" w:rsidP="00E61536">
            <w:pPr>
              <w:jc w:val="both"/>
              <w:rPr>
                <w:sz w:val="20"/>
                <w:szCs w:val="20"/>
              </w:rPr>
            </w:pPr>
            <w:r w:rsidRPr="001C653E">
              <w:rPr>
                <w:sz w:val="20"/>
                <w:szCs w:val="20"/>
                <w:cs/>
                <w:lang w:bidi="bn-IN"/>
              </w:rPr>
              <w:t>1</w:t>
            </w:r>
            <w:r w:rsidRPr="001C653E">
              <w:rPr>
                <w:sz w:val="20"/>
                <w:szCs w:val="20"/>
                <w:cs/>
                <w:lang w:bidi="bn-BD"/>
              </w:rPr>
              <w:t>2</w:t>
            </w:r>
            <w:r w:rsidRPr="001C653E">
              <w:rPr>
                <w:sz w:val="20"/>
                <w:szCs w:val="20"/>
                <w:cs/>
                <w:lang w:bidi="bn-IN"/>
              </w:rPr>
              <w:t>0</w:t>
            </w:r>
          </w:p>
        </w:tc>
        <w:tc>
          <w:tcPr>
            <w:tcW w:w="1855" w:type="pct"/>
            <w:gridSpan w:val="2"/>
            <w:tcBorders>
              <w:top w:val="single" w:sz="6" w:space="0" w:color="auto"/>
              <w:bottom w:val="single" w:sz="6" w:space="0" w:color="auto"/>
            </w:tcBorders>
            <w:shd w:val="clear" w:color="auto" w:fill="FFFFFF"/>
          </w:tcPr>
          <w:p w14:paraId="549078CF" w14:textId="77777777" w:rsidR="002151F9" w:rsidRPr="001C653E" w:rsidRDefault="002151F9" w:rsidP="00886672">
            <w:pPr>
              <w:rPr>
                <w:sz w:val="20"/>
                <w:szCs w:val="20"/>
              </w:rPr>
            </w:pPr>
            <w:r w:rsidRPr="001C653E">
              <w:rPr>
                <w:sz w:val="20"/>
                <w:szCs w:val="20"/>
              </w:rPr>
              <w:t xml:space="preserve">IF CURRENTLY WITH </w:t>
            </w:r>
            <w:r w:rsidRPr="001C653E">
              <w:rPr>
                <w:rFonts w:hint="cs"/>
                <w:sz w:val="20"/>
                <w:szCs w:val="20"/>
                <w:cs/>
                <w:lang w:bidi="bn-BD"/>
              </w:rPr>
              <w:t>HUSBAND</w:t>
            </w:r>
            <w:r w:rsidRPr="001C653E">
              <w:rPr>
                <w:sz w:val="20"/>
                <w:szCs w:val="20"/>
              </w:rPr>
              <w:t xml:space="preserve">: Do you </w:t>
            </w:r>
            <w:r w:rsidRPr="001C653E">
              <w:rPr>
                <w:sz w:val="20"/>
                <w:szCs w:val="20"/>
                <w:u w:val="single"/>
              </w:rPr>
              <w:t>currently</w:t>
            </w:r>
            <w:r w:rsidRPr="001C653E">
              <w:rPr>
                <w:sz w:val="20"/>
                <w:szCs w:val="20"/>
              </w:rPr>
              <w:t xml:space="preserve"> live with your parents or any of your relatives?</w:t>
            </w:r>
          </w:p>
          <w:p w14:paraId="45778EA4" w14:textId="77777777" w:rsidR="002151F9" w:rsidRPr="001C653E" w:rsidRDefault="002151F9" w:rsidP="00B36CEA">
            <w:pPr>
              <w:jc w:val="both"/>
              <w:rPr>
                <w:rFonts w:ascii="SutonnyMJ" w:hAnsi="SutonnyMJ" w:cs="Vrinda"/>
                <w:sz w:val="20"/>
                <w:szCs w:val="20"/>
                <w:cs/>
                <w:lang w:bidi="bn-BD"/>
              </w:rPr>
            </w:pPr>
            <w:r w:rsidRPr="001C653E">
              <w:rPr>
                <w:rFonts w:ascii="SutonnyMJ" w:hAnsi="SutonnyMJ" w:cs="SutonnyMJ"/>
                <w:sz w:val="20"/>
                <w:szCs w:val="20"/>
                <w:lang w:bidi="bn-BD"/>
              </w:rPr>
              <w:t>hw` eZ©gv‡b ¯^vgxi</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mv‡_  _v‡K: Avcwb wK eZ©gv‡b Avcbvi wcZvgvZv A_ev Avcbvi Ab¨ †Kv‡bv AvZ¥x‡qi mv‡_ emevm Ki‡Qb?</w:t>
            </w:r>
          </w:p>
          <w:p w14:paraId="16A80392" w14:textId="77777777" w:rsidR="002151F9" w:rsidRPr="001C653E" w:rsidRDefault="002151F9" w:rsidP="00886672">
            <w:pPr>
              <w:rPr>
                <w:sz w:val="20"/>
                <w:szCs w:val="20"/>
                <w:u w:val="single"/>
              </w:rPr>
            </w:pPr>
            <w:r w:rsidRPr="001C653E">
              <w:rPr>
                <w:sz w:val="20"/>
                <w:szCs w:val="20"/>
              </w:rPr>
              <w:t xml:space="preserve">IF NOT CURRENTLY WITH </w:t>
            </w:r>
            <w:r w:rsidRPr="001C653E">
              <w:rPr>
                <w:rFonts w:hint="cs"/>
                <w:sz w:val="20"/>
                <w:szCs w:val="20"/>
                <w:cs/>
                <w:lang w:bidi="bn-BD"/>
              </w:rPr>
              <w:t>HUSBAND</w:t>
            </w:r>
            <w:r w:rsidRPr="001C653E">
              <w:rPr>
                <w:sz w:val="20"/>
                <w:szCs w:val="20"/>
              </w:rPr>
              <w:t xml:space="preserve">: Were you living with your parents or relatives </w:t>
            </w:r>
            <w:r w:rsidRPr="001C653E">
              <w:rPr>
                <w:sz w:val="20"/>
                <w:szCs w:val="20"/>
                <w:u w:val="single"/>
              </w:rPr>
              <w:t>during your last relationship?</w:t>
            </w:r>
          </w:p>
          <w:p w14:paraId="469DB149" w14:textId="77777777" w:rsidR="002151F9" w:rsidRPr="001C653E" w:rsidRDefault="002151F9" w:rsidP="00C32EBB">
            <w:pPr>
              <w:jc w:val="both"/>
              <w:rPr>
                <w:rFonts w:ascii="SutonnyMJ" w:hAnsi="SutonnyMJ" w:cs="Vrinda"/>
                <w:sz w:val="20"/>
                <w:szCs w:val="20"/>
                <w:lang w:val="en-US" w:bidi="bn-BD"/>
              </w:rPr>
            </w:pPr>
            <w:r w:rsidRPr="001C653E">
              <w:rPr>
                <w:rFonts w:ascii="SutonnyMJ" w:hAnsi="SutonnyMJ" w:cs="SutonnyMJ"/>
                <w:sz w:val="20"/>
                <w:szCs w:val="20"/>
                <w:lang w:bidi="bn-BD"/>
              </w:rPr>
              <w:t>hw` eZ©gv‡b ¯^vgxi mv‡_ bv _v‡Kt Avcbvi me©‡kl ¯^vgxi mv‡_ hLb wQ‡jb, ZLb wK Avcbvi wcZvgvZv A_ev Avcbvi Ab¨ †Kv‡bv AvZ¥x‡qi mv‡_ emevm Ki‡Zb?</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2AA70EAB" w14:textId="77777777" w:rsidR="002151F9" w:rsidRPr="001C653E" w:rsidRDefault="002151F9" w:rsidP="00C32EB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65EA8518" w14:textId="77777777" w:rsidR="002151F9" w:rsidRPr="001C653E" w:rsidRDefault="002151F9" w:rsidP="00C6399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7100D4CA" w14:textId="77777777" w:rsidR="002151F9" w:rsidRPr="001C653E" w:rsidRDefault="002151F9" w:rsidP="00886672">
            <w:pPr>
              <w:tabs>
                <w:tab w:val="right" w:leader="dot" w:pos="4585"/>
              </w:tabs>
              <w:jc w:val="both"/>
              <w:rPr>
                <w:sz w:val="20"/>
                <w:szCs w:val="20"/>
              </w:rPr>
            </w:pPr>
          </w:p>
        </w:tc>
      </w:tr>
      <w:tr w:rsidR="002151F9" w:rsidRPr="001C653E" w14:paraId="1600CB80"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14:paraId="65C2CE00" w14:textId="77777777" w:rsidR="002151F9" w:rsidRPr="001C653E" w:rsidRDefault="002151F9" w:rsidP="00886672">
            <w:pPr>
              <w:rPr>
                <w:sz w:val="20"/>
                <w:szCs w:val="20"/>
                <w:lang w:bidi="bn-BD"/>
              </w:rPr>
            </w:pPr>
            <w:r w:rsidRPr="001C653E">
              <w:rPr>
                <w:sz w:val="20"/>
                <w:szCs w:val="20"/>
                <w:cs/>
                <w:lang w:bidi="bn-BD"/>
              </w:rPr>
              <w:t>121</w:t>
            </w:r>
          </w:p>
        </w:tc>
        <w:tc>
          <w:tcPr>
            <w:tcW w:w="1855" w:type="pct"/>
            <w:gridSpan w:val="2"/>
            <w:tcBorders>
              <w:top w:val="single" w:sz="6" w:space="0" w:color="auto"/>
              <w:bottom w:val="single" w:sz="6" w:space="0" w:color="auto"/>
            </w:tcBorders>
            <w:shd w:val="clear" w:color="auto" w:fill="FFFFFF"/>
          </w:tcPr>
          <w:p w14:paraId="7D65D407" w14:textId="77777777" w:rsidR="002151F9" w:rsidRPr="001C653E" w:rsidRDefault="002151F9" w:rsidP="00886672">
            <w:pPr>
              <w:pStyle w:val="BodyText"/>
              <w:rPr>
                <w:b w:val="0"/>
                <w:bCs/>
                <w:sz w:val="20"/>
                <w:szCs w:val="20"/>
              </w:rPr>
            </w:pPr>
            <w:r w:rsidRPr="001C653E">
              <w:rPr>
                <w:b w:val="0"/>
                <w:bCs/>
                <w:sz w:val="20"/>
                <w:szCs w:val="20"/>
              </w:rPr>
              <w:t>Does/did your husband/partner have any other wives while being married (having a relationship) with you?</w:t>
            </w:r>
          </w:p>
          <w:p w14:paraId="4683FE50" w14:textId="77777777" w:rsidR="002151F9" w:rsidRPr="001C653E" w:rsidRDefault="002151F9" w:rsidP="00C63996">
            <w:pPr>
              <w:rPr>
                <w:sz w:val="20"/>
                <w:szCs w:val="20"/>
                <w:lang w:bidi="bn-IN"/>
              </w:rPr>
            </w:pPr>
            <w:r w:rsidRPr="001C653E">
              <w:rPr>
                <w:rFonts w:ascii="SutonnyMJ" w:hAnsi="SutonnyMJ" w:cs="SutonnyMJ"/>
                <w:sz w:val="20"/>
                <w:szCs w:val="20"/>
                <w:lang w:bidi="bn-BD"/>
              </w:rPr>
              <w:t>Avcwb weevwnZ _vKv Ae¯’vq Avcbvi ¯^vgxi wK Ab¨ †Kv‡bv ¯¿x Av‡Q ev wQj?</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50C020F2" w14:textId="77777777"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75BCD49A" w14:textId="77777777"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68351F57" w14:textId="77777777"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14:paraId="59002F23" w14:textId="77777777" w:rsidR="002151F9" w:rsidRPr="001C653E" w:rsidRDefault="002151F9" w:rsidP="00C63996">
            <w:pPr>
              <w:tabs>
                <w:tab w:val="right" w:leader="dot" w:pos="3997"/>
                <w:tab w:val="right" w:leader="dot" w:pos="4253"/>
              </w:tabs>
              <w:jc w:val="both"/>
              <w:rPr>
                <w:sz w:val="20"/>
                <w:szCs w:val="20"/>
              </w:rPr>
            </w:pPr>
            <w:r w:rsidRPr="001C653E">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771D2615" w14:textId="77777777" w:rsidR="002151F9" w:rsidRPr="001C653E" w:rsidRDefault="002151F9" w:rsidP="00886672">
            <w:pPr>
              <w:tabs>
                <w:tab w:val="right" w:leader="dot" w:pos="4585"/>
              </w:tabs>
              <w:jc w:val="both"/>
              <w:rPr>
                <w:sz w:val="20"/>
                <w:szCs w:val="20"/>
              </w:rPr>
            </w:pPr>
          </w:p>
          <w:p w14:paraId="344AE1B3" w14:textId="77777777" w:rsidR="002151F9" w:rsidRPr="001C653E" w:rsidRDefault="002151F9" w:rsidP="00C63996">
            <w:pPr>
              <w:tabs>
                <w:tab w:val="right" w:leader="dot" w:pos="4585"/>
              </w:tabs>
              <w:jc w:val="both"/>
              <w:rPr>
                <w:sz w:val="20"/>
                <w:szCs w:val="20"/>
              </w:rPr>
            </w:pPr>
            <w:r w:rsidRPr="001C653E">
              <w:rPr>
                <w:sz w:val="20"/>
                <w:szCs w:val="20"/>
              </w:rPr>
              <w:sym w:font="Symbol" w:char="F0DE"/>
            </w:r>
            <w:r w:rsidRPr="001C653E">
              <w:rPr>
                <w:sz w:val="20"/>
                <w:szCs w:val="20"/>
              </w:rPr>
              <w:t>1</w:t>
            </w:r>
            <w:r w:rsidRPr="001C653E">
              <w:rPr>
                <w:sz w:val="20"/>
                <w:szCs w:val="20"/>
                <w:cs/>
                <w:lang w:bidi="bn-BD"/>
              </w:rPr>
              <w:t>2</w:t>
            </w:r>
            <w:r w:rsidRPr="001C653E">
              <w:rPr>
                <w:sz w:val="20"/>
                <w:szCs w:val="20"/>
              </w:rPr>
              <w:t>4</w:t>
            </w:r>
          </w:p>
          <w:p w14:paraId="37C1636C" w14:textId="77777777" w:rsidR="002151F9" w:rsidRPr="001C653E" w:rsidRDefault="002151F9" w:rsidP="00886672">
            <w:pPr>
              <w:tabs>
                <w:tab w:val="right" w:leader="dot" w:pos="4585"/>
              </w:tabs>
              <w:jc w:val="both"/>
              <w:rPr>
                <w:b/>
                <w:sz w:val="20"/>
                <w:szCs w:val="20"/>
              </w:rPr>
            </w:pPr>
          </w:p>
          <w:p w14:paraId="11100672" w14:textId="77777777" w:rsidR="002151F9" w:rsidRPr="001C653E" w:rsidRDefault="002151F9" w:rsidP="00886672">
            <w:pPr>
              <w:tabs>
                <w:tab w:val="right" w:leader="dot" w:pos="4585"/>
              </w:tabs>
              <w:jc w:val="both"/>
              <w:rPr>
                <w:sz w:val="20"/>
                <w:szCs w:val="20"/>
              </w:rPr>
            </w:pPr>
            <w:r w:rsidRPr="001C653E">
              <w:rPr>
                <w:sz w:val="20"/>
                <w:szCs w:val="20"/>
              </w:rPr>
              <w:sym w:font="Symbol" w:char="F0DE"/>
            </w:r>
            <w:r w:rsidRPr="001C653E">
              <w:rPr>
                <w:sz w:val="20"/>
                <w:szCs w:val="20"/>
              </w:rPr>
              <w:t>1</w:t>
            </w:r>
            <w:r w:rsidRPr="001C653E">
              <w:rPr>
                <w:sz w:val="20"/>
                <w:szCs w:val="20"/>
                <w:cs/>
                <w:lang w:bidi="bn-BD"/>
              </w:rPr>
              <w:t>2</w:t>
            </w:r>
            <w:r w:rsidRPr="001C653E">
              <w:rPr>
                <w:sz w:val="20"/>
                <w:szCs w:val="20"/>
              </w:rPr>
              <w:t>4</w:t>
            </w:r>
          </w:p>
          <w:p w14:paraId="2ED3FF95" w14:textId="77777777" w:rsidR="002151F9" w:rsidRPr="001C653E" w:rsidRDefault="002151F9" w:rsidP="00886672">
            <w:pPr>
              <w:tabs>
                <w:tab w:val="right" w:leader="dot" w:pos="4585"/>
              </w:tabs>
              <w:jc w:val="both"/>
              <w:rPr>
                <w:sz w:val="20"/>
                <w:szCs w:val="20"/>
              </w:rPr>
            </w:pPr>
          </w:p>
        </w:tc>
      </w:tr>
      <w:tr w:rsidR="002151F9" w:rsidRPr="001C653E" w14:paraId="514D7F08"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76"/>
        </w:trPr>
        <w:tc>
          <w:tcPr>
            <w:tcW w:w="379" w:type="pct"/>
            <w:tcBorders>
              <w:top w:val="single" w:sz="6" w:space="0" w:color="auto"/>
              <w:left w:val="single" w:sz="6" w:space="0" w:color="auto"/>
              <w:bottom w:val="single" w:sz="6" w:space="0" w:color="auto"/>
              <w:right w:val="single" w:sz="12" w:space="0" w:color="auto"/>
            </w:tcBorders>
            <w:shd w:val="clear" w:color="auto" w:fill="FFFFFF"/>
          </w:tcPr>
          <w:p w14:paraId="378BB535" w14:textId="77777777" w:rsidR="002151F9" w:rsidRPr="001C653E" w:rsidRDefault="002151F9" w:rsidP="005B0B32">
            <w:pPr>
              <w:rPr>
                <w:sz w:val="20"/>
                <w:szCs w:val="20"/>
                <w:lang w:bidi="bn-BD"/>
              </w:rPr>
            </w:pPr>
            <w:r w:rsidRPr="001C653E">
              <w:rPr>
                <w:sz w:val="20"/>
                <w:szCs w:val="20"/>
                <w:cs/>
                <w:lang w:bidi="bn-IN"/>
              </w:rPr>
              <w:t>1</w:t>
            </w:r>
            <w:r w:rsidRPr="001C653E">
              <w:rPr>
                <w:sz w:val="20"/>
                <w:szCs w:val="20"/>
                <w:cs/>
                <w:lang w:bidi="bn-BD"/>
              </w:rPr>
              <w:t>22</w:t>
            </w:r>
          </w:p>
        </w:tc>
        <w:tc>
          <w:tcPr>
            <w:tcW w:w="1855" w:type="pct"/>
            <w:gridSpan w:val="2"/>
            <w:tcBorders>
              <w:top w:val="single" w:sz="6" w:space="0" w:color="auto"/>
              <w:bottom w:val="single" w:sz="6" w:space="0" w:color="auto"/>
            </w:tcBorders>
            <w:shd w:val="clear" w:color="auto" w:fill="FFFFFF"/>
          </w:tcPr>
          <w:p w14:paraId="05B38594" w14:textId="77777777" w:rsidR="002151F9" w:rsidRPr="001C653E" w:rsidRDefault="002151F9" w:rsidP="00886672">
            <w:pPr>
              <w:pStyle w:val="CommentText"/>
            </w:pPr>
            <w:r w:rsidRPr="001C653E">
              <w:t>How many wives does/did he have (including yourself)?</w:t>
            </w:r>
          </w:p>
          <w:p w14:paraId="531831A4" w14:textId="77777777" w:rsidR="002151F9" w:rsidRPr="001C653E" w:rsidRDefault="002151F9" w:rsidP="00886672">
            <w:pPr>
              <w:pStyle w:val="CommentText"/>
            </w:pPr>
          </w:p>
          <w:p w14:paraId="6235473A" w14:textId="77777777" w:rsidR="002151F9" w:rsidRPr="001C653E" w:rsidRDefault="002151F9" w:rsidP="00886672">
            <w:pPr>
              <w:pStyle w:val="CommentText"/>
              <w:rPr>
                <w:i/>
                <w:lang w:bidi="bn-IN"/>
              </w:rPr>
            </w:pPr>
            <w:r w:rsidRPr="001C653E">
              <w:rPr>
                <w:rFonts w:ascii="SutonnyMJ" w:hAnsi="SutonnyMJ" w:cs="SutonnyMJ"/>
                <w:lang w:bidi="bn-BD"/>
              </w:rPr>
              <w:t>Avcwb mn Dbvi KqRb ¯¿x Av‡Q/wQj?</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30FA766E" w14:textId="77777777" w:rsidR="002151F9" w:rsidRPr="001C653E" w:rsidRDefault="002151F9" w:rsidP="00886672">
            <w:pPr>
              <w:tabs>
                <w:tab w:val="right" w:leader="dot" w:pos="4585"/>
              </w:tabs>
              <w:rPr>
                <w:sz w:val="20"/>
                <w:szCs w:val="20"/>
              </w:rPr>
            </w:pPr>
            <w:r w:rsidRPr="001C653E">
              <w:rPr>
                <w:sz w:val="20"/>
                <w:szCs w:val="20"/>
              </w:rPr>
              <w:t xml:space="preserve">NUMBER OF WIVES </w:t>
            </w:r>
            <w:r w:rsidRPr="001C653E">
              <w:rPr>
                <w:rFonts w:ascii="SutonnyMJ" w:hAnsi="SutonnyMJ" w:cs="SutonnyMJ"/>
                <w:sz w:val="20"/>
                <w:szCs w:val="20"/>
                <w:lang w:bidi="bn-BD"/>
              </w:rPr>
              <w:t>(¯¿xi msL¨v</w:t>
            </w:r>
            <w:r w:rsidRPr="001C653E">
              <w:rPr>
                <w:sz w:val="20"/>
                <w:szCs w:val="20"/>
              </w:rPr>
              <w:t xml:space="preserve">) </w:t>
            </w:r>
            <w:r w:rsidRPr="001C653E">
              <w:rPr>
                <w:sz w:val="20"/>
                <w:szCs w:val="20"/>
              </w:rPr>
              <w:tab/>
              <w:t>[     ][     ]</w:t>
            </w:r>
          </w:p>
          <w:p w14:paraId="139E2531" w14:textId="77777777"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14:paraId="35058A5D" w14:textId="77777777" w:rsidR="002151F9" w:rsidRPr="001C653E" w:rsidRDefault="002151F9" w:rsidP="00886672">
            <w:pPr>
              <w:tabs>
                <w:tab w:val="right" w:leader="dot" w:pos="4585"/>
              </w:tabs>
              <w:jc w:val="both"/>
              <w:rPr>
                <w:sz w:val="20"/>
                <w:szCs w:val="20"/>
              </w:rPr>
            </w:pPr>
            <w:r w:rsidRPr="001C653E">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3099E927" w14:textId="77777777" w:rsidR="002151F9" w:rsidRPr="001C653E" w:rsidRDefault="002151F9" w:rsidP="00886672">
            <w:pPr>
              <w:tabs>
                <w:tab w:val="right" w:leader="dot" w:pos="4585"/>
              </w:tabs>
              <w:jc w:val="both"/>
              <w:rPr>
                <w:sz w:val="20"/>
                <w:szCs w:val="20"/>
              </w:rPr>
            </w:pPr>
          </w:p>
          <w:p w14:paraId="1B924F11" w14:textId="77777777" w:rsidR="002151F9" w:rsidRPr="001C653E" w:rsidRDefault="002151F9" w:rsidP="00886672">
            <w:pPr>
              <w:tabs>
                <w:tab w:val="right" w:leader="dot" w:pos="4585"/>
              </w:tabs>
              <w:jc w:val="both"/>
              <w:rPr>
                <w:sz w:val="20"/>
                <w:szCs w:val="20"/>
              </w:rPr>
            </w:pPr>
          </w:p>
          <w:p w14:paraId="56F0071B" w14:textId="77777777" w:rsidR="002151F9" w:rsidRPr="001C653E" w:rsidRDefault="002151F9" w:rsidP="00886672">
            <w:pPr>
              <w:tabs>
                <w:tab w:val="right" w:leader="dot" w:pos="4585"/>
              </w:tabs>
              <w:jc w:val="both"/>
              <w:rPr>
                <w:sz w:val="20"/>
                <w:szCs w:val="20"/>
              </w:rPr>
            </w:pPr>
            <w:r w:rsidRPr="001C653E">
              <w:rPr>
                <w:b/>
                <w:sz w:val="20"/>
                <w:szCs w:val="20"/>
              </w:rPr>
              <w:sym w:font="Symbol" w:char="F0DE"/>
            </w:r>
            <w:r w:rsidRPr="001C653E">
              <w:rPr>
                <w:b/>
                <w:sz w:val="20"/>
                <w:szCs w:val="20"/>
              </w:rPr>
              <w:t>1</w:t>
            </w:r>
            <w:r w:rsidRPr="001C653E">
              <w:rPr>
                <w:b/>
                <w:sz w:val="20"/>
                <w:szCs w:val="20"/>
                <w:cs/>
                <w:lang w:bidi="bn-BD"/>
              </w:rPr>
              <w:t>2</w:t>
            </w:r>
            <w:r w:rsidRPr="001C653E">
              <w:rPr>
                <w:b/>
                <w:sz w:val="20"/>
                <w:szCs w:val="20"/>
              </w:rPr>
              <w:t>4</w:t>
            </w:r>
          </w:p>
        </w:tc>
      </w:tr>
      <w:tr w:rsidR="002151F9" w:rsidRPr="001C653E" w14:paraId="1FCF5643"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660"/>
        </w:trPr>
        <w:tc>
          <w:tcPr>
            <w:tcW w:w="379" w:type="pct"/>
            <w:tcBorders>
              <w:top w:val="single" w:sz="6" w:space="0" w:color="auto"/>
              <w:left w:val="single" w:sz="6" w:space="0" w:color="auto"/>
              <w:bottom w:val="single" w:sz="6" w:space="0" w:color="auto"/>
              <w:right w:val="single" w:sz="12" w:space="0" w:color="auto"/>
            </w:tcBorders>
            <w:shd w:val="clear" w:color="auto" w:fill="FFFFFF"/>
          </w:tcPr>
          <w:p w14:paraId="250F4926" w14:textId="77777777" w:rsidR="002151F9" w:rsidRPr="001C653E" w:rsidRDefault="002151F9" w:rsidP="00886672">
            <w:pPr>
              <w:rPr>
                <w:sz w:val="20"/>
                <w:szCs w:val="20"/>
                <w:lang w:bidi="bn-BD"/>
              </w:rPr>
            </w:pPr>
            <w:r w:rsidRPr="001C653E">
              <w:rPr>
                <w:sz w:val="20"/>
                <w:szCs w:val="20"/>
                <w:cs/>
                <w:lang w:bidi="bn-BD"/>
              </w:rPr>
              <w:t>123</w:t>
            </w:r>
          </w:p>
        </w:tc>
        <w:tc>
          <w:tcPr>
            <w:tcW w:w="1855" w:type="pct"/>
            <w:gridSpan w:val="2"/>
            <w:tcBorders>
              <w:top w:val="single" w:sz="6" w:space="0" w:color="auto"/>
              <w:bottom w:val="single" w:sz="6" w:space="0" w:color="auto"/>
            </w:tcBorders>
            <w:shd w:val="clear" w:color="auto" w:fill="FFFFFF"/>
          </w:tcPr>
          <w:p w14:paraId="5675F837" w14:textId="77777777" w:rsidR="002151F9" w:rsidRPr="001C653E" w:rsidRDefault="002151F9" w:rsidP="00886672">
            <w:pPr>
              <w:jc w:val="both"/>
              <w:rPr>
                <w:sz w:val="20"/>
                <w:szCs w:val="20"/>
              </w:rPr>
            </w:pPr>
            <w:r w:rsidRPr="001C653E">
              <w:rPr>
                <w:sz w:val="20"/>
                <w:szCs w:val="20"/>
              </w:rPr>
              <w:t xml:space="preserve">Are/were you the first, second..... wife? </w:t>
            </w:r>
          </w:p>
          <w:p w14:paraId="06C045C7" w14:textId="77777777" w:rsidR="002151F9" w:rsidRPr="001C653E" w:rsidRDefault="002151F9" w:rsidP="00C63996">
            <w:pPr>
              <w:pStyle w:val="CommentText"/>
              <w:rPr>
                <w:rFonts w:ascii="SutonnyMJ" w:hAnsi="SutonnyMJ" w:cs="SutonnyMJ"/>
                <w:lang w:bidi="bn-BD"/>
              </w:rPr>
            </w:pPr>
            <w:r w:rsidRPr="001C653E">
              <w:rPr>
                <w:rFonts w:ascii="SutonnyMJ" w:hAnsi="SutonnyMJ" w:cs="SutonnyMJ"/>
                <w:lang w:bidi="bn-BD"/>
              </w:rPr>
              <w:t>Avcwb KZ b¤^i ¯¿x?</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19419712" w14:textId="77777777" w:rsidR="002151F9" w:rsidRPr="001C653E" w:rsidRDefault="002151F9" w:rsidP="00886672">
            <w:pPr>
              <w:tabs>
                <w:tab w:val="right" w:leader="dot" w:pos="4585"/>
              </w:tabs>
              <w:jc w:val="both"/>
              <w:rPr>
                <w:sz w:val="20"/>
                <w:szCs w:val="20"/>
              </w:rPr>
            </w:pPr>
            <w:r w:rsidRPr="001C653E">
              <w:rPr>
                <w:sz w:val="20"/>
                <w:szCs w:val="20"/>
              </w:rPr>
              <w:t>NUMBER /POSITION (</w:t>
            </w:r>
            <w:r w:rsidRPr="001C653E">
              <w:rPr>
                <w:rFonts w:ascii="SutonnyMJ" w:hAnsi="SutonnyMJ" w:cs="SutonnyMJ"/>
                <w:sz w:val="20"/>
                <w:szCs w:val="20"/>
                <w:lang w:bidi="bn-BD"/>
              </w:rPr>
              <w:t>msL¨v/¯’vb</w:t>
            </w:r>
            <w:r w:rsidRPr="001C653E">
              <w:rPr>
                <w:sz w:val="20"/>
                <w:szCs w:val="20"/>
              </w:rPr>
              <w:t xml:space="preserve">) </w:t>
            </w:r>
            <w:r w:rsidRPr="001C653E">
              <w:rPr>
                <w:sz w:val="20"/>
                <w:szCs w:val="20"/>
              </w:rPr>
              <w:tab/>
              <w:t>[     ][     ]</w:t>
            </w:r>
          </w:p>
          <w:p w14:paraId="044D54BA" w14:textId="77777777" w:rsidR="002151F9" w:rsidRPr="001C653E" w:rsidRDefault="002151F9" w:rsidP="00886672">
            <w:pPr>
              <w:tabs>
                <w:tab w:val="right" w:leader="dot" w:pos="4585"/>
              </w:tabs>
              <w:jc w:val="both"/>
              <w:rPr>
                <w:sz w:val="20"/>
                <w:szCs w:val="20"/>
              </w:rPr>
            </w:pPr>
            <w:r w:rsidRPr="001C653E">
              <w:rPr>
                <w:sz w:val="20"/>
                <w:szCs w:val="20"/>
              </w:rPr>
              <w:t xml:space="preserve">DON’T KNOW/DON’T REMEMBER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98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25B8061D" w14:textId="77777777" w:rsidR="002151F9" w:rsidRPr="001C653E" w:rsidRDefault="002151F9" w:rsidP="00886672">
            <w:pPr>
              <w:tabs>
                <w:tab w:val="right" w:leader="dot" w:pos="4585"/>
              </w:tabs>
              <w:jc w:val="both"/>
              <w:rPr>
                <w:sz w:val="20"/>
                <w:szCs w:val="20"/>
              </w:rPr>
            </w:pPr>
          </w:p>
        </w:tc>
      </w:tr>
      <w:tr w:rsidR="002151F9" w:rsidRPr="001C653E" w14:paraId="0102D791"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1806"/>
        </w:trPr>
        <w:tc>
          <w:tcPr>
            <w:tcW w:w="379" w:type="pct"/>
            <w:tcBorders>
              <w:top w:val="single" w:sz="6" w:space="0" w:color="auto"/>
              <w:left w:val="single" w:sz="6" w:space="0" w:color="auto"/>
              <w:bottom w:val="single" w:sz="6" w:space="0" w:color="auto"/>
              <w:right w:val="single" w:sz="12" w:space="0" w:color="auto"/>
            </w:tcBorders>
            <w:shd w:val="clear" w:color="auto" w:fill="FFFFFF"/>
          </w:tcPr>
          <w:p w14:paraId="702D0601" w14:textId="77777777" w:rsidR="002151F9" w:rsidRPr="001C653E" w:rsidRDefault="002151F9" w:rsidP="005B0B32">
            <w:pPr>
              <w:rPr>
                <w:sz w:val="20"/>
                <w:szCs w:val="20"/>
                <w:lang w:bidi="bn-BD"/>
              </w:rPr>
            </w:pPr>
            <w:r w:rsidRPr="001C653E">
              <w:rPr>
                <w:sz w:val="20"/>
                <w:szCs w:val="20"/>
                <w:cs/>
                <w:lang w:bidi="bn-IN"/>
              </w:rPr>
              <w:lastRenderedPageBreak/>
              <w:t>1</w:t>
            </w:r>
            <w:r w:rsidRPr="001C653E">
              <w:rPr>
                <w:sz w:val="20"/>
                <w:szCs w:val="20"/>
                <w:cs/>
                <w:lang w:bidi="bn-BD"/>
              </w:rPr>
              <w:t>24</w:t>
            </w:r>
          </w:p>
        </w:tc>
        <w:tc>
          <w:tcPr>
            <w:tcW w:w="1855" w:type="pct"/>
            <w:gridSpan w:val="2"/>
            <w:tcBorders>
              <w:top w:val="single" w:sz="6" w:space="0" w:color="auto"/>
              <w:bottom w:val="single" w:sz="6" w:space="0" w:color="auto"/>
            </w:tcBorders>
            <w:shd w:val="clear" w:color="auto" w:fill="FFFFFF"/>
          </w:tcPr>
          <w:p w14:paraId="0A4C4103" w14:textId="77777777" w:rsidR="002151F9" w:rsidRPr="001C653E" w:rsidRDefault="002151F9" w:rsidP="00886672">
            <w:pPr>
              <w:pStyle w:val="BodyText"/>
              <w:rPr>
                <w:b w:val="0"/>
                <w:bCs/>
                <w:sz w:val="20"/>
                <w:szCs w:val="20"/>
              </w:rPr>
            </w:pPr>
            <w:r w:rsidRPr="001C653E">
              <w:rPr>
                <w:b w:val="0"/>
                <w:bCs/>
                <w:sz w:val="20"/>
                <w:szCs w:val="20"/>
              </w:rPr>
              <w:t xml:space="preserve">Did you yourself choose your </w:t>
            </w:r>
            <w:r w:rsidRPr="001C653E">
              <w:rPr>
                <w:b w:val="0"/>
                <w:bCs/>
                <w:sz w:val="20"/>
                <w:szCs w:val="20"/>
                <w:u w:val="single"/>
              </w:rPr>
              <w:t>current</w:t>
            </w:r>
            <w:r w:rsidRPr="001C653E">
              <w:rPr>
                <w:b w:val="0"/>
                <w:bCs/>
                <w:sz w:val="20"/>
                <w:szCs w:val="20"/>
              </w:rPr>
              <w:t>/</w:t>
            </w:r>
            <w:r w:rsidRPr="001C653E">
              <w:rPr>
                <w:b w:val="0"/>
                <w:bCs/>
                <w:sz w:val="20"/>
                <w:szCs w:val="20"/>
                <w:u w:val="single"/>
              </w:rPr>
              <w:t>most recent</w:t>
            </w:r>
            <w:r w:rsidRPr="001C653E">
              <w:rPr>
                <w:b w:val="0"/>
                <w:bCs/>
                <w:sz w:val="20"/>
                <w:szCs w:val="20"/>
              </w:rPr>
              <w:t xml:space="preserve"> husband, did someone else choose him for you, or did he choose you?</w:t>
            </w:r>
          </w:p>
          <w:p w14:paraId="2A66D241" w14:textId="77777777" w:rsidR="002151F9" w:rsidRPr="001C653E" w:rsidRDefault="002151F9" w:rsidP="00886672">
            <w:pPr>
              <w:rPr>
                <w:rFonts w:ascii="SutonnyMJ" w:hAnsi="SutonnyMJ" w:cs="SutonnyMJ"/>
                <w:sz w:val="20"/>
                <w:szCs w:val="20"/>
                <w:lang w:bidi="bn-BD"/>
              </w:rPr>
            </w:pPr>
            <w:r w:rsidRPr="001C653E">
              <w:rPr>
                <w:rFonts w:ascii="SutonnyMJ" w:hAnsi="SutonnyMJ" w:cs="SutonnyMJ"/>
                <w:sz w:val="20"/>
                <w:szCs w:val="20"/>
                <w:lang w:bidi="bn-BD"/>
              </w:rPr>
              <w:t>Avcwb wb‡R wK Avcbvi eZ©gvb/‡kl ¯^vgx cQ›` K‡iwQ‡jb, Ab¨ †KD Avcbvi Rb¨ cQ›` K‡iwQj bvwK Dwb Avcbv‡K cQ›` K‡iwQj?</w:t>
            </w:r>
          </w:p>
          <w:p w14:paraId="459CCA00" w14:textId="77777777" w:rsidR="002151F9" w:rsidRPr="001C653E" w:rsidRDefault="002151F9" w:rsidP="00886672">
            <w:pPr>
              <w:jc w:val="both"/>
              <w:rPr>
                <w:sz w:val="20"/>
                <w:szCs w:val="20"/>
              </w:rPr>
            </w:pPr>
          </w:p>
          <w:p w14:paraId="2AFE394B" w14:textId="77777777" w:rsidR="002151F9" w:rsidRPr="001C653E" w:rsidRDefault="002151F9" w:rsidP="00886672">
            <w:pPr>
              <w:jc w:val="both"/>
              <w:rPr>
                <w:sz w:val="20"/>
                <w:szCs w:val="20"/>
              </w:rPr>
            </w:pPr>
            <w:r w:rsidRPr="001C653E">
              <w:rPr>
                <w:sz w:val="20"/>
                <w:szCs w:val="20"/>
              </w:rPr>
              <w:t>IF SHE DID NOT CHOOSE HERSELF, PROBE:</w:t>
            </w:r>
          </w:p>
          <w:p w14:paraId="75E8BD2C" w14:textId="77777777" w:rsidR="002151F9" w:rsidRPr="001C653E" w:rsidRDefault="002151F9" w:rsidP="00886672">
            <w:pPr>
              <w:jc w:val="both"/>
              <w:rPr>
                <w:sz w:val="20"/>
                <w:szCs w:val="20"/>
              </w:rPr>
            </w:pPr>
            <w:r w:rsidRPr="001C653E">
              <w:rPr>
                <w:sz w:val="20"/>
                <w:szCs w:val="20"/>
              </w:rPr>
              <w:t xml:space="preserve">Who chose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 for you?</w:t>
            </w:r>
          </w:p>
          <w:p w14:paraId="7CAE3366" w14:textId="77777777" w:rsidR="002151F9" w:rsidRPr="001C653E" w:rsidRDefault="002151F9" w:rsidP="00886672">
            <w:pPr>
              <w:jc w:val="both"/>
              <w:rPr>
                <w:sz w:val="20"/>
                <w:szCs w:val="20"/>
              </w:rPr>
            </w:pPr>
          </w:p>
          <w:p w14:paraId="41F6B7FB" w14:textId="77777777" w:rsidR="002151F9" w:rsidRPr="001C653E" w:rsidRDefault="002151F9" w:rsidP="00886672">
            <w:pPr>
              <w:jc w:val="both"/>
              <w:rPr>
                <w:rFonts w:ascii="SutonnyMJ" w:hAnsi="SutonnyMJ" w:cs="Arial"/>
                <w:sz w:val="20"/>
                <w:szCs w:val="20"/>
              </w:rPr>
            </w:pPr>
            <w:r w:rsidRPr="001C653E">
              <w:rPr>
                <w:rFonts w:ascii="SutonnyMJ" w:hAnsi="SutonnyMJ" w:cs="Arial"/>
                <w:sz w:val="20"/>
                <w:szCs w:val="20"/>
              </w:rPr>
              <w:t xml:space="preserve">hw` †m wb‡R cQ›` bv K‡i _v‡K Zv‡K †cÖve Kiæb: </w:t>
            </w:r>
          </w:p>
          <w:p w14:paraId="30FCEFA0" w14:textId="77777777" w:rsidR="002151F9" w:rsidRPr="001C653E" w:rsidRDefault="002151F9" w:rsidP="00886672">
            <w:pPr>
              <w:jc w:val="both"/>
              <w:rPr>
                <w:rFonts w:ascii="SutonnyMJ" w:hAnsi="SutonnyMJ" w:cs="Arial"/>
                <w:sz w:val="20"/>
                <w:szCs w:val="20"/>
              </w:rPr>
            </w:pPr>
            <w:r w:rsidRPr="001C653E">
              <w:rPr>
                <w:rFonts w:ascii="SutonnyMJ" w:hAnsi="SutonnyMJ" w:cs="Arial"/>
                <w:sz w:val="20"/>
                <w:szCs w:val="20"/>
              </w:rPr>
              <w:t>†K Avcbvi eZ©gvb ¯^vgx‡K cQ›` K‡i w`‡qwQj?</w:t>
            </w:r>
          </w:p>
          <w:p w14:paraId="7281A5FD" w14:textId="77777777" w:rsidR="002151F9" w:rsidRPr="001C653E" w:rsidRDefault="002151F9" w:rsidP="00886672">
            <w:pPr>
              <w:jc w:val="both"/>
              <w:rPr>
                <w:sz w:val="20"/>
                <w:szCs w:val="20"/>
              </w:rPr>
            </w:pPr>
          </w:p>
          <w:p w14:paraId="72C9C515" w14:textId="77777777" w:rsidR="002151F9" w:rsidRPr="001C653E" w:rsidRDefault="002151F9" w:rsidP="00886672">
            <w:pPr>
              <w:jc w:val="both"/>
              <w:rPr>
                <w:sz w:val="20"/>
                <w:szCs w:val="20"/>
              </w:rPr>
            </w:pP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419A9F4E" w14:textId="77777777" w:rsidR="002151F9" w:rsidRPr="001C653E" w:rsidRDefault="002151F9" w:rsidP="00886672">
            <w:pPr>
              <w:tabs>
                <w:tab w:val="right" w:leader="dot" w:pos="4585"/>
              </w:tabs>
              <w:spacing w:before="40"/>
              <w:jc w:val="both"/>
              <w:rPr>
                <w:sz w:val="20"/>
                <w:szCs w:val="20"/>
                <w:lang w:val="fr-FR"/>
              </w:rPr>
            </w:pPr>
            <w:r w:rsidRPr="001C653E">
              <w:rPr>
                <w:sz w:val="20"/>
                <w:szCs w:val="20"/>
                <w:lang w:val="fr-FR"/>
              </w:rPr>
              <w:t>BOTH CHOSE (</w:t>
            </w:r>
            <w:r w:rsidRPr="001C653E">
              <w:rPr>
                <w:rFonts w:ascii="SutonnyMJ" w:hAnsi="SutonnyMJ"/>
                <w:sz w:val="20"/>
                <w:szCs w:val="20"/>
              </w:rPr>
              <w:t>AvcbvivB `yÕRb `yÕRb‡K cQ›` K‡iwQ‡jb</w:t>
            </w:r>
            <w:r w:rsidRPr="001C653E">
              <w:rPr>
                <w:sz w:val="20"/>
                <w:szCs w:val="20"/>
                <w:lang w:val="fr-FR"/>
              </w:rPr>
              <w:t>)</w:t>
            </w:r>
            <w:r w:rsidRPr="001C653E">
              <w:rPr>
                <w:sz w:val="20"/>
                <w:szCs w:val="20"/>
                <w:lang w:val="fr-FR"/>
              </w:rPr>
              <w:tab/>
              <w:t>1</w:t>
            </w:r>
          </w:p>
          <w:p w14:paraId="63DE43BB" w14:textId="77777777" w:rsidR="002151F9" w:rsidRPr="001C653E" w:rsidRDefault="002151F9" w:rsidP="00886672">
            <w:pPr>
              <w:tabs>
                <w:tab w:val="right" w:leader="dot" w:pos="4585"/>
              </w:tabs>
              <w:jc w:val="both"/>
              <w:rPr>
                <w:sz w:val="20"/>
                <w:szCs w:val="20"/>
                <w:lang w:val="fr-FR"/>
              </w:rPr>
            </w:pPr>
            <w:r w:rsidRPr="001C653E">
              <w:rPr>
                <w:sz w:val="20"/>
                <w:szCs w:val="20"/>
                <w:lang w:val="fr-FR"/>
              </w:rPr>
              <w:t>YOU CHOSE AND PARTNER AGREED (</w:t>
            </w:r>
            <w:r w:rsidRPr="001C653E">
              <w:rPr>
                <w:rFonts w:ascii="SutonnyMJ" w:hAnsi="SutonnyMJ"/>
                <w:sz w:val="20"/>
                <w:szCs w:val="20"/>
              </w:rPr>
              <w:t>Avcwb cQ›` K‡iwQ‡jb Ges †m ivRx n‡qwQj</w:t>
            </w:r>
            <w:r w:rsidRPr="001C653E">
              <w:rPr>
                <w:sz w:val="20"/>
                <w:szCs w:val="20"/>
                <w:lang w:val="fr-FR"/>
              </w:rPr>
              <w:t>)</w:t>
            </w:r>
            <w:r w:rsidRPr="001C653E">
              <w:rPr>
                <w:sz w:val="20"/>
                <w:szCs w:val="20"/>
                <w:lang w:val="fr-FR"/>
              </w:rPr>
              <w:tab/>
              <w:t>2</w:t>
            </w:r>
          </w:p>
          <w:p w14:paraId="60D95950" w14:textId="77777777" w:rsidR="002151F9" w:rsidRPr="001C653E" w:rsidRDefault="002151F9" w:rsidP="00886672">
            <w:pPr>
              <w:tabs>
                <w:tab w:val="right" w:leader="dot" w:pos="4585"/>
              </w:tabs>
              <w:jc w:val="both"/>
              <w:rPr>
                <w:sz w:val="20"/>
                <w:szCs w:val="20"/>
                <w:lang w:val="fr-FR"/>
              </w:rPr>
            </w:pPr>
            <w:r w:rsidRPr="001C653E">
              <w:rPr>
                <w:sz w:val="20"/>
                <w:szCs w:val="20"/>
                <w:lang w:val="fr-FR"/>
              </w:rPr>
              <w:t>YOUR FAMILY CHOSE AND YOU AGREED  (</w:t>
            </w:r>
            <w:r w:rsidRPr="001C653E">
              <w:rPr>
                <w:rFonts w:ascii="SutonnyMJ" w:hAnsi="SutonnyMJ"/>
                <w:sz w:val="20"/>
                <w:szCs w:val="20"/>
              </w:rPr>
              <w:t>cwiev‡ii cQ‡›` we‡q K‡iwQ‡jb Ges Avcbvi gZ wQj)</w:t>
            </w:r>
            <w:r w:rsidRPr="001C653E">
              <w:rPr>
                <w:sz w:val="20"/>
                <w:szCs w:val="20"/>
                <w:lang w:val="fr-FR"/>
              </w:rPr>
              <w:tab/>
              <w:t>3</w:t>
            </w:r>
          </w:p>
          <w:p w14:paraId="0D443FFC" w14:textId="77777777" w:rsidR="002151F9" w:rsidRPr="001C653E" w:rsidRDefault="002151F9" w:rsidP="00886672">
            <w:pPr>
              <w:tabs>
                <w:tab w:val="right" w:leader="dot" w:pos="4585"/>
              </w:tabs>
              <w:rPr>
                <w:sz w:val="20"/>
                <w:szCs w:val="20"/>
                <w:lang w:val="fr-FR"/>
              </w:rPr>
            </w:pPr>
            <w:r w:rsidRPr="001C653E">
              <w:rPr>
                <w:sz w:val="20"/>
                <w:szCs w:val="20"/>
                <w:lang w:val="fr-FR"/>
              </w:rPr>
              <w:t>YOUR FAMILY CHOSE AND YOU DID NOT AGREED (</w:t>
            </w:r>
            <w:r w:rsidRPr="001C653E">
              <w:rPr>
                <w:rFonts w:ascii="SutonnyMJ" w:hAnsi="SutonnyMJ"/>
                <w:sz w:val="20"/>
                <w:szCs w:val="20"/>
              </w:rPr>
              <w:t>cwievi cQ›` K‡iwQj wKš‘ Avcbvi gZwQj bv</w:t>
            </w:r>
            <w:r w:rsidRPr="001C653E">
              <w:rPr>
                <w:sz w:val="20"/>
                <w:szCs w:val="20"/>
                <w:lang w:val="fr-FR"/>
              </w:rPr>
              <w:t xml:space="preserve">)………………………………..4 </w:t>
            </w:r>
          </w:p>
          <w:p w14:paraId="0E576BEF" w14:textId="77777777" w:rsidR="002151F9" w:rsidRPr="001C653E" w:rsidRDefault="002151F9" w:rsidP="00886672">
            <w:pPr>
              <w:tabs>
                <w:tab w:val="right" w:leader="dot" w:pos="4585"/>
              </w:tabs>
              <w:jc w:val="both"/>
              <w:rPr>
                <w:sz w:val="20"/>
                <w:szCs w:val="20"/>
              </w:rPr>
            </w:pPr>
            <w:r w:rsidRPr="001C653E">
              <w:rPr>
                <w:sz w:val="20"/>
                <w:szCs w:val="20"/>
              </w:rPr>
              <w:t xml:space="preserve">PARTNER CHOSE  AND </w:t>
            </w:r>
            <w:r w:rsidRPr="001C653E">
              <w:rPr>
                <w:sz w:val="20"/>
                <w:szCs w:val="20"/>
                <w:lang w:val="fr-FR"/>
              </w:rPr>
              <w:t>YOU AGREED (</w:t>
            </w:r>
            <w:r w:rsidRPr="001C653E">
              <w:rPr>
                <w:rFonts w:ascii="SutonnyMJ" w:hAnsi="SutonnyMJ" w:cs="Arial"/>
                <w:sz w:val="20"/>
                <w:szCs w:val="20"/>
              </w:rPr>
              <w:t>†</w:t>
            </w:r>
            <w:r w:rsidRPr="001C653E">
              <w:rPr>
                <w:rFonts w:ascii="SutonnyMJ" w:hAnsi="SutonnyMJ"/>
                <w:sz w:val="20"/>
                <w:szCs w:val="20"/>
              </w:rPr>
              <w:t>m cQ›` K‡iwQj Ges Avcbvi  gZ wQj</w:t>
            </w:r>
            <w:r w:rsidRPr="001C653E">
              <w:rPr>
                <w:sz w:val="20"/>
                <w:szCs w:val="20"/>
                <w:lang w:val="fr-FR"/>
              </w:rPr>
              <w:t>)</w:t>
            </w:r>
            <w:r w:rsidRPr="001C653E">
              <w:rPr>
                <w:sz w:val="20"/>
                <w:szCs w:val="20"/>
              </w:rPr>
              <w:tab/>
              <w:t>5</w:t>
            </w:r>
          </w:p>
          <w:p w14:paraId="4AD46AF1" w14:textId="77777777" w:rsidR="002151F9" w:rsidRPr="001C653E" w:rsidRDefault="002151F9" w:rsidP="00886672">
            <w:pPr>
              <w:tabs>
                <w:tab w:val="right" w:leader="dot" w:pos="4585"/>
              </w:tabs>
              <w:jc w:val="both"/>
              <w:rPr>
                <w:sz w:val="20"/>
                <w:szCs w:val="20"/>
              </w:rPr>
            </w:pPr>
            <w:r w:rsidRPr="001C653E">
              <w:rPr>
                <w:sz w:val="20"/>
                <w:szCs w:val="20"/>
              </w:rPr>
              <w:t xml:space="preserve">PARTNER CHOSE  AND </w:t>
            </w:r>
            <w:r w:rsidRPr="001C653E">
              <w:rPr>
                <w:sz w:val="20"/>
                <w:szCs w:val="20"/>
                <w:lang w:val="fr-FR"/>
              </w:rPr>
              <w:t>YOU DID NOT AGREED(</w:t>
            </w:r>
            <w:r w:rsidRPr="001C653E">
              <w:rPr>
                <w:rFonts w:ascii="SutonnyMJ" w:hAnsi="SutonnyMJ" w:cs="Arial"/>
                <w:sz w:val="20"/>
                <w:szCs w:val="20"/>
              </w:rPr>
              <w:t>†</w:t>
            </w:r>
            <w:r w:rsidRPr="001C653E">
              <w:rPr>
                <w:rFonts w:ascii="SutonnyMJ" w:hAnsi="SutonnyMJ"/>
                <w:sz w:val="20"/>
                <w:szCs w:val="20"/>
              </w:rPr>
              <w:t>m cQ›` K‡iwQj Ges Avcbvi  gZ wQjbv</w:t>
            </w:r>
            <w:r w:rsidRPr="001C653E">
              <w:rPr>
                <w:sz w:val="20"/>
                <w:szCs w:val="20"/>
                <w:lang w:val="fr-FR"/>
              </w:rPr>
              <w:t>)...................................6</w:t>
            </w:r>
          </w:p>
          <w:p w14:paraId="52178574" w14:textId="77777777" w:rsidR="002151F9" w:rsidRPr="001C653E" w:rsidRDefault="002151F9" w:rsidP="00886672">
            <w:pPr>
              <w:tabs>
                <w:tab w:val="right" w:leader="dot" w:pos="4585"/>
              </w:tabs>
              <w:jc w:val="both"/>
              <w:rPr>
                <w:sz w:val="20"/>
                <w:szCs w:val="20"/>
              </w:rPr>
            </w:pPr>
            <w:r w:rsidRPr="001C653E">
              <w:rPr>
                <w:sz w:val="20"/>
                <w:szCs w:val="20"/>
              </w:rPr>
              <w:t xml:space="preserve">PARTNER’S FAMILY CHOSE </w:t>
            </w:r>
          </w:p>
          <w:p w14:paraId="6B678E2D" w14:textId="77777777" w:rsidR="002151F9" w:rsidRPr="001C653E" w:rsidRDefault="002151F9" w:rsidP="00886672">
            <w:pPr>
              <w:tabs>
                <w:tab w:val="right" w:leader="dot" w:pos="4585"/>
              </w:tabs>
              <w:jc w:val="both"/>
              <w:rPr>
                <w:sz w:val="20"/>
                <w:szCs w:val="20"/>
              </w:rPr>
            </w:pPr>
            <w:r w:rsidRPr="001C653E">
              <w:rPr>
                <w:sz w:val="20"/>
                <w:szCs w:val="20"/>
              </w:rPr>
              <w:t>(</w:t>
            </w:r>
            <w:r w:rsidRPr="001C653E">
              <w:rPr>
                <w:rFonts w:ascii="SutonnyMJ" w:hAnsi="SutonnyMJ"/>
                <w:sz w:val="20"/>
                <w:szCs w:val="20"/>
              </w:rPr>
              <w:t>m½xi cwievi cQ›` K‡i‡Q</w:t>
            </w:r>
            <w:r w:rsidRPr="001C653E">
              <w:rPr>
                <w:sz w:val="20"/>
                <w:szCs w:val="20"/>
              </w:rPr>
              <w:t>) ................................7</w:t>
            </w:r>
          </w:p>
          <w:p w14:paraId="7EC648C8" w14:textId="77777777" w:rsidR="002151F9" w:rsidRPr="001C653E" w:rsidRDefault="002151F9" w:rsidP="00886672">
            <w:pPr>
              <w:tabs>
                <w:tab w:val="right" w:leader="dot" w:pos="4585"/>
              </w:tabs>
              <w:jc w:val="both"/>
              <w:rPr>
                <w:sz w:val="20"/>
                <w:szCs w:val="20"/>
              </w:rPr>
            </w:pPr>
            <w:r w:rsidRPr="001C653E">
              <w:rPr>
                <w:sz w:val="20"/>
                <w:szCs w:val="20"/>
              </w:rPr>
              <w:t>OTHER: (</w:t>
            </w:r>
            <w:r w:rsidRPr="001C653E">
              <w:rPr>
                <w:rFonts w:ascii="SutonnyMJ" w:hAnsi="SutonnyMJ"/>
                <w:sz w:val="20"/>
                <w:szCs w:val="20"/>
              </w:rPr>
              <w:t>Ab¨vb¨)</w:t>
            </w:r>
            <w:r w:rsidRPr="001C653E">
              <w:rPr>
                <w:sz w:val="20"/>
                <w:szCs w:val="20"/>
              </w:rPr>
              <w:t xml:space="preserve"> ____________________________ </w:t>
            </w:r>
            <w:r w:rsidRPr="001C653E">
              <w:rPr>
                <w:sz w:val="20"/>
                <w:szCs w:val="20"/>
              </w:rPr>
              <w:tab/>
              <w:t>0</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17E32B5A" w14:textId="77777777" w:rsidR="002151F9" w:rsidRPr="001C653E" w:rsidRDefault="002151F9" w:rsidP="00886672">
            <w:pPr>
              <w:tabs>
                <w:tab w:val="right" w:leader="dot" w:pos="4585"/>
              </w:tabs>
              <w:jc w:val="both"/>
              <w:rPr>
                <w:sz w:val="20"/>
                <w:szCs w:val="20"/>
              </w:rPr>
            </w:pPr>
          </w:p>
        </w:tc>
      </w:tr>
      <w:tr w:rsidR="002151F9" w:rsidRPr="001C653E" w14:paraId="70FEF235"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602"/>
        </w:trPr>
        <w:tc>
          <w:tcPr>
            <w:tcW w:w="379" w:type="pct"/>
            <w:tcBorders>
              <w:top w:val="single" w:sz="6" w:space="0" w:color="auto"/>
              <w:left w:val="single" w:sz="6" w:space="0" w:color="auto"/>
              <w:right w:val="single" w:sz="12" w:space="0" w:color="auto"/>
            </w:tcBorders>
            <w:shd w:val="clear" w:color="auto" w:fill="FFFFFF"/>
          </w:tcPr>
          <w:p w14:paraId="65148E2B" w14:textId="77777777" w:rsidR="002151F9" w:rsidRPr="001C653E" w:rsidRDefault="002151F9" w:rsidP="00E61536">
            <w:pPr>
              <w:rPr>
                <w:sz w:val="20"/>
                <w:szCs w:val="20"/>
                <w:lang w:bidi="bn-BD"/>
              </w:rPr>
            </w:pPr>
            <w:r w:rsidRPr="001C653E">
              <w:rPr>
                <w:sz w:val="20"/>
                <w:szCs w:val="20"/>
                <w:cs/>
                <w:lang w:bidi="bn-IN"/>
              </w:rPr>
              <w:t>1</w:t>
            </w:r>
            <w:r w:rsidRPr="001C653E">
              <w:rPr>
                <w:sz w:val="20"/>
                <w:szCs w:val="20"/>
                <w:cs/>
                <w:lang w:bidi="bn-BD"/>
              </w:rPr>
              <w:t>25</w:t>
            </w:r>
          </w:p>
        </w:tc>
        <w:tc>
          <w:tcPr>
            <w:tcW w:w="1855" w:type="pct"/>
            <w:gridSpan w:val="2"/>
            <w:tcBorders>
              <w:top w:val="single" w:sz="6" w:space="0" w:color="auto"/>
              <w:bottom w:val="single" w:sz="6" w:space="0" w:color="auto"/>
            </w:tcBorders>
            <w:shd w:val="clear" w:color="auto" w:fill="FFFFFF"/>
          </w:tcPr>
          <w:p w14:paraId="609F062D" w14:textId="77777777" w:rsidR="002151F9" w:rsidRPr="001C653E" w:rsidRDefault="002151F9" w:rsidP="00886672">
            <w:pPr>
              <w:pStyle w:val="BodyText"/>
              <w:rPr>
                <w:b w:val="0"/>
                <w:sz w:val="20"/>
                <w:szCs w:val="20"/>
              </w:rPr>
            </w:pPr>
            <w:r w:rsidRPr="001C653E">
              <w:rPr>
                <w:b w:val="0"/>
                <w:sz w:val="20"/>
                <w:szCs w:val="20"/>
              </w:rPr>
              <w:t xml:space="preserve">Before the marriage with your </w:t>
            </w:r>
            <w:r w:rsidRPr="001C653E">
              <w:rPr>
                <w:b w:val="0"/>
                <w:sz w:val="20"/>
                <w:szCs w:val="20"/>
                <w:u w:val="single"/>
              </w:rPr>
              <w:t>current</w:t>
            </w:r>
            <w:r w:rsidRPr="001C653E">
              <w:rPr>
                <w:b w:val="0"/>
                <w:sz w:val="20"/>
                <w:szCs w:val="20"/>
              </w:rPr>
              <w:t xml:space="preserve"> /</w:t>
            </w:r>
            <w:r w:rsidRPr="001C653E">
              <w:rPr>
                <w:b w:val="0"/>
                <w:sz w:val="20"/>
                <w:szCs w:val="20"/>
                <w:u w:val="single"/>
              </w:rPr>
              <w:t>most recent</w:t>
            </w:r>
            <w:r w:rsidRPr="001C653E">
              <w:rPr>
                <w:b w:val="0"/>
                <w:sz w:val="20"/>
                <w:szCs w:val="20"/>
              </w:rPr>
              <w:t xml:space="preserve"> husband, were you asked whether you wanted to marry him or not? </w:t>
            </w:r>
          </w:p>
          <w:p w14:paraId="4FBCC9A2" w14:textId="77777777" w:rsidR="002151F9" w:rsidRPr="001C653E" w:rsidRDefault="002151F9" w:rsidP="00886672">
            <w:pPr>
              <w:pStyle w:val="BodyText"/>
              <w:rPr>
                <w:sz w:val="20"/>
                <w:szCs w:val="20"/>
              </w:rPr>
            </w:pPr>
          </w:p>
          <w:p w14:paraId="18902B2A" w14:textId="77777777" w:rsidR="002151F9" w:rsidRPr="001C653E" w:rsidRDefault="002151F9" w:rsidP="00886672">
            <w:pPr>
              <w:pStyle w:val="BodyText"/>
              <w:rPr>
                <w:sz w:val="20"/>
                <w:szCs w:val="20"/>
                <w:lang w:bidi="bn-IN"/>
              </w:rPr>
            </w:pPr>
            <w:r w:rsidRPr="001C653E">
              <w:rPr>
                <w:rFonts w:ascii="SutonnyMJ" w:hAnsi="SutonnyMJ" w:cs="Arial"/>
                <w:b w:val="0"/>
                <w:sz w:val="20"/>
                <w:szCs w:val="20"/>
              </w:rPr>
              <w:t xml:space="preserve">Avcbvi (eZ©gvb) ¯^vgxi mv‡_ </w:t>
            </w:r>
            <w:r w:rsidRPr="001C653E">
              <w:rPr>
                <w:rFonts w:ascii="SutonnyMJ" w:hAnsi="SutonnyMJ" w:cs="Arial"/>
                <w:bCs/>
                <w:sz w:val="20"/>
                <w:szCs w:val="20"/>
              </w:rPr>
              <w:t>we‡qi K_v evZ©v Pjvi mgq</w:t>
            </w:r>
            <w:r w:rsidRPr="001C653E">
              <w:rPr>
                <w:rFonts w:ascii="SutonnyMJ" w:hAnsi="SutonnyMJ" w:cs="Arial"/>
                <w:b w:val="0"/>
                <w:sz w:val="20"/>
                <w:szCs w:val="20"/>
              </w:rPr>
              <w:t xml:space="preserve"> Avcbv‡K wK wR‡Ám Kiv n‡qwQj †h Avcwb Zv‡K we‡q Ki‡Z Pvb wK bv?</w:t>
            </w: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6DD49F88" w14:textId="77777777" w:rsidR="002151F9" w:rsidRPr="001C653E" w:rsidRDefault="002151F9" w:rsidP="00886672">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10F903DE" w14:textId="77777777" w:rsidR="002151F9" w:rsidRPr="001C653E" w:rsidRDefault="002151F9" w:rsidP="00886672">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3C161F02" w14:textId="77777777" w:rsidR="002151F9" w:rsidRPr="001C653E" w:rsidRDefault="002151F9" w:rsidP="00886672">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14:paraId="37B074E1" w14:textId="77777777" w:rsidR="002151F9" w:rsidRPr="001C653E" w:rsidRDefault="002151F9" w:rsidP="004B2266">
            <w:pPr>
              <w:tabs>
                <w:tab w:val="right" w:leader="dot" w:pos="3997"/>
                <w:tab w:val="right" w:leader="dot" w:pos="4253"/>
              </w:tabs>
              <w:jc w:val="both"/>
              <w:rPr>
                <w:sz w:val="20"/>
                <w:szCs w:val="20"/>
              </w:rPr>
            </w:pPr>
            <w:r w:rsidRPr="001C653E">
              <w:rPr>
                <w:sz w:val="20"/>
                <w:szCs w:val="20"/>
              </w:rPr>
              <w:tab/>
              <w:t>8</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0780BDD3" w14:textId="77777777" w:rsidR="002151F9" w:rsidRPr="001C653E" w:rsidRDefault="002151F9" w:rsidP="00886672">
            <w:pPr>
              <w:tabs>
                <w:tab w:val="right" w:leader="dot" w:pos="4585"/>
              </w:tabs>
              <w:jc w:val="both"/>
              <w:rPr>
                <w:sz w:val="20"/>
                <w:szCs w:val="20"/>
              </w:rPr>
            </w:pPr>
          </w:p>
        </w:tc>
      </w:tr>
      <w:tr w:rsidR="002151F9" w:rsidRPr="001C653E" w14:paraId="1BDD3286"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Pr>
        <w:tc>
          <w:tcPr>
            <w:tcW w:w="379" w:type="pct"/>
            <w:tcBorders>
              <w:top w:val="single" w:sz="6" w:space="0" w:color="auto"/>
              <w:left w:val="single" w:sz="6" w:space="0" w:color="auto"/>
              <w:right w:val="single" w:sz="12" w:space="0" w:color="auto"/>
            </w:tcBorders>
            <w:shd w:val="clear" w:color="auto" w:fill="FFFFFF"/>
          </w:tcPr>
          <w:p w14:paraId="7F9EE20C" w14:textId="77777777" w:rsidR="002151F9" w:rsidRPr="001C653E" w:rsidRDefault="002151F9" w:rsidP="00E61536">
            <w:pPr>
              <w:rPr>
                <w:sz w:val="20"/>
                <w:szCs w:val="20"/>
                <w:lang w:bidi="bn-BD"/>
              </w:rPr>
            </w:pPr>
            <w:r w:rsidRPr="001C653E">
              <w:rPr>
                <w:sz w:val="20"/>
                <w:szCs w:val="20"/>
              </w:rPr>
              <w:t>1</w:t>
            </w:r>
            <w:r w:rsidRPr="001C653E">
              <w:rPr>
                <w:sz w:val="20"/>
                <w:szCs w:val="20"/>
                <w:cs/>
                <w:lang w:bidi="bn-BD"/>
              </w:rPr>
              <w:t>26</w:t>
            </w:r>
          </w:p>
        </w:tc>
        <w:tc>
          <w:tcPr>
            <w:tcW w:w="1855" w:type="pct"/>
            <w:gridSpan w:val="2"/>
            <w:tcBorders>
              <w:top w:val="single" w:sz="6" w:space="0" w:color="auto"/>
            </w:tcBorders>
            <w:shd w:val="clear" w:color="auto" w:fill="FFFFFF"/>
          </w:tcPr>
          <w:p w14:paraId="0D52DDE0" w14:textId="77777777" w:rsidR="002151F9" w:rsidRPr="001C653E" w:rsidRDefault="002151F9" w:rsidP="00886672">
            <w:pPr>
              <w:rPr>
                <w:rFonts w:ascii="SutonnyMJ" w:hAnsi="SutonnyMJ" w:cs="Arial"/>
                <w:color w:val="000000"/>
                <w:sz w:val="20"/>
                <w:szCs w:val="20"/>
              </w:rPr>
            </w:pPr>
            <w:r w:rsidRPr="001C653E">
              <w:rPr>
                <w:color w:val="000000"/>
                <w:sz w:val="20"/>
                <w:szCs w:val="20"/>
              </w:rPr>
              <w:t>Was there a demand for dowry during and/or after your marriage</w:t>
            </w:r>
            <w:r w:rsidRPr="001C653E">
              <w:rPr>
                <w:rFonts w:ascii="SutonnyMJ" w:hAnsi="SutonnyMJ" w:cs="Arial"/>
                <w:color w:val="000000"/>
                <w:sz w:val="20"/>
                <w:szCs w:val="20"/>
              </w:rPr>
              <w:t xml:space="preserve">? </w:t>
            </w:r>
          </w:p>
          <w:p w14:paraId="3F168310" w14:textId="77777777"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Avcbvi we‡qi mgq ev we‡qi c‡i wK †Kvb ai‡bi †hŠZzK ev `vex `vIqv wQj?</w:t>
            </w:r>
          </w:p>
          <w:p w14:paraId="5DAEC87D" w14:textId="77777777" w:rsidR="002151F9" w:rsidRPr="001C653E" w:rsidRDefault="002151F9" w:rsidP="00886672">
            <w:pPr>
              <w:rPr>
                <w:rFonts w:ascii="SutonnyMJ" w:hAnsi="SutonnyMJ"/>
                <w:b/>
                <w:sz w:val="20"/>
                <w:szCs w:val="20"/>
              </w:rPr>
            </w:pPr>
            <w:r w:rsidRPr="001C653E">
              <w:rPr>
                <w:rFonts w:ascii="SutonnyMJ" w:hAnsi="SutonnyMJ" w:cs="Arial"/>
                <w:b/>
                <w:color w:val="000000"/>
                <w:sz w:val="20"/>
                <w:szCs w:val="20"/>
              </w:rPr>
              <w:t xml:space="preserve"> </w:t>
            </w:r>
          </w:p>
        </w:tc>
        <w:tc>
          <w:tcPr>
            <w:tcW w:w="2408" w:type="pct"/>
            <w:gridSpan w:val="7"/>
            <w:tcBorders>
              <w:top w:val="single" w:sz="6" w:space="0" w:color="auto"/>
              <w:left w:val="single" w:sz="6" w:space="0" w:color="auto"/>
              <w:right w:val="single" w:sz="4" w:space="0" w:color="auto"/>
            </w:tcBorders>
            <w:shd w:val="clear" w:color="auto" w:fill="FFFFFF"/>
          </w:tcPr>
          <w:p w14:paraId="154E4EC9" w14:textId="77777777"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DURING MARRIAGE</w:t>
            </w:r>
            <w:r w:rsidRPr="001C653E">
              <w:rPr>
                <w:rFonts w:ascii="SutonnyMJ" w:hAnsi="SutonnyMJ"/>
                <w:noProof/>
                <w:sz w:val="20"/>
                <w:szCs w:val="20"/>
              </w:rPr>
              <w:t xml:space="preserve"> (nu¨v, we‡qi mgq) ...............</w:t>
            </w:r>
            <w:r w:rsidRPr="001C653E">
              <w:rPr>
                <w:noProof/>
                <w:sz w:val="20"/>
                <w:szCs w:val="20"/>
              </w:rPr>
              <w:t>1</w:t>
            </w:r>
          </w:p>
          <w:p w14:paraId="783133A8" w14:textId="77777777"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AFTER MARRIAGE</w:t>
            </w:r>
            <w:r w:rsidRPr="001C653E">
              <w:rPr>
                <w:rFonts w:ascii="SutonnyMJ" w:hAnsi="SutonnyMJ"/>
                <w:noProof/>
                <w:sz w:val="20"/>
                <w:szCs w:val="20"/>
              </w:rPr>
              <w:t xml:space="preserve"> (nu¨v, we‡qi c‡i) ...................</w:t>
            </w:r>
            <w:r w:rsidRPr="001C653E">
              <w:rPr>
                <w:noProof/>
                <w:sz w:val="20"/>
                <w:szCs w:val="20"/>
              </w:rPr>
              <w:t>2</w:t>
            </w:r>
          </w:p>
          <w:p w14:paraId="1297AE8B" w14:textId="77777777"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YES, BOTH DURING AND AFTER MARRIAGE</w:t>
            </w:r>
            <w:r w:rsidRPr="001C653E">
              <w:rPr>
                <w:rFonts w:ascii="SutonnyMJ" w:hAnsi="SutonnyMJ"/>
                <w:noProof/>
                <w:sz w:val="20"/>
                <w:szCs w:val="20"/>
              </w:rPr>
              <w:t xml:space="preserve"> (nu¨v, we‡qi mgq Ges we‡qi c‡i)..........</w:t>
            </w:r>
            <w:r w:rsidRPr="001C653E">
              <w:rPr>
                <w:noProof/>
                <w:sz w:val="20"/>
                <w:szCs w:val="20"/>
              </w:rPr>
              <w:tab/>
              <w:t>.......................................3</w:t>
            </w:r>
          </w:p>
          <w:p w14:paraId="600FBD5F" w14:textId="77777777" w:rsidR="002151F9" w:rsidRPr="001C653E" w:rsidRDefault="00771C6F"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Pr>
                <w:noProof/>
                <w:sz w:val="20"/>
                <w:szCs w:val="20"/>
                <w:lang w:val="en-US"/>
              </w:rPr>
              <mc:AlternateContent>
                <mc:Choice Requires="wps">
                  <w:drawing>
                    <wp:anchor distT="0" distB="0" distL="114300" distR="114300" simplePos="0" relativeHeight="251716096" behindDoc="0" locked="0" layoutInCell="1" allowOverlap="1" wp14:anchorId="02400456" wp14:editId="6CF30851">
                      <wp:simplePos x="0" y="0"/>
                      <wp:positionH relativeFrom="column">
                        <wp:posOffset>2818765</wp:posOffset>
                      </wp:positionH>
                      <wp:positionV relativeFrom="paragraph">
                        <wp:posOffset>48260</wp:posOffset>
                      </wp:positionV>
                      <wp:extent cx="179705" cy="0"/>
                      <wp:effectExtent l="12065" t="48260" r="24130" b="78740"/>
                      <wp:wrapNone/>
                      <wp:docPr id="4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970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1.95pt,3.8pt" to="236.1pt,3.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">
                      <v:stroke endarrow="block"/>
                    </v:line>
                  </w:pict>
                </mc:Fallback>
              </mc:AlternateContent>
            </w:r>
            <w:r w:rsidR="002151F9" w:rsidRPr="001C653E">
              <w:rPr>
                <w:noProof/>
                <w:sz w:val="20"/>
                <w:szCs w:val="20"/>
              </w:rPr>
              <w:t>NO (</w:t>
            </w:r>
            <w:r w:rsidR="002151F9" w:rsidRPr="001C653E">
              <w:rPr>
                <w:rFonts w:ascii="SutonnyMJ" w:hAnsi="SutonnyMJ"/>
                <w:noProof/>
                <w:sz w:val="20"/>
                <w:szCs w:val="20"/>
              </w:rPr>
              <w:t xml:space="preserve">bv) </w:t>
            </w:r>
            <w:r w:rsidR="002151F9" w:rsidRPr="001C653E">
              <w:rPr>
                <w:noProof/>
                <w:sz w:val="20"/>
                <w:szCs w:val="20"/>
              </w:rPr>
              <w:tab/>
              <w:t>........................................................................4</w:t>
            </w:r>
          </w:p>
        </w:tc>
        <w:tc>
          <w:tcPr>
            <w:tcW w:w="358" w:type="pct"/>
            <w:tcBorders>
              <w:top w:val="single" w:sz="6" w:space="0" w:color="auto"/>
              <w:left w:val="single" w:sz="4" w:space="0" w:color="auto"/>
              <w:right w:val="single" w:sz="6" w:space="0" w:color="auto"/>
            </w:tcBorders>
            <w:shd w:val="clear" w:color="auto" w:fill="FFFFFF"/>
          </w:tcPr>
          <w:p w14:paraId="56E0CC2A" w14:textId="77777777" w:rsidR="002151F9" w:rsidRPr="001C653E" w:rsidRDefault="002151F9" w:rsidP="00886672">
            <w:pPr>
              <w:tabs>
                <w:tab w:val="right" w:leader="dot" w:pos="4585"/>
              </w:tabs>
              <w:jc w:val="both"/>
              <w:rPr>
                <w:b/>
                <w:sz w:val="20"/>
                <w:szCs w:val="20"/>
              </w:rPr>
            </w:pPr>
          </w:p>
          <w:p w14:paraId="09053B42" w14:textId="77777777" w:rsidR="002151F9" w:rsidRPr="001C653E" w:rsidRDefault="002151F9" w:rsidP="00886672">
            <w:pPr>
              <w:tabs>
                <w:tab w:val="right" w:leader="dot" w:pos="4585"/>
              </w:tabs>
              <w:jc w:val="both"/>
              <w:rPr>
                <w:b/>
                <w:sz w:val="20"/>
                <w:szCs w:val="20"/>
              </w:rPr>
            </w:pPr>
          </w:p>
          <w:p w14:paraId="28BEF7D8" w14:textId="77777777" w:rsidR="002151F9" w:rsidRPr="001C653E" w:rsidRDefault="002151F9" w:rsidP="00886672">
            <w:pPr>
              <w:tabs>
                <w:tab w:val="right" w:leader="dot" w:pos="4585"/>
              </w:tabs>
              <w:jc w:val="both"/>
              <w:rPr>
                <w:b/>
                <w:sz w:val="20"/>
                <w:szCs w:val="20"/>
              </w:rPr>
            </w:pPr>
          </w:p>
          <w:p w14:paraId="4136DB08" w14:textId="77777777" w:rsidR="002151F9" w:rsidRPr="001C653E" w:rsidRDefault="002151F9" w:rsidP="00886672">
            <w:pPr>
              <w:tabs>
                <w:tab w:val="right" w:leader="dot" w:pos="4585"/>
              </w:tabs>
              <w:jc w:val="both"/>
              <w:rPr>
                <w:b/>
                <w:sz w:val="20"/>
                <w:szCs w:val="20"/>
              </w:rPr>
            </w:pPr>
          </w:p>
          <w:p w14:paraId="707D9945" w14:textId="77777777" w:rsidR="002151F9" w:rsidRPr="001C653E" w:rsidRDefault="002151F9" w:rsidP="00886672">
            <w:pPr>
              <w:tabs>
                <w:tab w:val="right" w:leader="dot" w:pos="4585"/>
              </w:tabs>
              <w:jc w:val="both"/>
              <w:rPr>
                <w:b/>
                <w:sz w:val="20"/>
                <w:szCs w:val="20"/>
              </w:rPr>
            </w:pPr>
          </w:p>
          <w:p w14:paraId="1D6DE454" w14:textId="77777777" w:rsidR="002151F9" w:rsidRPr="001C653E" w:rsidRDefault="002151F9" w:rsidP="00886672">
            <w:pPr>
              <w:tabs>
                <w:tab w:val="right" w:leader="dot" w:pos="4585"/>
              </w:tabs>
              <w:jc w:val="both"/>
              <w:rPr>
                <w:b/>
                <w:sz w:val="20"/>
                <w:szCs w:val="20"/>
              </w:rPr>
            </w:pPr>
            <w:r w:rsidRPr="001C653E">
              <w:rPr>
                <w:b/>
                <w:sz w:val="20"/>
                <w:szCs w:val="20"/>
              </w:rPr>
              <w:t>201</w:t>
            </w:r>
          </w:p>
        </w:tc>
      </w:tr>
      <w:tr w:rsidR="002151F9" w:rsidRPr="001C653E" w14:paraId="31433BDE"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Pr>
        <w:tc>
          <w:tcPr>
            <w:tcW w:w="379" w:type="pct"/>
            <w:tcBorders>
              <w:top w:val="single" w:sz="6" w:space="0" w:color="auto"/>
              <w:left w:val="single" w:sz="6" w:space="0" w:color="auto"/>
              <w:right w:val="single" w:sz="12" w:space="0" w:color="auto"/>
            </w:tcBorders>
            <w:shd w:val="clear" w:color="auto" w:fill="FFFFFF"/>
          </w:tcPr>
          <w:p w14:paraId="0FE80783" w14:textId="77777777" w:rsidR="002151F9" w:rsidRPr="001C653E" w:rsidRDefault="002151F9" w:rsidP="00E61536">
            <w:pPr>
              <w:rPr>
                <w:sz w:val="20"/>
                <w:szCs w:val="20"/>
                <w:lang w:bidi="bn-BD"/>
              </w:rPr>
            </w:pPr>
            <w:r w:rsidRPr="001C653E">
              <w:rPr>
                <w:sz w:val="20"/>
                <w:szCs w:val="20"/>
                <w:cs/>
                <w:lang w:bidi="bn-BD"/>
              </w:rPr>
              <w:t>127</w:t>
            </w:r>
          </w:p>
        </w:tc>
        <w:tc>
          <w:tcPr>
            <w:tcW w:w="1855" w:type="pct"/>
            <w:gridSpan w:val="2"/>
            <w:tcBorders>
              <w:top w:val="single" w:sz="6" w:space="0" w:color="auto"/>
            </w:tcBorders>
            <w:shd w:val="clear" w:color="auto" w:fill="FFFFFF"/>
          </w:tcPr>
          <w:p w14:paraId="5374F558" w14:textId="77777777" w:rsidR="002151F9" w:rsidRPr="001C653E" w:rsidRDefault="002151F9" w:rsidP="00886672">
            <w:pPr>
              <w:rPr>
                <w:rFonts w:ascii="SutonnyMJ" w:hAnsi="SutonnyMJ" w:cs="Arial"/>
                <w:color w:val="000000"/>
                <w:sz w:val="20"/>
                <w:szCs w:val="20"/>
              </w:rPr>
            </w:pPr>
            <w:r w:rsidRPr="001C653E">
              <w:rPr>
                <w:color w:val="000000"/>
                <w:sz w:val="20"/>
                <w:szCs w:val="20"/>
              </w:rPr>
              <w:t>If you had to guess, what would you say was the total value of the dowry agreed during and/or your marriage?</w:t>
            </w:r>
            <w:r w:rsidRPr="001C653E">
              <w:rPr>
                <w:rFonts w:ascii="SutonnyMJ" w:hAnsi="SutonnyMJ" w:cs="Arial"/>
                <w:color w:val="000000"/>
                <w:sz w:val="20"/>
                <w:szCs w:val="20"/>
              </w:rPr>
              <w:t xml:space="preserve"> </w:t>
            </w:r>
          </w:p>
          <w:p w14:paraId="48F5191E" w14:textId="77777777"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Avcbvi we‡qi mgq ev we‡qi c‡i †h cwigvb †hŠZzK †`qvi K_v n‡qwQj, UvKvq Zvi cwigvY KZ?</w:t>
            </w:r>
          </w:p>
          <w:p w14:paraId="7DD1802B" w14:textId="77777777" w:rsidR="002151F9" w:rsidRPr="001C653E" w:rsidRDefault="002151F9" w:rsidP="00886672">
            <w:pPr>
              <w:rPr>
                <w:rFonts w:ascii="SutonnyMJ" w:hAnsi="SutonnyMJ" w:cs="Arial"/>
                <w:color w:val="000000"/>
                <w:sz w:val="20"/>
                <w:szCs w:val="20"/>
              </w:rPr>
            </w:pPr>
            <w:r w:rsidRPr="001C653E">
              <w:rPr>
                <w:rFonts w:ascii="SutonnyMJ" w:hAnsi="SutonnyMJ" w:cs="Arial"/>
                <w:b/>
                <w:bCs/>
                <w:color w:val="000000"/>
                <w:sz w:val="20"/>
                <w:szCs w:val="20"/>
              </w:rPr>
              <w:t>(cy‡ivcywi mwVK bv n‡jI h_vm¤¢e mwVK cwigv‡bi Rb¨ †cÖve Kiæb)</w:t>
            </w:r>
          </w:p>
        </w:tc>
        <w:tc>
          <w:tcPr>
            <w:tcW w:w="2408" w:type="pct"/>
            <w:gridSpan w:val="7"/>
            <w:tcBorders>
              <w:top w:val="single" w:sz="6" w:space="0" w:color="auto"/>
              <w:left w:val="single" w:sz="6" w:space="0" w:color="auto"/>
              <w:right w:val="single" w:sz="4" w:space="0" w:color="auto"/>
            </w:tcBorders>
            <w:shd w:val="clear" w:color="auto" w:fill="FFFFFF"/>
          </w:tcPr>
          <w:p w14:paraId="692EDD84" w14:textId="77777777"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p>
          <w:p w14:paraId="45F5005F" w14:textId="77777777" w:rsidR="002151F9" w:rsidRPr="001C653E" w:rsidRDefault="00771C6F"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Pr>
                <w:rFonts w:ascii="SutonnyMJ" w:hAnsi="SutonnyMJ"/>
                <w:noProof/>
                <w:sz w:val="20"/>
                <w:szCs w:val="20"/>
                <w:lang w:val="en-US"/>
              </w:rPr>
              <mc:AlternateContent>
                <mc:Choice Requires="wpg">
                  <w:drawing>
                    <wp:anchor distT="0" distB="0" distL="114300" distR="114300" simplePos="0" relativeHeight="251717120" behindDoc="0" locked="0" layoutInCell="1" allowOverlap="1" wp14:anchorId="42930AA8" wp14:editId="1E0CA9EC">
                      <wp:simplePos x="0" y="0"/>
                      <wp:positionH relativeFrom="column">
                        <wp:posOffset>1449070</wp:posOffset>
                      </wp:positionH>
                      <wp:positionV relativeFrom="paragraph">
                        <wp:posOffset>2540</wp:posOffset>
                      </wp:positionV>
                      <wp:extent cx="1373505" cy="230505"/>
                      <wp:effectExtent l="1270" t="2540" r="9525" b="8255"/>
                      <wp:wrapNone/>
                      <wp:docPr id="36"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73505" cy="230505"/>
                                <a:chOff x="8252" y="3945"/>
                                <a:chExt cx="2163" cy="363"/>
                              </a:xfrm>
                            </wpg:grpSpPr>
                            <wpg:grpSp>
                              <wpg:cNvPr id="37" name="Group 4"/>
                              <wpg:cNvGrpSpPr>
                                <a:grpSpLocks/>
                              </wpg:cNvGrpSpPr>
                              <wpg:grpSpPr bwMode="auto">
                                <a:xfrm>
                                  <a:off x="9702" y="3945"/>
                                  <a:ext cx="713" cy="361"/>
                                  <a:chOff x="9693" y="4481"/>
                                  <a:chExt cx="713" cy="361"/>
                                </a:xfrm>
                              </wpg:grpSpPr>
                              <wps:wsp>
                                <wps:cNvPr id="38" name="Rectangle 5"/>
                                <wps:cNvSpPr>
                                  <a:spLocks noChangeArrowheads="1"/>
                                </wps:cNvSpPr>
                                <wps:spPr bwMode="auto">
                                  <a:xfrm>
                                    <a:off x="10046" y="4482"/>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 name="Rectangle 6"/>
                                <wps:cNvSpPr>
                                  <a:spLocks noChangeArrowheads="1"/>
                                </wps:cNvSpPr>
                                <wps:spPr bwMode="auto">
                                  <a:xfrm>
                                    <a:off x="9693" y="4481"/>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40" name="Rectangle 7"/>
                              <wps:cNvSpPr>
                                <a:spLocks noChangeArrowheads="1"/>
                              </wps:cNvSpPr>
                              <wps:spPr bwMode="auto">
                                <a:xfrm>
                                  <a:off x="9330" y="3948"/>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Rectangle 8"/>
                              <wps:cNvSpPr>
                                <a:spLocks noChangeArrowheads="1"/>
                              </wps:cNvSpPr>
                              <wps:spPr bwMode="auto">
                                <a:xfrm>
                                  <a:off x="8977" y="3947"/>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2" name="Rectangle 9"/>
                              <wps:cNvSpPr>
                                <a:spLocks noChangeArrowheads="1"/>
                              </wps:cNvSpPr>
                              <wps:spPr bwMode="auto">
                                <a:xfrm>
                                  <a:off x="8612" y="3948"/>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Rectangle 10"/>
                              <wps:cNvSpPr>
                                <a:spLocks noChangeArrowheads="1"/>
                              </wps:cNvSpPr>
                              <wps:spPr bwMode="auto">
                                <a:xfrm>
                                  <a:off x="8252" y="3945"/>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3" o:spid="_x0000_s1026" style="position:absolute;margin-left:114.1pt;margin-top:.2pt;width:108.15pt;height:18.15pt;z-index:251717120" coordorigin="8252,3945" coordsize="2163,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">
                      <v:group id="Group 4" o:spid="_x0000_s1027" style="position:absolute;left:9702;top:3945;width:713;height:361" coordorigin="9693,4481" coordsize="713,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ApYQYOxAAAANsAAAAP&#10;AAAAAAAAAAAAAAAAAKkCAABkcnMvZG93bnJldi54bWxQSwUGAAAAAAQABAD6AAAAmgMAAAAA&#10;">
                        <v:rect id="Rectangle 5" o:spid="_x0000_s1028" style="position:absolute;left:10046;top:4482;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vbB34vwAA&#10;ANsAAAAPAAAAZHJzL2Rvd25yZXYueG1sRE9Nr8FAFN1L/IfJldgxRSLvlSFCCEvazdtdnastnTtN&#10;Z1B+vVlI3vLkfM+XranEgxpXWlYwGkYgiDOrS84VpMl28APCeWSNlWVS8CIHy0W3M8dY2ycf6XHy&#10;uQgh7GJUUHhfx1K6rCCDbmhr4sBdbGPQB9jkUjf4DOGmkuMomkqDJYeGAmtaF5TdTnej4FyOU3wf&#10;k11kfrcTf2iT6/1vo1S/165mIDy1/l/8de+1gkkYG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C9sHfi/AAAA2wAAAA8AAAAAAAAAAAAAAAAAlwIAAGRycy9kb3ducmV2&#10;LnhtbFBLBQYAAAAABAAEAPUAAACDAwAAAAA=&#10;"/>
                        <v:rect id="Rectangle 6" o:spid="_x0000_s1029" style="position:absolute;left:9693;top:4481;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AILhjxAAA&#10;ANsAAAAPAAAAZHJzL2Rvd25yZXYueG1sRI9Pa8JAFMTvgt9heUJvutFAqamrFEVpjxov3l6zzyQ2&#10;+zZkN3/aT+8KBY/DzPyGWW0GU4mOGldaVjCfRSCIM6tLzhWc0/30DYTzyBory6Tglxxs1uPRChNt&#10;ez5Sd/K5CBB2CSoovK8TKV1WkEE3szVx8K62MeiDbHKpG+wD3FRyEUWv0mDJYaHAmrYFZT+n1ij4&#10;Lhdn/Dumh8gs97H/GtJbe9kp9TIZPt5BeBr8M/zf/tQK4iU8voQfINd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QCC4Y8QAAADbAAAADwAAAAAAAAAAAAAAAACXAgAAZHJzL2Rv&#10;d25yZXYueG1sUEsFBgAAAAAEAAQA9QAAAIgDAAAAAA==&#10;"/>
                      </v:group>
                      <v:rect id="Rectangle 7" o:spid="_x0000_s1030" style="position:absolute;left:9330;top:3948;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JHGKDwQAA&#10;ANsAAAAPAAAAZHJzL2Rvd25yZXYueG1sRE89b8IwEN0r8R+sQ2IrDhRVkGIQogoqI4SF7Rpfk5T4&#10;HNkOpPx6PFRifHrfy3VvGnEl52vLCibjBARxYXXNpYJTnr3OQfiArLGxTAr+yMN6NXhZYqrtjQ90&#10;PYZSxBD2KSqoQmhTKX1RkUE/ti1x5H6sMxgidKXUDm8x3DRymiTv0mDNsaHClrYVFZdjZxR819MT&#10;3g/5LjGL7C3s+/y3O38qNRr2mw8QgfrwFP+7v7SCWVwfv8QfIFcP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iRxig8EAAADbAAAADwAAAAAAAAAAAAAAAACXAgAAZHJzL2Rvd25y&#10;ZXYueG1sUEsFBgAAAAAEAAQA9QAAAIUDAAAAAA==&#10;"/>
                      <v:rect id="Rectangle 8" o:spid="_x0000_s1031" style="position:absolute;left:8977;top:3947;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"/>
                      <v:rect id="Rectangle 9" o:spid="_x0000_s1032" style="position:absolute;left:8612;top:3948;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"/>
                      <v:rect id="Rectangle 10" o:spid="_x0000_s1033" style="position:absolute;left:8252;top:3945;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5zvz0wgAA&#10;ANsAAAAPAAAAZHJzL2Rvd25yZXYueG1sRI9Bi8IwFITvgv8hPMGbpuoiazWKKMruUevF27N5ttXm&#10;pTRRq7/eLAh7HGbmG2a2aEwp7lS7wrKCQT8CQZxaXXCm4JBset8gnEfWWFomBU9ysJi3WzOMtX3w&#10;ju57n4kAYRejgtz7KpbSpTkZdH1bEQfvbGuDPsg6k7rGR4CbUg6jaCwNFhwWcqxolVN63d+MglMx&#10;POBrl2wjM9mM/G+TXG7HtVLdTrOcgvDU+P/wp/2jFXyN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nO/PTCAAAA2wAAAA8AAAAAAAAAAAAAAAAAlwIAAGRycy9kb3du&#10;cmV2LnhtbFBLBQYAAAAABAAEAPUAAACGAwAAAAA=&#10;"/>
                    </v:group>
                  </w:pict>
                </mc:Fallback>
              </mc:AlternateContent>
            </w:r>
            <w:r w:rsidR="002151F9" w:rsidRPr="001C653E">
              <w:rPr>
                <w:color w:val="000000"/>
                <w:sz w:val="20"/>
                <w:szCs w:val="20"/>
              </w:rPr>
              <w:t xml:space="preserve">A. TK (during marriage) </w:t>
            </w:r>
          </w:p>
          <w:p w14:paraId="631C1A2C" w14:textId="77777777"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1C653E">
              <w:rPr>
                <w:rFonts w:ascii="SutonnyMJ" w:hAnsi="SutonnyMJ" w:cs="Arial"/>
                <w:color w:val="000000"/>
                <w:sz w:val="20"/>
                <w:szCs w:val="20"/>
              </w:rPr>
              <w:t xml:space="preserve">      (UvKv (we‡qi mgq))</w:t>
            </w:r>
            <w:r w:rsidRPr="001C653E">
              <w:rPr>
                <w:noProof/>
                <w:sz w:val="20"/>
                <w:szCs w:val="20"/>
              </w:rPr>
              <w:tab/>
            </w:r>
          </w:p>
          <w:p w14:paraId="4824E5C5" w14:textId="77777777"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 xml:space="preserve">     DK</w:t>
            </w:r>
            <w:r w:rsidRPr="001C653E">
              <w:rPr>
                <w:rFonts w:ascii="SutonnyMJ" w:hAnsi="SutonnyMJ"/>
                <w:noProof/>
                <w:sz w:val="20"/>
                <w:szCs w:val="20"/>
              </w:rPr>
              <w:t xml:space="preserve"> (Rvwb bv)</w:t>
            </w:r>
            <w:r w:rsidRPr="001C653E">
              <w:rPr>
                <w:noProof/>
                <w:sz w:val="20"/>
                <w:szCs w:val="20"/>
              </w:rPr>
              <w:tab/>
              <w:t>999998</w:t>
            </w:r>
          </w:p>
          <w:p w14:paraId="4A8FA3F6" w14:textId="77777777"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cs="Arial"/>
                <w:color w:val="000000"/>
                <w:sz w:val="20"/>
                <w:szCs w:val="20"/>
              </w:rPr>
            </w:pPr>
          </w:p>
          <w:p w14:paraId="0391F5B4" w14:textId="77777777" w:rsidR="002151F9" w:rsidRPr="001C653E" w:rsidRDefault="00771C6F" w:rsidP="00886672">
            <w:pPr>
              <w:pStyle w:val="Header"/>
              <w:tabs>
                <w:tab w:val="clear" w:pos="4320"/>
                <w:tab w:val="clear" w:pos="8640"/>
                <w:tab w:val="left" w:pos="-1440"/>
                <w:tab w:val="left" w:pos="-720"/>
                <w:tab w:val="right" w:leader="dot" w:pos="3456"/>
              </w:tabs>
              <w:spacing w:before="20" w:after="20"/>
              <w:ind w:left="-3" w:firstLine="3"/>
              <w:rPr>
                <w:color w:val="000000"/>
                <w:sz w:val="20"/>
                <w:szCs w:val="20"/>
              </w:rPr>
            </w:pPr>
            <w:r>
              <w:rPr>
                <w:rFonts w:ascii="SutonnyMJ" w:hAnsi="SutonnyMJ"/>
                <w:noProof/>
                <w:sz w:val="20"/>
                <w:szCs w:val="20"/>
                <w:lang w:val="en-US"/>
              </w:rPr>
              <mc:AlternateContent>
                <mc:Choice Requires="wpg">
                  <w:drawing>
                    <wp:anchor distT="0" distB="0" distL="114300" distR="114300" simplePos="0" relativeHeight="251718144" behindDoc="0" locked="0" layoutInCell="1" allowOverlap="1" wp14:anchorId="66DF82DF" wp14:editId="27AC916F">
                      <wp:simplePos x="0" y="0"/>
                      <wp:positionH relativeFrom="column">
                        <wp:posOffset>1460500</wp:posOffset>
                      </wp:positionH>
                      <wp:positionV relativeFrom="paragraph">
                        <wp:posOffset>20320</wp:posOffset>
                      </wp:positionV>
                      <wp:extent cx="1355725" cy="230505"/>
                      <wp:effectExtent l="0" t="0" r="15875" b="15875"/>
                      <wp:wrapNone/>
                      <wp:docPr id="28"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55725" cy="230505"/>
                                <a:chOff x="8880" y="12687"/>
                                <a:chExt cx="2135" cy="363"/>
                              </a:xfrm>
                            </wpg:grpSpPr>
                            <wpg:grpSp>
                              <wpg:cNvPr id="29" name="Group 12"/>
                              <wpg:cNvGrpSpPr>
                                <a:grpSpLocks/>
                              </wpg:cNvGrpSpPr>
                              <wpg:grpSpPr bwMode="auto">
                                <a:xfrm>
                                  <a:off x="10302" y="12687"/>
                                  <a:ext cx="713" cy="361"/>
                                  <a:chOff x="9693" y="4481"/>
                                  <a:chExt cx="713" cy="361"/>
                                </a:xfrm>
                              </wpg:grpSpPr>
                              <wps:wsp>
                                <wps:cNvPr id="30" name="Rectangle 13"/>
                                <wps:cNvSpPr>
                                  <a:spLocks noChangeArrowheads="1"/>
                                </wps:cNvSpPr>
                                <wps:spPr bwMode="auto">
                                  <a:xfrm>
                                    <a:off x="10046" y="4482"/>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Rectangle 14"/>
                                <wps:cNvSpPr>
                                  <a:spLocks noChangeArrowheads="1"/>
                                </wps:cNvSpPr>
                                <wps:spPr bwMode="auto">
                                  <a:xfrm>
                                    <a:off x="9693" y="4481"/>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grpSp>
                            <wps:wsp>
                              <wps:cNvPr id="32" name="Rectangle 15"/>
                              <wps:cNvSpPr>
                                <a:spLocks noChangeArrowheads="1"/>
                              </wps:cNvSpPr>
                              <wps:spPr bwMode="auto">
                                <a:xfrm>
                                  <a:off x="9944" y="12690"/>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 name="Rectangle 16"/>
                              <wps:cNvSpPr>
                                <a:spLocks noChangeArrowheads="1"/>
                              </wps:cNvSpPr>
                              <wps:spPr bwMode="auto">
                                <a:xfrm>
                                  <a:off x="9591" y="12689"/>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 name="Rectangle 17"/>
                              <wps:cNvSpPr>
                                <a:spLocks noChangeArrowheads="1"/>
                              </wps:cNvSpPr>
                              <wps:spPr bwMode="auto">
                                <a:xfrm>
                                  <a:off x="9240" y="12690"/>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Rectangle 18"/>
                              <wps:cNvSpPr>
                                <a:spLocks noChangeArrowheads="1"/>
                              </wps:cNvSpPr>
                              <wps:spPr bwMode="auto">
                                <a:xfrm>
                                  <a:off x="8880" y="12687"/>
                                  <a:ext cx="360" cy="3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1" o:spid="_x0000_s1026" style="position:absolute;margin-left:115pt;margin-top:1.6pt;width:106.75pt;height:18.15pt;z-index:251718144" coordorigin="8880,12687" coordsize="2135,363"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">
                      <v:group id="Group 12" o:spid="_x0000_s1027" style="position:absolute;left:10302;top:12687;width:713;height:361" coordorigin="9693,4481" coordsize="713,361"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">
                        <v:rect id="Rectangle 13" o:spid="_x0000_s1028" style="position:absolute;left:10046;top:4482;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RGhH+vwAA&#10;ANsAAAAPAAAAZHJzL2Rvd25yZXYueG1sRE9Nr8FAFN1L/IfJldgxRSLvlSFCCEvazdtdnastnTtN&#10;Z1B+vVlI3vLkfM+XranEgxpXWlYwGkYgiDOrS84VpMl28APCeWSNlWVS8CIHy0W3M8dY2ycf6XHy&#10;uQgh7GJUUHhfx1K6rCCDbmhr4sBdbGPQB9jkUjf4DOGmkuMomkqDJYeGAmtaF5TdTnej4FyOU3wf&#10;k11kfrcTf2iT6/1vo1S/165mIDy1/l/8de+1gklYH76EHyAXH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NEaEf6/AAAA2wAAAA8AAAAAAAAAAAAAAAAAlwIAAGRycy9kb3ducmV2&#10;LnhtbFBLBQYAAAAABAAEAPUAAACDAwAAAAA=&#10;"/>
                        <v:rect id="Rectangle 14" o:spid="_x0000_s1029" style="position:absolute;left:9693;top:4481;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"/>
                      </v:group>
                      <v:rect id="Rectangle 15" o:spid="_x0000_s1030" style="position:absolute;left:9944;top:1269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hCoSxAAA&#10;ANsAAAAPAAAAZHJzL2Rvd25yZXYueG1sRI9Ba8JAFITvQv/D8gq96aYRSo2uUlpS2qPGi7dn9pnE&#10;Zt+G7EZXf70rFDwOM/MNs1gF04oT9a6xrOB1koAgLq1uuFKwLfLxOwjnkTW2lknBhRyslk+jBWba&#10;nnlNp42vRISwy1BB7X2XSenKmgy6ie2Io3ewvUEfZV9J3eM5wk0r0yR5kwYbjgs1dvRZU/m3GYyC&#10;fZNu8bouvhMzy6f+NxTHYfel1Mtz+JiD8BT8I/zf/tEKpincv8QfIJc3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ToQqEsQAAADbAAAADwAAAAAAAAAAAAAAAACXAgAAZHJzL2Rv&#10;d25yZXYueG1sUEsFBgAAAAAEAAQA9QAAAIgDAAAAAA==&#10;"/>
                      <v:rect id="Rectangle 16" o:spid="_x0000_s1031" style="position:absolute;left:9591;top:12689;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I+JwwAA&#10;ANsAAAAPAAAAZHJzL2Rvd25yZXYueG1sRI9Bi8IwFITvC/6H8ARva6oF0a5RRFH0qO3F29vmbdu1&#10;eSlN1Oqv3ywIHoeZ+YaZLztTixu1rrKsYDSMQBDnVldcKMjS7ecUhPPIGmvLpOBBDpaL3sccE23v&#10;fKTbyRciQNglqKD0vkmkdHlJBt3QNsTB+7GtQR9kW0jd4j3ATS3HUTSRBisOCyU2tC4pv5yuRsF3&#10;Nc7weUx3kZltY3/o0t/reaPUoN+tvkB46vw7/GrvtYI4hv8v4QfIxR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yI+JwwAAANsAAAAPAAAAAAAAAAAAAAAAAJcCAABkcnMvZG93&#10;bnJldi54bWxQSwUGAAAAAAQABAD1AAAAhwMAAAAA&#10;"/>
                      <v:rect id="Rectangle 17" o:spid="_x0000_s1032" style="position:absolute;left:9240;top:12690;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uIRf9wgAA&#10;ANsAAAAPAAAAZHJzL2Rvd25yZXYueG1sRI9Bi8IwFITvgv8hPMGbpuoi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K4hF/3CAAAA2wAAAA8AAAAAAAAAAAAAAAAAlwIAAGRycy9kb3du&#10;cmV2LnhtbFBLBQYAAAAABAAEAPUAAACGAwAAAAA=&#10;"/>
                      <v:rect id="Rectangle 18" o:spid="_x0000_s1033" style="position:absolute;left:8880;top:12687;width:360;height:36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bbJmwgAA&#10;ANsAAAAPAAAAZHJzL2Rvd25yZXYueG1sRI9Bi8IwFITvgv8hPMGbpiorazWKKMruUevF27N5ttXm&#10;pTRRq7/eLAh7HGbmG2a2aEwp7lS7wrKCQT8CQZxaXXCm4JBset8gnEfWWFomBU9ysJi3WzOMtX3w&#10;ju57n4kAYRejgtz7KpbSpTkZdH1bEQfvbGuDPsg6k7rGR4CbUg6jaCwNFhwWcqxolVN63d+MglMx&#10;POBrl2wjM9mM/G+TXG7HtVLdTrOcgvDU+P/wp/2jFYy+4O9L+AFy/gY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tsmbCAAAA2wAAAA8AAAAAAAAAAAAAAAAAlwIAAGRycy9kb3du&#10;cmV2LnhtbFBLBQYAAAAABAAEAPUAAACGAwAAAAA=&#10;"/>
                    </v:group>
                  </w:pict>
                </mc:Fallback>
              </mc:AlternateContent>
            </w:r>
            <w:r w:rsidR="002151F9" w:rsidRPr="001C653E">
              <w:rPr>
                <w:color w:val="000000"/>
                <w:sz w:val="20"/>
                <w:szCs w:val="20"/>
              </w:rPr>
              <w:t>B. TK (after marriage)</w:t>
            </w:r>
          </w:p>
          <w:p w14:paraId="118BABFF" w14:textId="77777777"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rFonts w:ascii="SutonnyMJ" w:hAnsi="SutonnyMJ"/>
                <w:noProof/>
                <w:sz w:val="20"/>
                <w:szCs w:val="20"/>
              </w:rPr>
            </w:pPr>
            <w:r w:rsidRPr="001C653E">
              <w:rPr>
                <w:color w:val="000000"/>
                <w:sz w:val="20"/>
                <w:szCs w:val="20"/>
              </w:rPr>
              <w:t xml:space="preserve">     (</w:t>
            </w:r>
            <w:r w:rsidRPr="001C653E">
              <w:rPr>
                <w:rFonts w:ascii="SutonnyMJ" w:hAnsi="SutonnyMJ" w:cs="Arial"/>
                <w:color w:val="000000"/>
                <w:sz w:val="20"/>
                <w:szCs w:val="20"/>
              </w:rPr>
              <w:t>UvKv (we‡qi c‡i))</w:t>
            </w:r>
            <w:r w:rsidRPr="001C653E">
              <w:rPr>
                <w:noProof/>
                <w:sz w:val="20"/>
                <w:szCs w:val="20"/>
              </w:rPr>
              <w:tab/>
            </w:r>
          </w:p>
          <w:p w14:paraId="3652128E" w14:textId="77777777" w:rsidR="002151F9" w:rsidRPr="001C653E" w:rsidRDefault="002151F9" w:rsidP="00886672">
            <w:pPr>
              <w:pStyle w:val="Header"/>
              <w:tabs>
                <w:tab w:val="clear" w:pos="4320"/>
                <w:tab w:val="clear" w:pos="8640"/>
                <w:tab w:val="left" w:pos="-1440"/>
                <w:tab w:val="left" w:pos="-720"/>
                <w:tab w:val="right" w:leader="dot" w:pos="3456"/>
              </w:tabs>
              <w:spacing w:before="20" w:after="20"/>
              <w:ind w:left="-3" w:firstLine="3"/>
              <w:rPr>
                <w:noProof/>
                <w:sz w:val="20"/>
                <w:szCs w:val="20"/>
              </w:rPr>
            </w:pPr>
            <w:r w:rsidRPr="001C653E">
              <w:rPr>
                <w:noProof/>
                <w:sz w:val="20"/>
                <w:szCs w:val="20"/>
              </w:rPr>
              <w:t xml:space="preserve">    DK</w:t>
            </w:r>
            <w:r w:rsidRPr="001C653E">
              <w:rPr>
                <w:rFonts w:ascii="SutonnyMJ" w:hAnsi="SutonnyMJ"/>
                <w:noProof/>
                <w:sz w:val="20"/>
                <w:szCs w:val="20"/>
              </w:rPr>
              <w:t xml:space="preserve"> (Rvwb bv)</w:t>
            </w:r>
            <w:r w:rsidRPr="001C653E">
              <w:rPr>
                <w:noProof/>
                <w:sz w:val="20"/>
                <w:szCs w:val="20"/>
              </w:rPr>
              <w:tab/>
              <w:t>999998</w:t>
            </w:r>
          </w:p>
        </w:tc>
        <w:tc>
          <w:tcPr>
            <w:tcW w:w="358" w:type="pct"/>
            <w:tcBorders>
              <w:top w:val="single" w:sz="6" w:space="0" w:color="auto"/>
              <w:left w:val="single" w:sz="4" w:space="0" w:color="auto"/>
              <w:right w:val="single" w:sz="6" w:space="0" w:color="auto"/>
            </w:tcBorders>
            <w:shd w:val="clear" w:color="auto" w:fill="FFFFFF"/>
          </w:tcPr>
          <w:p w14:paraId="059E9EEA" w14:textId="77777777" w:rsidR="002151F9" w:rsidRPr="001C653E" w:rsidRDefault="002151F9" w:rsidP="00886672">
            <w:pPr>
              <w:tabs>
                <w:tab w:val="right" w:leader="dot" w:pos="4585"/>
              </w:tabs>
              <w:jc w:val="both"/>
              <w:rPr>
                <w:b/>
                <w:sz w:val="20"/>
                <w:szCs w:val="20"/>
              </w:rPr>
            </w:pPr>
          </w:p>
        </w:tc>
      </w:tr>
      <w:tr w:rsidR="002151F9" w:rsidRPr="001C653E" w14:paraId="1E5C52E2" w14:textId="77777777" w:rsidTr="002151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Pr>
        <w:tc>
          <w:tcPr>
            <w:tcW w:w="379" w:type="pct"/>
            <w:tcBorders>
              <w:top w:val="single" w:sz="6" w:space="0" w:color="auto"/>
              <w:left w:val="single" w:sz="6" w:space="0" w:color="auto"/>
              <w:bottom w:val="single" w:sz="6" w:space="0" w:color="auto"/>
              <w:right w:val="single" w:sz="12" w:space="0" w:color="auto"/>
            </w:tcBorders>
            <w:shd w:val="clear" w:color="auto" w:fill="FFFFFF"/>
          </w:tcPr>
          <w:p w14:paraId="7B5C8AB6" w14:textId="77777777" w:rsidR="002151F9" w:rsidRPr="001C653E" w:rsidRDefault="002151F9" w:rsidP="00E61536">
            <w:pPr>
              <w:jc w:val="both"/>
              <w:rPr>
                <w:rFonts w:cs="Vrinda"/>
                <w:sz w:val="20"/>
                <w:szCs w:val="20"/>
                <w:lang w:val="en-US" w:bidi="bn-BD"/>
              </w:rPr>
            </w:pPr>
            <w:r w:rsidRPr="001C653E">
              <w:rPr>
                <w:sz w:val="20"/>
                <w:szCs w:val="20"/>
                <w:cs/>
                <w:lang w:bidi="bn-IN"/>
              </w:rPr>
              <w:t>1</w:t>
            </w:r>
            <w:r w:rsidRPr="001C653E">
              <w:rPr>
                <w:sz w:val="20"/>
                <w:szCs w:val="20"/>
                <w:cs/>
                <w:lang w:val="en-US" w:bidi="bn-BD"/>
              </w:rPr>
              <w:t>28</w:t>
            </w:r>
          </w:p>
        </w:tc>
        <w:tc>
          <w:tcPr>
            <w:tcW w:w="1855" w:type="pct"/>
            <w:gridSpan w:val="2"/>
            <w:tcBorders>
              <w:top w:val="single" w:sz="6" w:space="0" w:color="auto"/>
              <w:bottom w:val="single" w:sz="6" w:space="0" w:color="auto"/>
            </w:tcBorders>
            <w:shd w:val="clear" w:color="auto" w:fill="FFFFFF"/>
          </w:tcPr>
          <w:p w14:paraId="28426ADE" w14:textId="77777777" w:rsidR="002151F9" w:rsidRPr="001C653E" w:rsidRDefault="002151F9" w:rsidP="00886672">
            <w:pPr>
              <w:pStyle w:val="BodyText2"/>
              <w:rPr>
                <w:sz w:val="20"/>
                <w:szCs w:val="20"/>
              </w:rPr>
            </w:pPr>
            <w:r w:rsidRPr="001C653E">
              <w:rPr>
                <w:sz w:val="20"/>
                <w:szCs w:val="20"/>
              </w:rPr>
              <w:t>How much of the dowry has already been paid? All, partial or none?</w:t>
            </w:r>
          </w:p>
          <w:p w14:paraId="170A9F24" w14:textId="77777777" w:rsidR="002151F9" w:rsidRPr="001C653E" w:rsidRDefault="002151F9" w:rsidP="00886672">
            <w:pPr>
              <w:rPr>
                <w:rFonts w:ascii="SutonnyMJ" w:hAnsi="SutonnyMJ" w:cs="Arial"/>
                <w:color w:val="000000"/>
                <w:sz w:val="20"/>
                <w:szCs w:val="20"/>
              </w:rPr>
            </w:pPr>
            <w:r w:rsidRPr="001C653E">
              <w:rPr>
                <w:rFonts w:ascii="SutonnyMJ" w:hAnsi="SutonnyMJ" w:cs="Arial"/>
                <w:color w:val="000000"/>
                <w:sz w:val="20"/>
                <w:szCs w:val="20"/>
              </w:rPr>
              <w:t>GLb ch©šÍ wK cwigvY †hŠZzK †`qv n‡q‡Q? meUzKz, AvswkK, bvwK GK`g wKQyB †`qv nqwb?</w:t>
            </w:r>
          </w:p>
          <w:p w14:paraId="0D87EF6A" w14:textId="77777777" w:rsidR="002151F9" w:rsidRPr="001C653E" w:rsidRDefault="002151F9" w:rsidP="00886672">
            <w:pPr>
              <w:rPr>
                <w:rFonts w:ascii="SutonnyMJ" w:hAnsi="SutonnyMJ" w:cs="SutonnyMJ"/>
                <w:sz w:val="20"/>
                <w:szCs w:val="20"/>
                <w:lang w:bidi="bn-IN"/>
              </w:rPr>
            </w:pPr>
          </w:p>
        </w:tc>
        <w:tc>
          <w:tcPr>
            <w:tcW w:w="2408" w:type="pct"/>
            <w:gridSpan w:val="7"/>
            <w:tcBorders>
              <w:top w:val="single" w:sz="6" w:space="0" w:color="auto"/>
              <w:left w:val="single" w:sz="6" w:space="0" w:color="auto"/>
              <w:bottom w:val="single" w:sz="6" w:space="0" w:color="auto"/>
              <w:right w:val="single" w:sz="4" w:space="0" w:color="auto"/>
            </w:tcBorders>
            <w:shd w:val="clear" w:color="auto" w:fill="FFFFFF"/>
          </w:tcPr>
          <w:p w14:paraId="32F865FD" w14:textId="77777777" w:rsidR="002151F9" w:rsidRPr="001C653E" w:rsidRDefault="002151F9" w:rsidP="00886672">
            <w:pPr>
              <w:tabs>
                <w:tab w:val="left" w:pos="720"/>
                <w:tab w:val="right" w:leader="dot" w:pos="4585"/>
              </w:tabs>
              <w:ind w:left="360" w:hanging="360"/>
              <w:jc w:val="both"/>
              <w:rPr>
                <w:rFonts w:ascii="SutonnyMJ" w:hAnsi="SutonnyMJ" w:cs="SutonnyMJ"/>
                <w:sz w:val="20"/>
                <w:szCs w:val="20"/>
              </w:rPr>
            </w:pPr>
            <w:r w:rsidRPr="001C653E">
              <w:rPr>
                <w:sz w:val="20"/>
                <w:szCs w:val="20"/>
              </w:rPr>
              <w:t>ALL PAID (</w:t>
            </w:r>
            <w:r w:rsidRPr="001C653E">
              <w:rPr>
                <w:rFonts w:ascii="SutonnyMJ" w:hAnsi="SutonnyMJ" w:cs="SutonnyMJ"/>
                <w:sz w:val="20"/>
                <w:szCs w:val="20"/>
                <w:lang w:val="en-US" w:bidi="bn-IN"/>
              </w:rPr>
              <w:t>meUzKz cwi‡kvwaZ</w:t>
            </w:r>
            <w:r w:rsidRPr="001C653E">
              <w:rPr>
                <w:sz w:val="20"/>
                <w:szCs w:val="20"/>
              </w:rPr>
              <w:t>)</w:t>
            </w:r>
            <w:r w:rsidRPr="001C653E">
              <w:rPr>
                <w:sz w:val="20"/>
                <w:szCs w:val="20"/>
              </w:rPr>
              <w:tab/>
              <w:t>1</w:t>
            </w:r>
          </w:p>
          <w:p w14:paraId="7E6D6263" w14:textId="77777777" w:rsidR="002151F9" w:rsidRPr="001C653E" w:rsidRDefault="002151F9" w:rsidP="00886672">
            <w:pPr>
              <w:tabs>
                <w:tab w:val="left" w:pos="720"/>
                <w:tab w:val="right" w:leader="dot" w:pos="4585"/>
              </w:tabs>
              <w:ind w:left="360" w:hanging="360"/>
              <w:jc w:val="both"/>
              <w:rPr>
                <w:sz w:val="20"/>
                <w:szCs w:val="20"/>
              </w:rPr>
            </w:pPr>
            <w:r w:rsidRPr="001C653E">
              <w:rPr>
                <w:sz w:val="20"/>
                <w:szCs w:val="20"/>
              </w:rPr>
              <w:t>PARTIALLY PAID (</w:t>
            </w:r>
            <w:r w:rsidRPr="001C653E">
              <w:rPr>
                <w:rFonts w:ascii="SutonnyMJ" w:hAnsi="SutonnyMJ" w:cs="SutonnyMJ"/>
                <w:sz w:val="20"/>
                <w:szCs w:val="20"/>
                <w:lang w:val="en-US" w:bidi="bn-IN"/>
              </w:rPr>
              <w:t>AvswkK cwi‡kvwaZ</w:t>
            </w:r>
            <w:r w:rsidRPr="001C653E">
              <w:rPr>
                <w:sz w:val="20"/>
                <w:szCs w:val="20"/>
              </w:rPr>
              <w:t xml:space="preserve">) </w:t>
            </w:r>
            <w:r w:rsidRPr="001C653E">
              <w:rPr>
                <w:sz w:val="20"/>
                <w:szCs w:val="20"/>
              </w:rPr>
              <w:tab/>
              <w:t>2</w:t>
            </w:r>
          </w:p>
          <w:p w14:paraId="45647B1B" w14:textId="77777777" w:rsidR="002151F9" w:rsidRPr="001C653E" w:rsidRDefault="002151F9" w:rsidP="00886672">
            <w:pPr>
              <w:tabs>
                <w:tab w:val="right" w:leader="dot" w:pos="4585"/>
              </w:tabs>
              <w:jc w:val="both"/>
              <w:rPr>
                <w:sz w:val="20"/>
                <w:szCs w:val="20"/>
              </w:rPr>
            </w:pPr>
            <w:r w:rsidRPr="001C653E">
              <w:rPr>
                <w:sz w:val="20"/>
                <w:szCs w:val="20"/>
              </w:rPr>
              <w:t>NONE PAID (</w:t>
            </w:r>
            <w:r w:rsidRPr="001C653E">
              <w:rPr>
                <w:rFonts w:ascii="SutonnyMJ" w:hAnsi="SutonnyMJ" w:cs="Arial"/>
                <w:color w:val="000000"/>
                <w:sz w:val="20"/>
                <w:szCs w:val="20"/>
              </w:rPr>
              <w:t>GK`gB</w:t>
            </w:r>
            <w:r w:rsidRPr="001C653E">
              <w:rPr>
                <w:rFonts w:ascii="Vrinda" w:hAnsi="Vrinda" w:cs="Vrinda" w:hint="cs"/>
                <w:sz w:val="20"/>
                <w:szCs w:val="20"/>
                <w:cs/>
                <w:lang w:bidi="bn-IN"/>
              </w:rPr>
              <w:t xml:space="preserve"> </w:t>
            </w:r>
            <w:r w:rsidRPr="001C653E">
              <w:rPr>
                <w:rFonts w:ascii="SutonnyMJ" w:hAnsi="SutonnyMJ" w:cs="SutonnyMJ"/>
                <w:sz w:val="20"/>
                <w:szCs w:val="20"/>
                <w:lang w:val="en-US" w:bidi="bn-IN"/>
              </w:rPr>
              <w:t>cwi‡kvwaZ bq</w:t>
            </w:r>
            <w:r w:rsidRPr="001C653E">
              <w:rPr>
                <w:sz w:val="20"/>
                <w:szCs w:val="20"/>
              </w:rPr>
              <w:t>)</w:t>
            </w:r>
            <w:r w:rsidRPr="001C653E">
              <w:rPr>
                <w:sz w:val="20"/>
                <w:szCs w:val="20"/>
              </w:rPr>
              <w:tab/>
              <w:t>3</w:t>
            </w:r>
          </w:p>
          <w:p w14:paraId="3AD3A07D" w14:textId="77777777" w:rsidR="002151F9" w:rsidRPr="001C653E" w:rsidRDefault="002151F9" w:rsidP="00886672">
            <w:pPr>
              <w:tabs>
                <w:tab w:val="right" w:leader="dot" w:pos="4585"/>
              </w:tabs>
              <w:jc w:val="both"/>
              <w:rPr>
                <w:sz w:val="20"/>
                <w:szCs w:val="20"/>
              </w:rPr>
            </w:pPr>
            <w:r w:rsidRPr="001C653E">
              <w:rPr>
                <w:sz w:val="20"/>
                <w:szCs w:val="20"/>
              </w:rPr>
              <w:t>DON’T KNOW/DON’T REMEMBER (</w:t>
            </w:r>
            <w:r w:rsidRPr="001C653E">
              <w:rPr>
                <w:rFonts w:ascii="SutonnyMJ" w:hAnsi="SutonnyMJ"/>
                <w:noProof/>
                <w:sz w:val="20"/>
                <w:szCs w:val="20"/>
              </w:rPr>
              <w:t>Rvwb bv</w:t>
            </w:r>
            <w:r w:rsidRPr="001C653E">
              <w:rPr>
                <w:rFonts w:hint="cs"/>
                <w:sz w:val="20"/>
                <w:szCs w:val="20"/>
                <w:cs/>
                <w:lang w:bidi="bn-IN"/>
              </w:rPr>
              <w:t xml:space="preserve"> / </w:t>
            </w:r>
            <w:r w:rsidRPr="001C653E">
              <w:rPr>
                <w:rFonts w:ascii="SutonnyMJ" w:hAnsi="SutonnyMJ" w:cs="SutonnyMJ"/>
                <w:sz w:val="20"/>
                <w:szCs w:val="20"/>
                <w:lang w:bidi="bn-BD"/>
              </w:rPr>
              <w:t>g‡b †bB</w:t>
            </w:r>
            <w:r w:rsidRPr="001C653E">
              <w:rPr>
                <w:sz w:val="20"/>
                <w:szCs w:val="20"/>
              </w:rPr>
              <w:t>)</w:t>
            </w:r>
            <w:r w:rsidRPr="001C653E">
              <w:rPr>
                <w:sz w:val="20"/>
                <w:szCs w:val="20"/>
              </w:rPr>
              <w:tab/>
              <w:t>8</w:t>
            </w:r>
          </w:p>
          <w:p w14:paraId="63C0A18B" w14:textId="77777777" w:rsidR="002151F9" w:rsidRPr="001C653E" w:rsidRDefault="002151F9" w:rsidP="00886672">
            <w:pPr>
              <w:tabs>
                <w:tab w:val="right" w:leader="dot" w:pos="3997"/>
              </w:tabs>
              <w:jc w:val="both"/>
              <w:rPr>
                <w:sz w:val="20"/>
                <w:szCs w:val="20"/>
              </w:rPr>
            </w:pPr>
            <w:r w:rsidRPr="001C653E">
              <w:rPr>
                <w:sz w:val="20"/>
                <w:szCs w:val="20"/>
              </w:rPr>
              <w:t>REFUSED/NO ANSWER</w:t>
            </w:r>
            <w:r w:rsidRPr="001C653E">
              <w:rPr>
                <w:sz w:val="20"/>
                <w:szCs w:val="20"/>
              </w:rPr>
              <w:tab/>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 xml:space="preserve"> ………………......9</w:t>
            </w:r>
          </w:p>
        </w:tc>
        <w:tc>
          <w:tcPr>
            <w:tcW w:w="358" w:type="pct"/>
            <w:tcBorders>
              <w:top w:val="single" w:sz="6" w:space="0" w:color="auto"/>
              <w:left w:val="single" w:sz="4" w:space="0" w:color="auto"/>
              <w:bottom w:val="single" w:sz="6" w:space="0" w:color="auto"/>
              <w:right w:val="single" w:sz="6" w:space="0" w:color="auto"/>
            </w:tcBorders>
            <w:shd w:val="clear" w:color="auto" w:fill="FFFFFF"/>
          </w:tcPr>
          <w:p w14:paraId="70022BEF" w14:textId="77777777" w:rsidR="002151F9" w:rsidRPr="001C653E" w:rsidRDefault="002151F9" w:rsidP="00886672">
            <w:pPr>
              <w:tabs>
                <w:tab w:val="right" w:leader="dot" w:pos="4585"/>
              </w:tabs>
              <w:jc w:val="both"/>
              <w:rPr>
                <w:sz w:val="20"/>
                <w:szCs w:val="20"/>
              </w:rPr>
            </w:pPr>
          </w:p>
        </w:tc>
      </w:tr>
    </w:tbl>
    <w:p w14:paraId="56E460AC" w14:textId="77777777" w:rsidR="00374D24" w:rsidRPr="001C653E" w:rsidRDefault="00374D24" w:rsidP="00374D24">
      <w:pPr>
        <w:pStyle w:val="Footer"/>
        <w:rPr>
          <w:sz w:val="16"/>
          <w:szCs w:val="16"/>
        </w:rPr>
      </w:pPr>
      <w:r w:rsidRPr="001C653E">
        <w:rPr>
          <w:sz w:val="16"/>
          <w:szCs w:val="16"/>
        </w:rPr>
        <w:br w:type="page"/>
      </w:r>
    </w:p>
    <w:tbl>
      <w:tblPr>
        <w:tblW w:w="4663" w:type="pct"/>
        <w:tblLayout w:type="fixed"/>
        <w:tblLook w:val="0000" w:firstRow="0" w:lastRow="0" w:firstColumn="0" w:lastColumn="0" w:noHBand="0" w:noVBand="0"/>
      </w:tblPr>
      <w:tblGrid>
        <w:gridCol w:w="802"/>
        <w:gridCol w:w="10"/>
        <w:gridCol w:w="4208"/>
        <w:gridCol w:w="10"/>
        <w:gridCol w:w="628"/>
        <w:gridCol w:w="1219"/>
        <w:gridCol w:w="1058"/>
        <w:gridCol w:w="1239"/>
        <w:gridCol w:w="10"/>
        <w:gridCol w:w="769"/>
        <w:gridCol w:w="10"/>
      </w:tblGrid>
      <w:tr w:rsidR="002151F9" w:rsidRPr="001C653E" w14:paraId="50D4D39E" w14:textId="77777777" w:rsidTr="002151F9">
        <w:trPr>
          <w:cantSplit/>
        </w:trPr>
        <w:tc>
          <w:tcPr>
            <w:tcW w:w="5000" w:type="pct"/>
            <w:gridSpan w:val="11"/>
            <w:tcBorders>
              <w:top w:val="single" w:sz="12" w:space="0" w:color="auto"/>
              <w:left w:val="single" w:sz="4" w:space="0" w:color="auto"/>
              <w:bottom w:val="single" w:sz="12" w:space="0" w:color="auto"/>
              <w:right w:val="single" w:sz="12" w:space="0" w:color="auto"/>
            </w:tcBorders>
            <w:shd w:val="clear" w:color="auto" w:fill="FFFF00"/>
          </w:tcPr>
          <w:p w14:paraId="125D85A5" w14:textId="77777777" w:rsidR="002151F9" w:rsidRPr="001C653E" w:rsidRDefault="002151F9" w:rsidP="001C002E">
            <w:pPr>
              <w:jc w:val="center"/>
              <w:rPr>
                <w:b/>
                <w:sz w:val="20"/>
                <w:szCs w:val="20"/>
              </w:rPr>
            </w:pPr>
          </w:p>
          <w:p w14:paraId="28DCD8A5" w14:textId="77777777" w:rsidR="002151F9" w:rsidRPr="001C653E" w:rsidRDefault="002151F9" w:rsidP="004F17C0">
            <w:pPr>
              <w:jc w:val="center"/>
              <w:rPr>
                <w:b/>
                <w:sz w:val="20"/>
                <w:szCs w:val="20"/>
              </w:rPr>
            </w:pPr>
            <w:r w:rsidRPr="001C653E">
              <w:rPr>
                <w:b/>
                <w:sz w:val="20"/>
                <w:szCs w:val="20"/>
              </w:rPr>
              <w:t>SECTION 2:   GENERAL HEALTH</w:t>
            </w:r>
          </w:p>
          <w:p w14:paraId="3B6FF348" w14:textId="77777777" w:rsidR="002151F9" w:rsidRPr="001C653E" w:rsidRDefault="002151F9" w:rsidP="00F35CEA">
            <w:pPr>
              <w:jc w:val="center"/>
              <w:rPr>
                <w:sz w:val="20"/>
                <w:szCs w:val="20"/>
              </w:rPr>
            </w:pPr>
          </w:p>
        </w:tc>
      </w:tr>
      <w:tr w:rsidR="002151F9" w:rsidRPr="001C653E" w14:paraId="58BDFB1B" w14:textId="77777777" w:rsidTr="002151F9">
        <w:trPr>
          <w:cantSplit/>
          <w:trHeight w:val="420"/>
        </w:trPr>
        <w:tc>
          <w:tcPr>
            <w:tcW w:w="407" w:type="pct"/>
            <w:gridSpan w:val="2"/>
            <w:tcBorders>
              <w:top w:val="single" w:sz="6" w:space="0" w:color="auto"/>
              <w:left w:val="single" w:sz="4" w:space="0" w:color="auto"/>
              <w:bottom w:val="single" w:sz="6" w:space="0" w:color="auto"/>
              <w:right w:val="single" w:sz="12" w:space="0" w:color="auto"/>
            </w:tcBorders>
          </w:tcPr>
          <w:p w14:paraId="0FC732A9" w14:textId="77777777" w:rsidR="002151F9" w:rsidRPr="001C653E" w:rsidRDefault="002151F9" w:rsidP="00457037">
            <w:pPr>
              <w:ind w:left="360"/>
              <w:jc w:val="both"/>
              <w:rPr>
                <w:sz w:val="20"/>
                <w:szCs w:val="20"/>
              </w:rPr>
            </w:pPr>
          </w:p>
        </w:tc>
        <w:tc>
          <w:tcPr>
            <w:tcW w:w="2117" w:type="pct"/>
            <w:gridSpan w:val="2"/>
            <w:tcBorders>
              <w:top w:val="single" w:sz="6" w:space="0" w:color="auto"/>
              <w:bottom w:val="single" w:sz="6" w:space="0" w:color="auto"/>
            </w:tcBorders>
          </w:tcPr>
          <w:p w14:paraId="67EF4433" w14:textId="77777777" w:rsidR="002151F9" w:rsidRPr="001C653E" w:rsidRDefault="002151F9" w:rsidP="00052BC3">
            <w:pPr>
              <w:jc w:val="center"/>
              <w:rPr>
                <w:sz w:val="20"/>
                <w:szCs w:val="20"/>
              </w:rPr>
            </w:pPr>
            <w:r w:rsidRPr="001C653E">
              <w:rPr>
                <w:sz w:val="20"/>
                <w:szCs w:val="20"/>
              </w:rPr>
              <w:t>QUESTIONS &amp; FILTERS</w:t>
            </w:r>
          </w:p>
        </w:tc>
        <w:tc>
          <w:tcPr>
            <w:tcW w:w="2085" w:type="pct"/>
            <w:gridSpan w:val="5"/>
            <w:tcBorders>
              <w:top w:val="single" w:sz="6" w:space="0" w:color="auto"/>
              <w:left w:val="single" w:sz="6" w:space="0" w:color="auto"/>
              <w:bottom w:val="single" w:sz="6" w:space="0" w:color="auto"/>
              <w:right w:val="single" w:sz="6" w:space="0" w:color="auto"/>
            </w:tcBorders>
          </w:tcPr>
          <w:p w14:paraId="61184B51" w14:textId="77777777" w:rsidR="002151F9" w:rsidRPr="001C653E" w:rsidRDefault="002151F9" w:rsidP="00052BC3">
            <w:pPr>
              <w:jc w:val="center"/>
              <w:rPr>
                <w:sz w:val="20"/>
                <w:szCs w:val="20"/>
              </w:rPr>
            </w:pPr>
            <w:r w:rsidRPr="001C653E">
              <w:rPr>
                <w:sz w:val="20"/>
                <w:szCs w:val="20"/>
              </w:rPr>
              <w:t>CODING CATEGORIES</w:t>
            </w:r>
          </w:p>
        </w:tc>
        <w:tc>
          <w:tcPr>
            <w:tcW w:w="391" w:type="pct"/>
            <w:gridSpan w:val="2"/>
            <w:tcBorders>
              <w:top w:val="single" w:sz="6" w:space="0" w:color="auto"/>
              <w:left w:val="single" w:sz="6" w:space="0" w:color="auto"/>
              <w:bottom w:val="single" w:sz="6" w:space="0" w:color="auto"/>
              <w:right w:val="single" w:sz="6" w:space="0" w:color="auto"/>
            </w:tcBorders>
          </w:tcPr>
          <w:p w14:paraId="7C0E46C0" w14:textId="77777777" w:rsidR="002151F9" w:rsidRPr="001C653E" w:rsidRDefault="002151F9" w:rsidP="00052BC3">
            <w:pPr>
              <w:rPr>
                <w:sz w:val="20"/>
                <w:szCs w:val="20"/>
              </w:rPr>
            </w:pPr>
            <w:r w:rsidRPr="001C653E">
              <w:rPr>
                <w:sz w:val="20"/>
                <w:szCs w:val="20"/>
              </w:rPr>
              <w:t>SKIP</w:t>
            </w:r>
          </w:p>
          <w:p w14:paraId="4ABD3C45" w14:textId="77777777" w:rsidR="002151F9" w:rsidRPr="001C653E" w:rsidRDefault="002151F9" w:rsidP="00052BC3">
            <w:pPr>
              <w:rPr>
                <w:sz w:val="20"/>
                <w:szCs w:val="20"/>
              </w:rPr>
            </w:pPr>
            <w:r w:rsidRPr="001C653E">
              <w:rPr>
                <w:sz w:val="20"/>
                <w:szCs w:val="20"/>
              </w:rPr>
              <w:t xml:space="preserve"> TO</w:t>
            </w:r>
          </w:p>
        </w:tc>
      </w:tr>
      <w:tr w:rsidR="002151F9" w:rsidRPr="001C653E" w14:paraId="361CEF40" w14:textId="77777777" w:rsidTr="002151F9">
        <w:trPr>
          <w:gridAfter w:val="1"/>
          <w:wAfter w:w="6" w:type="pct"/>
          <w:cantSplit/>
          <w:trHeight w:val="420"/>
        </w:trPr>
        <w:tc>
          <w:tcPr>
            <w:tcW w:w="4603" w:type="pct"/>
            <w:gridSpan w:val="8"/>
            <w:tcBorders>
              <w:top w:val="single" w:sz="6" w:space="0" w:color="auto"/>
              <w:left w:val="single" w:sz="6" w:space="0" w:color="auto"/>
              <w:bottom w:val="single" w:sz="6" w:space="0" w:color="auto"/>
              <w:right w:val="single" w:sz="6" w:space="0" w:color="auto"/>
            </w:tcBorders>
          </w:tcPr>
          <w:p w14:paraId="0B57250F" w14:textId="77777777" w:rsidR="002151F9" w:rsidRPr="001C653E" w:rsidRDefault="002151F9" w:rsidP="009E76F1">
            <w:pPr>
              <w:rPr>
                <w:sz w:val="20"/>
                <w:szCs w:val="20"/>
              </w:rPr>
            </w:pPr>
            <w:r w:rsidRPr="001C653E">
              <w:rPr>
                <w:sz w:val="20"/>
                <w:szCs w:val="20"/>
              </w:rPr>
              <w:t>I would now like to ask a few questions about your health and use of health services.</w:t>
            </w:r>
          </w:p>
          <w:p w14:paraId="293579A8" w14:textId="77777777" w:rsidR="002151F9" w:rsidRPr="001C653E" w:rsidRDefault="002151F9" w:rsidP="009E76F1">
            <w:pPr>
              <w:rPr>
                <w:rFonts w:ascii="SutonnyMJ" w:hAnsi="SutonnyMJ" w:cs="SutonnyMJ"/>
                <w:sz w:val="20"/>
                <w:szCs w:val="20"/>
              </w:rPr>
            </w:pPr>
            <w:r w:rsidRPr="001C653E">
              <w:rPr>
                <w:rFonts w:ascii="SutonnyMJ" w:hAnsi="SutonnyMJ" w:cs="SutonnyMJ"/>
                <w:sz w:val="20"/>
                <w:szCs w:val="20"/>
              </w:rPr>
              <w:t xml:space="preserve">Avwg </w:t>
            </w:r>
            <w:r w:rsidRPr="001C653E">
              <w:rPr>
                <w:rFonts w:ascii="SutonnyMJ" w:hAnsi="SutonnyMJ" w:cs="Vrinda"/>
                <w:sz w:val="20"/>
                <w:szCs w:val="20"/>
                <w:lang w:bidi="bn-IN"/>
              </w:rPr>
              <w:t>GLb Avcbv‡K Avcbvi ¯^v¯’¨ I Avcwb †h ¯^v¯’¨ †K‡›`ª Rvb †m wel‡q wKQz cÖkœ wRÁvmv Ki‡ev|</w:t>
            </w:r>
          </w:p>
        </w:tc>
        <w:tc>
          <w:tcPr>
            <w:tcW w:w="391" w:type="pct"/>
            <w:gridSpan w:val="2"/>
            <w:tcBorders>
              <w:top w:val="single" w:sz="6" w:space="0" w:color="auto"/>
              <w:left w:val="single" w:sz="6" w:space="0" w:color="auto"/>
              <w:bottom w:val="single" w:sz="6" w:space="0" w:color="auto"/>
              <w:right w:val="single" w:sz="6" w:space="0" w:color="auto"/>
            </w:tcBorders>
          </w:tcPr>
          <w:p w14:paraId="0388E745" w14:textId="77777777" w:rsidR="002151F9" w:rsidRPr="001C653E" w:rsidRDefault="002151F9" w:rsidP="00052BC3">
            <w:pPr>
              <w:rPr>
                <w:sz w:val="20"/>
                <w:szCs w:val="20"/>
              </w:rPr>
            </w:pPr>
          </w:p>
        </w:tc>
      </w:tr>
      <w:tr w:rsidR="002151F9" w:rsidRPr="001C653E" w14:paraId="5645BD55" w14:textId="77777777" w:rsidTr="002151F9">
        <w:trPr>
          <w:gridAfter w:val="1"/>
          <w:wAfter w:w="6" w:type="pct"/>
          <w:cantSplit/>
          <w:trHeight w:val="1264"/>
        </w:trPr>
        <w:tc>
          <w:tcPr>
            <w:tcW w:w="402" w:type="pct"/>
            <w:tcBorders>
              <w:top w:val="single" w:sz="6" w:space="0" w:color="auto"/>
              <w:left w:val="single" w:sz="6" w:space="0" w:color="auto"/>
              <w:bottom w:val="single" w:sz="6" w:space="0" w:color="auto"/>
              <w:right w:val="single" w:sz="12" w:space="0" w:color="auto"/>
            </w:tcBorders>
          </w:tcPr>
          <w:p w14:paraId="0F133209" w14:textId="77777777"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14:paraId="6E733731" w14:textId="77777777" w:rsidR="002151F9" w:rsidRPr="001C653E" w:rsidRDefault="002151F9" w:rsidP="001C002E">
            <w:pPr>
              <w:rPr>
                <w:rFonts w:ascii="SutonnyMJ" w:hAnsi="SutonnyMJ" w:cs="SutonnyMJ"/>
                <w:sz w:val="20"/>
                <w:szCs w:val="20"/>
              </w:rPr>
            </w:pPr>
            <w:r w:rsidRPr="001C653E">
              <w:rPr>
                <w:sz w:val="20"/>
                <w:szCs w:val="20"/>
              </w:rPr>
              <w:t>In general, would you describe your overall health as excellent, good, fair, poor or very poor?</w:t>
            </w:r>
          </w:p>
          <w:p w14:paraId="55194E48" w14:textId="77777777" w:rsidR="002151F9" w:rsidRPr="001C653E" w:rsidRDefault="002151F9" w:rsidP="001C002E">
            <w:pPr>
              <w:rPr>
                <w:rFonts w:ascii="SutonnyMJ" w:hAnsi="SutonnyMJ" w:cs="Vrinda"/>
                <w:sz w:val="20"/>
                <w:szCs w:val="20"/>
                <w:cs/>
                <w:lang w:bidi="bn-IN"/>
              </w:rPr>
            </w:pPr>
            <w:r w:rsidRPr="001C653E">
              <w:rPr>
                <w:rFonts w:ascii="SutonnyMJ" w:hAnsi="SutonnyMJ" w:cs="Vrinda"/>
                <w:sz w:val="20"/>
                <w:szCs w:val="20"/>
                <w:lang w:bidi="bn-IN"/>
              </w:rPr>
              <w:t>mvavibfv‡e Avcwb wK ej‡eb †h Avcbvi ¯^v¯’¨ Lye fvj, fvj, ‡gvUvgywU, Lvivc bvwK Lye Lvivc?</w:t>
            </w:r>
          </w:p>
        </w:tc>
        <w:tc>
          <w:tcPr>
            <w:tcW w:w="2085" w:type="pct"/>
            <w:gridSpan w:val="5"/>
            <w:tcBorders>
              <w:top w:val="single" w:sz="6" w:space="0" w:color="auto"/>
              <w:left w:val="single" w:sz="6" w:space="0" w:color="auto"/>
              <w:bottom w:val="single" w:sz="6" w:space="0" w:color="auto"/>
              <w:right w:val="single" w:sz="6" w:space="0" w:color="auto"/>
            </w:tcBorders>
          </w:tcPr>
          <w:p w14:paraId="46DD072F" w14:textId="77777777" w:rsidR="002151F9" w:rsidRPr="001C653E" w:rsidRDefault="002151F9" w:rsidP="00A43979">
            <w:pPr>
              <w:tabs>
                <w:tab w:val="right" w:leader="dot" w:pos="4536"/>
              </w:tabs>
              <w:rPr>
                <w:rFonts w:cs="Vrinda"/>
                <w:sz w:val="20"/>
                <w:szCs w:val="20"/>
                <w:lang w:val="en-US" w:bidi="bn-IN"/>
              </w:rPr>
            </w:pPr>
            <w:r w:rsidRPr="001C653E">
              <w:rPr>
                <w:sz w:val="20"/>
                <w:szCs w:val="20"/>
              </w:rPr>
              <w:t>EXCELLENT (</w:t>
            </w:r>
            <w:r w:rsidRPr="001C653E">
              <w:rPr>
                <w:rFonts w:ascii="SutonnyMJ" w:hAnsi="SutonnyMJ" w:cs="Vrinda"/>
                <w:sz w:val="20"/>
                <w:szCs w:val="20"/>
                <w:lang w:bidi="bn-IN"/>
              </w:rPr>
              <w:t xml:space="preserve">Lye </w:t>
            </w:r>
            <w:proofErr w:type="spellStart"/>
            <w:r w:rsidRPr="001C653E">
              <w:rPr>
                <w:rFonts w:ascii="SutonnyMJ" w:hAnsi="SutonnyMJ" w:cs="Vrinda"/>
                <w:sz w:val="20"/>
                <w:szCs w:val="20"/>
                <w:lang w:bidi="bn-IN"/>
              </w:rPr>
              <w:t>fvj</w:t>
            </w:r>
            <w:proofErr w:type="spellEnd"/>
            <w:r w:rsidR="00A43979" w:rsidRPr="001C653E">
              <w:rPr>
                <w:sz w:val="20"/>
                <w:szCs w:val="20"/>
              </w:rPr>
              <w:t>)......................................</w:t>
            </w:r>
            <w:r w:rsidRPr="001C653E">
              <w:rPr>
                <w:sz w:val="20"/>
                <w:szCs w:val="20"/>
              </w:rPr>
              <w:t>1</w:t>
            </w:r>
          </w:p>
          <w:p w14:paraId="2869668D" w14:textId="77777777" w:rsidR="002151F9" w:rsidRPr="001C653E" w:rsidRDefault="002151F9" w:rsidP="00A43979">
            <w:pPr>
              <w:tabs>
                <w:tab w:val="right" w:leader="dot" w:pos="4536"/>
              </w:tabs>
              <w:rPr>
                <w:sz w:val="20"/>
                <w:szCs w:val="20"/>
              </w:rPr>
            </w:pPr>
            <w:r w:rsidRPr="001C653E">
              <w:rPr>
                <w:sz w:val="20"/>
                <w:szCs w:val="20"/>
              </w:rPr>
              <w:t>GOOD (</w:t>
            </w:r>
            <w:proofErr w:type="spellStart"/>
            <w:r w:rsidRPr="001C653E">
              <w:rPr>
                <w:rFonts w:ascii="SutonnyMJ" w:hAnsi="SutonnyMJ" w:cs="Vrinda"/>
                <w:sz w:val="20"/>
                <w:szCs w:val="20"/>
                <w:lang w:bidi="bn-IN"/>
              </w:rPr>
              <w:t>fvj</w:t>
            </w:r>
            <w:proofErr w:type="spellEnd"/>
            <w:r w:rsidRPr="001C653E">
              <w:rPr>
                <w:rFonts w:ascii="SutonnyMJ" w:hAnsi="SutonnyMJ" w:cs="Vrinda"/>
                <w:sz w:val="20"/>
                <w:szCs w:val="20"/>
                <w:lang w:bidi="bn-IN"/>
              </w:rPr>
              <w:t>)</w:t>
            </w:r>
            <w:r w:rsidR="00A43979" w:rsidRPr="001C653E">
              <w:rPr>
                <w:sz w:val="20"/>
                <w:szCs w:val="20"/>
              </w:rPr>
              <w:t>......................................................</w:t>
            </w:r>
            <w:r w:rsidRPr="001C653E">
              <w:rPr>
                <w:sz w:val="20"/>
                <w:szCs w:val="20"/>
              </w:rPr>
              <w:t>2</w:t>
            </w:r>
          </w:p>
          <w:p w14:paraId="6E8FE5D8" w14:textId="77777777" w:rsidR="002151F9" w:rsidRPr="001C653E" w:rsidRDefault="002151F9" w:rsidP="00A43979">
            <w:pPr>
              <w:tabs>
                <w:tab w:val="right" w:leader="dot" w:pos="4536"/>
              </w:tabs>
              <w:rPr>
                <w:sz w:val="20"/>
                <w:szCs w:val="20"/>
              </w:rPr>
            </w:pPr>
            <w:r w:rsidRPr="001C653E">
              <w:rPr>
                <w:sz w:val="20"/>
                <w:szCs w:val="20"/>
              </w:rPr>
              <w:t>FAIR (</w:t>
            </w:r>
            <w:r w:rsidRPr="001C653E">
              <w:rPr>
                <w:rFonts w:ascii="SutonnyMJ" w:hAnsi="SutonnyMJ" w:cs="Vrinda"/>
                <w:sz w:val="20"/>
                <w:szCs w:val="20"/>
                <w:lang w:bidi="bn-IN"/>
              </w:rPr>
              <w:t>†</w:t>
            </w:r>
            <w:proofErr w:type="spellStart"/>
            <w:r w:rsidRPr="001C653E">
              <w:rPr>
                <w:rFonts w:ascii="SutonnyMJ" w:hAnsi="SutonnyMJ" w:cs="Vrinda"/>
                <w:sz w:val="20"/>
                <w:szCs w:val="20"/>
                <w:lang w:bidi="bn-IN"/>
              </w:rPr>
              <w:t>gvUv‡gvwU</w:t>
            </w:r>
            <w:proofErr w:type="spellEnd"/>
            <w:r w:rsidRPr="001C653E">
              <w:rPr>
                <w:rFonts w:ascii="SutonnyMJ" w:hAnsi="SutonnyMJ" w:cs="Vrinda"/>
                <w:sz w:val="20"/>
                <w:szCs w:val="20"/>
                <w:lang w:bidi="bn-IN"/>
              </w:rPr>
              <w:t>)</w:t>
            </w:r>
            <w:r w:rsidR="00A43979" w:rsidRPr="001C653E">
              <w:rPr>
                <w:sz w:val="20"/>
                <w:szCs w:val="20"/>
              </w:rPr>
              <w:t>.................................................</w:t>
            </w:r>
            <w:r w:rsidRPr="001C653E">
              <w:rPr>
                <w:sz w:val="20"/>
                <w:szCs w:val="20"/>
              </w:rPr>
              <w:t>3</w:t>
            </w:r>
          </w:p>
          <w:p w14:paraId="21717945" w14:textId="77777777" w:rsidR="002151F9" w:rsidRPr="001C653E" w:rsidRDefault="002151F9" w:rsidP="00A43979">
            <w:pPr>
              <w:tabs>
                <w:tab w:val="right" w:leader="dot" w:pos="4536"/>
              </w:tabs>
              <w:rPr>
                <w:sz w:val="20"/>
                <w:szCs w:val="20"/>
              </w:rPr>
            </w:pPr>
            <w:r w:rsidRPr="001C653E">
              <w:rPr>
                <w:sz w:val="20"/>
                <w:szCs w:val="20"/>
              </w:rPr>
              <w:t>POOR (</w:t>
            </w:r>
            <w:proofErr w:type="spellStart"/>
            <w:r w:rsidRPr="001C653E">
              <w:rPr>
                <w:rFonts w:ascii="SutonnyMJ" w:hAnsi="SutonnyMJ" w:cs="Vrinda"/>
                <w:sz w:val="20"/>
                <w:szCs w:val="20"/>
                <w:lang w:bidi="bn-IN"/>
              </w:rPr>
              <w:t>Lvivc</w:t>
            </w:r>
            <w:proofErr w:type="spellEnd"/>
            <w:r w:rsidRPr="001C653E">
              <w:rPr>
                <w:rFonts w:ascii="SutonnyMJ" w:hAnsi="SutonnyMJ" w:cs="Vrinda"/>
                <w:sz w:val="20"/>
                <w:szCs w:val="20"/>
                <w:lang w:bidi="bn-IN"/>
              </w:rPr>
              <w:t>)</w:t>
            </w:r>
            <w:r w:rsidR="00A43979" w:rsidRPr="001C653E">
              <w:rPr>
                <w:sz w:val="20"/>
                <w:szCs w:val="20"/>
              </w:rPr>
              <w:t>....................................................</w:t>
            </w:r>
            <w:r w:rsidRPr="001C653E">
              <w:rPr>
                <w:sz w:val="20"/>
                <w:szCs w:val="20"/>
              </w:rPr>
              <w:t>4</w:t>
            </w:r>
          </w:p>
          <w:p w14:paraId="194611D4" w14:textId="77777777" w:rsidR="002151F9" w:rsidRPr="001C653E" w:rsidRDefault="002151F9" w:rsidP="00A43979">
            <w:pPr>
              <w:tabs>
                <w:tab w:val="right" w:leader="dot" w:pos="4536"/>
              </w:tabs>
              <w:rPr>
                <w:sz w:val="20"/>
                <w:szCs w:val="20"/>
              </w:rPr>
            </w:pPr>
            <w:r w:rsidRPr="001C653E">
              <w:rPr>
                <w:sz w:val="20"/>
                <w:szCs w:val="20"/>
              </w:rPr>
              <w:t>VERY POOR (</w:t>
            </w:r>
            <w:r w:rsidRPr="001C653E">
              <w:rPr>
                <w:rFonts w:ascii="SutonnyMJ" w:hAnsi="SutonnyMJ" w:cs="Vrinda"/>
                <w:sz w:val="20"/>
                <w:szCs w:val="20"/>
                <w:lang w:bidi="bn-IN"/>
              </w:rPr>
              <w:t xml:space="preserve">Lye </w:t>
            </w:r>
            <w:proofErr w:type="spellStart"/>
            <w:r w:rsidRPr="001C653E">
              <w:rPr>
                <w:rFonts w:ascii="SutonnyMJ" w:hAnsi="SutonnyMJ" w:cs="Vrinda"/>
                <w:sz w:val="20"/>
                <w:szCs w:val="20"/>
                <w:lang w:bidi="bn-IN"/>
              </w:rPr>
              <w:t>Lvivc</w:t>
            </w:r>
            <w:proofErr w:type="spellEnd"/>
            <w:r w:rsidRPr="001C653E">
              <w:rPr>
                <w:rFonts w:ascii="SutonnyMJ" w:hAnsi="SutonnyMJ" w:cs="Vrinda"/>
                <w:sz w:val="20"/>
                <w:szCs w:val="20"/>
                <w:lang w:bidi="bn-IN"/>
              </w:rPr>
              <w:t>)</w:t>
            </w:r>
            <w:r w:rsidR="00A43979" w:rsidRPr="001C653E">
              <w:rPr>
                <w:sz w:val="20"/>
                <w:szCs w:val="20"/>
              </w:rPr>
              <w:t>....................................</w:t>
            </w:r>
            <w:r w:rsidRPr="001C653E">
              <w:rPr>
                <w:sz w:val="20"/>
                <w:szCs w:val="20"/>
              </w:rPr>
              <w:t>5</w:t>
            </w:r>
          </w:p>
        </w:tc>
        <w:tc>
          <w:tcPr>
            <w:tcW w:w="391" w:type="pct"/>
            <w:gridSpan w:val="2"/>
            <w:tcBorders>
              <w:top w:val="single" w:sz="6" w:space="0" w:color="auto"/>
              <w:left w:val="single" w:sz="6" w:space="0" w:color="auto"/>
              <w:bottom w:val="single" w:sz="6" w:space="0" w:color="auto"/>
              <w:right w:val="single" w:sz="6" w:space="0" w:color="auto"/>
            </w:tcBorders>
          </w:tcPr>
          <w:p w14:paraId="3026A99D" w14:textId="77777777" w:rsidR="002151F9" w:rsidRPr="001C653E" w:rsidRDefault="002151F9" w:rsidP="001C002E">
            <w:pPr>
              <w:tabs>
                <w:tab w:val="right" w:leader="dot" w:pos="4536"/>
              </w:tabs>
              <w:jc w:val="both"/>
              <w:rPr>
                <w:sz w:val="20"/>
                <w:szCs w:val="20"/>
              </w:rPr>
            </w:pPr>
          </w:p>
        </w:tc>
      </w:tr>
      <w:tr w:rsidR="002151F9" w:rsidRPr="001C653E" w14:paraId="36A8C31C" w14:textId="77777777" w:rsidTr="002151F9">
        <w:trPr>
          <w:gridAfter w:val="1"/>
          <w:wAfter w:w="6" w:type="pct"/>
          <w:cantSplit/>
          <w:trHeight w:val="1268"/>
        </w:trPr>
        <w:tc>
          <w:tcPr>
            <w:tcW w:w="402" w:type="pct"/>
            <w:tcBorders>
              <w:top w:val="single" w:sz="6" w:space="0" w:color="auto"/>
              <w:left w:val="single" w:sz="6" w:space="0" w:color="auto"/>
              <w:bottom w:val="single" w:sz="6" w:space="0" w:color="auto"/>
              <w:right w:val="single" w:sz="12" w:space="0" w:color="auto"/>
            </w:tcBorders>
          </w:tcPr>
          <w:p w14:paraId="4C7D42CA" w14:textId="77777777"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14:paraId="7C782236" w14:textId="77777777" w:rsidR="002151F9" w:rsidRPr="001C653E" w:rsidRDefault="002151F9" w:rsidP="001C002E">
            <w:pPr>
              <w:rPr>
                <w:sz w:val="20"/>
                <w:szCs w:val="20"/>
              </w:rPr>
            </w:pPr>
            <w:r w:rsidRPr="001C653E">
              <w:rPr>
                <w:sz w:val="20"/>
                <w:szCs w:val="20"/>
              </w:rPr>
              <w:t xml:space="preserve">Now I would like to ask you about your health in the </w:t>
            </w:r>
            <w:r w:rsidRPr="001C653E">
              <w:rPr>
                <w:sz w:val="20"/>
                <w:szCs w:val="20"/>
                <w:u w:val="single"/>
              </w:rPr>
              <w:t>past 4 weeks</w:t>
            </w:r>
            <w:r w:rsidRPr="001C653E">
              <w:rPr>
                <w:sz w:val="20"/>
                <w:szCs w:val="20"/>
              </w:rPr>
              <w:t xml:space="preserve">. </w:t>
            </w:r>
          </w:p>
          <w:p w14:paraId="27C561DD" w14:textId="77777777" w:rsidR="002151F9" w:rsidRPr="001C653E" w:rsidRDefault="002151F9" w:rsidP="001C002E">
            <w:pPr>
              <w:rPr>
                <w:sz w:val="20"/>
                <w:szCs w:val="20"/>
              </w:rPr>
            </w:pPr>
            <w:r w:rsidRPr="001C653E">
              <w:rPr>
                <w:rFonts w:ascii="SutonnyMJ" w:hAnsi="SutonnyMJ" w:cs="Vrinda"/>
                <w:sz w:val="20"/>
                <w:szCs w:val="20"/>
                <w:lang w:bidi="bn-IN"/>
              </w:rPr>
              <w:t>GLb</w:t>
            </w:r>
            <w:r w:rsidRPr="001C653E">
              <w:rPr>
                <w:rFonts w:ascii="SutonnyMJ" w:hAnsi="SutonnyMJ" w:cs="SutonnyMJ"/>
                <w:sz w:val="20"/>
                <w:szCs w:val="20"/>
              </w:rPr>
              <w:t xml:space="preserve"> Avwg </w:t>
            </w:r>
            <w:r w:rsidRPr="001C653E">
              <w:rPr>
                <w:rFonts w:ascii="SutonnyMJ" w:hAnsi="SutonnyMJ" w:cs="Vrinda"/>
                <w:sz w:val="20"/>
                <w:szCs w:val="20"/>
                <w:lang w:bidi="bn-IN"/>
              </w:rPr>
              <w:t xml:space="preserve">Avcbv‡K </w:t>
            </w:r>
            <w:r w:rsidRPr="001C653E">
              <w:rPr>
                <w:rFonts w:ascii="SutonnyMJ" w:hAnsi="SutonnyMJ" w:cs="SutonnyMJ"/>
                <w:sz w:val="20"/>
                <w:szCs w:val="20"/>
                <w:lang w:bidi="bn-IN"/>
              </w:rPr>
              <w:t>MZ</w:t>
            </w:r>
            <w:r w:rsidRPr="001C653E">
              <w:rPr>
                <w:rFonts w:ascii="SutonnyMJ" w:hAnsi="SutonnyMJ" w:cs="Vrinda" w:hint="cs"/>
                <w:sz w:val="20"/>
                <w:szCs w:val="20"/>
                <w:lang w:bidi="bn-IN"/>
              </w:rPr>
              <w:t xml:space="preserve"> Pvi mßv‡n </w:t>
            </w:r>
            <w:r w:rsidRPr="001C653E">
              <w:rPr>
                <w:rFonts w:ascii="SutonnyMJ" w:hAnsi="SutonnyMJ" w:cs="Vrinda"/>
                <w:sz w:val="20"/>
                <w:szCs w:val="20"/>
                <w:lang w:bidi="bn-IN"/>
              </w:rPr>
              <w:t>Avcbvi ¯^v¯’¨ m¤ú©wKZ  wKQz cÖkœ wRÁvmv Ki‡ev |</w:t>
            </w:r>
          </w:p>
          <w:p w14:paraId="5A4812A8" w14:textId="77777777" w:rsidR="002151F9" w:rsidRPr="001C653E" w:rsidRDefault="002151F9" w:rsidP="001C002E">
            <w:pPr>
              <w:rPr>
                <w:sz w:val="20"/>
                <w:szCs w:val="20"/>
              </w:rPr>
            </w:pPr>
            <w:r w:rsidRPr="001C653E">
              <w:rPr>
                <w:sz w:val="20"/>
                <w:szCs w:val="20"/>
              </w:rPr>
              <w:t xml:space="preserve">How would you describe your ability to walk around? </w:t>
            </w:r>
          </w:p>
          <w:p w14:paraId="1A0099CA" w14:textId="77777777" w:rsidR="002151F9" w:rsidRPr="001C653E" w:rsidRDefault="002151F9" w:rsidP="001C002E">
            <w:pPr>
              <w:rPr>
                <w:rFonts w:ascii="SutonnyMJ" w:hAnsi="SutonnyMJ" w:cs="Vrinda"/>
                <w:sz w:val="20"/>
                <w:szCs w:val="20"/>
                <w:lang w:bidi="bn-IN"/>
              </w:rPr>
            </w:pPr>
            <w:r w:rsidRPr="001C653E">
              <w:rPr>
                <w:rFonts w:ascii="SutonnyMJ" w:hAnsi="SutonnyMJ" w:cs="SutonnyMJ"/>
                <w:sz w:val="20"/>
                <w:szCs w:val="20"/>
                <w:lang w:bidi="bn-IN"/>
              </w:rPr>
              <w:t>MZ</w:t>
            </w:r>
            <w:r w:rsidRPr="001C653E">
              <w:rPr>
                <w:rFonts w:ascii="SutonnyMJ" w:hAnsi="SutonnyMJ" w:cs="Vrinda" w:hint="cs"/>
                <w:sz w:val="20"/>
                <w:szCs w:val="20"/>
                <w:lang w:bidi="bn-IN"/>
              </w:rPr>
              <w:t xml:space="preserve"> Pvi mßv‡n</w:t>
            </w:r>
            <w:r w:rsidRPr="001C653E">
              <w:rPr>
                <w:rFonts w:ascii="SutonnyMJ" w:hAnsi="SutonnyMJ" w:cs="Vrinda"/>
                <w:sz w:val="20"/>
                <w:szCs w:val="20"/>
                <w:lang w:bidi="bn-IN"/>
              </w:rPr>
              <w:t xml:space="preserve"> Avcbvi nvUvPjv m¤ú©‡K Avcwb wK ej‡eb?</w:t>
            </w:r>
          </w:p>
          <w:p w14:paraId="24189D4C" w14:textId="77777777" w:rsidR="002151F9" w:rsidRPr="001C653E" w:rsidRDefault="002151F9" w:rsidP="001C002E">
            <w:pPr>
              <w:rPr>
                <w:rFonts w:ascii="SutonnyMJ" w:hAnsi="SutonnyMJ" w:cs="Vrinda"/>
                <w:sz w:val="20"/>
                <w:szCs w:val="20"/>
                <w:lang w:bidi="bn-IN"/>
              </w:rPr>
            </w:pPr>
          </w:p>
          <w:p w14:paraId="5F5727F3" w14:textId="77777777" w:rsidR="002151F9" w:rsidRPr="001C653E" w:rsidRDefault="002151F9" w:rsidP="001C002E">
            <w:pPr>
              <w:rPr>
                <w:sz w:val="20"/>
                <w:szCs w:val="20"/>
              </w:rPr>
            </w:pPr>
            <w:r w:rsidRPr="001C653E">
              <w:rPr>
                <w:sz w:val="20"/>
                <w:szCs w:val="20"/>
              </w:rPr>
              <w:t>Read out the response options</w:t>
            </w:r>
          </w:p>
          <w:p w14:paraId="2DA49016" w14:textId="77777777" w:rsidR="002151F9" w:rsidRPr="001C653E" w:rsidRDefault="002151F9" w:rsidP="00EB32B8">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14:paraId="1D386AAB" w14:textId="77777777" w:rsidR="002151F9" w:rsidRPr="001C653E" w:rsidRDefault="002151F9" w:rsidP="004B2266">
            <w:pPr>
              <w:tabs>
                <w:tab w:val="right" w:leader="dot" w:pos="4536"/>
              </w:tabs>
              <w:rPr>
                <w:sz w:val="20"/>
                <w:szCs w:val="20"/>
              </w:rPr>
            </w:pPr>
            <w:r w:rsidRPr="001C653E">
              <w:rPr>
                <w:sz w:val="20"/>
                <w:szCs w:val="20"/>
              </w:rPr>
              <w:t>NO PROBLEMS(</w:t>
            </w:r>
            <w:r w:rsidRPr="001C653E">
              <w:rPr>
                <w:rFonts w:ascii="SutonnyMJ" w:hAnsi="SutonnyMJ" w:cs="SutonnyMJ"/>
                <w:sz w:val="20"/>
                <w:szCs w:val="20"/>
              </w:rPr>
              <w:t>†</w:t>
            </w:r>
            <w:proofErr w:type="spellStart"/>
            <w:r w:rsidRPr="001C653E">
              <w:rPr>
                <w:rFonts w:ascii="SutonnyMJ" w:hAnsi="SutonnyMJ" w:cs="SutonnyMJ"/>
                <w:sz w:val="20"/>
                <w:szCs w:val="20"/>
              </w:rPr>
              <w:t>Kvb</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bB</w:t>
            </w:r>
            <w:proofErr w:type="spellEnd"/>
            <w:r w:rsidR="00A43979" w:rsidRPr="001C653E">
              <w:rPr>
                <w:sz w:val="20"/>
                <w:szCs w:val="20"/>
              </w:rPr>
              <w:t>)......................</w:t>
            </w:r>
            <w:r w:rsidRPr="001C653E">
              <w:rPr>
                <w:sz w:val="20"/>
                <w:szCs w:val="20"/>
              </w:rPr>
              <w:t>1</w:t>
            </w:r>
          </w:p>
          <w:p w14:paraId="1860F153" w14:textId="77777777" w:rsidR="002151F9" w:rsidRPr="001C653E" w:rsidRDefault="002151F9" w:rsidP="00A43979">
            <w:pPr>
              <w:tabs>
                <w:tab w:val="left" w:pos="3944"/>
                <w:tab w:val="right" w:leader="dot" w:pos="4536"/>
              </w:tabs>
              <w:rPr>
                <w:sz w:val="20"/>
                <w:szCs w:val="20"/>
              </w:rPr>
            </w:pPr>
            <w:r w:rsidRPr="001C653E">
              <w:rPr>
                <w:sz w:val="20"/>
                <w:szCs w:val="20"/>
              </w:rPr>
              <w:t>VERY FEW PROBLEMS (</w:t>
            </w:r>
            <w:r w:rsidRPr="001C653E">
              <w:rPr>
                <w:rFonts w:ascii="SutonnyMJ" w:hAnsi="SutonnyMJ" w:cs="SutonnyMJ"/>
                <w:sz w:val="20"/>
                <w:szCs w:val="20"/>
              </w:rPr>
              <w:t xml:space="preserve">Lye </w:t>
            </w:r>
            <w:proofErr w:type="spellStart"/>
            <w:r w:rsidRPr="001C653E">
              <w:rPr>
                <w:rFonts w:ascii="SutonnyMJ" w:hAnsi="SutonnyMJ" w:cs="SutonnyMJ"/>
                <w:sz w:val="20"/>
                <w:szCs w:val="20"/>
              </w:rPr>
              <w:t>Aí</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00A43979" w:rsidRPr="001C653E">
              <w:rPr>
                <w:sz w:val="20"/>
                <w:szCs w:val="20"/>
              </w:rPr>
              <w:t>)...</w:t>
            </w:r>
            <w:r w:rsidRPr="001C653E">
              <w:rPr>
                <w:sz w:val="20"/>
                <w:szCs w:val="20"/>
              </w:rPr>
              <w:t>2</w:t>
            </w:r>
          </w:p>
          <w:p w14:paraId="5A16B067" w14:textId="77777777" w:rsidR="002151F9" w:rsidRPr="001C653E" w:rsidRDefault="002151F9" w:rsidP="004B2266">
            <w:pPr>
              <w:tabs>
                <w:tab w:val="right" w:leader="dot" w:pos="4536"/>
              </w:tabs>
              <w:jc w:val="both"/>
              <w:rPr>
                <w:rFonts w:ascii="SutonnyMJ" w:hAnsi="SutonnyMJ" w:cs="SutonnyMJ"/>
                <w:sz w:val="20"/>
                <w:szCs w:val="20"/>
              </w:rPr>
            </w:pPr>
            <w:r w:rsidRPr="001C653E">
              <w:rPr>
                <w:sz w:val="20"/>
                <w:szCs w:val="20"/>
              </w:rPr>
              <w:t>SOME PROBLEMS(</w:t>
            </w:r>
            <w:proofErr w:type="spellStart"/>
            <w:r w:rsidRPr="001C653E">
              <w:rPr>
                <w:rFonts w:ascii="SutonnyMJ" w:hAnsi="SutonnyMJ" w:cs="SutonnyMJ"/>
                <w:sz w:val="20"/>
                <w:szCs w:val="20"/>
              </w:rPr>
              <w:t>wKQzUv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00A43979" w:rsidRPr="001C653E">
              <w:rPr>
                <w:sz w:val="20"/>
                <w:szCs w:val="20"/>
              </w:rPr>
              <w:t>)..............</w:t>
            </w:r>
            <w:r w:rsidRPr="001C653E">
              <w:rPr>
                <w:sz w:val="20"/>
                <w:szCs w:val="20"/>
              </w:rPr>
              <w:t>3</w:t>
            </w:r>
          </w:p>
          <w:p w14:paraId="337A428D" w14:textId="77777777" w:rsidR="002151F9" w:rsidRPr="001C653E" w:rsidRDefault="002151F9" w:rsidP="004B2266">
            <w:pPr>
              <w:tabs>
                <w:tab w:val="right" w:leader="dot" w:pos="4536"/>
              </w:tabs>
              <w:jc w:val="both"/>
              <w:rPr>
                <w:rFonts w:cs="Vrinda"/>
                <w:sz w:val="20"/>
                <w:szCs w:val="25"/>
                <w:cs/>
                <w:lang w:bidi="bn-BD"/>
              </w:rPr>
            </w:pPr>
            <w:r w:rsidRPr="001C653E">
              <w:rPr>
                <w:sz w:val="20"/>
                <w:szCs w:val="20"/>
              </w:rPr>
              <w:t>MANY PROBLEMS(</w:t>
            </w:r>
            <w:proofErr w:type="spellStart"/>
            <w:r w:rsidRPr="001C653E">
              <w:rPr>
                <w:rFonts w:ascii="SutonnyMJ" w:hAnsi="SutonnyMJ" w:cs="SutonnyMJ"/>
                <w:sz w:val="20"/>
                <w:szCs w:val="20"/>
              </w:rPr>
              <w:t>A‡bK</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00A43979" w:rsidRPr="001C653E">
              <w:rPr>
                <w:sz w:val="20"/>
                <w:szCs w:val="20"/>
              </w:rPr>
              <w:t>)............</w:t>
            </w:r>
            <w:r w:rsidRPr="001C653E">
              <w:rPr>
                <w:sz w:val="20"/>
                <w:szCs w:val="20"/>
              </w:rPr>
              <w:t>4</w:t>
            </w:r>
          </w:p>
          <w:p w14:paraId="7457DA9C" w14:textId="77777777" w:rsidR="002151F9" w:rsidRPr="001C653E" w:rsidRDefault="002151F9" w:rsidP="009E76F1">
            <w:pPr>
              <w:tabs>
                <w:tab w:val="right" w:leader="dot" w:pos="4536"/>
              </w:tabs>
              <w:jc w:val="both"/>
              <w:rPr>
                <w:rFonts w:cs="Vrinda"/>
                <w:sz w:val="20"/>
                <w:szCs w:val="25"/>
                <w:lang w:val="en-US" w:bidi="bn-BD"/>
              </w:rPr>
            </w:pPr>
          </w:p>
        </w:tc>
        <w:tc>
          <w:tcPr>
            <w:tcW w:w="391" w:type="pct"/>
            <w:gridSpan w:val="2"/>
            <w:tcBorders>
              <w:top w:val="single" w:sz="6" w:space="0" w:color="auto"/>
              <w:left w:val="single" w:sz="6" w:space="0" w:color="auto"/>
              <w:bottom w:val="single" w:sz="6" w:space="0" w:color="auto"/>
              <w:right w:val="single" w:sz="6" w:space="0" w:color="auto"/>
            </w:tcBorders>
          </w:tcPr>
          <w:p w14:paraId="696A8622" w14:textId="77777777" w:rsidR="002151F9" w:rsidRPr="001C653E" w:rsidRDefault="002151F9" w:rsidP="001C002E">
            <w:pPr>
              <w:tabs>
                <w:tab w:val="right" w:leader="dot" w:pos="4536"/>
              </w:tabs>
              <w:jc w:val="both"/>
              <w:rPr>
                <w:sz w:val="20"/>
                <w:szCs w:val="20"/>
              </w:rPr>
            </w:pPr>
          </w:p>
        </w:tc>
      </w:tr>
      <w:tr w:rsidR="002151F9" w:rsidRPr="001C653E" w14:paraId="0414D1F3" w14:textId="77777777" w:rsidTr="002151F9">
        <w:trPr>
          <w:gridAfter w:val="1"/>
          <w:wAfter w:w="6" w:type="pct"/>
          <w:cantSplit/>
          <w:trHeight w:val="1258"/>
        </w:trPr>
        <w:tc>
          <w:tcPr>
            <w:tcW w:w="402" w:type="pct"/>
            <w:tcBorders>
              <w:top w:val="single" w:sz="6" w:space="0" w:color="auto"/>
              <w:left w:val="single" w:sz="6" w:space="0" w:color="auto"/>
              <w:bottom w:val="single" w:sz="6" w:space="0" w:color="auto"/>
              <w:right w:val="single" w:sz="12" w:space="0" w:color="auto"/>
            </w:tcBorders>
          </w:tcPr>
          <w:p w14:paraId="0351CD36" w14:textId="77777777"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14:paraId="743A4165" w14:textId="77777777" w:rsidR="002151F9" w:rsidRPr="001C653E" w:rsidRDefault="002151F9" w:rsidP="001C002E">
            <w:pPr>
              <w:rPr>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did you have problems with performing usual activities, such as work, study, household, family or social activities?</w:t>
            </w:r>
          </w:p>
          <w:p w14:paraId="79EBA30C" w14:textId="77777777" w:rsidR="002151F9" w:rsidRPr="001C653E" w:rsidRDefault="002151F9" w:rsidP="00EB32B8">
            <w:pPr>
              <w:tabs>
                <w:tab w:val="left" w:pos="720"/>
                <w:tab w:val="left" w:pos="4014"/>
              </w:tabs>
              <w:ind w:right="-18"/>
              <w:rPr>
                <w:rFonts w:ascii="SutonnyMJ" w:hAnsi="SutonnyMJ"/>
                <w:sz w:val="20"/>
                <w:szCs w:val="20"/>
              </w:rPr>
            </w:pPr>
            <w:r w:rsidRPr="001C653E">
              <w:rPr>
                <w:rFonts w:ascii="SutonnyMJ" w:hAnsi="SutonnyMJ"/>
                <w:sz w:val="20"/>
                <w:szCs w:val="20"/>
              </w:rPr>
              <w:t xml:space="preserve">MZ Pvi mßv‡n mvaviY (ˆ`bw›`b) KvR-Kg© Ki‡Z Avcbvi wK †Kvb Amyweav n‡q‡Q? D`vniY: </w:t>
            </w:r>
          </w:p>
          <w:p w14:paraId="5FDAEEBB" w14:textId="77777777" w:rsidR="002151F9" w:rsidRPr="001C653E" w:rsidRDefault="002151F9" w:rsidP="00EB32B8">
            <w:pPr>
              <w:tabs>
                <w:tab w:val="left" w:pos="720"/>
                <w:tab w:val="left" w:pos="4014"/>
              </w:tabs>
              <w:ind w:right="-18"/>
              <w:rPr>
                <w:rFonts w:ascii="SutonnyMJ" w:hAnsi="SutonnyMJ"/>
                <w:b/>
                <w:i/>
                <w:sz w:val="20"/>
                <w:szCs w:val="20"/>
              </w:rPr>
            </w:pPr>
            <w:r w:rsidRPr="001C653E">
              <w:rPr>
                <w:rFonts w:ascii="SutonnyMJ" w:hAnsi="SutonnyMJ"/>
                <w:sz w:val="20"/>
                <w:szCs w:val="20"/>
              </w:rPr>
              <w:t>Ni‡`v‡ii KvR Kiv, cwievi I mgv‡Ri bvbv Kv†R †hvM †`Iqv, cov‡kvbv Kiv?</w:t>
            </w:r>
            <w:r w:rsidRPr="001C653E">
              <w:rPr>
                <w:rFonts w:ascii="SutonnyMJ" w:hAnsi="SutonnyMJ"/>
                <w:b/>
                <w:i/>
                <w:sz w:val="20"/>
                <w:szCs w:val="20"/>
              </w:rPr>
              <w:t xml:space="preserve"> </w:t>
            </w:r>
          </w:p>
          <w:p w14:paraId="6D056102" w14:textId="77777777" w:rsidR="002151F9" w:rsidRPr="001C653E" w:rsidRDefault="002151F9" w:rsidP="001C002E">
            <w:pPr>
              <w:rPr>
                <w:rFonts w:ascii="SutonnyMJ" w:hAnsi="SutonnyMJ" w:cs="SutonnyMJ"/>
                <w:sz w:val="20"/>
                <w:szCs w:val="20"/>
              </w:rPr>
            </w:pPr>
          </w:p>
          <w:p w14:paraId="02678B35" w14:textId="77777777" w:rsidR="002151F9" w:rsidRPr="001C653E" w:rsidRDefault="002151F9" w:rsidP="00EB32B8">
            <w:pPr>
              <w:rPr>
                <w:sz w:val="20"/>
                <w:szCs w:val="20"/>
              </w:rPr>
            </w:pPr>
            <w:r w:rsidRPr="001C653E">
              <w:rPr>
                <w:sz w:val="20"/>
                <w:szCs w:val="20"/>
              </w:rPr>
              <w:t>Read out the response options</w:t>
            </w:r>
          </w:p>
          <w:p w14:paraId="59541EEF" w14:textId="77777777"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14:paraId="0B3396E3" w14:textId="77777777" w:rsidR="002151F9" w:rsidRPr="001C653E" w:rsidRDefault="002151F9" w:rsidP="00DC291F">
            <w:pPr>
              <w:tabs>
                <w:tab w:val="right" w:leader="dot" w:pos="4536"/>
              </w:tabs>
              <w:rPr>
                <w:sz w:val="20"/>
                <w:szCs w:val="20"/>
              </w:rPr>
            </w:pPr>
            <w:r w:rsidRPr="001C653E">
              <w:rPr>
                <w:sz w:val="20"/>
                <w:szCs w:val="20"/>
              </w:rPr>
              <w:t>NO PROBLEMS(</w:t>
            </w:r>
            <w:r w:rsidRPr="001C653E">
              <w:rPr>
                <w:rFonts w:ascii="SutonnyMJ" w:hAnsi="SutonnyMJ" w:cs="SutonnyMJ"/>
                <w:sz w:val="20"/>
                <w:szCs w:val="20"/>
              </w:rPr>
              <w:t>†</w:t>
            </w:r>
            <w:proofErr w:type="spellStart"/>
            <w:r w:rsidRPr="001C653E">
              <w:rPr>
                <w:rFonts w:ascii="SutonnyMJ" w:hAnsi="SutonnyMJ" w:cs="SutonnyMJ"/>
                <w:sz w:val="20"/>
                <w:szCs w:val="20"/>
              </w:rPr>
              <w:t>Kvb</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bB</w:t>
            </w:r>
            <w:proofErr w:type="spellEnd"/>
            <w:r w:rsidRPr="001C653E">
              <w:rPr>
                <w:sz w:val="20"/>
                <w:szCs w:val="20"/>
              </w:rPr>
              <w:t>)</w:t>
            </w:r>
            <w:r w:rsidR="00901C0D" w:rsidRPr="001C653E">
              <w:rPr>
                <w:sz w:val="20"/>
                <w:szCs w:val="20"/>
              </w:rPr>
              <w:t>.........................</w:t>
            </w:r>
            <w:r w:rsidRPr="001C653E">
              <w:rPr>
                <w:sz w:val="20"/>
                <w:szCs w:val="20"/>
              </w:rPr>
              <w:t>1</w:t>
            </w:r>
          </w:p>
          <w:p w14:paraId="553047B3" w14:textId="77777777" w:rsidR="002151F9" w:rsidRPr="001C653E" w:rsidRDefault="002151F9" w:rsidP="00DC291F">
            <w:pPr>
              <w:tabs>
                <w:tab w:val="right" w:leader="dot" w:pos="4536"/>
              </w:tabs>
              <w:rPr>
                <w:sz w:val="20"/>
                <w:szCs w:val="20"/>
              </w:rPr>
            </w:pPr>
            <w:r w:rsidRPr="001C653E">
              <w:rPr>
                <w:sz w:val="20"/>
                <w:szCs w:val="20"/>
              </w:rPr>
              <w:t>VERY FEW PROBLEMS (</w:t>
            </w:r>
            <w:r w:rsidRPr="001C653E">
              <w:rPr>
                <w:rFonts w:ascii="SutonnyMJ" w:hAnsi="SutonnyMJ" w:cs="SutonnyMJ"/>
                <w:sz w:val="20"/>
                <w:szCs w:val="20"/>
              </w:rPr>
              <w:t xml:space="preserve">Lye </w:t>
            </w:r>
            <w:proofErr w:type="spellStart"/>
            <w:r w:rsidRPr="001C653E">
              <w:rPr>
                <w:rFonts w:ascii="SutonnyMJ" w:hAnsi="SutonnyMJ" w:cs="SutonnyMJ"/>
                <w:sz w:val="20"/>
                <w:szCs w:val="20"/>
              </w:rPr>
              <w:t>Aí</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Pr="001C653E">
              <w:rPr>
                <w:sz w:val="20"/>
                <w:szCs w:val="20"/>
              </w:rPr>
              <w:t>)</w:t>
            </w:r>
            <w:r w:rsidR="00901C0D" w:rsidRPr="001C653E">
              <w:rPr>
                <w:sz w:val="20"/>
                <w:szCs w:val="20"/>
              </w:rPr>
              <w:t>.....</w:t>
            </w:r>
            <w:r w:rsidRPr="001C653E">
              <w:rPr>
                <w:sz w:val="20"/>
                <w:szCs w:val="20"/>
              </w:rPr>
              <w:t>2</w:t>
            </w:r>
          </w:p>
          <w:p w14:paraId="383B7193" w14:textId="77777777" w:rsidR="002151F9" w:rsidRPr="001C653E" w:rsidRDefault="002151F9" w:rsidP="00DC291F">
            <w:pPr>
              <w:tabs>
                <w:tab w:val="right" w:leader="dot" w:pos="4536"/>
              </w:tabs>
              <w:jc w:val="both"/>
              <w:rPr>
                <w:rFonts w:ascii="SutonnyMJ" w:hAnsi="SutonnyMJ" w:cs="SutonnyMJ"/>
                <w:sz w:val="20"/>
                <w:szCs w:val="20"/>
              </w:rPr>
            </w:pPr>
            <w:r w:rsidRPr="001C653E">
              <w:rPr>
                <w:sz w:val="20"/>
                <w:szCs w:val="20"/>
              </w:rPr>
              <w:t>SOME PROBLEMS(</w:t>
            </w:r>
            <w:proofErr w:type="spellStart"/>
            <w:r w:rsidRPr="001C653E">
              <w:rPr>
                <w:rFonts w:ascii="SutonnyMJ" w:hAnsi="SutonnyMJ" w:cs="SutonnyMJ"/>
                <w:sz w:val="20"/>
                <w:szCs w:val="20"/>
              </w:rPr>
              <w:t>wKQzUv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Pr="001C653E">
              <w:rPr>
                <w:sz w:val="20"/>
                <w:szCs w:val="20"/>
              </w:rPr>
              <w:t>)</w:t>
            </w:r>
            <w:r w:rsidR="00901C0D" w:rsidRPr="001C653E">
              <w:rPr>
                <w:sz w:val="20"/>
                <w:szCs w:val="20"/>
              </w:rPr>
              <w:t>................</w:t>
            </w:r>
            <w:r w:rsidRPr="001C653E">
              <w:rPr>
                <w:sz w:val="20"/>
                <w:szCs w:val="20"/>
              </w:rPr>
              <w:t>3</w:t>
            </w:r>
          </w:p>
          <w:p w14:paraId="5B80DC2F" w14:textId="77777777" w:rsidR="002151F9" w:rsidRPr="001C653E" w:rsidRDefault="002151F9" w:rsidP="00DC291F">
            <w:pPr>
              <w:tabs>
                <w:tab w:val="right" w:leader="dot" w:pos="4536"/>
              </w:tabs>
              <w:jc w:val="both"/>
              <w:rPr>
                <w:rFonts w:cs="Vrinda"/>
                <w:sz w:val="20"/>
                <w:szCs w:val="25"/>
                <w:cs/>
                <w:lang w:bidi="bn-BD"/>
              </w:rPr>
            </w:pPr>
            <w:r w:rsidRPr="001C653E">
              <w:rPr>
                <w:sz w:val="20"/>
                <w:szCs w:val="20"/>
              </w:rPr>
              <w:t>MANY PROBLEMS(</w:t>
            </w:r>
            <w:proofErr w:type="spellStart"/>
            <w:r w:rsidRPr="001C653E">
              <w:rPr>
                <w:rFonts w:ascii="SutonnyMJ" w:hAnsi="SutonnyMJ" w:cs="SutonnyMJ"/>
                <w:sz w:val="20"/>
                <w:szCs w:val="20"/>
              </w:rPr>
              <w:t>A‡bK</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Pr="001C653E">
              <w:rPr>
                <w:sz w:val="20"/>
                <w:szCs w:val="20"/>
              </w:rPr>
              <w:t>)</w:t>
            </w:r>
            <w:r w:rsidR="00901C0D" w:rsidRPr="001C653E">
              <w:rPr>
                <w:sz w:val="20"/>
                <w:szCs w:val="20"/>
              </w:rPr>
              <w:t>..............</w:t>
            </w:r>
            <w:r w:rsidRPr="001C653E">
              <w:rPr>
                <w:sz w:val="20"/>
                <w:szCs w:val="20"/>
              </w:rPr>
              <w:t>4</w:t>
            </w:r>
          </w:p>
          <w:p w14:paraId="798BD15C" w14:textId="77777777" w:rsidR="002151F9" w:rsidRPr="001C653E"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6" w:space="0" w:color="auto"/>
              <w:right w:val="single" w:sz="6" w:space="0" w:color="auto"/>
            </w:tcBorders>
          </w:tcPr>
          <w:p w14:paraId="03EBB1E8" w14:textId="77777777" w:rsidR="002151F9" w:rsidRPr="001C653E" w:rsidRDefault="002151F9" w:rsidP="001C002E">
            <w:pPr>
              <w:tabs>
                <w:tab w:val="right" w:leader="dot" w:pos="4536"/>
              </w:tabs>
              <w:jc w:val="both"/>
              <w:rPr>
                <w:sz w:val="20"/>
                <w:szCs w:val="20"/>
              </w:rPr>
            </w:pPr>
          </w:p>
        </w:tc>
      </w:tr>
      <w:tr w:rsidR="002151F9" w:rsidRPr="001C653E" w14:paraId="1099EE74" w14:textId="77777777" w:rsidTr="002151F9">
        <w:trPr>
          <w:gridAfter w:val="1"/>
          <w:wAfter w:w="6" w:type="pct"/>
          <w:cantSplit/>
          <w:trHeight w:val="1262"/>
        </w:trPr>
        <w:tc>
          <w:tcPr>
            <w:tcW w:w="402" w:type="pct"/>
            <w:tcBorders>
              <w:top w:val="single" w:sz="6" w:space="0" w:color="auto"/>
              <w:left w:val="single" w:sz="6" w:space="0" w:color="auto"/>
              <w:bottom w:val="single" w:sz="6" w:space="0" w:color="auto"/>
              <w:right w:val="single" w:sz="12" w:space="0" w:color="auto"/>
            </w:tcBorders>
          </w:tcPr>
          <w:p w14:paraId="2DC70163" w14:textId="77777777"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14:paraId="468D0FF3" w14:textId="77777777" w:rsidR="002151F9" w:rsidRPr="001C653E" w:rsidRDefault="002151F9" w:rsidP="001C002E">
            <w:pPr>
              <w:rPr>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have you been in pain or discomfort? </w:t>
            </w:r>
          </w:p>
          <w:p w14:paraId="2CA9C714" w14:textId="77777777" w:rsidR="002151F9" w:rsidRPr="001C653E" w:rsidRDefault="002151F9" w:rsidP="00EB32B8">
            <w:pPr>
              <w:rPr>
                <w:sz w:val="20"/>
                <w:szCs w:val="20"/>
              </w:rPr>
            </w:pPr>
            <w:r w:rsidRPr="001C653E">
              <w:rPr>
                <w:rFonts w:ascii="SutonnyMJ" w:hAnsi="SutonnyMJ"/>
                <w:sz w:val="20"/>
                <w:szCs w:val="20"/>
              </w:rPr>
              <w:t>MZ Pvi mßv‡n Avcbvi kix‡i wK †Kvb e¨_v ev A¯^w¯Ín‡q‡Q</w:t>
            </w:r>
            <w:r w:rsidRPr="001C653E">
              <w:rPr>
                <w:sz w:val="20"/>
                <w:szCs w:val="20"/>
              </w:rPr>
              <w:t xml:space="preserve"> ?</w:t>
            </w:r>
          </w:p>
          <w:p w14:paraId="08471007" w14:textId="77777777" w:rsidR="002151F9" w:rsidRPr="001C653E" w:rsidRDefault="002151F9" w:rsidP="00EB32B8">
            <w:pPr>
              <w:rPr>
                <w:sz w:val="20"/>
                <w:szCs w:val="20"/>
              </w:rPr>
            </w:pPr>
          </w:p>
          <w:p w14:paraId="293E9424" w14:textId="77777777" w:rsidR="002151F9" w:rsidRPr="001C653E" w:rsidRDefault="002151F9" w:rsidP="00EB32B8">
            <w:pPr>
              <w:rPr>
                <w:sz w:val="20"/>
                <w:szCs w:val="20"/>
              </w:rPr>
            </w:pPr>
            <w:r w:rsidRPr="001C653E">
              <w:rPr>
                <w:sz w:val="20"/>
                <w:szCs w:val="20"/>
              </w:rPr>
              <w:t>Read out the response options</w:t>
            </w:r>
          </w:p>
          <w:p w14:paraId="60C5FA60" w14:textId="77777777"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6" w:space="0" w:color="auto"/>
              <w:right w:val="single" w:sz="6" w:space="0" w:color="auto"/>
            </w:tcBorders>
          </w:tcPr>
          <w:p w14:paraId="262311CA" w14:textId="77777777" w:rsidR="002151F9" w:rsidRPr="001C653E" w:rsidRDefault="002151F9" w:rsidP="001C002E">
            <w:pPr>
              <w:tabs>
                <w:tab w:val="right" w:leader="dot" w:pos="4536"/>
              </w:tabs>
              <w:rPr>
                <w:sz w:val="20"/>
                <w:szCs w:val="20"/>
              </w:rPr>
            </w:pPr>
            <w:r w:rsidRPr="001C653E">
              <w:rPr>
                <w:sz w:val="20"/>
                <w:szCs w:val="20"/>
              </w:rPr>
              <w:t>NO PAIN OR DISCOMFORT(</w:t>
            </w:r>
            <w:r w:rsidRPr="001C653E">
              <w:rPr>
                <w:rFonts w:ascii="SutonnyMJ" w:hAnsi="SutonnyMJ" w:cs="SutonnyMJ"/>
                <w:sz w:val="20"/>
                <w:szCs w:val="20"/>
              </w:rPr>
              <w:t>†</w:t>
            </w:r>
            <w:proofErr w:type="spellStart"/>
            <w:r w:rsidRPr="001C653E">
              <w:rPr>
                <w:rFonts w:ascii="SutonnyMJ" w:hAnsi="SutonnyMJ" w:cs="SutonnyMJ"/>
                <w:sz w:val="20"/>
                <w:szCs w:val="20"/>
              </w:rPr>
              <w:t>Kvb</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e¨v_v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Amyweav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bB</w:t>
            </w:r>
            <w:proofErr w:type="spellEnd"/>
            <w:r w:rsidRPr="001C653E">
              <w:rPr>
                <w:sz w:val="20"/>
                <w:szCs w:val="20"/>
              </w:rPr>
              <w:t>)</w:t>
            </w:r>
            <w:r w:rsidR="00901C0D" w:rsidRPr="001C653E">
              <w:rPr>
                <w:sz w:val="20"/>
                <w:szCs w:val="20"/>
              </w:rPr>
              <w:t>................................................................</w:t>
            </w:r>
            <w:r w:rsidRPr="001C653E">
              <w:rPr>
                <w:sz w:val="20"/>
                <w:szCs w:val="20"/>
              </w:rPr>
              <w:t>1</w:t>
            </w:r>
          </w:p>
          <w:p w14:paraId="2A6E2EDA" w14:textId="77777777" w:rsidR="002151F9" w:rsidRPr="001C653E" w:rsidRDefault="002151F9" w:rsidP="001C002E">
            <w:pPr>
              <w:tabs>
                <w:tab w:val="right" w:leader="dot" w:pos="4536"/>
              </w:tabs>
              <w:rPr>
                <w:sz w:val="20"/>
                <w:szCs w:val="20"/>
              </w:rPr>
            </w:pPr>
            <w:r w:rsidRPr="001C653E">
              <w:rPr>
                <w:sz w:val="20"/>
                <w:szCs w:val="20"/>
              </w:rPr>
              <w:t>SLIGHT PAIN OR DISCOMFORT(</w:t>
            </w:r>
            <w:r w:rsidRPr="001C653E">
              <w:rPr>
                <w:rFonts w:ascii="SutonnyMJ" w:hAnsi="SutonnyMJ" w:cs="SutonnyMJ"/>
                <w:sz w:val="20"/>
                <w:szCs w:val="20"/>
              </w:rPr>
              <w:t xml:space="preserve">Lye </w:t>
            </w:r>
            <w:proofErr w:type="spellStart"/>
            <w:r w:rsidRPr="001C653E">
              <w:rPr>
                <w:rFonts w:ascii="SutonnyMJ" w:hAnsi="SutonnyMJ" w:cs="SutonnyMJ"/>
                <w:sz w:val="20"/>
                <w:szCs w:val="20"/>
              </w:rPr>
              <w:t>Aí</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e¨v_v</w:t>
            </w:r>
            <w:proofErr w:type="spellEnd"/>
            <w:r w:rsidRPr="001C653E">
              <w:rPr>
                <w:rFonts w:ascii="SutonnyMJ" w:hAnsi="SutonnyMJ" w:cs="SutonnyMJ"/>
                <w:sz w:val="20"/>
                <w:szCs w:val="20"/>
              </w:rPr>
              <w:t xml:space="preserve"> </w:t>
            </w:r>
            <w:r w:rsidRPr="001C653E">
              <w:rPr>
                <w:sz w:val="20"/>
                <w:szCs w:val="20"/>
              </w:rPr>
              <w:t>)</w:t>
            </w:r>
            <w:r w:rsidR="00901C0D" w:rsidRPr="001C653E">
              <w:rPr>
                <w:sz w:val="20"/>
                <w:szCs w:val="20"/>
              </w:rPr>
              <w:t>........................................................................</w:t>
            </w:r>
            <w:r w:rsidRPr="001C653E">
              <w:rPr>
                <w:sz w:val="20"/>
                <w:szCs w:val="20"/>
              </w:rPr>
              <w:t>2</w:t>
            </w:r>
          </w:p>
          <w:p w14:paraId="60082B13" w14:textId="77777777" w:rsidR="002151F9" w:rsidRPr="001C653E" w:rsidRDefault="002151F9" w:rsidP="00901C0D">
            <w:pPr>
              <w:tabs>
                <w:tab w:val="right" w:leader="dot" w:pos="4536"/>
              </w:tabs>
              <w:rPr>
                <w:sz w:val="20"/>
                <w:szCs w:val="20"/>
              </w:rPr>
            </w:pPr>
            <w:r w:rsidRPr="001C653E">
              <w:rPr>
                <w:sz w:val="20"/>
                <w:szCs w:val="20"/>
              </w:rPr>
              <w:t>MODERATE PAIN OR DISCOMFORT(</w:t>
            </w:r>
            <w:r w:rsidRPr="001C653E">
              <w:rPr>
                <w:rFonts w:ascii="SutonnyMJ" w:hAnsi="SutonnyMJ" w:cs="Vrinda"/>
                <w:sz w:val="20"/>
                <w:szCs w:val="20"/>
                <w:lang w:bidi="bn-IN"/>
              </w:rPr>
              <w:t>†</w:t>
            </w:r>
            <w:proofErr w:type="spellStart"/>
            <w:r w:rsidRPr="001C653E">
              <w:rPr>
                <w:rFonts w:ascii="SutonnyMJ" w:hAnsi="SutonnyMJ" w:cs="Vrinda"/>
                <w:sz w:val="20"/>
                <w:szCs w:val="20"/>
                <w:lang w:bidi="bn-IN"/>
              </w:rPr>
              <w:t>gvUv‡gvwU</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e¨v_v</w:t>
            </w:r>
            <w:proofErr w:type="spellEnd"/>
            <w:r w:rsidRPr="001C653E">
              <w:rPr>
                <w:sz w:val="20"/>
                <w:szCs w:val="20"/>
              </w:rPr>
              <w:t>)</w:t>
            </w:r>
            <w:r w:rsidR="00901C0D" w:rsidRPr="001C653E">
              <w:rPr>
                <w:sz w:val="20"/>
                <w:szCs w:val="20"/>
              </w:rPr>
              <w:t>..........................</w:t>
            </w:r>
            <w:r w:rsidRPr="001C653E">
              <w:rPr>
                <w:sz w:val="20"/>
                <w:szCs w:val="20"/>
              </w:rPr>
              <w:t>3</w:t>
            </w:r>
          </w:p>
          <w:p w14:paraId="3469557D" w14:textId="77777777" w:rsidR="002151F9" w:rsidRPr="001C653E" w:rsidRDefault="002151F9" w:rsidP="001C002E">
            <w:pPr>
              <w:tabs>
                <w:tab w:val="right" w:leader="dot" w:pos="4536"/>
              </w:tabs>
              <w:jc w:val="both"/>
              <w:rPr>
                <w:sz w:val="20"/>
                <w:szCs w:val="20"/>
              </w:rPr>
            </w:pPr>
            <w:r w:rsidRPr="001C653E">
              <w:rPr>
                <w:sz w:val="20"/>
                <w:szCs w:val="20"/>
              </w:rPr>
              <w:t>SEVERE PAIN OR DISCOMFORT(</w:t>
            </w:r>
            <w:r w:rsidRPr="001C653E">
              <w:rPr>
                <w:rFonts w:ascii="SutonnyMJ" w:hAnsi="SutonnyMJ" w:cs="SutonnyMJ"/>
                <w:sz w:val="20"/>
                <w:szCs w:val="20"/>
              </w:rPr>
              <w:t>‡</w:t>
            </w:r>
            <w:proofErr w:type="spellStart"/>
            <w:r w:rsidRPr="001C653E">
              <w:rPr>
                <w:rFonts w:ascii="SutonnyMJ" w:hAnsi="SutonnyMJ" w:cs="SutonnyMJ"/>
                <w:sz w:val="20"/>
                <w:szCs w:val="20"/>
              </w:rPr>
              <w:t>ekx</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e¨v_v</w:t>
            </w:r>
            <w:proofErr w:type="spellEnd"/>
            <w:r w:rsidRPr="001C653E">
              <w:rPr>
                <w:sz w:val="20"/>
                <w:szCs w:val="20"/>
              </w:rPr>
              <w:t>)</w:t>
            </w:r>
            <w:r w:rsidR="00901C0D" w:rsidRPr="001C653E">
              <w:rPr>
                <w:sz w:val="20"/>
                <w:szCs w:val="20"/>
              </w:rPr>
              <w:t>.....................................................................</w:t>
            </w:r>
            <w:r w:rsidRPr="001C653E">
              <w:rPr>
                <w:sz w:val="20"/>
                <w:szCs w:val="20"/>
              </w:rPr>
              <w:t>4</w:t>
            </w:r>
          </w:p>
          <w:p w14:paraId="4801713B" w14:textId="77777777" w:rsidR="002151F9" w:rsidRPr="001C653E" w:rsidRDefault="002151F9" w:rsidP="00901C0D">
            <w:pPr>
              <w:tabs>
                <w:tab w:val="right" w:leader="dot" w:pos="4536"/>
              </w:tabs>
              <w:jc w:val="both"/>
              <w:rPr>
                <w:sz w:val="20"/>
                <w:szCs w:val="20"/>
              </w:rPr>
            </w:pPr>
            <w:r w:rsidRPr="001C653E">
              <w:rPr>
                <w:sz w:val="20"/>
                <w:szCs w:val="20"/>
              </w:rPr>
              <w:t>EXTREME PAIN OR DISCOMFORT(</w:t>
            </w:r>
            <w:proofErr w:type="spellStart"/>
            <w:r w:rsidRPr="001C653E">
              <w:rPr>
                <w:rFonts w:ascii="SutonnyMJ" w:hAnsi="SutonnyMJ" w:cs="SutonnyMJ"/>
                <w:sz w:val="20"/>
                <w:szCs w:val="20"/>
              </w:rPr>
              <w:t>A‡bK</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ekx</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e¨v_v</w:t>
            </w:r>
            <w:proofErr w:type="spellEnd"/>
            <w:r w:rsidRPr="001C653E">
              <w:rPr>
                <w:sz w:val="20"/>
                <w:szCs w:val="20"/>
              </w:rPr>
              <w:t>)</w:t>
            </w:r>
            <w:r w:rsidR="00901C0D" w:rsidRPr="001C653E">
              <w:rPr>
                <w:sz w:val="20"/>
                <w:szCs w:val="20"/>
              </w:rPr>
              <w:t>....................................................................</w:t>
            </w:r>
            <w:r w:rsidRPr="001C653E">
              <w:rPr>
                <w:sz w:val="20"/>
                <w:szCs w:val="20"/>
              </w:rPr>
              <w:t>5</w:t>
            </w:r>
          </w:p>
        </w:tc>
        <w:tc>
          <w:tcPr>
            <w:tcW w:w="391" w:type="pct"/>
            <w:gridSpan w:val="2"/>
            <w:tcBorders>
              <w:top w:val="single" w:sz="6" w:space="0" w:color="auto"/>
              <w:left w:val="single" w:sz="6" w:space="0" w:color="auto"/>
              <w:bottom w:val="single" w:sz="6" w:space="0" w:color="auto"/>
              <w:right w:val="single" w:sz="6" w:space="0" w:color="auto"/>
            </w:tcBorders>
          </w:tcPr>
          <w:p w14:paraId="7A61AF95" w14:textId="77777777" w:rsidR="002151F9" w:rsidRPr="001C653E" w:rsidRDefault="002151F9" w:rsidP="001C002E">
            <w:pPr>
              <w:tabs>
                <w:tab w:val="right" w:leader="dot" w:pos="4536"/>
              </w:tabs>
              <w:jc w:val="both"/>
              <w:rPr>
                <w:sz w:val="20"/>
                <w:szCs w:val="20"/>
              </w:rPr>
            </w:pPr>
          </w:p>
        </w:tc>
      </w:tr>
      <w:tr w:rsidR="002151F9" w:rsidRPr="001C653E" w14:paraId="15FC13C1" w14:textId="77777777" w:rsidTr="002151F9">
        <w:trPr>
          <w:gridAfter w:val="1"/>
          <w:wAfter w:w="6" w:type="pct"/>
          <w:cantSplit/>
          <w:trHeight w:val="1252"/>
        </w:trPr>
        <w:tc>
          <w:tcPr>
            <w:tcW w:w="402" w:type="pct"/>
            <w:tcBorders>
              <w:top w:val="single" w:sz="6" w:space="0" w:color="auto"/>
              <w:left w:val="single" w:sz="6" w:space="0" w:color="auto"/>
              <w:right w:val="single" w:sz="12" w:space="0" w:color="auto"/>
            </w:tcBorders>
          </w:tcPr>
          <w:p w14:paraId="7C5D8D69" w14:textId="77777777" w:rsidR="002151F9" w:rsidRPr="001C653E" w:rsidRDefault="002151F9" w:rsidP="006C3963">
            <w:pPr>
              <w:numPr>
                <w:ilvl w:val="0"/>
                <w:numId w:val="5"/>
              </w:numPr>
              <w:jc w:val="both"/>
              <w:rPr>
                <w:sz w:val="20"/>
                <w:szCs w:val="20"/>
              </w:rPr>
            </w:pPr>
          </w:p>
        </w:tc>
        <w:tc>
          <w:tcPr>
            <w:tcW w:w="2117" w:type="pct"/>
            <w:gridSpan w:val="2"/>
            <w:tcBorders>
              <w:top w:val="single" w:sz="6" w:space="0" w:color="auto"/>
            </w:tcBorders>
          </w:tcPr>
          <w:p w14:paraId="2C06FAF8" w14:textId="77777777" w:rsidR="002151F9" w:rsidRPr="001C653E" w:rsidRDefault="002151F9" w:rsidP="00EB32B8">
            <w:pPr>
              <w:rPr>
                <w:rFonts w:ascii="SutonnyMJ" w:hAnsi="SutonnyMJ"/>
                <w:sz w:val="20"/>
                <w:szCs w:val="20"/>
              </w:rPr>
            </w:pPr>
            <w:r w:rsidRPr="001C653E">
              <w:rPr>
                <w:sz w:val="20"/>
                <w:szCs w:val="20"/>
              </w:rPr>
              <w:t xml:space="preserve">In the </w:t>
            </w:r>
            <w:r w:rsidRPr="001C653E">
              <w:rPr>
                <w:sz w:val="20"/>
                <w:szCs w:val="20"/>
                <w:u w:val="single"/>
              </w:rPr>
              <w:t>past 4 weeks</w:t>
            </w:r>
            <w:r w:rsidRPr="001C653E">
              <w:rPr>
                <w:sz w:val="20"/>
                <w:szCs w:val="20"/>
              </w:rPr>
              <w:t xml:space="preserve"> have you had problems with your memory or concentration? </w:t>
            </w:r>
            <w:r w:rsidRPr="001C653E">
              <w:rPr>
                <w:rFonts w:ascii="SutonnyMJ" w:hAnsi="SutonnyMJ"/>
                <w:sz w:val="20"/>
                <w:szCs w:val="20"/>
              </w:rPr>
              <w:t xml:space="preserve">MZ Pvi mßv‡n Avcbvi wKQy g‡b ivL‡Z ev g‡b Ki‡Z A_ev †Kvb wKQy‡Z gb‡hvM w`‡Z wK †Kvb mgm¨v n‡q‡Q? </w:t>
            </w:r>
          </w:p>
          <w:p w14:paraId="22D6BF75" w14:textId="77777777" w:rsidR="002151F9" w:rsidRPr="001C653E" w:rsidRDefault="002151F9" w:rsidP="001C002E">
            <w:pPr>
              <w:jc w:val="both"/>
              <w:rPr>
                <w:sz w:val="20"/>
                <w:szCs w:val="20"/>
              </w:rPr>
            </w:pPr>
          </w:p>
          <w:p w14:paraId="237BAA4C" w14:textId="77777777" w:rsidR="002151F9" w:rsidRPr="001C653E" w:rsidRDefault="002151F9" w:rsidP="00EB32B8">
            <w:pPr>
              <w:rPr>
                <w:sz w:val="20"/>
                <w:szCs w:val="20"/>
              </w:rPr>
            </w:pPr>
            <w:r w:rsidRPr="001C653E">
              <w:rPr>
                <w:sz w:val="20"/>
                <w:szCs w:val="20"/>
              </w:rPr>
              <w:t>Read out the response options</w:t>
            </w:r>
          </w:p>
          <w:p w14:paraId="5A40E153" w14:textId="77777777" w:rsidR="002151F9" w:rsidRPr="001C653E" w:rsidRDefault="002151F9" w:rsidP="001C002E">
            <w:pPr>
              <w:rPr>
                <w:rFonts w:ascii="SutonnyMJ" w:hAnsi="SutonnyMJ" w:cs="Vrinda"/>
                <w:sz w:val="20"/>
                <w:szCs w:val="20"/>
                <w:lang w:bidi="bn-IN"/>
              </w:rPr>
            </w:pPr>
            <w:r w:rsidRPr="001C653E">
              <w:rPr>
                <w:rFonts w:ascii="SutonnyMJ" w:hAnsi="SutonnyMJ"/>
                <w:b/>
                <w:i/>
                <w:sz w:val="20"/>
                <w:szCs w:val="20"/>
              </w:rPr>
              <w:t>(†KvW c‡o †kvbvb)</w:t>
            </w:r>
          </w:p>
        </w:tc>
        <w:tc>
          <w:tcPr>
            <w:tcW w:w="2085" w:type="pct"/>
            <w:gridSpan w:val="5"/>
            <w:tcBorders>
              <w:top w:val="single" w:sz="6" w:space="0" w:color="auto"/>
              <w:left w:val="single" w:sz="6" w:space="0" w:color="auto"/>
              <w:bottom w:val="single" w:sz="4" w:space="0" w:color="auto"/>
              <w:right w:val="single" w:sz="6" w:space="0" w:color="auto"/>
            </w:tcBorders>
          </w:tcPr>
          <w:p w14:paraId="06112471" w14:textId="77777777" w:rsidR="002151F9" w:rsidRPr="001C653E" w:rsidRDefault="002151F9" w:rsidP="001E4EBF">
            <w:pPr>
              <w:tabs>
                <w:tab w:val="right" w:leader="dot" w:pos="4536"/>
              </w:tabs>
              <w:rPr>
                <w:sz w:val="20"/>
                <w:szCs w:val="20"/>
              </w:rPr>
            </w:pPr>
            <w:r w:rsidRPr="001C653E">
              <w:rPr>
                <w:sz w:val="20"/>
                <w:szCs w:val="20"/>
              </w:rPr>
              <w:t>NO PROBLEMS(</w:t>
            </w:r>
            <w:r w:rsidRPr="001C653E">
              <w:rPr>
                <w:rFonts w:ascii="SutonnyMJ" w:hAnsi="SutonnyMJ" w:cs="SutonnyMJ"/>
                <w:sz w:val="20"/>
                <w:szCs w:val="20"/>
              </w:rPr>
              <w:t>†</w:t>
            </w:r>
            <w:proofErr w:type="spellStart"/>
            <w:r w:rsidRPr="001C653E">
              <w:rPr>
                <w:rFonts w:ascii="SutonnyMJ" w:hAnsi="SutonnyMJ" w:cs="SutonnyMJ"/>
                <w:sz w:val="20"/>
                <w:szCs w:val="20"/>
              </w:rPr>
              <w:t>Kvb</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bB</w:t>
            </w:r>
            <w:proofErr w:type="spellEnd"/>
            <w:r w:rsidRPr="001C653E">
              <w:rPr>
                <w:sz w:val="20"/>
                <w:szCs w:val="20"/>
              </w:rPr>
              <w:t>)</w:t>
            </w:r>
            <w:r w:rsidR="00860A4C" w:rsidRPr="001C653E">
              <w:rPr>
                <w:sz w:val="20"/>
                <w:szCs w:val="20"/>
              </w:rPr>
              <w:t>.........................</w:t>
            </w:r>
            <w:r w:rsidRPr="001C653E">
              <w:rPr>
                <w:sz w:val="20"/>
                <w:szCs w:val="20"/>
              </w:rPr>
              <w:t>1</w:t>
            </w:r>
          </w:p>
          <w:p w14:paraId="5AAFBD1E" w14:textId="77777777" w:rsidR="002151F9" w:rsidRPr="001C653E" w:rsidRDefault="002151F9" w:rsidP="001E4EBF">
            <w:pPr>
              <w:tabs>
                <w:tab w:val="right" w:leader="dot" w:pos="4536"/>
              </w:tabs>
              <w:rPr>
                <w:sz w:val="20"/>
                <w:szCs w:val="20"/>
              </w:rPr>
            </w:pPr>
            <w:r w:rsidRPr="001C653E">
              <w:rPr>
                <w:sz w:val="20"/>
                <w:szCs w:val="20"/>
              </w:rPr>
              <w:t>VERY FEW PROBLEMS (</w:t>
            </w:r>
            <w:r w:rsidRPr="001C653E">
              <w:rPr>
                <w:rFonts w:ascii="SutonnyMJ" w:hAnsi="SutonnyMJ" w:cs="SutonnyMJ"/>
                <w:sz w:val="20"/>
                <w:szCs w:val="20"/>
              </w:rPr>
              <w:t xml:space="preserve">Lye </w:t>
            </w:r>
            <w:proofErr w:type="spellStart"/>
            <w:r w:rsidRPr="001C653E">
              <w:rPr>
                <w:rFonts w:ascii="SutonnyMJ" w:hAnsi="SutonnyMJ" w:cs="SutonnyMJ"/>
                <w:sz w:val="20"/>
                <w:szCs w:val="20"/>
              </w:rPr>
              <w:t>Aí</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sz w:val="20"/>
                <w:szCs w:val="20"/>
              </w:rPr>
              <w:t>)</w:t>
            </w:r>
            <w:r w:rsidR="00860A4C" w:rsidRPr="001C653E">
              <w:rPr>
                <w:sz w:val="20"/>
                <w:szCs w:val="20"/>
              </w:rPr>
              <w:t>............</w:t>
            </w:r>
            <w:r w:rsidRPr="001C653E">
              <w:rPr>
                <w:sz w:val="20"/>
                <w:szCs w:val="20"/>
              </w:rPr>
              <w:t>2</w:t>
            </w:r>
          </w:p>
          <w:p w14:paraId="22F71F56" w14:textId="77777777" w:rsidR="002151F9" w:rsidRPr="001C653E" w:rsidRDefault="002151F9" w:rsidP="001E4EBF">
            <w:pPr>
              <w:tabs>
                <w:tab w:val="right" w:leader="dot" w:pos="4536"/>
              </w:tabs>
              <w:jc w:val="both"/>
              <w:rPr>
                <w:rFonts w:ascii="SutonnyMJ" w:hAnsi="SutonnyMJ" w:cs="SutonnyMJ"/>
                <w:sz w:val="20"/>
                <w:szCs w:val="20"/>
              </w:rPr>
            </w:pPr>
            <w:r w:rsidRPr="001C653E">
              <w:rPr>
                <w:sz w:val="20"/>
                <w:szCs w:val="20"/>
              </w:rPr>
              <w:t>SOME PROBLEMS(</w:t>
            </w:r>
            <w:proofErr w:type="spellStart"/>
            <w:r w:rsidRPr="001C653E">
              <w:rPr>
                <w:rFonts w:ascii="SutonnyMJ" w:hAnsi="SutonnyMJ" w:cs="SutonnyMJ"/>
                <w:sz w:val="20"/>
                <w:szCs w:val="20"/>
              </w:rPr>
              <w:t>wKQzUv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sz w:val="20"/>
                <w:szCs w:val="20"/>
              </w:rPr>
              <w:t>)</w:t>
            </w:r>
            <w:r w:rsidR="00860A4C" w:rsidRPr="001C653E">
              <w:rPr>
                <w:sz w:val="20"/>
                <w:szCs w:val="20"/>
              </w:rPr>
              <w:t>........................</w:t>
            </w:r>
            <w:r w:rsidRPr="001C653E">
              <w:rPr>
                <w:sz w:val="20"/>
                <w:szCs w:val="20"/>
              </w:rPr>
              <w:t>3</w:t>
            </w:r>
          </w:p>
          <w:p w14:paraId="7D79EE3F" w14:textId="77777777" w:rsidR="002151F9" w:rsidRPr="001C653E" w:rsidRDefault="002151F9" w:rsidP="001E4EBF">
            <w:pPr>
              <w:tabs>
                <w:tab w:val="right" w:leader="dot" w:pos="4536"/>
              </w:tabs>
              <w:jc w:val="both"/>
              <w:rPr>
                <w:sz w:val="20"/>
                <w:szCs w:val="20"/>
              </w:rPr>
            </w:pPr>
            <w:r w:rsidRPr="001C653E">
              <w:rPr>
                <w:sz w:val="20"/>
                <w:szCs w:val="20"/>
              </w:rPr>
              <w:t>MANY PROBLEMS(</w:t>
            </w:r>
            <w:proofErr w:type="spellStart"/>
            <w:r w:rsidRPr="001C653E">
              <w:rPr>
                <w:rFonts w:ascii="SutonnyMJ" w:hAnsi="SutonnyMJ" w:cs="SutonnyMJ"/>
                <w:sz w:val="20"/>
                <w:szCs w:val="20"/>
              </w:rPr>
              <w:t>A‡bK</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mgm¨v</w:t>
            </w:r>
            <w:proofErr w:type="spellEnd"/>
            <w:r w:rsidRPr="001C653E">
              <w:rPr>
                <w:sz w:val="20"/>
                <w:szCs w:val="20"/>
              </w:rPr>
              <w:t>)</w:t>
            </w:r>
            <w:r w:rsidR="00860A4C" w:rsidRPr="001C653E">
              <w:rPr>
                <w:sz w:val="20"/>
                <w:szCs w:val="20"/>
              </w:rPr>
              <w:t>.....................</w:t>
            </w:r>
            <w:r w:rsidRPr="001C653E">
              <w:rPr>
                <w:sz w:val="20"/>
                <w:szCs w:val="20"/>
              </w:rPr>
              <w:t>4</w:t>
            </w:r>
          </w:p>
          <w:p w14:paraId="49B5D614" w14:textId="77777777" w:rsidR="002151F9" w:rsidRPr="001C653E" w:rsidRDefault="002151F9" w:rsidP="004B2266">
            <w:pPr>
              <w:tabs>
                <w:tab w:val="right" w:leader="dot" w:pos="4536"/>
              </w:tabs>
              <w:jc w:val="both"/>
              <w:rPr>
                <w:sz w:val="20"/>
                <w:szCs w:val="20"/>
              </w:rPr>
            </w:pPr>
          </w:p>
        </w:tc>
        <w:tc>
          <w:tcPr>
            <w:tcW w:w="391" w:type="pct"/>
            <w:gridSpan w:val="2"/>
            <w:tcBorders>
              <w:top w:val="single" w:sz="6" w:space="0" w:color="auto"/>
              <w:left w:val="single" w:sz="6" w:space="0" w:color="auto"/>
              <w:bottom w:val="single" w:sz="4" w:space="0" w:color="auto"/>
              <w:right w:val="single" w:sz="6" w:space="0" w:color="auto"/>
            </w:tcBorders>
          </w:tcPr>
          <w:p w14:paraId="5FE2AC62" w14:textId="77777777" w:rsidR="002151F9" w:rsidRPr="001C653E" w:rsidRDefault="002151F9" w:rsidP="001C002E">
            <w:pPr>
              <w:tabs>
                <w:tab w:val="right" w:leader="dot" w:pos="4536"/>
              </w:tabs>
              <w:jc w:val="both"/>
              <w:rPr>
                <w:sz w:val="20"/>
                <w:szCs w:val="20"/>
              </w:rPr>
            </w:pPr>
          </w:p>
        </w:tc>
      </w:tr>
      <w:tr w:rsidR="002151F9" w:rsidRPr="001C653E" w14:paraId="28B9D7A0" w14:textId="77777777" w:rsidTr="002151F9">
        <w:trPr>
          <w:gridAfter w:val="1"/>
          <w:wAfter w:w="6" w:type="pct"/>
          <w:cantSplit/>
          <w:trHeight w:val="624"/>
        </w:trPr>
        <w:tc>
          <w:tcPr>
            <w:tcW w:w="402" w:type="pct"/>
            <w:vMerge w:val="restart"/>
            <w:tcBorders>
              <w:top w:val="single" w:sz="6" w:space="0" w:color="auto"/>
              <w:left w:val="single" w:sz="6" w:space="0" w:color="auto"/>
              <w:right w:val="single" w:sz="12" w:space="0" w:color="auto"/>
            </w:tcBorders>
          </w:tcPr>
          <w:p w14:paraId="028E9907" w14:textId="77777777" w:rsidR="002151F9" w:rsidRPr="001C653E" w:rsidRDefault="002151F9" w:rsidP="006C3963">
            <w:pPr>
              <w:numPr>
                <w:ilvl w:val="0"/>
                <w:numId w:val="5"/>
              </w:numPr>
              <w:jc w:val="both"/>
              <w:rPr>
                <w:sz w:val="20"/>
                <w:szCs w:val="20"/>
              </w:rPr>
            </w:pPr>
          </w:p>
        </w:tc>
        <w:tc>
          <w:tcPr>
            <w:tcW w:w="2117" w:type="pct"/>
            <w:gridSpan w:val="2"/>
            <w:vMerge w:val="restart"/>
            <w:tcBorders>
              <w:top w:val="single" w:sz="6" w:space="0" w:color="auto"/>
              <w:right w:val="single" w:sz="4" w:space="0" w:color="auto"/>
            </w:tcBorders>
          </w:tcPr>
          <w:p w14:paraId="339140B7" w14:textId="77777777" w:rsidR="002151F9" w:rsidRPr="001C653E" w:rsidRDefault="002151F9" w:rsidP="00EB32B8">
            <w:pPr>
              <w:rPr>
                <w:rFonts w:ascii="SutonnyMJ" w:hAnsi="SutonnyMJ"/>
                <w:sz w:val="20"/>
                <w:szCs w:val="20"/>
              </w:rPr>
            </w:pPr>
            <w:r w:rsidRPr="001C653E">
              <w:rPr>
                <w:sz w:val="20"/>
                <w:szCs w:val="20"/>
              </w:rPr>
              <w:t xml:space="preserve">In the </w:t>
            </w:r>
            <w:r w:rsidRPr="001C653E">
              <w:rPr>
                <w:sz w:val="20"/>
                <w:szCs w:val="20"/>
                <w:u w:val="single"/>
              </w:rPr>
              <w:t>past 4 weeks</w:t>
            </w:r>
            <w:r w:rsidRPr="001C653E">
              <w:rPr>
                <w:sz w:val="20"/>
                <w:szCs w:val="20"/>
              </w:rPr>
              <w:t>, have you taken medication:</w:t>
            </w:r>
            <w:r w:rsidRPr="001C653E">
              <w:rPr>
                <w:rFonts w:ascii="SutonnyMJ" w:hAnsi="SutonnyMJ" w:cs="SutonnyMJ"/>
                <w:sz w:val="20"/>
                <w:szCs w:val="20"/>
              </w:rPr>
              <w:t xml:space="preserve"> </w:t>
            </w:r>
            <w:r w:rsidRPr="001C653E">
              <w:rPr>
                <w:rFonts w:ascii="SutonnyMJ" w:hAnsi="SutonnyMJ"/>
                <w:sz w:val="20"/>
                <w:szCs w:val="20"/>
              </w:rPr>
              <w:t xml:space="preserve">MZ Pvi mßv‡n Avcwb wK †Kvb </w:t>
            </w:r>
            <w:r w:rsidRPr="001C653E">
              <w:rPr>
                <w:rFonts w:ascii="SutonnyMJ" w:hAnsi="SutonnyMJ" w:cs="SutonnyMJ"/>
                <w:sz w:val="20"/>
                <w:szCs w:val="20"/>
              </w:rPr>
              <w:t>Jla</w:t>
            </w:r>
            <w:r w:rsidRPr="001C653E">
              <w:rPr>
                <w:rFonts w:ascii="SutonnyMJ" w:hAnsi="SutonnyMJ"/>
                <w:sz w:val="20"/>
                <w:szCs w:val="20"/>
              </w:rPr>
              <w:t xml:space="preserve"> †L‡q‡Qb? </w:t>
            </w:r>
          </w:p>
          <w:p w14:paraId="666C7589" w14:textId="77777777" w:rsidR="002151F9" w:rsidRPr="001C653E" w:rsidRDefault="002151F9" w:rsidP="00EB32B8">
            <w:pPr>
              <w:rPr>
                <w:rFonts w:ascii="SutonnyMJ" w:hAnsi="SutonnyMJ"/>
                <w:sz w:val="20"/>
                <w:szCs w:val="20"/>
              </w:rPr>
            </w:pPr>
          </w:p>
          <w:p w14:paraId="69E5FD6E" w14:textId="77777777" w:rsidR="002151F9" w:rsidRPr="001C653E" w:rsidRDefault="002151F9" w:rsidP="007A3DD3">
            <w:pPr>
              <w:jc w:val="both"/>
              <w:rPr>
                <w:sz w:val="20"/>
                <w:szCs w:val="20"/>
              </w:rPr>
            </w:pPr>
            <w:r w:rsidRPr="001C653E">
              <w:rPr>
                <w:sz w:val="20"/>
                <w:szCs w:val="20"/>
              </w:rPr>
              <w:t>FOR EACH, IF YES PROBE:</w:t>
            </w:r>
          </w:p>
          <w:p w14:paraId="37385E0C" w14:textId="77777777" w:rsidR="002151F9" w:rsidRPr="001C653E" w:rsidRDefault="002151F9" w:rsidP="007A3DD3">
            <w:pPr>
              <w:jc w:val="both"/>
              <w:rPr>
                <w:rFonts w:ascii="SutonnyMJ" w:hAnsi="SutonnyMJ" w:cs="SutonnyMJ"/>
                <w:sz w:val="20"/>
                <w:szCs w:val="20"/>
              </w:rPr>
            </w:pPr>
            <w:r w:rsidRPr="001C653E">
              <w:rPr>
                <w:rFonts w:ascii="SutonnyMJ" w:hAnsi="SutonnyMJ" w:cs="SutonnyMJ"/>
                <w:sz w:val="20"/>
                <w:szCs w:val="20"/>
              </w:rPr>
              <w:t>cÖ‡Z¨KwUi Rb¨, hw` nu¨v nq †cÖve Kiæb:</w:t>
            </w:r>
          </w:p>
          <w:p w14:paraId="087CBA38" w14:textId="77777777" w:rsidR="002151F9" w:rsidRPr="001C653E" w:rsidRDefault="002151F9" w:rsidP="007A3DD3">
            <w:pPr>
              <w:jc w:val="both"/>
              <w:rPr>
                <w:rFonts w:ascii="SutonnyMJ" w:hAnsi="SutonnyMJ" w:cs="SutonnyMJ"/>
                <w:sz w:val="20"/>
                <w:szCs w:val="20"/>
              </w:rPr>
            </w:pPr>
            <w:r w:rsidRPr="001C653E">
              <w:rPr>
                <w:sz w:val="20"/>
                <w:szCs w:val="20"/>
              </w:rPr>
              <w:t>How often?  Once or twice, a few times or many times?</w:t>
            </w:r>
            <w:r w:rsidRPr="001C653E">
              <w:rPr>
                <w:rFonts w:ascii="SutonnyMJ" w:hAnsi="SutonnyMJ" w:cs="SutonnyMJ"/>
                <w:sz w:val="20"/>
                <w:szCs w:val="20"/>
              </w:rPr>
              <w:t xml:space="preserve"> KZ evi? GK wK `yB evi, †ek K‡qK evi ev A‡bK evi?</w:t>
            </w:r>
          </w:p>
          <w:p w14:paraId="3400B13D" w14:textId="77777777" w:rsidR="002151F9" w:rsidRPr="001C653E" w:rsidRDefault="002151F9" w:rsidP="00EB32B8">
            <w:pPr>
              <w:rPr>
                <w:sz w:val="20"/>
                <w:szCs w:val="20"/>
              </w:rPr>
            </w:pPr>
          </w:p>
        </w:tc>
        <w:tc>
          <w:tcPr>
            <w:tcW w:w="320" w:type="pct"/>
            <w:gridSpan w:val="2"/>
            <w:tcBorders>
              <w:top w:val="single" w:sz="4" w:space="0" w:color="auto"/>
              <w:left w:val="single" w:sz="4" w:space="0" w:color="auto"/>
              <w:bottom w:val="single" w:sz="4" w:space="0" w:color="auto"/>
            </w:tcBorders>
          </w:tcPr>
          <w:p w14:paraId="199C4229" w14:textId="77777777" w:rsidR="002151F9" w:rsidRPr="001C653E" w:rsidRDefault="002151F9" w:rsidP="00CA148E">
            <w:pPr>
              <w:rPr>
                <w:rFonts w:ascii="SutonnyMJ" w:hAnsi="SutonnyMJ" w:cs="SutonnyMJ"/>
                <w:sz w:val="20"/>
                <w:szCs w:val="20"/>
              </w:rPr>
            </w:pPr>
          </w:p>
        </w:tc>
        <w:tc>
          <w:tcPr>
            <w:tcW w:w="612" w:type="pct"/>
            <w:tcBorders>
              <w:top w:val="single" w:sz="4" w:space="0" w:color="auto"/>
              <w:bottom w:val="single" w:sz="4" w:space="0" w:color="auto"/>
            </w:tcBorders>
          </w:tcPr>
          <w:p w14:paraId="1AA2DFEF" w14:textId="77777777" w:rsidR="002151F9" w:rsidRPr="001C653E" w:rsidRDefault="002151F9" w:rsidP="00CA148E">
            <w:pPr>
              <w:rPr>
                <w:sz w:val="20"/>
                <w:szCs w:val="20"/>
              </w:rPr>
            </w:pPr>
          </w:p>
        </w:tc>
        <w:tc>
          <w:tcPr>
            <w:tcW w:w="531" w:type="pct"/>
            <w:tcBorders>
              <w:top w:val="single" w:sz="4" w:space="0" w:color="auto"/>
              <w:bottom w:val="single" w:sz="4" w:space="0" w:color="auto"/>
            </w:tcBorders>
          </w:tcPr>
          <w:p w14:paraId="7575A0C6" w14:textId="77777777" w:rsidR="002151F9" w:rsidRPr="001C653E" w:rsidRDefault="002151F9" w:rsidP="00CA148E">
            <w:pPr>
              <w:rPr>
                <w:sz w:val="20"/>
                <w:szCs w:val="20"/>
              </w:rPr>
            </w:pPr>
          </w:p>
          <w:p w14:paraId="3CA5BAAD" w14:textId="77777777" w:rsidR="002151F9" w:rsidRPr="001C653E" w:rsidRDefault="002151F9" w:rsidP="007A3DD3">
            <w:pPr>
              <w:jc w:val="center"/>
              <w:rPr>
                <w:sz w:val="20"/>
                <w:szCs w:val="20"/>
              </w:rPr>
            </w:pPr>
          </w:p>
        </w:tc>
        <w:tc>
          <w:tcPr>
            <w:tcW w:w="622" w:type="pct"/>
            <w:tcBorders>
              <w:top w:val="single" w:sz="4" w:space="0" w:color="auto"/>
              <w:bottom w:val="single" w:sz="4" w:space="0" w:color="auto"/>
              <w:right w:val="single" w:sz="4" w:space="0" w:color="auto"/>
            </w:tcBorders>
          </w:tcPr>
          <w:p w14:paraId="3CF7444F" w14:textId="77777777" w:rsidR="002151F9" w:rsidRPr="001C653E" w:rsidRDefault="002151F9" w:rsidP="00CA148E">
            <w:pPr>
              <w:rPr>
                <w:sz w:val="20"/>
                <w:szCs w:val="20"/>
              </w:rPr>
            </w:pPr>
          </w:p>
          <w:p w14:paraId="75044CC8" w14:textId="77777777" w:rsidR="002151F9" w:rsidRPr="001C653E" w:rsidRDefault="002151F9" w:rsidP="00CA148E">
            <w:pPr>
              <w:rPr>
                <w:sz w:val="20"/>
                <w:szCs w:val="20"/>
              </w:rPr>
            </w:pPr>
          </w:p>
          <w:p w14:paraId="41029CCD" w14:textId="77777777" w:rsidR="002151F9" w:rsidRPr="001C653E" w:rsidRDefault="002151F9" w:rsidP="00CA148E">
            <w:pPr>
              <w:rPr>
                <w:sz w:val="20"/>
                <w:szCs w:val="20"/>
              </w:rPr>
            </w:pPr>
          </w:p>
          <w:p w14:paraId="1C463FF6" w14:textId="77777777" w:rsidR="002151F9" w:rsidRPr="001C653E" w:rsidRDefault="002151F9" w:rsidP="00CA148E">
            <w:pPr>
              <w:rPr>
                <w:sz w:val="20"/>
                <w:szCs w:val="20"/>
              </w:rPr>
            </w:pPr>
          </w:p>
          <w:p w14:paraId="4E1091E3" w14:textId="77777777" w:rsidR="002151F9" w:rsidRPr="001C653E" w:rsidRDefault="002151F9" w:rsidP="007A3DD3">
            <w:pPr>
              <w:jc w:val="center"/>
              <w:rPr>
                <w:sz w:val="20"/>
                <w:szCs w:val="20"/>
              </w:rPr>
            </w:pPr>
          </w:p>
        </w:tc>
        <w:tc>
          <w:tcPr>
            <w:tcW w:w="391" w:type="pct"/>
            <w:gridSpan w:val="2"/>
            <w:vMerge w:val="restart"/>
            <w:tcBorders>
              <w:top w:val="single" w:sz="4" w:space="0" w:color="auto"/>
              <w:left w:val="single" w:sz="4" w:space="0" w:color="auto"/>
              <w:right w:val="single" w:sz="4" w:space="0" w:color="auto"/>
            </w:tcBorders>
          </w:tcPr>
          <w:p w14:paraId="6CB9A347" w14:textId="77777777" w:rsidR="002151F9" w:rsidRPr="001C653E" w:rsidRDefault="002151F9" w:rsidP="007A3DD3">
            <w:pPr>
              <w:rPr>
                <w:sz w:val="20"/>
                <w:szCs w:val="20"/>
              </w:rPr>
            </w:pPr>
          </w:p>
        </w:tc>
      </w:tr>
      <w:tr w:rsidR="002151F9" w:rsidRPr="001C653E" w14:paraId="67C060EA" w14:textId="77777777" w:rsidTr="002151F9">
        <w:trPr>
          <w:gridAfter w:val="1"/>
          <w:wAfter w:w="6" w:type="pct"/>
          <w:cantSplit/>
          <w:trHeight w:val="910"/>
        </w:trPr>
        <w:tc>
          <w:tcPr>
            <w:tcW w:w="402" w:type="pct"/>
            <w:vMerge/>
            <w:tcBorders>
              <w:top w:val="single" w:sz="6" w:space="0" w:color="auto"/>
              <w:left w:val="single" w:sz="6" w:space="0" w:color="auto"/>
              <w:right w:val="single" w:sz="12" w:space="0" w:color="auto"/>
            </w:tcBorders>
          </w:tcPr>
          <w:p w14:paraId="7C91E046" w14:textId="77777777" w:rsidR="002151F9" w:rsidRPr="001C653E" w:rsidRDefault="002151F9" w:rsidP="006C3963">
            <w:pPr>
              <w:numPr>
                <w:ilvl w:val="0"/>
                <w:numId w:val="5"/>
              </w:numPr>
              <w:jc w:val="both"/>
              <w:rPr>
                <w:sz w:val="20"/>
                <w:szCs w:val="20"/>
              </w:rPr>
            </w:pPr>
          </w:p>
        </w:tc>
        <w:tc>
          <w:tcPr>
            <w:tcW w:w="2117" w:type="pct"/>
            <w:gridSpan w:val="2"/>
            <w:vMerge/>
            <w:tcBorders>
              <w:bottom w:val="single" w:sz="4" w:space="0" w:color="auto"/>
              <w:right w:val="single" w:sz="4" w:space="0" w:color="auto"/>
            </w:tcBorders>
          </w:tcPr>
          <w:p w14:paraId="0355E4C1" w14:textId="77777777" w:rsidR="002151F9" w:rsidRPr="001C653E" w:rsidRDefault="002151F9" w:rsidP="00EB32B8">
            <w:pPr>
              <w:rPr>
                <w:sz w:val="20"/>
                <w:szCs w:val="20"/>
              </w:rPr>
            </w:pPr>
          </w:p>
        </w:tc>
        <w:tc>
          <w:tcPr>
            <w:tcW w:w="320" w:type="pct"/>
            <w:gridSpan w:val="2"/>
            <w:tcBorders>
              <w:top w:val="single" w:sz="4" w:space="0" w:color="auto"/>
              <w:left w:val="single" w:sz="4" w:space="0" w:color="auto"/>
              <w:bottom w:val="single" w:sz="4" w:space="0" w:color="auto"/>
              <w:right w:val="single" w:sz="4" w:space="0" w:color="auto"/>
            </w:tcBorders>
          </w:tcPr>
          <w:p w14:paraId="11357564" w14:textId="77777777" w:rsidR="002151F9" w:rsidRPr="001C653E" w:rsidRDefault="002151F9" w:rsidP="007A3DD3">
            <w:pPr>
              <w:jc w:val="center"/>
              <w:rPr>
                <w:sz w:val="20"/>
                <w:szCs w:val="20"/>
              </w:rPr>
            </w:pPr>
          </w:p>
          <w:p w14:paraId="4AE5366C" w14:textId="77777777" w:rsidR="002151F9" w:rsidRPr="001C653E" w:rsidRDefault="002151F9" w:rsidP="007A3DD3">
            <w:pPr>
              <w:jc w:val="center"/>
              <w:rPr>
                <w:sz w:val="20"/>
                <w:szCs w:val="20"/>
              </w:rPr>
            </w:pPr>
            <w:r w:rsidRPr="001C653E">
              <w:rPr>
                <w:sz w:val="20"/>
                <w:szCs w:val="20"/>
              </w:rPr>
              <w:t>NO</w:t>
            </w:r>
          </w:p>
          <w:p w14:paraId="5665B6CF" w14:textId="77777777" w:rsidR="002151F9" w:rsidRPr="001C653E" w:rsidRDefault="002151F9" w:rsidP="007A3DD3">
            <w:pPr>
              <w:jc w:val="center"/>
              <w:rPr>
                <w:sz w:val="20"/>
                <w:szCs w:val="20"/>
              </w:rPr>
            </w:pPr>
            <w:r w:rsidRPr="001C653E">
              <w:rPr>
                <w:rFonts w:ascii="SutonnyMJ" w:hAnsi="SutonnyMJ" w:cs="SutonnyMJ"/>
                <w:sz w:val="20"/>
                <w:szCs w:val="20"/>
              </w:rPr>
              <w:t>bv</w:t>
            </w:r>
          </w:p>
        </w:tc>
        <w:tc>
          <w:tcPr>
            <w:tcW w:w="612" w:type="pct"/>
            <w:tcBorders>
              <w:top w:val="single" w:sz="4" w:space="0" w:color="auto"/>
              <w:left w:val="single" w:sz="4" w:space="0" w:color="auto"/>
              <w:bottom w:val="single" w:sz="4" w:space="0" w:color="auto"/>
              <w:right w:val="single" w:sz="4" w:space="0" w:color="auto"/>
            </w:tcBorders>
          </w:tcPr>
          <w:p w14:paraId="1722FA6B" w14:textId="77777777" w:rsidR="002151F9" w:rsidRPr="001C653E" w:rsidRDefault="002151F9" w:rsidP="007A3DD3">
            <w:pPr>
              <w:jc w:val="center"/>
              <w:rPr>
                <w:rFonts w:ascii="SutonnyMJ" w:hAnsi="SutonnyMJ" w:cs="SutonnyMJ"/>
                <w:sz w:val="20"/>
                <w:szCs w:val="20"/>
              </w:rPr>
            </w:pPr>
            <w:r w:rsidRPr="001C653E">
              <w:rPr>
                <w:sz w:val="20"/>
                <w:szCs w:val="20"/>
              </w:rPr>
              <w:t>ONCE OR TWICE</w:t>
            </w:r>
          </w:p>
          <w:p w14:paraId="33ED9ED5" w14:textId="77777777" w:rsidR="002151F9" w:rsidRPr="001C653E" w:rsidRDefault="002151F9" w:rsidP="007A3DD3">
            <w:pPr>
              <w:jc w:val="center"/>
              <w:rPr>
                <w:sz w:val="20"/>
                <w:szCs w:val="20"/>
              </w:rPr>
            </w:pPr>
            <w:r w:rsidRPr="001C653E">
              <w:rPr>
                <w:rFonts w:ascii="SutonnyMJ" w:hAnsi="SutonnyMJ" w:cs="SutonnyMJ"/>
                <w:sz w:val="20"/>
                <w:szCs w:val="20"/>
              </w:rPr>
              <w:t>GK wK `yB evi</w:t>
            </w:r>
          </w:p>
        </w:tc>
        <w:tc>
          <w:tcPr>
            <w:tcW w:w="531" w:type="pct"/>
            <w:tcBorders>
              <w:top w:val="single" w:sz="4" w:space="0" w:color="auto"/>
              <w:left w:val="single" w:sz="4" w:space="0" w:color="auto"/>
              <w:bottom w:val="single" w:sz="4" w:space="0" w:color="auto"/>
              <w:right w:val="single" w:sz="4" w:space="0" w:color="auto"/>
            </w:tcBorders>
          </w:tcPr>
          <w:p w14:paraId="3DF3218D" w14:textId="77777777" w:rsidR="002151F9" w:rsidRPr="001C653E" w:rsidRDefault="002151F9" w:rsidP="007A3DD3">
            <w:pPr>
              <w:jc w:val="center"/>
              <w:rPr>
                <w:sz w:val="20"/>
                <w:szCs w:val="20"/>
              </w:rPr>
            </w:pPr>
            <w:r w:rsidRPr="001C653E">
              <w:rPr>
                <w:sz w:val="20"/>
                <w:szCs w:val="20"/>
              </w:rPr>
              <w:t>A FEW TIMES</w:t>
            </w:r>
          </w:p>
          <w:p w14:paraId="335B05B3" w14:textId="77777777" w:rsidR="002151F9" w:rsidRPr="001C653E" w:rsidRDefault="002151F9" w:rsidP="007A3DD3">
            <w:pPr>
              <w:jc w:val="center"/>
              <w:rPr>
                <w:sz w:val="20"/>
                <w:szCs w:val="20"/>
              </w:rPr>
            </w:pPr>
            <w:r w:rsidRPr="001C653E">
              <w:rPr>
                <w:rFonts w:ascii="SutonnyMJ" w:hAnsi="SutonnyMJ" w:cs="SutonnyMJ"/>
                <w:sz w:val="20"/>
                <w:szCs w:val="20"/>
              </w:rPr>
              <w:t>†ek K‡qK evi</w:t>
            </w:r>
          </w:p>
        </w:tc>
        <w:tc>
          <w:tcPr>
            <w:tcW w:w="622" w:type="pct"/>
            <w:tcBorders>
              <w:top w:val="single" w:sz="4" w:space="0" w:color="auto"/>
              <w:left w:val="single" w:sz="4" w:space="0" w:color="auto"/>
              <w:bottom w:val="single" w:sz="4" w:space="0" w:color="auto"/>
              <w:right w:val="single" w:sz="4" w:space="0" w:color="auto"/>
            </w:tcBorders>
          </w:tcPr>
          <w:p w14:paraId="45F677F2" w14:textId="77777777" w:rsidR="002151F9" w:rsidRPr="001C653E" w:rsidRDefault="002151F9" w:rsidP="007A3DD3">
            <w:pPr>
              <w:jc w:val="center"/>
              <w:rPr>
                <w:sz w:val="20"/>
                <w:szCs w:val="20"/>
              </w:rPr>
            </w:pPr>
          </w:p>
          <w:p w14:paraId="1B64698A" w14:textId="77777777" w:rsidR="002151F9" w:rsidRPr="001C653E" w:rsidRDefault="002151F9" w:rsidP="007A3DD3">
            <w:pPr>
              <w:jc w:val="center"/>
              <w:rPr>
                <w:sz w:val="20"/>
                <w:szCs w:val="20"/>
              </w:rPr>
            </w:pPr>
            <w:r w:rsidRPr="001C653E">
              <w:rPr>
                <w:sz w:val="20"/>
                <w:szCs w:val="20"/>
              </w:rPr>
              <w:t>MANY TIMES</w:t>
            </w:r>
            <w:r w:rsidRPr="001C653E">
              <w:rPr>
                <w:rFonts w:ascii="SutonnyMJ" w:hAnsi="SutonnyMJ" w:cs="SutonnyMJ"/>
                <w:sz w:val="20"/>
                <w:szCs w:val="20"/>
              </w:rPr>
              <w:t xml:space="preserve"> A‡bK evi</w:t>
            </w:r>
          </w:p>
        </w:tc>
        <w:tc>
          <w:tcPr>
            <w:tcW w:w="391" w:type="pct"/>
            <w:gridSpan w:val="2"/>
            <w:vMerge/>
            <w:tcBorders>
              <w:top w:val="single" w:sz="4" w:space="0" w:color="auto"/>
              <w:left w:val="single" w:sz="4" w:space="0" w:color="auto"/>
              <w:right w:val="single" w:sz="4" w:space="0" w:color="auto"/>
            </w:tcBorders>
          </w:tcPr>
          <w:p w14:paraId="763198D0" w14:textId="77777777" w:rsidR="002151F9" w:rsidRPr="001C653E" w:rsidRDefault="002151F9" w:rsidP="007A3DD3">
            <w:pPr>
              <w:rPr>
                <w:sz w:val="20"/>
                <w:szCs w:val="20"/>
              </w:rPr>
            </w:pPr>
          </w:p>
        </w:tc>
      </w:tr>
      <w:tr w:rsidR="002151F9" w:rsidRPr="001C653E" w14:paraId="08E6DD31" w14:textId="77777777" w:rsidTr="002151F9">
        <w:trPr>
          <w:gridAfter w:val="1"/>
          <w:wAfter w:w="6" w:type="pct"/>
          <w:cantSplit/>
          <w:trHeight w:val="462"/>
        </w:trPr>
        <w:tc>
          <w:tcPr>
            <w:tcW w:w="402" w:type="pct"/>
            <w:vMerge/>
            <w:tcBorders>
              <w:top w:val="single" w:sz="6" w:space="0" w:color="auto"/>
              <w:left w:val="single" w:sz="6" w:space="0" w:color="auto"/>
              <w:right w:val="single" w:sz="12" w:space="0" w:color="auto"/>
            </w:tcBorders>
          </w:tcPr>
          <w:p w14:paraId="5A52ECDD" w14:textId="77777777"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14:paraId="3A55BDCA" w14:textId="77777777" w:rsidR="002151F9" w:rsidRPr="001C653E" w:rsidRDefault="002151F9" w:rsidP="006C3963">
            <w:pPr>
              <w:numPr>
                <w:ilvl w:val="0"/>
                <w:numId w:val="16"/>
              </w:numPr>
              <w:jc w:val="both"/>
              <w:rPr>
                <w:sz w:val="20"/>
                <w:szCs w:val="20"/>
              </w:rPr>
            </w:pPr>
            <w:r w:rsidRPr="001C653E">
              <w:rPr>
                <w:sz w:val="20"/>
                <w:szCs w:val="20"/>
              </w:rPr>
              <w:t xml:space="preserve">To help you calm down or sleep?        </w:t>
            </w:r>
            <w:r w:rsidRPr="001C653E">
              <w:rPr>
                <w:rFonts w:ascii="SutonnyMJ" w:hAnsi="SutonnyMJ" w:cs="SutonnyMJ"/>
                <w:sz w:val="20"/>
                <w:szCs w:val="20"/>
              </w:rPr>
              <w:t>Avcbvi Aw¯’iZv Kgv‡bvi Rb¨ A_ev Ny‡gi Rb¨?</w:t>
            </w:r>
          </w:p>
        </w:tc>
        <w:tc>
          <w:tcPr>
            <w:tcW w:w="320" w:type="pct"/>
            <w:gridSpan w:val="2"/>
            <w:tcBorders>
              <w:top w:val="single" w:sz="4" w:space="0" w:color="auto"/>
              <w:left w:val="single" w:sz="4" w:space="0" w:color="auto"/>
              <w:bottom w:val="single" w:sz="4" w:space="0" w:color="auto"/>
              <w:right w:val="single" w:sz="4" w:space="0" w:color="auto"/>
            </w:tcBorders>
          </w:tcPr>
          <w:p w14:paraId="065ED09E" w14:textId="77777777" w:rsidR="002151F9" w:rsidRPr="001C653E" w:rsidRDefault="002151F9" w:rsidP="007A3DD3">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14:paraId="7E75F5E4" w14:textId="77777777" w:rsidR="002151F9" w:rsidRPr="001C653E" w:rsidRDefault="002151F9" w:rsidP="007A3DD3">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14:paraId="0E672A63" w14:textId="77777777" w:rsidR="002151F9" w:rsidRPr="001C653E" w:rsidRDefault="002151F9" w:rsidP="007A3DD3">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14:paraId="26D1C380" w14:textId="77777777" w:rsidR="002151F9" w:rsidRPr="001C653E" w:rsidRDefault="002151F9" w:rsidP="007A3DD3">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14:paraId="5845CD6E" w14:textId="77777777" w:rsidR="002151F9" w:rsidRPr="001C653E" w:rsidRDefault="002151F9" w:rsidP="007A3DD3">
            <w:pPr>
              <w:rPr>
                <w:sz w:val="20"/>
                <w:szCs w:val="20"/>
              </w:rPr>
            </w:pPr>
          </w:p>
        </w:tc>
      </w:tr>
      <w:tr w:rsidR="002151F9" w:rsidRPr="001C653E" w14:paraId="43A12489" w14:textId="77777777" w:rsidTr="002151F9">
        <w:trPr>
          <w:gridAfter w:val="1"/>
          <w:wAfter w:w="6" w:type="pct"/>
          <w:cantSplit/>
          <w:trHeight w:val="258"/>
        </w:trPr>
        <w:tc>
          <w:tcPr>
            <w:tcW w:w="402" w:type="pct"/>
            <w:vMerge/>
            <w:tcBorders>
              <w:top w:val="single" w:sz="6" w:space="0" w:color="auto"/>
              <w:left w:val="single" w:sz="6" w:space="0" w:color="auto"/>
              <w:right w:val="single" w:sz="12" w:space="0" w:color="auto"/>
            </w:tcBorders>
          </w:tcPr>
          <w:p w14:paraId="1BC04751" w14:textId="77777777"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14:paraId="3A7CAFD7" w14:textId="77777777" w:rsidR="002151F9" w:rsidRPr="001C653E" w:rsidRDefault="002151F9" w:rsidP="006C3963">
            <w:pPr>
              <w:numPr>
                <w:ilvl w:val="0"/>
                <w:numId w:val="16"/>
              </w:numPr>
              <w:jc w:val="both"/>
              <w:rPr>
                <w:sz w:val="20"/>
                <w:szCs w:val="20"/>
              </w:rPr>
            </w:pPr>
            <w:r w:rsidRPr="001C653E">
              <w:rPr>
                <w:sz w:val="20"/>
                <w:szCs w:val="20"/>
              </w:rPr>
              <w:t xml:space="preserve">To relieve pain? </w:t>
            </w:r>
            <w:r w:rsidRPr="001C653E">
              <w:rPr>
                <w:rFonts w:ascii="SutonnyMJ" w:hAnsi="SutonnyMJ" w:cs="SutonnyMJ"/>
                <w:sz w:val="20"/>
                <w:szCs w:val="20"/>
              </w:rPr>
              <w:t>e¨v_v Kgv‡bvi Rb¨?</w:t>
            </w:r>
          </w:p>
        </w:tc>
        <w:tc>
          <w:tcPr>
            <w:tcW w:w="320" w:type="pct"/>
            <w:gridSpan w:val="2"/>
            <w:tcBorders>
              <w:top w:val="single" w:sz="4" w:space="0" w:color="auto"/>
              <w:left w:val="single" w:sz="4" w:space="0" w:color="auto"/>
              <w:bottom w:val="single" w:sz="4" w:space="0" w:color="auto"/>
              <w:right w:val="single" w:sz="4" w:space="0" w:color="auto"/>
            </w:tcBorders>
          </w:tcPr>
          <w:p w14:paraId="5C729489" w14:textId="77777777" w:rsidR="002151F9" w:rsidRPr="001C653E" w:rsidRDefault="002151F9" w:rsidP="00EF50C2">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14:paraId="32B925E9" w14:textId="77777777" w:rsidR="002151F9" w:rsidRPr="001C653E" w:rsidRDefault="002151F9" w:rsidP="00EF50C2">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14:paraId="03F022D5" w14:textId="77777777" w:rsidR="002151F9" w:rsidRPr="001C653E" w:rsidRDefault="002151F9" w:rsidP="00EF50C2">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14:paraId="2E74E7EC" w14:textId="77777777" w:rsidR="002151F9" w:rsidRPr="001C653E" w:rsidRDefault="002151F9" w:rsidP="00EF50C2">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14:paraId="55F21875" w14:textId="77777777" w:rsidR="002151F9" w:rsidRPr="001C653E" w:rsidRDefault="002151F9" w:rsidP="007A3DD3">
            <w:pPr>
              <w:rPr>
                <w:sz w:val="20"/>
                <w:szCs w:val="20"/>
              </w:rPr>
            </w:pPr>
          </w:p>
        </w:tc>
      </w:tr>
      <w:tr w:rsidR="002151F9" w:rsidRPr="001C653E" w14:paraId="523F7C31" w14:textId="77777777" w:rsidTr="002151F9">
        <w:trPr>
          <w:gridAfter w:val="1"/>
          <w:wAfter w:w="6" w:type="pct"/>
          <w:cantSplit/>
          <w:trHeight w:val="606"/>
        </w:trPr>
        <w:tc>
          <w:tcPr>
            <w:tcW w:w="402" w:type="pct"/>
            <w:vMerge/>
            <w:tcBorders>
              <w:top w:val="single" w:sz="6" w:space="0" w:color="auto"/>
              <w:left w:val="single" w:sz="6" w:space="0" w:color="auto"/>
              <w:right w:val="single" w:sz="12" w:space="0" w:color="auto"/>
            </w:tcBorders>
          </w:tcPr>
          <w:p w14:paraId="1803620E" w14:textId="77777777" w:rsidR="002151F9" w:rsidRPr="001C653E" w:rsidRDefault="002151F9" w:rsidP="006C3963">
            <w:pPr>
              <w:numPr>
                <w:ilvl w:val="0"/>
                <w:numId w:val="5"/>
              </w:numPr>
              <w:jc w:val="both"/>
              <w:rPr>
                <w:sz w:val="20"/>
                <w:szCs w:val="20"/>
              </w:rPr>
            </w:pPr>
          </w:p>
        </w:tc>
        <w:tc>
          <w:tcPr>
            <w:tcW w:w="2117" w:type="pct"/>
            <w:gridSpan w:val="2"/>
            <w:tcBorders>
              <w:top w:val="single" w:sz="4" w:space="0" w:color="auto"/>
              <w:bottom w:val="single" w:sz="4" w:space="0" w:color="auto"/>
              <w:right w:val="single" w:sz="4" w:space="0" w:color="auto"/>
            </w:tcBorders>
          </w:tcPr>
          <w:p w14:paraId="54D57519" w14:textId="77777777" w:rsidR="002151F9" w:rsidRPr="001C653E" w:rsidRDefault="002151F9" w:rsidP="006C3963">
            <w:pPr>
              <w:numPr>
                <w:ilvl w:val="0"/>
                <w:numId w:val="16"/>
              </w:numPr>
              <w:jc w:val="both"/>
              <w:rPr>
                <w:sz w:val="20"/>
                <w:szCs w:val="20"/>
              </w:rPr>
            </w:pPr>
            <w:r w:rsidRPr="001C653E">
              <w:rPr>
                <w:sz w:val="20"/>
                <w:szCs w:val="20"/>
              </w:rPr>
              <w:t xml:space="preserve">To help you not feel sad or depressed? </w:t>
            </w:r>
          </w:p>
          <w:p w14:paraId="1BFA1AE6" w14:textId="77777777" w:rsidR="002151F9" w:rsidRPr="001C653E" w:rsidRDefault="002151F9" w:rsidP="001C002E">
            <w:pPr>
              <w:ind w:left="360"/>
              <w:jc w:val="both"/>
              <w:rPr>
                <w:sz w:val="20"/>
                <w:szCs w:val="20"/>
              </w:rPr>
            </w:pPr>
            <w:r w:rsidRPr="001C653E">
              <w:rPr>
                <w:rFonts w:ascii="SutonnyMJ" w:hAnsi="SutonnyMJ" w:cs="SutonnyMJ"/>
                <w:sz w:val="20"/>
                <w:szCs w:val="20"/>
              </w:rPr>
              <w:t>Avcbvi gb Lvivc ev welbœZv Kgv‡bvi Rb¨?</w:t>
            </w:r>
          </w:p>
        </w:tc>
        <w:tc>
          <w:tcPr>
            <w:tcW w:w="320" w:type="pct"/>
            <w:gridSpan w:val="2"/>
            <w:tcBorders>
              <w:top w:val="single" w:sz="4" w:space="0" w:color="auto"/>
              <w:left w:val="single" w:sz="4" w:space="0" w:color="auto"/>
              <w:bottom w:val="single" w:sz="4" w:space="0" w:color="auto"/>
              <w:right w:val="single" w:sz="4" w:space="0" w:color="auto"/>
            </w:tcBorders>
          </w:tcPr>
          <w:p w14:paraId="64E6A2B9" w14:textId="77777777" w:rsidR="002151F9" w:rsidRPr="001C653E" w:rsidRDefault="002151F9" w:rsidP="00EF50C2">
            <w:pPr>
              <w:jc w:val="center"/>
              <w:rPr>
                <w:sz w:val="20"/>
                <w:szCs w:val="20"/>
              </w:rPr>
            </w:pPr>
            <w:r w:rsidRPr="001C653E">
              <w:rPr>
                <w:sz w:val="20"/>
                <w:szCs w:val="20"/>
              </w:rPr>
              <w:t>1</w:t>
            </w:r>
          </w:p>
        </w:tc>
        <w:tc>
          <w:tcPr>
            <w:tcW w:w="612" w:type="pct"/>
            <w:tcBorders>
              <w:top w:val="single" w:sz="4" w:space="0" w:color="auto"/>
              <w:left w:val="single" w:sz="4" w:space="0" w:color="auto"/>
              <w:bottom w:val="single" w:sz="4" w:space="0" w:color="auto"/>
              <w:right w:val="single" w:sz="4" w:space="0" w:color="auto"/>
            </w:tcBorders>
          </w:tcPr>
          <w:p w14:paraId="7EFD83BF" w14:textId="77777777" w:rsidR="002151F9" w:rsidRPr="001C653E" w:rsidRDefault="002151F9" w:rsidP="00EF50C2">
            <w:pPr>
              <w:jc w:val="center"/>
              <w:rPr>
                <w:sz w:val="20"/>
                <w:szCs w:val="20"/>
              </w:rPr>
            </w:pPr>
            <w:r w:rsidRPr="001C653E">
              <w:rPr>
                <w:sz w:val="20"/>
                <w:szCs w:val="20"/>
              </w:rPr>
              <w:t>2</w:t>
            </w:r>
          </w:p>
        </w:tc>
        <w:tc>
          <w:tcPr>
            <w:tcW w:w="531" w:type="pct"/>
            <w:tcBorders>
              <w:top w:val="single" w:sz="4" w:space="0" w:color="auto"/>
              <w:left w:val="single" w:sz="4" w:space="0" w:color="auto"/>
              <w:bottom w:val="single" w:sz="4" w:space="0" w:color="auto"/>
              <w:right w:val="single" w:sz="4" w:space="0" w:color="auto"/>
            </w:tcBorders>
          </w:tcPr>
          <w:p w14:paraId="5EB42FD8" w14:textId="77777777" w:rsidR="002151F9" w:rsidRPr="001C653E" w:rsidRDefault="002151F9" w:rsidP="00EF50C2">
            <w:pPr>
              <w:jc w:val="center"/>
              <w:rPr>
                <w:sz w:val="20"/>
                <w:szCs w:val="20"/>
              </w:rPr>
            </w:pPr>
            <w:r w:rsidRPr="001C653E">
              <w:rPr>
                <w:sz w:val="20"/>
                <w:szCs w:val="20"/>
              </w:rPr>
              <w:t>3</w:t>
            </w:r>
          </w:p>
        </w:tc>
        <w:tc>
          <w:tcPr>
            <w:tcW w:w="622" w:type="pct"/>
            <w:tcBorders>
              <w:top w:val="single" w:sz="4" w:space="0" w:color="auto"/>
              <w:left w:val="single" w:sz="4" w:space="0" w:color="auto"/>
              <w:bottom w:val="single" w:sz="4" w:space="0" w:color="auto"/>
              <w:right w:val="single" w:sz="4" w:space="0" w:color="auto"/>
            </w:tcBorders>
          </w:tcPr>
          <w:p w14:paraId="419C5C3E" w14:textId="77777777" w:rsidR="002151F9" w:rsidRPr="001C653E" w:rsidRDefault="002151F9" w:rsidP="00EF50C2">
            <w:pPr>
              <w:jc w:val="center"/>
              <w:rPr>
                <w:sz w:val="20"/>
                <w:szCs w:val="20"/>
              </w:rPr>
            </w:pPr>
            <w:r w:rsidRPr="001C653E">
              <w:rPr>
                <w:sz w:val="20"/>
                <w:szCs w:val="20"/>
              </w:rPr>
              <w:t>4</w:t>
            </w:r>
          </w:p>
        </w:tc>
        <w:tc>
          <w:tcPr>
            <w:tcW w:w="391" w:type="pct"/>
            <w:gridSpan w:val="2"/>
            <w:vMerge/>
            <w:tcBorders>
              <w:left w:val="single" w:sz="4" w:space="0" w:color="auto"/>
              <w:right w:val="single" w:sz="4" w:space="0" w:color="auto"/>
            </w:tcBorders>
          </w:tcPr>
          <w:p w14:paraId="268B8A25" w14:textId="77777777" w:rsidR="002151F9" w:rsidRPr="001C653E" w:rsidRDefault="002151F9" w:rsidP="007A3DD3">
            <w:pPr>
              <w:rPr>
                <w:sz w:val="20"/>
                <w:szCs w:val="20"/>
              </w:rPr>
            </w:pPr>
          </w:p>
        </w:tc>
      </w:tr>
      <w:tr w:rsidR="002151F9" w:rsidRPr="001C653E" w14:paraId="07CC9BCC" w14:textId="77777777" w:rsidTr="002151F9">
        <w:trPr>
          <w:gridAfter w:val="1"/>
          <w:wAfter w:w="6" w:type="pct"/>
          <w:cantSplit/>
          <w:trHeight w:val="2678"/>
        </w:trPr>
        <w:tc>
          <w:tcPr>
            <w:tcW w:w="402" w:type="pct"/>
            <w:tcBorders>
              <w:top w:val="single" w:sz="6" w:space="0" w:color="auto"/>
              <w:left w:val="single" w:sz="6" w:space="0" w:color="auto"/>
              <w:bottom w:val="single" w:sz="6" w:space="0" w:color="auto"/>
              <w:right w:val="single" w:sz="12" w:space="0" w:color="auto"/>
            </w:tcBorders>
          </w:tcPr>
          <w:p w14:paraId="688C39F7" w14:textId="77777777" w:rsidR="002151F9" w:rsidRPr="001C653E" w:rsidRDefault="002151F9" w:rsidP="006C3963">
            <w:pPr>
              <w:numPr>
                <w:ilvl w:val="0"/>
                <w:numId w:val="5"/>
              </w:numPr>
              <w:jc w:val="both"/>
              <w:rPr>
                <w:sz w:val="20"/>
                <w:szCs w:val="20"/>
              </w:rPr>
            </w:pPr>
          </w:p>
        </w:tc>
        <w:tc>
          <w:tcPr>
            <w:tcW w:w="2117" w:type="pct"/>
            <w:gridSpan w:val="2"/>
            <w:tcBorders>
              <w:top w:val="single" w:sz="6" w:space="0" w:color="auto"/>
              <w:bottom w:val="single" w:sz="6" w:space="0" w:color="auto"/>
            </w:tcBorders>
          </w:tcPr>
          <w:p w14:paraId="6698B496" w14:textId="77777777" w:rsidR="002151F9" w:rsidRPr="001C653E" w:rsidRDefault="002151F9" w:rsidP="001C002E">
            <w:pPr>
              <w:pStyle w:val="BodyText"/>
              <w:rPr>
                <w:b w:val="0"/>
                <w:sz w:val="20"/>
                <w:szCs w:val="20"/>
              </w:rPr>
            </w:pPr>
            <w:r w:rsidRPr="001C653E">
              <w:rPr>
                <w:b w:val="0"/>
                <w:sz w:val="20"/>
                <w:szCs w:val="20"/>
              </w:rPr>
              <w:t xml:space="preserve">In the </w:t>
            </w:r>
            <w:r w:rsidRPr="001C653E">
              <w:rPr>
                <w:b w:val="0"/>
                <w:sz w:val="20"/>
                <w:szCs w:val="20"/>
                <w:u w:val="single"/>
              </w:rPr>
              <w:t>past 4  weeks</w:t>
            </w:r>
            <w:r w:rsidRPr="001C653E">
              <w:rPr>
                <w:b w:val="0"/>
                <w:sz w:val="20"/>
                <w:szCs w:val="20"/>
              </w:rPr>
              <w:t>, did you consult a doctor or other professional or traditional health worker because you yourself were sick?</w:t>
            </w:r>
          </w:p>
          <w:p w14:paraId="0B54C200" w14:textId="77777777" w:rsidR="002151F9" w:rsidRPr="001C653E" w:rsidRDefault="002151F9" w:rsidP="001C002E">
            <w:pPr>
              <w:pStyle w:val="BodyText"/>
              <w:rPr>
                <w:rFonts w:ascii="SutonnyMJ" w:hAnsi="SutonnyMJ" w:cs="SutonnyMJ"/>
                <w:b w:val="0"/>
                <w:sz w:val="20"/>
                <w:szCs w:val="20"/>
              </w:rPr>
            </w:pPr>
          </w:p>
          <w:p w14:paraId="4DA335DE" w14:textId="77777777" w:rsidR="002151F9" w:rsidRPr="001C653E" w:rsidRDefault="002151F9" w:rsidP="001C002E">
            <w:pPr>
              <w:pStyle w:val="BodyText"/>
              <w:rPr>
                <w:b w:val="0"/>
                <w:sz w:val="20"/>
                <w:szCs w:val="20"/>
              </w:rPr>
            </w:pPr>
            <w:r w:rsidRPr="001C653E">
              <w:rPr>
                <w:rFonts w:ascii="SutonnyMJ" w:hAnsi="SutonnyMJ" w:cs="SutonnyMJ"/>
                <w:b w:val="0"/>
                <w:sz w:val="20"/>
                <w:szCs w:val="20"/>
              </w:rPr>
              <w:t>MZ Pvi mßv‡n Avcbvi Amy¯’Zvi Rb¨, Avcwb wK †Kvb Wv³vi ev Ab¨ ‡Kvb wPwKrm‡Ki</w:t>
            </w:r>
            <w:r w:rsidRPr="001C653E">
              <w:rPr>
                <w:rFonts w:ascii="SutonnyMJ" w:hAnsi="SutonnyMJ" w:cs="Vrinda"/>
                <w:b w:val="0"/>
                <w:sz w:val="20"/>
                <w:szCs w:val="20"/>
                <w:lang w:bidi="bn-IN"/>
              </w:rPr>
              <w:t xml:space="preserve"> </w:t>
            </w:r>
            <w:r w:rsidRPr="001C653E">
              <w:rPr>
                <w:rFonts w:ascii="SutonnyMJ" w:hAnsi="SutonnyMJ" w:cs="SutonnyMJ"/>
                <w:b w:val="0"/>
                <w:sz w:val="20"/>
                <w:szCs w:val="20"/>
              </w:rPr>
              <w:t>civgk© wb‡q‡Qb?</w:t>
            </w:r>
          </w:p>
          <w:p w14:paraId="09566483" w14:textId="77777777" w:rsidR="002151F9" w:rsidRPr="001C653E" w:rsidRDefault="002151F9" w:rsidP="001C002E">
            <w:pPr>
              <w:pStyle w:val="BodyText"/>
              <w:rPr>
                <w:b w:val="0"/>
                <w:sz w:val="20"/>
                <w:szCs w:val="20"/>
              </w:rPr>
            </w:pPr>
          </w:p>
          <w:p w14:paraId="525AA76B" w14:textId="77777777" w:rsidR="002151F9" w:rsidRPr="001C653E" w:rsidRDefault="002151F9" w:rsidP="001C002E">
            <w:pPr>
              <w:pStyle w:val="BodyText"/>
              <w:rPr>
                <w:b w:val="0"/>
                <w:sz w:val="20"/>
                <w:szCs w:val="20"/>
              </w:rPr>
            </w:pPr>
            <w:r w:rsidRPr="001C653E">
              <w:rPr>
                <w:b w:val="0"/>
                <w:sz w:val="20"/>
                <w:szCs w:val="20"/>
              </w:rPr>
              <w:t>IF YES: Whom did you consult?</w:t>
            </w:r>
          </w:p>
          <w:p w14:paraId="7AD585B1" w14:textId="77777777" w:rsidR="002151F9" w:rsidRPr="001C653E" w:rsidRDefault="002151F9" w:rsidP="001C002E">
            <w:pPr>
              <w:pStyle w:val="BodyText"/>
              <w:rPr>
                <w:b w:val="0"/>
                <w:sz w:val="20"/>
                <w:szCs w:val="20"/>
              </w:rPr>
            </w:pPr>
            <w:r w:rsidRPr="001C653E">
              <w:rPr>
                <w:rFonts w:ascii="SutonnyMJ" w:hAnsi="SutonnyMJ" w:cs="SutonnyMJ"/>
                <w:b w:val="0"/>
                <w:sz w:val="20"/>
                <w:szCs w:val="20"/>
              </w:rPr>
              <w:t xml:space="preserve"> hw` nu¨v nq: Kvi Kv‡Q Avcwb civgk© wb‡q‡Qb?</w:t>
            </w:r>
          </w:p>
          <w:p w14:paraId="6C76BEA0" w14:textId="77777777" w:rsidR="002151F9" w:rsidRPr="001C653E" w:rsidRDefault="002151F9" w:rsidP="001C002E">
            <w:pPr>
              <w:pStyle w:val="BodyText"/>
              <w:rPr>
                <w:b w:val="0"/>
                <w:sz w:val="20"/>
                <w:szCs w:val="20"/>
              </w:rPr>
            </w:pPr>
          </w:p>
          <w:p w14:paraId="227BEC8C" w14:textId="77777777" w:rsidR="002151F9" w:rsidRPr="001C653E" w:rsidRDefault="002151F9" w:rsidP="001C002E">
            <w:pPr>
              <w:pStyle w:val="BodyText"/>
              <w:rPr>
                <w:b w:val="0"/>
                <w:sz w:val="20"/>
                <w:szCs w:val="20"/>
              </w:rPr>
            </w:pPr>
            <w:r w:rsidRPr="001C653E">
              <w:rPr>
                <w:b w:val="0"/>
                <w:sz w:val="20"/>
                <w:szCs w:val="20"/>
              </w:rPr>
              <w:t>PROBE: Did you also see anyone else?</w:t>
            </w:r>
          </w:p>
          <w:p w14:paraId="072E8A69" w14:textId="77777777" w:rsidR="002151F9" w:rsidRPr="001C653E" w:rsidRDefault="002151F9" w:rsidP="001C002E">
            <w:pPr>
              <w:pStyle w:val="BodyText"/>
              <w:rPr>
                <w:sz w:val="20"/>
                <w:szCs w:val="20"/>
              </w:rPr>
            </w:pPr>
            <w:r w:rsidRPr="001C653E">
              <w:rPr>
                <w:rFonts w:ascii="SutonnyMJ" w:hAnsi="SutonnyMJ" w:cs="SutonnyMJ"/>
                <w:b w:val="0"/>
                <w:sz w:val="20"/>
                <w:szCs w:val="20"/>
              </w:rPr>
              <w:t>†cÖve Kiæb: Ab¨ Kvi Kv‡Q Avcwb civgk© wb‡q‡Qb ?</w:t>
            </w:r>
          </w:p>
        </w:tc>
        <w:tc>
          <w:tcPr>
            <w:tcW w:w="2085" w:type="pct"/>
            <w:gridSpan w:val="5"/>
            <w:tcBorders>
              <w:top w:val="single" w:sz="4" w:space="0" w:color="auto"/>
              <w:left w:val="single" w:sz="6" w:space="0" w:color="auto"/>
              <w:bottom w:val="single" w:sz="6" w:space="0" w:color="auto"/>
              <w:right w:val="single" w:sz="6" w:space="0" w:color="auto"/>
            </w:tcBorders>
          </w:tcPr>
          <w:p w14:paraId="1F807F91" w14:textId="77777777" w:rsidR="002151F9" w:rsidRPr="001C653E" w:rsidRDefault="002151F9" w:rsidP="00A5015A">
            <w:pPr>
              <w:tabs>
                <w:tab w:val="left" w:pos="720"/>
                <w:tab w:val="right" w:leader="dot" w:pos="4401"/>
              </w:tabs>
              <w:rPr>
                <w:sz w:val="20"/>
                <w:szCs w:val="20"/>
              </w:rPr>
            </w:pPr>
            <w:r w:rsidRPr="001C653E">
              <w:rPr>
                <w:sz w:val="20"/>
                <w:szCs w:val="20"/>
              </w:rPr>
              <w:t>NO ONE CONSULTED (</w:t>
            </w:r>
            <w:proofErr w:type="spellStart"/>
            <w:r w:rsidRPr="001C653E">
              <w:rPr>
                <w:rFonts w:ascii="SutonnyMJ" w:hAnsi="SutonnyMJ" w:cs="SutonnyMJ"/>
                <w:sz w:val="20"/>
                <w:szCs w:val="20"/>
              </w:rPr>
              <w:t>Kv‡iv</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civgk</w:t>
            </w:r>
            <w:proofErr w:type="spellEnd"/>
            <w:r w:rsidRPr="001C653E">
              <w:rPr>
                <w:rFonts w:ascii="SutonnyMJ" w:hAnsi="SutonnyMJ" w:cs="SutonnyMJ"/>
                <w:sz w:val="20"/>
                <w:szCs w:val="20"/>
              </w:rPr>
              <w:t>© †</w:t>
            </w:r>
            <w:proofErr w:type="spellStart"/>
            <w:r w:rsidRPr="001C653E">
              <w:rPr>
                <w:rFonts w:ascii="SutonnyMJ" w:hAnsi="SutonnyMJ" w:cs="SutonnyMJ"/>
                <w:sz w:val="20"/>
                <w:szCs w:val="20"/>
              </w:rPr>
              <w:t>bq</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wb</w:t>
            </w:r>
            <w:proofErr w:type="spellEnd"/>
            <w:r w:rsidRPr="001C653E">
              <w:rPr>
                <w:sz w:val="20"/>
                <w:szCs w:val="20"/>
              </w:rPr>
              <w:t>)......A</w:t>
            </w:r>
          </w:p>
          <w:p w14:paraId="1FAA919A" w14:textId="77777777" w:rsidR="002151F9" w:rsidRPr="001C653E" w:rsidRDefault="002151F9" w:rsidP="00A5015A">
            <w:pPr>
              <w:tabs>
                <w:tab w:val="left" w:pos="720"/>
                <w:tab w:val="right" w:leader="dot" w:pos="4401"/>
              </w:tabs>
              <w:rPr>
                <w:sz w:val="20"/>
                <w:szCs w:val="20"/>
              </w:rPr>
            </w:pPr>
            <w:r w:rsidRPr="001C653E">
              <w:rPr>
                <w:sz w:val="20"/>
                <w:szCs w:val="20"/>
              </w:rPr>
              <w:t>DOCTOR (</w:t>
            </w:r>
            <w:r w:rsidRPr="001C653E">
              <w:rPr>
                <w:rFonts w:ascii="SutonnyMJ" w:hAnsi="SutonnyMJ" w:cs="SutonnyMJ"/>
                <w:sz w:val="20"/>
                <w:szCs w:val="20"/>
              </w:rPr>
              <w:t>Wv³vi</w:t>
            </w:r>
            <w:r w:rsidRPr="001C653E">
              <w:rPr>
                <w:sz w:val="20"/>
                <w:szCs w:val="20"/>
              </w:rPr>
              <w:t>)...............................................B</w:t>
            </w:r>
          </w:p>
          <w:p w14:paraId="6DA09610" w14:textId="77777777" w:rsidR="002151F9" w:rsidRPr="001C653E" w:rsidRDefault="002151F9" w:rsidP="00A5015A">
            <w:pPr>
              <w:tabs>
                <w:tab w:val="left" w:pos="720"/>
                <w:tab w:val="right" w:leader="dot" w:pos="4401"/>
              </w:tabs>
              <w:rPr>
                <w:sz w:val="20"/>
                <w:szCs w:val="20"/>
              </w:rPr>
            </w:pPr>
            <w:r w:rsidRPr="001C653E">
              <w:rPr>
                <w:sz w:val="20"/>
                <w:szCs w:val="20"/>
              </w:rPr>
              <w:t>NURSE/ MIDWIFE (</w:t>
            </w:r>
            <w:proofErr w:type="spellStart"/>
            <w:r w:rsidRPr="001C653E">
              <w:rPr>
                <w:rFonts w:ascii="SutonnyMJ" w:hAnsi="SutonnyMJ" w:cs="SutonnyMJ"/>
                <w:sz w:val="20"/>
                <w:szCs w:val="20"/>
              </w:rPr>
              <w:t>bvm</w:t>
            </w:r>
            <w:proofErr w:type="spellEnd"/>
            <w:r w:rsidRPr="001C653E">
              <w:rPr>
                <w:rFonts w:ascii="SutonnyMJ" w:hAnsi="SutonnyMJ" w:cs="SutonnyMJ"/>
                <w:sz w:val="20"/>
                <w:szCs w:val="20"/>
              </w:rPr>
              <w:t>©/</w:t>
            </w:r>
            <w:r w:rsidRPr="001C653E">
              <w:rPr>
                <w:rFonts w:ascii="SutonnyMJ" w:hAnsi="SutonnyMJ"/>
                <w:sz w:val="20"/>
                <w:szCs w:val="20"/>
              </w:rPr>
              <w:t xml:space="preserve"> </w:t>
            </w:r>
            <w:proofErr w:type="spellStart"/>
            <w:r w:rsidRPr="001C653E">
              <w:rPr>
                <w:rFonts w:ascii="SutonnyMJ" w:hAnsi="SutonnyMJ"/>
                <w:sz w:val="20"/>
                <w:szCs w:val="20"/>
              </w:rPr>
              <w:t>avÎx</w:t>
            </w:r>
            <w:proofErr w:type="spellEnd"/>
            <w:r w:rsidRPr="001C653E">
              <w:rPr>
                <w:sz w:val="20"/>
                <w:szCs w:val="20"/>
              </w:rPr>
              <w:t xml:space="preserve">) ..........................C </w:t>
            </w:r>
          </w:p>
          <w:p w14:paraId="44A9CAD7" w14:textId="77777777"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Govt. Health Worker</w:t>
            </w:r>
            <w:r w:rsidRPr="001C653E">
              <w:rPr>
                <w:rFonts w:ascii="SutonnyMJ" w:hAnsi="SutonnyMJ" w:cs="SutonnyMJ"/>
                <w:sz w:val="20"/>
                <w:szCs w:val="20"/>
              </w:rPr>
              <w:t xml:space="preserve"> </w:t>
            </w:r>
            <w:r w:rsidRPr="001C653E">
              <w:rPr>
                <w:sz w:val="20"/>
                <w:szCs w:val="20"/>
              </w:rPr>
              <w:t>(</w:t>
            </w:r>
            <w:proofErr w:type="spellStart"/>
            <w:r w:rsidRPr="001C653E">
              <w:rPr>
                <w:rFonts w:ascii="SutonnyMJ" w:hAnsi="SutonnyMJ" w:cs="SutonnyMJ"/>
                <w:sz w:val="20"/>
                <w:szCs w:val="20"/>
              </w:rPr>
              <w:t>miKvix</w:t>
            </w:r>
            <w:proofErr w:type="spellEnd"/>
            <w:r w:rsidRPr="001C653E">
              <w:rPr>
                <w:rFonts w:ascii="SutonnyMJ" w:hAnsi="SutonnyMJ" w:cs="SutonnyMJ"/>
                <w:sz w:val="20"/>
                <w:szCs w:val="20"/>
              </w:rPr>
              <w:t xml:space="preserve">  ¯^v¯’¨</w:t>
            </w:r>
            <w:proofErr w:type="spellStart"/>
            <w:r w:rsidRPr="001C653E">
              <w:rPr>
                <w:rFonts w:ascii="SutonnyMJ" w:hAnsi="SutonnyMJ" w:cs="SutonnyMJ"/>
                <w:sz w:val="20"/>
                <w:szCs w:val="20"/>
              </w:rPr>
              <w:t>Kgx</w:t>
            </w:r>
            <w:proofErr w:type="spellEnd"/>
            <w:r w:rsidRPr="001C653E">
              <w:rPr>
                <w:rFonts w:ascii="SutonnyMJ" w:hAnsi="SutonnyMJ" w:cs="SutonnyMJ"/>
                <w:sz w:val="20"/>
                <w:szCs w:val="20"/>
              </w:rPr>
              <w:t>©</w:t>
            </w:r>
            <w:r w:rsidRPr="001C653E">
              <w:rPr>
                <w:sz w:val="20"/>
                <w:szCs w:val="20"/>
              </w:rPr>
              <w:t xml:space="preserve">)...............D </w:t>
            </w:r>
          </w:p>
          <w:p w14:paraId="40D76AA7" w14:textId="77777777" w:rsidR="002151F9" w:rsidRPr="001C653E" w:rsidRDefault="002151F9" w:rsidP="002531D6">
            <w:pPr>
              <w:tabs>
                <w:tab w:val="left" w:pos="720"/>
                <w:tab w:val="right" w:leader="dot" w:pos="4401"/>
              </w:tabs>
              <w:rPr>
                <w:sz w:val="20"/>
                <w:szCs w:val="20"/>
              </w:rPr>
            </w:pPr>
            <w:r w:rsidRPr="001C653E">
              <w:rPr>
                <w:sz w:val="20"/>
                <w:szCs w:val="20"/>
              </w:rPr>
              <w:t>NGO Health Worker</w:t>
            </w:r>
            <w:r w:rsidRPr="001C653E">
              <w:rPr>
                <w:rFonts w:ascii="SutonnyMJ" w:hAnsi="SutonnyMJ" w:cs="SutonnyMJ"/>
                <w:sz w:val="20"/>
                <w:szCs w:val="20"/>
              </w:rPr>
              <w:t xml:space="preserve"> </w:t>
            </w:r>
            <w:r w:rsidRPr="001C653E">
              <w:rPr>
                <w:sz w:val="20"/>
                <w:szCs w:val="20"/>
              </w:rPr>
              <w:t>(</w:t>
            </w:r>
            <w:proofErr w:type="spellStart"/>
            <w:r w:rsidRPr="001C653E">
              <w:rPr>
                <w:rFonts w:ascii="SutonnyMJ" w:hAnsi="SutonnyMJ" w:cs="SutonnyMJ"/>
                <w:sz w:val="20"/>
                <w:szCs w:val="20"/>
              </w:rPr>
              <w:t>Gb.wR.I</w:t>
            </w:r>
            <w:proofErr w:type="spellEnd"/>
            <w:r w:rsidRPr="001C653E">
              <w:rPr>
                <w:rFonts w:ascii="SutonnyMJ" w:hAnsi="SutonnyMJ" w:cs="SutonnyMJ"/>
                <w:sz w:val="20"/>
                <w:szCs w:val="20"/>
              </w:rPr>
              <w:t xml:space="preserve"> ¯^v¯’¨</w:t>
            </w:r>
            <w:proofErr w:type="spellStart"/>
            <w:r w:rsidRPr="001C653E">
              <w:rPr>
                <w:rFonts w:ascii="SutonnyMJ" w:hAnsi="SutonnyMJ" w:cs="SutonnyMJ"/>
                <w:sz w:val="20"/>
                <w:szCs w:val="20"/>
              </w:rPr>
              <w:t>Kgx</w:t>
            </w:r>
            <w:proofErr w:type="spellEnd"/>
            <w:r w:rsidRPr="001C653E">
              <w:rPr>
                <w:rFonts w:ascii="SutonnyMJ" w:hAnsi="SutonnyMJ" w:cs="SutonnyMJ"/>
                <w:sz w:val="20"/>
                <w:szCs w:val="20"/>
              </w:rPr>
              <w:t>©</w:t>
            </w:r>
            <w:r w:rsidRPr="001C653E">
              <w:rPr>
                <w:sz w:val="20"/>
                <w:szCs w:val="20"/>
              </w:rPr>
              <w:t xml:space="preserve">)...............E </w:t>
            </w:r>
          </w:p>
          <w:p w14:paraId="23236CA0" w14:textId="77777777"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COUNSELLOR(</w:t>
            </w:r>
            <w:proofErr w:type="spellStart"/>
            <w:r w:rsidRPr="001C653E">
              <w:rPr>
                <w:rFonts w:ascii="SutonnyMJ" w:hAnsi="SutonnyMJ" w:cs="SutonnyMJ"/>
                <w:sz w:val="20"/>
                <w:szCs w:val="20"/>
              </w:rPr>
              <w:t>civgk</w:t>
            </w:r>
            <w:proofErr w:type="spellEnd"/>
            <w:r w:rsidRPr="001C653E">
              <w:rPr>
                <w:rFonts w:ascii="SutonnyMJ" w:hAnsi="SutonnyMJ" w:cs="SutonnyMJ"/>
                <w:sz w:val="20"/>
                <w:szCs w:val="20"/>
              </w:rPr>
              <w:t>© `</w:t>
            </w:r>
            <w:proofErr w:type="spellStart"/>
            <w:r w:rsidRPr="001C653E">
              <w:rPr>
                <w:rFonts w:ascii="SutonnyMJ" w:hAnsi="SutonnyMJ" w:cs="SutonnyMJ"/>
                <w:sz w:val="20"/>
                <w:szCs w:val="20"/>
              </w:rPr>
              <w:t>vZv</w:t>
            </w:r>
            <w:proofErr w:type="spellEnd"/>
            <w:r w:rsidRPr="001C653E">
              <w:rPr>
                <w:sz w:val="20"/>
                <w:szCs w:val="20"/>
              </w:rPr>
              <w:t xml:space="preserve">)...............................F </w:t>
            </w:r>
          </w:p>
          <w:p w14:paraId="210AF571" w14:textId="77777777"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PHARMACIST(</w:t>
            </w:r>
            <w:proofErr w:type="spellStart"/>
            <w:r w:rsidRPr="001C653E">
              <w:rPr>
                <w:rFonts w:ascii="SutonnyMJ" w:hAnsi="SutonnyMJ" w:cs="SutonnyMJ"/>
                <w:sz w:val="20"/>
                <w:szCs w:val="20"/>
              </w:rPr>
              <w:t>Jla</w:t>
            </w:r>
            <w:proofErr w:type="spellEnd"/>
            <w:r w:rsidRPr="001C653E">
              <w:rPr>
                <w:rFonts w:ascii="SutonnyMJ" w:hAnsi="SutonnyMJ" w:cs="SutonnyMJ"/>
                <w:sz w:val="20"/>
                <w:szCs w:val="20"/>
              </w:rPr>
              <w:t xml:space="preserve"> we‡µ</w:t>
            </w:r>
            <w:proofErr w:type="spellStart"/>
            <w:r w:rsidRPr="001C653E">
              <w:rPr>
                <w:rFonts w:ascii="SutonnyMJ" w:hAnsi="SutonnyMJ" w:cs="SutonnyMJ"/>
                <w:sz w:val="20"/>
                <w:szCs w:val="20"/>
              </w:rPr>
              <w:t>Zv</w:t>
            </w:r>
            <w:proofErr w:type="spellEnd"/>
            <w:r w:rsidRPr="001C653E">
              <w:rPr>
                <w:sz w:val="20"/>
                <w:szCs w:val="20"/>
              </w:rPr>
              <w:t xml:space="preserve">)..............................G </w:t>
            </w:r>
          </w:p>
          <w:p w14:paraId="3C76B62F" w14:textId="77777777" w:rsidR="002151F9" w:rsidRPr="001C653E" w:rsidRDefault="002151F9" w:rsidP="002531D6">
            <w:pPr>
              <w:tabs>
                <w:tab w:val="left" w:pos="720"/>
                <w:tab w:val="right" w:leader="dot" w:pos="4401"/>
              </w:tabs>
              <w:rPr>
                <w:rFonts w:ascii="SutonnyMJ" w:hAnsi="SutonnyMJ" w:cs="SutonnyMJ"/>
                <w:sz w:val="20"/>
                <w:szCs w:val="20"/>
              </w:rPr>
            </w:pPr>
            <w:r w:rsidRPr="001C653E">
              <w:rPr>
                <w:sz w:val="20"/>
                <w:szCs w:val="20"/>
              </w:rPr>
              <w:t>TRADITIONAL HEALER (</w:t>
            </w:r>
            <w:proofErr w:type="spellStart"/>
            <w:r w:rsidRPr="001C653E">
              <w:rPr>
                <w:rFonts w:ascii="SutonnyMJ" w:hAnsi="SutonnyMJ" w:cs="SutonnyMJ"/>
                <w:sz w:val="20"/>
                <w:szCs w:val="20"/>
              </w:rPr>
              <w:t>mbvZb</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wPwKrmK</w:t>
            </w:r>
            <w:proofErr w:type="spellEnd"/>
            <w:r w:rsidRPr="001C653E">
              <w:rPr>
                <w:sz w:val="20"/>
                <w:szCs w:val="20"/>
              </w:rPr>
              <w:t xml:space="preserve">).......H </w:t>
            </w:r>
          </w:p>
          <w:p w14:paraId="31380384" w14:textId="77777777" w:rsidR="002151F9" w:rsidRPr="001C653E" w:rsidRDefault="002151F9" w:rsidP="002531D6">
            <w:pPr>
              <w:tabs>
                <w:tab w:val="left" w:pos="720"/>
                <w:tab w:val="right" w:leader="dot" w:pos="4401"/>
              </w:tabs>
              <w:rPr>
                <w:sz w:val="20"/>
                <w:szCs w:val="20"/>
              </w:rPr>
            </w:pPr>
            <w:r w:rsidRPr="001C653E">
              <w:rPr>
                <w:sz w:val="20"/>
                <w:szCs w:val="20"/>
              </w:rPr>
              <w:t>TRADITIONAL BIRTH ATTENDANT (</w:t>
            </w:r>
            <w:r w:rsidRPr="001C653E">
              <w:rPr>
                <w:rFonts w:ascii="SutonnyMJ" w:hAnsi="SutonnyMJ" w:cs="SutonnyMJ"/>
                <w:sz w:val="20"/>
                <w:szCs w:val="20"/>
              </w:rPr>
              <w:t>`vB</w:t>
            </w:r>
            <w:r w:rsidRPr="001C653E">
              <w:rPr>
                <w:sz w:val="20"/>
                <w:szCs w:val="20"/>
              </w:rPr>
              <w:t xml:space="preserve">)...I </w:t>
            </w:r>
          </w:p>
          <w:p w14:paraId="4CEB9BA5" w14:textId="77777777" w:rsidR="002151F9" w:rsidRPr="001C653E" w:rsidRDefault="002151F9" w:rsidP="002531D6">
            <w:pPr>
              <w:tabs>
                <w:tab w:val="left" w:pos="720"/>
                <w:tab w:val="right" w:leader="dot" w:pos="4401"/>
              </w:tabs>
              <w:rPr>
                <w:sz w:val="20"/>
                <w:szCs w:val="20"/>
              </w:rPr>
            </w:pPr>
            <w:r w:rsidRPr="001C653E">
              <w:rPr>
                <w:sz w:val="20"/>
                <w:szCs w:val="20"/>
              </w:rPr>
              <w:t>OTHER:(</w:t>
            </w:r>
            <w:r w:rsidRPr="001C653E">
              <w:rPr>
                <w:rFonts w:ascii="SutonnyMJ" w:hAnsi="SutonnyMJ" w:cs="SutonnyMJ"/>
                <w:sz w:val="20"/>
                <w:szCs w:val="20"/>
              </w:rPr>
              <w:t>Ab¨vb¨</w:t>
            </w:r>
            <w:r w:rsidRPr="001C653E">
              <w:rPr>
                <w:sz w:val="20"/>
                <w:szCs w:val="20"/>
              </w:rPr>
              <w:t>)_______________________....X</w:t>
            </w:r>
          </w:p>
        </w:tc>
        <w:tc>
          <w:tcPr>
            <w:tcW w:w="391" w:type="pct"/>
            <w:gridSpan w:val="2"/>
            <w:tcBorders>
              <w:top w:val="single" w:sz="4" w:space="0" w:color="auto"/>
              <w:left w:val="single" w:sz="6" w:space="0" w:color="auto"/>
              <w:bottom w:val="single" w:sz="6" w:space="0" w:color="auto"/>
              <w:right w:val="single" w:sz="6" w:space="0" w:color="auto"/>
            </w:tcBorders>
          </w:tcPr>
          <w:p w14:paraId="05BEE7BB" w14:textId="77777777" w:rsidR="002151F9" w:rsidRPr="001C653E" w:rsidRDefault="002151F9" w:rsidP="001C002E">
            <w:pPr>
              <w:jc w:val="both"/>
              <w:rPr>
                <w:sz w:val="20"/>
                <w:szCs w:val="20"/>
              </w:rPr>
            </w:pPr>
          </w:p>
        </w:tc>
      </w:tr>
    </w:tbl>
    <w:p w14:paraId="4F8190B0" w14:textId="77777777" w:rsidR="00374D24" w:rsidRPr="001C653E" w:rsidRDefault="00374D24" w:rsidP="00374D24">
      <w:pPr>
        <w:rPr>
          <w:rFonts w:cs="Vrinda"/>
          <w:sz w:val="16"/>
          <w:szCs w:val="20"/>
          <w:cs/>
          <w:lang w:bidi="bn-BD"/>
        </w:rPr>
      </w:pPr>
    </w:p>
    <w:p w14:paraId="389896E4" w14:textId="77777777" w:rsidR="00B270B3" w:rsidRPr="001C653E" w:rsidRDefault="00B270B3" w:rsidP="00374D24">
      <w:pPr>
        <w:rPr>
          <w:rFonts w:cs="Vrinda"/>
          <w:sz w:val="16"/>
          <w:szCs w:val="20"/>
          <w:cs/>
          <w:lang w:bidi="bn-BD"/>
        </w:rPr>
      </w:pPr>
    </w:p>
    <w:p w14:paraId="50E17255" w14:textId="77777777" w:rsidR="00B270B3" w:rsidRPr="001C653E" w:rsidRDefault="00B270B3" w:rsidP="00374D24">
      <w:pPr>
        <w:rPr>
          <w:rFonts w:cs="Vrinda"/>
          <w:sz w:val="16"/>
          <w:szCs w:val="20"/>
          <w:cs/>
          <w:lang w:bidi="bn-BD"/>
        </w:rPr>
      </w:pPr>
    </w:p>
    <w:p w14:paraId="73EC07FC" w14:textId="77777777" w:rsidR="00B270B3" w:rsidRPr="001C653E" w:rsidRDefault="00B270B3" w:rsidP="00374D24">
      <w:pPr>
        <w:rPr>
          <w:rFonts w:cs="Vrinda"/>
          <w:sz w:val="16"/>
          <w:szCs w:val="20"/>
          <w:cs/>
          <w:lang w:bidi="bn-BD"/>
        </w:rPr>
      </w:pPr>
    </w:p>
    <w:p w14:paraId="40FB37F9" w14:textId="77777777" w:rsidR="00B270B3" w:rsidRPr="001C653E" w:rsidRDefault="00B270B3" w:rsidP="00374D24">
      <w:pPr>
        <w:rPr>
          <w:rFonts w:cs="Vrinda"/>
          <w:sz w:val="16"/>
          <w:szCs w:val="20"/>
          <w:cs/>
          <w:lang w:bidi="bn-BD"/>
        </w:rPr>
      </w:pPr>
    </w:p>
    <w:p w14:paraId="009F14D1" w14:textId="77777777" w:rsidR="00B270B3" w:rsidRPr="001C653E" w:rsidRDefault="00B270B3" w:rsidP="00374D24">
      <w:pPr>
        <w:rPr>
          <w:rFonts w:cs="Vrinda"/>
          <w:sz w:val="16"/>
          <w:szCs w:val="20"/>
          <w:cs/>
          <w:lang w:bidi="bn-BD"/>
        </w:rPr>
      </w:pPr>
    </w:p>
    <w:p w14:paraId="71EE42BB" w14:textId="77777777" w:rsidR="00B270B3" w:rsidRPr="001C653E" w:rsidRDefault="00B270B3" w:rsidP="00374D24">
      <w:pPr>
        <w:rPr>
          <w:rFonts w:cs="Vrinda"/>
          <w:sz w:val="16"/>
          <w:szCs w:val="20"/>
          <w:cs/>
          <w:lang w:bidi="bn-BD"/>
        </w:rPr>
      </w:pPr>
    </w:p>
    <w:p w14:paraId="5C82F199" w14:textId="77777777" w:rsidR="00B270B3" w:rsidRPr="001C653E" w:rsidRDefault="00B270B3" w:rsidP="00374D24">
      <w:pPr>
        <w:rPr>
          <w:rFonts w:cs="Vrinda"/>
          <w:sz w:val="16"/>
          <w:szCs w:val="20"/>
          <w:cs/>
          <w:lang w:bidi="bn-BD"/>
        </w:rPr>
      </w:pPr>
    </w:p>
    <w:p w14:paraId="267B7517" w14:textId="77777777" w:rsidR="00B270B3" w:rsidRPr="001C653E" w:rsidRDefault="00B270B3" w:rsidP="00374D24">
      <w:pPr>
        <w:rPr>
          <w:rFonts w:cs="Vrinda"/>
          <w:sz w:val="16"/>
          <w:szCs w:val="20"/>
          <w:cs/>
          <w:lang w:bidi="bn-BD"/>
        </w:rPr>
      </w:pPr>
    </w:p>
    <w:p w14:paraId="6947CC85" w14:textId="77777777" w:rsidR="00B270B3" w:rsidRPr="001C653E" w:rsidRDefault="00B270B3" w:rsidP="00374D24">
      <w:pPr>
        <w:rPr>
          <w:rFonts w:cs="Vrinda"/>
          <w:sz w:val="16"/>
          <w:szCs w:val="20"/>
          <w:cs/>
          <w:lang w:bidi="bn-BD"/>
        </w:rPr>
      </w:pPr>
    </w:p>
    <w:p w14:paraId="027DEA01" w14:textId="77777777" w:rsidR="00B270B3" w:rsidRPr="001C653E" w:rsidRDefault="00B270B3" w:rsidP="00374D24">
      <w:pPr>
        <w:rPr>
          <w:rFonts w:cs="Vrinda"/>
          <w:sz w:val="16"/>
          <w:szCs w:val="20"/>
          <w:cs/>
          <w:lang w:bidi="bn-BD"/>
        </w:rPr>
      </w:pPr>
    </w:p>
    <w:p w14:paraId="3386DA1E" w14:textId="77777777" w:rsidR="00B270B3" w:rsidRPr="001C653E" w:rsidRDefault="00B270B3" w:rsidP="00374D24">
      <w:pPr>
        <w:rPr>
          <w:rFonts w:cs="Vrinda"/>
          <w:sz w:val="16"/>
          <w:szCs w:val="20"/>
          <w:cs/>
          <w:lang w:bidi="bn-BD"/>
        </w:rPr>
      </w:pPr>
    </w:p>
    <w:p w14:paraId="576A7BC1" w14:textId="77777777" w:rsidR="00B270B3" w:rsidRPr="001C653E" w:rsidRDefault="00B270B3" w:rsidP="00374D24">
      <w:pPr>
        <w:rPr>
          <w:rFonts w:cs="Vrinda"/>
          <w:sz w:val="16"/>
          <w:szCs w:val="20"/>
          <w:cs/>
          <w:lang w:bidi="bn-BD"/>
        </w:rPr>
      </w:pPr>
    </w:p>
    <w:p w14:paraId="2B1A7734" w14:textId="77777777" w:rsidR="00B270B3" w:rsidRPr="001C653E" w:rsidRDefault="00B270B3" w:rsidP="00374D24">
      <w:pPr>
        <w:rPr>
          <w:rFonts w:cs="Vrinda"/>
          <w:sz w:val="16"/>
          <w:szCs w:val="20"/>
          <w:cs/>
          <w:lang w:bidi="bn-BD"/>
        </w:rPr>
      </w:pPr>
    </w:p>
    <w:p w14:paraId="315BC26F" w14:textId="77777777" w:rsidR="00B270B3" w:rsidRPr="001C653E" w:rsidRDefault="00B270B3" w:rsidP="00374D24">
      <w:pPr>
        <w:rPr>
          <w:rFonts w:cs="Vrinda"/>
          <w:sz w:val="16"/>
          <w:szCs w:val="20"/>
          <w:cs/>
          <w:lang w:bidi="bn-BD"/>
        </w:rPr>
      </w:pPr>
    </w:p>
    <w:p w14:paraId="283EED2C" w14:textId="77777777" w:rsidR="00B270B3" w:rsidRPr="001C653E" w:rsidRDefault="00B270B3" w:rsidP="00374D24">
      <w:pPr>
        <w:rPr>
          <w:rFonts w:cs="Vrinda"/>
          <w:sz w:val="16"/>
          <w:szCs w:val="20"/>
          <w:cs/>
          <w:lang w:bidi="bn-BD"/>
        </w:rPr>
      </w:pPr>
    </w:p>
    <w:p w14:paraId="111D8A74" w14:textId="77777777" w:rsidR="00B270B3" w:rsidRPr="001C653E" w:rsidRDefault="00B270B3" w:rsidP="00374D24">
      <w:pPr>
        <w:rPr>
          <w:rFonts w:cs="Vrinda"/>
          <w:sz w:val="16"/>
          <w:szCs w:val="20"/>
          <w:cs/>
          <w:lang w:bidi="bn-BD"/>
        </w:rPr>
      </w:pPr>
    </w:p>
    <w:p w14:paraId="355532F9" w14:textId="77777777" w:rsidR="00B270B3" w:rsidRPr="001C653E" w:rsidRDefault="00B270B3" w:rsidP="00374D24">
      <w:pPr>
        <w:rPr>
          <w:rFonts w:cs="Vrinda"/>
          <w:sz w:val="16"/>
          <w:szCs w:val="20"/>
          <w:cs/>
          <w:lang w:bidi="bn-BD"/>
        </w:rPr>
      </w:pPr>
    </w:p>
    <w:p w14:paraId="20914217" w14:textId="77777777" w:rsidR="00B270B3" w:rsidRPr="001C653E" w:rsidRDefault="00B270B3" w:rsidP="00374D24">
      <w:pPr>
        <w:rPr>
          <w:rFonts w:cs="Vrinda"/>
          <w:sz w:val="16"/>
          <w:szCs w:val="20"/>
          <w:cs/>
          <w:lang w:bidi="bn-BD"/>
        </w:rPr>
      </w:pPr>
    </w:p>
    <w:p w14:paraId="7FA138B4" w14:textId="77777777" w:rsidR="00B270B3" w:rsidRPr="001C653E" w:rsidRDefault="00B270B3" w:rsidP="00374D24">
      <w:pPr>
        <w:rPr>
          <w:rFonts w:cs="Vrinda"/>
          <w:sz w:val="16"/>
          <w:szCs w:val="20"/>
          <w:cs/>
          <w:lang w:bidi="bn-BD"/>
        </w:rPr>
      </w:pPr>
    </w:p>
    <w:p w14:paraId="6709551D" w14:textId="77777777" w:rsidR="00B270B3" w:rsidRPr="001C653E" w:rsidRDefault="00B270B3" w:rsidP="00374D24">
      <w:pPr>
        <w:rPr>
          <w:rFonts w:cs="Vrinda"/>
          <w:sz w:val="16"/>
          <w:szCs w:val="20"/>
          <w:cs/>
          <w:lang w:bidi="bn-BD"/>
        </w:rPr>
      </w:pPr>
    </w:p>
    <w:p w14:paraId="6C131FF6" w14:textId="77777777" w:rsidR="00B270B3" w:rsidRPr="001C653E" w:rsidRDefault="00B270B3" w:rsidP="00374D24">
      <w:pPr>
        <w:rPr>
          <w:rFonts w:cs="Vrinda"/>
          <w:sz w:val="16"/>
          <w:szCs w:val="20"/>
          <w:cs/>
          <w:lang w:bidi="bn-BD"/>
        </w:rPr>
      </w:pPr>
    </w:p>
    <w:p w14:paraId="34BE05D2" w14:textId="77777777" w:rsidR="00CA148E" w:rsidRPr="001C653E" w:rsidRDefault="00CA148E">
      <w:pPr>
        <w:rPr>
          <w:rFonts w:cs="Vrinda"/>
          <w:sz w:val="16"/>
          <w:szCs w:val="20"/>
          <w:lang w:bidi="bn-BD"/>
        </w:rPr>
      </w:pPr>
      <w:r w:rsidRPr="001C653E">
        <w:rPr>
          <w:rFonts w:cs="Vrinda"/>
          <w:sz w:val="16"/>
          <w:szCs w:val="20"/>
          <w:lang w:bidi="bn-BD"/>
        </w:rPr>
        <w:br w:type="page"/>
      </w:r>
    </w:p>
    <w:tbl>
      <w:tblPr>
        <w:tblW w:w="10615" w:type="dxa"/>
        <w:tblLayout w:type="fixed"/>
        <w:tblLook w:val="0000" w:firstRow="0" w:lastRow="0" w:firstColumn="0" w:lastColumn="0" w:noHBand="0" w:noVBand="0"/>
      </w:tblPr>
      <w:tblGrid>
        <w:gridCol w:w="510"/>
        <w:gridCol w:w="210"/>
        <w:gridCol w:w="5007"/>
        <w:gridCol w:w="26"/>
        <w:gridCol w:w="4113"/>
        <w:gridCol w:w="749"/>
      </w:tblGrid>
      <w:tr w:rsidR="002151F9" w:rsidRPr="001C653E" w14:paraId="7BE9FE47" w14:textId="77777777" w:rsidTr="002151F9">
        <w:trPr>
          <w:cantSplit/>
          <w:trHeight w:val="429"/>
        </w:trPr>
        <w:tc>
          <w:tcPr>
            <w:tcW w:w="10615" w:type="dxa"/>
            <w:gridSpan w:val="6"/>
            <w:tcBorders>
              <w:top w:val="single" w:sz="12" w:space="0" w:color="auto"/>
              <w:left w:val="single" w:sz="4" w:space="0" w:color="auto"/>
              <w:bottom w:val="single" w:sz="12" w:space="0" w:color="auto"/>
              <w:right w:val="single" w:sz="12" w:space="0" w:color="auto"/>
            </w:tcBorders>
            <w:shd w:val="clear" w:color="auto" w:fill="FFFF00"/>
          </w:tcPr>
          <w:p w14:paraId="78F22107" w14:textId="77777777" w:rsidR="002151F9" w:rsidRPr="001C653E" w:rsidRDefault="002151F9" w:rsidP="00CA148E">
            <w:pPr>
              <w:jc w:val="center"/>
              <w:rPr>
                <w:b/>
                <w:sz w:val="20"/>
                <w:cs/>
              </w:rPr>
            </w:pPr>
            <w:r w:rsidRPr="001C653E">
              <w:rPr>
                <w:b/>
                <w:sz w:val="20"/>
              </w:rPr>
              <w:lastRenderedPageBreak/>
              <w:t>SECTION 3:   REPRODUCTIVE HEALTH</w:t>
            </w:r>
          </w:p>
        </w:tc>
      </w:tr>
      <w:tr w:rsidR="002151F9" w:rsidRPr="001C653E" w14:paraId="72706F79" w14:textId="77777777" w:rsidTr="002151F9">
        <w:trPr>
          <w:cantSplit/>
          <w:trHeight w:val="338"/>
        </w:trPr>
        <w:tc>
          <w:tcPr>
            <w:tcW w:w="9866" w:type="dxa"/>
            <w:gridSpan w:val="5"/>
            <w:tcBorders>
              <w:left w:val="single" w:sz="4" w:space="0" w:color="auto"/>
              <w:bottom w:val="single" w:sz="6" w:space="0" w:color="auto"/>
              <w:right w:val="single" w:sz="4" w:space="0" w:color="auto"/>
            </w:tcBorders>
          </w:tcPr>
          <w:p w14:paraId="5ACCE9FE" w14:textId="77777777" w:rsidR="002151F9" w:rsidRPr="001C653E" w:rsidRDefault="002151F9" w:rsidP="00FD52CF">
            <w:pPr>
              <w:tabs>
                <w:tab w:val="right" w:leader="dot" w:pos="3887"/>
              </w:tabs>
              <w:jc w:val="center"/>
              <w:rPr>
                <w:sz w:val="20"/>
              </w:rPr>
            </w:pPr>
            <w:r w:rsidRPr="001C653E">
              <w:rPr>
                <w:sz w:val="20"/>
              </w:rPr>
              <w:t>Now I would like to ask about all of the children that you may have given birth to during your life.</w:t>
            </w:r>
          </w:p>
          <w:p w14:paraId="0239AD63" w14:textId="77777777" w:rsidR="002151F9" w:rsidRPr="001C653E" w:rsidRDefault="002151F9" w:rsidP="00FD52CF">
            <w:pPr>
              <w:tabs>
                <w:tab w:val="right" w:leader="dot" w:pos="3887"/>
              </w:tabs>
              <w:jc w:val="center"/>
              <w:rPr>
                <w:sz w:val="20"/>
                <w:szCs w:val="20"/>
              </w:rPr>
            </w:pPr>
            <w:r w:rsidRPr="001C653E">
              <w:rPr>
                <w:rFonts w:ascii="SutonnyMJ" w:hAnsi="SutonnyMJ"/>
                <w:bCs/>
                <w:sz w:val="20"/>
                <w:szCs w:val="20"/>
              </w:rPr>
              <w:t>Avwg GLb Avcbv‡K Avcbvi mviv Rxe‡bi †gvU Rb¥ †bIqv ev”Pv m¤ú‡K© wRÁvmv Kie</w:t>
            </w:r>
          </w:p>
        </w:tc>
        <w:tc>
          <w:tcPr>
            <w:tcW w:w="749" w:type="dxa"/>
            <w:tcBorders>
              <w:left w:val="single" w:sz="4" w:space="0" w:color="auto"/>
              <w:bottom w:val="single" w:sz="6" w:space="0" w:color="auto"/>
              <w:right w:val="single" w:sz="6" w:space="0" w:color="auto"/>
            </w:tcBorders>
          </w:tcPr>
          <w:p w14:paraId="79BD68F5" w14:textId="77777777" w:rsidR="002151F9" w:rsidRPr="001C653E" w:rsidRDefault="002151F9" w:rsidP="001C002E">
            <w:pPr>
              <w:tabs>
                <w:tab w:val="right" w:leader="dot" w:pos="3686"/>
              </w:tabs>
              <w:jc w:val="both"/>
              <w:rPr>
                <w:b/>
                <w:sz w:val="20"/>
              </w:rPr>
            </w:pPr>
          </w:p>
        </w:tc>
      </w:tr>
      <w:tr w:rsidR="002151F9" w:rsidRPr="001C653E" w14:paraId="74F0F7A1" w14:textId="77777777" w:rsidTr="002151F9">
        <w:trPr>
          <w:cantSplit/>
          <w:trHeight w:val="480"/>
        </w:trPr>
        <w:tc>
          <w:tcPr>
            <w:tcW w:w="720" w:type="dxa"/>
            <w:gridSpan w:val="2"/>
            <w:tcBorders>
              <w:left w:val="single" w:sz="6" w:space="0" w:color="auto"/>
              <w:bottom w:val="single" w:sz="6" w:space="0" w:color="auto"/>
              <w:right w:val="single" w:sz="12" w:space="0" w:color="auto"/>
            </w:tcBorders>
          </w:tcPr>
          <w:p w14:paraId="5E715816" w14:textId="77777777" w:rsidR="002151F9" w:rsidRPr="001C653E" w:rsidRDefault="002151F9" w:rsidP="00457037">
            <w:pPr>
              <w:ind w:left="90"/>
              <w:jc w:val="both"/>
              <w:rPr>
                <w:sz w:val="20"/>
              </w:rPr>
            </w:pPr>
          </w:p>
        </w:tc>
        <w:tc>
          <w:tcPr>
            <w:tcW w:w="5007" w:type="dxa"/>
            <w:tcBorders>
              <w:bottom w:val="single" w:sz="6" w:space="0" w:color="auto"/>
              <w:right w:val="single" w:sz="6" w:space="0" w:color="auto"/>
            </w:tcBorders>
          </w:tcPr>
          <w:p w14:paraId="3D4D29D2" w14:textId="77777777" w:rsidR="002151F9" w:rsidRPr="001C653E" w:rsidRDefault="002151F9" w:rsidP="00052BC3">
            <w:pPr>
              <w:jc w:val="center"/>
              <w:rPr>
                <w:sz w:val="20"/>
                <w:szCs w:val="20"/>
              </w:rPr>
            </w:pPr>
            <w:r w:rsidRPr="001C653E">
              <w:rPr>
                <w:sz w:val="20"/>
                <w:szCs w:val="20"/>
              </w:rPr>
              <w:t>QUESTIONS &amp; FILTERS</w:t>
            </w:r>
          </w:p>
        </w:tc>
        <w:tc>
          <w:tcPr>
            <w:tcW w:w="4139" w:type="dxa"/>
            <w:gridSpan w:val="2"/>
            <w:tcBorders>
              <w:left w:val="single" w:sz="6" w:space="0" w:color="auto"/>
              <w:bottom w:val="single" w:sz="6" w:space="0" w:color="auto"/>
              <w:right w:val="single" w:sz="4" w:space="0" w:color="auto"/>
            </w:tcBorders>
          </w:tcPr>
          <w:p w14:paraId="544A315C" w14:textId="77777777" w:rsidR="002151F9" w:rsidRPr="001C653E" w:rsidRDefault="002151F9" w:rsidP="00052BC3">
            <w:pPr>
              <w:jc w:val="center"/>
              <w:rPr>
                <w:sz w:val="20"/>
                <w:szCs w:val="20"/>
              </w:rPr>
            </w:pPr>
            <w:r w:rsidRPr="001C653E">
              <w:rPr>
                <w:sz w:val="20"/>
                <w:szCs w:val="20"/>
              </w:rPr>
              <w:t>CODING CATEGORIES</w:t>
            </w:r>
          </w:p>
        </w:tc>
        <w:tc>
          <w:tcPr>
            <w:tcW w:w="749" w:type="dxa"/>
            <w:tcBorders>
              <w:left w:val="single" w:sz="4" w:space="0" w:color="auto"/>
              <w:bottom w:val="single" w:sz="6" w:space="0" w:color="auto"/>
              <w:right w:val="single" w:sz="6" w:space="0" w:color="auto"/>
            </w:tcBorders>
          </w:tcPr>
          <w:p w14:paraId="3D54689E" w14:textId="77777777" w:rsidR="002151F9" w:rsidRPr="001C653E" w:rsidRDefault="002151F9" w:rsidP="00052BC3">
            <w:pPr>
              <w:rPr>
                <w:sz w:val="20"/>
                <w:szCs w:val="20"/>
              </w:rPr>
            </w:pPr>
            <w:r w:rsidRPr="001C653E">
              <w:rPr>
                <w:sz w:val="20"/>
                <w:szCs w:val="20"/>
              </w:rPr>
              <w:t>SKIP</w:t>
            </w:r>
          </w:p>
          <w:p w14:paraId="6A3E5933" w14:textId="77777777" w:rsidR="002151F9" w:rsidRPr="001C653E" w:rsidRDefault="002151F9" w:rsidP="00052BC3">
            <w:pPr>
              <w:rPr>
                <w:sz w:val="20"/>
                <w:szCs w:val="20"/>
              </w:rPr>
            </w:pPr>
            <w:r w:rsidRPr="001C653E">
              <w:rPr>
                <w:sz w:val="20"/>
                <w:szCs w:val="20"/>
              </w:rPr>
              <w:t xml:space="preserve"> TO</w:t>
            </w:r>
          </w:p>
        </w:tc>
      </w:tr>
      <w:tr w:rsidR="002151F9" w:rsidRPr="001C653E" w14:paraId="6B4B0C28" w14:textId="77777777" w:rsidTr="002151F9">
        <w:trPr>
          <w:cantSplit/>
          <w:trHeight w:val="817"/>
        </w:trPr>
        <w:tc>
          <w:tcPr>
            <w:tcW w:w="720" w:type="dxa"/>
            <w:gridSpan w:val="2"/>
            <w:tcBorders>
              <w:left w:val="single" w:sz="6" w:space="0" w:color="auto"/>
              <w:bottom w:val="single" w:sz="6" w:space="0" w:color="auto"/>
              <w:right w:val="single" w:sz="12" w:space="0" w:color="auto"/>
            </w:tcBorders>
          </w:tcPr>
          <w:p w14:paraId="5B58D03A" w14:textId="77777777" w:rsidR="002151F9" w:rsidRPr="001C653E" w:rsidRDefault="002151F9" w:rsidP="006C3963">
            <w:pPr>
              <w:numPr>
                <w:ilvl w:val="0"/>
                <w:numId w:val="65"/>
              </w:numPr>
              <w:jc w:val="both"/>
              <w:rPr>
                <w:sz w:val="20"/>
              </w:rPr>
            </w:pPr>
          </w:p>
        </w:tc>
        <w:tc>
          <w:tcPr>
            <w:tcW w:w="5007" w:type="dxa"/>
            <w:tcBorders>
              <w:bottom w:val="single" w:sz="6" w:space="0" w:color="auto"/>
              <w:right w:val="single" w:sz="6" w:space="0" w:color="auto"/>
            </w:tcBorders>
          </w:tcPr>
          <w:p w14:paraId="79391AE8" w14:textId="77777777" w:rsidR="002151F9" w:rsidRPr="001C653E" w:rsidRDefault="002151F9" w:rsidP="001C002E">
            <w:pPr>
              <w:pStyle w:val="BodyText"/>
              <w:rPr>
                <w:b w:val="0"/>
                <w:sz w:val="20"/>
                <w:szCs w:val="20"/>
              </w:rPr>
            </w:pPr>
            <w:r w:rsidRPr="001C653E">
              <w:rPr>
                <w:b w:val="0"/>
                <w:sz w:val="20"/>
                <w:szCs w:val="20"/>
              </w:rPr>
              <w:t>How many children have you given birth to that were alive when they were born? (INCLUDE BIRTHS WHERE THE BABY DIDN’T LIVE FOR LONG)</w:t>
            </w:r>
          </w:p>
          <w:p w14:paraId="1ECA2E52" w14:textId="77777777" w:rsidR="002151F9" w:rsidRPr="001C653E" w:rsidRDefault="002151F9" w:rsidP="001C002E">
            <w:pPr>
              <w:pStyle w:val="BodyText"/>
              <w:rPr>
                <w:b w:val="0"/>
                <w:sz w:val="20"/>
                <w:szCs w:val="20"/>
              </w:rPr>
            </w:pPr>
            <w:r w:rsidRPr="001C653E">
              <w:rPr>
                <w:rFonts w:ascii="SutonnyMJ" w:hAnsi="SutonnyMJ"/>
                <w:b w:val="0"/>
                <w:sz w:val="20"/>
                <w:szCs w:val="20"/>
              </w:rPr>
              <w:t xml:space="preserve">Avcwb KZ¸‡jv RxweZ mšÍvb Rb¥ w`‡q‡Qb? </w:t>
            </w:r>
            <w:r w:rsidRPr="001C653E">
              <w:rPr>
                <w:rFonts w:ascii="SutonnyMJ" w:hAnsi="SutonnyMJ" w:cs="Arial"/>
                <w:b w:val="0"/>
                <w:bCs/>
                <w:color w:val="000000"/>
                <w:sz w:val="20"/>
                <w:szCs w:val="20"/>
              </w:rPr>
              <w:t>(‡cÖÖve Kiæbt Ggb †Kvb †Q‡j ev †g‡q, †h Rb¥ ‡bqvi ci †Ku‡`wQj ev hvi g‡a¨ Rxe‡bi j¶Y †`Lv wM‡qwQj</w:t>
            </w:r>
            <w:r w:rsidRPr="001C653E">
              <w:rPr>
                <w:rFonts w:ascii="SutonnyMJ" w:hAnsi="SutonnyMJ"/>
                <w:b w:val="0"/>
                <w:sz w:val="20"/>
                <w:szCs w:val="20"/>
              </w:rPr>
              <w:t>)</w:t>
            </w:r>
          </w:p>
          <w:p w14:paraId="4D5FB2F7" w14:textId="77777777" w:rsidR="002151F9" w:rsidRPr="001C653E" w:rsidRDefault="002151F9" w:rsidP="001C002E">
            <w:pPr>
              <w:pStyle w:val="BodyText"/>
              <w:rPr>
                <w:i/>
              </w:rPr>
            </w:pPr>
          </w:p>
        </w:tc>
        <w:tc>
          <w:tcPr>
            <w:tcW w:w="4139" w:type="dxa"/>
            <w:gridSpan w:val="2"/>
            <w:tcBorders>
              <w:left w:val="single" w:sz="6" w:space="0" w:color="auto"/>
              <w:bottom w:val="single" w:sz="6" w:space="0" w:color="auto"/>
              <w:right w:val="single" w:sz="4" w:space="0" w:color="auto"/>
            </w:tcBorders>
          </w:tcPr>
          <w:p w14:paraId="6B6189E4" w14:textId="77777777" w:rsidR="002151F9" w:rsidRPr="001C653E" w:rsidRDefault="002151F9" w:rsidP="001C002E">
            <w:pPr>
              <w:tabs>
                <w:tab w:val="right" w:leader="dot" w:pos="3887"/>
              </w:tabs>
              <w:jc w:val="both"/>
              <w:rPr>
                <w:sz w:val="20"/>
                <w:szCs w:val="20"/>
              </w:rPr>
            </w:pPr>
            <w:r w:rsidRPr="001C653E">
              <w:rPr>
                <w:sz w:val="20"/>
                <w:szCs w:val="20"/>
              </w:rPr>
              <w:t>NUMBER OF CHILDREN BORN</w:t>
            </w:r>
            <w:r w:rsidRPr="001C653E">
              <w:rPr>
                <w:sz w:val="20"/>
                <w:szCs w:val="20"/>
              </w:rPr>
              <w:tab/>
              <w:t xml:space="preserve">[    ][    ] </w:t>
            </w:r>
          </w:p>
          <w:p w14:paraId="17F3D9B4" w14:textId="77777777" w:rsidR="002151F9" w:rsidRPr="001C653E" w:rsidRDefault="002151F9" w:rsidP="001C002E">
            <w:pPr>
              <w:tabs>
                <w:tab w:val="right" w:leader="dot" w:pos="3887"/>
              </w:tabs>
              <w:jc w:val="both"/>
              <w:rPr>
                <w:sz w:val="20"/>
                <w:szCs w:val="20"/>
              </w:rPr>
            </w:pPr>
            <w:r w:rsidRPr="001C653E">
              <w:rPr>
                <w:rFonts w:ascii="SutonnyMJ" w:hAnsi="SutonnyMJ"/>
                <w:b/>
                <w:sz w:val="20"/>
                <w:szCs w:val="20"/>
              </w:rPr>
              <w:t>RxweZ</w:t>
            </w:r>
            <w:r w:rsidRPr="001C653E">
              <w:rPr>
                <w:rFonts w:ascii="SutonnyMJ" w:hAnsi="SutonnyMJ"/>
                <w:sz w:val="20"/>
                <w:szCs w:val="20"/>
              </w:rPr>
              <w:t xml:space="preserve"> Rb¥ †bIqv ev”Pvi msL¨v</w:t>
            </w:r>
          </w:p>
          <w:p w14:paraId="00F39B32" w14:textId="77777777" w:rsidR="002151F9" w:rsidRPr="001C653E" w:rsidRDefault="002151F9" w:rsidP="001C002E">
            <w:pPr>
              <w:rPr>
                <w:sz w:val="20"/>
              </w:rPr>
            </w:pPr>
          </w:p>
          <w:p w14:paraId="1C95879C" w14:textId="77777777" w:rsidR="002151F9" w:rsidRPr="001C653E" w:rsidRDefault="002151F9" w:rsidP="001C002E">
            <w:pPr>
              <w:rPr>
                <w:sz w:val="20"/>
              </w:rPr>
            </w:pPr>
          </w:p>
        </w:tc>
        <w:tc>
          <w:tcPr>
            <w:tcW w:w="749" w:type="dxa"/>
            <w:tcBorders>
              <w:left w:val="single" w:sz="4" w:space="0" w:color="auto"/>
              <w:bottom w:val="single" w:sz="6" w:space="0" w:color="auto"/>
              <w:right w:val="single" w:sz="6" w:space="0" w:color="auto"/>
            </w:tcBorders>
          </w:tcPr>
          <w:p w14:paraId="2F80393A" w14:textId="77777777" w:rsidR="002151F9" w:rsidRPr="001C653E" w:rsidRDefault="002151F9" w:rsidP="001C002E">
            <w:pPr>
              <w:tabs>
                <w:tab w:val="right" w:leader="dot" w:pos="3686"/>
              </w:tabs>
              <w:jc w:val="both"/>
              <w:rPr>
                <w:b/>
                <w:sz w:val="20"/>
              </w:rPr>
            </w:pPr>
          </w:p>
          <w:p w14:paraId="652024F8" w14:textId="77777777" w:rsidR="002151F9" w:rsidRPr="001C653E" w:rsidRDefault="002151F9" w:rsidP="001C002E">
            <w:pPr>
              <w:tabs>
                <w:tab w:val="right" w:leader="dot" w:pos="3686"/>
              </w:tabs>
              <w:jc w:val="both"/>
              <w:rPr>
                <w:b/>
                <w:sz w:val="20"/>
              </w:rPr>
            </w:pPr>
          </w:p>
          <w:p w14:paraId="1D373DD0" w14:textId="77777777" w:rsidR="002151F9" w:rsidRPr="001C653E" w:rsidRDefault="002151F9" w:rsidP="001C002E">
            <w:pPr>
              <w:tabs>
                <w:tab w:val="right" w:leader="dot" w:pos="3686"/>
              </w:tabs>
              <w:jc w:val="both"/>
              <w:rPr>
                <w:sz w:val="20"/>
              </w:rPr>
            </w:pPr>
          </w:p>
        </w:tc>
      </w:tr>
      <w:tr w:rsidR="002151F9" w:rsidRPr="001C653E" w14:paraId="37BDCCA1" w14:textId="77777777" w:rsidTr="002151F9">
        <w:trPr>
          <w:cantSplit/>
          <w:trHeight w:val="655"/>
        </w:trPr>
        <w:tc>
          <w:tcPr>
            <w:tcW w:w="720" w:type="dxa"/>
            <w:gridSpan w:val="2"/>
            <w:tcBorders>
              <w:top w:val="single" w:sz="6" w:space="0" w:color="auto"/>
              <w:left w:val="single" w:sz="6" w:space="0" w:color="auto"/>
              <w:bottom w:val="single" w:sz="6" w:space="0" w:color="auto"/>
              <w:right w:val="single" w:sz="12" w:space="0" w:color="auto"/>
            </w:tcBorders>
          </w:tcPr>
          <w:p w14:paraId="391E5231" w14:textId="77777777" w:rsidR="002151F9" w:rsidRPr="001C653E"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14:paraId="5B43FEC9" w14:textId="77777777" w:rsidR="002151F9" w:rsidRPr="001C653E" w:rsidRDefault="002151F9" w:rsidP="001C002E">
            <w:pPr>
              <w:pStyle w:val="BodyText"/>
              <w:rPr>
                <w:b w:val="0"/>
                <w:sz w:val="20"/>
                <w:szCs w:val="20"/>
              </w:rPr>
            </w:pPr>
            <w:r w:rsidRPr="001C653E">
              <w:rPr>
                <w:b w:val="0"/>
                <w:sz w:val="20"/>
                <w:szCs w:val="20"/>
              </w:rPr>
              <w:t>How many children do you have, who are alive now?</w:t>
            </w:r>
          </w:p>
          <w:p w14:paraId="5A924ED1" w14:textId="77777777" w:rsidR="002151F9" w:rsidRPr="001C653E" w:rsidRDefault="002151F9" w:rsidP="001C002E">
            <w:pPr>
              <w:pStyle w:val="BodyText"/>
              <w:rPr>
                <w:b w:val="0"/>
                <w:sz w:val="20"/>
                <w:szCs w:val="20"/>
              </w:rPr>
            </w:pPr>
            <w:r w:rsidRPr="001C653E">
              <w:rPr>
                <w:b w:val="0"/>
                <w:sz w:val="20"/>
                <w:szCs w:val="20"/>
              </w:rPr>
              <w:t xml:space="preserve">RECORD NUMBER </w:t>
            </w:r>
          </w:p>
          <w:p w14:paraId="39E6940C" w14:textId="77777777" w:rsidR="002151F9" w:rsidRPr="001C653E" w:rsidRDefault="002151F9" w:rsidP="001C002E">
            <w:pPr>
              <w:pStyle w:val="BodyText"/>
              <w:rPr>
                <w:b w:val="0"/>
                <w:sz w:val="20"/>
                <w:szCs w:val="20"/>
              </w:rPr>
            </w:pPr>
            <w:r w:rsidRPr="001C653E">
              <w:rPr>
                <w:rFonts w:ascii="SutonnyMJ" w:hAnsi="SutonnyMJ"/>
                <w:b w:val="0"/>
                <w:sz w:val="20"/>
                <w:szCs w:val="20"/>
              </w:rPr>
              <w:t>Avcbvi KqRb ev”Pv GL‡bv RxweZ Av‡Q?</w:t>
            </w:r>
          </w:p>
        </w:tc>
        <w:tc>
          <w:tcPr>
            <w:tcW w:w="4139" w:type="dxa"/>
            <w:gridSpan w:val="2"/>
            <w:tcBorders>
              <w:top w:val="single" w:sz="6" w:space="0" w:color="auto"/>
              <w:left w:val="single" w:sz="6" w:space="0" w:color="auto"/>
              <w:bottom w:val="single" w:sz="6" w:space="0" w:color="auto"/>
              <w:right w:val="single" w:sz="4" w:space="0" w:color="auto"/>
            </w:tcBorders>
          </w:tcPr>
          <w:p w14:paraId="5DCA6E51" w14:textId="77777777" w:rsidR="002151F9" w:rsidRPr="001C653E" w:rsidRDefault="002151F9" w:rsidP="001C002E">
            <w:pPr>
              <w:tabs>
                <w:tab w:val="right" w:leader="dot" w:pos="3887"/>
              </w:tabs>
              <w:jc w:val="both"/>
              <w:rPr>
                <w:sz w:val="20"/>
                <w:szCs w:val="20"/>
              </w:rPr>
            </w:pPr>
            <w:r w:rsidRPr="001C653E">
              <w:rPr>
                <w:sz w:val="20"/>
                <w:szCs w:val="20"/>
              </w:rPr>
              <w:t xml:space="preserve">CHILDREN  </w:t>
            </w:r>
            <w:r w:rsidRPr="001C653E">
              <w:rPr>
                <w:sz w:val="20"/>
                <w:szCs w:val="20"/>
              </w:rPr>
              <w:tab/>
              <w:t>[     ][     ]</w:t>
            </w:r>
          </w:p>
          <w:p w14:paraId="39F71116" w14:textId="77777777" w:rsidR="002151F9" w:rsidRPr="001C653E" w:rsidRDefault="002151F9" w:rsidP="00A55DF1">
            <w:pPr>
              <w:tabs>
                <w:tab w:val="right" w:leader="dot" w:pos="3887"/>
              </w:tabs>
              <w:jc w:val="both"/>
              <w:rPr>
                <w:sz w:val="20"/>
                <w:szCs w:val="20"/>
              </w:rPr>
            </w:pPr>
            <w:r w:rsidRPr="001C653E">
              <w:rPr>
                <w:rFonts w:ascii="SutonnyMJ" w:hAnsi="SutonnyMJ"/>
                <w:sz w:val="20"/>
                <w:szCs w:val="20"/>
              </w:rPr>
              <w:t>ev”Pvi msL¨v</w:t>
            </w:r>
          </w:p>
        </w:tc>
        <w:tc>
          <w:tcPr>
            <w:tcW w:w="749" w:type="dxa"/>
            <w:tcBorders>
              <w:top w:val="single" w:sz="6" w:space="0" w:color="auto"/>
              <w:left w:val="single" w:sz="4" w:space="0" w:color="auto"/>
              <w:bottom w:val="single" w:sz="6" w:space="0" w:color="auto"/>
              <w:right w:val="single" w:sz="6" w:space="0" w:color="auto"/>
            </w:tcBorders>
          </w:tcPr>
          <w:p w14:paraId="565755E7" w14:textId="77777777" w:rsidR="002151F9" w:rsidRPr="001C653E" w:rsidRDefault="002151F9" w:rsidP="001C002E">
            <w:pPr>
              <w:tabs>
                <w:tab w:val="right" w:leader="dot" w:pos="3686"/>
              </w:tabs>
              <w:jc w:val="both"/>
              <w:rPr>
                <w:sz w:val="20"/>
              </w:rPr>
            </w:pPr>
          </w:p>
          <w:p w14:paraId="6F8761BF" w14:textId="77777777" w:rsidR="002151F9" w:rsidRPr="001C653E" w:rsidRDefault="002151F9" w:rsidP="001C002E">
            <w:pPr>
              <w:tabs>
                <w:tab w:val="right" w:leader="dot" w:pos="3686"/>
              </w:tabs>
              <w:jc w:val="both"/>
              <w:rPr>
                <w:sz w:val="20"/>
              </w:rPr>
            </w:pPr>
          </w:p>
        </w:tc>
      </w:tr>
      <w:tr w:rsidR="002151F9" w:rsidRPr="001C653E" w14:paraId="5847562D" w14:textId="77777777"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14:paraId="07601A3A" w14:textId="77777777" w:rsidR="002151F9" w:rsidRPr="001C653E"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14:paraId="0CDADF77" w14:textId="77777777" w:rsidR="002151F9" w:rsidRPr="001C653E" w:rsidRDefault="002151F9" w:rsidP="001C002E">
            <w:pPr>
              <w:rPr>
                <w:sz w:val="20"/>
              </w:rPr>
            </w:pPr>
            <w:r w:rsidRPr="001C653E">
              <w:rPr>
                <w:sz w:val="20"/>
              </w:rPr>
              <w:t>Have you ever given birth to a boy or a girl who was born alive, but later died? This could be at any age.</w:t>
            </w:r>
          </w:p>
          <w:p w14:paraId="43BB9B24" w14:textId="77777777" w:rsidR="002151F9" w:rsidRPr="001C653E" w:rsidRDefault="002151F9" w:rsidP="001C002E">
            <w:pPr>
              <w:jc w:val="both"/>
              <w:rPr>
                <w:sz w:val="20"/>
              </w:rPr>
            </w:pPr>
            <w:r w:rsidRPr="001C653E">
              <w:rPr>
                <w:sz w:val="20"/>
              </w:rPr>
              <w:t>IF NO, PROBE: Any baby who cried or showed signs of life but survived for only a few hours or days?</w:t>
            </w:r>
          </w:p>
          <w:p w14:paraId="0F3B95CA" w14:textId="77777777" w:rsidR="002151F9" w:rsidRPr="001C653E" w:rsidRDefault="002151F9" w:rsidP="00A55DF1">
            <w:pPr>
              <w:rPr>
                <w:rFonts w:ascii="SutonnyMJ" w:hAnsi="SutonnyMJ" w:cs="Arial"/>
                <w:color w:val="000000"/>
                <w:sz w:val="20"/>
                <w:szCs w:val="20"/>
              </w:rPr>
            </w:pPr>
            <w:r w:rsidRPr="001C653E">
              <w:rPr>
                <w:rFonts w:ascii="SutonnyMJ" w:hAnsi="SutonnyMJ" w:cs="Arial"/>
                <w:color w:val="000000"/>
                <w:sz w:val="20"/>
                <w:szCs w:val="20"/>
              </w:rPr>
              <w:t xml:space="preserve">Avcbvi wK KLbI mšÍvb RxweZ Rb¥ †bIqvi ci gviv wM‡qwQj? </w:t>
            </w:r>
          </w:p>
          <w:p w14:paraId="7BEE1476" w14:textId="77777777" w:rsidR="002151F9" w:rsidRPr="001C653E" w:rsidRDefault="002151F9" w:rsidP="00A55DF1">
            <w:pPr>
              <w:jc w:val="both"/>
              <w:rPr>
                <w:sz w:val="20"/>
              </w:rPr>
            </w:pPr>
            <w:r w:rsidRPr="001C653E">
              <w:rPr>
                <w:rFonts w:ascii="SutonnyMJ" w:hAnsi="SutonnyMJ" w:cs="Arial"/>
                <w:bCs/>
                <w:color w:val="000000"/>
                <w:sz w:val="20"/>
                <w:szCs w:val="20"/>
              </w:rPr>
              <w:t>(‡cÖÖve Kiæbt Ggb †Kvb †Q‡j ev †g‡q, †h Rb¥ ‡bqvi ci †Ku‡`wQj ev hvi g‡a¨ Rxe‡bi j¶Y †`Lv wM‡qwQj, wKš‘ c‡i gviv †M‡Q|)</w:t>
            </w:r>
          </w:p>
        </w:tc>
        <w:tc>
          <w:tcPr>
            <w:tcW w:w="4139" w:type="dxa"/>
            <w:gridSpan w:val="2"/>
            <w:tcBorders>
              <w:top w:val="single" w:sz="6" w:space="0" w:color="auto"/>
              <w:left w:val="single" w:sz="6" w:space="0" w:color="auto"/>
              <w:bottom w:val="single" w:sz="6" w:space="0" w:color="auto"/>
              <w:right w:val="single" w:sz="4" w:space="0" w:color="auto"/>
            </w:tcBorders>
          </w:tcPr>
          <w:p w14:paraId="7793E7E7" w14:textId="77777777" w:rsidR="002151F9" w:rsidRPr="001C653E" w:rsidRDefault="002151F9" w:rsidP="00BD2BEE">
            <w:pPr>
              <w:tabs>
                <w:tab w:val="right" w:leader="dot" w:pos="3997"/>
              </w:tabs>
              <w:jc w:val="both"/>
              <w:rPr>
                <w:sz w:val="16"/>
                <w:szCs w:val="16"/>
              </w:rPr>
            </w:pPr>
            <w:r w:rsidRPr="001C653E">
              <w:rPr>
                <w:sz w:val="16"/>
                <w:szCs w:val="16"/>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16"/>
                <w:szCs w:val="16"/>
              </w:rPr>
              <w:tab/>
              <w:t>1</w:t>
            </w:r>
          </w:p>
          <w:p w14:paraId="00347EA2" w14:textId="77777777" w:rsidR="002151F9" w:rsidRPr="001C653E" w:rsidRDefault="002151F9" w:rsidP="00BD2BEE">
            <w:pPr>
              <w:tabs>
                <w:tab w:val="right" w:leader="dot" w:pos="3997"/>
                <w:tab w:val="right" w:leader="dot" w:pos="4253"/>
              </w:tabs>
              <w:jc w:val="both"/>
              <w:rPr>
                <w:sz w:val="16"/>
                <w:szCs w:val="16"/>
              </w:rPr>
            </w:pPr>
            <w:r w:rsidRPr="001C653E">
              <w:rPr>
                <w:sz w:val="16"/>
                <w:szCs w:val="16"/>
              </w:rPr>
              <w:t>NO</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16"/>
                <w:szCs w:val="16"/>
              </w:rPr>
              <w:tab/>
              <w:t>2</w:t>
            </w:r>
          </w:p>
          <w:p w14:paraId="78EACE1C" w14:textId="77777777" w:rsidR="002151F9" w:rsidRPr="001C653E" w:rsidRDefault="002151F9" w:rsidP="001C002E">
            <w:pPr>
              <w:tabs>
                <w:tab w:val="right" w:leader="dot" w:pos="3887"/>
              </w:tabs>
              <w:jc w:val="both"/>
              <w:rPr>
                <w:b/>
                <w:sz w:val="20"/>
              </w:rPr>
            </w:pPr>
          </w:p>
          <w:p w14:paraId="62F21064" w14:textId="77777777" w:rsidR="002151F9" w:rsidRPr="001C653E" w:rsidRDefault="002151F9" w:rsidP="001C002E">
            <w:pPr>
              <w:tabs>
                <w:tab w:val="right" w:leader="dot" w:pos="3887"/>
              </w:tabs>
              <w:jc w:val="both"/>
              <w:rPr>
                <w:sz w:val="20"/>
              </w:rPr>
            </w:pPr>
          </w:p>
        </w:tc>
        <w:tc>
          <w:tcPr>
            <w:tcW w:w="749" w:type="dxa"/>
            <w:tcBorders>
              <w:top w:val="single" w:sz="6" w:space="0" w:color="auto"/>
              <w:left w:val="single" w:sz="4" w:space="0" w:color="auto"/>
              <w:bottom w:val="single" w:sz="6" w:space="0" w:color="auto"/>
              <w:right w:val="single" w:sz="6" w:space="0" w:color="auto"/>
            </w:tcBorders>
          </w:tcPr>
          <w:p w14:paraId="7B6BBD18" w14:textId="77777777" w:rsidR="002151F9" w:rsidRPr="001C653E" w:rsidRDefault="002151F9" w:rsidP="001C002E">
            <w:pPr>
              <w:tabs>
                <w:tab w:val="right" w:leader="dot" w:pos="3686"/>
              </w:tabs>
              <w:jc w:val="both"/>
              <w:rPr>
                <w:b/>
                <w:sz w:val="20"/>
              </w:rPr>
            </w:pPr>
          </w:p>
          <w:p w14:paraId="6F4229B7" w14:textId="77777777" w:rsidR="002151F9" w:rsidRPr="001C653E" w:rsidRDefault="002151F9" w:rsidP="003C4D34">
            <w:pPr>
              <w:tabs>
                <w:tab w:val="right" w:leader="dot" w:pos="3686"/>
              </w:tabs>
              <w:jc w:val="both"/>
              <w:rPr>
                <w:b/>
                <w:sz w:val="20"/>
                <w:cs/>
                <w:lang w:bidi="bn-BD"/>
              </w:rPr>
            </w:pPr>
            <w:r w:rsidRPr="001C653E">
              <w:rPr>
                <w:b/>
                <w:sz w:val="20"/>
              </w:rPr>
              <w:sym w:font="Symbol" w:char="F0DE"/>
            </w:r>
            <w:r w:rsidRPr="001C653E">
              <w:rPr>
                <w:sz w:val="20"/>
                <w:szCs w:val="20"/>
              </w:rPr>
              <w:t>30</w:t>
            </w:r>
            <w:r w:rsidRPr="001C653E">
              <w:rPr>
                <w:rFonts w:hint="cs"/>
                <w:sz w:val="20"/>
                <w:szCs w:val="20"/>
                <w:cs/>
                <w:lang w:bidi="bn-BD"/>
              </w:rPr>
              <w:t>5</w:t>
            </w:r>
          </w:p>
        </w:tc>
      </w:tr>
      <w:tr w:rsidR="002151F9" w:rsidRPr="001C653E" w14:paraId="74CD7101" w14:textId="77777777" w:rsidTr="002151F9">
        <w:trPr>
          <w:cantSplit/>
          <w:trHeight w:val="857"/>
        </w:trPr>
        <w:tc>
          <w:tcPr>
            <w:tcW w:w="720" w:type="dxa"/>
            <w:gridSpan w:val="2"/>
            <w:tcBorders>
              <w:top w:val="single" w:sz="6" w:space="0" w:color="auto"/>
              <w:left w:val="single" w:sz="6" w:space="0" w:color="auto"/>
              <w:bottom w:val="single" w:sz="6" w:space="0" w:color="auto"/>
              <w:right w:val="single" w:sz="12" w:space="0" w:color="auto"/>
            </w:tcBorders>
          </w:tcPr>
          <w:p w14:paraId="43C1F090" w14:textId="77777777" w:rsidR="002151F9" w:rsidRPr="001C653E" w:rsidRDefault="002151F9" w:rsidP="006C3963">
            <w:pPr>
              <w:numPr>
                <w:ilvl w:val="0"/>
                <w:numId w:val="65"/>
              </w:numPr>
              <w:jc w:val="both"/>
              <w:rPr>
                <w:sz w:val="20"/>
              </w:rPr>
            </w:pPr>
          </w:p>
        </w:tc>
        <w:tc>
          <w:tcPr>
            <w:tcW w:w="5007" w:type="dxa"/>
            <w:tcBorders>
              <w:top w:val="single" w:sz="6" w:space="0" w:color="auto"/>
              <w:bottom w:val="single" w:sz="6" w:space="0" w:color="auto"/>
              <w:right w:val="single" w:sz="6" w:space="0" w:color="auto"/>
            </w:tcBorders>
          </w:tcPr>
          <w:p w14:paraId="02369397" w14:textId="77777777" w:rsidR="002151F9" w:rsidRPr="001C653E" w:rsidRDefault="002151F9" w:rsidP="001C002E">
            <w:pPr>
              <w:pStyle w:val="BodyText2"/>
              <w:rPr>
                <w:sz w:val="20"/>
                <w:szCs w:val="20"/>
              </w:rPr>
            </w:pPr>
            <w:r w:rsidRPr="001C653E">
              <w:rPr>
                <w:sz w:val="20"/>
                <w:szCs w:val="20"/>
              </w:rPr>
              <w:t>a)    How many sons have died?</w:t>
            </w:r>
          </w:p>
          <w:p w14:paraId="02C8C214" w14:textId="77777777" w:rsidR="002151F9" w:rsidRPr="001C653E" w:rsidRDefault="002151F9" w:rsidP="001C002E">
            <w:pPr>
              <w:pStyle w:val="BodyText2"/>
              <w:rPr>
                <w:sz w:val="20"/>
                <w:szCs w:val="20"/>
              </w:rPr>
            </w:pPr>
            <w:r w:rsidRPr="001C653E">
              <w:rPr>
                <w:rFonts w:ascii="SutonnyMJ" w:hAnsi="SutonnyMJ"/>
                <w:sz w:val="20"/>
                <w:szCs w:val="20"/>
              </w:rPr>
              <w:t>KZRb †Q‡j gviv †M‡Q?</w:t>
            </w:r>
          </w:p>
          <w:p w14:paraId="6ACA31E9" w14:textId="77777777" w:rsidR="002151F9" w:rsidRPr="001C653E" w:rsidRDefault="002151F9" w:rsidP="006C3963">
            <w:pPr>
              <w:numPr>
                <w:ilvl w:val="0"/>
                <w:numId w:val="15"/>
              </w:numPr>
              <w:jc w:val="both"/>
              <w:rPr>
                <w:sz w:val="20"/>
                <w:szCs w:val="20"/>
              </w:rPr>
            </w:pPr>
            <w:r w:rsidRPr="001C653E">
              <w:rPr>
                <w:sz w:val="20"/>
                <w:szCs w:val="20"/>
              </w:rPr>
              <w:t>How many daughters have died?</w:t>
            </w:r>
          </w:p>
          <w:p w14:paraId="69E9B4C5" w14:textId="77777777" w:rsidR="002151F9" w:rsidRPr="001C653E" w:rsidRDefault="002151F9" w:rsidP="001C002E">
            <w:pPr>
              <w:ind w:left="360"/>
              <w:jc w:val="both"/>
              <w:rPr>
                <w:sz w:val="20"/>
                <w:szCs w:val="20"/>
              </w:rPr>
            </w:pPr>
            <w:r w:rsidRPr="001C653E">
              <w:rPr>
                <w:rFonts w:ascii="SutonnyMJ" w:hAnsi="SutonnyMJ"/>
                <w:sz w:val="20"/>
                <w:szCs w:val="20"/>
              </w:rPr>
              <w:t>KZRb †g‡q gviv †M‡Q?</w:t>
            </w:r>
          </w:p>
          <w:p w14:paraId="45C8C8F3" w14:textId="77777777" w:rsidR="002151F9" w:rsidRPr="001C653E" w:rsidRDefault="002151F9" w:rsidP="001C002E">
            <w:pPr>
              <w:jc w:val="both"/>
              <w:rPr>
                <w:sz w:val="20"/>
                <w:szCs w:val="20"/>
              </w:rPr>
            </w:pPr>
            <w:r w:rsidRPr="001C653E">
              <w:rPr>
                <w:sz w:val="20"/>
                <w:szCs w:val="20"/>
              </w:rPr>
              <w:t>(THIS IS ABOUT ALL AGES)</w:t>
            </w:r>
          </w:p>
          <w:p w14:paraId="42D1F4E2" w14:textId="77777777" w:rsidR="002151F9" w:rsidRPr="001C653E" w:rsidRDefault="002151F9" w:rsidP="001C002E">
            <w:pPr>
              <w:jc w:val="both"/>
              <w:rPr>
                <w:rFonts w:ascii="SutonnyMJ" w:hAnsi="SutonnyMJ"/>
                <w:sz w:val="20"/>
                <w:szCs w:val="20"/>
              </w:rPr>
            </w:pPr>
            <w:r w:rsidRPr="001C653E">
              <w:rPr>
                <w:rFonts w:ascii="SutonnyMJ" w:hAnsi="SutonnyMJ"/>
                <w:sz w:val="20"/>
                <w:szCs w:val="20"/>
              </w:rPr>
              <w:t xml:space="preserve">(GB </w:t>
            </w:r>
            <w:r w:rsidRPr="001C653E">
              <w:rPr>
                <w:rFonts w:ascii="SutonnyMJ" w:hAnsi="SutonnyMJ"/>
                <w:b/>
                <w:sz w:val="20"/>
                <w:szCs w:val="20"/>
              </w:rPr>
              <w:t>mg¯Í</w:t>
            </w:r>
            <w:r w:rsidRPr="001C653E">
              <w:rPr>
                <w:rFonts w:ascii="SutonnyMJ" w:hAnsi="SutonnyMJ"/>
                <w:sz w:val="20"/>
                <w:szCs w:val="20"/>
              </w:rPr>
              <w:t xml:space="preserve"> wnmve †h‡Kvb eq‡mi n‡Z cv‡i)</w:t>
            </w:r>
          </w:p>
          <w:p w14:paraId="0BAC5D71" w14:textId="77777777" w:rsidR="002151F9" w:rsidRPr="001C653E" w:rsidRDefault="002151F9" w:rsidP="00A55DF1">
            <w:pPr>
              <w:jc w:val="both"/>
              <w:rPr>
                <w:sz w:val="20"/>
                <w:szCs w:val="20"/>
              </w:rPr>
            </w:pPr>
            <w:r w:rsidRPr="001C653E">
              <w:rPr>
                <w:sz w:val="20"/>
                <w:szCs w:val="20"/>
              </w:rPr>
              <w:t>IF NONE ENTER ‘00’</w:t>
            </w:r>
          </w:p>
          <w:p w14:paraId="6E897BA2" w14:textId="77777777" w:rsidR="002151F9" w:rsidRPr="001C653E" w:rsidRDefault="002151F9" w:rsidP="00A55DF1">
            <w:pPr>
              <w:jc w:val="both"/>
              <w:rPr>
                <w:sz w:val="20"/>
                <w:szCs w:val="20"/>
              </w:rPr>
            </w:pPr>
            <w:r w:rsidRPr="001C653E">
              <w:rPr>
                <w:rFonts w:ascii="SutonnyMJ" w:hAnsi="SutonnyMJ"/>
                <w:sz w:val="20"/>
                <w:szCs w:val="20"/>
              </w:rPr>
              <w:t>hw` GKUvI bv '00'</w:t>
            </w:r>
          </w:p>
        </w:tc>
        <w:tc>
          <w:tcPr>
            <w:tcW w:w="4139" w:type="dxa"/>
            <w:gridSpan w:val="2"/>
            <w:tcBorders>
              <w:top w:val="single" w:sz="6" w:space="0" w:color="auto"/>
              <w:left w:val="single" w:sz="6" w:space="0" w:color="auto"/>
              <w:bottom w:val="single" w:sz="6" w:space="0" w:color="auto"/>
              <w:right w:val="single" w:sz="4" w:space="0" w:color="auto"/>
            </w:tcBorders>
          </w:tcPr>
          <w:p w14:paraId="2B58EFE9" w14:textId="77777777" w:rsidR="002151F9" w:rsidRPr="001C653E" w:rsidRDefault="002151F9" w:rsidP="001C002E">
            <w:pPr>
              <w:tabs>
                <w:tab w:val="right" w:leader="dot" w:pos="3887"/>
              </w:tabs>
              <w:jc w:val="both"/>
              <w:rPr>
                <w:sz w:val="20"/>
                <w:szCs w:val="20"/>
              </w:rPr>
            </w:pPr>
            <w:r w:rsidRPr="001C653E">
              <w:rPr>
                <w:sz w:val="20"/>
                <w:szCs w:val="20"/>
              </w:rPr>
              <w:t xml:space="preserve">a) SONS DEAD </w:t>
            </w:r>
            <w:r w:rsidRPr="001C653E">
              <w:rPr>
                <w:rFonts w:hint="cs"/>
                <w:sz w:val="20"/>
                <w:szCs w:val="20"/>
                <w:cs/>
                <w:lang w:bidi="bn-BD"/>
              </w:rPr>
              <w:t>(</w:t>
            </w:r>
            <w:r w:rsidRPr="001C653E">
              <w:rPr>
                <w:rFonts w:ascii="SutonnyMJ" w:hAnsi="SutonnyMJ"/>
                <w:sz w:val="20"/>
                <w:szCs w:val="20"/>
              </w:rPr>
              <w:t>g„Z †Q‡ji msL¨v</w:t>
            </w:r>
            <w:r w:rsidRPr="001C653E">
              <w:rPr>
                <w:rFonts w:hint="cs"/>
                <w:sz w:val="20"/>
                <w:szCs w:val="20"/>
                <w:cs/>
                <w:lang w:bidi="bn-BD"/>
              </w:rPr>
              <w:t>)</w:t>
            </w:r>
            <w:r w:rsidRPr="001C653E">
              <w:rPr>
                <w:sz w:val="20"/>
                <w:szCs w:val="20"/>
              </w:rPr>
              <w:t xml:space="preserve">  </w:t>
            </w:r>
            <w:r w:rsidRPr="001C653E">
              <w:rPr>
                <w:sz w:val="20"/>
                <w:szCs w:val="20"/>
              </w:rPr>
              <w:tab/>
              <w:t>[     ][     ]</w:t>
            </w:r>
          </w:p>
          <w:p w14:paraId="0DF89371" w14:textId="77777777" w:rsidR="002151F9" w:rsidRPr="001C653E" w:rsidRDefault="002151F9" w:rsidP="004A1BFF">
            <w:pPr>
              <w:jc w:val="both"/>
              <w:rPr>
                <w:rFonts w:ascii="SutonnyMJ" w:hAnsi="SutonnyMJ"/>
                <w:sz w:val="20"/>
                <w:szCs w:val="20"/>
                <w:cs/>
                <w:lang w:bidi="bn-BD"/>
              </w:rPr>
            </w:pPr>
            <w:r w:rsidRPr="001C653E">
              <w:rPr>
                <w:sz w:val="20"/>
                <w:szCs w:val="20"/>
              </w:rPr>
              <w:t xml:space="preserve">b) DAUGHTERS DEAD </w:t>
            </w:r>
            <w:r w:rsidRPr="001C653E">
              <w:rPr>
                <w:rFonts w:ascii="SutonnyMJ" w:hAnsi="SutonnyMJ" w:hint="cs"/>
                <w:sz w:val="20"/>
                <w:szCs w:val="20"/>
                <w:cs/>
                <w:lang w:bidi="bn-BD"/>
              </w:rPr>
              <w:t>(</w:t>
            </w:r>
            <w:r w:rsidRPr="001C653E">
              <w:rPr>
                <w:rFonts w:ascii="SutonnyMJ" w:hAnsi="SutonnyMJ"/>
                <w:sz w:val="20"/>
                <w:szCs w:val="20"/>
              </w:rPr>
              <w:t>g„Z †g‡qi msL¨v</w:t>
            </w:r>
            <w:r w:rsidRPr="001C653E">
              <w:rPr>
                <w:rFonts w:ascii="SutonnyMJ" w:hAnsi="SutonnyMJ" w:hint="cs"/>
                <w:sz w:val="20"/>
                <w:szCs w:val="20"/>
                <w:cs/>
                <w:lang w:bidi="bn-BD"/>
              </w:rPr>
              <w:t>)</w:t>
            </w:r>
          </w:p>
          <w:p w14:paraId="143D08B5" w14:textId="77777777" w:rsidR="002151F9" w:rsidRPr="001C653E" w:rsidRDefault="002151F9" w:rsidP="001C002E">
            <w:pPr>
              <w:tabs>
                <w:tab w:val="right" w:leader="dot" w:pos="3887"/>
              </w:tabs>
              <w:jc w:val="both"/>
              <w:rPr>
                <w:sz w:val="20"/>
                <w:szCs w:val="20"/>
              </w:rPr>
            </w:pPr>
            <w:r w:rsidRPr="001C653E">
              <w:rPr>
                <w:sz w:val="20"/>
                <w:szCs w:val="20"/>
              </w:rPr>
              <w:tab/>
              <w:t>[     ][     ]</w:t>
            </w:r>
          </w:p>
          <w:p w14:paraId="0483B324" w14:textId="77777777" w:rsidR="002151F9" w:rsidRPr="001C653E" w:rsidRDefault="002151F9" w:rsidP="00BD2BEE">
            <w:pPr>
              <w:jc w:val="both"/>
              <w:rPr>
                <w:sz w:val="20"/>
                <w:szCs w:val="20"/>
              </w:rPr>
            </w:pPr>
          </w:p>
        </w:tc>
        <w:tc>
          <w:tcPr>
            <w:tcW w:w="749" w:type="dxa"/>
            <w:tcBorders>
              <w:top w:val="single" w:sz="6" w:space="0" w:color="auto"/>
              <w:left w:val="single" w:sz="4" w:space="0" w:color="auto"/>
              <w:bottom w:val="single" w:sz="6" w:space="0" w:color="auto"/>
              <w:right w:val="single" w:sz="6" w:space="0" w:color="auto"/>
            </w:tcBorders>
          </w:tcPr>
          <w:p w14:paraId="4B7C2612" w14:textId="77777777" w:rsidR="002151F9" w:rsidRPr="001C653E" w:rsidRDefault="002151F9" w:rsidP="001C002E">
            <w:pPr>
              <w:tabs>
                <w:tab w:val="right" w:leader="dot" w:pos="3686"/>
              </w:tabs>
              <w:jc w:val="both"/>
              <w:rPr>
                <w:sz w:val="20"/>
              </w:rPr>
            </w:pPr>
          </w:p>
        </w:tc>
      </w:tr>
      <w:tr w:rsidR="002151F9" w:rsidRPr="001C653E" w14:paraId="329DBEA0" w14:textId="77777777" w:rsidTr="002151F9">
        <w:trPr>
          <w:cantSplit/>
          <w:trHeight w:val="587"/>
        </w:trPr>
        <w:tc>
          <w:tcPr>
            <w:tcW w:w="720" w:type="dxa"/>
            <w:gridSpan w:val="2"/>
            <w:tcBorders>
              <w:top w:val="single" w:sz="6" w:space="0" w:color="auto"/>
              <w:left w:val="single" w:sz="6" w:space="0" w:color="auto"/>
              <w:right w:val="single" w:sz="12" w:space="0" w:color="auto"/>
            </w:tcBorders>
          </w:tcPr>
          <w:p w14:paraId="087525DC" w14:textId="77777777" w:rsidR="002151F9" w:rsidRPr="001C653E" w:rsidRDefault="002151F9" w:rsidP="006C3963">
            <w:pPr>
              <w:numPr>
                <w:ilvl w:val="0"/>
                <w:numId w:val="65"/>
              </w:numPr>
              <w:jc w:val="both"/>
              <w:rPr>
                <w:sz w:val="20"/>
              </w:rPr>
            </w:pPr>
          </w:p>
        </w:tc>
        <w:tc>
          <w:tcPr>
            <w:tcW w:w="5007" w:type="dxa"/>
            <w:tcBorders>
              <w:top w:val="single" w:sz="6" w:space="0" w:color="auto"/>
              <w:left w:val="nil"/>
              <w:right w:val="single" w:sz="6" w:space="0" w:color="auto"/>
            </w:tcBorders>
          </w:tcPr>
          <w:p w14:paraId="113A0B04" w14:textId="77777777" w:rsidR="002151F9" w:rsidRPr="001C653E" w:rsidRDefault="002151F9" w:rsidP="001C002E">
            <w:pPr>
              <w:pStyle w:val="BodyText"/>
              <w:rPr>
                <w:b w:val="0"/>
                <w:sz w:val="20"/>
                <w:szCs w:val="20"/>
              </w:rPr>
            </w:pPr>
            <w:r w:rsidRPr="001C653E">
              <w:rPr>
                <w:b w:val="0"/>
                <w:sz w:val="20"/>
                <w:szCs w:val="20"/>
              </w:rPr>
              <w:t xml:space="preserve">How many times have you been pregnant? Include pregnancies that did not end up in a live birth, and if you are pregnant now, your current pregnancy? </w:t>
            </w:r>
          </w:p>
          <w:p w14:paraId="7AC564BA" w14:textId="77777777" w:rsidR="002151F9" w:rsidRPr="001C653E" w:rsidRDefault="002151F9" w:rsidP="001C002E">
            <w:pPr>
              <w:pStyle w:val="BodyText"/>
              <w:rPr>
                <w:rFonts w:ascii="SutonnyMJ" w:hAnsi="SutonnyMJ"/>
                <w:b w:val="0"/>
                <w:sz w:val="20"/>
                <w:szCs w:val="20"/>
              </w:rPr>
            </w:pPr>
            <w:r w:rsidRPr="001C653E">
              <w:rPr>
                <w:rFonts w:ascii="SutonnyMJ" w:hAnsi="SutonnyMJ"/>
                <w:b w:val="0"/>
                <w:sz w:val="20"/>
                <w:szCs w:val="20"/>
              </w:rPr>
              <w:t xml:space="preserve">A vcwb mviv Rxe‡b †gvU KZevi Mf©aviY K‡i‡Qb| </w:t>
            </w:r>
          </w:p>
          <w:p w14:paraId="01B63054" w14:textId="77777777" w:rsidR="002151F9" w:rsidRPr="001C653E" w:rsidRDefault="002151F9" w:rsidP="001C002E">
            <w:pPr>
              <w:pStyle w:val="BodyText"/>
              <w:rPr>
                <w:b w:val="0"/>
                <w:sz w:val="20"/>
                <w:szCs w:val="20"/>
              </w:rPr>
            </w:pPr>
            <w:r w:rsidRPr="001C653E">
              <w:rPr>
                <w:rFonts w:ascii="SutonnyMJ" w:hAnsi="SutonnyMJ"/>
                <w:b w:val="0"/>
                <w:sz w:val="20"/>
                <w:szCs w:val="20"/>
              </w:rPr>
              <w:t>(Mf©avi‡Yi djvdj hvB †nvK bv †Kv‡bv Ges Avcwb eZ©gv‡b Mf©eZx n‡q _vK‡j ZvI wnmve Kiæb|)</w:t>
            </w:r>
          </w:p>
          <w:p w14:paraId="4568CAA0" w14:textId="77777777" w:rsidR="002151F9" w:rsidRPr="001C653E" w:rsidRDefault="002151F9" w:rsidP="001C002E">
            <w:pPr>
              <w:pStyle w:val="BodyText"/>
              <w:rPr>
                <w:b w:val="0"/>
                <w:sz w:val="20"/>
                <w:szCs w:val="20"/>
              </w:rPr>
            </w:pPr>
            <w:r w:rsidRPr="001C653E">
              <w:rPr>
                <w:b w:val="0"/>
                <w:sz w:val="20"/>
                <w:szCs w:val="20"/>
              </w:rPr>
              <w:t>PROBE: How many pregnancies were with twins, triplets?</w:t>
            </w:r>
          </w:p>
          <w:p w14:paraId="60323A3C" w14:textId="77777777" w:rsidR="002151F9" w:rsidRPr="001C653E" w:rsidRDefault="002151F9" w:rsidP="001C002E">
            <w:pPr>
              <w:pStyle w:val="BodyText"/>
              <w:rPr>
                <w:b w:val="0"/>
                <w:sz w:val="20"/>
                <w:szCs w:val="20"/>
              </w:rPr>
            </w:pPr>
            <w:r w:rsidRPr="001C653E">
              <w:rPr>
                <w:rFonts w:ascii="SutonnyMJ" w:hAnsi="SutonnyMJ"/>
                <w:b w:val="0"/>
                <w:sz w:val="20"/>
                <w:szCs w:val="20"/>
              </w:rPr>
              <w:t xml:space="preserve">G‡`i g‡a¨ KZ¸‡jv Mf©aviY wØRgR I wÎRgR wQj| </w:t>
            </w:r>
          </w:p>
        </w:tc>
        <w:tc>
          <w:tcPr>
            <w:tcW w:w="4139" w:type="dxa"/>
            <w:gridSpan w:val="2"/>
            <w:tcBorders>
              <w:top w:val="single" w:sz="6" w:space="0" w:color="auto"/>
              <w:left w:val="single" w:sz="6" w:space="0" w:color="auto"/>
              <w:right w:val="single" w:sz="6" w:space="0" w:color="auto"/>
            </w:tcBorders>
          </w:tcPr>
          <w:p w14:paraId="01F1060A" w14:textId="77777777"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a)</w:t>
            </w:r>
            <w:r w:rsidRPr="001C653E">
              <w:rPr>
                <w:b/>
                <w:sz w:val="20"/>
                <w:szCs w:val="20"/>
              </w:rPr>
              <w:t xml:space="preserve"> </w:t>
            </w:r>
            <w:r w:rsidRPr="001C653E">
              <w:rPr>
                <w:sz w:val="20"/>
                <w:szCs w:val="20"/>
              </w:rPr>
              <w:t xml:space="preserve">TOTAL NO. OF PREGNANCIES </w:t>
            </w:r>
            <w:r w:rsidRPr="001C653E">
              <w:rPr>
                <w:rFonts w:ascii="SutonnyMJ" w:hAnsi="SutonnyMJ" w:hint="cs"/>
                <w:sz w:val="20"/>
                <w:szCs w:val="20"/>
                <w:cs/>
                <w:lang w:bidi="bn-BD"/>
              </w:rPr>
              <w:t>(</w:t>
            </w:r>
            <w:r w:rsidRPr="001C653E">
              <w:rPr>
                <w:rFonts w:ascii="SutonnyMJ" w:hAnsi="SutonnyMJ"/>
                <w:sz w:val="20"/>
                <w:szCs w:val="20"/>
              </w:rPr>
              <w:t>Mf©avi‡Yi †gvU msL¨v</w:t>
            </w:r>
            <w:r w:rsidRPr="001C653E">
              <w:rPr>
                <w:rFonts w:ascii="SutonnyMJ" w:hAnsi="SutonnyMJ" w:hint="cs"/>
                <w:sz w:val="20"/>
                <w:szCs w:val="20"/>
                <w:cs/>
                <w:lang w:bidi="bn-BD"/>
              </w:rPr>
              <w:t>)</w:t>
            </w:r>
            <w:r w:rsidRPr="001C653E">
              <w:rPr>
                <w:sz w:val="20"/>
                <w:szCs w:val="20"/>
              </w:rPr>
              <w:tab/>
              <w:t>[   ][   ]</w:t>
            </w:r>
          </w:p>
          <w:p w14:paraId="168152E0" w14:textId="77777777"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 xml:space="preserve">b) PREGNANCIES WITH TWINS </w:t>
            </w:r>
            <w:r w:rsidRPr="001C653E">
              <w:rPr>
                <w:rFonts w:ascii="SutonnyMJ" w:hAnsi="SutonnyMJ" w:hint="cs"/>
                <w:sz w:val="20"/>
                <w:szCs w:val="20"/>
                <w:cs/>
                <w:lang w:bidi="bn-BD"/>
              </w:rPr>
              <w:t>(</w:t>
            </w:r>
            <w:r w:rsidRPr="001C653E">
              <w:rPr>
                <w:rFonts w:ascii="SutonnyMJ" w:hAnsi="SutonnyMJ"/>
                <w:sz w:val="20"/>
                <w:szCs w:val="20"/>
              </w:rPr>
              <w:t>wØ-RgR Mf©avi‡Yi msL¨v</w:t>
            </w:r>
            <w:r w:rsidRPr="001C653E">
              <w:rPr>
                <w:rFonts w:ascii="SutonnyMJ" w:hAnsi="SutonnyMJ" w:hint="cs"/>
                <w:sz w:val="20"/>
                <w:szCs w:val="20"/>
                <w:cs/>
                <w:lang w:bidi="bn-BD"/>
              </w:rPr>
              <w:t>)</w:t>
            </w:r>
            <w:r w:rsidRPr="001C653E">
              <w:rPr>
                <w:sz w:val="20"/>
                <w:szCs w:val="20"/>
              </w:rPr>
              <w:tab/>
              <w:t>[    ]</w:t>
            </w:r>
          </w:p>
          <w:p w14:paraId="7A55196A" w14:textId="77777777" w:rsidR="002151F9" w:rsidRPr="001C653E" w:rsidRDefault="002151F9" w:rsidP="001C002E">
            <w:pPr>
              <w:tabs>
                <w:tab w:val="right" w:leader="dot" w:pos="3887"/>
                <w:tab w:val="right" w:leader="dot" w:pos="3921"/>
              </w:tabs>
              <w:jc w:val="both"/>
              <w:rPr>
                <w:rFonts w:ascii="SutonnyMJ" w:hAnsi="SutonnyMJ"/>
                <w:sz w:val="20"/>
                <w:szCs w:val="20"/>
                <w:lang w:bidi="bn-BD"/>
              </w:rPr>
            </w:pPr>
            <w:r w:rsidRPr="001C653E">
              <w:rPr>
                <w:sz w:val="20"/>
                <w:szCs w:val="20"/>
              </w:rPr>
              <w:t xml:space="preserve">c) PREGNANCIES WITH TRIPLETS </w:t>
            </w:r>
            <w:r w:rsidRPr="001C653E">
              <w:rPr>
                <w:rFonts w:ascii="SutonnyMJ" w:hAnsi="SutonnyMJ" w:hint="cs"/>
                <w:sz w:val="20"/>
                <w:szCs w:val="20"/>
                <w:cs/>
                <w:lang w:bidi="bn-BD"/>
              </w:rPr>
              <w:t>(</w:t>
            </w:r>
            <w:r w:rsidRPr="001C653E">
              <w:rPr>
                <w:rFonts w:ascii="SutonnyMJ" w:hAnsi="SutonnyMJ"/>
                <w:sz w:val="20"/>
                <w:szCs w:val="20"/>
              </w:rPr>
              <w:t>wÎ-RgR Mf©avi‡Yi msL¨v</w:t>
            </w:r>
            <w:r w:rsidRPr="001C653E">
              <w:rPr>
                <w:rFonts w:ascii="SutonnyMJ" w:hAnsi="SutonnyMJ" w:hint="cs"/>
                <w:sz w:val="20"/>
                <w:szCs w:val="20"/>
                <w:cs/>
                <w:lang w:bidi="bn-BD"/>
              </w:rPr>
              <w:t>)</w:t>
            </w:r>
            <w:r w:rsidRPr="001C653E">
              <w:rPr>
                <w:sz w:val="20"/>
                <w:szCs w:val="20"/>
              </w:rPr>
              <w:tab/>
              <w:t>[    ]</w:t>
            </w:r>
          </w:p>
          <w:p w14:paraId="2DBCF7A3" w14:textId="77777777" w:rsidR="002151F9" w:rsidRPr="001C653E" w:rsidRDefault="002151F9" w:rsidP="00D8044B">
            <w:pPr>
              <w:tabs>
                <w:tab w:val="right" w:leader="dot" w:pos="3887"/>
                <w:tab w:val="right" w:leader="dot" w:pos="3921"/>
              </w:tabs>
              <w:jc w:val="both"/>
              <w:rPr>
                <w:sz w:val="20"/>
              </w:rPr>
            </w:pPr>
          </w:p>
        </w:tc>
        <w:tc>
          <w:tcPr>
            <w:tcW w:w="749" w:type="dxa"/>
            <w:tcBorders>
              <w:top w:val="single" w:sz="6" w:space="0" w:color="auto"/>
              <w:left w:val="single" w:sz="6" w:space="0" w:color="auto"/>
              <w:right w:val="single" w:sz="6" w:space="0" w:color="auto"/>
            </w:tcBorders>
          </w:tcPr>
          <w:p w14:paraId="4574F311" w14:textId="77777777" w:rsidR="002151F9" w:rsidRPr="001C653E" w:rsidRDefault="002151F9" w:rsidP="001C002E">
            <w:pPr>
              <w:jc w:val="both"/>
              <w:rPr>
                <w:sz w:val="20"/>
              </w:rPr>
            </w:pPr>
          </w:p>
        </w:tc>
      </w:tr>
      <w:tr w:rsidR="002151F9" w:rsidRPr="001C653E" w14:paraId="0F4A2EE2" w14:textId="77777777" w:rsidTr="002151F9">
        <w:trPr>
          <w:cantSplit/>
          <w:trHeight w:val="1117"/>
        </w:trPr>
        <w:tc>
          <w:tcPr>
            <w:tcW w:w="720" w:type="dxa"/>
            <w:gridSpan w:val="2"/>
            <w:tcBorders>
              <w:top w:val="single" w:sz="6" w:space="0" w:color="auto"/>
              <w:left w:val="single" w:sz="6" w:space="0" w:color="auto"/>
              <w:bottom w:val="single" w:sz="6" w:space="0" w:color="auto"/>
              <w:right w:val="single" w:sz="12" w:space="0" w:color="auto"/>
            </w:tcBorders>
          </w:tcPr>
          <w:p w14:paraId="68A6C5BB" w14:textId="77777777" w:rsidR="002151F9" w:rsidRPr="001C653E" w:rsidRDefault="002151F9" w:rsidP="006C3963">
            <w:pPr>
              <w:numPr>
                <w:ilvl w:val="0"/>
                <w:numId w:val="65"/>
              </w:numPr>
              <w:jc w:val="both"/>
              <w:rPr>
                <w:sz w:val="20"/>
              </w:rPr>
            </w:pPr>
          </w:p>
        </w:tc>
        <w:tc>
          <w:tcPr>
            <w:tcW w:w="5007" w:type="dxa"/>
            <w:tcBorders>
              <w:top w:val="single" w:sz="6" w:space="0" w:color="auto"/>
              <w:left w:val="nil"/>
              <w:bottom w:val="single" w:sz="6" w:space="0" w:color="auto"/>
              <w:right w:val="single" w:sz="6" w:space="0" w:color="auto"/>
            </w:tcBorders>
          </w:tcPr>
          <w:p w14:paraId="60FC8D52" w14:textId="77777777" w:rsidR="002151F9" w:rsidRPr="001C653E" w:rsidRDefault="002151F9" w:rsidP="001C002E">
            <w:pPr>
              <w:jc w:val="both"/>
              <w:rPr>
                <w:sz w:val="20"/>
              </w:rPr>
            </w:pPr>
            <w:r w:rsidRPr="001C653E">
              <w:rPr>
                <w:sz w:val="20"/>
              </w:rPr>
              <w:t xml:space="preserve">Have you ever had a pregnancy that miscarried, or ended in a stillbirth?  </w:t>
            </w:r>
          </w:p>
          <w:p w14:paraId="53C65C54" w14:textId="77777777" w:rsidR="002151F9" w:rsidRPr="001C653E" w:rsidRDefault="002151F9" w:rsidP="001C002E">
            <w:pPr>
              <w:jc w:val="both"/>
              <w:rPr>
                <w:sz w:val="20"/>
                <w:szCs w:val="20"/>
              </w:rPr>
            </w:pPr>
            <w:r w:rsidRPr="001C653E">
              <w:rPr>
                <w:rFonts w:ascii="SutonnyMJ" w:hAnsi="SutonnyMJ"/>
                <w:sz w:val="20"/>
                <w:szCs w:val="20"/>
              </w:rPr>
              <w:t>Avcbvi wK KL‡bv Mf©cvZ</w:t>
            </w:r>
            <w:r w:rsidRPr="001C653E">
              <w:rPr>
                <w:rFonts w:ascii="SutonnyMJ" w:hAnsi="SutonnyMJ" w:cs="Arial"/>
                <w:color w:val="000000"/>
                <w:sz w:val="20"/>
                <w:szCs w:val="20"/>
              </w:rPr>
              <w:t xml:space="preserve">/Mf©bó, Gg Avi, AvB BD wW (ev”Pv †c‡U gviv hvIqv) </w:t>
            </w:r>
            <w:r w:rsidRPr="001C653E">
              <w:rPr>
                <w:rFonts w:ascii="SutonnyMJ" w:hAnsi="SutonnyMJ"/>
                <w:sz w:val="20"/>
                <w:szCs w:val="20"/>
              </w:rPr>
              <w:t>A_ev g„Z ev”Pv n‡qwQj?</w:t>
            </w:r>
          </w:p>
          <w:p w14:paraId="7BD0DEAD" w14:textId="77777777" w:rsidR="002151F9" w:rsidRPr="001C653E" w:rsidRDefault="002151F9" w:rsidP="004E5E71">
            <w:pPr>
              <w:jc w:val="both"/>
              <w:rPr>
                <w:rFonts w:cs="Vrinda"/>
                <w:sz w:val="20"/>
                <w:cs/>
                <w:lang w:bidi="bn-BD"/>
              </w:rPr>
            </w:pPr>
            <w:r w:rsidRPr="001C653E">
              <w:rPr>
                <w:sz w:val="20"/>
              </w:rPr>
              <w:t>PROBE: How many times did you miscarry, how many times did you have a stillbirth, and how many times did you abort?</w:t>
            </w:r>
          </w:p>
          <w:p w14:paraId="16FB7CB9" w14:textId="77777777" w:rsidR="002151F9" w:rsidRPr="001C653E" w:rsidRDefault="002151F9" w:rsidP="004E5E71">
            <w:pPr>
              <w:jc w:val="both"/>
              <w:rPr>
                <w:sz w:val="20"/>
              </w:rPr>
            </w:pPr>
          </w:p>
          <w:p w14:paraId="48EC9202" w14:textId="77777777" w:rsidR="002151F9" w:rsidRPr="001C653E" w:rsidRDefault="002151F9" w:rsidP="004E5E71">
            <w:pPr>
              <w:jc w:val="both"/>
              <w:rPr>
                <w:sz w:val="20"/>
                <w:szCs w:val="20"/>
              </w:rPr>
            </w:pPr>
            <w:r w:rsidRPr="001C653E">
              <w:rPr>
                <w:rFonts w:ascii="SutonnyMJ" w:hAnsi="SutonnyMJ"/>
                <w:b/>
                <w:i/>
              </w:rPr>
              <w:t>‡cÖve Kiæb</w:t>
            </w:r>
            <w:r w:rsidRPr="001C653E">
              <w:rPr>
                <w:rFonts w:ascii="SutonnyMJ" w:hAnsi="SutonnyMJ"/>
                <w:sz w:val="20"/>
                <w:szCs w:val="20"/>
              </w:rPr>
              <w:t xml:space="preserve"> t KZevi Mf©cvZ</w:t>
            </w:r>
            <w:r w:rsidRPr="001C653E">
              <w:rPr>
                <w:rFonts w:ascii="SutonnyMJ" w:hAnsi="SutonnyMJ" w:cs="Arial"/>
                <w:color w:val="000000"/>
                <w:sz w:val="20"/>
                <w:szCs w:val="20"/>
              </w:rPr>
              <w:t>/Mf©bó</w:t>
            </w:r>
            <w:r w:rsidRPr="001C653E">
              <w:rPr>
                <w:rFonts w:ascii="SutonnyMJ" w:hAnsi="SutonnyMJ"/>
                <w:sz w:val="20"/>
                <w:szCs w:val="20"/>
              </w:rPr>
              <w:t xml:space="preserve"> n‡q‡Q? KZevi </w:t>
            </w:r>
            <w:r w:rsidRPr="001C653E">
              <w:rPr>
                <w:rFonts w:ascii="SutonnyMJ" w:hAnsi="SutonnyMJ" w:cs="Arial"/>
                <w:color w:val="000000"/>
                <w:sz w:val="20"/>
                <w:szCs w:val="20"/>
              </w:rPr>
              <w:t>Gg Avi</w:t>
            </w:r>
            <w:r w:rsidRPr="001C653E">
              <w:rPr>
                <w:rFonts w:ascii="SutonnyMJ" w:hAnsi="SutonnyMJ"/>
                <w:sz w:val="20"/>
                <w:szCs w:val="20"/>
              </w:rPr>
              <w:t xml:space="preserve"> n‡q‡Q? KZevi </w:t>
            </w:r>
            <w:r w:rsidRPr="001C653E">
              <w:rPr>
                <w:rFonts w:ascii="SutonnyMJ" w:hAnsi="SutonnyMJ" w:cs="Arial"/>
                <w:color w:val="000000"/>
                <w:sz w:val="20"/>
                <w:szCs w:val="20"/>
              </w:rPr>
              <w:t>AvB BD wW (ev”Pv †c‡U gviv hvIqv)</w:t>
            </w:r>
            <w:r w:rsidRPr="001C653E">
              <w:rPr>
                <w:rFonts w:ascii="SutonnyMJ" w:hAnsi="SutonnyMJ"/>
                <w:sz w:val="20"/>
                <w:szCs w:val="20"/>
              </w:rPr>
              <w:t xml:space="preserve"> n‡q‡Q? KZevi g„Z ev”Pv Rb¥ n‡q‡Q? </w:t>
            </w:r>
          </w:p>
          <w:p w14:paraId="36AA3789" w14:textId="77777777" w:rsidR="002151F9" w:rsidRPr="001C653E" w:rsidRDefault="002151F9" w:rsidP="00CA5AAB">
            <w:pPr>
              <w:jc w:val="both"/>
              <w:rPr>
                <w:sz w:val="20"/>
                <w:szCs w:val="20"/>
              </w:rPr>
            </w:pPr>
          </w:p>
          <w:p w14:paraId="3B215052" w14:textId="77777777" w:rsidR="002151F9" w:rsidRPr="001C653E" w:rsidRDefault="002151F9" w:rsidP="00CA5AAB">
            <w:pPr>
              <w:jc w:val="both"/>
              <w:rPr>
                <w:sz w:val="20"/>
                <w:szCs w:val="20"/>
              </w:rPr>
            </w:pPr>
            <w:r w:rsidRPr="001C653E">
              <w:rPr>
                <w:sz w:val="20"/>
                <w:szCs w:val="20"/>
              </w:rPr>
              <w:t>IF NONE ENTER ‘00’</w:t>
            </w:r>
          </w:p>
          <w:p w14:paraId="0813338F" w14:textId="77777777" w:rsidR="002151F9" w:rsidRPr="001C653E" w:rsidRDefault="002151F9" w:rsidP="00CA5AAB">
            <w:pPr>
              <w:jc w:val="both"/>
              <w:rPr>
                <w:sz w:val="20"/>
                <w:szCs w:val="20"/>
              </w:rPr>
            </w:pPr>
            <w:r w:rsidRPr="001C653E">
              <w:rPr>
                <w:rFonts w:ascii="SutonnyMJ" w:hAnsi="SutonnyMJ"/>
                <w:sz w:val="20"/>
                <w:szCs w:val="20"/>
              </w:rPr>
              <w:t>hw` GKUvI bv '00'</w:t>
            </w:r>
          </w:p>
          <w:p w14:paraId="63AD994A" w14:textId="77777777" w:rsidR="002151F9" w:rsidRPr="001C653E" w:rsidRDefault="002151F9" w:rsidP="001C002E"/>
        </w:tc>
        <w:tc>
          <w:tcPr>
            <w:tcW w:w="4139" w:type="dxa"/>
            <w:gridSpan w:val="2"/>
            <w:tcBorders>
              <w:top w:val="single" w:sz="6" w:space="0" w:color="auto"/>
              <w:left w:val="single" w:sz="6" w:space="0" w:color="auto"/>
              <w:bottom w:val="single" w:sz="6" w:space="0" w:color="auto"/>
              <w:right w:val="single" w:sz="6" w:space="0" w:color="auto"/>
            </w:tcBorders>
          </w:tcPr>
          <w:p w14:paraId="15DE8965" w14:textId="77777777" w:rsidR="002151F9" w:rsidRPr="001C653E" w:rsidRDefault="002151F9" w:rsidP="00543150">
            <w:pPr>
              <w:tabs>
                <w:tab w:val="right" w:leader="dot" w:pos="3887"/>
                <w:tab w:val="right" w:leader="dot" w:pos="3921"/>
              </w:tabs>
              <w:jc w:val="both"/>
              <w:rPr>
                <w:sz w:val="20"/>
                <w:szCs w:val="20"/>
              </w:rPr>
            </w:pPr>
            <w:r w:rsidRPr="001C653E">
              <w:rPr>
                <w:sz w:val="20"/>
                <w:szCs w:val="20"/>
              </w:rPr>
              <w:t xml:space="preserve">a) MISCARRIAGES  </w:t>
            </w:r>
            <w:r w:rsidRPr="001C653E">
              <w:rPr>
                <w:rFonts w:ascii="SutonnyMJ" w:hAnsi="SutonnyMJ" w:hint="cs"/>
                <w:sz w:val="20"/>
                <w:szCs w:val="20"/>
                <w:cs/>
                <w:lang w:bidi="bn-BD"/>
              </w:rPr>
              <w:t>(</w:t>
            </w:r>
            <w:r w:rsidRPr="001C653E">
              <w:rPr>
                <w:rFonts w:ascii="SutonnyMJ" w:hAnsi="SutonnyMJ"/>
                <w:sz w:val="20"/>
                <w:szCs w:val="20"/>
              </w:rPr>
              <w:t>Mf©cvZ</w:t>
            </w:r>
            <w:r w:rsidRPr="001C653E">
              <w:rPr>
                <w:rFonts w:ascii="SutonnyMJ" w:hAnsi="SutonnyMJ" w:cs="Arial"/>
                <w:color w:val="000000"/>
                <w:sz w:val="20"/>
                <w:szCs w:val="20"/>
              </w:rPr>
              <w:t>/Mf©bó</w:t>
            </w:r>
            <w:r w:rsidRPr="001C653E">
              <w:rPr>
                <w:rFonts w:ascii="SutonnyMJ" w:hAnsi="SutonnyMJ" w:hint="cs"/>
                <w:sz w:val="20"/>
                <w:szCs w:val="20"/>
                <w:cs/>
                <w:lang w:bidi="bn-BD"/>
              </w:rPr>
              <w:t>)</w:t>
            </w:r>
            <w:r w:rsidRPr="001C653E">
              <w:rPr>
                <w:sz w:val="20"/>
                <w:szCs w:val="20"/>
              </w:rPr>
              <w:tab/>
              <w:t>[     ][     ]</w:t>
            </w:r>
          </w:p>
          <w:p w14:paraId="1549B58B" w14:textId="77777777" w:rsidR="002151F9" w:rsidRPr="001C653E" w:rsidRDefault="002151F9" w:rsidP="00543150">
            <w:pPr>
              <w:tabs>
                <w:tab w:val="right" w:leader="dot" w:pos="3887"/>
                <w:tab w:val="right" w:leader="dot" w:pos="3921"/>
              </w:tabs>
              <w:jc w:val="both"/>
              <w:rPr>
                <w:color w:val="000000"/>
                <w:sz w:val="20"/>
                <w:szCs w:val="20"/>
              </w:rPr>
            </w:pPr>
            <w:r w:rsidRPr="001C653E">
              <w:rPr>
                <w:color w:val="000000"/>
                <w:sz w:val="20"/>
                <w:szCs w:val="20"/>
              </w:rPr>
              <w:t>b</w:t>
            </w:r>
            <w:r w:rsidRPr="001C653E">
              <w:rPr>
                <w:rFonts w:ascii="SutonnyMJ" w:hAnsi="SutonnyMJ" w:cs="Arial"/>
                <w:color w:val="000000"/>
                <w:sz w:val="20"/>
                <w:szCs w:val="20"/>
              </w:rPr>
              <w:t xml:space="preserve">) </w:t>
            </w:r>
            <w:r w:rsidRPr="001C653E">
              <w:rPr>
                <w:color w:val="000000"/>
                <w:sz w:val="20"/>
                <w:szCs w:val="20"/>
              </w:rPr>
              <w:t>MR (</w:t>
            </w:r>
            <w:r w:rsidRPr="001C653E">
              <w:rPr>
                <w:rFonts w:ascii="SutonnyMJ" w:hAnsi="SutonnyMJ" w:cs="Arial"/>
                <w:color w:val="000000"/>
                <w:sz w:val="20"/>
                <w:szCs w:val="20"/>
              </w:rPr>
              <w:t xml:space="preserve">Gg Avi) </w:t>
            </w:r>
            <w:r w:rsidRPr="001C653E">
              <w:rPr>
                <w:color w:val="000000"/>
                <w:sz w:val="20"/>
                <w:szCs w:val="20"/>
              </w:rPr>
              <w:t xml:space="preserve">................................ </w:t>
            </w:r>
            <w:r w:rsidRPr="001C653E">
              <w:rPr>
                <w:sz w:val="20"/>
                <w:szCs w:val="20"/>
              </w:rPr>
              <w:t>[     ][     ]</w:t>
            </w:r>
          </w:p>
          <w:p w14:paraId="47C664C5" w14:textId="77777777" w:rsidR="002151F9" w:rsidRPr="001C653E" w:rsidRDefault="002151F9" w:rsidP="00543150">
            <w:pPr>
              <w:tabs>
                <w:tab w:val="right" w:leader="dot" w:pos="3887"/>
                <w:tab w:val="right" w:leader="dot" w:pos="3921"/>
              </w:tabs>
              <w:jc w:val="both"/>
              <w:rPr>
                <w:rFonts w:ascii="SutonnyMJ" w:hAnsi="SutonnyMJ"/>
                <w:sz w:val="20"/>
                <w:szCs w:val="20"/>
                <w:lang w:bidi="bn-BD"/>
              </w:rPr>
            </w:pPr>
            <w:r w:rsidRPr="001C653E">
              <w:rPr>
                <w:color w:val="000000"/>
                <w:sz w:val="20"/>
                <w:szCs w:val="20"/>
              </w:rPr>
              <w:t>c) IUD (</w:t>
            </w:r>
            <w:r w:rsidRPr="001C653E">
              <w:rPr>
                <w:rFonts w:ascii="SutonnyMJ" w:hAnsi="SutonnyMJ" w:cs="Arial"/>
                <w:color w:val="000000"/>
                <w:sz w:val="20"/>
                <w:szCs w:val="20"/>
              </w:rPr>
              <w:t xml:space="preserve">AvB BD wW) </w:t>
            </w:r>
            <w:r w:rsidRPr="001C653E">
              <w:rPr>
                <w:color w:val="000000"/>
                <w:sz w:val="20"/>
                <w:szCs w:val="20"/>
              </w:rPr>
              <w:t>............................</w:t>
            </w:r>
            <w:r w:rsidRPr="001C653E">
              <w:rPr>
                <w:sz w:val="20"/>
                <w:szCs w:val="20"/>
              </w:rPr>
              <w:t>[     ][     ]</w:t>
            </w:r>
          </w:p>
          <w:p w14:paraId="2114BA27" w14:textId="77777777" w:rsidR="002151F9" w:rsidRPr="001C653E" w:rsidRDefault="002151F9" w:rsidP="00543150">
            <w:pPr>
              <w:tabs>
                <w:tab w:val="right" w:leader="dot" w:pos="3887"/>
                <w:tab w:val="right" w:leader="dot" w:pos="3921"/>
              </w:tabs>
              <w:jc w:val="both"/>
              <w:rPr>
                <w:rFonts w:ascii="SutonnyMJ" w:hAnsi="SutonnyMJ"/>
                <w:sz w:val="20"/>
                <w:szCs w:val="20"/>
                <w:lang w:bidi="bn-BD"/>
              </w:rPr>
            </w:pPr>
            <w:r w:rsidRPr="001C653E">
              <w:rPr>
                <w:sz w:val="20"/>
                <w:szCs w:val="20"/>
              </w:rPr>
              <w:t xml:space="preserve">d) STILLBIRTH </w:t>
            </w:r>
            <w:r w:rsidRPr="001C653E">
              <w:rPr>
                <w:rFonts w:ascii="SutonnyMJ" w:hAnsi="SutonnyMJ" w:hint="cs"/>
                <w:sz w:val="20"/>
                <w:szCs w:val="20"/>
                <w:cs/>
                <w:lang w:bidi="bn-BD"/>
              </w:rPr>
              <w:t>(</w:t>
            </w:r>
            <w:r w:rsidRPr="001C653E">
              <w:rPr>
                <w:rFonts w:ascii="SutonnyMJ" w:hAnsi="SutonnyMJ"/>
                <w:sz w:val="20"/>
                <w:szCs w:val="20"/>
                <w:lang w:bidi="bn-BD"/>
              </w:rPr>
              <w:t>g„Z ev”Pv</w:t>
            </w:r>
            <w:r w:rsidRPr="001C653E">
              <w:rPr>
                <w:rFonts w:ascii="SutonnyMJ" w:hAnsi="SutonnyMJ" w:hint="cs"/>
                <w:sz w:val="20"/>
                <w:szCs w:val="20"/>
                <w:cs/>
                <w:lang w:bidi="bn-BD"/>
              </w:rPr>
              <w:t>)</w:t>
            </w:r>
            <w:r w:rsidRPr="001C653E">
              <w:rPr>
                <w:rFonts w:ascii="SutonnyMJ" w:hAnsi="SutonnyMJ"/>
                <w:sz w:val="20"/>
                <w:szCs w:val="20"/>
                <w:lang w:bidi="bn-BD"/>
              </w:rPr>
              <w:t xml:space="preserve">   </w:t>
            </w:r>
            <w:r w:rsidRPr="001C653E">
              <w:rPr>
                <w:sz w:val="20"/>
                <w:szCs w:val="20"/>
              </w:rPr>
              <w:tab/>
              <w:t>[     ][     ]</w:t>
            </w:r>
          </w:p>
          <w:p w14:paraId="333622D1" w14:textId="77777777" w:rsidR="002151F9" w:rsidRPr="001C653E" w:rsidRDefault="002151F9" w:rsidP="00CA5AAB">
            <w:pPr>
              <w:jc w:val="both"/>
              <w:rPr>
                <w:sz w:val="20"/>
              </w:rPr>
            </w:pPr>
          </w:p>
        </w:tc>
        <w:tc>
          <w:tcPr>
            <w:tcW w:w="749" w:type="dxa"/>
            <w:tcBorders>
              <w:top w:val="single" w:sz="6" w:space="0" w:color="auto"/>
              <w:left w:val="single" w:sz="6" w:space="0" w:color="auto"/>
              <w:bottom w:val="single" w:sz="6" w:space="0" w:color="auto"/>
              <w:right w:val="single" w:sz="6" w:space="0" w:color="auto"/>
            </w:tcBorders>
          </w:tcPr>
          <w:p w14:paraId="3EE26BB1" w14:textId="77777777" w:rsidR="002151F9" w:rsidRPr="001C653E" w:rsidRDefault="002151F9" w:rsidP="001C002E">
            <w:pPr>
              <w:jc w:val="both"/>
              <w:rPr>
                <w:sz w:val="20"/>
              </w:rPr>
            </w:pPr>
          </w:p>
        </w:tc>
      </w:tr>
      <w:tr w:rsidR="002151F9" w:rsidRPr="001C653E" w14:paraId="663ADEA1" w14:textId="77777777" w:rsidTr="002151F9">
        <w:trPr>
          <w:cantSplit/>
        </w:trPr>
        <w:tc>
          <w:tcPr>
            <w:tcW w:w="720" w:type="dxa"/>
            <w:gridSpan w:val="2"/>
            <w:tcBorders>
              <w:top w:val="single" w:sz="6" w:space="0" w:color="auto"/>
              <w:left w:val="single" w:sz="6" w:space="0" w:color="auto"/>
              <w:bottom w:val="single" w:sz="6" w:space="0" w:color="auto"/>
              <w:right w:val="single" w:sz="12" w:space="0" w:color="auto"/>
            </w:tcBorders>
          </w:tcPr>
          <w:p w14:paraId="2BF555D1" w14:textId="77777777" w:rsidR="002151F9" w:rsidRPr="001C653E" w:rsidRDefault="002151F9" w:rsidP="006C3963">
            <w:pPr>
              <w:numPr>
                <w:ilvl w:val="0"/>
                <w:numId w:val="65"/>
              </w:numPr>
              <w:jc w:val="both"/>
              <w:rPr>
                <w:sz w:val="20"/>
              </w:rPr>
            </w:pPr>
          </w:p>
        </w:tc>
        <w:tc>
          <w:tcPr>
            <w:tcW w:w="5007" w:type="dxa"/>
            <w:tcBorders>
              <w:top w:val="single" w:sz="6" w:space="0" w:color="auto"/>
              <w:left w:val="nil"/>
              <w:bottom w:val="single" w:sz="6" w:space="0" w:color="auto"/>
              <w:right w:val="single" w:sz="6" w:space="0" w:color="auto"/>
            </w:tcBorders>
          </w:tcPr>
          <w:p w14:paraId="7DE9F1DD" w14:textId="77777777" w:rsidR="002151F9" w:rsidRPr="001C653E" w:rsidRDefault="002151F9" w:rsidP="001C002E">
            <w:pPr>
              <w:jc w:val="both"/>
              <w:rPr>
                <w:sz w:val="20"/>
              </w:rPr>
            </w:pPr>
            <w:r w:rsidRPr="001C653E">
              <w:rPr>
                <w:sz w:val="20"/>
              </w:rPr>
              <w:t>Are you pregnant now?</w:t>
            </w:r>
          </w:p>
          <w:p w14:paraId="12F09B4E" w14:textId="77777777" w:rsidR="002151F9" w:rsidRPr="001C653E" w:rsidRDefault="002151F9" w:rsidP="001C002E">
            <w:pPr>
              <w:jc w:val="both"/>
              <w:rPr>
                <w:sz w:val="20"/>
                <w:szCs w:val="20"/>
              </w:rPr>
            </w:pPr>
            <w:r w:rsidRPr="001C653E">
              <w:rPr>
                <w:rFonts w:ascii="SutonnyMJ" w:hAnsi="SutonnyMJ"/>
                <w:sz w:val="20"/>
                <w:szCs w:val="20"/>
              </w:rPr>
              <w:t xml:space="preserve">Avcwb wK eZ©gv‡b Mf©eZx? </w:t>
            </w:r>
          </w:p>
          <w:p w14:paraId="3382C818" w14:textId="77777777" w:rsidR="002151F9" w:rsidRPr="001C653E"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14:paraId="3B430282" w14:textId="77777777"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14C3FB23" w14:textId="77777777" w:rsidR="002151F9" w:rsidRPr="001C653E" w:rsidRDefault="002151F9" w:rsidP="004E5E71">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3D863340" w14:textId="77777777" w:rsidR="002151F9" w:rsidRPr="001C653E" w:rsidRDefault="002151F9" w:rsidP="001C002E">
            <w:pPr>
              <w:tabs>
                <w:tab w:val="right" w:leader="dot" w:pos="3887"/>
              </w:tabs>
              <w:jc w:val="both"/>
              <w:rPr>
                <w:b/>
                <w:sz w:val="20"/>
              </w:rPr>
            </w:pPr>
            <w:r w:rsidRPr="001C653E">
              <w:rPr>
                <w:sz w:val="20"/>
                <w:szCs w:val="20"/>
              </w:rPr>
              <w:t>MAYBE (</w:t>
            </w:r>
            <w:r w:rsidRPr="001C653E">
              <w:rPr>
                <w:rFonts w:ascii="SutonnyMJ" w:hAnsi="SutonnyMJ"/>
                <w:sz w:val="20"/>
                <w:szCs w:val="20"/>
              </w:rPr>
              <w:t>m¤¢eZ</w:t>
            </w:r>
            <w:r w:rsidRPr="001C653E">
              <w:rPr>
                <w:sz w:val="20"/>
                <w:szCs w:val="20"/>
              </w:rPr>
              <w:t>)</w:t>
            </w:r>
            <w:r w:rsidRPr="001C653E">
              <w:rPr>
                <w:sz w:val="20"/>
                <w:szCs w:val="20"/>
              </w:rPr>
              <w:tab/>
              <w:t>3</w:t>
            </w:r>
          </w:p>
        </w:tc>
        <w:tc>
          <w:tcPr>
            <w:tcW w:w="749" w:type="dxa"/>
            <w:tcBorders>
              <w:top w:val="single" w:sz="6" w:space="0" w:color="auto"/>
              <w:left w:val="single" w:sz="6" w:space="0" w:color="auto"/>
              <w:bottom w:val="single" w:sz="6" w:space="0" w:color="auto"/>
              <w:right w:val="single" w:sz="6" w:space="0" w:color="auto"/>
            </w:tcBorders>
          </w:tcPr>
          <w:p w14:paraId="6068E74E" w14:textId="77777777" w:rsidR="002151F9" w:rsidRPr="001C653E" w:rsidRDefault="002151F9" w:rsidP="001C002E">
            <w:pPr>
              <w:jc w:val="both"/>
              <w:rPr>
                <w:b/>
                <w:sz w:val="20"/>
              </w:rPr>
            </w:pPr>
            <w:r w:rsidRPr="001C653E">
              <w:rPr>
                <w:b/>
                <w:sz w:val="20"/>
              </w:rPr>
              <w:sym w:font="Symbol" w:char="F0DE"/>
            </w:r>
            <w:r w:rsidRPr="001C653E">
              <w:rPr>
                <w:b/>
                <w:sz w:val="20"/>
              </w:rPr>
              <w:t xml:space="preserve"> A</w:t>
            </w:r>
          </w:p>
          <w:p w14:paraId="337E78FF" w14:textId="77777777" w:rsidR="002151F9" w:rsidRPr="001C653E" w:rsidRDefault="002151F9" w:rsidP="001C002E">
            <w:pPr>
              <w:jc w:val="both"/>
              <w:rPr>
                <w:b/>
                <w:sz w:val="20"/>
              </w:rPr>
            </w:pPr>
            <w:r w:rsidRPr="001C653E">
              <w:rPr>
                <w:b/>
                <w:sz w:val="20"/>
              </w:rPr>
              <w:sym w:font="Symbol" w:char="F0DE"/>
            </w:r>
            <w:r w:rsidRPr="001C653E">
              <w:rPr>
                <w:b/>
                <w:sz w:val="20"/>
              </w:rPr>
              <w:t xml:space="preserve"> B</w:t>
            </w:r>
          </w:p>
          <w:p w14:paraId="15F4AA6D" w14:textId="77777777" w:rsidR="002151F9" w:rsidRPr="001C653E" w:rsidRDefault="002151F9" w:rsidP="001C002E">
            <w:pPr>
              <w:jc w:val="both"/>
              <w:rPr>
                <w:sz w:val="20"/>
              </w:rPr>
            </w:pPr>
            <w:r w:rsidRPr="001C653E">
              <w:rPr>
                <w:b/>
                <w:sz w:val="20"/>
              </w:rPr>
              <w:sym w:font="Symbol" w:char="F0DE"/>
            </w:r>
            <w:r w:rsidRPr="001C653E">
              <w:rPr>
                <w:b/>
                <w:sz w:val="20"/>
              </w:rPr>
              <w:t xml:space="preserve"> B</w:t>
            </w:r>
          </w:p>
        </w:tc>
      </w:tr>
      <w:tr w:rsidR="002151F9" w:rsidRPr="001C653E" w14:paraId="52BE3A01" w14:textId="77777777" w:rsidTr="002151F9">
        <w:trPr>
          <w:cantSplit/>
        </w:trPr>
        <w:tc>
          <w:tcPr>
            <w:tcW w:w="5753" w:type="dxa"/>
            <w:gridSpan w:val="4"/>
            <w:tcBorders>
              <w:top w:val="single" w:sz="12" w:space="0" w:color="auto"/>
              <w:left w:val="single" w:sz="12" w:space="0" w:color="auto"/>
              <w:bottom w:val="single" w:sz="12" w:space="0" w:color="auto"/>
              <w:right w:val="single" w:sz="12" w:space="0" w:color="auto"/>
            </w:tcBorders>
          </w:tcPr>
          <w:p w14:paraId="7B7BA7D1" w14:textId="77777777" w:rsidR="002151F9" w:rsidRPr="001C653E" w:rsidRDefault="002151F9" w:rsidP="001C002E">
            <w:pPr>
              <w:pStyle w:val="BodyText"/>
              <w:tabs>
                <w:tab w:val="right" w:leader="dot" w:pos="3887"/>
              </w:tabs>
              <w:rPr>
                <w:sz w:val="20"/>
                <w:szCs w:val="20"/>
              </w:rPr>
            </w:pPr>
          </w:p>
          <w:p w14:paraId="51E1FB41" w14:textId="77777777" w:rsidR="002151F9" w:rsidRPr="001C653E" w:rsidRDefault="002151F9" w:rsidP="001C002E">
            <w:pPr>
              <w:jc w:val="both"/>
              <w:rPr>
                <w:b/>
                <w:sz w:val="20"/>
                <w:szCs w:val="20"/>
              </w:rPr>
            </w:pPr>
            <w:r w:rsidRPr="001C653E">
              <w:rPr>
                <w:b/>
                <w:sz w:val="20"/>
                <w:szCs w:val="20"/>
              </w:rPr>
              <w:t>DO EITHER A OR B:                        IF PREGNANT NOW ==&gt;</w:t>
            </w:r>
          </w:p>
          <w:p w14:paraId="6570D00B" w14:textId="77777777" w:rsidR="002151F9" w:rsidRPr="001C653E" w:rsidRDefault="002151F9" w:rsidP="0000730F">
            <w:pPr>
              <w:jc w:val="right"/>
              <w:rPr>
                <w:rFonts w:ascii="SutonnyMJ" w:hAnsi="SutonnyMJ" w:cs="SutonnyMJ"/>
                <w:b/>
                <w:sz w:val="20"/>
                <w:szCs w:val="20"/>
              </w:rPr>
            </w:pPr>
            <w:r w:rsidRPr="001C653E">
              <w:rPr>
                <w:rFonts w:ascii="SutonnyMJ" w:hAnsi="SutonnyMJ" w:cs="SutonnyMJ"/>
                <w:b/>
                <w:sz w:val="20"/>
                <w:szCs w:val="20"/>
              </w:rPr>
              <w:t xml:space="preserve">eZ©gv‡b Mf©eZx n‡j </w:t>
            </w:r>
            <w:r w:rsidRPr="001C653E">
              <w:rPr>
                <w:b/>
                <w:sz w:val="20"/>
                <w:szCs w:val="20"/>
              </w:rPr>
              <w:t>==&gt;</w:t>
            </w:r>
          </w:p>
          <w:p w14:paraId="33EA1143" w14:textId="77777777" w:rsidR="002151F9" w:rsidRPr="001C653E" w:rsidRDefault="002151F9" w:rsidP="001C002E">
            <w:pPr>
              <w:pStyle w:val="BodyText"/>
              <w:tabs>
                <w:tab w:val="right" w:leader="dot" w:pos="3887"/>
              </w:tabs>
              <w:rPr>
                <w:sz w:val="20"/>
                <w:szCs w:val="20"/>
              </w:rPr>
            </w:pPr>
          </w:p>
          <w:p w14:paraId="35A4F3F5" w14:textId="77777777" w:rsidR="002151F9" w:rsidRPr="001C653E" w:rsidRDefault="002151F9" w:rsidP="0000730F">
            <w:pPr>
              <w:pStyle w:val="BodyText"/>
              <w:tabs>
                <w:tab w:val="right" w:leader="dot" w:pos="3887"/>
              </w:tabs>
              <w:jc w:val="right"/>
              <w:rPr>
                <w:sz w:val="20"/>
                <w:szCs w:val="20"/>
              </w:rPr>
            </w:pPr>
            <w:r w:rsidRPr="001C653E">
              <w:rPr>
                <w:sz w:val="20"/>
                <w:szCs w:val="20"/>
              </w:rPr>
              <w:t xml:space="preserve">                                    IF NOT PREGNANT NOW ==&gt;</w:t>
            </w:r>
          </w:p>
          <w:p w14:paraId="142FD5D3" w14:textId="77777777" w:rsidR="002151F9" w:rsidRPr="001C653E" w:rsidRDefault="002151F9" w:rsidP="0000730F">
            <w:pPr>
              <w:pStyle w:val="BodyText"/>
              <w:tabs>
                <w:tab w:val="right" w:leader="dot" w:pos="3887"/>
              </w:tabs>
              <w:jc w:val="right"/>
              <w:rPr>
                <w:sz w:val="20"/>
                <w:szCs w:val="20"/>
              </w:rPr>
            </w:pPr>
            <w:r w:rsidRPr="001C653E">
              <w:rPr>
                <w:rFonts w:ascii="SutonnyMJ" w:hAnsi="SutonnyMJ" w:cs="SutonnyMJ"/>
                <w:sz w:val="20"/>
                <w:szCs w:val="20"/>
              </w:rPr>
              <w:t xml:space="preserve">eZ©gv‡b Mf©eZx bv n‡j </w:t>
            </w:r>
            <w:r w:rsidRPr="001C653E">
              <w:rPr>
                <w:sz w:val="20"/>
                <w:szCs w:val="20"/>
              </w:rPr>
              <w:t>==&gt;</w:t>
            </w:r>
          </w:p>
          <w:p w14:paraId="0A2AAEA3" w14:textId="77777777" w:rsidR="002151F9" w:rsidRPr="001C653E" w:rsidRDefault="002151F9" w:rsidP="001C002E">
            <w:pPr>
              <w:pStyle w:val="BodyText"/>
              <w:tabs>
                <w:tab w:val="right" w:leader="dot" w:pos="3887"/>
              </w:tabs>
              <w:rPr>
                <w:sz w:val="20"/>
                <w:szCs w:val="20"/>
              </w:rPr>
            </w:pPr>
          </w:p>
          <w:p w14:paraId="227A526C" w14:textId="77777777" w:rsidR="002151F9" w:rsidRPr="001C653E" w:rsidRDefault="002151F9" w:rsidP="001C002E">
            <w:pPr>
              <w:pStyle w:val="BodyText"/>
              <w:tabs>
                <w:tab w:val="right" w:leader="dot" w:pos="3887"/>
              </w:tabs>
              <w:rPr>
                <w:sz w:val="20"/>
                <w:szCs w:val="20"/>
              </w:rPr>
            </w:pPr>
            <w:r w:rsidRPr="001C653E">
              <w:rPr>
                <w:sz w:val="20"/>
                <w:szCs w:val="20"/>
              </w:rPr>
              <w:t xml:space="preserve">VERIFY THAT ADDITION ADDS UP TO THE SAME  FIGURE.  IF NOT, PROBE AGAIN AND CORRECT. </w:t>
            </w:r>
          </w:p>
          <w:p w14:paraId="49B8BD58" w14:textId="77777777" w:rsidR="002151F9" w:rsidRPr="001C653E" w:rsidRDefault="002151F9" w:rsidP="0000730F">
            <w:pPr>
              <w:pStyle w:val="BodyText"/>
              <w:tabs>
                <w:tab w:val="right" w:leader="dot" w:pos="3887"/>
              </w:tabs>
              <w:rPr>
                <w:rFonts w:ascii="SutonnyMJ" w:hAnsi="SutonnyMJ" w:cs="SutonnyMJ"/>
                <w:b w:val="0"/>
                <w:sz w:val="20"/>
                <w:szCs w:val="20"/>
                <w:lang w:val="en-US"/>
              </w:rPr>
            </w:pPr>
            <w:r w:rsidRPr="001C653E">
              <w:rPr>
                <w:rFonts w:ascii="SutonnyMJ" w:hAnsi="SutonnyMJ" w:cs="SutonnyMJ"/>
                <w:sz w:val="20"/>
                <w:szCs w:val="20"/>
              </w:rPr>
              <w:t xml:space="preserve">‡hvMdj ¸‡jv wgwj‡q †`Lyb| bv wgj‡j </w:t>
            </w:r>
            <w:r w:rsidRPr="001C653E">
              <w:rPr>
                <w:sz w:val="20"/>
                <w:szCs w:val="20"/>
              </w:rPr>
              <w:t>301, 30</w:t>
            </w:r>
            <w:r w:rsidRPr="001C653E">
              <w:rPr>
                <w:sz w:val="20"/>
                <w:szCs w:val="20"/>
                <w:cs/>
                <w:lang w:bidi="bn-BD"/>
              </w:rPr>
              <w:t>5</w:t>
            </w:r>
            <w:r w:rsidRPr="001C653E">
              <w:rPr>
                <w:sz w:val="20"/>
                <w:szCs w:val="20"/>
                <w:lang w:val="en-US" w:bidi="bn-BD"/>
              </w:rPr>
              <w:t xml:space="preserve">, </w:t>
            </w:r>
            <w:r w:rsidRPr="001C653E">
              <w:rPr>
                <w:sz w:val="20"/>
                <w:szCs w:val="20"/>
              </w:rPr>
              <w:t>30</w:t>
            </w:r>
            <w:r w:rsidRPr="001C653E">
              <w:rPr>
                <w:rFonts w:hint="cs"/>
                <w:sz w:val="20"/>
                <w:szCs w:val="20"/>
                <w:cs/>
                <w:lang w:bidi="bn-BD"/>
              </w:rPr>
              <w:t>6</w:t>
            </w:r>
            <w:r w:rsidRPr="001C653E">
              <w:rPr>
                <w:sz w:val="20"/>
                <w:szCs w:val="20"/>
                <w:lang w:val="en-US" w:bidi="bn-BD"/>
              </w:rPr>
              <w:t xml:space="preserve"> </w:t>
            </w:r>
            <w:r w:rsidRPr="001C653E">
              <w:rPr>
                <w:rFonts w:ascii="SutonnyMJ" w:hAnsi="SutonnyMJ" w:cs="SutonnyMJ"/>
                <w:sz w:val="20"/>
                <w:szCs w:val="20"/>
                <w:lang w:val="en-US" w:bidi="bn-BD"/>
              </w:rPr>
              <w:t xml:space="preserve">Ges </w:t>
            </w:r>
            <w:r w:rsidRPr="001C653E">
              <w:rPr>
                <w:sz w:val="20"/>
                <w:szCs w:val="20"/>
              </w:rPr>
              <w:t>30</w:t>
            </w:r>
            <w:r w:rsidRPr="001C653E">
              <w:rPr>
                <w:sz w:val="20"/>
                <w:szCs w:val="20"/>
                <w:lang w:val="en-US" w:bidi="bn-BD"/>
              </w:rPr>
              <w:t xml:space="preserve">7 </w:t>
            </w:r>
            <w:r w:rsidRPr="001C653E">
              <w:rPr>
                <w:rFonts w:ascii="SutonnyMJ" w:hAnsi="SutonnyMJ" w:cs="SutonnyMJ"/>
                <w:sz w:val="20"/>
                <w:szCs w:val="20"/>
                <w:lang w:val="en-US" w:bidi="bn-BD"/>
              </w:rPr>
              <w:t>G wM‡q ms‡kvab Kiæb|</w:t>
            </w:r>
          </w:p>
        </w:tc>
        <w:tc>
          <w:tcPr>
            <w:tcW w:w="4862" w:type="dxa"/>
            <w:gridSpan w:val="2"/>
            <w:tcBorders>
              <w:top w:val="single" w:sz="12" w:space="0" w:color="auto"/>
              <w:left w:val="single" w:sz="12" w:space="0" w:color="auto"/>
              <w:bottom w:val="single" w:sz="12" w:space="0" w:color="auto"/>
              <w:right w:val="single" w:sz="12" w:space="0" w:color="auto"/>
            </w:tcBorders>
          </w:tcPr>
          <w:p w14:paraId="4F44B714" w14:textId="77777777" w:rsidR="002151F9" w:rsidRPr="001C653E" w:rsidRDefault="002151F9" w:rsidP="001C002E">
            <w:pPr>
              <w:tabs>
                <w:tab w:val="right" w:leader="dot" w:pos="3969"/>
              </w:tabs>
              <w:jc w:val="both"/>
              <w:rPr>
                <w:b/>
                <w:sz w:val="20"/>
                <w:szCs w:val="20"/>
              </w:rPr>
            </w:pPr>
          </w:p>
          <w:p w14:paraId="1A305981" w14:textId="77777777" w:rsidR="002151F9" w:rsidRPr="001C653E" w:rsidRDefault="002151F9" w:rsidP="006C3963">
            <w:pPr>
              <w:numPr>
                <w:ilvl w:val="0"/>
                <w:numId w:val="41"/>
              </w:numPr>
              <w:tabs>
                <w:tab w:val="right" w:leader="dot" w:pos="3969"/>
              </w:tabs>
              <w:jc w:val="both"/>
              <w:rPr>
                <w:b/>
                <w:sz w:val="20"/>
                <w:szCs w:val="20"/>
              </w:rPr>
            </w:pPr>
            <w:r w:rsidRPr="001C653E">
              <w:rPr>
                <w:b/>
                <w:sz w:val="20"/>
                <w:szCs w:val="20"/>
              </w:rPr>
              <w:t>[301]  ____  +  [30</w:t>
            </w:r>
            <w:r w:rsidRPr="001C653E">
              <w:rPr>
                <w:rFonts w:hint="cs"/>
                <w:b/>
                <w:sz w:val="20"/>
                <w:szCs w:val="20"/>
                <w:cs/>
                <w:lang w:bidi="bn-BD"/>
              </w:rPr>
              <w:t>6</w:t>
            </w:r>
            <w:r w:rsidRPr="001C653E">
              <w:rPr>
                <w:b/>
                <w:sz w:val="20"/>
                <w:szCs w:val="20"/>
              </w:rPr>
              <w:t xml:space="preserve"> a+b+c+d]  _____ + 1 =___</w:t>
            </w:r>
          </w:p>
          <w:p w14:paraId="4BE6582B" w14:textId="77777777" w:rsidR="002151F9" w:rsidRPr="001C653E" w:rsidRDefault="002151F9" w:rsidP="001C002E">
            <w:pPr>
              <w:tabs>
                <w:tab w:val="right" w:leader="dot" w:pos="3969"/>
              </w:tabs>
              <w:jc w:val="both"/>
              <w:rPr>
                <w:b/>
                <w:sz w:val="20"/>
                <w:szCs w:val="20"/>
              </w:rPr>
            </w:pPr>
            <w:r w:rsidRPr="001C653E">
              <w:rPr>
                <w:b/>
                <w:sz w:val="20"/>
                <w:szCs w:val="20"/>
              </w:rPr>
              <w:t xml:space="preserve">       [30</w:t>
            </w:r>
            <w:r w:rsidRPr="001C653E">
              <w:rPr>
                <w:b/>
                <w:sz w:val="20"/>
                <w:szCs w:val="20"/>
                <w:cs/>
                <w:lang w:bidi="bn-BD"/>
              </w:rPr>
              <w:t>5</w:t>
            </w:r>
            <w:r w:rsidRPr="001C653E">
              <w:rPr>
                <w:b/>
                <w:sz w:val="20"/>
                <w:szCs w:val="20"/>
              </w:rPr>
              <w:t>a] _____+ [30</w:t>
            </w:r>
            <w:r w:rsidRPr="001C653E">
              <w:rPr>
                <w:b/>
                <w:sz w:val="20"/>
                <w:szCs w:val="20"/>
                <w:cs/>
                <w:lang w:bidi="bn-BD"/>
              </w:rPr>
              <w:t>5</w:t>
            </w:r>
            <w:r w:rsidRPr="001C653E">
              <w:rPr>
                <w:b/>
                <w:sz w:val="20"/>
                <w:szCs w:val="20"/>
              </w:rPr>
              <w:t>b] ____ + [ 2x30</w:t>
            </w:r>
            <w:r w:rsidRPr="001C653E">
              <w:rPr>
                <w:b/>
                <w:sz w:val="20"/>
                <w:szCs w:val="20"/>
                <w:cs/>
                <w:lang w:bidi="bn-BD"/>
              </w:rPr>
              <w:t>5</w:t>
            </w:r>
            <w:r w:rsidRPr="001C653E">
              <w:rPr>
                <w:b/>
                <w:sz w:val="20"/>
                <w:szCs w:val="20"/>
              </w:rPr>
              <w:t>c] ____ =  ___</w:t>
            </w:r>
          </w:p>
          <w:p w14:paraId="5ED14D33" w14:textId="77777777" w:rsidR="002151F9" w:rsidRPr="001C653E" w:rsidRDefault="002151F9" w:rsidP="001C002E">
            <w:pPr>
              <w:tabs>
                <w:tab w:val="right" w:leader="dot" w:pos="3969"/>
              </w:tabs>
              <w:jc w:val="both"/>
              <w:rPr>
                <w:b/>
                <w:sz w:val="20"/>
                <w:szCs w:val="20"/>
              </w:rPr>
            </w:pPr>
          </w:p>
          <w:p w14:paraId="1E8B86BB" w14:textId="77777777" w:rsidR="002151F9" w:rsidRPr="001C653E" w:rsidRDefault="002151F9" w:rsidP="006C3963">
            <w:pPr>
              <w:numPr>
                <w:ilvl w:val="0"/>
                <w:numId w:val="41"/>
              </w:numPr>
              <w:tabs>
                <w:tab w:val="right" w:leader="dot" w:pos="3969"/>
              </w:tabs>
              <w:jc w:val="both"/>
              <w:rPr>
                <w:b/>
                <w:sz w:val="20"/>
                <w:szCs w:val="20"/>
              </w:rPr>
            </w:pPr>
            <w:r w:rsidRPr="001C653E">
              <w:rPr>
                <w:b/>
                <w:sz w:val="20"/>
                <w:szCs w:val="20"/>
              </w:rPr>
              <w:t>[301]  ____  +  [30</w:t>
            </w:r>
            <w:r w:rsidRPr="001C653E">
              <w:rPr>
                <w:rFonts w:hint="cs"/>
                <w:b/>
                <w:sz w:val="20"/>
                <w:szCs w:val="20"/>
                <w:cs/>
                <w:lang w:bidi="bn-BD"/>
              </w:rPr>
              <w:t>6</w:t>
            </w:r>
            <w:r w:rsidRPr="001C653E">
              <w:rPr>
                <w:b/>
                <w:sz w:val="20"/>
                <w:szCs w:val="20"/>
              </w:rPr>
              <w:t xml:space="preserve">  a+b+c+d]  _____  =___</w:t>
            </w:r>
          </w:p>
          <w:p w14:paraId="69BC684E" w14:textId="77777777" w:rsidR="002151F9" w:rsidRPr="001C653E" w:rsidRDefault="002151F9" w:rsidP="001C002E">
            <w:pPr>
              <w:tabs>
                <w:tab w:val="right" w:leader="dot" w:pos="3969"/>
              </w:tabs>
              <w:jc w:val="both"/>
              <w:rPr>
                <w:b/>
                <w:sz w:val="20"/>
                <w:szCs w:val="20"/>
              </w:rPr>
            </w:pPr>
            <w:r w:rsidRPr="001C653E">
              <w:rPr>
                <w:b/>
                <w:sz w:val="20"/>
                <w:szCs w:val="20"/>
              </w:rPr>
              <w:t xml:space="preserve">       [30</w:t>
            </w:r>
            <w:r w:rsidRPr="001C653E">
              <w:rPr>
                <w:b/>
                <w:sz w:val="20"/>
                <w:szCs w:val="20"/>
                <w:cs/>
                <w:lang w:bidi="bn-BD"/>
              </w:rPr>
              <w:t>5</w:t>
            </w:r>
            <w:r w:rsidRPr="001C653E">
              <w:rPr>
                <w:b/>
                <w:sz w:val="20"/>
                <w:szCs w:val="20"/>
              </w:rPr>
              <w:t>a] _____+ [30</w:t>
            </w:r>
            <w:r w:rsidRPr="001C653E">
              <w:rPr>
                <w:b/>
                <w:sz w:val="20"/>
                <w:szCs w:val="20"/>
                <w:cs/>
                <w:lang w:bidi="bn-BD"/>
              </w:rPr>
              <w:t>5</w:t>
            </w:r>
            <w:r w:rsidRPr="001C653E">
              <w:rPr>
                <w:b/>
                <w:sz w:val="20"/>
                <w:szCs w:val="20"/>
              </w:rPr>
              <w:t>b] ____ + [ 2x30</w:t>
            </w:r>
            <w:r w:rsidRPr="001C653E">
              <w:rPr>
                <w:b/>
                <w:sz w:val="20"/>
                <w:szCs w:val="20"/>
                <w:cs/>
                <w:lang w:bidi="bn-BD"/>
              </w:rPr>
              <w:t>5</w:t>
            </w:r>
            <w:r w:rsidRPr="001C653E">
              <w:rPr>
                <w:b/>
                <w:sz w:val="20"/>
                <w:szCs w:val="20"/>
              </w:rPr>
              <w:t>c] ____ = ___</w:t>
            </w:r>
          </w:p>
          <w:p w14:paraId="7BFA7743" w14:textId="77777777" w:rsidR="002151F9" w:rsidRPr="001C653E" w:rsidRDefault="002151F9" w:rsidP="001C002E">
            <w:pPr>
              <w:tabs>
                <w:tab w:val="right" w:leader="dot" w:pos="3969"/>
              </w:tabs>
              <w:jc w:val="both"/>
              <w:rPr>
                <w:b/>
                <w:sz w:val="20"/>
                <w:szCs w:val="20"/>
              </w:rPr>
            </w:pPr>
          </w:p>
        </w:tc>
      </w:tr>
      <w:tr w:rsidR="002151F9" w:rsidRPr="001C653E" w14:paraId="39A7BFCA" w14:textId="77777777" w:rsidTr="002151F9">
        <w:trPr>
          <w:cantSplit/>
        </w:trPr>
        <w:tc>
          <w:tcPr>
            <w:tcW w:w="510" w:type="dxa"/>
            <w:tcBorders>
              <w:top w:val="single" w:sz="6" w:space="0" w:color="auto"/>
              <w:left w:val="single" w:sz="6" w:space="0" w:color="auto"/>
              <w:bottom w:val="single" w:sz="6" w:space="0" w:color="auto"/>
              <w:right w:val="single" w:sz="12" w:space="0" w:color="auto"/>
            </w:tcBorders>
          </w:tcPr>
          <w:p w14:paraId="66C40B28" w14:textId="77777777" w:rsidR="002151F9" w:rsidRPr="001C653E" w:rsidRDefault="002151F9" w:rsidP="006C3963">
            <w:pPr>
              <w:numPr>
                <w:ilvl w:val="0"/>
                <w:numId w:val="65"/>
              </w:numPr>
              <w:jc w:val="both"/>
              <w:rPr>
                <w:sz w:val="20"/>
              </w:rPr>
            </w:pPr>
          </w:p>
        </w:tc>
        <w:tc>
          <w:tcPr>
            <w:tcW w:w="5217" w:type="dxa"/>
            <w:gridSpan w:val="2"/>
            <w:tcBorders>
              <w:top w:val="single" w:sz="6" w:space="0" w:color="auto"/>
              <w:left w:val="nil"/>
              <w:bottom w:val="single" w:sz="6" w:space="0" w:color="auto"/>
              <w:right w:val="single" w:sz="6" w:space="0" w:color="auto"/>
            </w:tcBorders>
          </w:tcPr>
          <w:p w14:paraId="09ECF2B9" w14:textId="77777777" w:rsidR="002151F9" w:rsidRPr="001C653E" w:rsidRDefault="002151F9" w:rsidP="001C002E">
            <w:pPr>
              <w:rPr>
                <w:sz w:val="20"/>
              </w:rPr>
            </w:pPr>
            <w:r w:rsidRPr="001C653E">
              <w:rPr>
                <w:sz w:val="20"/>
              </w:rPr>
              <w:t xml:space="preserve">Have you </w:t>
            </w:r>
            <w:r w:rsidRPr="001C653E">
              <w:rPr>
                <w:sz w:val="20"/>
                <w:u w:val="single"/>
              </w:rPr>
              <w:t>ever</w:t>
            </w:r>
            <w:r w:rsidRPr="001C653E">
              <w:rPr>
                <w:sz w:val="20"/>
              </w:rPr>
              <w:t xml:space="preserve"> used anything, or tried in any way, to delay or avoid getting pregnant?</w:t>
            </w:r>
          </w:p>
          <w:p w14:paraId="622859FA" w14:textId="77777777" w:rsidR="002151F9" w:rsidRPr="001C653E" w:rsidRDefault="002151F9" w:rsidP="001C002E">
            <w:pPr>
              <w:rPr>
                <w:rFonts w:ascii="SutonnyMJ" w:hAnsi="SutonnyMJ"/>
                <w:sz w:val="20"/>
                <w:szCs w:val="20"/>
              </w:rPr>
            </w:pPr>
            <w:r w:rsidRPr="001C653E">
              <w:rPr>
                <w:rFonts w:ascii="SutonnyMJ" w:hAnsi="SutonnyMJ"/>
                <w:sz w:val="20"/>
                <w:szCs w:val="20"/>
              </w:rPr>
              <w:t>Avcwb ev Avcbvi ¯^vgx wK KLbI ev”Pv bv nIqvi Rb¨ A_ev †`ix‡Z ev”Pv †bevi Rb¨ †Kvb c×wZ e¨envi K‡i‡Qb?</w:t>
            </w:r>
          </w:p>
          <w:p w14:paraId="4110C38E" w14:textId="77777777" w:rsidR="002151F9" w:rsidRPr="001C653E" w:rsidRDefault="002151F9" w:rsidP="001C002E">
            <w:pPr>
              <w:rPr>
                <w:sz w:val="20"/>
              </w:rPr>
            </w:pPr>
          </w:p>
        </w:tc>
        <w:tc>
          <w:tcPr>
            <w:tcW w:w="4139" w:type="dxa"/>
            <w:gridSpan w:val="2"/>
            <w:tcBorders>
              <w:top w:val="single" w:sz="6" w:space="0" w:color="auto"/>
              <w:left w:val="single" w:sz="6" w:space="0" w:color="auto"/>
              <w:bottom w:val="single" w:sz="6" w:space="0" w:color="auto"/>
              <w:right w:val="single" w:sz="6" w:space="0" w:color="auto"/>
            </w:tcBorders>
          </w:tcPr>
          <w:p w14:paraId="3B2B0277" w14:textId="77777777"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7C0A6DF0" w14:textId="77777777" w:rsidR="002151F9" w:rsidRPr="001C653E" w:rsidRDefault="002151F9" w:rsidP="004E5E71">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372880CE" w14:textId="77777777" w:rsidR="002151F9" w:rsidRPr="001C653E" w:rsidRDefault="002151F9" w:rsidP="0024046B">
            <w:pPr>
              <w:tabs>
                <w:tab w:val="right" w:leader="dot" w:pos="3997"/>
                <w:tab w:val="right" w:leader="dot" w:pos="4253"/>
              </w:tabs>
              <w:jc w:val="both"/>
              <w:rPr>
                <w:sz w:val="20"/>
              </w:rPr>
            </w:pPr>
          </w:p>
        </w:tc>
        <w:tc>
          <w:tcPr>
            <w:tcW w:w="749" w:type="dxa"/>
            <w:tcBorders>
              <w:top w:val="single" w:sz="6" w:space="0" w:color="auto"/>
              <w:left w:val="single" w:sz="6" w:space="0" w:color="auto"/>
              <w:bottom w:val="single" w:sz="6" w:space="0" w:color="auto"/>
              <w:right w:val="single" w:sz="6" w:space="0" w:color="auto"/>
            </w:tcBorders>
          </w:tcPr>
          <w:p w14:paraId="27E238FA" w14:textId="77777777" w:rsidR="002151F9" w:rsidRPr="001C653E" w:rsidRDefault="002151F9" w:rsidP="001C002E">
            <w:pPr>
              <w:jc w:val="both"/>
              <w:rPr>
                <w:rFonts w:cs="Vrinda"/>
                <w:sz w:val="16"/>
                <w:szCs w:val="16"/>
                <w:cs/>
                <w:lang w:bidi="bn-BD"/>
              </w:rPr>
            </w:pPr>
          </w:p>
          <w:p w14:paraId="2CB09601" w14:textId="77777777" w:rsidR="002151F9" w:rsidRPr="001C653E" w:rsidRDefault="002151F9" w:rsidP="001C002E">
            <w:pPr>
              <w:jc w:val="both"/>
              <w:rPr>
                <w:sz w:val="18"/>
                <w:szCs w:val="18"/>
                <w:lang w:val="en-US" w:bidi="bn-BD"/>
              </w:rPr>
            </w:pPr>
            <w:r w:rsidRPr="001C653E">
              <w:rPr>
                <w:sz w:val="20"/>
              </w:rPr>
              <w:sym w:font="Symbol" w:char="F0DE"/>
            </w:r>
            <w:r w:rsidRPr="001C653E">
              <w:rPr>
                <w:sz w:val="18"/>
                <w:szCs w:val="18"/>
                <w:lang w:val="en-US" w:bidi="bn-BD"/>
              </w:rPr>
              <w:t>401</w:t>
            </w:r>
          </w:p>
          <w:p w14:paraId="0D776D46" w14:textId="77777777" w:rsidR="002151F9" w:rsidRPr="001C653E" w:rsidRDefault="002151F9" w:rsidP="001C002E">
            <w:pPr>
              <w:jc w:val="both"/>
              <w:rPr>
                <w:sz w:val="20"/>
              </w:rPr>
            </w:pPr>
          </w:p>
        </w:tc>
      </w:tr>
      <w:tr w:rsidR="002151F9" w:rsidRPr="001C653E" w14:paraId="0AB552B1" w14:textId="77777777" w:rsidTr="002151F9">
        <w:trPr>
          <w:cantSplit/>
          <w:trHeight w:val="613"/>
        </w:trPr>
        <w:tc>
          <w:tcPr>
            <w:tcW w:w="510" w:type="dxa"/>
            <w:tcBorders>
              <w:top w:val="single" w:sz="6" w:space="0" w:color="auto"/>
              <w:left w:val="single" w:sz="6" w:space="0" w:color="auto"/>
              <w:bottom w:val="single" w:sz="6" w:space="0" w:color="auto"/>
              <w:right w:val="single" w:sz="12" w:space="0" w:color="auto"/>
            </w:tcBorders>
          </w:tcPr>
          <w:p w14:paraId="73758C69" w14:textId="77777777" w:rsidR="002151F9" w:rsidRPr="001C653E" w:rsidRDefault="002151F9" w:rsidP="006C3963">
            <w:pPr>
              <w:numPr>
                <w:ilvl w:val="0"/>
                <w:numId w:val="65"/>
              </w:numPr>
              <w:jc w:val="both"/>
              <w:rPr>
                <w:sz w:val="20"/>
              </w:rPr>
            </w:pPr>
          </w:p>
        </w:tc>
        <w:tc>
          <w:tcPr>
            <w:tcW w:w="5217" w:type="dxa"/>
            <w:gridSpan w:val="2"/>
            <w:tcBorders>
              <w:top w:val="single" w:sz="6" w:space="0" w:color="auto"/>
              <w:left w:val="nil"/>
              <w:bottom w:val="single" w:sz="6" w:space="0" w:color="auto"/>
              <w:right w:val="single" w:sz="6" w:space="0" w:color="auto"/>
            </w:tcBorders>
          </w:tcPr>
          <w:p w14:paraId="7F9884C9" w14:textId="77777777" w:rsidR="002151F9" w:rsidRPr="001C653E" w:rsidRDefault="002151F9" w:rsidP="001C002E">
            <w:pPr>
              <w:rPr>
                <w:sz w:val="20"/>
              </w:rPr>
            </w:pPr>
            <w:r w:rsidRPr="001C653E">
              <w:rPr>
                <w:sz w:val="20"/>
              </w:rPr>
              <w:t xml:space="preserve">Are you </w:t>
            </w:r>
            <w:r w:rsidRPr="001C653E">
              <w:rPr>
                <w:sz w:val="20"/>
                <w:u w:val="single"/>
              </w:rPr>
              <w:t>currently</w:t>
            </w:r>
            <w:r w:rsidRPr="001C653E">
              <w:rPr>
                <w:sz w:val="20"/>
              </w:rPr>
              <w:t xml:space="preserve"> doing something, or using any method, to delay or avoid getting pregnant?</w:t>
            </w:r>
          </w:p>
          <w:p w14:paraId="192B21E9" w14:textId="77777777" w:rsidR="002151F9" w:rsidRPr="001C653E" w:rsidRDefault="002151F9" w:rsidP="001C002E">
            <w:pPr>
              <w:rPr>
                <w:sz w:val="20"/>
                <w:szCs w:val="20"/>
              </w:rPr>
            </w:pPr>
            <w:r w:rsidRPr="001C653E">
              <w:rPr>
                <w:rFonts w:ascii="SutonnyMJ" w:hAnsi="SutonnyMJ"/>
                <w:sz w:val="20"/>
                <w:szCs w:val="20"/>
              </w:rPr>
              <w:t>Avcwb ev Avcbvi ¯^vgx wK eZ©gv‡b †Kv‡bv Rb¥ wbqš¿Y c×wZ e¨envi Ki‡Qb?</w:t>
            </w:r>
          </w:p>
          <w:p w14:paraId="26C0AA1C" w14:textId="77777777" w:rsidR="002151F9" w:rsidRPr="001C653E" w:rsidRDefault="002151F9" w:rsidP="001C002E">
            <w:pPr>
              <w:tabs>
                <w:tab w:val="left" w:pos="2040"/>
              </w:tabs>
              <w:rPr>
                <w:sz w:val="20"/>
              </w:rPr>
            </w:pPr>
          </w:p>
        </w:tc>
        <w:tc>
          <w:tcPr>
            <w:tcW w:w="4139" w:type="dxa"/>
            <w:gridSpan w:val="2"/>
            <w:tcBorders>
              <w:top w:val="single" w:sz="6" w:space="0" w:color="auto"/>
              <w:left w:val="single" w:sz="6" w:space="0" w:color="auto"/>
              <w:bottom w:val="single" w:sz="6" w:space="0" w:color="auto"/>
              <w:right w:val="single" w:sz="6" w:space="0" w:color="auto"/>
            </w:tcBorders>
          </w:tcPr>
          <w:p w14:paraId="484AAC11" w14:textId="77777777" w:rsidR="002151F9" w:rsidRPr="001C653E" w:rsidRDefault="002151F9" w:rsidP="004E5E7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73B7F558" w14:textId="77777777" w:rsidR="002151F9" w:rsidRPr="001C653E" w:rsidRDefault="002151F9" w:rsidP="004E5E71">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734C23C2" w14:textId="77777777" w:rsidR="002151F9" w:rsidRPr="001C653E" w:rsidRDefault="002151F9" w:rsidP="00E90F43">
            <w:pPr>
              <w:tabs>
                <w:tab w:val="right" w:leader="dot" w:pos="3887"/>
              </w:tabs>
              <w:jc w:val="both"/>
              <w:rPr>
                <w:sz w:val="20"/>
              </w:rPr>
            </w:pPr>
            <w:r w:rsidRPr="001C653E">
              <w:rPr>
                <w:sz w:val="20"/>
                <w:szCs w:val="20"/>
              </w:rPr>
              <w:t>NA/ CURRENTLY PREGNANT</w:t>
            </w:r>
            <w:r w:rsidRPr="001C653E">
              <w:rPr>
                <w:rFonts w:ascii="SutonnyMJ" w:hAnsi="SutonnyMJ"/>
                <w:sz w:val="20"/>
                <w:szCs w:val="20"/>
              </w:rPr>
              <w:t xml:space="preserve"> (cÖ‡hvR¨ bq/eZ©gv‡b </w:t>
            </w:r>
            <w:r w:rsidRPr="001C653E">
              <w:rPr>
                <w:rFonts w:ascii="SutonnyMJ" w:hAnsi="SutonnyMJ" w:cs="SutonnyMJ"/>
                <w:b/>
                <w:sz w:val="20"/>
                <w:szCs w:val="20"/>
              </w:rPr>
              <w:t xml:space="preserve">Mf©eZx) </w:t>
            </w:r>
            <w:r w:rsidRPr="001C653E">
              <w:rPr>
                <w:sz w:val="20"/>
                <w:szCs w:val="20"/>
              </w:rPr>
              <w:t>.............................................7</w:t>
            </w:r>
          </w:p>
        </w:tc>
        <w:tc>
          <w:tcPr>
            <w:tcW w:w="749" w:type="dxa"/>
            <w:tcBorders>
              <w:top w:val="single" w:sz="6" w:space="0" w:color="auto"/>
              <w:left w:val="single" w:sz="6" w:space="0" w:color="auto"/>
              <w:bottom w:val="single" w:sz="6" w:space="0" w:color="auto"/>
              <w:right w:val="single" w:sz="6" w:space="0" w:color="auto"/>
            </w:tcBorders>
          </w:tcPr>
          <w:p w14:paraId="4B04ADCE" w14:textId="77777777" w:rsidR="002151F9" w:rsidRPr="001C653E" w:rsidRDefault="002151F9" w:rsidP="001C002E">
            <w:pPr>
              <w:jc w:val="both"/>
              <w:rPr>
                <w:sz w:val="20"/>
              </w:rPr>
            </w:pPr>
          </w:p>
          <w:p w14:paraId="0D8C9A12" w14:textId="77777777" w:rsidR="002151F9" w:rsidRPr="001C653E" w:rsidRDefault="002151F9" w:rsidP="00E90F43">
            <w:pPr>
              <w:jc w:val="both"/>
              <w:rPr>
                <w:sz w:val="18"/>
                <w:szCs w:val="18"/>
                <w:lang w:val="en-US" w:bidi="bn-BD"/>
              </w:rPr>
            </w:pPr>
            <w:r w:rsidRPr="001C653E">
              <w:rPr>
                <w:sz w:val="20"/>
              </w:rPr>
              <w:sym w:font="Symbol" w:char="F0DE"/>
            </w:r>
            <w:r w:rsidRPr="001C653E">
              <w:rPr>
                <w:sz w:val="18"/>
                <w:szCs w:val="18"/>
                <w:cs/>
                <w:lang w:bidi="bn-BD"/>
              </w:rPr>
              <w:t xml:space="preserve"> </w:t>
            </w:r>
            <w:r w:rsidRPr="001C653E">
              <w:rPr>
                <w:sz w:val="18"/>
                <w:szCs w:val="18"/>
                <w:lang w:val="en-US" w:bidi="bn-BD"/>
              </w:rPr>
              <w:t>401</w:t>
            </w:r>
          </w:p>
          <w:p w14:paraId="65FF5D08" w14:textId="77777777" w:rsidR="002151F9" w:rsidRPr="001C653E" w:rsidRDefault="002151F9" w:rsidP="00E90F43">
            <w:pPr>
              <w:jc w:val="both"/>
              <w:rPr>
                <w:sz w:val="20"/>
              </w:rPr>
            </w:pPr>
          </w:p>
          <w:p w14:paraId="10A0FA77" w14:textId="77777777" w:rsidR="002151F9" w:rsidRPr="001C653E" w:rsidRDefault="002151F9" w:rsidP="00E90F43">
            <w:pPr>
              <w:jc w:val="both"/>
              <w:rPr>
                <w:sz w:val="20"/>
                <w:lang w:val="en-US"/>
              </w:rPr>
            </w:pPr>
            <w:r w:rsidRPr="001C653E">
              <w:rPr>
                <w:sz w:val="20"/>
              </w:rPr>
              <w:sym w:font="Symbol" w:char="F0DE"/>
            </w:r>
            <w:r w:rsidRPr="001C653E">
              <w:rPr>
                <w:sz w:val="18"/>
                <w:szCs w:val="18"/>
                <w:cs/>
                <w:lang w:bidi="bn-BD"/>
              </w:rPr>
              <w:t xml:space="preserve"> </w:t>
            </w:r>
            <w:r w:rsidRPr="001C653E">
              <w:rPr>
                <w:sz w:val="18"/>
                <w:szCs w:val="18"/>
                <w:lang w:val="en-US" w:bidi="bn-BD"/>
              </w:rPr>
              <w:t>401</w:t>
            </w:r>
          </w:p>
        </w:tc>
      </w:tr>
      <w:tr w:rsidR="002151F9" w:rsidRPr="001C653E" w14:paraId="6AE05BFA" w14:textId="77777777" w:rsidTr="002151F9">
        <w:trPr>
          <w:cantSplit/>
          <w:trHeight w:val="3540"/>
        </w:trPr>
        <w:tc>
          <w:tcPr>
            <w:tcW w:w="510" w:type="dxa"/>
            <w:tcBorders>
              <w:top w:val="single" w:sz="6" w:space="0" w:color="auto"/>
              <w:left w:val="single" w:sz="6" w:space="0" w:color="auto"/>
              <w:bottom w:val="single" w:sz="6" w:space="0" w:color="auto"/>
            </w:tcBorders>
          </w:tcPr>
          <w:p w14:paraId="69321143" w14:textId="77777777" w:rsidR="002151F9" w:rsidRPr="001C653E" w:rsidRDefault="002151F9" w:rsidP="006C3963">
            <w:pPr>
              <w:numPr>
                <w:ilvl w:val="0"/>
                <w:numId w:val="65"/>
              </w:numPr>
              <w:jc w:val="both"/>
              <w:rPr>
                <w:sz w:val="20"/>
              </w:rPr>
            </w:pPr>
          </w:p>
        </w:tc>
        <w:tc>
          <w:tcPr>
            <w:tcW w:w="5217" w:type="dxa"/>
            <w:gridSpan w:val="2"/>
            <w:tcBorders>
              <w:top w:val="single" w:sz="6" w:space="0" w:color="auto"/>
              <w:left w:val="single" w:sz="12" w:space="0" w:color="auto"/>
              <w:bottom w:val="single" w:sz="6" w:space="0" w:color="auto"/>
              <w:right w:val="single" w:sz="6" w:space="0" w:color="auto"/>
            </w:tcBorders>
          </w:tcPr>
          <w:p w14:paraId="40CD23B0" w14:textId="77777777" w:rsidR="002151F9" w:rsidRPr="001C653E" w:rsidRDefault="002151F9" w:rsidP="001C002E">
            <w:pPr>
              <w:jc w:val="both"/>
              <w:rPr>
                <w:rFonts w:cs="Vrinda"/>
                <w:sz w:val="20"/>
                <w:cs/>
                <w:lang w:bidi="bn-BD"/>
              </w:rPr>
            </w:pPr>
            <w:r w:rsidRPr="001C653E">
              <w:rPr>
                <w:sz w:val="20"/>
              </w:rPr>
              <w:t xml:space="preserve">What (main) method are you </w:t>
            </w:r>
            <w:r w:rsidRPr="001C653E">
              <w:rPr>
                <w:sz w:val="20"/>
                <w:u w:val="single"/>
              </w:rPr>
              <w:t>currently</w:t>
            </w:r>
            <w:r w:rsidRPr="001C653E">
              <w:rPr>
                <w:sz w:val="20"/>
              </w:rPr>
              <w:t xml:space="preserve"> using?</w:t>
            </w:r>
          </w:p>
          <w:p w14:paraId="18DEE371" w14:textId="77777777" w:rsidR="002151F9" w:rsidRPr="001C653E" w:rsidRDefault="002151F9" w:rsidP="00400B9D">
            <w:pPr>
              <w:rPr>
                <w:rFonts w:ascii="SutonnyMJ" w:hAnsi="SutonnyMJ"/>
                <w:sz w:val="20"/>
                <w:szCs w:val="20"/>
              </w:rPr>
            </w:pPr>
            <w:r w:rsidRPr="001C653E">
              <w:rPr>
                <w:rFonts w:ascii="SutonnyMJ" w:hAnsi="SutonnyMJ"/>
                <w:sz w:val="20"/>
                <w:szCs w:val="20"/>
              </w:rPr>
              <w:t xml:space="preserve">Avcwb ev Avcbvi ¯^vgx eZ©gv‡b †Kvb c×wZ </w:t>
            </w:r>
            <w:r w:rsidRPr="001C653E">
              <w:rPr>
                <w:rFonts w:ascii="SutonnyMJ" w:hAnsi="SutonnyMJ" w:hint="cs"/>
                <w:sz w:val="20"/>
                <w:szCs w:val="20"/>
                <w:cs/>
                <w:lang w:bidi="bn-BD"/>
              </w:rPr>
              <w:t>(</w:t>
            </w:r>
            <w:r w:rsidRPr="001C653E">
              <w:rPr>
                <w:rFonts w:ascii="SutonnyMJ" w:hAnsi="SutonnyMJ"/>
                <w:sz w:val="20"/>
                <w:szCs w:val="20"/>
              </w:rPr>
              <w:t>cÖavbZ</w:t>
            </w:r>
            <w:r w:rsidRPr="001C653E">
              <w:rPr>
                <w:rFonts w:ascii="SutonnyMJ" w:hAnsi="SutonnyMJ" w:hint="cs"/>
                <w:sz w:val="20"/>
                <w:szCs w:val="20"/>
                <w:cs/>
                <w:lang w:bidi="bn-BD"/>
              </w:rPr>
              <w:t>)</w:t>
            </w:r>
            <w:r w:rsidRPr="001C653E">
              <w:rPr>
                <w:rFonts w:ascii="SutonnyMJ" w:hAnsi="SutonnyMJ"/>
                <w:sz w:val="20"/>
                <w:szCs w:val="20"/>
              </w:rPr>
              <w:t xml:space="preserve"> e¨envi Ki‡Qb?</w:t>
            </w:r>
          </w:p>
          <w:p w14:paraId="39C82AFC" w14:textId="77777777" w:rsidR="002151F9" w:rsidRPr="001C653E" w:rsidRDefault="002151F9" w:rsidP="001C002E">
            <w:pPr>
              <w:jc w:val="both"/>
              <w:rPr>
                <w:rFonts w:cs="Vrinda"/>
                <w:sz w:val="20"/>
                <w:cs/>
                <w:lang w:bidi="bn-BD"/>
              </w:rPr>
            </w:pPr>
          </w:p>
          <w:p w14:paraId="4F25E395" w14:textId="77777777" w:rsidR="002151F9" w:rsidRPr="001C653E" w:rsidRDefault="002151F9" w:rsidP="001C002E">
            <w:pPr>
              <w:jc w:val="both"/>
              <w:rPr>
                <w:sz w:val="20"/>
              </w:rPr>
            </w:pPr>
          </w:p>
          <w:p w14:paraId="7B98A364" w14:textId="77777777" w:rsidR="002151F9" w:rsidRPr="001C653E" w:rsidRDefault="002151F9" w:rsidP="001C002E">
            <w:pPr>
              <w:jc w:val="both"/>
              <w:rPr>
                <w:sz w:val="20"/>
              </w:rPr>
            </w:pPr>
            <w:r w:rsidRPr="001C653E">
              <w:rPr>
                <w:sz w:val="20"/>
              </w:rPr>
              <w:t>IF MORE THAN ONE, ONLY MARK MAIN METHOD</w:t>
            </w:r>
          </w:p>
          <w:p w14:paraId="29C1327C" w14:textId="77777777" w:rsidR="002151F9" w:rsidRPr="001C653E" w:rsidRDefault="002151F9" w:rsidP="001C002E">
            <w:pPr>
              <w:jc w:val="both"/>
              <w:rPr>
                <w:sz w:val="20"/>
              </w:rPr>
            </w:pPr>
          </w:p>
          <w:p w14:paraId="73BA7BF6" w14:textId="77777777" w:rsidR="002151F9" w:rsidRPr="001C653E" w:rsidRDefault="002151F9" w:rsidP="00FD6576">
            <w:pPr>
              <w:rPr>
                <w:rFonts w:ascii="SutonnyMJ" w:hAnsi="SutonnyMJ" w:cs="SutonnyMJ"/>
                <w:b/>
                <w:sz w:val="20"/>
                <w:szCs w:val="20"/>
              </w:rPr>
            </w:pPr>
            <w:r w:rsidRPr="001C653E">
              <w:rPr>
                <w:rFonts w:ascii="SutonnyMJ" w:hAnsi="SutonnyMJ" w:cs="SutonnyMJ"/>
                <w:b/>
                <w:sz w:val="20"/>
                <w:szCs w:val="20"/>
              </w:rPr>
              <w:t>GKvwaK c×wZ e¨envi Ki‡j ïaygvÎ cÖavb</w:t>
            </w:r>
            <w:r w:rsidRPr="001C653E">
              <w:rPr>
                <w:rFonts w:ascii="SutonnyMJ" w:hAnsi="SutonnyMJ" w:cs="SutonnyMJ"/>
                <w:b/>
                <w:sz w:val="20"/>
                <w:szCs w:val="20"/>
                <w:cs/>
                <w:lang w:bidi="bn-BD"/>
              </w:rPr>
              <w:t xml:space="preserve"> </w:t>
            </w:r>
            <w:r w:rsidRPr="001C653E">
              <w:rPr>
                <w:rFonts w:ascii="SutonnyMJ" w:hAnsi="SutonnyMJ" w:cs="SutonnyMJ"/>
                <w:b/>
                <w:sz w:val="20"/>
                <w:szCs w:val="20"/>
              </w:rPr>
              <w:t>c×wZ †bvU Kiæb</w:t>
            </w:r>
          </w:p>
          <w:p w14:paraId="5432800E" w14:textId="77777777" w:rsidR="002151F9" w:rsidRPr="001C653E" w:rsidRDefault="002151F9" w:rsidP="001C002E">
            <w:pPr>
              <w:jc w:val="both"/>
              <w:rPr>
                <w:sz w:val="20"/>
              </w:rPr>
            </w:pPr>
          </w:p>
        </w:tc>
        <w:tc>
          <w:tcPr>
            <w:tcW w:w="4139" w:type="dxa"/>
            <w:gridSpan w:val="2"/>
            <w:tcBorders>
              <w:top w:val="single" w:sz="6" w:space="0" w:color="auto"/>
              <w:left w:val="single" w:sz="6" w:space="0" w:color="auto"/>
              <w:bottom w:val="single" w:sz="6" w:space="0" w:color="auto"/>
              <w:right w:val="single" w:sz="6" w:space="0" w:color="auto"/>
            </w:tcBorders>
          </w:tcPr>
          <w:p w14:paraId="3067844F" w14:textId="77777777" w:rsidR="002151F9" w:rsidRPr="001C653E" w:rsidRDefault="002151F9" w:rsidP="001C002E">
            <w:pPr>
              <w:tabs>
                <w:tab w:val="right" w:leader="dot" w:pos="3887"/>
              </w:tabs>
              <w:jc w:val="both"/>
              <w:rPr>
                <w:sz w:val="20"/>
                <w:szCs w:val="20"/>
              </w:rPr>
            </w:pPr>
            <w:r w:rsidRPr="001C653E">
              <w:rPr>
                <w:sz w:val="20"/>
                <w:szCs w:val="20"/>
              </w:rPr>
              <w:t>PILL/TABLETS(</w:t>
            </w:r>
            <w:proofErr w:type="spellStart"/>
            <w:r w:rsidRPr="001C653E">
              <w:rPr>
                <w:rFonts w:ascii="SutonnyMJ" w:hAnsi="SutonnyMJ"/>
                <w:sz w:val="20"/>
                <w:szCs w:val="20"/>
              </w:rPr>
              <w:t>wcj</w:t>
            </w:r>
            <w:proofErr w:type="spellEnd"/>
            <w:r w:rsidRPr="001C653E">
              <w:rPr>
                <w:rFonts w:ascii="SutonnyMJ" w:hAnsi="SutonnyMJ"/>
                <w:sz w:val="20"/>
                <w:szCs w:val="20"/>
              </w:rPr>
              <w:t>/</w:t>
            </w:r>
            <w:proofErr w:type="spellStart"/>
            <w:r w:rsidRPr="001C653E">
              <w:rPr>
                <w:rFonts w:ascii="SutonnyMJ" w:hAnsi="SutonnyMJ"/>
                <w:sz w:val="20"/>
                <w:szCs w:val="20"/>
              </w:rPr>
              <w:t>Jla</w:t>
            </w:r>
            <w:proofErr w:type="spellEnd"/>
            <w:r w:rsidR="002126AB">
              <w:rPr>
                <w:rFonts w:ascii="SutonnyMJ" w:hAnsi="SutonnyMJ"/>
                <w:sz w:val="20"/>
                <w:szCs w:val="20"/>
              </w:rPr>
              <w:t>/</w:t>
            </w:r>
            <w:proofErr w:type="spellStart"/>
            <w:r w:rsidR="002126AB" w:rsidRPr="002126AB">
              <w:rPr>
                <w:rFonts w:ascii="SutonnyMJ" w:hAnsi="SutonnyMJ"/>
                <w:sz w:val="20"/>
                <w:szCs w:val="20"/>
              </w:rPr>
              <w:t>ewo</w:t>
            </w:r>
            <w:proofErr w:type="spellEnd"/>
            <w:r w:rsidRPr="001C653E">
              <w:rPr>
                <w:sz w:val="20"/>
                <w:szCs w:val="20"/>
              </w:rPr>
              <w:t>)</w:t>
            </w:r>
            <w:r w:rsidRPr="001C653E">
              <w:rPr>
                <w:sz w:val="20"/>
                <w:szCs w:val="20"/>
              </w:rPr>
              <w:tab/>
              <w:t>01</w:t>
            </w:r>
          </w:p>
          <w:p w14:paraId="0E4BA1C5" w14:textId="77777777" w:rsidR="002151F9" w:rsidRPr="001C653E" w:rsidRDefault="002151F9" w:rsidP="00E90F43">
            <w:pPr>
              <w:tabs>
                <w:tab w:val="right" w:leader="dot" w:pos="3887"/>
              </w:tabs>
              <w:jc w:val="both"/>
              <w:rPr>
                <w:sz w:val="20"/>
                <w:szCs w:val="20"/>
              </w:rPr>
            </w:pPr>
            <w:r w:rsidRPr="001C653E">
              <w:rPr>
                <w:sz w:val="20"/>
                <w:szCs w:val="20"/>
              </w:rPr>
              <w:t>CONDOMS(</w:t>
            </w:r>
            <w:r w:rsidRPr="001C653E">
              <w:rPr>
                <w:rFonts w:ascii="SutonnyMJ" w:hAnsi="SutonnyMJ"/>
                <w:sz w:val="20"/>
                <w:szCs w:val="20"/>
              </w:rPr>
              <w:t>KbWg</w:t>
            </w:r>
            <w:r w:rsidRPr="001C653E">
              <w:rPr>
                <w:sz w:val="20"/>
                <w:szCs w:val="20"/>
              </w:rPr>
              <w:t>)</w:t>
            </w:r>
            <w:r w:rsidRPr="001C653E">
              <w:rPr>
                <w:sz w:val="20"/>
                <w:szCs w:val="20"/>
              </w:rPr>
              <w:tab/>
              <w:t>02</w:t>
            </w:r>
          </w:p>
          <w:p w14:paraId="0689B898" w14:textId="77777777" w:rsidR="002151F9" w:rsidRPr="001C653E" w:rsidRDefault="002151F9" w:rsidP="001C002E">
            <w:pPr>
              <w:tabs>
                <w:tab w:val="right" w:leader="dot" w:pos="3887"/>
              </w:tabs>
              <w:jc w:val="both"/>
              <w:rPr>
                <w:sz w:val="20"/>
                <w:szCs w:val="20"/>
              </w:rPr>
            </w:pPr>
            <w:r w:rsidRPr="001C653E">
              <w:rPr>
                <w:sz w:val="20"/>
                <w:szCs w:val="20"/>
              </w:rPr>
              <w:t>INJECTABLES(</w:t>
            </w:r>
            <w:r w:rsidRPr="001C653E">
              <w:rPr>
                <w:rFonts w:ascii="SutonnyMJ" w:hAnsi="SutonnyMJ"/>
                <w:sz w:val="20"/>
                <w:szCs w:val="20"/>
              </w:rPr>
              <w:t>Bb‡RKkb</w:t>
            </w:r>
            <w:r w:rsidRPr="001C653E">
              <w:rPr>
                <w:sz w:val="20"/>
                <w:szCs w:val="20"/>
              </w:rPr>
              <w:t>)</w:t>
            </w:r>
            <w:r w:rsidRPr="001C653E">
              <w:rPr>
                <w:sz w:val="20"/>
                <w:szCs w:val="20"/>
              </w:rPr>
              <w:tab/>
              <w:t>03</w:t>
            </w:r>
          </w:p>
          <w:p w14:paraId="6C7B5145" w14:textId="77777777" w:rsidR="002151F9" w:rsidRPr="001C653E" w:rsidRDefault="002151F9" w:rsidP="001C002E">
            <w:pPr>
              <w:tabs>
                <w:tab w:val="right" w:leader="dot" w:pos="3887"/>
              </w:tabs>
              <w:jc w:val="both"/>
              <w:rPr>
                <w:sz w:val="20"/>
                <w:szCs w:val="20"/>
              </w:rPr>
            </w:pPr>
            <w:r w:rsidRPr="001C653E">
              <w:rPr>
                <w:sz w:val="20"/>
                <w:szCs w:val="20"/>
              </w:rPr>
              <w:t>IMPLANTS (NORPLANT)(</w:t>
            </w:r>
            <w:r w:rsidRPr="001C653E">
              <w:rPr>
                <w:rFonts w:ascii="SutonnyMJ" w:hAnsi="SutonnyMJ"/>
                <w:sz w:val="20"/>
                <w:szCs w:val="20"/>
              </w:rPr>
              <w:t xml:space="preserve"> Bgcø¨v›U</w:t>
            </w:r>
            <w:r w:rsidRPr="001C653E">
              <w:rPr>
                <w:sz w:val="20"/>
                <w:szCs w:val="20"/>
              </w:rPr>
              <w:t>)</w:t>
            </w:r>
            <w:r w:rsidRPr="001C653E">
              <w:rPr>
                <w:sz w:val="20"/>
                <w:szCs w:val="20"/>
              </w:rPr>
              <w:tab/>
              <w:t>04</w:t>
            </w:r>
          </w:p>
          <w:p w14:paraId="51E9AACB" w14:textId="77777777" w:rsidR="002151F9" w:rsidRPr="001C653E" w:rsidRDefault="002151F9" w:rsidP="001C002E">
            <w:pPr>
              <w:tabs>
                <w:tab w:val="right" w:leader="dot" w:pos="3887"/>
              </w:tabs>
              <w:jc w:val="both"/>
              <w:rPr>
                <w:sz w:val="20"/>
                <w:szCs w:val="20"/>
              </w:rPr>
            </w:pPr>
            <w:r w:rsidRPr="001C653E">
              <w:rPr>
                <w:sz w:val="20"/>
                <w:szCs w:val="20"/>
              </w:rPr>
              <w:t>IUCD(</w:t>
            </w:r>
            <w:r w:rsidRPr="001C653E">
              <w:rPr>
                <w:rFonts w:ascii="SutonnyMJ" w:hAnsi="SutonnyMJ"/>
                <w:sz w:val="20"/>
                <w:szCs w:val="20"/>
              </w:rPr>
              <w:t>AvBBDwmwW</w:t>
            </w:r>
            <w:r w:rsidRPr="001C653E">
              <w:rPr>
                <w:sz w:val="20"/>
                <w:szCs w:val="20"/>
              </w:rPr>
              <w:t>)</w:t>
            </w:r>
            <w:r w:rsidRPr="001C653E">
              <w:rPr>
                <w:sz w:val="20"/>
                <w:szCs w:val="20"/>
              </w:rPr>
              <w:tab/>
              <w:t>05</w:t>
            </w:r>
          </w:p>
          <w:p w14:paraId="0C4A08CA" w14:textId="77777777" w:rsidR="002151F9" w:rsidRPr="001C653E" w:rsidRDefault="002151F9" w:rsidP="00021199">
            <w:pPr>
              <w:tabs>
                <w:tab w:val="right" w:leader="dot" w:pos="3887"/>
              </w:tabs>
              <w:jc w:val="both"/>
              <w:rPr>
                <w:sz w:val="20"/>
                <w:szCs w:val="20"/>
              </w:rPr>
            </w:pPr>
            <w:r w:rsidRPr="001C653E">
              <w:rPr>
                <w:sz w:val="20"/>
                <w:szCs w:val="20"/>
              </w:rPr>
              <w:t>FEMALE STERILIZATION(</w:t>
            </w:r>
            <w:r w:rsidRPr="001C653E">
              <w:rPr>
                <w:rFonts w:ascii="SutonnyMJ" w:hAnsi="SutonnyMJ"/>
                <w:sz w:val="20"/>
                <w:szCs w:val="20"/>
              </w:rPr>
              <w:t>eÜ¨vZ¡KiY (gwnjv)</w:t>
            </w:r>
          </w:p>
          <w:p w14:paraId="0F3FD519" w14:textId="77777777" w:rsidR="002151F9" w:rsidRPr="001C653E" w:rsidRDefault="002151F9" w:rsidP="001C002E">
            <w:pPr>
              <w:tabs>
                <w:tab w:val="right" w:leader="dot" w:pos="3887"/>
              </w:tabs>
              <w:jc w:val="both"/>
              <w:rPr>
                <w:sz w:val="20"/>
                <w:szCs w:val="20"/>
              </w:rPr>
            </w:pPr>
            <w:r w:rsidRPr="001C653E">
              <w:rPr>
                <w:sz w:val="20"/>
                <w:szCs w:val="20"/>
              </w:rPr>
              <w:t>)</w:t>
            </w:r>
            <w:r w:rsidRPr="001C653E">
              <w:rPr>
                <w:sz w:val="20"/>
                <w:szCs w:val="20"/>
              </w:rPr>
              <w:tab/>
              <w:t>06</w:t>
            </w:r>
          </w:p>
          <w:p w14:paraId="1EDEDDE6" w14:textId="77777777" w:rsidR="002151F9" w:rsidRPr="001C653E" w:rsidRDefault="002151F9" w:rsidP="00021199">
            <w:pPr>
              <w:tabs>
                <w:tab w:val="right" w:leader="dot" w:pos="3887"/>
              </w:tabs>
              <w:jc w:val="both"/>
              <w:rPr>
                <w:sz w:val="20"/>
                <w:szCs w:val="20"/>
              </w:rPr>
            </w:pPr>
            <w:r w:rsidRPr="001C653E">
              <w:rPr>
                <w:sz w:val="20"/>
                <w:szCs w:val="20"/>
              </w:rPr>
              <w:t>MALE STERILIZATION(</w:t>
            </w:r>
            <w:r w:rsidRPr="001C653E">
              <w:rPr>
                <w:rFonts w:ascii="SutonnyMJ" w:hAnsi="SutonnyMJ"/>
                <w:sz w:val="20"/>
                <w:szCs w:val="20"/>
              </w:rPr>
              <w:t>eÜ¨vZ¡KiY (cyi“l)</w:t>
            </w:r>
          </w:p>
          <w:p w14:paraId="66F394C6" w14:textId="77777777" w:rsidR="002151F9" w:rsidRPr="001C653E" w:rsidRDefault="002151F9" w:rsidP="001C002E">
            <w:pPr>
              <w:tabs>
                <w:tab w:val="right" w:leader="dot" w:pos="3887"/>
              </w:tabs>
              <w:jc w:val="both"/>
              <w:rPr>
                <w:sz w:val="20"/>
                <w:szCs w:val="20"/>
              </w:rPr>
            </w:pPr>
            <w:r w:rsidRPr="001C653E">
              <w:rPr>
                <w:sz w:val="20"/>
                <w:szCs w:val="20"/>
              </w:rPr>
              <w:t>)</w:t>
            </w:r>
            <w:r w:rsidRPr="001C653E">
              <w:rPr>
                <w:sz w:val="20"/>
                <w:szCs w:val="20"/>
              </w:rPr>
              <w:tab/>
              <w:t>07</w:t>
            </w:r>
          </w:p>
          <w:p w14:paraId="299F5010" w14:textId="77777777" w:rsidR="002151F9" w:rsidRPr="001C653E" w:rsidRDefault="002151F9" w:rsidP="00E90F43">
            <w:pPr>
              <w:tabs>
                <w:tab w:val="right" w:leader="dot" w:pos="3887"/>
              </w:tabs>
              <w:jc w:val="both"/>
              <w:rPr>
                <w:sz w:val="20"/>
                <w:szCs w:val="20"/>
              </w:rPr>
            </w:pPr>
            <w:r w:rsidRPr="001C653E">
              <w:rPr>
                <w:sz w:val="20"/>
                <w:szCs w:val="20"/>
              </w:rPr>
              <w:t>CALENDAR/MUCUS METHOD(</w:t>
            </w:r>
            <w:r w:rsidRPr="001C653E">
              <w:rPr>
                <w:rFonts w:ascii="SutonnyMJ" w:hAnsi="SutonnyMJ"/>
                <w:sz w:val="20"/>
                <w:szCs w:val="20"/>
              </w:rPr>
              <w:t>K¨v‡jÛvi/wgDKvm c×wZ</w:t>
            </w:r>
            <w:r w:rsidRPr="001C653E">
              <w:rPr>
                <w:sz w:val="20"/>
                <w:szCs w:val="20"/>
              </w:rPr>
              <w:t>)</w:t>
            </w:r>
            <w:r w:rsidRPr="001C653E">
              <w:rPr>
                <w:sz w:val="20"/>
                <w:szCs w:val="20"/>
              </w:rPr>
              <w:tab/>
              <w:t>08</w:t>
            </w:r>
          </w:p>
          <w:p w14:paraId="5FCF5160" w14:textId="77777777" w:rsidR="002151F9" w:rsidRPr="001C653E" w:rsidRDefault="002151F9" w:rsidP="001C002E">
            <w:pPr>
              <w:tabs>
                <w:tab w:val="right" w:leader="dot" w:pos="3887"/>
              </w:tabs>
              <w:jc w:val="both"/>
              <w:rPr>
                <w:sz w:val="20"/>
                <w:szCs w:val="20"/>
              </w:rPr>
            </w:pPr>
            <w:r w:rsidRPr="001C653E">
              <w:rPr>
                <w:sz w:val="20"/>
                <w:szCs w:val="20"/>
              </w:rPr>
              <w:t>WITHDRAWAL(</w:t>
            </w:r>
            <w:r w:rsidRPr="001C653E">
              <w:rPr>
                <w:rFonts w:ascii="SutonnyMJ" w:hAnsi="SutonnyMJ"/>
                <w:sz w:val="20"/>
                <w:szCs w:val="20"/>
              </w:rPr>
              <w:t>AvRj ev cÖZ¨vnvi</w:t>
            </w:r>
            <w:r w:rsidRPr="001C653E">
              <w:rPr>
                <w:sz w:val="20"/>
                <w:szCs w:val="20"/>
              </w:rPr>
              <w:t>)</w:t>
            </w:r>
            <w:r w:rsidRPr="001C653E">
              <w:rPr>
                <w:sz w:val="20"/>
                <w:szCs w:val="20"/>
              </w:rPr>
              <w:tab/>
              <w:t>09</w:t>
            </w:r>
          </w:p>
          <w:p w14:paraId="2F71A85E" w14:textId="77777777" w:rsidR="002151F9" w:rsidRPr="001C653E" w:rsidRDefault="002151F9" w:rsidP="001C002E">
            <w:pPr>
              <w:tabs>
                <w:tab w:val="right" w:leader="dot" w:pos="3887"/>
              </w:tabs>
              <w:jc w:val="both"/>
              <w:rPr>
                <w:sz w:val="20"/>
                <w:szCs w:val="20"/>
              </w:rPr>
            </w:pPr>
            <w:r w:rsidRPr="001C653E">
              <w:rPr>
                <w:sz w:val="20"/>
                <w:szCs w:val="20"/>
              </w:rPr>
              <w:t>HERBS(</w:t>
            </w:r>
            <w:r w:rsidRPr="001C653E">
              <w:rPr>
                <w:rFonts w:ascii="SutonnyMJ" w:hAnsi="SutonnyMJ"/>
                <w:sz w:val="20"/>
                <w:szCs w:val="20"/>
              </w:rPr>
              <w:t>Jlwa MvQ</w:t>
            </w:r>
            <w:r w:rsidRPr="001C653E">
              <w:rPr>
                <w:sz w:val="20"/>
                <w:szCs w:val="20"/>
              </w:rPr>
              <w:t>)</w:t>
            </w:r>
            <w:r w:rsidRPr="001C653E">
              <w:rPr>
                <w:sz w:val="20"/>
                <w:szCs w:val="20"/>
              </w:rPr>
              <w:tab/>
              <w:t>10</w:t>
            </w:r>
          </w:p>
          <w:p w14:paraId="3654E57B" w14:textId="77777777" w:rsidR="002151F9" w:rsidRPr="001C653E" w:rsidRDefault="002151F9" w:rsidP="00E90F43">
            <w:pPr>
              <w:tabs>
                <w:tab w:val="right" w:leader="dot" w:pos="3887"/>
              </w:tabs>
              <w:jc w:val="both"/>
              <w:rPr>
                <w:sz w:val="20"/>
                <w:szCs w:val="20"/>
              </w:rPr>
            </w:pPr>
            <w:r w:rsidRPr="001C653E">
              <w:rPr>
                <w:sz w:val="20"/>
                <w:szCs w:val="20"/>
              </w:rPr>
              <w:t>OTHER:(</w:t>
            </w:r>
            <w:r w:rsidRPr="001C653E">
              <w:rPr>
                <w:rFonts w:ascii="SutonnyMJ" w:hAnsi="SutonnyMJ"/>
                <w:sz w:val="20"/>
                <w:szCs w:val="20"/>
              </w:rPr>
              <w:t>Ab¨vb¨</w:t>
            </w:r>
            <w:r w:rsidRPr="001C653E">
              <w:rPr>
                <w:sz w:val="20"/>
                <w:szCs w:val="20"/>
              </w:rPr>
              <w:t>)_________________________</w:t>
            </w:r>
            <w:r w:rsidRPr="001C653E">
              <w:rPr>
                <w:sz w:val="20"/>
                <w:szCs w:val="20"/>
              </w:rPr>
              <w:tab/>
              <w:t>96</w:t>
            </w:r>
          </w:p>
        </w:tc>
        <w:tc>
          <w:tcPr>
            <w:tcW w:w="749" w:type="dxa"/>
            <w:tcBorders>
              <w:top w:val="single" w:sz="6" w:space="0" w:color="auto"/>
              <w:left w:val="single" w:sz="6" w:space="0" w:color="auto"/>
              <w:bottom w:val="single" w:sz="6" w:space="0" w:color="auto"/>
              <w:right w:val="single" w:sz="6" w:space="0" w:color="auto"/>
            </w:tcBorders>
          </w:tcPr>
          <w:p w14:paraId="71F47686" w14:textId="77777777" w:rsidR="002151F9" w:rsidRPr="001C653E" w:rsidRDefault="002151F9" w:rsidP="001C002E">
            <w:pPr>
              <w:jc w:val="both"/>
              <w:rPr>
                <w:sz w:val="20"/>
              </w:rPr>
            </w:pPr>
          </w:p>
          <w:p w14:paraId="4A73E086" w14:textId="77777777" w:rsidR="002151F9" w:rsidRPr="001C653E" w:rsidRDefault="002151F9" w:rsidP="001C002E">
            <w:pPr>
              <w:jc w:val="both"/>
              <w:rPr>
                <w:sz w:val="20"/>
              </w:rPr>
            </w:pPr>
          </w:p>
          <w:p w14:paraId="5A79599B" w14:textId="77777777" w:rsidR="002151F9" w:rsidRPr="001C653E" w:rsidRDefault="002151F9" w:rsidP="001C002E">
            <w:pPr>
              <w:jc w:val="both"/>
              <w:rPr>
                <w:sz w:val="20"/>
              </w:rPr>
            </w:pPr>
          </w:p>
          <w:p w14:paraId="7C6F82D8" w14:textId="77777777" w:rsidR="002151F9" w:rsidRPr="001C653E" w:rsidRDefault="002151F9" w:rsidP="001C002E">
            <w:pPr>
              <w:jc w:val="both"/>
              <w:rPr>
                <w:sz w:val="20"/>
              </w:rPr>
            </w:pPr>
          </w:p>
          <w:p w14:paraId="5CFB9C1E" w14:textId="77777777" w:rsidR="002151F9" w:rsidRPr="001C653E" w:rsidRDefault="002151F9" w:rsidP="001C002E">
            <w:pPr>
              <w:jc w:val="both"/>
              <w:rPr>
                <w:sz w:val="20"/>
              </w:rPr>
            </w:pPr>
          </w:p>
          <w:p w14:paraId="3BA10A48" w14:textId="77777777" w:rsidR="002151F9" w:rsidRPr="001C653E" w:rsidRDefault="002151F9" w:rsidP="001C002E">
            <w:pPr>
              <w:jc w:val="both"/>
              <w:rPr>
                <w:sz w:val="20"/>
              </w:rPr>
            </w:pPr>
          </w:p>
          <w:p w14:paraId="2C144EC3" w14:textId="77777777" w:rsidR="002151F9" w:rsidRPr="001C653E" w:rsidRDefault="002151F9" w:rsidP="001C002E">
            <w:pPr>
              <w:jc w:val="both"/>
              <w:rPr>
                <w:sz w:val="20"/>
              </w:rPr>
            </w:pPr>
          </w:p>
          <w:p w14:paraId="221E6A2E" w14:textId="77777777" w:rsidR="002151F9" w:rsidRPr="001C653E" w:rsidRDefault="002151F9" w:rsidP="001C002E">
            <w:pPr>
              <w:jc w:val="both"/>
              <w:rPr>
                <w:sz w:val="20"/>
              </w:rPr>
            </w:pPr>
          </w:p>
          <w:p w14:paraId="03DC2A4D" w14:textId="77777777" w:rsidR="002151F9" w:rsidRPr="001C653E" w:rsidRDefault="002151F9" w:rsidP="001C002E">
            <w:pPr>
              <w:jc w:val="both"/>
              <w:rPr>
                <w:b/>
                <w:sz w:val="20"/>
              </w:rPr>
            </w:pPr>
          </w:p>
          <w:p w14:paraId="304F794E" w14:textId="77777777" w:rsidR="002151F9" w:rsidRPr="001C653E" w:rsidRDefault="002151F9" w:rsidP="001C002E">
            <w:pPr>
              <w:jc w:val="both"/>
              <w:rPr>
                <w:b/>
                <w:sz w:val="20"/>
              </w:rPr>
            </w:pPr>
          </w:p>
          <w:p w14:paraId="73ED7B0D" w14:textId="77777777" w:rsidR="002151F9" w:rsidRPr="001C653E" w:rsidRDefault="002151F9" w:rsidP="001C002E">
            <w:pPr>
              <w:jc w:val="both"/>
              <w:rPr>
                <w:b/>
                <w:sz w:val="20"/>
              </w:rPr>
            </w:pPr>
          </w:p>
          <w:p w14:paraId="78969A21" w14:textId="77777777" w:rsidR="002151F9" w:rsidRPr="001C653E" w:rsidRDefault="002151F9" w:rsidP="001C002E">
            <w:pPr>
              <w:jc w:val="both"/>
              <w:rPr>
                <w:b/>
                <w:sz w:val="20"/>
              </w:rPr>
            </w:pPr>
          </w:p>
          <w:p w14:paraId="44A3E04B" w14:textId="77777777" w:rsidR="002151F9" w:rsidRPr="001C653E" w:rsidRDefault="002151F9" w:rsidP="001C002E">
            <w:pPr>
              <w:jc w:val="both"/>
              <w:rPr>
                <w:b/>
                <w:sz w:val="20"/>
              </w:rPr>
            </w:pPr>
          </w:p>
          <w:p w14:paraId="5DE08445" w14:textId="77777777" w:rsidR="002151F9" w:rsidRPr="001C653E" w:rsidRDefault="002151F9" w:rsidP="001C002E">
            <w:pPr>
              <w:jc w:val="both"/>
              <w:rPr>
                <w:b/>
                <w:sz w:val="20"/>
              </w:rPr>
            </w:pPr>
          </w:p>
          <w:p w14:paraId="093F41E8" w14:textId="77777777" w:rsidR="002151F9" w:rsidRPr="001C653E" w:rsidRDefault="002151F9" w:rsidP="001C002E">
            <w:pPr>
              <w:jc w:val="both"/>
              <w:rPr>
                <w:b/>
                <w:sz w:val="20"/>
              </w:rPr>
            </w:pPr>
          </w:p>
          <w:p w14:paraId="5AD017E7" w14:textId="77777777" w:rsidR="002151F9" w:rsidRPr="001C653E" w:rsidRDefault="002151F9" w:rsidP="001C002E">
            <w:pPr>
              <w:jc w:val="both"/>
              <w:rPr>
                <w:b/>
                <w:sz w:val="20"/>
              </w:rPr>
            </w:pPr>
          </w:p>
          <w:p w14:paraId="7C31E2B7" w14:textId="77777777" w:rsidR="002151F9" w:rsidRPr="001C653E" w:rsidRDefault="002151F9" w:rsidP="001C002E">
            <w:pPr>
              <w:jc w:val="both"/>
              <w:rPr>
                <w:b/>
                <w:sz w:val="20"/>
              </w:rPr>
            </w:pPr>
          </w:p>
          <w:p w14:paraId="20D3729B" w14:textId="77777777" w:rsidR="002151F9" w:rsidRPr="001C653E" w:rsidRDefault="002151F9" w:rsidP="001C002E">
            <w:pPr>
              <w:jc w:val="both"/>
              <w:rPr>
                <w:sz w:val="20"/>
              </w:rPr>
            </w:pPr>
          </w:p>
        </w:tc>
      </w:tr>
    </w:tbl>
    <w:p w14:paraId="3C358473" w14:textId="77777777" w:rsidR="00374D24" w:rsidRPr="001C653E" w:rsidRDefault="00374D24" w:rsidP="00374D24">
      <w:pPr>
        <w:rPr>
          <w:sz w:val="16"/>
          <w:szCs w:val="16"/>
        </w:rPr>
      </w:pPr>
      <w:r w:rsidRPr="001C653E">
        <w:rPr>
          <w:sz w:val="16"/>
          <w:szCs w:val="16"/>
        </w:rPr>
        <w:br w:type="page"/>
      </w:r>
    </w:p>
    <w:p w14:paraId="6C2708B7" w14:textId="77777777" w:rsidR="00374D24" w:rsidRPr="001C653E" w:rsidRDefault="00374D24" w:rsidP="00374D24">
      <w:pPr>
        <w:rPr>
          <w:sz w:val="16"/>
          <w:szCs w:val="16"/>
        </w:rPr>
      </w:pPr>
    </w:p>
    <w:tbl>
      <w:tblPr>
        <w:tblW w:w="10419" w:type="dxa"/>
        <w:tblLayout w:type="fixed"/>
        <w:tblLook w:val="0000" w:firstRow="0" w:lastRow="0" w:firstColumn="0" w:lastColumn="0" w:noHBand="0" w:noVBand="0"/>
      </w:tblPr>
      <w:tblGrid>
        <w:gridCol w:w="630"/>
        <w:gridCol w:w="4806"/>
        <w:gridCol w:w="1985"/>
        <w:gridCol w:w="850"/>
        <w:gridCol w:w="705"/>
        <w:gridCol w:w="714"/>
        <w:gridCol w:w="33"/>
        <w:gridCol w:w="663"/>
        <w:gridCol w:w="33"/>
      </w:tblGrid>
      <w:tr w:rsidR="002151F9" w:rsidRPr="001C653E" w14:paraId="2A29C964" w14:textId="77777777" w:rsidTr="002151F9">
        <w:trPr>
          <w:cantSplit/>
          <w:trHeight w:val="510"/>
        </w:trPr>
        <w:tc>
          <w:tcPr>
            <w:tcW w:w="10419" w:type="dxa"/>
            <w:gridSpan w:val="9"/>
            <w:tcBorders>
              <w:top w:val="single" w:sz="12" w:space="0" w:color="auto"/>
              <w:left w:val="single" w:sz="4" w:space="0" w:color="auto"/>
              <w:bottom w:val="single" w:sz="4" w:space="0" w:color="auto"/>
              <w:right w:val="single" w:sz="12" w:space="0" w:color="auto"/>
            </w:tcBorders>
            <w:shd w:val="clear" w:color="auto" w:fill="FFFF00"/>
          </w:tcPr>
          <w:p w14:paraId="308645A0" w14:textId="77777777" w:rsidR="002151F9" w:rsidRPr="001C653E" w:rsidRDefault="002151F9" w:rsidP="000D4857">
            <w:pPr>
              <w:jc w:val="center"/>
              <w:rPr>
                <w:b/>
              </w:rPr>
            </w:pPr>
            <w:r w:rsidRPr="001C653E">
              <w:rPr>
                <w:b/>
              </w:rPr>
              <w:t>SECTION 4:   CHILDREN</w:t>
            </w:r>
          </w:p>
        </w:tc>
      </w:tr>
      <w:tr w:rsidR="002151F9" w:rsidRPr="001C653E" w14:paraId="6E2C2FB7" w14:textId="77777777" w:rsidTr="002151F9">
        <w:trPr>
          <w:cantSplit/>
        </w:trPr>
        <w:tc>
          <w:tcPr>
            <w:tcW w:w="9723" w:type="dxa"/>
            <w:gridSpan w:val="7"/>
            <w:tcBorders>
              <w:top w:val="single" w:sz="6" w:space="0" w:color="auto"/>
              <w:left w:val="single" w:sz="4" w:space="0" w:color="auto"/>
              <w:bottom w:val="single" w:sz="6" w:space="0" w:color="auto"/>
              <w:right w:val="single" w:sz="6" w:space="0" w:color="auto"/>
            </w:tcBorders>
          </w:tcPr>
          <w:p w14:paraId="201FD8FF" w14:textId="77777777" w:rsidR="002151F9" w:rsidRPr="001C653E" w:rsidRDefault="002151F9" w:rsidP="007545E4">
            <w:pPr>
              <w:jc w:val="center"/>
              <w:rPr>
                <w:sz w:val="20"/>
              </w:rPr>
            </w:pPr>
            <w:r w:rsidRPr="001C653E">
              <w:rPr>
                <w:sz w:val="20"/>
              </w:rPr>
              <w:t>Name of the study child</w:t>
            </w:r>
          </w:p>
          <w:p w14:paraId="00D4760C" w14:textId="77777777" w:rsidR="002151F9" w:rsidRPr="001C653E" w:rsidRDefault="002151F9" w:rsidP="007545E4">
            <w:pPr>
              <w:jc w:val="center"/>
              <w:rPr>
                <w:sz w:val="20"/>
              </w:rPr>
            </w:pPr>
          </w:p>
          <w:p w14:paraId="71C161CE" w14:textId="77777777" w:rsidR="002151F9" w:rsidRPr="001C653E" w:rsidRDefault="002151F9" w:rsidP="007545E4">
            <w:pPr>
              <w:pStyle w:val="CommentText"/>
              <w:tabs>
                <w:tab w:val="right" w:leader="dot" w:pos="4003"/>
              </w:tabs>
              <w:jc w:val="center"/>
            </w:pPr>
            <w:r w:rsidRPr="001C653E">
              <w:rPr>
                <w:rFonts w:ascii="SutonnyMJ" w:hAnsi="SutonnyMJ"/>
              </w:rPr>
              <w:t xml:space="preserve">M‡elYvi AšÍf©y³ ev”Pvi bvg </w:t>
            </w:r>
            <w:r w:rsidRPr="001C653E">
              <w:t>____________________</w:t>
            </w:r>
          </w:p>
        </w:tc>
        <w:tc>
          <w:tcPr>
            <w:tcW w:w="696" w:type="dxa"/>
            <w:gridSpan w:val="2"/>
            <w:tcBorders>
              <w:top w:val="single" w:sz="6" w:space="0" w:color="auto"/>
              <w:left w:val="single" w:sz="6" w:space="0" w:color="auto"/>
              <w:bottom w:val="single" w:sz="6" w:space="0" w:color="auto"/>
              <w:right w:val="single" w:sz="6" w:space="0" w:color="auto"/>
            </w:tcBorders>
          </w:tcPr>
          <w:p w14:paraId="22D20590" w14:textId="77777777" w:rsidR="002151F9" w:rsidRPr="001C653E" w:rsidRDefault="002151F9" w:rsidP="002151F9">
            <w:pPr>
              <w:pStyle w:val="CommentText"/>
            </w:pPr>
          </w:p>
        </w:tc>
      </w:tr>
      <w:tr w:rsidR="002151F9" w:rsidRPr="001C653E" w14:paraId="3A05433D" w14:textId="77777777" w:rsidTr="002151F9">
        <w:trPr>
          <w:gridAfter w:val="1"/>
          <w:wAfter w:w="33" w:type="dxa"/>
          <w:cantSplit/>
          <w:trHeight w:val="516"/>
        </w:trPr>
        <w:tc>
          <w:tcPr>
            <w:tcW w:w="630" w:type="dxa"/>
            <w:tcBorders>
              <w:top w:val="single" w:sz="6" w:space="0" w:color="auto"/>
              <w:left w:val="single" w:sz="4" w:space="0" w:color="auto"/>
              <w:bottom w:val="single" w:sz="6" w:space="0" w:color="auto"/>
              <w:right w:val="single" w:sz="12" w:space="0" w:color="auto"/>
            </w:tcBorders>
          </w:tcPr>
          <w:p w14:paraId="302F677B" w14:textId="77777777" w:rsidR="002151F9" w:rsidRPr="001C653E" w:rsidRDefault="002151F9" w:rsidP="00F061BF">
            <w:pPr>
              <w:jc w:val="both"/>
              <w:rPr>
                <w:sz w:val="20"/>
              </w:rPr>
            </w:pPr>
          </w:p>
        </w:tc>
        <w:tc>
          <w:tcPr>
            <w:tcW w:w="4806" w:type="dxa"/>
            <w:tcBorders>
              <w:top w:val="single" w:sz="6" w:space="0" w:color="auto"/>
              <w:bottom w:val="single" w:sz="6" w:space="0" w:color="auto"/>
            </w:tcBorders>
          </w:tcPr>
          <w:p w14:paraId="25A1B805" w14:textId="77777777" w:rsidR="002151F9" w:rsidRPr="001C653E" w:rsidRDefault="002151F9" w:rsidP="007C54B1">
            <w:pPr>
              <w:jc w:val="center"/>
              <w:rPr>
                <w:sz w:val="20"/>
                <w:szCs w:val="20"/>
              </w:rPr>
            </w:pPr>
            <w:r w:rsidRPr="001C653E">
              <w:rPr>
                <w:sz w:val="20"/>
                <w:szCs w:val="20"/>
              </w:rPr>
              <w:t>QUESTIONS &amp; FILTERS</w:t>
            </w:r>
          </w:p>
        </w:tc>
        <w:tc>
          <w:tcPr>
            <w:tcW w:w="4254" w:type="dxa"/>
            <w:gridSpan w:val="4"/>
            <w:tcBorders>
              <w:top w:val="single" w:sz="6" w:space="0" w:color="auto"/>
              <w:left w:val="single" w:sz="6" w:space="0" w:color="auto"/>
              <w:bottom w:val="single" w:sz="6" w:space="0" w:color="auto"/>
              <w:right w:val="single" w:sz="4" w:space="0" w:color="auto"/>
            </w:tcBorders>
          </w:tcPr>
          <w:p w14:paraId="481D6598" w14:textId="77777777" w:rsidR="002151F9" w:rsidRPr="001C653E" w:rsidRDefault="002151F9" w:rsidP="007C54B1">
            <w:pPr>
              <w:jc w:val="center"/>
              <w:rPr>
                <w:sz w:val="20"/>
                <w:szCs w:val="20"/>
              </w:rPr>
            </w:pPr>
            <w:r w:rsidRPr="001C653E">
              <w:rPr>
                <w:sz w:val="20"/>
                <w:szCs w:val="20"/>
              </w:rPr>
              <w:t>CODING CATEGORIES</w:t>
            </w:r>
          </w:p>
        </w:tc>
        <w:tc>
          <w:tcPr>
            <w:tcW w:w="696" w:type="dxa"/>
            <w:gridSpan w:val="2"/>
            <w:tcBorders>
              <w:top w:val="single" w:sz="6" w:space="0" w:color="auto"/>
              <w:left w:val="single" w:sz="4" w:space="0" w:color="auto"/>
              <w:bottom w:val="single" w:sz="6" w:space="0" w:color="auto"/>
              <w:right w:val="single" w:sz="6" w:space="0" w:color="auto"/>
            </w:tcBorders>
          </w:tcPr>
          <w:p w14:paraId="2ACF4087" w14:textId="77777777" w:rsidR="002151F9" w:rsidRPr="001C653E" w:rsidRDefault="002151F9" w:rsidP="007C54B1">
            <w:pPr>
              <w:rPr>
                <w:sz w:val="20"/>
                <w:szCs w:val="20"/>
              </w:rPr>
            </w:pPr>
            <w:r w:rsidRPr="001C653E">
              <w:rPr>
                <w:sz w:val="20"/>
                <w:szCs w:val="20"/>
              </w:rPr>
              <w:t>SKIP</w:t>
            </w:r>
          </w:p>
          <w:p w14:paraId="6BEB3962" w14:textId="77777777" w:rsidR="002151F9" w:rsidRPr="001C653E" w:rsidRDefault="002151F9" w:rsidP="007C54B1">
            <w:pPr>
              <w:rPr>
                <w:sz w:val="20"/>
                <w:szCs w:val="20"/>
              </w:rPr>
            </w:pPr>
            <w:r w:rsidRPr="001C653E">
              <w:rPr>
                <w:sz w:val="20"/>
                <w:szCs w:val="20"/>
              </w:rPr>
              <w:t xml:space="preserve"> TO</w:t>
            </w:r>
          </w:p>
        </w:tc>
      </w:tr>
      <w:tr w:rsidR="002151F9" w:rsidRPr="001C653E" w14:paraId="71DBA596" w14:textId="77777777" w:rsidTr="002151F9">
        <w:trPr>
          <w:gridAfter w:val="1"/>
          <w:wAfter w:w="33" w:type="dxa"/>
          <w:cantSplit/>
          <w:trHeight w:val="1048"/>
        </w:trPr>
        <w:tc>
          <w:tcPr>
            <w:tcW w:w="630" w:type="dxa"/>
            <w:tcBorders>
              <w:top w:val="single" w:sz="6" w:space="0" w:color="auto"/>
              <w:left w:val="single" w:sz="6" w:space="0" w:color="auto"/>
              <w:bottom w:val="single" w:sz="6" w:space="0" w:color="auto"/>
              <w:right w:val="single" w:sz="12" w:space="0" w:color="auto"/>
            </w:tcBorders>
          </w:tcPr>
          <w:p w14:paraId="76F13E85" w14:textId="77777777" w:rsidR="002151F9" w:rsidRPr="001C653E" w:rsidRDefault="002151F9" w:rsidP="006C3963">
            <w:pPr>
              <w:numPr>
                <w:ilvl w:val="0"/>
                <w:numId w:val="37"/>
              </w:numPr>
              <w:jc w:val="both"/>
              <w:rPr>
                <w:sz w:val="20"/>
              </w:rPr>
            </w:pPr>
          </w:p>
        </w:tc>
        <w:tc>
          <w:tcPr>
            <w:tcW w:w="4806" w:type="dxa"/>
            <w:tcBorders>
              <w:top w:val="single" w:sz="6" w:space="0" w:color="auto"/>
              <w:bottom w:val="single" w:sz="6" w:space="0" w:color="auto"/>
            </w:tcBorders>
          </w:tcPr>
          <w:p w14:paraId="1FF85979" w14:textId="77777777" w:rsidR="002151F9" w:rsidRPr="001C653E" w:rsidRDefault="002151F9" w:rsidP="001C002E">
            <w:pPr>
              <w:rPr>
                <w:sz w:val="20"/>
              </w:rPr>
            </w:pPr>
            <w:r w:rsidRPr="001C653E">
              <w:rPr>
                <w:sz w:val="20"/>
              </w:rPr>
              <w:t>I would like to ask you about your experience when you were pregnant (index child pregnancy). At the time you became pregnant with this child (NAME), did you want to become pregnant then, did you want to wait until later, did you want no (more) children, or did you not mind either way?</w:t>
            </w:r>
          </w:p>
          <w:p w14:paraId="158D32D4" w14:textId="77777777" w:rsidR="002151F9" w:rsidRPr="001C653E" w:rsidRDefault="002151F9" w:rsidP="001C002E">
            <w:pPr>
              <w:rPr>
                <w:rFonts w:ascii="SutonnyMJ" w:hAnsi="SutonnyMJ"/>
                <w:sz w:val="20"/>
                <w:szCs w:val="20"/>
              </w:rPr>
            </w:pPr>
            <w:r w:rsidRPr="001C653E">
              <w:rPr>
                <w:rFonts w:ascii="SutonnyMJ" w:hAnsi="SutonnyMJ"/>
                <w:sz w:val="20"/>
                <w:szCs w:val="20"/>
              </w:rPr>
              <w:t xml:space="preserve">Avwg Avcbvi </w:t>
            </w:r>
            <w:r w:rsidRPr="001C653E">
              <w:rPr>
                <w:rFonts w:ascii="SutonnyMJ" w:hAnsi="SutonnyMJ"/>
                <w:sz w:val="20"/>
                <w:szCs w:val="20"/>
                <w:u w:val="single"/>
              </w:rPr>
              <w:t>Mf©avib</w:t>
            </w:r>
            <w:r w:rsidRPr="001C653E">
              <w:rPr>
                <w:rFonts w:ascii="SutonnyMJ" w:hAnsi="SutonnyMJ"/>
                <w:sz w:val="20"/>
                <w:szCs w:val="20"/>
              </w:rPr>
              <w:t xml:space="preserve"> m¤ú‡K© (M‡elYvi AšÍf©y³</w:t>
            </w:r>
            <w:r w:rsidRPr="001C653E">
              <w:rPr>
                <w:rFonts w:ascii="SutonnyMJ" w:hAnsi="SutonnyMJ" w:cs="Vrinda" w:hint="cs"/>
                <w:sz w:val="20"/>
                <w:szCs w:val="25"/>
                <w:cs/>
                <w:lang w:bidi="bn-BD"/>
              </w:rPr>
              <w:t xml:space="preserve"> </w:t>
            </w:r>
            <w:r w:rsidRPr="001C653E">
              <w:rPr>
                <w:rFonts w:ascii="SutonnyMJ" w:hAnsi="SutonnyMJ"/>
                <w:sz w:val="20"/>
                <w:szCs w:val="20"/>
              </w:rPr>
              <w:t>ev”Pv</w:t>
            </w:r>
            <w:r w:rsidRPr="001C653E">
              <w:rPr>
                <w:rFonts w:ascii="SutonnyMJ" w:hAnsi="SutonnyMJ" w:hint="cs"/>
                <w:sz w:val="20"/>
                <w:szCs w:val="20"/>
                <w:cs/>
                <w:lang w:bidi="bn-BD"/>
              </w:rPr>
              <w:t xml:space="preserve"> </w:t>
            </w:r>
            <w:r w:rsidRPr="001C653E">
              <w:rPr>
                <w:rFonts w:ascii="SutonnyMJ" w:hAnsi="SutonnyMJ"/>
                <w:sz w:val="20"/>
                <w:szCs w:val="20"/>
              </w:rPr>
              <w:t>M‡f© _vKvKvwjb mgq) Rvb‡Z PvB| Avcwb hLb GB ev”Pv (bvg) M‡f© aviY Ki‡jb ZLb wK Avcwb Mf©eZx n‡Z ‡P‡qwQ‡jb? bvwK Av‡iv †`wi Ki‡Z †P‡qwQ‡jb? ev Avi †Kv‡bv ev”Pv wb‡Z Pvb wb A_ev Ab¨ wKQz †f‡ewQ‡jb?</w:t>
            </w:r>
          </w:p>
          <w:p w14:paraId="64E3A782" w14:textId="77777777" w:rsidR="002151F9" w:rsidRPr="001C653E"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14:paraId="0C9E24C9" w14:textId="77777777" w:rsidR="002151F9" w:rsidRPr="001C653E" w:rsidRDefault="002151F9" w:rsidP="001C002E">
            <w:pPr>
              <w:tabs>
                <w:tab w:val="right" w:leader="dot" w:pos="4037"/>
              </w:tabs>
              <w:jc w:val="both"/>
              <w:rPr>
                <w:sz w:val="20"/>
                <w:szCs w:val="20"/>
              </w:rPr>
            </w:pPr>
            <w:r w:rsidRPr="001C653E">
              <w:rPr>
                <w:sz w:val="20"/>
                <w:szCs w:val="20"/>
              </w:rPr>
              <w:t>BECOME PREGNANT THEN (</w:t>
            </w:r>
            <w:r w:rsidRPr="001C653E">
              <w:rPr>
                <w:rFonts w:ascii="SutonnyMJ" w:hAnsi="SutonnyMJ"/>
                <w:sz w:val="20"/>
                <w:szCs w:val="20"/>
              </w:rPr>
              <w:t>ZLb Mf©aviY †P‡qwQjvg</w:t>
            </w:r>
            <w:r w:rsidRPr="001C653E">
              <w:rPr>
                <w:sz w:val="20"/>
                <w:szCs w:val="20"/>
              </w:rPr>
              <w:t>)</w:t>
            </w:r>
            <w:r w:rsidRPr="001C653E">
              <w:rPr>
                <w:sz w:val="20"/>
                <w:szCs w:val="20"/>
              </w:rPr>
              <w:tab/>
              <w:t>1</w:t>
            </w:r>
          </w:p>
          <w:p w14:paraId="29F5DE7B" w14:textId="77777777" w:rsidR="002151F9" w:rsidRPr="001C653E" w:rsidRDefault="002151F9" w:rsidP="001C002E">
            <w:pPr>
              <w:tabs>
                <w:tab w:val="right" w:leader="dot" w:pos="4037"/>
              </w:tabs>
              <w:jc w:val="both"/>
              <w:rPr>
                <w:sz w:val="20"/>
                <w:szCs w:val="20"/>
              </w:rPr>
            </w:pPr>
            <w:r w:rsidRPr="001C653E">
              <w:rPr>
                <w:sz w:val="20"/>
                <w:szCs w:val="20"/>
              </w:rPr>
              <w:t>WAIT UNTIL LATER(</w:t>
            </w:r>
            <w:r w:rsidRPr="001C653E">
              <w:rPr>
                <w:rFonts w:ascii="SutonnyMJ" w:hAnsi="SutonnyMJ"/>
                <w:sz w:val="20"/>
                <w:szCs w:val="20"/>
              </w:rPr>
              <w:t>†`ix Ki‡Z †P‡qwQjvg</w:t>
            </w:r>
            <w:r w:rsidRPr="001C653E">
              <w:rPr>
                <w:sz w:val="20"/>
                <w:szCs w:val="20"/>
              </w:rPr>
              <w:t>)</w:t>
            </w:r>
            <w:r w:rsidRPr="001C653E">
              <w:rPr>
                <w:sz w:val="20"/>
                <w:szCs w:val="20"/>
              </w:rPr>
              <w:tab/>
              <w:t>2</w:t>
            </w:r>
          </w:p>
          <w:p w14:paraId="5864D5A5" w14:textId="77777777" w:rsidR="002151F9" w:rsidRPr="001C653E" w:rsidRDefault="002151F9" w:rsidP="001C002E">
            <w:pPr>
              <w:tabs>
                <w:tab w:val="right" w:leader="dot" w:pos="4037"/>
              </w:tabs>
              <w:jc w:val="both"/>
              <w:rPr>
                <w:sz w:val="20"/>
                <w:szCs w:val="20"/>
              </w:rPr>
            </w:pPr>
            <w:r w:rsidRPr="001C653E">
              <w:rPr>
                <w:sz w:val="20"/>
                <w:szCs w:val="20"/>
              </w:rPr>
              <w:t>NOT WANT CHILDREN(</w:t>
            </w:r>
            <w:r w:rsidRPr="001C653E">
              <w:rPr>
                <w:rFonts w:ascii="SutonnyMJ" w:hAnsi="SutonnyMJ"/>
                <w:sz w:val="20"/>
                <w:szCs w:val="20"/>
              </w:rPr>
              <w:t>ev”Pv wb‡Z PvBwb</w:t>
            </w:r>
            <w:r w:rsidRPr="001C653E">
              <w:rPr>
                <w:sz w:val="20"/>
                <w:szCs w:val="20"/>
              </w:rPr>
              <w:t>)</w:t>
            </w:r>
            <w:r w:rsidRPr="001C653E">
              <w:rPr>
                <w:sz w:val="20"/>
                <w:szCs w:val="20"/>
              </w:rPr>
              <w:tab/>
              <w:t>3</w:t>
            </w:r>
          </w:p>
          <w:p w14:paraId="2F65074A" w14:textId="77777777" w:rsidR="002151F9" w:rsidRPr="001C653E" w:rsidRDefault="002151F9" w:rsidP="001C002E">
            <w:pPr>
              <w:tabs>
                <w:tab w:val="right" w:leader="dot" w:pos="4037"/>
              </w:tabs>
              <w:jc w:val="both"/>
              <w:rPr>
                <w:sz w:val="20"/>
                <w:szCs w:val="20"/>
              </w:rPr>
            </w:pPr>
            <w:r w:rsidRPr="001C653E">
              <w:rPr>
                <w:sz w:val="20"/>
                <w:szCs w:val="20"/>
              </w:rPr>
              <w:t>NOT MIND EITHER WAY</w:t>
            </w:r>
            <w:r w:rsidRPr="001C653E">
              <w:rPr>
                <w:rFonts w:ascii="SutonnyMJ" w:hAnsi="SutonnyMJ"/>
                <w:sz w:val="20"/>
                <w:szCs w:val="20"/>
              </w:rPr>
              <w:t>(‡KvbUv‡ZB AvcwË wQj bv)</w:t>
            </w:r>
            <w:r w:rsidRPr="001C653E">
              <w:rPr>
                <w:sz w:val="20"/>
                <w:szCs w:val="20"/>
              </w:rPr>
              <w:tab/>
              <w:t>4</w:t>
            </w:r>
          </w:p>
          <w:p w14:paraId="51D56E62" w14:textId="77777777" w:rsidR="002151F9" w:rsidRPr="001C653E" w:rsidRDefault="002151F9" w:rsidP="00C31A19">
            <w:pPr>
              <w:tabs>
                <w:tab w:val="right" w:leader="dot" w:pos="3887"/>
              </w:tabs>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14:paraId="03F890E7" w14:textId="77777777" w:rsidR="002151F9" w:rsidRPr="001C653E" w:rsidRDefault="002151F9" w:rsidP="001C002E">
            <w:pPr>
              <w:jc w:val="both"/>
              <w:rPr>
                <w:sz w:val="20"/>
              </w:rPr>
            </w:pPr>
          </w:p>
        </w:tc>
      </w:tr>
      <w:tr w:rsidR="002151F9" w:rsidRPr="001C653E" w14:paraId="501F7A4D" w14:textId="77777777" w:rsidTr="002151F9">
        <w:trPr>
          <w:gridAfter w:val="1"/>
          <w:wAfter w:w="33" w:type="dxa"/>
          <w:cantSplit/>
          <w:trHeight w:val="1246"/>
        </w:trPr>
        <w:tc>
          <w:tcPr>
            <w:tcW w:w="630" w:type="dxa"/>
            <w:tcBorders>
              <w:top w:val="single" w:sz="6" w:space="0" w:color="auto"/>
              <w:left w:val="single" w:sz="6" w:space="0" w:color="auto"/>
              <w:bottom w:val="single" w:sz="6" w:space="0" w:color="auto"/>
              <w:right w:val="single" w:sz="12" w:space="0" w:color="auto"/>
            </w:tcBorders>
          </w:tcPr>
          <w:p w14:paraId="126C6A20" w14:textId="77777777"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14:paraId="64300033" w14:textId="77777777" w:rsidR="002151F9" w:rsidRPr="001C653E" w:rsidRDefault="002151F9" w:rsidP="001C002E">
            <w:pPr>
              <w:rPr>
                <w:sz w:val="20"/>
              </w:rPr>
            </w:pPr>
            <w:r w:rsidRPr="001C653E">
              <w:rPr>
                <w:sz w:val="20"/>
              </w:rPr>
              <w:t>At the time you became pregnant with this child (NAME), did your husband/partner want you to become pregnant then, did he want to wait until later, did he want no (more) children at all, or did he not mind either way?</w:t>
            </w:r>
          </w:p>
          <w:p w14:paraId="208495AC" w14:textId="77777777" w:rsidR="002151F9" w:rsidRPr="001C653E" w:rsidRDefault="002151F9" w:rsidP="001C002E">
            <w:pPr>
              <w:rPr>
                <w:sz w:val="20"/>
              </w:rPr>
            </w:pPr>
          </w:p>
          <w:p w14:paraId="196EA59A" w14:textId="77777777" w:rsidR="002151F9" w:rsidRPr="001C653E" w:rsidRDefault="002151F9" w:rsidP="001C002E">
            <w:pPr>
              <w:rPr>
                <w:rFonts w:ascii="SutonnyMJ" w:hAnsi="SutonnyMJ"/>
                <w:sz w:val="20"/>
                <w:szCs w:val="20"/>
              </w:rPr>
            </w:pPr>
            <w:r w:rsidRPr="001C653E">
              <w:rPr>
                <w:rFonts w:ascii="SutonnyMJ" w:hAnsi="SutonnyMJ"/>
                <w:sz w:val="20"/>
                <w:szCs w:val="20"/>
              </w:rPr>
              <w:t>Avcwb hLb GB ev”Pv (ev”Pvi bvg) †K Mf©aviY Ki‡jb ZLb wK Avcbvi ¯^vgx †P‡qwQ‡jb †h Avcwb Mf©eZx ‡nvb A_ev wZwb Av‡iv †`wi Ki‡Z ‡P‡qwQ‡jb A_ev wZwb wK Avi †Kv‡bv ev”Pv wb‡Z Pvb wb? bvwK ‡KvbUv‡ZB Zvi AvcwË wQj bv?</w:t>
            </w:r>
          </w:p>
          <w:p w14:paraId="44D3CEAD" w14:textId="77777777" w:rsidR="002151F9" w:rsidRPr="001C653E" w:rsidRDefault="002151F9" w:rsidP="001C002E">
            <w:pPr>
              <w:rPr>
                <w:sz w:val="20"/>
              </w:rPr>
            </w:pPr>
          </w:p>
        </w:tc>
        <w:tc>
          <w:tcPr>
            <w:tcW w:w="4254" w:type="dxa"/>
            <w:gridSpan w:val="4"/>
            <w:tcBorders>
              <w:top w:val="single" w:sz="6" w:space="0" w:color="auto"/>
              <w:left w:val="single" w:sz="6" w:space="0" w:color="auto"/>
              <w:bottom w:val="single" w:sz="6" w:space="0" w:color="auto"/>
              <w:right w:val="single" w:sz="4" w:space="0" w:color="auto"/>
            </w:tcBorders>
          </w:tcPr>
          <w:p w14:paraId="0CAC9280" w14:textId="77777777" w:rsidR="002151F9" w:rsidRPr="001C653E" w:rsidRDefault="002151F9" w:rsidP="00C31A19">
            <w:pPr>
              <w:tabs>
                <w:tab w:val="right" w:leader="dot" w:pos="4037"/>
              </w:tabs>
              <w:jc w:val="both"/>
              <w:rPr>
                <w:sz w:val="20"/>
                <w:szCs w:val="20"/>
              </w:rPr>
            </w:pPr>
            <w:r w:rsidRPr="001C653E">
              <w:rPr>
                <w:sz w:val="20"/>
                <w:szCs w:val="20"/>
              </w:rPr>
              <w:t>BECOME PREGNANT THEN(</w:t>
            </w:r>
            <w:r w:rsidRPr="001C653E">
              <w:rPr>
                <w:rFonts w:ascii="SutonnyMJ" w:hAnsi="SutonnyMJ"/>
                <w:sz w:val="20"/>
                <w:szCs w:val="20"/>
              </w:rPr>
              <w:t>ZLb Mf©aviY †P‡qwQ‡jb</w:t>
            </w:r>
            <w:r w:rsidRPr="001C653E">
              <w:rPr>
                <w:sz w:val="20"/>
                <w:szCs w:val="20"/>
              </w:rPr>
              <w:t>)</w:t>
            </w:r>
            <w:r w:rsidRPr="001C653E">
              <w:rPr>
                <w:sz w:val="20"/>
                <w:szCs w:val="20"/>
              </w:rPr>
              <w:tab/>
              <w:t>1</w:t>
            </w:r>
          </w:p>
          <w:p w14:paraId="537CEF32" w14:textId="77777777" w:rsidR="002151F9" w:rsidRPr="001C653E" w:rsidRDefault="002151F9" w:rsidP="00C31A19">
            <w:pPr>
              <w:tabs>
                <w:tab w:val="right" w:leader="dot" w:pos="4037"/>
              </w:tabs>
              <w:jc w:val="both"/>
              <w:rPr>
                <w:sz w:val="20"/>
                <w:szCs w:val="20"/>
              </w:rPr>
            </w:pPr>
            <w:r w:rsidRPr="001C653E">
              <w:rPr>
                <w:sz w:val="20"/>
                <w:szCs w:val="20"/>
              </w:rPr>
              <w:t>WAIT UNTIL LATER(</w:t>
            </w:r>
            <w:r w:rsidRPr="001C653E">
              <w:rPr>
                <w:rFonts w:ascii="SutonnyMJ" w:hAnsi="SutonnyMJ"/>
                <w:sz w:val="20"/>
                <w:szCs w:val="20"/>
              </w:rPr>
              <w:t>†`ix Ki‡Z †P‡qwQ‡jb</w:t>
            </w:r>
            <w:r w:rsidRPr="001C653E">
              <w:rPr>
                <w:sz w:val="20"/>
                <w:szCs w:val="20"/>
              </w:rPr>
              <w:t>)</w:t>
            </w:r>
            <w:r w:rsidRPr="001C653E">
              <w:rPr>
                <w:sz w:val="20"/>
                <w:szCs w:val="20"/>
              </w:rPr>
              <w:tab/>
              <w:t>2</w:t>
            </w:r>
          </w:p>
          <w:p w14:paraId="7AF141EE" w14:textId="77777777" w:rsidR="002151F9" w:rsidRPr="001C653E" w:rsidRDefault="002151F9" w:rsidP="00C31A19">
            <w:pPr>
              <w:tabs>
                <w:tab w:val="right" w:leader="dot" w:pos="4037"/>
              </w:tabs>
              <w:jc w:val="both"/>
              <w:rPr>
                <w:sz w:val="20"/>
                <w:szCs w:val="20"/>
              </w:rPr>
            </w:pPr>
            <w:r w:rsidRPr="001C653E">
              <w:rPr>
                <w:sz w:val="20"/>
                <w:szCs w:val="20"/>
              </w:rPr>
              <w:t>NOT WANT CHILDREN(</w:t>
            </w:r>
            <w:r w:rsidRPr="001C653E">
              <w:rPr>
                <w:rFonts w:ascii="SutonnyMJ" w:hAnsi="SutonnyMJ"/>
                <w:sz w:val="20"/>
                <w:szCs w:val="20"/>
              </w:rPr>
              <w:t>ev”Pv wb‡Z Pvb wb</w:t>
            </w:r>
            <w:r w:rsidRPr="001C653E">
              <w:rPr>
                <w:sz w:val="20"/>
                <w:szCs w:val="20"/>
              </w:rPr>
              <w:t>)</w:t>
            </w:r>
            <w:r w:rsidRPr="001C653E">
              <w:rPr>
                <w:sz w:val="20"/>
                <w:szCs w:val="20"/>
              </w:rPr>
              <w:tab/>
              <w:t>3</w:t>
            </w:r>
          </w:p>
          <w:p w14:paraId="147B2F77" w14:textId="77777777" w:rsidR="002151F9" w:rsidRPr="001C653E" w:rsidRDefault="002151F9" w:rsidP="00C31A19">
            <w:pPr>
              <w:tabs>
                <w:tab w:val="right" w:leader="dot" w:pos="4037"/>
              </w:tabs>
              <w:jc w:val="both"/>
              <w:rPr>
                <w:sz w:val="20"/>
                <w:szCs w:val="20"/>
              </w:rPr>
            </w:pPr>
            <w:r w:rsidRPr="001C653E">
              <w:rPr>
                <w:sz w:val="20"/>
                <w:szCs w:val="20"/>
              </w:rPr>
              <w:t>NOT MIND EITHER WAY</w:t>
            </w:r>
            <w:r w:rsidRPr="001C653E">
              <w:rPr>
                <w:rFonts w:ascii="SutonnyMJ" w:hAnsi="SutonnyMJ"/>
                <w:sz w:val="20"/>
                <w:szCs w:val="20"/>
              </w:rPr>
              <w:t>(‡KvbUv‡ZB AvcwË wQj bv)</w:t>
            </w:r>
            <w:r w:rsidRPr="001C653E">
              <w:rPr>
                <w:sz w:val="20"/>
                <w:szCs w:val="20"/>
              </w:rPr>
              <w:tab/>
              <w:t>4</w:t>
            </w:r>
          </w:p>
          <w:p w14:paraId="54D8A033" w14:textId="77777777" w:rsidR="002151F9" w:rsidRPr="001C653E" w:rsidRDefault="002151F9" w:rsidP="00C31A19">
            <w:pPr>
              <w:tabs>
                <w:tab w:val="right" w:leader="dot" w:pos="3887"/>
              </w:tabs>
              <w:spacing w:before="20"/>
              <w:jc w:val="both"/>
              <w:rPr>
                <w:sz w:val="20"/>
                <w:szCs w:val="20"/>
              </w:rPr>
            </w:pPr>
            <w:r w:rsidRPr="001C653E">
              <w:rPr>
                <w:sz w:val="20"/>
                <w:szCs w:val="20"/>
              </w:rPr>
              <w:t>DON’T KNOW (</w:t>
            </w:r>
            <w:r w:rsidRPr="001C653E">
              <w:rPr>
                <w:rFonts w:ascii="SutonnyMJ" w:hAnsi="SutonnyMJ"/>
                <w:sz w:val="20"/>
                <w:szCs w:val="20"/>
              </w:rPr>
              <w:t>Rvwbbv</w:t>
            </w:r>
            <w:r w:rsidRPr="001C653E">
              <w:rPr>
                <w:sz w:val="20"/>
                <w:szCs w:val="20"/>
              </w:rPr>
              <w:t>)</w:t>
            </w:r>
            <w:r w:rsidRPr="001C653E">
              <w:rPr>
                <w:sz w:val="20"/>
                <w:szCs w:val="20"/>
              </w:rPr>
              <w:tab/>
              <w:t>........8</w:t>
            </w:r>
          </w:p>
          <w:p w14:paraId="1586B8AB" w14:textId="77777777" w:rsidR="002151F9" w:rsidRPr="001C653E" w:rsidRDefault="002151F9" w:rsidP="00C31A19">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14:paraId="6C67406D" w14:textId="77777777" w:rsidR="002151F9" w:rsidRPr="001C653E" w:rsidRDefault="002151F9" w:rsidP="001C002E">
            <w:pPr>
              <w:jc w:val="both"/>
              <w:rPr>
                <w:sz w:val="20"/>
              </w:rPr>
            </w:pPr>
          </w:p>
        </w:tc>
      </w:tr>
      <w:tr w:rsidR="002151F9" w:rsidRPr="001C653E" w14:paraId="5D00E6F8" w14:textId="77777777" w:rsidTr="002151F9">
        <w:trPr>
          <w:gridAfter w:val="1"/>
          <w:wAfter w:w="33" w:type="dxa"/>
          <w:cantSplit/>
          <w:trHeight w:val="2291"/>
        </w:trPr>
        <w:tc>
          <w:tcPr>
            <w:tcW w:w="630" w:type="dxa"/>
            <w:tcBorders>
              <w:top w:val="single" w:sz="6" w:space="0" w:color="auto"/>
              <w:left w:val="single" w:sz="6" w:space="0" w:color="auto"/>
              <w:bottom w:val="single" w:sz="6" w:space="0" w:color="auto"/>
              <w:right w:val="single" w:sz="12" w:space="0" w:color="auto"/>
            </w:tcBorders>
          </w:tcPr>
          <w:p w14:paraId="62A3BA9B" w14:textId="77777777"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14:paraId="3E3AB5F5" w14:textId="77777777" w:rsidR="002151F9" w:rsidRPr="001C653E" w:rsidRDefault="002151F9" w:rsidP="001C002E">
            <w:pPr>
              <w:jc w:val="both"/>
              <w:rPr>
                <w:sz w:val="20"/>
              </w:rPr>
            </w:pPr>
            <w:r w:rsidRPr="001C653E">
              <w:rPr>
                <w:sz w:val="20"/>
              </w:rPr>
              <w:t>When you were pregnant with this child (NAME), did you see anyone for an antenatal check?</w:t>
            </w:r>
          </w:p>
          <w:p w14:paraId="6D635630" w14:textId="77777777" w:rsidR="002151F9" w:rsidRPr="001C653E" w:rsidRDefault="002151F9" w:rsidP="001C002E">
            <w:pPr>
              <w:jc w:val="both"/>
              <w:rPr>
                <w:sz w:val="20"/>
              </w:rPr>
            </w:pPr>
            <w:r w:rsidRPr="001C653E">
              <w:rPr>
                <w:sz w:val="20"/>
              </w:rPr>
              <w:t>IF YES: Whom did you see?</w:t>
            </w:r>
          </w:p>
          <w:p w14:paraId="16EE55A4" w14:textId="77777777" w:rsidR="002151F9" w:rsidRPr="001C653E" w:rsidRDefault="002151F9" w:rsidP="001C002E">
            <w:pPr>
              <w:jc w:val="both"/>
              <w:rPr>
                <w:sz w:val="20"/>
              </w:rPr>
            </w:pPr>
            <w:r w:rsidRPr="001C653E">
              <w:rPr>
                <w:sz w:val="20"/>
              </w:rPr>
              <w:t xml:space="preserve">              Anyone else?</w:t>
            </w:r>
          </w:p>
          <w:p w14:paraId="50584520" w14:textId="77777777" w:rsidR="002151F9" w:rsidRPr="001C653E" w:rsidRDefault="002151F9" w:rsidP="001C002E">
            <w:pPr>
              <w:jc w:val="both"/>
              <w:rPr>
                <w:sz w:val="20"/>
              </w:rPr>
            </w:pPr>
          </w:p>
          <w:p w14:paraId="6560C094" w14:textId="77777777" w:rsidR="002151F9" w:rsidRPr="001C653E" w:rsidRDefault="002151F9" w:rsidP="001C002E">
            <w:pPr>
              <w:jc w:val="both"/>
              <w:rPr>
                <w:sz w:val="20"/>
              </w:rPr>
            </w:pPr>
            <w:r w:rsidRPr="001C653E">
              <w:rPr>
                <w:sz w:val="20"/>
              </w:rPr>
              <w:t>MARK ALL THAT APPLY</w:t>
            </w:r>
          </w:p>
          <w:p w14:paraId="4BC8D371" w14:textId="77777777" w:rsidR="002151F9" w:rsidRPr="001C653E" w:rsidRDefault="002151F9" w:rsidP="001C002E">
            <w:pPr>
              <w:jc w:val="both"/>
              <w:rPr>
                <w:sz w:val="20"/>
              </w:rPr>
            </w:pPr>
          </w:p>
          <w:p w14:paraId="7264828B" w14:textId="77777777" w:rsidR="002151F9" w:rsidRPr="001C653E" w:rsidRDefault="002151F9" w:rsidP="001C002E">
            <w:pPr>
              <w:jc w:val="both"/>
              <w:rPr>
                <w:rFonts w:ascii="SutonnyMJ" w:hAnsi="SutonnyMJ"/>
                <w:sz w:val="20"/>
                <w:szCs w:val="20"/>
              </w:rPr>
            </w:pPr>
            <w:r w:rsidRPr="001C653E">
              <w:rPr>
                <w:rFonts w:ascii="SutonnyMJ" w:hAnsi="SutonnyMJ"/>
                <w:sz w:val="20"/>
                <w:szCs w:val="20"/>
              </w:rPr>
              <w:t xml:space="preserve">GB ev”Pv (ev”Pvi bvg) hLb M‡f©/†c‡U wQj, ZLb Mf©Kvjxb †gwW‡Kj †PKAv‡ci Rb¨ Avcwb Kv‡K †`wL‡qwQ‡jb? </w:t>
            </w:r>
          </w:p>
          <w:p w14:paraId="14F10F4D" w14:textId="77777777" w:rsidR="002151F9" w:rsidRPr="001C653E" w:rsidRDefault="002151F9" w:rsidP="001C002E">
            <w:pPr>
              <w:jc w:val="both"/>
              <w:rPr>
                <w:rFonts w:ascii="SutonnyMJ" w:hAnsi="SutonnyMJ"/>
                <w:sz w:val="20"/>
                <w:szCs w:val="20"/>
              </w:rPr>
            </w:pPr>
          </w:p>
          <w:p w14:paraId="7EE4B9BC" w14:textId="77777777" w:rsidR="002151F9" w:rsidRPr="001C653E" w:rsidRDefault="002151F9" w:rsidP="001C002E">
            <w:pPr>
              <w:jc w:val="both"/>
              <w:rPr>
                <w:sz w:val="20"/>
                <w:szCs w:val="20"/>
              </w:rPr>
            </w:pPr>
            <w:r w:rsidRPr="001C653E">
              <w:rPr>
                <w:rFonts w:ascii="SutonnyMJ" w:hAnsi="SutonnyMJ"/>
                <w:sz w:val="20"/>
                <w:szCs w:val="20"/>
              </w:rPr>
              <w:t xml:space="preserve">(DËi nu¨v n‡j) Kv‡K †`wL‡qwQ‡jb? </w:t>
            </w:r>
          </w:p>
          <w:p w14:paraId="27B66D6A" w14:textId="77777777" w:rsidR="002151F9" w:rsidRPr="001C653E" w:rsidRDefault="002151F9" w:rsidP="001C002E">
            <w:pPr>
              <w:jc w:val="both"/>
              <w:rPr>
                <w:sz w:val="20"/>
              </w:rPr>
            </w:pPr>
          </w:p>
        </w:tc>
        <w:tc>
          <w:tcPr>
            <w:tcW w:w="4254" w:type="dxa"/>
            <w:gridSpan w:val="4"/>
            <w:tcBorders>
              <w:top w:val="single" w:sz="6" w:space="0" w:color="auto"/>
              <w:left w:val="single" w:sz="6" w:space="0" w:color="auto"/>
              <w:bottom w:val="single" w:sz="6" w:space="0" w:color="auto"/>
              <w:right w:val="single" w:sz="4" w:space="0" w:color="auto"/>
            </w:tcBorders>
          </w:tcPr>
          <w:p w14:paraId="1C9048C3" w14:textId="77777777" w:rsidR="002151F9" w:rsidRPr="001C653E" w:rsidRDefault="002151F9" w:rsidP="001C002E">
            <w:pPr>
              <w:tabs>
                <w:tab w:val="right" w:leader="dot" w:pos="4037"/>
              </w:tabs>
              <w:jc w:val="both"/>
              <w:rPr>
                <w:sz w:val="20"/>
                <w:szCs w:val="20"/>
              </w:rPr>
            </w:pPr>
            <w:r w:rsidRPr="001C653E">
              <w:rPr>
                <w:sz w:val="20"/>
                <w:szCs w:val="20"/>
              </w:rPr>
              <w:t>NO ONE (</w:t>
            </w:r>
            <w:r w:rsidRPr="001C653E">
              <w:rPr>
                <w:rFonts w:ascii="SutonnyMJ" w:hAnsi="SutonnyMJ"/>
                <w:sz w:val="20"/>
                <w:szCs w:val="20"/>
              </w:rPr>
              <w:t>KvD‡K bv</w:t>
            </w:r>
            <w:r w:rsidRPr="001C653E">
              <w:rPr>
                <w:sz w:val="20"/>
                <w:szCs w:val="20"/>
              </w:rPr>
              <w:t>)</w:t>
            </w:r>
            <w:r w:rsidRPr="001C653E">
              <w:rPr>
                <w:sz w:val="20"/>
                <w:szCs w:val="20"/>
              </w:rPr>
              <w:tab/>
              <w:t>A</w:t>
            </w:r>
          </w:p>
          <w:p w14:paraId="66441EBB" w14:textId="77777777" w:rsidR="002151F9" w:rsidRPr="001C653E" w:rsidRDefault="002151F9" w:rsidP="001C002E">
            <w:pPr>
              <w:tabs>
                <w:tab w:val="right" w:leader="dot" w:pos="4037"/>
              </w:tabs>
              <w:jc w:val="both"/>
              <w:rPr>
                <w:sz w:val="20"/>
                <w:szCs w:val="20"/>
              </w:rPr>
            </w:pPr>
            <w:r w:rsidRPr="001C653E">
              <w:rPr>
                <w:sz w:val="20"/>
                <w:szCs w:val="20"/>
              </w:rPr>
              <w:t>DOCTOR(</w:t>
            </w:r>
            <w:r w:rsidRPr="001C653E">
              <w:rPr>
                <w:rFonts w:ascii="SutonnyMJ" w:hAnsi="SutonnyMJ"/>
                <w:sz w:val="20"/>
                <w:szCs w:val="20"/>
              </w:rPr>
              <w:t>Wv³vi</w:t>
            </w:r>
            <w:r w:rsidRPr="001C653E">
              <w:rPr>
                <w:sz w:val="20"/>
                <w:szCs w:val="20"/>
              </w:rPr>
              <w:t>)</w:t>
            </w:r>
            <w:r w:rsidRPr="001C653E">
              <w:rPr>
                <w:sz w:val="20"/>
                <w:szCs w:val="20"/>
              </w:rPr>
              <w:tab/>
              <w:t>B</w:t>
            </w:r>
          </w:p>
          <w:p w14:paraId="5E5BC71F" w14:textId="77777777" w:rsidR="002151F9" w:rsidRPr="001C653E" w:rsidRDefault="002151F9" w:rsidP="001C002E">
            <w:pPr>
              <w:tabs>
                <w:tab w:val="right" w:leader="dot" w:pos="4037"/>
              </w:tabs>
              <w:jc w:val="both"/>
              <w:rPr>
                <w:sz w:val="20"/>
                <w:szCs w:val="20"/>
              </w:rPr>
            </w:pPr>
            <w:r w:rsidRPr="001C653E">
              <w:rPr>
                <w:sz w:val="20"/>
                <w:szCs w:val="20"/>
              </w:rPr>
              <w:t>OBSTETRICIAN/GYNAECOLOGIST(</w:t>
            </w:r>
            <w:r w:rsidRPr="001C653E">
              <w:rPr>
                <w:rFonts w:ascii="SutonnyMJ" w:hAnsi="SutonnyMJ"/>
                <w:sz w:val="20"/>
                <w:szCs w:val="20"/>
              </w:rPr>
              <w:t>avÎxwe`¨vwekvi`/¯¿x†ivMwekvi`</w:t>
            </w:r>
            <w:r w:rsidRPr="001C653E">
              <w:rPr>
                <w:sz w:val="20"/>
                <w:szCs w:val="20"/>
              </w:rPr>
              <w:t>)</w:t>
            </w:r>
            <w:r w:rsidRPr="001C653E">
              <w:rPr>
                <w:sz w:val="20"/>
                <w:szCs w:val="20"/>
              </w:rPr>
              <w:tab/>
              <w:t>C</w:t>
            </w:r>
          </w:p>
          <w:p w14:paraId="01F2CC47" w14:textId="77777777" w:rsidR="002151F9" w:rsidRPr="001C653E" w:rsidRDefault="002151F9" w:rsidP="001C002E">
            <w:pPr>
              <w:tabs>
                <w:tab w:val="right" w:leader="dot" w:pos="4037"/>
              </w:tabs>
              <w:jc w:val="both"/>
              <w:rPr>
                <w:sz w:val="20"/>
                <w:szCs w:val="20"/>
              </w:rPr>
            </w:pPr>
            <w:r w:rsidRPr="001C653E">
              <w:rPr>
                <w:sz w:val="20"/>
                <w:szCs w:val="20"/>
              </w:rPr>
              <w:t>NURSE/MIDWIFE(</w:t>
            </w:r>
            <w:r w:rsidRPr="001C653E">
              <w:rPr>
                <w:rFonts w:ascii="SutonnyMJ" w:hAnsi="SutonnyMJ"/>
                <w:sz w:val="20"/>
                <w:szCs w:val="20"/>
              </w:rPr>
              <w:t>†mweKv/avÎx</w:t>
            </w:r>
            <w:r w:rsidRPr="001C653E">
              <w:rPr>
                <w:sz w:val="20"/>
                <w:szCs w:val="20"/>
              </w:rPr>
              <w:t>)</w:t>
            </w:r>
            <w:r w:rsidRPr="001C653E">
              <w:rPr>
                <w:sz w:val="20"/>
                <w:szCs w:val="20"/>
              </w:rPr>
              <w:tab/>
              <w:t>D</w:t>
            </w:r>
          </w:p>
          <w:p w14:paraId="5A93755E" w14:textId="77777777" w:rsidR="002151F9" w:rsidRPr="001C653E" w:rsidRDefault="002151F9" w:rsidP="009C2C43">
            <w:pPr>
              <w:tabs>
                <w:tab w:val="right" w:leader="dot" w:pos="3613"/>
                <w:tab w:val="right" w:leader="dot" w:pos="4160"/>
              </w:tabs>
              <w:rPr>
                <w:rFonts w:ascii="Arial" w:hAnsi="Arial" w:cs="Arial"/>
                <w:sz w:val="20"/>
                <w:szCs w:val="20"/>
                <w:cs/>
              </w:rPr>
            </w:pPr>
            <w:r w:rsidRPr="001C653E">
              <w:rPr>
                <w:rFonts w:ascii="Arial" w:hAnsi="Arial" w:cs="Arial"/>
                <w:sz w:val="20"/>
                <w:szCs w:val="20"/>
              </w:rPr>
              <w:t>FWV/CSBA/SBA/MA/SACMO (</w:t>
            </w:r>
            <w:r w:rsidRPr="001C653E">
              <w:rPr>
                <w:rFonts w:ascii="SutonnyMJ" w:hAnsi="SutonnyMJ"/>
                <w:sz w:val="20"/>
                <w:szCs w:val="20"/>
              </w:rPr>
              <w:t>miKvix ¯^v¯’¨ Kg©x</w:t>
            </w:r>
            <w:r w:rsidRPr="001C653E">
              <w:rPr>
                <w:rFonts w:ascii="Arial" w:hAnsi="Arial" w:cs="Arial"/>
                <w:sz w:val="20"/>
                <w:szCs w:val="20"/>
              </w:rPr>
              <w:t>)</w:t>
            </w:r>
            <w:r w:rsidRPr="001C653E">
              <w:rPr>
                <w:sz w:val="20"/>
                <w:szCs w:val="20"/>
              </w:rPr>
              <w:t>...................E</w:t>
            </w:r>
            <w:r w:rsidRPr="001C653E">
              <w:rPr>
                <w:rFonts w:ascii="SutonnyMJ" w:hAnsi="SutonnyMJ" w:cs="Arial"/>
                <w:sz w:val="20"/>
                <w:szCs w:val="20"/>
              </w:rPr>
              <w:t xml:space="preserve"> </w:t>
            </w:r>
          </w:p>
          <w:p w14:paraId="660A6C1E" w14:textId="77777777" w:rsidR="002151F9" w:rsidRPr="001C653E" w:rsidRDefault="002151F9" w:rsidP="00BB5C0C">
            <w:pPr>
              <w:tabs>
                <w:tab w:val="right" w:leader="dot" w:pos="4037"/>
              </w:tabs>
              <w:rPr>
                <w:rFonts w:cs="Vrinda"/>
                <w:sz w:val="20"/>
                <w:szCs w:val="20"/>
                <w:lang w:val="en-US" w:bidi="bn-BD"/>
              </w:rPr>
            </w:pPr>
            <w:r w:rsidRPr="001C653E">
              <w:rPr>
                <w:rFonts w:hint="cs"/>
                <w:sz w:val="20"/>
                <w:szCs w:val="20"/>
                <w:cs/>
                <w:lang w:bidi="bn-BD"/>
              </w:rPr>
              <w:t xml:space="preserve">NGO </w:t>
            </w:r>
            <w:r w:rsidRPr="001C653E">
              <w:rPr>
                <w:sz w:val="20"/>
                <w:szCs w:val="20"/>
                <w:lang w:val="en-US" w:bidi="bn-BD"/>
              </w:rPr>
              <w:t>HEALTH</w:t>
            </w:r>
            <w:r w:rsidRPr="001C653E">
              <w:rPr>
                <w:rFonts w:cs="Vrinda" w:hint="cs"/>
                <w:sz w:val="20"/>
                <w:szCs w:val="20"/>
                <w:cs/>
                <w:lang w:bidi="bn-BD"/>
              </w:rPr>
              <w:t xml:space="preserve"> </w:t>
            </w:r>
            <w:r w:rsidRPr="001C653E">
              <w:rPr>
                <w:rFonts w:hint="cs"/>
                <w:sz w:val="20"/>
                <w:szCs w:val="20"/>
                <w:cs/>
                <w:lang w:bidi="bn-BD"/>
              </w:rPr>
              <w:t>WORKER</w:t>
            </w:r>
            <w:r w:rsidRPr="001C653E">
              <w:rPr>
                <w:sz w:val="20"/>
                <w:szCs w:val="20"/>
                <w:lang w:val="en-US" w:bidi="bn-BD"/>
              </w:rPr>
              <w:t xml:space="preserve"> (</w:t>
            </w:r>
            <w:r w:rsidRPr="001C653E">
              <w:rPr>
                <w:rFonts w:ascii="SutonnyMJ" w:hAnsi="SutonnyMJ"/>
                <w:sz w:val="20"/>
                <w:szCs w:val="20"/>
              </w:rPr>
              <w:t>Gb.wR.I.¯^v¯’¨ Kg©x</w:t>
            </w:r>
            <w:r w:rsidRPr="001C653E">
              <w:rPr>
                <w:rFonts w:hint="cs"/>
                <w:sz w:val="20"/>
                <w:szCs w:val="20"/>
                <w:cs/>
                <w:lang w:bidi="bn-BD"/>
              </w:rPr>
              <w:t>)....</w:t>
            </w:r>
            <w:r w:rsidRPr="001C653E">
              <w:rPr>
                <w:sz w:val="20"/>
                <w:szCs w:val="20"/>
                <w:lang w:val="en-US" w:bidi="bn-BD"/>
              </w:rPr>
              <w:t>.......</w:t>
            </w:r>
            <w:r w:rsidRPr="001C653E">
              <w:rPr>
                <w:rFonts w:hint="cs"/>
                <w:sz w:val="20"/>
                <w:szCs w:val="20"/>
                <w:cs/>
                <w:lang w:bidi="bn-BD"/>
              </w:rPr>
              <w:t>..........</w:t>
            </w:r>
            <w:r w:rsidRPr="001C653E">
              <w:rPr>
                <w:sz w:val="20"/>
                <w:szCs w:val="20"/>
                <w:lang w:val="en-US" w:bidi="bn-BD"/>
              </w:rPr>
              <w:t>F</w:t>
            </w:r>
          </w:p>
          <w:p w14:paraId="38E2AAFE" w14:textId="77777777" w:rsidR="002151F9" w:rsidRPr="001C653E" w:rsidRDefault="002151F9" w:rsidP="00BB5C0C">
            <w:pPr>
              <w:tabs>
                <w:tab w:val="right" w:leader="dot" w:pos="4037"/>
              </w:tabs>
              <w:rPr>
                <w:rFonts w:cs="Vrinda"/>
                <w:sz w:val="20"/>
                <w:szCs w:val="20"/>
                <w:lang w:val="en-US" w:bidi="bn-BD"/>
              </w:rPr>
            </w:pPr>
            <w:r w:rsidRPr="001C653E">
              <w:rPr>
                <w:rFonts w:hint="cs"/>
                <w:sz w:val="20"/>
                <w:szCs w:val="20"/>
                <w:cs/>
                <w:lang w:bidi="bn-BD"/>
              </w:rPr>
              <w:t>VILLAGE DOCTOR</w:t>
            </w:r>
            <w:r w:rsidRPr="001C653E">
              <w:rPr>
                <w:rFonts w:cs="Vrinda" w:hint="cs"/>
                <w:sz w:val="20"/>
                <w:szCs w:val="20"/>
                <w:cs/>
                <w:lang w:bidi="bn-BD"/>
              </w:rPr>
              <w:t>(</w:t>
            </w:r>
            <w:r w:rsidRPr="001C653E">
              <w:rPr>
                <w:rFonts w:ascii="SutonnyMJ" w:hAnsi="SutonnyMJ"/>
                <w:sz w:val="20"/>
                <w:szCs w:val="20"/>
              </w:rPr>
              <w:t>cjøx wPwKrmK</w:t>
            </w:r>
            <w:r w:rsidRPr="001C653E">
              <w:rPr>
                <w:sz w:val="20"/>
                <w:szCs w:val="20"/>
                <w:cs/>
                <w:lang w:bidi="bn-BD"/>
              </w:rPr>
              <w:t>)........</w:t>
            </w:r>
            <w:r w:rsidRPr="001C653E">
              <w:rPr>
                <w:sz w:val="20"/>
                <w:szCs w:val="20"/>
                <w:lang w:val="en-US" w:bidi="bn-BD"/>
              </w:rPr>
              <w:t>......</w:t>
            </w:r>
            <w:r w:rsidRPr="001C653E">
              <w:rPr>
                <w:sz w:val="20"/>
                <w:szCs w:val="20"/>
                <w:cs/>
                <w:lang w:bidi="bn-BD"/>
              </w:rPr>
              <w:t>.......</w:t>
            </w:r>
            <w:r w:rsidRPr="001C653E">
              <w:rPr>
                <w:sz w:val="20"/>
                <w:szCs w:val="20"/>
                <w:lang w:val="en-US" w:bidi="bn-BD"/>
              </w:rPr>
              <w:t>G</w:t>
            </w:r>
          </w:p>
          <w:p w14:paraId="6AC6A1EC" w14:textId="77777777" w:rsidR="002151F9" w:rsidRPr="001C653E" w:rsidRDefault="002151F9" w:rsidP="001C002E">
            <w:pPr>
              <w:tabs>
                <w:tab w:val="right" w:leader="dot" w:pos="4037"/>
              </w:tabs>
              <w:jc w:val="both"/>
              <w:rPr>
                <w:sz w:val="20"/>
                <w:szCs w:val="20"/>
                <w:lang w:val="en-US"/>
              </w:rPr>
            </w:pPr>
            <w:r w:rsidRPr="001C653E">
              <w:rPr>
                <w:sz w:val="20"/>
                <w:szCs w:val="20"/>
              </w:rPr>
              <w:t>TRADITIONAL BIRTH ATTENDANT (</w:t>
            </w:r>
            <w:r w:rsidRPr="001C653E">
              <w:rPr>
                <w:rFonts w:ascii="SutonnyMJ" w:hAnsi="SutonnyMJ"/>
                <w:sz w:val="20"/>
                <w:szCs w:val="20"/>
              </w:rPr>
              <w:t>`vB</w:t>
            </w:r>
            <w:r w:rsidRPr="001C653E">
              <w:rPr>
                <w:sz w:val="20"/>
                <w:szCs w:val="20"/>
              </w:rPr>
              <w:t>)</w:t>
            </w:r>
            <w:r w:rsidRPr="001C653E">
              <w:rPr>
                <w:sz w:val="20"/>
                <w:szCs w:val="20"/>
              </w:rPr>
              <w:tab/>
            </w:r>
            <w:r w:rsidRPr="001C653E">
              <w:rPr>
                <w:sz w:val="20"/>
                <w:szCs w:val="20"/>
                <w:lang w:val="en-US" w:bidi="bn-BD"/>
              </w:rPr>
              <w:t>H</w:t>
            </w:r>
          </w:p>
          <w:p w14:paraId="613EB7CB" w14:textId="77777777" w:rsidR="002151F9" w:rsidRPr="001C653E" w:rsidRDefault="002151F9" w:rsidP="001C002E">
            <w:pPr>
              <w:tabs>
                <w:tab w:val="right" w:leader="dot" w:pos="4037"/>
              </w:tabs>
              <w:jc w:val="both"/>
              <w:rPr>
                <w:sz w:val="20"/>
                <w:szCs w:val="20"/>
              </w:rPr>
            </w:pPr>
            <w:r w:rsidRPr="001C653E">
              <w:rPr>
                <w:sz w:val="20"/>
                <w:szCs w:val="20"/>
              </w:rPr>
              <w:t>OTHER: (</w:t>
            </w:r>
            <w:r w:rsidRPr="001C653E">
              <w:rPr>
                <w:rFonts w:ascii="SutonnyMJ" w:hAnsi="SutonnyMJ"/>
                <w:sz w:val="20"/>
                <w:szCs w:val="20"/>
              </w:rPr>
              <w:t>Ab¨vb¨</w:t>
            </w:r>
            <w:r w:rsidRPr="001C653E">
              <w:rPr>
                <w:sz w:val="20"/>
                <w:szCs w:val="20"/>
              </w:rPr>
              <w:t>)_________________________</w:t>
            </w:r>
            <w:r w:rsidRPr="001C653E">
              <w:rPr>
                <w:sz w:val="20"/>
                <w:szCs w:val="20"/>
              </w:rPr>
              <w:tab/>
              <w:t>X</w:t>
            </w:r>
          </w:p>
          <w:p w14:paraId="3E1DD7AA" w14:textId="77777777" w:rsidR="002151F9" w:rsidRPr="001C653E" w:rsidRDefault="002151F9" w:rsidP="001C002E">
            <w:pPr>
              <w:tabs>
                <w:tab w:val="right" w:leader="dot" w:pos="4037"/>
              </w:tabs>
              <w:jc w:val="both"/>
              <w:rPr>
                <w:sz w:val="20"/>
              </w:rPr>
            </w:pPr>
          </w:p>
        </w:tc>
        <w:tc>
          <w:tcPr>
            <w:tcW w:w="696" w:type="dxa"/>
            <w:gridSpan w:val="2"/>
            <w:tcBorders>
              <w:top w:val="single" w:sz="6" w:space="0" w:color="auto"/>
              <w:left w:val="single" w:sz="4" w:space="0" w:color="auto"/>
              <w:bottom w:val="single" w:sz="6" w:space="0" w:color="auto"/>
              <w:right w:val="single" w:sz="6" w:space="0" w:color="auto"/>
            </w:tcBorders>
          </w:tcPr>
          <w:p w14:paraId="19E76456" w14:textId="77777777" w:rsidR="002151F9" w:rsidRPr="001C653E" w:rsidRDefault="002151F9" w:rsidP="001C002E">
            <w:pPr>
              <w:jc w:val="both"/>
              <w:rPr>
                <w:sz w:val="20"/>
              </w:rPr>
            </w:pPr>
          </w:p>
        </w:tc>
      </w:tr>
      <w:tr w:rsidR="002151F9" w:rsidRPr="001C653E" w14:paraId="424CEFF9" w14:textId="77777777" w:rsidTr="002151F9">
        <w:trPr>
          <w:gridAfter w:val="1"/>
          <w:wAfter w:w="33" w:type="dxa"/>
          <w:cantSplit/>
        </w:trPr>
        <w:tc>
          <w:tcPr>
            <w:tcW w:w="630" w:type="dxa"/>
            <w:tcBorders>
              <w:top w:val="single" w:sz="6" w:space="0" w:color="auto"/>
              <w:left w:val="single" w:sz="6" w:space="0" w:color="auto"/>
              <w:right w:val="single" w:sz="12" w:space="0" w:color="auto"/>
            </w:tcBorders>
          </w:tcPr>
          <w:p w14:paraId="06A9ACFC" w14:textId="77777777"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14:paraId="365E00CF" w14:textId="77777777" w:rsidR="002151F9" w:rsidRPr="001C653E" w:rsidRDefault="002151F9" w:rsidP="001C002E">
            <w:pPr>
              <w:pStyle w:val="CommentText"/>
            </w:pPr>
            <w:r w:rsidRPr="001C653E">
              <w:t>Did your husband/partner stop you, encourage you, or have no interest in whether you received antenatal care for your pregnancy?</w:t>
            </w:r>
          </w:p>
          <w:p w14:paraId="4F51E70E" w14:textId="77777777" w:rsidR="002151F9" w:rsidRPr="001C653E" w:rsidRDefault="002151F9" w:rsidP="001C002E">
            <w:pPr>
              <w:pStyle w:val="CommentText"/>
            </w:pPr>
          </w:p>
          <w:p w14:paraId="1419E678" w14:textId="77777777" w:rsidR="002151F9" w:rsidRPr="001C653E" w:rsidRDefault="002151F9" w:rsidP="001C002E">
            <w:pPr>
              <w:pStyle w:val="CommentText"/>
            </w:pPr>
            <w:r w:rsidRPr="001C653E">
              <w:rPr>
                <w:rFonts w:ascii="SutonnyMJ" w:hAnsi="SutonnyMJ"/>
              </w:rPr>
              <w:t>Avcbvi ¯^vgx wK Avcbvi GB Mf©Kvjxb ‡mev wb‡Z evav w`‡qwQ‡jb, DrmvwnZ K‡iwQ‡jb bvwK GB wel‡q †Kv‡bv AvMÖn †`Lvbwb?</w:t>
            </w:r>
          </w:p>
          <w:p w14:paraId="40AB5007" w14:textId="77777777" w:rsidR="002151F9" w:rsidRPr="001C653E"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14:paraId="0729EC7F" w14:textId="77777777" w:rsidR="002151F9" w:rsidRPr="001C653E" w:rsidRDefault="002151F9" w:rsidP="001C002E">
            <w:pPr>
              <w:tabs>
                <w:tab w:val="right" w:leader="dot" w:pos="4037"/>
              </w:tabs>
              <w:jc w:val="both"/>
              <w:rPr>
                <w:sz w:val="20"/>
                <w:szCs w:val="20"/>
              </w:rPr>
            </w:pPr>
            <w:r w:rsidRPr="001C653E">
              <w:rPr>
                <w:sz w:val="20"/>
                <w:szCs w:val="20"/>
              </w:rPr>
              <w:t>STOP(</w:t>
            </w:r>
            <w:r w:rsidRPr="001C653E">
              <w:rPr>
                <w:rFonts w:ascii="SutonnyMJ" w:hAnsi="SutonnyMJ"/>
                <w:sz w:val="20"/>
                <w:szCs w:val="20"/>
              </w:rPr>
              <w:t>evav w`‡qwQ‡jb</w:t>
            </w:r>
            <w:r w:rsidRPr="001C653E">
              <w:rPr>
                <w:sz w:val="20"/>
                <w:szCs w:val="20"/>
              </w:rPr>
              <w:t>)</w:t>
            </w:r>
            <w:r w:rsidRPr="001C653E">
              <w:rPr>
                <w:sz w:val="20"/>
                <w:szCs w:val="20"/>
              </w:rPr>
              <w:tab/>
              <w:t>1</w:t>
            </w:r>
          </w:p>
          <w:p w14:paraId="6E627058" w14:textId="77777777" w:rsidR="002151F9" w:rsidRPr="001C653E" w:rsidRDefault="002151F9" w:rsidP="001C002E">
            <w:pPr>
              <w:tabs>
                <w:tab w:val="right" w:leader="dot" w:pos="4037"/>
              </w:tabs>
              <w:jc w:val="both"/>
              <w:rPr>
                <w:sz w:val="20"/>
                <w:szCs w:val="20"/>
              </w:rPr>
            </w:pPr>
            <w:r w:rsidRPr="001C653E">
              <w:rPr>
                <w:sz w:val="20"/>
                <w:szCs w:val="20"/>
              </w:rPr>
              <w:t>ENCOURAGE(</w:t>
            </w:r>
            <w:r w:rsidRPr="001C653E">
              <w:rPr>
                <w:rFonts w:ascii="SutonnyMJ" w:hAnsi="SutonnyMJ"/>
                <w:sz w:val="20"/>
                <w:szCs w:val="20"/>
              </w:rPr>
              <w:t>DrmvwnZ K‡iwQ‡jb</w:t>
            </w:r>
            <w:r w:rsidRPr="001C653E">
              <w:rPr>
                <w:sz w:val="20"/>
                <w:szCs w:val="20"/>
              </w:rPr>
              <w:t>)</w:t>
            </w:r>
            <w:r w:rsidRPr="001C653E">
              <w:rPr>
                <w:sz w:val="20"/>
                <w:szCs w:val="20"/>
              </w:rPr>
              <w:tab/>
              <w:t>2</w:t>
            </w:r>
          </w:p>
          <w:p w14:paraId="517CC040" w14:textId="77777777" w:rsidR="002151F9" w:rsidRPr="001C653E" w:rsidRDefault="002151F9" w:rsidP="001C002E">
            <w:pPr>
              <w:tabs>
                <w:tab w:val="right" w:leader="dot" w:pos="4037"/>
              </w:tabs>
              <w:jc w:val="both"/>
              <w:rPr>
                <w:sz w:val="20"/>
                <w:szCs w:val="20"/>
              </w:rPr>
            </w:pPr>
            <w:r w:rsidRPr="001C653E">
              <w:rPr>
                <w:sz w:val="20"/>
                <w:szCs w:val="20"/>
              </w:rPr>
              <w:t>NO INTEREST(</w:t>
            </w:r>
            <w:r w:rsidRPr="001C653E">
              <w:rPr>
                <w:rFonts w:ascii="SutonnyMJ" w:hAnsi="SutonnyMJ"/>
                <w:sz w:val="20"/>
                <w:szCs w:val="20"/>
              </w:rPr>
              <w:t>†Kv‡bv AvMÖn †`Lvbwb)</w:t>
            </w:r>
            <w:r w:rsidRPr="001C653E">
              <w:rPr>
                <w:sz w:val="20"/>
                <w:szCs w:val="20"/>
              </w:rPr>
              <w:tab/>
              <w:t>3</w:t>
            </w:r>
          </w:p>
          <w:p w14:paraId="39E840D3" w14:textId="77777777" w:rsidR="002151F9" w:rsidRPr="001C653E" w:rsidRDefault="002151F9" w:rsidP="00E90F6C">
            <w:pPr>
              <w:rPr>
                <w:rFonts w:ascii="SutonnyMJ" w:hAnsi="SutonnyMJ"/>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14:paraId="1E0BB5DF" w14:textId="77777777" w:rsidR="002151F9" w:rsidRPr="001C653E" w:rsidRDefault="002151F9" w:rsidP="001C002E">
            <w:pPr>
              <w:jc w:val="both"/>
              <w:rPr>
                <w:sz w:val="20"/>
              </w:rPr>
            </w:pPr>
          </w:p>
        </w:tc>
      </w:tr>
      <w:tr w:rsidR="002151F9" w:rsidRPr="001C653E" w14:paraId="7C887936" w14:textId="77777777" w:rsidTr="002151F9">
        <w:trPr>
          <w:gridAfter w:val="1"/>
          <w:wAfter w:w="33" w:type="dxa"/>
          <w:cantSplit/>
          <w:trHeight w:val="380"/>
        </w:trPr>
        <w:tc>
          <w:tcPr>
            <w:tcW w:w="630" w:type="dxa"/>
            <w:tcBorders>
              <w:top w:val="single" w:sz="6" w:space="0" w:color="auto"/>
              <w:left w:val="single" w:sz="6" w:space="0" w:color="auto"/>
              <w:bottom w:val="single" w:sz="6" w:space="0" w:color="auto"/>
              <w:right w:val="single" w:sz="12" w:space="0" w:color="auto"/>
            </w:tcBorders>
          </w:tcPr>
          <w:p w14:paraId="1C9EF3A2" w14:textId="77777777"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14:paraId="18F54EF8" w14:textId="77777777" w:rsidR="002151F9" w:rsidRPr="001C653E" w:rsidRDefault="002151F9" w:rsidP="001C002E">
            <w:pPr>
              <w:pStyle w:val="CommentText"/>
            </w:pPr>
            <w:r w:rsidRPr="001C653E">
              <w:t>When you were pregnant with this child, did your husband/partner have preference for a son, a daughter or did it not matter to him whether it was a boy or a girl?</w:t>
            </w:r>
          </w:p>
          <w:p w14:paraId="15E32DA7" w14:textId="77777777" w:rsidR="002151F9" w:rsidRPr="001C653E" w:rsidRDefault="002151F9" w:rsidP="001C002E">
            <w:pPr>
              <w:pStyle w:val="CommentText"/>
            </w:pPr>
          </w:p>
          <w:p w14:paraId="475B23ED" w14:textId="77777777" w:rsidR="002151F9" w:rsidRPr="001C653E" w:rsidRDefault="002151F9" w:rsidP="001C002E">
            <w:pPr>
              <w:pStyle w:val="CommentText"/>
              <w:rPr>
                <w:rFonts w:ascii="SutonnyMJ" w:hAnsi="SutonnyMJ"/>
              </w:rPr>
            </w:pPr>
            <w:r w:rsidRPr="001C653E">
              <w:rPr>
                <w:rFonts w:ascii="SutonnyMJ" w:hAnsi="SutonnyMJ"/>
              </w:rPr>
              <w:t>Avcwb hLb GB ev”PvwU‡K M‡f© aviY Ki‡jb Avcbvi ¯^vgx wK †P‡qwQ‡jb ev”Pv †Q‡j †nvK bv †g‡q †nvK? bvwK †Q‡j †g‡q †Kv‡bv †Kv‡bvUv‡ZB AvcwË wQj bv?</w:t>
            </w:r>
          </w:p>
          <w:p w14:paraId="0E7E2726" w14:textId="77777777" w:rsidR="002151F9" w:rsidRPr="001C653E" w:rsidRDefault="002151F9" w:rsidP="001C002E">
            <w:pPr>
              <w:pStyle w:val="CommentText"/>
            </w:pPr>
          </w:p>
        </w:tc>
        <w:tc>
          <w:tcPr>
            <w:tcW w:w="4254" w:type="dxa"/>
            <w:gridSpan w:val="4"/>
            <w:tcBorders>
              <w:top w:val="single" w:sz="6" w:space="0" w:color="auto"/>
              <w:left w:val="single" w:sz="6" w:space="0" w:color="auto"/>
              <w:bottom w:val="single" w:sz="6" w:space="0" w:color="auto"/>
              <w:right w:val="single" w:sz="4" w:space="0" w:color="auto"/>
            </w:tcBorders>
          </w:tcPr>
          <w:p w14:paraId="18B08D70" w14:textId="77777777" w:rsidR="002151F9" w:rsidRPr="001C653E" w:rsidRDefault="002151F9" w:rsidP="000347DE">
            <w:pPr>
              <w:pStyle w:val="CommentText"/>
              <w:tabs>
                <w:tab w:val="right" w:leader="dot" w:pos="4003"/>
              </w:tabs>
            </w:pPr>
            <w:r w:rsidRPr="001C653E">
              <w:t>SON (</w:t>
            </w:r>
            <w:r w:rsidRPr="001C653E">
              <w:rPr>
                <w:rFonts w:ascii="SutonnyMJ" w:hAnsi="SutonnyMJ"/>
              </w:rPr>
              <w:t>†Q‡j</w:t>
            </w:r>
            <w:r w:rsidRPr="001C653E">
              <w:t>)</w:t>
            </w:r>
            <w:r w:rsidRPr="001C653E">
              <w:tab/>
              <w:t>1</w:t>
            </w:r>
          </w:p>
          <w:p w14:paraId="482EB0BE" w14:textId="77777777" w:rsidR="002151F9" w:rsidRPr="001C653E" w:rsidRDefault="002151F9" w:rsidP="000347DE">
            <w:pPr>
              <w:pStyle w:val="CommentText"/>
              <w:tabs>
                <w:tab w:val="right" w:leader="dot" w:pos="4003"/>
              </w:tabs>
            </w:pPr>
            <w:r w:rsidRPr="001C653E">
              <w:t>DAUGHTER (</w:t>
            </w:r>
            <w:r w:rsidRPr="001C653E">
              <w:rPr>
                <w:rFonts w:ascii="SutonnyMJ" w:hAnsi="SutonnyMJ"/>
              </w:rPr>
              <w:t>†g‡q</w:t>
            </w:r>
            <w:r w:rsidRPr="001C653E">
              <w:t>)</w:t>
            </w:r>
            <w:r w:rsidRPr="001C653E">
              <w:tab/>
              <w:t>2</w:t>
            </w:r>
          </w:p>
          <w:p w14:paraId="423F458F" w14:textId="77777777" w:rsidR="002151F9" w:rsidRPr="001C653E" w:rsidRDefault="002151F9" w:rsidP="001C002E">
            <w:pPr>
              <w:tabs>
                <w:tab w:val="right" w:leader="dot" w:pos="4037"/>
              </w:tabs>
              <w:jc w:val="both"/>
              <w:rPr>
                <w:sz w:val="20"/>
                <w:szCs w:val="20"/>
              </w:rPr>
            </w:pPr>
            <w:r w:rsidRPr="001C653E">
              <w:rPr>
                <w:sz w:val="20"/>
                <w:szCs w:val="20"/>
              </w:rPr>
              <w:t>DID NOT MATTER (</w:t>
            </w:r>
            <w:r w:rsidRPr="001C653E">
              <w:rPr>
                <w:rFonts w:ascii="SutonnyMJ" w:hAnsi="SutonnyMJ"/>
                <w:sz w:val="20"/>
                <w:szCs w:val="20"/>
              </w:rPr>
              <w:t>†Kv‡bvUv‡ZB AvcwË wQj bv</w:t>
            </w:r>
            <w:r w:rsidRPr="001C653E">
              <w:rPr>
                <w:sz w:val="20"/>
                <w:szCs w:val="20"/>
              </w:rPr>
              <w:t>)</w:t>
            </w:r>
            <w:r w:rsidRPr="001C653E">
              <w:rPr>
                <w:sz w:val="20"/>
                <w:szCs w:val="20"/>
              </w:rPr>
              <w:tab/>
              <w:t>3</w:t>
            </w:r>
          </w:p>
          <w:p w14:paraId="105C654E" w14:textId="77777777" w:rsidR="002151F9" w:rsidRPr="001C653E" w:rsidRDefault="002151F9" w:rsidP="00E1587E">
            <w:pPr>
              <w:tabs>
                <w:tab w:val="right" w:leader="dot" w:pos="3887"/>
              </w:tabs>
              <w:spacing w:before="20"/>
              <w:jc w:val="both"/>
              <w:rPr>
                <w:sz w:val="20"/>
                <w:szCs w:val="20"/>
              </w:rPr>
            </w:pPr>
            <w:r w:rsidRPr="001C653E">
              <w:rPr>
                <w:sz w:val="20"/>
                <w:szCs w:val="20"/>
              </w:rPr>
              <w:t>DON’T KNOW (</w:t>
            </w:r>
            <w:r w:rsidRPr="001C653E">
              <w:rPr>
                <w:rFonts w:ascii="SutonnyMJ" w:hAnsi="SutonnyMJ"/>
                <w:sz w:val="20"/>
                <w:szCs w:val="20"/>
              </w:rPr>
              <w:t>Rvwbbv</w:t>
            </w:r>
            <w:r w:rsidRPr="001C653E">
              <w:rPr>
                <w:sz w:val="20"/>
                <w:szCs w:val="20"/>
              </w:rPr>
              <w:t>)</w:t>
            </w:r>
            <w:r w:rsidRPr="001C653E">
              <w:rPr>
                <w:sz w:val="20"/>
                <w:szCs w:val="20"/>
              </w:rPr>
              <w:tab/>
              <w:t>8</w:t>
            </w:r>
          </w:p>
        </w:tc>
        <w:tc>
          <w:tcPr>
            <w:tcW w:w="696" w:type="dxa"/>
            <w:gridSpan w:val="2"/>
            <w:tcBorders>
              <w:top w:val="single" w:sz="6" w:space="0" w:color="auto"/>
              <w:left w:val="single" w:sz="4" w:space="0" w:color="auto"/>
              <w:bottom w:val="single" w:sz="6" w:space="0" w:color="auto"/>
              <w:right w:val="single" w:sz="6" w:space="0" w:color="auto"/>
            </w:tcBorders>
          </w:tcPr>
          <w:p w14:paraId="43A71975" w14:textId="77777777" w:rsidR="002151F9" w:rsidRPr="001C653E" w:rsidRDefault="002151F9" w:rsidP="001C002E">
            <w:pPr>
              <w:jc w:val="both"/>
              <w:rPr>
                <w:sz w:val="20"/>
              </w:rPr>
            </w:pPr>
          </w:p>
        </w:tc>
      </w:tr>
      <w:tr w:rsidR="002151F9" w:rsidRPr="001C653E" w14:paraId="09EB7F75" w14:textId="77777777" w:rsidTr="002151F9">
        <w:trPr>
          <w:gridAfter w:val="1"/>
          <w:wAfter w:w="33" w:type="dxa"/>
          <w:cantSplit/>
        </w:trPr>
        <w:tc>
          <w:tcPr>
            <w:tcW w:w="630" w:type="dxa"/>
            <w:tcBorders>
              <w:top w:val="single" w:sz="6" w:space="0" w:color="auto"/>
              <w:left w:val="single" w:sz="6" w:space="0" w:color="auto"/>
              <w:bottom w:val="single" w:sz="8" w:space="0" w:color="auto"/>
              <w:right w:val="single" w:sz="12" w:space="0" w:color="auto"/>
            </w:tcBorders>
          </w:tcPr>
          <w:p w14:paraId="1A9F1969" w14:textId="77777777" w:rsidR="002151F9" w:rsidRPr="001C653E" w:rsidRDefault="002151F9" w:rsidP="006C3963">
            <w:pPr>
              <w:numPr>
                <w:ilvl w:val="0"/>
                <w:numId w:val="12"/>
              </w:numPr>
              <w:jc w:val="both"/>
              <w:rPr>
                <w:sz w:val="20"/>
              </w:rPr>
            </w:pPr>
          </w:p>
        </w:tc>
        <w:tc>
          <w:tcPr>
            <w:tcW w:w="4806" w:type="dxa"/>
            <w:tcBorders>
              <w:top w:val="single" w:sz="6" w:space="0" w:color="auto"/>
              <w:bottom w:val="single" w:sz="8" w:space="0" w:color="auto"/>
            </w:tcBorders>
          </w:tcPr>
          <w:p w14:paraId="649E904F" w14:textId="77777777" w:rsidR="002151F9" w:rsidRPr="001C653E" w:rsidRDefault="002151F9" w:rsidP="001C002E">
            <w:pPr>
              <w:rPr>
                <w:sz w:val="20"/>
              </w:rPr>
            </w:pPr>
            <w:r w:rsidRPr="001C653E">
              <w:rPr>
                <w:sz w:val="20"/>
              </w:rPr>
              <w:t>Were you given a (postnatal) check-up at any time during the 6 weeks after delivery?</w:t>
            </w:r>
          </w:p>
          <w:p w14:paraId="32130543" w14:textId="77777777" w:rsidR="002151F9" w:rsidRPr="001C653E" w:rsidRDefault="002151F9" w:rsidP="001C002E">
            <w:pPr>
              <w:rPr>
                <w:sz w:val="20"/>
                <w:szCs w:val="20"/>
              </w:rPr>
            </w:pPr>
          </w:p>
          <w:p w14:paraId="1EBD97A9" w14:textId="77777777" w:rsidR="002151F9" w:rsidRPr="001C653E" w:rsidRDefault="002151F9" w:rsidP="00E1587E">
            <w:pPr>
              <w:rPr>
                <w:sz w:val="20"/>
                <w:szCs w:val="20"/>
              </w:rPr>
            </w:pPr>
            <w:r w:rsidRPr="001C653E">
              <w:rPr>
                <w:rFonts w:ascii="SutonnyMJ" w:hAnsi="SutonnyMJ"/>
                <w:sz w:val="20"/>
                <w:szCs w:val="20"/>
              </w:rPr>
              <w:t>ev”Pv cÖm‡ei Qq</w:t>
            </w:r>
            <w:r w:rsidRPr="001C653E">
              <w:rPr>
                <w:rFonts w:ascii="SutonnyMJ" w:hAnsi="SutonnyMJ" w:cs="Vrinda" w:hint="cs"/>
                <w:sz w:val="20"/>
                <w:szCs w:val="25"/>
                <w:cs/>
                <w:lang w:bidi="bn-BD"/>
              </w:rPr>
              <w:t xml:space="preserve"> </w:t>
            </w:r>
            <w:r w:rsidRPr="001C653E">
              <w:rPr>
                <w:rFonts w:ascii="SutonnyMJ" w:hAnsi="SutonnyMJ"/>
                <w:sz w:val="20"/>
                <w:szCs w:val="20"/>
              </w:rPr>
              <w:t xml:space="preserve">mßv‡ni g‡a¨ Avcwb wK †Kv‡bv cÖme cieZx©  ‡mev wb‡qwQ‡jb? </w:t>
            </w:r>
          </w:p>
        </w:tc>
        <w:tc>
          <w:tcPr>
            <w:tcW w:w="4254" w:type="dxa"/>
            <w:gridSpan w:val="4"/>
            <w:tcBorders>
              <w:top w:val="single" w:sz="6" w:space="0" w:color="auto"/>
              <w:left w:val="single" w:sz="6" w:space="0" w:color="auto"/>
              <w:bottom w:val="single" w:sz="8" w:space="0" w:color="auto"/>
              <w:right w:val="single" w:sz="4" w:space="0" w:color="auto"/>
            </w:tcBorders>
          </w:tcPr>
          <w:p w14:paraId="6A6FEA56" w14:textId="77777777" w:rsidR="002151F9" w:rsidRPr="001C653E" w:rsidRDefault="002151F9" w:rsidP="000347DE">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14:paraId="627DCB11" w14:textId="77777777" w:rsidR="002151F9" w:rsidRPr="001C653E" w:rsidRDefault="002151F9" w:rsidP="0024046B">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r>
            <w:r w:rsidRPr="001C653E">
              <w:rPr>
                <w:b/>
                <w:sz w:val="20"/>
                <w:szCs w:val="20"/>
              </w:rPr>
              <w:t>2</w:t>
            </w:r>
          </w:p>
          <w:p w14:paraId="0EE4459D" w14:textId="77777777" w:rsidR="002151F9" w:rsidRPr="001C653E" w:rsidRDefault="002151F9" w:rsidP="00E1587E">
            <w:pPr>
              <w:tabs>
                <w:tab w:val="right" w:leader="dot" w:pos="3887"/>
              </w:tabs>
              <w:spacing w:before="20"/>
              <w:rPr>
                <w:sz w:val="20"/>
                <w:szCs w:val="20"/>
              </w:rPr>
            </w:pPr>
            <w:r w:rsidRPr="001C653E">
              <w:rPr>
                <w:sz w:val="20"/>
                <w:szCs w:val="20"/>
              </w:rPr>
              <w:t>DON’T KNOW/DON’T REMEMBER(</w:t>
            </w:r>
            <w:r w:rsidRPr="001C653E">
              <w:rPr>
                <w:rFonts w:ascii="SutonnyMJ" w:hAnsi="SutonnyMJ"/>
                <w:sz w:val="20"/>
                <w:szCs w:val="20"/>
              </w:rPr>
              <w:t>Rvwbbv/g‡b ‡bB</w:t>
            </w:r>
            <w:r w:rsidRPr="001C653E">
              <w:rPr>
                <w:sz w:val="20"/>
                <w:szCs w:val="20"/>
              </w:rPr>
              <w:t>)</w:t>
            </w:r>
            <w:r w:rsidRPr="001C653E">
              <w:rPr>
                <w:sz w:val="20"/>
                <w:szCs w:val="20"/>
              </w:rPr>
              <w:tab/>
              <w:t>8</w:t>
            </w:r>
          </w:p>
        </w:tc>
        <w:tc>
          <w:tcPr>
            <w:tcW w:w="696" w:type="dxa"/>
            <w:gridSpan w:val="2"/>
            <w:tcBorders>
              <w:top w:val="single" w:sz="6" w:space="0" w:color="auto"/>
              <w:left w:val="single" w:sz="4" w:space="0" w:color="auto"/>
              <w:bottom w:val="single" w:sz="8" w:space="0" w:color="auto"/>
              <w:right w:val="single" w:sz="6" w:space="0" w:color="auto"/>
            </w:tcBorders>
          </w:tcPr>
          <w:p w14:paraId="664F43DE" w14:textId="77777777" w:rsidR="002151F9" w:rsidRPr="001C653E" w:rsidRDefault="002151F9" w:rsidP="001C002E">
            <w:pPr>
              <w:jc w:val="both"/>
              <w:rPr>
                <w:sz w:val="20"/>
              </w:rPr>
            </w:pPr>
          </w:p>
        </w:tc>
      </w:tr>
      <w:tr w:rsidR="002151F9" w:rsidRPr="001C653E" w14:paraId="6EECA48F" w14:textId="77777777" w:rsidTr="002151F9">
        <w:trPr>
          <w:gridAfter w:val="1"/>
          <w:wAfter w:w="33" w:type="dxa"/>
          <w:cantSplit/>
          <w:trHeight w:val="465"/>
        </w:trPr>
        <w:tc>
          <w:tcPr>
            <w:tcW w:w="630" w:type="dxa"/>
            <w:tcBorders>
              <w:top w:val="single" w:sz="8" w:space="0" w:color="auto"/>
              <w:left w:val="single" w:sz="8" w:space="0" w:color="auto"/>
              <w:bottom w:val="single" w:sz="8" w:space="0" w:color="auto"/>
            </w:tcBorders>
          </w:tcPr>
          <w:p w14:paraId="2A855CE2" w14:textId="77777777" w:rsidR="002151F9" w:rsidRPr="001C653E" w:rsidRDefault="002151F9" w:rsidP="006C3963">
            <w:pPr>
              <w:numPr>
                <w:ilvl w:val="0"/>
                <w:numId w:val="12"/>
              </w:numPr>
              <w:jc w:val="both"/>
              <w:rPr>
                <w:sz w:val="20"/>
              </w:rPr>
            </w:pPr>
          </w:p>
        </w:tc>
        <w:tc>
          <w:tcPr>
            <w:tcW w:w="4806" w:type="dxa"/>
            <w:tcBorders>
              <w:top w:val="single" w:sz="8" w:space="0" w:color="auto"/>
              <w:left w:val="single" w:sz="12" w:space="0" w:color="auto"/>
              <w:bottom w:val="single" w:sz="8" w:space="0" w:color="auto"/>
              <w:right w:val="single" w:sz="8" w:space="0" w:color="auto"/>
            </w:tcBorders>
          </w:tcPr>
          <w:p w14:paraId="5949187A" w14:textId="77777777" w:rsidR="002151F9" w:rsidRPr="001C653E" w:rsidRDefault="002151F9" w:rsidP="001C002E">
            <w:pPr>
              <w:pStyle w:val="BodyText"/>
              <w:rPr>
                <w:b w:val="0"/>
                <w:sz w:val="20"/>
                <w:szCs w:val="20"/>
              </w:rPr>
            </w:pPr>
            <w:r w:rsidRPr="001C653E">
              <w:rPr>
                <w:b w:val="0"/>
                <w:sz w:val="20"/>
                <w:szCs w:val="20"/>
              </w:rPr>
              <w:t xml:space="preserve">Do you have any children aged between </w:t>
            </w:r>
            <w:r w:rsidRPr="001C653E">
              <w:rPr>
                <w:b w:val="0"/>
                <w:sz w:val="20"/>
                <w:szCs w:val="20"/>
                <w:u w:val="single"/>
              </w:rPr>
              <w:t>5 and 12</w:t>
            </w:r>
            <w:r w:rsidRPr="001C653E">
              <w:rPr>
                <w:b w:val="0"/>
                <w:sz w:val="20"/>
                <w:szCs w:val="20"/>
              </w:rPr>
              <w:t xml:space="preserve"> years?  How many? (include 5-year-old and 12-year-old children)</w:t>
            </w:r>
          </w:p>
          <w:p w14:paraId="643CDA02" w14:textId="77777777" w:rsidR="002151F9" w:rsidRPr="001C653E" w:rsidRDefault="002151F9" w:rsidP="001C002E">
            <w:pPr>
              <w:pStyle w:val="BodyText"/>
              <w:rPr>
                <w:b w:val="0"/>
                <w:sz w:val="20"/>
                <w:szCs w:val="20"/>
              </w:rPr>
            </w:pPr>
          </w:p>
          <w:p w14:paraId="0D8468D4" w14:textId="77777777" w:rsidR="002151F9" w:rsidRPr="001C653E" w:rsidRDefault="002151F9" w:rsidP="001C002E">
            <w:pPr>
              <w:pStyle w:val="BodyText"/>
              <w:rPr>
                <w:b w:val="0"/>
                <w:sz w:val="20"/>
                <w:szCs w:val="20"/>
              </w:rPr>
            </w:pPr>
            <w:r w:rsidRPr="001C653E">
              <w:rPr>
                <w:rFonts w:ascii="SutonnyMJ" w:hAnsi="SutonnyMJ"/>
                <w:b w:val="0"/>
                <w:sz w:val="20"/>
                <w:szCs w:val="20"/>
                <w:u w:val="single"/>
              </w:rPr>
              <w:t>05 †_‡K 12</w:t>
            </w:r>
            <w:r w:rsidRPr="001C653E">
              <w:rPr>
                <w:rFonts w:ascii="SutonnyMJ" w:hAnsi="SutonnyMJ"/>
                <w:b w:val="0"/>
                <w:sz w:val="20"/>
                <w:szCs w:val="20"/>
              </w:rPr>
              <w:t xml:space="preserve"> eQ‡ii Avcbvi KZRb ev”Pv Av‡Q? (05 I 12 eQ‡ii ev”PvI AšÍf©y³ Kiæb)</w:t>
            </w:r>
          </w:p>
          <w:p w14:paraId="2BB64849" w14:textId="77777777" w:rsidR="002151F9" w:rsidRPr="001C653E" w:rsidRDefault="002151F9" w:rsidP="001C002E">
            <w:pPr>
              <w:pStyle w:val="BodyText"/>
            </w:pPr>
          </w:p>
        </w:tc>
        <w:tc>
          <w:tcPr>
            <w:tcW w:w="4254" w:type="dxa"/>
            <w:gridSpan w:val="4"/>
            <w:tcBorders>
              <w:top w:val="single" w:sz="8" w:space="0" w:color="auto"/>
              <w:left w:val="single" w:sz="8" w:space="0" w:color="auto"/>
              <w:bottom w:val="single" w:sz="8" w:space="0" w:color="auto"/>
              <w:right w:val="single" w:sz="8" w:space="0" w:color="auto"/>
            </w:tcBorders>
          </w:tcPr>
          <w:p w14:paraId="0AFFE600" w14:textId="77777777" w:rsidR="002151F9" w:rsidRPr="001C653E" w:rsidRDefault="002151F9" w:rsidP="001C002E">
            <w:pPr>
              <w:tabs>
                <w:tab w:val="right" w:leader="dot" w:pos="4037"/>
              </w:tabs>
              <w:jc w:val="both"/>
              <w:rPr>
                <w:sz w:val="20"/>
                <w:szCs w:val="20"/>
              </w:rPr>
            </w:pPr>
            <w:r w:rsidRPr="001C653E">
              <w:rPr>
                <w:sz w:val="20"/>
                <w:szCs w:val="20"/>
              </w:rPr>
              <w:t>NUMBER  (</w:t>
            </w:r>
            <w:r w:rsidRPr="001C653E">
              <w:rPr>
                <w:rFonts w:ascii="SutonnyMJ" w:hAnsi="SutonnyMJ"/>
                <w:sz w:val="20"/>
                <w:szCs w:val="20"/>
              </w:rPr>
              <w:t>msL¨v</w:t>
            </w:r>
            <w:r w:rsidRPr="001C653E">
              <w:rPr>
                <w:sz w:val="20"/>
                <w:szCs w:val="20"/>
              </w:rPr>
              <w:t xml:space="preserve">)   </w:t>
            </w:r>
            <w:r w:rsidRPr="001C653E">
              <w:rPr>
                <w:sz w:val="20"/>
                <w:szCs w:val="20"/>
              </w:rPr>
              <w:tab/>
              <w:t>[    ][    ]</w:t>
            </w:r>
          </w:p>
          <w:p w14:paraId="16273A6F" w14:textId="77777777" w:rsidR="002151F9" w:rsidRPr="001C653E" w:rsidRDefault="002151F9" w:rsidP="001C002E">
            <w:pPr>
              <w:tabs>
                <w:tab w:val="right" w:leader="dot" w:pos="4037"/>
              </w:tabs>
              <w:jc w:val="both"/>
              <w:rPr>
                <w:b/>
                <w:sz w:val="20"/>
                <w:szCs w:val="20"/>
              </w:rPr>
            </w:pPr>
            <w:r w:rsidRPr="001C653E">
              <w:rPr>
                <w:sz w:val="20"/>
                <w:szCs w:val="20"/>
              </w:rPr>
              <w:t xml:space="preserve">NONE </w:t>
            </w:r>
            <w:r w:rsidRPr="001C653E">
              <w:rPr>
                <w:rFonts w:ascii="SutonnyMJ" w:hAnsi="SutonnyMJ"/>
                <w:sz w:val="20"/>
                <w:szCs w:val="20"/>
              </w:rPr>
              <w:t>(bvB)</w:t>
            </w:r>
            <w:r w:rsidRPr="001C653E">
              <w:rPr>
                <w:sz w:val="20"/>
                <w:szCs w:val="20"/>
              </w:rPr>
              <w:tab/>
            </w:r>
            <w:r w:rsidRPr="001C653E">
              <w:rPr>
                <w:b/>
                <w:sz w:val="20"/>
                <w:szCs w:val="20"/>
              </w:rPr>
              <w:t>00</w:t>
            </w:r>
          </w:p>
          <w:p w14:paraId="79F98325" w14:textId="77777777" w:rsidR="002151F9" w:rsidRPr="001C653E" w:rsidRDefault="002151F9" w:rsidP="00A14D4F">
            <w:pPr>
              <w:tabs>
                <w:tab w:val="right" w:leader="dot" w:pos="3887"/>
              </w:tabs>
              <w:jc w:val="both"/>
              <w:rPr>
                <w:sz w:val="20"/>
              </w:rPr>
            </w:pPr>
          </w:p>
        </w:tc>
        <w:tc>
          <w:tcPr>
            <w:tcW w:w="696" w:type="dxa"/>
            <w:gridSpan w:val="2"/>
            <w:tcBorders>
              <w:top w:val="single" w:sz="8" w:space="0" w:color="auto"/>
              <w:left w:val="single" w:sz="8" w:space="0" w:color="auto"/>
              <w:bottom w:val="single" w:sz="8" w:space="0" w:color="auto"/>
              <w:right w:val="single" w:sz="8" w:space="0" w:color="auto"/>
            </w:tcBorders>
          </w:tcPr>
          <w:p w14:paraId="742925F0" w14:textId="77777777" w:rsidR="002151F9" w:rsidRPr="001C653E" w:rsidRDefault="002151F9" w:rsidP="001C002E">
            <w:pPr>
              <w:jc w:val="both"/>
              <w:rPr>
                <w:sz w:val="20"/>
              </w:rPr>
            </w:pPr>
          </w:p>
          <w:p w14:paraId="69A15FFF" w14:textId="77777777"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14:paraId="65CBD10F" w14:textId="77777777" w:rsidTr="002151F9">
        <w:trPr>
          <w:gridAfter w:val="1"/>
          <w:wAfter w:w="33" w:type="dxa"/>
          <w:cantSplit/>
          <w:trHeight w:val="586"/>
        </w:trPr>
        <w:tc>
          <w:tcPr>
            <w:tcW w:w="630" w:type="dxa"/>
            <w:tcBorders>
              <w:top w:val="single" w:sz="8" w:space="0" w:color="auto"/>
              <w:left w:val="single" w:sz="8" w:space="0" w:color="auto"/>
            </w:tcBorders>
          </w:tcPr>
          <w:p w14:paraId="0771E382" w14:textId="77777777" w:rsidR="002151F9" w:rsidRPr="001C653E" w:rsidRDefault="002151F9" w:rsidP="006C3963">
            <w:pPr>
              <w:numPr>
                <w:ilvl w:val="0"/>
                <w:numId w:val="12"/>
              </w:numPr>
              <w:jc w:val="both"/>
              <w:rPr>
                <w:sz w:val="20"/>
              </w:rPr>
            </w:pPr>
          </w:p>
        </w:tc>
        <w:tc>
          <w:tcPr>
            <w:tcW w:w="4806" w:type="dxa"/>
            <w:tcBorders>
              <w:top w:val="single" w:sz="8" w:space="0" w:color="auto"/>
              <w:left w:val="single" w:sz="12" w:space="0" w:color="auto"/>
              <w:right w:val="single" w:sz="8" w:space="0" w:color="auto"/>
            </w:tcBorders>
          </w:tcPr>
          <w:p w14:paraId="3731B8E3" w14:textId="77777777" w:rsidR="002151F9" w:rsidRPr="001C653E" w:rsidRDefault="002151F9" w:rsidP="006C3963">
            <w:pPr>
              <w:numPr>
                <w:ilvl w:val="0"/>
                <w:numId w:val="18"/>
              </w:numPr>
              <w:jc w:val="both"/>
              <w:rPr>
                <w:sz w:val="20"/>
                <w:szCs w:val="20"/>
              </w:rPr>
            </w:pPr>
            <w:r w:rsidRPr="001C653E">
              <w:rPr>
                <w:sz w:val="20"/>
                <w:szCs w:val="20"/>
              </w:rPr>
              <w:t>How many are boys?</w:t>
            </w:r>
          </w:p>
          <w:p w14:paraId="098E9AF5" w14:textId="77777777" w:rsidR="002151F9" w:rsidRPr="001C653E" w:rsidRDefault="002151F9" w:rsidP="001C002E">
            <w:pPr>
              <w:ind w:left="360"/>
              <w:jc w:val="both"/>
              <w:rPr>
                <w:sz w:val="20"/>
                <w:szCs w:val="20"/>
              </w:rPr>
            </w:pPr>
            <w:r w:rsidRPr="001C653E">
              <w:rPr>
                <w:rFonts w:ascii="SutonnyMJ" w:hAnsi="SutonnyMJ"/>
                <w:sz w:val="20"/>
                <w:szCs w:val="20"/>
              </w:rPr>
              <w:t>GB ev”Pv‡`i g‡a¨ †Q‡j KZRb</w:t>
            </w:r>
          </w:p>
          <w:p w14:paraId="3EDB6F36" w14:textId="77777777" w:rsidR="002151F9" w:rsidRPr="001C653E" w:rsidRDefault="002151F9" w:rsidP="006C3963">
            <w:pPr>
              <w:numPr>
                <w:ilvl w:val="0"/>
                <w:numId w:val="18"/>
              </w:numPr>
              <w:jc w:val="both"/>
              <w:rPr>
                <w:sz w:val="20"/>
                <w:szCs w:val="20"/>
              </w:rPr>
            </w:pPr>
            <w:r w:rsidRPr="001C653E">
              <w:rPr>
                <w:sz w:val="20"/>
                <w:szCs w:val="20"/>
              </w:rPr>
              <w:t xml:space="preserve">How many are girls? </w:t>
            </w:r>
          </w:p>
          <w:p w14:paraId="03464C07" w14:textId="77777777" w:rsidR="002151F9" w:rsidRPr="001C653E" w:rsidRDefault="002151F9" w:rsidP="001C002E">
            <w:pPr>
              <w:ind w:left="360"/>
              <w:jc w:val="both"/>
              <w:rPr>
                <w:sz w:val="20"/>
                <w:szCs w:val="20"/>
              </w:rPr>
            </w:pPr>
            <w:r w:rsidRPr="001C653E">
              <w:rPr>
                <w:rFonts w:ascii="SutonnyMJ" w:hAnsi="SutonnyMJ"/>
                <w:sz w:val="20"/>
                <w:szCs w:val="20"/>
              </w:rPr>
              <w:t>GB ev”Pv‡`i g‡a¨ †g‡q KZRb</w:t>
            </w:r>
          </w:p>
          <w:p w14:paraId="3ADF611D" w14:textId="77777777" w:rsidR="002151F9" w:rsidRPr="001C653E" w:rsidRDefault="002151F9" w:rsidP="001C002E">
            <w:pPr>
              <w:ind w:left="360"/>
              <w:jc w:val="both"/>
              <w:rPr>
                <w:sz w:val="20"/>
                <w:szCs w:val="20"/>
              </w:rPr>
            </w:pPr>
          </w:p>
        </w:tc>
        <w:tc>
          <w:tcPr>
            <w:tcW w:w="4254" w:type="dxa"/>
            <w:gridSpan w:val="4"/>
            <w:tcBorders>
              <w:top w:val="single" w:sz="8" w:space="0" w:color="auto"/>
              <w:left w:val="single" w:sz="8" w:space="0" w:color="auto"/>
              <w:right w:val="single" w:sz="8" w:space="0" w:color="auto"/>
            </w:tcBorders>
          </w:tcPr>
          <w:p w14:paraId="269D74B3" w14:textId="77777777" w:rsidR="002151F9" w:rsidRPr="001C653E" w:rsidRDefault="002151F9" w:rsidP="001C002E">
            <w:pPr>
              <w:tabs>
                <w:tab w:val="right" w:leader="dot" w:pos="4037"/>
              </w:tabs>
              <w:jc w:val="both"/>
              <w:rPr>
                <w:sz w:val="20"/>
                <w:szCs w:val="20"/>
              </w:rPr>
            </w:pPr>
            <w:r w:rsidRPr="001C653E">
              <w:rPr>
                <w:sz w:val="20"/>
                <w:szCs w:val="20"/>
              </w:rPr>
              <w:t>a) BOYS(</w:t>
            </w:r>
            <w:r w:rsidRPr="001C653E">
              <w:rPr>
                <w:rFonts w:ascii="SutonnyMJ" w:hAnsi="SutonnyMJ"/>
                <w:sz w:val="20"/>
                <w:szCs w:val="20"/>
              </w:rPr>
              <w:t>†Q‡j</w:t>
            </w:r>
            <w:r w:rsidRPr="001C653E">
              <w:rPr>
                <w:sz w:val="20"/>
                <w:szCs w:val="20"/>
              </w:rPr>
              <w:t>)</w:t>
            </w:r>
            <w:r w:rsidRPr="001C653E">
              <w:rPr>
                <w:sz w:val="20"/>
                <w:szCs w:val="20"/>
              </w:rPr>
              <w:tab/>
              <w:t>[   ]</w:t>
            </w:r>
          </w:p>
          <w:p w14:paraId="0192B55F" w14:textId="77777777" w:rsidR="002151F9" w:rsidRPr="001C653E" w:rsidRDefault="002151F9" w:rsidP="001C002E">
            <w:pPr>
              <w:tabs>
                <w:tab w:val="right" w:leader="dot" w:pos="4037"/>
              </w:tabs>
              <w:jc w:val="both"/>
              <w:rPr>
                <w:sz w:val="20"/>
                <w:szCs w:val="20"/>
              </w:rPr>
            </w:pPr>
            <w:r w:rsidRPr="001C653E">
              <w:rPr>
                <w:sz w:val="20"/>
                <w:szCs w:val="20"/>
              </w:rPr>
              <w:t>b) GIRLS(</w:t>
            </w:r>
            <w:r w:rsidRPr="001C653E">
              <w:rPr>
                <w:rFonts w:ascii="SutonnyMJ" w:hAnsi="SutonnyMJ"/>
                <w:sz w:val="20"/>
                <w:szCs w:val="20"/>
              </w:rPr>
              <w:t>†g‡q</w:t>
            </w:r>
            <w:r w:rsidRPr="001C653E">
              <w:rPr>
                <w:sz w:val="20"/>
                <w:szCs w:val="20"/>
              </w:rPr>
              <w:t>)</w:t>
            </w:r>
            <w:r w:rsidRPr="001C653E">
              <w:rPr>
                <w:sz w:val="20"/>
                <w:szCs w:val="20"/>
              </w:rPr>
              <w:tab/>
              <w:t>[   ]</w:t>
            </w:r>
          </w:p>
          <w:p w14:paraId="7444B5C8" w14:textId="77777777" w:rsidR="002151F9" w:rsidRPr="001C653E" w:rsidRDefault="002151F9" w:rsidP="001C002E">
            <w:pPr>
              <w:tabs>
                <w:tab w:val="right" w:leader="dot" w:pos="4037"/>
              </w:tabs>
              <w:jc w:val="both"/>
              <w:rPr>
                <w:sz w:val="20"/>
                <w:szCs w:val="20"/>
              </w:rPr>
            </w:pPr>
          </w:p>
        </w:tc>
        <w:tc>
          <w:tcPr>
            <w:tcW w:w="696" w:type="dxa"/>
            <w:gridSpan w:val="2"/>
            <w:tcBorders>
              <w:top w:val="single" w:sz="8" w:space="0" w:color="auto"/>
              <w:left w:val="single" w:sz="8" w:space="0" w:color="auto"/>
              <w:right w:val="single" w:sz="8" w:space="0" w:color="auto"/>
            </w:tcBorders>
          </w:tcPr>
          <w:p w14:paraId="0AFEA34F" w14:textId="77777777" w:rsidR="002151F9" w:rsidRPr="001C653E" w:rsidRDefault="002151F9" w:rsidP="001C002E">
            <w:pPr>
              <w:jc w:val="both"/>
              <w:rPr>
                <w:sz w:val="20"/>
              </w:rPr>
            </w:pPr>
          </w:p>
        </w:tc>
      </w:tr>
      <w:tr w:rsidR="002151F9" w:rsidRPr="001C653E" w14:paraId="6F6E47A3" w14:textId="77777777" w:rsidTr="002151F9">
        <w:trPr>
          <w:gridAfter w:val="1"/>
          <w:wAfter w:w="33" w:type="dxa"/>
          <w:cantSplit/>
          <w:trHeight w:val="678"/>
        </w:trPr>
        <w:tc>
          <w:tcPr>
            <w:tcW w:w="630" w:type="dxa"/>
            <w:tcBorders>
              <w:top w:val="single" w:sz="8" w:space="0" w:color="auto"/>
              <w:left w:val="single" w:sz="6" w:space="0" w:color="auto"/>
              <w:bottom w:val="single" w:sz="6" w:space="0" w:color="auto"/>
              <w:right w:val="single" w:sz="12" w:space="0" w:color="auto"/>
            </w:tcBorders>
          </w:tcPr>
          <w:p w14:paraId="5720119A" w14:textId="77777777" w:rsidR="002151F9" w:rsidRPr="001C653E" w:rsidRDefault="002151F9" w:rsidP="006C3963">
            <w:pPr>
              <w:numPr>
                <w:ilvl w:val="0"/>
                <w:numId w:val="12"/>
              </w:numPr>
              <w:jc w:val="both"/>
              <w:rPr>
                <w:sz w:val="20"/>
              </w:rPr>
            </w:pPr>
          </w:p>
        </w:tc>
        <w:tc>
          <w:tcPr>
            <w:tcW w:w="4806" w:type="dxa"/>
            <w:tcBorders>
              <w:top w:val="single" w:sz="8" w:space="0" w:color="auto"/>
              <w:bottom w:val="single" w:sz="6" w:space="0" w:color="auto"/>
            </w:tcBorders>
          </w:tcPr>
          <w:p w14:paraId="04502308" w14:textId="77777777" w:rsidR="002151F9" w:rsidRPr="001C653E" w:rsidRDefault="002151F9" w:rsidP="001C002E">
            <w:pPr>
              <w:jc w:val="both"/>
              <w:rPr>
                <w:sz w:val="20"/>
                <w:szCs w:val="20"/>
              </w:rPr>
            </w:pPr>
            <w:r w:rsidRPr="001C653E">
              <w:rPr>
                <w:sz w:val="20"/>
                <w:szCs w:val="20"/>
              </w:rPr>
              <w:t xml:space="preserve">How many of these children (ages 5-12 years) currently live with you? </w:t>
            </w:r>
          </w:p>
          <w:p w14:paraId="115C9478" w14:textId="77777777" w:rsidR="002151F9" w:rsidRPr="001C653E" w:rsidRDefault="002151F9" w:rsidP="001C002E">
            <w:pPr>
              <w:jc w:val="both"/>
              <w:rPr>
                <w:sz w:val="20"/>
                <w:szCs w:val="20"/>
              </w:rPr>
            </w:pPr>
          </w:p>
          <w:p w14:paraId="27B879AA" w14:textId="77777777" w:rsidR="002151F9" w:rsidRPr="001C653E" w:rsidRDefault="002151F9" w:rsidP="001C002E">
            <w:pPr>
              <w:jc w:val="both"/>
              <w:rPr>
                <w:sz w:val="20"/>
                <w:szCs w:val="20"/>
              </w:rPr>
            </w:pPr>
            <w:r w:rsidRPr="001C653E">
              <w:rPr>
                <w:rFonts w:ascii="SutonnyMJ" w:hAnsi="SutonnyMJ"/>
                <w:sz w:val="20"/>
                <w:szCs w:val="20"/>
              </w:rPr>
              <w:t xml:space="preserve">GB ev”Pv‡`i g‡a¨ KZRb †Q‡j Ges KZRb †g‡q GLb Avcbvi mv‡_ emevm Ki‡Q? </w:t>
            </w:r>
          </w:p>
          <w:p w14:paraId="6B203FD4" w14:textId="77777777" w:rsidR="002151F9" w:rsidRPr="001C653E" w:rsidRDefault="002151F9" w:rsidP="001C002E">
            <w:pPr>
              <w:jc w:val="both"/>
              <w:rPr>
                <w:sz w:val="20"/>
                <w:szCs w:val="20"/>
              </w:rPr>
            </w:pPr>
          </w:p>
          <w:p w14:paraId="4F3D9662" w14:textId="77777777" w:rsidR="002151F9" w:rsidRPr="001C653E" w:rsidRDefault="002151F9" w:rsidP="001C002E">
            <w:pPr>
              <w:jc w:val="both"/>
              <w:rPr>
                <w:sz w:val="20"/>
                <w:szCs w:val="20"/>
              </w:rPr>
            </w:pPr>
            <w:r w:rsidRPr="001C653E">
              <w:rPr>
                <w:sz w:val="20"/>
                <w:szCs w:val="20"/>
              </w:rPr>
              <w:t>PROBE:</w:t>
            </w:r>
          </w:p>
          <w:p w14:paraId="08BF1CE0" w14:textId="77777777" w:rsidR="002151F9" w:rsidRPr="001C653E" w:rsidRDefault="002151F9" w:rsidP="006C3963">
            <w:pPr>
              <w:numPr>
                <w:ilvl w:val="0"/>
                <w:numId w:val="19"/>
              </w:numPr>
              <w:jc w:val="both"/>
              <w:rPr>
                <w:sz w:val="20"/>
                <w:szCs w:val="20"/>
              </w:rPr>
            </w:pPr>
            <w:r w:rsidRPr="001C653E">
              <w:rPr>
                <w:sz w:val="20"/>
                <w:szCs w:val="20"/>
              </w:rPr>
              <w:t xml:space="preserve">How many boys? </w:t>
            </w:r>
          </w:p>
          <w:p w14:paraId="26C366BD" w14:textId="77777777" w:rsidR="002151F9" w:rsidRPr="001C653E" w:rsidRDefault="002151F9" w:rsidP="006C3963">
            <w:pPr>
              <w:numPr>
                <w:ilvl w:val="0"/>
                <w:numId w:val="19"/>
              </w:numPr>
              <w:jc w:val="both"/>
              <w:rPr>
                <w:sz w:val="20"/>
                <w:szCs w:val="20"/>
              </w:rPr>
            </w:pPr>
            <w:r w:rsidRPr="001C653E">
              <w:rPr>
                <w:sz w:val="20"/>
                <w:szCs w:val="20"/>
              </w:rPr>
              <w:t xml:space="preserve">How many girls? </w:t>
            </w:r>
          </w:p>
          <w:p w14:paraId="31491E54" w14:textId="77777777" w:rsidR="002151F9" w:rsidRPr="001C653E" w:rsidRDefault="002151F9" w:rsidP="001C002E">
            <w:pPr>
              <w:ind w:left="360"/>
              <w:jc w:val="both"/>
              <w:rPr>
                <w:rFonts w:ascii="SutonnyMJ" w:hAnsi="SutonnyMJ"/>
                <w:sz w:val="20"/>
                <w:szCs w:val="20"/>
              </w:rPr>
            </w:pPr>
          </w:p>
          <w:p w14:paraId="5D1D42CC" w14:textId="77777777" w:rsidR="002151F9" w:rsidRPr="001C653E" w:rsidRDefault="002151F9" w:rsidP="001C002E">
            <w:pPr>
              <w:ind w:left="360"/>
              <w:jc w:val="both"/>
              <w:rPr>
                <w:sz w:val="20"/>
                <w:szCs w:val="20"/>
              </w:rPr>
            </w:pPr>
          </w:p>
        </w:tc>
        <w:tc>
          <w:tcPr>
            <w:tcW w:w="4254" w:type="dxa"/>
            <w:gridSpan w:val="4"/>
            <w:tcBorders>
              <w:top w:val="single" w:sz="8" w:space="0" w:color="auto"/>
              <w:left w:val="single" w:sz="6" w:space="0" w:color="auto"/>
              <w:bottom w:val="single" w:sz="6" w:space="0" w:color="auto"/>
              <w:right w:val="single" w:sz="4" w:space="0" w:color="auto"/>
            </w:tcBorders>
          </w:tcPr>
          <w:p w14:paraId="4698747C" w14:textId="77777777" w:rsidR="002151F9" w:rsidRPr="001C653E" w:rsidRDefault="002151F9" w:rsidP="001C002E">
            <w:pPr>
              <w:tabs>
                <w:tab w:val="right" w:leader="dot" w:pos="4037"/>
              </w:tabs>
              <w:jc w:val="both"/>
              <w:rPr>
                <w:sz w:val="20"/>
                <w:szCs w:val="20"/>
              </w:rPr>
            </w:pPr>
            <w:r w:rsidRPr="001C653E">
              <w:rPr>
                <w:sz w:val="20"/>
                <w:szCs w:val="20"/>
              </w:rPr>
              <w:t>a) BOYS(</w:t>
            </w:r>
            <w:r w:rsidRPr="001C653E">
              <w:rPr>
                <w:rFonts w:ascii="SutonnyMJ" w:hAnsi="SutonnyMJ"/>
                <w:sz w:val="20"/>
                <w:szCs w:val="20"/>
              </w:rPr>
              <w:t>†Q‡j</w:t>
            </w:r>
            <w:r w:rsidRPr="001C653E">
              <w:rPr>
                <w:sz w:val="20"/>
                <w:szCs w:val="20"/>
              </w:rPr>
              <w:t>)</w:t>
            </w:r>
            <w:r w:rsidRPr="001C653E">
              <w:rPr>
                <w:sz w:val="20"/>
                <w:szCs w:val="20"/>
              </w:rPr>
              <w:tab/>
              <w:t>[   ]</w:t>
            </w:r>
          </w:p>
          <w:p w14:paraId="61B993DC" w14:textId="77777777" w:rsidR="002151F9" w:rsidRPr="001C653E" w:rsidRDefault="002151F9" w:rsidP="001C002E">
            <w:pPr>
              <w:tabs>
                <w:tab w:val="right" w:leader="dot" w:pos="4037"/>
              </w:tabs>
              <w:jc w:val="both"/>
              <w:rPr>
                <w:sz w:val="20"/>
                <w:szCs w:val="20"/>
              </w:rPr>
            </w:pPr>
            <w:r w:rsidRPr="001C653E">
              <w:rPr>
                <w:sz w:val="20"/>
                <w:szCs w:val="20"/>
              </w:rPr>
              <w:t>b) GIRLS(</w:t>
            </w:r>
            <w:r w:rsidRPr="001C653E">
              <w:rPr>
                <w:rFonts w:ascii="SutonnyMJ" w:hAnsi="SutonnyMJ"/>
                <w:sz w:val="20"/>
                <w:szCs w:val="20"/>
              </w:rPr>
              <w:t>†g‡q)</w:t>
            </w:r>
            <w:r w:rsidRPr="001C653E">
              <w:rPr>
                <w:sz w:val="20"/>
                <w:szCs w:val="20"/>
              </w:rPr>
              <w:tab/>
              <w:t>[   ]</w:t>
            </w:r>
          </w:p>
          <w:p w14:paraId="276A3E75" w14:textId="77777777" w:rsidR="002151F9" w:rsidRPr="001C653E" w:rsidRDefault="002151F9" w:rsidP="001C002E">
            <w:pPr>
              <w:tabs>
                <w:tab w:val="right" w:leader="dot" w:pos="4037"/>
              </w:tabs>
              <w:jc w:val="both"/>
              <w:rPr>
                <w:sz w:val="20"/>
                <w:szCs w:val="20"/>
              </w:rPr>
            </w:pPr>
          </w:p>
          <w:p w14:paraId="31EAD8AF" w14:textId="77777777" w:rsidR="002151F9" w:rsidRPr="001C653E" w:rsidRDefault="002151F9" w:rsidP="007B0A8C">
            <w:pPr>
              <w:tabs>
                <w:tab w:val="right" w:leader="dot" w:pos="4037"/>
              </w:tabs>
              <w:jc w:val="right"/>
              <w:rPr>
                <w:sz w:val="20"/>
                <w:szCs w:val="20"/>
              </w:rPr>
            </w:pPr>
            <w:r w:rsidRPr="001C653E">
              <w:rPr>
                <w:sz w:val="20"/>
                <w:szCs w:val="20"/>
              </w:rPr>
              <w:t xml:space="preserve">IF “0” FOR BOTH SEXES </w:t>
            </w:r>
            <w:r w:rsidRPr="001C653E">
              <w:rPr>
                <w:b/>
                <w:sz w:val="20"/>
                <w:szCs w:val="20"/>
              </w:rPr>
              <w:sym w:font="Symbol" w:char="F0DE"/>
            </w:r>
          </w:p>
          <w:p w14:paraId="198784AC" w14:textId="77777777" w:rsidR="002151F9" w:rsidRPr="001C653E" w:rsidRDefault="002151F9" w:rsidP="007B0A8C">
            <w:pPr>
              <w:jc w:val="right"/>
              <w:rPr>
                <w:rFonts w:ascii="SutonnyMJ" w:hAnsi="SutonnyMJ"/>
                <w:sz w:val="20"/>
                <w:szCs w:val="20"/>
              </w:rPr>
            </w:pPr>
            <w:r w:rsidRPr="001C653E">
              <w:rPr>
                <w:rFonts w:ascii="SutonnyMJ" w:hAnsi="SutonnyMJ"/>
                <w:sz w:val="20"/>
                <w:szCs w:val="20"/>
              </w:rPr>
              <w:t xml:space="preserve">hw` †Q‡j Ges †g‡q Df‡qi msL¨v "0" nq </w:t>
            </w:r>
          </w:p>
          <w:p w14:paraId="7EF97ED1" w14:textId="77777777" w:rsidR="002151F9" w:rsidRPr="001C653E" w:rsidRDefault="002151F9" w:rsidP="001C002E">
            <w:pPr>
              <w:rPr>
                <w:sz w:val="20"/>
                <w:szCs w:val="20"/>
              </w:rPr>
            </w:pPr>
          </w:p>
        </w:tc>
        <w:tc>
          <w:tcPr>
            <w:tcW w:w="696" w:type="dxa"/>
            <w:gridSpan w:val="2"/>
            <w:tcBorders>
              <w:top w:val="single" w:sz="8" w:space="0" w:color="auto"/>
              <w:left w:val="single" w:sz="4" w:space="0" w:color="auto"/>
              <w:bottom w:val="single" w:sz="6" w:space="0" w:color="auto"/>
              <w:right w:val="single" w:sz="6" w:space="0" w:color="auto"/>
            </w:tcBorders>
          </w:tcPr>
          <w:p w14:paraId="44830AF1" w14:textId="77777777" w:rsidR="002151F9" w:rsidRPr="001C653E" w:rsidRDefault="002151F9" w:rsidP="001C002E">
            <w:pPr>
              <w:jc w:val="both"/>
              <w:rPr>
                <w:sz w:val="20"/>
              </w:rPr>
            </w:pPr>
          </w:p>
          <w:p w14:paraId="7247927E" w14:textId="77777777" w:rsidR="002151F9" w:rsidRPr="001C653E" w:rsidRDefault="002151F9" w:rsidP="001C002E">
            <w:pPr>
              <w:jc w:val="both"/>
              <w:rPr>
                <w:sz w:val="20"/>
              </w:rPr>
            </w:pPr>
          </w:p>
          <w:p w14:paraId="3ECBEEE6" w14:textId="77777777" w:rsidR="002151F9" w:rsidRPr="001C653E" w:rsidRDefault="002151F9" w:rsidP="001C002E">
            <w:pPr>
              <w:jc w:val="both"/>
              <w:rPr>
                <w:b/>
                <w:sz w:val="20"/>
              </w:rPr>
            </w:pPr>
          </w:p>
          <w:p w14:paraId="3098C299" w14:textId="77777777"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14:paraId="32ED95B8" w14:textId="77777777" w:rsidTr="002151F9">
        <w:trPr>
          <w:gridAfter w:val="1"/>
          <w:wAfter w:w="33" w:type="dxa"/>
          <w:cantSplit/>
          <w:trHeight w:val="1700"/>
        </w:trPr>
        <w:tc>
          <w:tcPr>
            <w:tcW w:w="630" w:type="dxa"/>
            <w:tcBorders>
              <w:top w:val="single" w:sz="6" w:space="0" w:color="auto"/>
              <w:left w:val="single" w:sz="6" w:space="0" w:color="auto"/>
              <w:bottom w:val="single" w:sz="6" w:space="0" w:color="auto"/>
              <w:right w:val="single" w:sz="12" w:space="0" w:color="auto"/>
            </w:tcBorders>
          </w:tcPr>
          <w:p w14:paraId="74BF332B" w14:textId="77777777" w:rsidR="002151F9" w:rsidRPr="001C653E" w:rsidRDefault="002151F9" w:rsidP="006C3963">
            <w:pPr>
              <w:numPr>
                <w:ilvl w:val="0"/>
                <w:numId w:val="12"/>
              </w:numPr>
              <w:jc w:val="both"/>
              <w:rPr>
                <w:sz w:val="20"/>
              </w:rPr>
            </w:pPr>
          </w:p>
        </w:tc>
        <w:tc>
          <w:tcPr>
            <w:tcW w:w="4806" w:type="dxa"/>
            <w:tcBorders>
              <w:top w:val="single" w:sz="6" w:space="0" w:color="auto"/>
              <w:bottom w:val="single" w:sz="6" w:space="0" w:color="auto"/>
            </w:tcBorders>
          </w:tcPr>
          <w:p w14:paraId="661AFBAB" w14:textId="77777777" w:rsidR="002151F9" w:rsidRPr="001C653E" w:rsidRDefault="002151F9" w:rsidP="001C002E">
            <w:pPr>
              <w:jc w:val="both"/>
              <w:rPr>
                <w:sz w:val="20"/>
                <w:szCs w:val="20"/>
              </w:rPr>
            </w:pPr>
            <w:r w:rsidRPr="001C653E">
              <w:rPr>
                <w:sz w:val="20"/>
                <w:szCs w:val="20"/>
              </w:rPr>
              <w:t xml:space="preserve">Do any of these children (ages 5-12 years): </w:t>
            </w:r>
          </w:p>
          <w:p w14:paraId="3435C37C" w14:textId="77777777" w:rsidR="002151F9" w:rsidRPr="001C653E" w:rsidRDefault="002151F9" w:rsidP="001C002E">
            <w:pPr>
              <w:jc w:val="both"/>
              <w:rPr>
                <w:sz w:val="20"/>
                <w:szCs w:val="20"/>
              </w:rPr>
            </w:pPr>
            <w:r w:rsidRPr="001C653E">
              <w:rPr>
                <w:rFonts w:ascii="SutonnyMJ" w:hAnsi="SutonnyMJ"/>
                <w:sz w:val="20"/>
                <w:szCs w:val="20"/>
              </w:rPr>
              <w:t>GB †Q‡j‡g‡q‡`i (05 I 12 eQ‡ii) g‡a¨ †KD wK:</w:t>
            </w:r>
          </w:p>
          <w:p w14:paraId="0D994943" w14:textId="77777777" w:rsidR="002151F9" w:rsidRPr="001C653E" w:rsidRDefault="002151F9" w:rsidP="001C002E">
            <w:pPr>
              <w:jc w:val="both"/>
              <w:rPr>
                <w:sz w:val="20"/>
                <w:szCs w:val="20"/>
              </w:rPr>
            </w:pPr>
          </w:p>
          <w:p w14:paraId="4C9C4151" w14:textId="77777777" w:rsidR="002151F9" w:rsidRPr="001C653E" w:rsidRDefault="002151F9" w:rsidP="006C3963">
            <w:pPr>
              <w:numPr>
                <w:ilvl w:val="0"/>
                <w:numId w:val="20"/>
              </w:numPr>
              <w:jc w:val="both"/>
              <w:rPr>
                <w:sz w:val="20"/>
                <w:szCs w:val="20"/>
              </w:rPr>
            </w:pPr>
            <w:r w:rsidRPr="001C653E">
              <w:rPr>
                <w:sz w:val="20"/>
                <w:szCs w:val="20"/>
              </w:rPr>
              <w:t>Have frequent nightmares?</w:t>
            </w:r>
            <w:r w:rsidRPr="001C653E">
              <w:rPr>
                <w:rFonts w:ascii="SutonnyMJ" w:hAnsi="SutonnyMJ"/>
                <w:sz w:val="20"/>
                <w:szCs w:val="20"/>
              </w:rPr>
              <w:t xml:space="preserve"> Nb Nb `yt¯^cœ †`‡L?</w:t>
            </w:r>
          </w:p>
          <w:p w14:paraId="2182A030" w14:textId="77777777" w:rsidR="002151F9" w:rsidRPr="001C653E" w:rsidRDefault="002151F9" w:rsidP="006C3963">
            <w:pPr>
              <w:numPr>
                <w:ilvl w:val="0"/>
                <w:numId w:val="20"/>
              </w:numPr>
              <w:jc w:val="both"/>
              <w:rPr>
                <w:sz w:val="20"/>
                <w:szCs w:val="20"/>
              </w:rPr>
            </w:pPr>
            <w:r w:rsidRPr="001C653E">
              <w:rPr>
                <w:sz w:val="20"/>
                <w:szCs w:val="20"/>
              </w:rPr>
              <w:t>Suck their thumbs or fingers?</w:t>
            </w:r>
            <w:r w:rsidRPr="001C653E">
              <w:rPr>
                <w:rFonts w:ascii="SutonnyMJ" w:hAnsi="SutonnyMJ"/>
                <w:sz w:val="20"/>
                <w:szCs w:val="20"/>
              </w:rPr>
              <w:t xml:space="preserve"> e„×v½yjx/Ab¨ †Kv‡bv Av½yj †Pv‡l?</w:t>
            </w:r>
          </w:p>
          <w:p w14:paraId="2B480A29" w14:textId="77777777" w:rsidR="002151F9" w:rsidRPr="001C653E" w:rsidRDefault="002151F9" w:rsidP="006C3963">
            <w:pPr>
              <w:numPr>
                <w:ilvl w:val="0"/>
                <w:numId w:val="20"/>
              </w:numPr>
              <w:jc w:val="both"/>
              <w:rPr>
                <w:sz w:val="20"/>
                <w:szCs w:val="20"/>
              </w:rPr>
            </w:pPr>
            <w:r w:rsidRPr="001C653E">
              <w:rPr>
                <w:sz w:val="20"/>
                <w:szCs w:val="20"/>
              </w:rPr>
              <w:t>Wet their bed often?</w:t>
            </w:r>
            <w:r w:rsidRPr="001C653E">
              <w:rPr>
                <w:rFonts w:ascii="SutonnyMJ" w:hAnsi="SutonnyMJ"/>
                <w:sz w:val="20"/>
                <w:szCs w:val="20"/>
              </w:rPr>
              <w:t xml:space="preserve"> cÖvqB weQvbvq cÖmªve K‡i wfwR‡q ‡`q?</w:t>
            </w:r>
          </w:p>
          <w:p w14:paraId="05BA8DA1" w14:textId="77777777" w:rsidR="002151F9" w:rsidRPr="001C653E" w:rsidRDefault="002151F9" w:rsidP="006C3963">
            <w:pPr>
              <w:numPr>
                <w:ilvl w:val="0"/>
                <w:numId w:val="20"/>
              </w:numPr>
              <w:jc w:val="both"/>
              <w:rPr>
                <w:sz w:val="20"/>
                <w:szCs w:val="20"/>
              </w:rPr>
            </w:pPr>
            <w:r w:rsidRPr="001C653E">
              <w:rPr>
                <w:sz w:val="20"/>
                <w:szCs w:val="20"/>
              </w:rPr>
              <w:t>Are any of these children very timid or withdrawn?</w:t>
            </w:r>
            <w:r w:rsidRPr="001C653E">
              <w:rPr>
                <w:rFonts w:ascii="SutonnyMJ" w:hAnsi="SutonnyMJ"/>
                <w:sz w:val="20"/>
                <w:szCs w:val="20"/>
              </w:rPr>
              <w:t xml:space="preserve"> Lye fxZz A_ev jvRyK?</w:t>
            </w:r>
          </w:p>
          <w:p w14:paraId="60D81EF2" w14:textId="77777777" w:rsidR="002151F9" w:rsidRPr="001C653E" w:rsidRDefault="002151F9" w:rsidP="001C002E">
            <w:pPr>
              <w:jc w:val="both"/>
              <w:rPr>
                <w:sz w:val="20"/>
              </w:rPr>
            </w:pPr>
            <w:r w:rsidRPr="001C653E">
              <w:rPr>
                <w:sz w:val="20"/>
                <w:szCs w:val="20"/>
              </w:rPr>
              <w:t>e)    Are any of them aggressive with you or other children?</w:t>
            </w:r>
            <w:r w:rsidRPr="001C653E">
              <w:rPr>
                <w:rFonts w:ascii="SutonnyMJ" w:hAnsi="SutonnyMJ"/>
                <w:sz w:val="20"/>
                <w:szCs w:val="20"/>
              </w:rPr>
              <w:t xml:space="preserve"> Avcbvi mv‡_ A_ev Ab¨ ev”Pv‡`i mv‡_ DMÖ AvPiY K‡i _v‡K?</w:t>
            </w:r>
          </w:p>
        </w:tc>
        <w:tc>
          <w:tcPr>
            <w:tcW w:w="1985" w:type="dxa"/>
            <w:tcBorders>
              <w:top w:val="single" w:sz="6" w:space="0" w:color="auto"/>
              <w:left w:val="single" w:sz="6" w:space="0" w:color="auto"/>
              <w:bottom w:val="single" w:sz="6" w:space="0" w:color="auto"/>
            </w:tcBorders>
          </w:tcPr>
          <w:p w14:paraId="5E28125D" w14:textId="77777777" w:rsidR="002151F9" w:rsidRPr="001C653E" w:rsidRDefault="002151F9" w:rsidP="001C002E">
            <w:pPr>
              <w:tabs>
                <w:tab w:val="right" w:leader="dot" w:pos="4037"/>
              </w:tabs>
              <w:jc w:val="both"/>
              <w:rPr>
                <w:sz w:val="20"/>
                <w:szCs w:val="20"/>
              </w:rPr>
            </w:pPr>
          </w:p>
          <w:p w14:paraId="42555B91" w14:textId="77777777" w:rsidR="002151F9" w:rsidRPr="001C653E" w:rsidRDefault="002151F9" w:rsidP="001C002E">
            <w:pPr>
              <w:tabs>
                <w:tab w:val="right" w:leader="dot" w:pos="4037"/>
              </w:tabs>
              <w:jc w:val="both"/>
              <w:rPr>
                <w:sz w:val="20"/>
                <w:szCs w:val="20"/>
              </w:rPr>
            </w:pPr>
          </w:p>
          <w:p w14:paraId="5FA6A516" w14:textId="77777777" w:rsidR="002151F9" w:rsidRPr="001C653E" w:rsidRDefault="002151F9" w:rsidP="001C002E">
            <w:pPr>
              <w:tabs>
                <w:tab w:val="left" w:pos="702"/>
                <w:tab w:val="right" w:leader="dot" w:pos="4037"/>
              </w:tabs>
              <w:ind w:left="360"/>
              <w:jc w:val="both"/>
              <w:rPr>
                <w:sz w:val="20"/>
                <w:szCs w:val="20"/>
              </w:rPr>
            </w:pPr>
          </w:p>
          <w:p w14:paraId="17182DE9" w14:textId="77777777"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NIGHTMARES</w:t>
            </w:r>
          </w:p>
          <w:p w14:paraId="15A61339" w14:textId="77777777" w:rsidR="002151F9" w:rsidRPr="001C653E" w:rsidRDefault="002151F9" w:rsidP="001C002E">
            <w:pPr>
              <w:tabs>
                <w:tab w:val="left" w:pos="702"/>
                <w:tab w:val="right" w:leader="dot" w:pos="4037"/>
              </w:tabs>
              <w:ind w:left="360"/>
              <w:jc w:val="both"/>
              <w:rPr>
                <w:rFonts w:cs="Vrinda"/>
                <w:sz w:val="20"/>
                <w:szCs w:val="25"/>
                <w:cs/>
                <w:lang w:bidi="bn-BD"/>
              </w:rPr>
            </w:pPr>
            <w:r w:rsidRPr="001C653E">
              <w:rPr>
                <w:rFonts w:ascii="SutonnyMJ" w:hAnsi="SutonnyMJ"/>
                <w:sz w:val="20"/>
                <w:szCs w:val="20"/>
              </w:rPr>
              <w:t>`yt¯^cœ</w:t>
            </w:r>
          </w:p>
          <w:p w14:paraId="1F3C2170" w14:textId="77777777"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SUCK THUMB</w:t>
            </w:r>
          </w:p>
          <w:p w14:paraId="60DB9436" w14:textId="77777777"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e„×v½ywj †Pvlv</w:t>
            </w:r>
          </w:p>
          <w:p w14:paraId="62D1C33E" w14:textId="77777777"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WET BED</w:t>
            </w:r>
          </w:p>
          <w:p w14:paraId="243C0362" w14:textId="77777777"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weQvbv †fRv‡bv</w:t>
            </w:r>
          </w:p>
          <w:p w14:paraId="2D5A829F" w14:textId="77777777"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TIMID</w:t>
            </w:r>
          </w:p>
          <w:p w14:paraId="0451D433" w14:textId="77777777" w:rsidR="002151F9" w:rsidRPr="001C653E" w:rsidRDefault="002151F9" w:rsidP="001C002E">
            <w:pPr>
              <w:tabs>
                <w:tab w:val="left" w:pos="702"/>
                <w:tab w:val="right" w:leader="dot" w:pos="4037"/>
              </w:tabs>
              <w:ind w:left="360"/>
              <w:jc w:val="both"/>
              <w:rPr>
                <w:sz w:val="20"/>
                <w:szCs w:val="20"/>
              </w:rPr>
            </w:pPr>
            <w:r w:rsidRPr="001C653E">
              <w:rPr>
                <w:rFonts w:ascii="SutonnyMJ" w:hAnsi="SutonnyMJ"/>
                <w:sz w:val="20"/>
                <w:szCs w:val="20"/>
              </w:rPr>
              <w:t>fxZz</w:t>
            </w:r>
          </w:p>
          <w:p w14:paraId="5246521D" w14:textId="77777777" w:rsidR="002151F9" w:rsidRPr="001C653E" w:rsidRDefault="002151F9" w:rsidP="006C3963">
            <w:pPr>
              <w:numPr>
                <w:ilvl w:val="0"/>
                <w:numId w:val="21"/>
              </w:numPr>
              <w:tabs>
                <w:tab w:val="left" w:pos="702"/>
                <w:tab w:val="right" w:leader="dot" w:pos="4037"/>
              </w:tabs>
              <w:jc w:val="both"/>
              <w:rPr>
                <w:sz w:val="20"/>
                <w:szCs w:val="20"/>
              </w:rPr>
            </w:pPr>
            <w:r w:rsidRPr="001C653E">
              <w:rPr>
                <w:sz w:val="20"/>
                <w:szCs w:val="20"/>
              </w:rPr>
              <w:t>AGGRESSIVE</w:t>
            </w:r>
          </w:p>
          <w:p w14:paraId="6EC8F51B" w14:textId="77777777" w:rsidR="002151F9" w:rsidRPr="001C653E" w:rsidRDefault="002151F9" w:rsidP="00183BAD">
            <w:pPr>
              <w:tabs>
                <w:tab w:val="left" w:pos="702"/>
                <w:tab w:val="right" w:leader="dot" w:pos="4037"/>
              </w:tabs>
              <w:ind w:left="360"/>
              <w:jc w:val="both"/>
              <w:rPr>
                <w:sz w:val="20"/>
                <w:szCs w:val="20"/>
              </w:rPr>
            </w:pPr>
            <w:r w:rsidRPr="001C653E">
              <w:rPr>
                <w:rFonts w:ascii="SutonnyMJ" w:hAnsi="SutonnyMJ"/>
                <w:sz w:val="20"/>
                <w:szCs w:val="20"/>
              </w:rPr>
              <w:t>DMÖ AvPiY</w:t>
            </w:r>
          </w:p>
          <w:p w14:paraId="2E6FED18" w14:textId="77777777" w:rsidR="002151F9" w:rsidRPr="001C653E" w:rsidRDefault="002151F9" w:rsidP="001C002E">
            <w:pPr>
              <w:ind w:firstLine="720"/>
              <w:rPr>
                <w:sz w:val="20"/>
                <w:szCs w:val="20"/>
              </w:rPr>
            </w:pPr>
          </w:p>
        </w:tc>
        <w:tc>
          <w:tcPr>
            <w:tcW w:w="850" w:type="dxa"/>
            <w:tcBorders>
              <w:top w:val="single" w:sz="6" w:space="0" w:color="auto"/>
              <w:bottom w:val="single" w:sz="6" w:space="0" w:color="auto"/>
            </w:tcBorders>
          </w:tcPr>
          <w:p w14:paraId="16E774EF" w14:textId="77777777" w:rsidR="002151F9" w:rsidRPr="001C653E" w:rsidRDefault="002151F9" w:rsidP="001C002E">
            <w:pPr>
              <w:tabs>
                <w:tab w:val="right" w:leader="dot" w:pos="4037"/>
              </w:tabs>
              <w:ind w:left="-113"/>
              <w:jc w:val="center"/>
              <w:rPr>
                <w:sz w:val="20"/>
                <w:szCs w:val="20"/>
              </w:rPr>
            </w:pPr>
            <w:r w:rsidRPr="001C653E">
              <w:rPr>
                <w:sz w:val="20"/>
                <w:szCs w:val="20"/>
              </w:rPr>
              <w:t>YES</w:t>
            </w:r>
          </w:p>
          <w:p w14:paraId="487DA5AD" w14:textId="77777777" w:rsidR="002151F9" w:rsidRPr="001C653E" w:rsidRDefault="002151F9" w:rsidP="001C002E">
            <w:pPr>
              <w:tabs>
                <w:tab w:val="right" w:leader="dot" w:pos="3887"/>
              </w:tabs>
              <w:spacing w:before="20"/>
              <w:jc w:val="both"/>
              <w:rPr>
                <w:sz w:val="20"/>
                <w:szCs w:val="20"/>
              </w:rPr>
            </w:pPr>
            <w:r w:rsidRPr="001C653E">
              <w:rPr>
                <w:rFonts w:ascii="SutonnyMJ" w:hAnsi="SutonnyMJ"/>
                <w:sz w:val="20"/>
                <w:szCs w:val="20"/>
              </w:rPr>
              <w:t>n¨uv</w:t>
            </w:r>
          </w:p>
          <w:p w14:paraId="1749C82C" w14:textId="77777777" w:rsidR="002151F9" w:rsidRPr="001C653E" w:rsidRDefault="002151F9" w:rsidP="001C002E">
            <w:pPr>
              <w:tabs>
                <w:tab w:val="right" w:leader="dot" w:pos="4037"/>
              </w:tabs>
              <w:jc w:val="center"/>
              <w:rPr>
                <w:sz w:val="20"/>
                <w:szCs w:val="20"/>
              </w:rPr>
            </w:pPr>
          </w:p>
          <w:p w14:paraId="04911029" w14:textId="77777777" w:rsidR="002151F9" w:rsidRPr="001C653E" w:rsidRDefault="002151F9" w:rsidP="001C002E">
            <w:pPr>
              <w:tabs>
                <w:tab w:val="right" w:leader="dot" w:pos="4037"/>
              </w:tabs>
              <w:jc w:val="center"/>
              <w:rPr>
                <w:sz w:val="20"/>
                <w:szCs w:val="20"/>
              </w:rPr>
            </w:pPr>
            <w:r w:rsidRPr="001C653E">
              <w:rPr>
                <w:sz w:val="20"/>
                <w:szCs w:val="20"/>
              </w:rPr>
              <w:t>1</w:t>
            </w:r>
          </w:p>
          <w:p w14:paraId="4C25B602" w14:textId="77777777" w:rsidR="002151F9" w:rsidRPr="001C653E" w:rsidRDefault="002151F9" w:rsidP="001C002E">
            <w:pPr>
              <w:tabs>
                <w:tab w:val="right" w:leader="dot" w:pos="4037"/>
              </w:tabs>
              <w:jc w:val="center"/>
              <w:rPr>
                <w:sz w:val="20"/>
                <w:szCs w:val="20"/>
              </w:rPr>
            </w:pPr>
          </w:p>
          <w:p w14:paraId="5DC43EA5" w14:textId="77777777" w:rsidR="002151F9" w:rsidRPr="001C653E" w:rsidRDefault="002151F9" w:rsidP="001C002E">
            <w:pPr>
              <w:tabs>
                <w:tab w:val="right" w:leader="dot" w:pos="4037"/>
              </w:tabs>
              <w:jc w:val="center"/>
              <w:rPr>
                <w:sz w:val="20"/>
                <w:szCs w:val="20"/>
              </w:rPr>
            </w:pPr>
            <w:r w:rsidRPr="001C653E">
              <w:rPr>
                <w:sz w:val="20"/>
                <w:szCs w:val="20"/>
              </w:rPr>
              <w:t>1</w:t>
            </w:r>
          </w:p>
          <w:p w14:paraId="4CA42A90" w14:textId="77777777" w:rsidR="002151F9" w:rsidRPr="001C653E" w:rsidRDefault="002151F9" w:rsidP="001C002E">
            <w:pPr>
              <w:tabs>
                <w:tab w:val="right" w:leader="dot" w:pos="4037"/>
              </w:tabs>
              <w:jc w:val="center"/>
              <w:rPr>
                <w:sz w:val="20"/>
                <w:szCs w:val="20"/>
              </w:rPr>
            </w:pPr>
          </w:p>
          <w:p w14:paraId="5101C25C" w14:textId="77777777" w:rsidR="002151F9" w:rsidRPr="001C653E" w:rsidRDefault="002151F9" w:rsidP="001C002E">
            <w:pPr>
              <w:tabs>
                <w:tab w:val="right" w:leader="dot" w:pos="4037"/>
              </w:tabs>
              <w:jc w:val="center"/>
              <w:rPr>
                <w:sz w:val="20"/>
                <w:szCs w:val="20"/>
              </w:rPr>
            </w:pPr>
            <w:r w:rsidRPr="001C653E">
              <w:rPr>
                <w:sz w:val="20"/>
                <w:szCs w:val="20"/>
              </w:rPr>
              <w:t>1</w:t>
            </w:r>
          </w:p>
          <w:p w14:paraId="4B8A1A6A" w14:textId="77777777" w:rsidR="002151F9" w:rsidRPr="001C653E" w:rsidRDefault="002151F9" w:rsidP="001C002E">
            <w:pPr>
              <w:tabs>
                <w:tab w:val="right" w:leader="dot" w:pos="4037"/>
              </w:tabs>
              <w:jc w:val="center"/>
              <w:rPr>
                <w:sz w:val="20"/>
                <w:szCs w:val="20"/>
              </w:rPr>
            </w:pPr>
          </w:p>
          <w:p w14:paraId="0C2429EE" w14:textId="77777777" w:rsidR="002151F9" w:rsidRPr="001C653E" w:rsidRDefault="002151F9" w:rsidP="001C002E">
            <w:pPr>
              <w:tabs>
                <w:tab w:val="right" w:leader="dot" w:pos="4037"/>
              </w:tabs>
              <w:jc w:val="center"/>
              <w:rPr>
                <w:sz w:val="20"/>
                <w:szCs w:val="20"/>
              </w:rPr>
            </w:pPr>
            <w:r w:rsidRPr="001C653E">
              <w:rPr>
                <w:sz w:val="20"/>
                <w:szCs w:val="20"/>
              </w:rPr>
              <w:t>1</w:t>
            </w:r>
          </w:p>
          <w:p w14:paraId="626945A2" w14:textId="77777777" w:rsidR="002151F9" w:rsidRPr="001C653E" w:rsidRDefault="002151F9" w:rsidP="001C002E">
            <w:pPr>
              <w:tabs>
                <w:tab w:val="right" w:leader="dot" w:pos="4037"/>
              </w:tabs>
              <w:jc w:val="center"/>
              <w:rPr>
                <w:sz w:val="20"/>
                <w:szCs w:val="20"/>
              </w:rPr>
            </w:pPr>
          </w:p>
          <w:p w14:paraId="7BA13E33" w14:textId="77777777" w:rsidR="002151F9" w:rsidRPr="001C653E" w:rsidRDefault="002151F9" w:rsidP="001C002E">
            <w:pPr>
              <w:tabs>
                <w:tab w:val="right" w:leader="dot" w:pos="4037"/>
              </w:tabs>
              <w:jc w:val="center"/>
              <w:rPr>
                <w:sz w:val="20"/>
                <w:szCs w:val="20"/>
              </w:rPr>
            </w:pPr>
            <w:r w:rsidRPr="001C653E">
              <w:rPr>
                <w:sz w:val="20"/>
                <w:szCs w:val="20"/>
              </w:rPr>
              <w:t>1`</w:t>
            </w:r>
          </w:p>
        </w:tc>
        <w:tc>
          <w:tcPr>
            <w:tcW w:w="705" w:type="dxa"/>
            <w:tcBorders>
              <w:top w:val="single" w:sz="6" w:space="0" w:color="auto"/>
              <w:bottom w:val="single" w:sz="6" w:space="0" w:color="auto"/>
            </w:tcBorders>
          </w:tcPr>
          <w:p w14:paraId="73DC2F5F" w14:textId="77777777" w:rsidR="002151F9" w:rsidRPr="001C653E" w:rsidRDefault="002151F9" w:rsidP="001C002E">
            <w:pPr>
              <w:tabs>
                <w:tab w:val="right" w:leader="dot" w:pos="4037"/>
              </w:tabs>
              <w:jc w:val="center"/>
              <w:rPr>
                <w:sz w:val="20"/>
                <w:szCs w:val="20"/>
              </w:rPr>
            </w:pPr>
            <w:r w:rsidRPr="001C653E">
              <w:rPr>
                <w:sz w:val="20"/>
                <w:szCs w:val="20"/>
              </w:rPr>
              <w:t>NO</w:t>
            </w:r>
          </w:p>
          <w:p w14:paraId="611251A9" w14:textId="77777777" w:rsidR="002151F9" w:rsidRPr="001C653E" w:rsidRDefault="002151F9" w:rsidP="001C002E">
            <w:pPr>
              <w:tabs>
                <w:tab w:val="right" w:leader="dot" w:pos="3887"/>
              </w:tabs>
              <w:jc w:val="both"/>
              <w:rPr>
                <w:sz w:val="20"/>
                <w:szCs w:val="20"/>
              </w:rPr>
            </w:pPr>
            <w:r w:rsidRPr="001C653E">
              <w:rPr>
                <w:rFonts w:ascii="SutonnyMJ" w:hAnsi="SutonnyMJ"/>
                <w:sz w:val="20"/>
                <w:szCs w:val="20"/>
              </w:rPr>
              <w:t>bv</w:t>
            </w:r>
          </w:p>
          <w:p w14:paraId="16D3ADDE" w14:textId="77777777" w:rsidR="002151F9" w:rsidRPr="001C653E" w:rsidRDefault="002151F9" w:rsidP="001C002E">
            <w:pPr>
              <w:tabs>
                <w:tab w:val="right" w:leader="dot" w:pos="4037"/>
              </w:tabs>
              <w:jc w:val="center"/>
              <w:rPr>
                <w:sz w:val="20"/>
                <w:szCs w:val="20"/>
              </w:rPr>
            </w:pPr>
          </w:p>
          <w:p w14:paraId="51C1DF96" w14:textId="77777777" w:rsidR="002151F9" w:rsidRPr="001C653E" w:rsidRDefault="002151F9" w:rsidP="001C002E">
            <w:pPr>
              <w:tabs>
                <w:tab w:val="right" w:leader="dot" w:pos="4037"/>
              </w:tabs>
              <w:jc w:val="center"/>
              <w:rPr>
                <w:sz w:val="20"/>
                <w:szCs w:val="20"/>
              </w:rPr>
            </w:pPr>
            <w:r w:rsidRPr="001C653E">
              <w:rPr>
                <w:sz w:val="20"/>
                <w:szCs w:val="20"/>
              </w:rPr>
              <w:t>2</w:t>
            </w:r>
          </w:p>
          <w:p w14:paraId="15AB5157" w14:textId="77777777" w:rsidR="002151F9" w:rsidRPr="001C653E" w:rsidRDefault="002151F9" w:rsidP="001C002E">
            <w:pPr>
              <w:tabs>
                <w:tab w:val="right" w:leader="dot" w:pos="4037"/>
              </w:tabs>
              <w:jc w:val="center"/>
              <w:rPr>
                <w:sz w:val="20"/>
                <w:szCs w:val="20"/>
              </w:rPr>
            </w:pPr>
          </w:p>
          <w:p w14:paraId="685C33E5" w14:textId="77777777" w:rsidR="002151F9" w:rsidRPr="001C653E" w:rsidRDefault="002151F9" w:rsidP="001C002E">
            <w:pPr>
              <w:tabs>
                <w:tab w:val="right" w:leader="dot" w:pos="4037"/>
              </w:tabs>
              <w:jc w:val="center"/>
              <w:rPr>
                <w:sz w:val="20"/>
                <w:szCs w:val="20"/>
              </w:rPr>
            </w:pPr>
            <w:r w:rsidRPr="001C653E">
              <w:rPr>
                <w:sz w:val="20"/>
                <w:szCs w:val="20"/>
              </w:rPr>
              <w:t>2</w:t>
            </w:r>
          </w:p>
          <w:p w14:paraId="343FC85C" w14:textId="77777777" w:rsidR="002151F9" w:rsidRPr="001C653E" w:rsidRDefault="002151F9" w:rsidP="001C002E">
            <w:pPr>
              <w:tabs>
                <w:tab w:val="right" w:leader="dot" w:pos="4037"/>
              </w:tabs>
              <w:jc w:val="center"/>
              <w:rPr>
                <w:sz w:val="20"/>
                <w:szCs w:val="20"/>
              </w:rPr>
            </w:pPr>
          </w:p>
          <w:p w14:paraId="0DF6480B" w14:textId="77777777" w:rsidR="002151F9" w:rsidRPr="001C653E" w:rsidRDefault="002151F9" w:rsidP="001C002E">
            <w:pPr>
              <w:tabs>
                <w:tab w:val="right" w:leader="dot" w:pos="4037"/>
              </w:tabs>
              <w:jc w:val="center"/>
              <w:rPr>
                <w:sz w:val="20"/>
                <w:szCs w:val="20"/>
              </w:rPr>
            </w:pPr>
            <w:r w:rsidRPr="001C653E">
              <w:rPr>
                <w:sz w:val="20"/>
                <w:szCs w:val="20"/>
              </w:rPr>
              <w:t>2</w:t>
            </w:r>
          </w:p>
          <w:p w14:paraId="3C368093" w14:textId="77777777" w:rsidR="002151F9" w:rsidRPr="001C653E" w:rsidRDefault="002151F9" w:rsidP="001C002E">
            <w:pPr>
              <w:tabs>
                <w:tab w:val="right" w:leader="dot" w:pos="4037"/>
              </w:tabs>
              <w:jc w:val="center"/>
              <w:rPr>
                <w:sz w:val="20"/>
                <w:szCs w:val="20"/>
              </w:rPr>
            </w:pPr>
          </w:p>
          <w:p w14:paraId="11EF522F" w14:textId="77777777" w:rsidR="002151F9" w:rsidRPr="001C653E" w:rsidRDefault="002151F9" w:rsidP="001C002E">
            <w:pPr>
              <w:tabs>
                <w:tab w:val="right" w:leader="dot" w:pos="4037"/>
              </w:tabs>
              <w:jc w:val="center"/>
              <w:rPr>
                <w:sz w:val="20"/>
                <w:szCs w:val="20"/>
              </w:rPr>
            </w:pPr>
            <w:r w:rsidRPr="001C653E">
              <w:rPr>
                <w:sz w:val="20"/>
                <w:szCs w:val="20"/>
              </w:rPr>
              <w:t>2</w:t>
            </w:r>
          </w:p>
          <w:p w14:paraId="25309331" w14:textId="77777777" w:rsidR="002151F9" w:rsidRPr="001C653E" w:rsidRDefault="002151F9" w:rsidP="001C002E">
            <w:pPr>
              <w:tabs>
                <w:tab w:val="right" w:leader="dot" w:pos="4037"/>
              </w:tabs>
              <w:jc w:val="center"/>
              <w:rPr>
                <w:sz w:val="20"/>
                <w:szCs w:val="20"/>
              </w:rPr>
            </w:pPr>
          </w:p>
          <w:p w14:paraId="538B8888" w14:textId="77777777" w:rsidR="002151F9" w:rsidRPr="001C653E" w:rsidRDefault="002151F9" w:rsidP="001C002E">
            <w:pPr>
              <w:tabs>
                <w:tab w:val="right" w:leader="dot" w:pos="4037"/>
              </w:tabs>
              <w:jc w:val="center"/>
              <w:rPr>
                <w:sz w:val="20"/>
                <w:szCs w:val="20"/>
              </w:rPr>
            </w:pPr>
            <w:r w:rsidRPr="001C653E">
              <w:rPr>
                <w:sz w:val="20"/>
                <w:szCs w:val="20"/>
              </w:rPr>
              <w:t>2</w:t>
            </w:r>
          </w:p>
        </w:tc>
        <w:tc>
          <w:tcPr>
            <w:tcW w:w="714" w:type="dxa"/>
            <w:tcBorders>
              <w:top w:val="single" w:sz="6" w:space="0" w:color="auto"/>
              <w:bottom w:val="single" w:sz="6" w:space="0" w:color="auto"/>
              <w:right w:val="single" w:sz="4" w:space="0" w:color="auto"/>
            </w:tcBorders>
          </w:tcPr>
          <w:p w14:paraId="2B01990E" w14:textId="77777777" w:rsidR="002151F9" w:rsidRPr="001C653E" w:rsidRDefault="002151F9" w:rsidP="001C002E">
            <w:pPr>
              <w:tabs>
                <w:tab w:val="right" w:leader="dot" w:pos="4037"/>
              </w:tabs>
              <w:jc w:val="center"/>
              <w:rPr>
                <w:sz w:val="20"/>
                <w:szCs w:val="20"/>
              </w:rPr>
            </w:pPr>
            <w:r w:rsidRPr="001C653E">
              <w:rPr>
                <w:sz w:val="20"/>
                <w:szCs w:val="20"/>
              </w:rPr>
              <w:t>DK</w:t>
            </w:r>
          </w:p>
          <w:p w14:paraId="77598B25" w14:textId="77777777" w:rsidR="002151F9" w:rsidRPr="001C653E" w:rsidRDefault="002151F9" w:rsidP="001C002E">
            <w:pPr>
              <w:tabs>
                <w:tab w:val="right" w:leader="dot" w:pos="4037"/>
              </w:tabs>
              <w:jc w:val="center"/>
              <w:rPr>
                <w:sz w:val="20"/>
                <w:szCs w:val="20"/>
              </w:rPr>
            </w:pPr>
            <w:r w:rsidRPr="001C653E">
              <w:rPr>
                <w:rFonts w:ascii="SutonnyMJ" w:hAnsi="SutonnyMJ"/>
                <w:sz w:val="20"/>
                <w:szCs w:val="20"/>
              </w:rPr>
              <w:t>Rvwbbv</w:t>
            </w:r>
          </w:p>
          <w:p w14:paraId="413BFB35" w14:textId="77777777" w:rsidR="002151F9" w:rsidRPr="001C653E" w:rsidRDefault="002151F9" w:rsidP="001C002E">
            <w:pPr>
              <w:tabs>
                <w:tab w:val="right" w:leader="dot" w:pos="4037"/>
              </w:tabs>
              <w:jc w:val="center"/>
              <w:rPr>
                <w:sz w:val="20"/>
                <w:szCs w:val="20"/>
              </w:rPr>
            </w:pPr>
          </w:p>
          <w:p w14:paraId="35210855" w14:textId="77777777" w:rsidR="002151F9" w:rsidRPr="001C653E" w:rsidRDefault="002151F9" w:rsidP="001C002E">
            <w:pPr>
              <w:tabs>
                <w:tab w:val="right" w:leader="dot" w:pos="4037"/>
              </w:tabs>
              <w:jc w:val="center"/>
              <w:rPr>
                <w:sz w:val="20"/>
                <w:szCs w:val="20"/>
              </w:rPr>
            </w:pPr>
            <w:r w:rsidRPr="001C653E">
              <w:rPr>
                <w:sz w:val="20"/>
                <w:szCs w:val="20"/>
              </w:rPr>
              <w:t>8</w:t>
            </w:r>
          </w:p>
          <w:p w14:paraId="4F4963D1" w14:textId="77777777" w:rsidR="002151F9" w:rsidRPr="001C653E" w:rsidRDefault="002151F9" w:rsidP="001C002E">
            <w:pPr>
              <w:tabs>
                <w:tab w:val="right" w:leader="dot" w:pos="4037"/>
              </w:tabs>
              <w:jc w:val="center"/>
              <w:rPr>
                <w:sz w:val="20"/>
                <w:szCs w:val="20"/>
              </w:rPr>
            </w:pPr>
          </w:p>
          <w:p w14:paraId="4D8738F1" w14:textId="77777777" w:rsidR="002151F9" w:rsidRPr="001C653E" w:rsidRDefault="002151F9" w:rsidP="001C002E">
            <w:pPr>
              <w:tabs>
                <w:tab w:val="right" w:leader="dot" w:pos="4037"/>
              </w:tabs>
              <w:jc w:val="center"/>
              <w:rPr>
                <w:sz w:val="20"/>
                <w:szCs w:val="20"/>
              </w:rPr>
            </w:pPr>
            <w:r w:rsidRPr="001C653E">
              <w:rPr>
                <w:sz w:val="20"/>
                <w:szCs w:val="20"/>
              </w:rPr>
              <w:t>8</w:t>
            </w:r>
          </w:p>
          <w:p w14:paraId="57A06498" w14:textId="77777777" w:rsidR="002151F9" w:rsidRPr="001C653E" w:rsidRDefault="002151F9" w:rsidP="001C002E">
            <w:pPr>
              <w:tabs>
                <w:tab w:val="right" w:leader="dot" w:pos="4037"/>
              </w:tabs>
              <w:jc w:val="center"/>
              <w:rPr>
                <w:sz w:val="20"/>
                <w:szCs w:val="20"/>
              </w:rPr>
            </w:pPr>
          </w:p>
          <w:p w14:paraId="3F3FFC67" w14:textId="77777777" w:rsidR="002151F9" w:rsidRPr="001C653E" w:rsidRDefault="002151F9" w:rsidP="001C002E">
            <w:pPr>
              <w:tabs>
                <w:tab w:val="right" w:leader="dot" w:pos="4037"/>
              </w:tabs>
              <w:jc w:val="center"/>
              <w:rPr>
                <w:sz w:val="20"/>
                <w:szCs w:val="20"/>
              </w:rPr>
            </w:pPr>
            <w:r w:rsidRPr="001C653E">
              <w:rPr>
                <w:sz w:val="20"/>
                <w:szCs w:val="20"/>
              </w:rPr>
              <w:t>8</w:t>
            </w:r>
          </w:p>
          <w:p w14:paraId="14C2C573" w14:textId="77777777" w:rsidR="002151F9" w:rsidRPr="001C653E" w:rsidRDefault="002151F9" w:rsidP="001C002E">
            <w:pPr>
              <w:tabs>
                <w:tab w:val="right" w:leader="dot" w:pos="4037"/>
              </w:tabs>
              <w:jc w:val="center"/>
              <w:rPr>
                <w:sz w:val="20"/>
                <w:szCs w:val="20"/>
              </w:rPr>
            </w:pPr>
          </w:p>
          <w:p w14:paraId="0F1D91F1" w14:textId="77777777" w:rsidR="002151F9" w:rsidRPr="001C653E" w:rsidRDefault="002151F9" w:rsidP="001C002E">
            <w:pPr>
              <w:tabs>
                <w:tab w:val="right" w:leader="dot" w:pos="4037"/>
              </w:tabs>
              <w:jc w:val="center"/>
              <w:rPr>
                <w:sz w:val="20"/>
                <w:szCs w:val="20"/>
              </w:rPr>
            </w:pPr>
            <w:r w:rsidRPr="001C653E">
              <w:rPr>
                <w:sz w:val="20"/>
                <w:szCs w:val="20"/>
              </w:rPr>
              <w:t>8</w:t>
            </w:r>
          </w:p>
          <w:p w14:paraId="7C7470C3" w14:textId="77777777" w:rsidR="002151F9" w:rsidRPr="001C653E" w:rsidRDefault="002151F9" w:rsidP="001C002E">
            <w:pPr>
              <w:tabs>
                <w:tab w:val="right" w:leader="dot" w:pos="4037"/>
              </w:tabs>
              <w:jc w:val="center"/>
              <w:rPr>
                <w:sz w:val="20"/>
                <w:szCs w:val="20"/>
              </w:rPr>
            </w:pPr>
          </w:p>
          <w:p w14:paraId="1A16DB1C" w14:textId="77777777" w:rsidR="002151F9" w:rsidRPr="001C653E" w:rsidRDefault="002151F9" w:rsidP="001C002E">
            <w:pPr>
              <w:tabs>
                <w:tab w:val="right" w:leader="dot" w:pos="4037"/>
              </w:tabs>
              <w:jc w:val="center"/>
              <w:rPr>
                <w:sz w:val="20"/>
                <w:szCs w:val="20"/>
              </w:rPr>
            </w:pPr>
            <w:r w:rsidRPr="001C653E">
              <w:rPr>
                <w:sz w:val="20"/>
                <w:szCs w:val="20"/>
              </w:rPr>
              <w:t>8</w:t>
            </w:r>
          </w:p>
        </w:tc>
        <w:tc>
          <w:tcPr>
            <w:tcW w:w="696" w:type="dxa"/>
            <w:gridSpan w:val="2"/>
            <w:tcBorders>
              <w:top w:val="single" w:sz="6" w:space="0" w:color="auto"/>
              <w:left w:val="single" w:sz="4" w:space="0" w:color="auto"/>
              <w:bottom w:val="single" w:sz="6" w:space="0" w:color="auto"/>
              <w:right w:val="single" w:sz="6" w:space="0" w:color="auto"/>
            </w:tcBorders>
          </w:tcPr>
          <w:p w14:paraId="79E074CB" w14:textId="77777777" w:rsidR="002151F9" w:rsidRPr="001C653E" w:rsidRDefault="002151F9" w:rsidP="001C002E">
            <w:pPr>
              <w:jc w:val="both"/>
              <w:rPr>
                <w:sz w:val="20"/>
              </w:rPr>
            </w:pPr>
          </w:p>
        </w:tc>
      </w:tr>
      <w:tr w:rsidR="002151F9" w:rsidRPr="001C653E" w14:paraId="00C68036" w14:textId="77777777" w:rsidTr="002151F9">
        <w:trPr>
          <w:gridAfter w:val="1"/>
          <w:wAfter w:w="33" w:type="dxa"/>
          <w:cantSplit/>
          <w:trHeight w:val="678"/>
        </w:trPr>
        <w:tc>
          <w:tcPr>
            <w:tcW w:w="630" w:type="dxa"/>
            <w:tcBorders>
              <w:top w:val="single" w:sz="6" w:space="0" w:color="auto"/>
              <w:left w:val="single" w:sz="6" w:space="0" w:color="auto"/>
              <w:bottom w:val="single" w:sz="6" w:space="0" w:color="auto"/>
              <w:right w:val="single" w:sz="12" w:space="0" w:color="auto"/>
            </w:tcBorders>
          </w:tcPr>
          <w:p w14:paraId="5F9584FD" w14:textId="77777777" w:rsidR="002151F9" w:rsidRPr="001C653E" w:rsidRDefault="002151F9" w:rsidP="006C3963">
            <w:pPr>
              <w:numPr>
                <w:ilvl w:val="0"/>
                <w:numId w:val="22"/>
              </w:numPr>
              <w:jc w:val="both"/>
              <w:rPr>
                <w:sz w:val="20"/>
              </w:rPr>
            </w:pPr>
          </w:p>
        </w:tc>
        <w:tc>
          <w:tcPr>
            <w:tcW w:w="4806" w:type="dxa"/>
            <w:tcBorders>
              <w:top w:val="single" w:sz="6" w:space="0" w:color="auto"/>
              <w:bottom w:val="single" w:sz="6" w:space="0" w:color="auto"/>
            </w:tcBorders>
          </w:tcPr>
          <w:p w14:paraId="061BD340" w14:textId="77777777" w:rsidR="002151F9" w:rsidRPr="001C653E" w:rsidRDefault="002151F9" w:rsidP="001C002E">
            <w:pPr>
              <w:pStyle w:val="BodyText"/>
              <w:rPr>
                <w:b w:val="0"/>
                <w:sz w:val="20"/>
                <w:szCs w:val="20"/>
              </w:rPr>
            </w:pPr>
            <w:r w:rsidRPr="001C653E">
              <w:rPr>
                <w:b w:val="0"/>
                <w:sz w:val="20"/>
                <w:szCs w:val="20"/>
              </w:rPr>
              <w:t>Of these children (ages 5-12 years), how many of your boys and how many of your girls have ever run away from home?</w:t>
            </w:r>
          </w:p>
          <w:p w14:paraId="748402F5" w14:textId="77777777" w:rsidR="002151F9" w:rsidRPr="001C653E" w:rsidRDefault="002151F9" w:rsidP="001C002E">
            <w:pPr>
              <w:pStyle w:val="BodyText"/>
              <w:rPr>
                <w:b w:val="0"/>
                <w:sz w:val="20"/>
                <w:szCs w:val="20"/>
              </w:rPr>
            </w:pPr>
          </w:p>
          <w:p w14:paraId="07726080" w14:textId="77777777" w:rsidR="002151F9" w:rsidRPr="001C653E" w:rsidRDefault="002151F9" w:rsidP="001C002E">
            <w:pPr>
              <w:pStyle w:val="BodyText"/>
              <w:rPr>
                <w:rFonts w:ascii="SutonnyMJ" w:hAnsi="SutonnyMJ"/>
                <w:b w:val="0"/>
                <w:sz w:val="20"/>
                <w:szCs w:val="20"/>
              </w:rPr>
            </w:pPr>
            <w:r w:rsidRPr="001C653E">
              <w:rPr>
                <w:rFonts w:ascii="SutonnyMJ" w:hAnsi="SutonnyMJ"/>
                <w:b w:val="0"/>
                <w:sz w:val="20"/>
                <w:szCs w:val="20"/>
              </w:rPr>
              <w:t>GB ev”Pv‡`i g‡a¨ KZRb †Q‡j ev †g‡q evwo †_‡K KL‡bv cvwj‡q‡Q?</w:t>
            </w:r>
          </w:p>
          <w:p w14:paraId="49ECCCC4" w14:textId="77777777" w:rsidR="002151F9" w:rsidRPr="001C653E" w:rsidRDefault="002151F9" w:rsidP="007B0A8C">
            <w:pPr>
              <w:tabs>
                <w:tab w:val="right" w:leader="dot" w:pos="4037"/>
              </w:tabs>
              <w:jc w:val="both"/>
              <w:rPr>
                <w:sz w:val="20"/>
                <w:szCs w:val="20"/>
              </w:rPr>
            </w:pPr>
          </w:p>
          <w:p w14:paraId="1C7852DF" w14:textId="77777777" w:rsidR="002151F9" w:rsidRPr="001C653E" w:rsidRDefault="002151F9" w:rsidP="007B0A8C">
            <w:pPr>
              <w:tabs>
                <w:tab w:val="right" w:leader="dot" w:pos="4037"/>
              </w:tabs>
              <w:jc w:val="both"/>
              <w:rPr>
                <w:sz w:val="20"/>
                <w:szCs w:val="20"/>
              </w:rPr>
            </w:pPr>
            <w:r w:rsidRPr="001C653E">
              <w:rPr>
                <w:sz w:val="20"/>
                <w:szCs w:val="20"/>
              </w:rPr>
              <w:t>IF NONE ENTER ‘0’</w:t>
            </w:r>
          </w:p>
          <w:p w14:paraId="4F0FFC6B" w14:textId="77777777" w:rsidR="002151F9" w:rsidRPr="001C653E" w:rsidRDefault="002151F9" w:rsidP="007B0A8C">
            <w:pPr>
              <w:jc w:val="both"/>
              <w:rPr>
                <w:sz w:val="20"/>
                <w:szCs w:val="20"/>
              </w:rPr>
            </w:pPr>
            <w:r w:rsidRPr="001C653E">
              <w:rPr>
                <w:rFonts w:ascii="SutonnyMJ" w:hAnsi="SutonnyMJ"/>
                <w:sz w:val="20"/>
                <w:szCs w:val="20"/>
              </w:rPr>
              <w:t>hw` †KD bv nq Zvn‡j '00'</w:t>
            </w:r>
          </w:p>
        </w:tc>
        <w:tc>
          <w:tcPr>
            <w:tcW w:w="4254" w:type="dxa"/>
            <w:gridSpan w:val="4"/>
            <w:tcBorders>
              <w:top w:val="single" w:sz="6" w:space="0" w:color="auto"/>
              <w:left w:val="single" w:sz="6" w:space="0" w:color="auto"/>
              <w:bottom w:val="single" w:sz="6" w:space="0" w:color="auto"/>
              <w:right w:val="single" w:sz="4" w:space="0" w:color="auto"/>
            </w:tcBorders>
          </w:tcPr>
          <w:p w14:paraId="335372AF" w14:textId="77777777" w:rsidR="002151F9" w:rsidRPr="001C653E" w:rsidRDefault="002151F9" w:rsidP="001C002E">
            <w:pPr>
              <w:tabs>
                <w:tab w:val="right" w:leader="dot" w:pos="4037"/>
              </w:tabs>
              <w:jc w:val="both"/>
              <w:rPr>
                <w:sz w:val="20"/>
                <w:szCs w:val="20"/>
              </w:rPr>
            </w:pPr>
            <w:r w:rsidRPr="001C653E">
              <w:rPr>
                <w:sz w:val="20"/>
                <w:szCs w:val="20"/>
              </w:rPr>
              <w:t>a) NUMBER OF BOYS RUN AWAY</w:t>
            </w:r>
            <w:r w:rsidRPr="001C653E">
              <w:rPr>
                <w:sz w:val="20"/>
                <w:szCs w:val="20"/>
              </w:rPr>
              <w:tab/>
              <w:t>[   ]</w:t>
            </w:r>
          </w:p>
          <w:p w14:paraId="236366F0" w14:textId="77777777" w:rsidR="002151F9" w:rsidRPr="001C653E" w:rsidRDefault="002151F9" w:rsidP="001C002E">
            <w:pPr>
              <w:tabs>
                <w:tab w:val="right" w:leader="dot" w:pos="4037"/>
              </w:tabs>
              <w:jc w:val="both"/>
              <w:rPr>
                <w:sz w:val="20"/>
                <w:szCs w:val="20"/>
              </w:rPr>
            </w:pPr>
            <w:r w:rsidRPr="001C653E">
              <w:rPr>
                <w:rFonts w:ascii="SutonnyMJ" w:hAnsi="SutonnyMJ"/>
                <w:sz w:val="20"/>
                <w:szCs w:val="20"/>
              </w:rPr>
              <w:t>cvjv‡bv †Q‡ji msL¨v</w:t>
            </w:r>
          </w:p>
          <w:p w14:paraId="3770C3FA" w14:textId="77777777" w:rsidR="002151F9" w:rsidRPr="001C653E" w:rsidRDefault="002151F9" w:rsidP="001C002E">
            <w:pPr>
              <w:tabs>
                <w:tab w:val="right" w:leader="dot" w:pos="4037"/>
              </w:tabs>
              <w:jc w:val="both"/>
              <w:rPr>
                <w:sz w:val="20"/>
                <w:szCs w:val="20"/>
              </w:rPr>
            </w:pPr>
            <w:r w:rsidRPr="001C653E">
              <w:rPr>
                <w:sz w:val="20"/>
                <w:szCs w:val="20"/>
              </w:rPr>
              <w:t>b) NUMBER OF GIRLS RUN AWAY</w:t>
            </w:r>
            <w:r w:rsidRPr="001C653E">
              <w:rPr>
                <w:sz w:val="20"/>
                <w:szCs w:val="20"/>
              </w:rPr>
              <w:tab/>
              <w:t>[   ]</w:t>
            </w:r>
          </w:p>
          <w:p w14:paraId="7C1B2FE6" w14:textId="77777777" w:rsidR="002151F9" w:rsidRPr="001C653E" w:rsidRDefault="002151F9" w:rsidP="001C002E">
            <w:pPr>
              <w:tabs>
                <w:tab w:val="right" w:leader="dot" w:pos="4037"/>
              </w:tabs>
              <w:jc w:val="both"/>
              <w:rPr>
                <w:sz w:val="20"/>
                <w:szCs w:val="20"/>
              </w:rPr>
            </w:pPr>
            <w:r w:rsidRPr="001C653E">
              <w:rPr>
                <w:rFonts w:ascii="SutonnyMJ" w:hAnsi="SutonnyMJ"/>
                <w:sz w:val="20"/>
                <w:szCs w:val="20"/>
              </w:rPr>
              <w:t>cvjv‡bv †g‡qi msL¨v</w:t>
            </w:r>
          </w:p>
          <w:p w14:paraId="3A0981D7" w14:textId="77777777" w:rsidR="002151F9" w:rsidRPr="001C653E" w:rsidRDefault="002151F9" w:rsidP="007B0A8C">
            <w:pPr>
              <w:jc w:val="both"/>
              <w:rPr>
                <w:sz w:val="20"/>
                <w:szCs w:val="20"/>
              </w:rPr>
            </w:pPr>
          </w:p>
        </w:tc>
        <w:tc>
          <w:tcPr>
            <w:tcW w:w="696" w:type="dxa"/>
            <w:gridSpan w:val="2"/>
            <w:tcBorders>
              <w:top w:val="single" w:sz="6" w:space="0" w:color="auto"/>
              <w:left w:val="single" w:sz="4" w:space="0" w:color="auto"/>
              <w:bottom w:val="single" w:sz="6" w:space="0" w:color="auto"/>
              <w:right w:val="single" w:sz="6" w:space="0" w:color="auto"/>
            </w:tcBorders>
          </w:tcPr>
          <w:p w14:paraId="19C6F58A" w14:textId="77777777" w:rsidR="002151F9" w:rsidRPr="001C653E" w:rsidRDefault="002151F9" w:rsidP="001C002E">
            <w:pPr>
              <w:jc w:val="both"/>
              <w:rPr>
                <w:sz w:val="20"/>
              </w:rPr>
            </w:pPr>
          </w:p>
        </w:tc>
      </w:tr>
      <w:tr w:rsidR="002151F9" w:rsidRPr="001C653E" w14:paraId="2CAD7FCF" w14:textId="77777777" w:rsidTr="002151F9">
        <w:trPr>
          <w:gridAfter w:val="1"/>
          <w:wAfter w:w="33" w:type="dxa"/>
          <w:cantSplit/>
          <w:trHeight w:val="557"/>
        </w:trPr>
        <w:tc>
          <w:tcPr>
            <w:tcW w:w="630" w:type="dxa"/>
            <w:tcBorders>
              <w:left w:val="single" w:sz="6" w:space="0" w:color="auto"/>
              <w:bottom w:val="single" w:sz="6" w:space="0" w:color="auto"/>
              <w:right w:val="single" w:sz="12" w:space="0" w:color="auto"/>
            </w:tcBorders>
          </w:tcPr>
          <w:p w14:paraId="5A313942" w14:textId="77777777" w:rsidR="002151F9" w:rsidRPr="001C653E" w:rsidRDefault="002151F9" w:rsidP="006C3963">
            <w:pPr>
              <w:numPr>
                <w:ilvl w:val="0"/>
                <w:numId w:val="22"/>
              </w:numPr>
              <w:jc w:val="both"/>
              <w:rPr>
                <w:sz w:val="20"/>
              </w:rPr>
            </w:pPr>
          </w:p>
        </w:tc>
        <w:tc>
          <w:tcPr>
            <w:tcW w:w="4806" w:type="dxa"/>
            <w:tcBorders>
              <w:bottom w:val="single" w:sz="6" w:space="0" w:color="auto"/>
            </w:tcBorders>
          </w:tcPr>
          <w:p w14:paraId="2D6E882C" w14:textId="77777777" w:rsidR="002151F9" w:rsidRPr="001C653E" w:rsidRDefault="002151F9" w:rsidP="001C002E">
            <w:pPr>
              <w:rPr>
                <w:sz w:val="20"/>
                <w:szCs w:val="20"/>
              </w:rPr>
            </w:pPr>
            <w:r w:rsidRPr="001C653E">
              <w:rPr>
                <w:sz w:val="20"/>
                <w:szCs w:val="20"/>
              </w:rPr>
              <w:t>Of these children (ages 5-12 years), how many of your boys and how many of your girls are studying/in school?</w:t>
            </w:r>
          </w:p>
          <w:p w14:paraId="046AD435" w14:textId="77777777" w:rsidR="002151F9" w:rsidRPr="001C653E" w:rsidRDefault="002151F9" w:rsidP="001C002E">
            <w:pPr>
              <w:rPr>
                <w:sz w:val="20"/>
                <w:szCs w:val="20"/>
              </w:rPr>
            </w:pPr>
          </w:p>
          <w:p w14:paraId="115BAF07" w14:textId="77777777" w:rsidR="002151F9" w:rsidRPr="001C653E" w:rsidRDefault="002151F9" w:rsidP="001C002E">
            <w:pPr>
              <w:rPr>
                <w:rFonts w:ascii="SutonnyMJ" w:hAnsi="SutonnyMJ"/>
                <w:sz w:val="20"/>
                <w:szCs w:val="20"/>
              </w:rPr>
            </w:pPr>
            <w:r w:rsidRPr="001C653E">
              <w:rPr>
                <w:rFonts w:ascii="SutonnyMJ" w:hAnsi="SutonnyMJ"/>
                <w:sz w:val="20"/>
                <w:szCs w:val="20"/>
              </w:rPr>
              <w:t>GB †Q‡j‡g‡q‡`i (05 I 12 eQ‡ii) g‡a¨ KZRb †Q‡j Ges †g‡q we`¨vj‡q covïbv Ki‡Q?</w:t>
            </w:r>
          </w:p>
          <w:p w14:paraId="055654BF" w14:textId="77777777" w:rsidR="002151F9" w:rsidRPr="001C653E" w:rsidRDefault="002151F9" w:rsidP="001C002E">
            <w:pPr>
              <w:rPr>
                <w:sz w:val="20"/>
                <w:szCs w:val="20"/>
              </w:rPr>
            </w:pPr>
          </w:p>
        </w:tc>
        <w:tc>
          <w:tcPr>
            <w:tcW w:w="4254" w:type="dxa"/>
            <w:gridSpan w:val="4"/>
            <w:tcBorders>
              <w:left w:val="single" w:sz="6" w:space="0" w:color="auto"/>
              <w:bottom w:val="single" w:sz="6" w:space="0" w:color="auto"/>
              <w:right w:val="single" w:sz="4" w:space="0" w:color="auto"/>
            </w:tcBorders>
          </w:tcPr>
          <w:p w14:paraId="5BFDD583" w14:textId="77777777" w:rsidR="002151F9" w:rsidRPr="001C653E" w:rsidRDefault="002151F9" w:rsidP="001C002E">
            <w:pPr>
              <w:tabs>
                <w:tab w:val="right" w:leader="dot" w:pos="4037"/>
              </w:tabs>
              <w:jc w:val="both"/>
              <w:rPr>
                <w:sz w:val="20"/>
                <w:szCs w:val="20"/>
              </w:rPr>
            </w:pPr>
            <w:r w:rsidRPr="001C653E">
              <w:rPr>
                <w:sz w:val="20"/>
                <w:szCs w:val="20"/>
              </w:rPr>
              <w:t>a) BOYS</w:t>
            </w:r>
            <w:r w:rsidRPr="001C653E">
              <w:rPr>
                <w:sz w:val="20"/>
                <w:szCs w:val="20"/>
              </w:rPr>
              <w:tab/>
              <w:t>[   ]</w:t>
            </w:r>
          </w:p>
          <w:p w14:paraId="33F4F049" w14:textId="77777777" w:rsidR="002151F9" w:rsidRPr="001C653E" w:rsidRDefault="002151F9" w:rsidP="001C002E">
            <w:pPr>
              <w:tabs>
                <w:tab w:val="right" w:leader="dot" w:pos="4037"/>
              </w:tabs>
              <w:jc w:val="both"/>
              <w:rPr>
                <w:sz w:val="20"/>
                <w:szCs w:val="20"/>
              </w:rPr>
            </w:pPr>
            <w:r w:rsidRPr="001C653E">
              <w:rPr>
                <w:rFonts w:ascii="SutonnyMJ" w:hAnsi="SutonnyMJ"/>
                <w:sz w:val="20"/>
                <w:szCs w:val="20"/>
              </w:rPr>
              <w:t>†Q‡j</w:t>
            </w:r>
          </w:p>
          <w:p w14:paraId="56B2F75C" w14:textId="77777777" w:rsidR="002151F9" w:rsidRPr="001C653E" w:rsidRDefault="002151F9" w:rsidP="001C002E">
            <w:pPr>
              <w:tabs>
                <w:tab w:val="right" w:leader="dot" w:pos="4037"/>
              </w:tabs>
              <w:jc w:val="both"/>
              <w:rPr>
                <w:sz w:val="20"/>
                <w:szCs w:val="20"/>
              </w:rPr>
            </w:pPr>
            <w:r w:rsidRPr="001C653E">
              <w:rPr>
                <w:sz w:val="20"/>
                <w:szCs w:val="20"/>
              </w:rPr>
              <w:t>b) GIRLS</w:t>
            </w:r>
            <w:r w:rsidRPr="001C653E">
              <w:rPr>
                <w:sz w:val="20"/>
                <w:szCs w:val="20"/>
              </w:rPr>
              <w:tab/>
              <w:t>[   ]</w:t>
            </w:r>
          </w:p>
          <w:p w14:paraId="2AC87245" w14:textId="77777777" w:rsidR="002151F9" w:rsidRPr="001C653E" w:rsidRDefault="002151F9" w:rsidP="001C002E">
            <w:pPr>
              <w:tabs>
                <w:tab w:val="right" w:leader="dot" w:pos="4037"/>
              </w:tabs>
              <w:jc w:val="both"/>
              <w:rPr>
                <w:sz w:val="20"/>
                <w:szCs w:val="20"/>
              </w:rPr>
            </w:pPr>
            <w:r w:rsidRPr="001C653E">
              <w:rPr>
                <w:rFonts w:ascii="SutonnyMJ" w:hAnsi="SutonnyMJ"/>
                <w:sz w:val="20"/>
                <w:szCs w:val="20"/>
              </w:rPr>
              <w:t>†g‡q</w:t>
            </w:r>
          </w:p>
          <w:p w14:paraId="66D47F7B" w14:textId="77777777" w:rsidR="002151F9" w:rsidRPr="001C653E" w:rsidRDefault="002151F9" w:rsidP="007B0A8C">
            <w:pPr>
              <w:tabs>
                <w:tab w:val="right" w:leader="dot" w:pos="4037"/>
              </w:tabs>
              <w:jc w:val="right"/>
              <w:rPr>
                <w:sz w:val="20"/>
                <w:szCs w:val="20"/>
              </w:rPr>
            </w:pPr>
            <w:r w:rsidRPr="001C653E">
              <w:rPr>
                <w:sz w:val="20"/>
                <w:szCs w:val="20"/>
              </w:rPr>
              <w:t xml:space="preserve">IF “0” FOR BOTH SEXES </w:t>
            </w:r>
            <w:r w:rsidRPr="001C653E">
              <w:rPr>
                <w:b/>
                <w:sz w:val="20"/>
                <w:szCs w:val="20"/>
              </w:rPr>
              <w:sym w:font="Symbol" w:char="F0DE"/>
            </w:r>
          </w:p>
          <w:p w14:paraId="012B774A" w14:textId="77777777" w:rsidR="002151F9" w:rsidRPr="001C653E" w:rsidRDefault="002151F9" w:rsidP="007B0A8C">
            <w:pPr>
              <w:jc w:val="right"/>
              <w:rPr>
                <w:rFonts w:ascii="SutonnyMJ" w:hAnsi="SutonnyMJ"/>
                <w:sz w:val="20"/>
                <w:szCs w:val="20"/>
              </w:rPr>
            </w:pPr>
            <w:r w:rsidRPr="001C653E">
              <w:rPr>
                <w:rFonts w:ascii="SutonnyMJ" w:hAnsi="SutonnyMJ"/>
                <w:sz w:val="20"/>
                <w:szCs w:val="20"/>
              </w:rPr>
              <w:t xml:space="preserve">hw` †Q‡j Ges †g‡q Df‡qi msL¨v "0" nq </w:t>
            </w:r>
          </w:p>
        </w:tc>
        <w:tc>
          <w:tcPr>
            <w:tcW w:w="696" w:type="dxa"/>
            <w:gridSpan w:val="2"/>
            <w:tcBorders>
              <w:left w:val="single" w:sz="4" w:space="0" w:color="auto"/>
              <w:bottom w:val="single" w:sz="6" w:space="0" w:color="auto"/>
              <w:right w:val="single" w:sz="6" w:space="0" w:color="auto"/>
            </w:tcBorders>
          </w:tcPr>
          <w:p w14:paraId="7B8C110B" w14:textId="77777777" w:rsidR="002151F9" w:rsidRPr="001C653E" w:rsidRDefault="002151F9" w:rsidP="001C002E">
            <w:pPr>
              <w:jc w:val="both"/>
              <w:rPr>
                <w:sz w:val="20"/>
              </w:rPr>
            </w:pPr>
          </w:p>
          <w:p w14:paraId="4776D7EC" w14:textId="77777777" w:rsidR="002151F9" w:rsidRPr="001C653E" w:rsidRDefault="002151F9" w:rsidP="001C002E">
            <w:pPr>
              <w:jc w:val="both"/>
              <w:rPr>
                <w:sz w:val="20"/>
              </w:rPr>
            </w:pPr>
          </w:p>
          <w:p w14:paraId="35464097" w14:textId="77777777" w:rsidR="002151F9" w:rsidRPr="001C653E" w:rsidRDefault="002151F9" w:rsidP="001C002E">
            <w:pPr>
              <w:jc w:val="both"/>
              <w:rPr>
                <w:rFonts w:cs="Vrinda"/>
                <w:b/>
                <w:sz w:val="20"/>
                <w:cs/>
                <w:lang w:bidi="bn-BD"/>
              </w:rPr>
            </w:pPr>
          </w:p>
          <w:p w14:paraId="6328C21C" w14:textId="77777777" w:rsidR="002151F9" w:rsidRPr="001C653E" w:rsidRDefault="002151F9" w:rsidP="001C002E">
            <w:pPr>
              <w:jc w:val="both"/>
              <w:rPr>
                <w:rFonts w:cs="Vrinda"/>
                <w:b/>
                <w:sz w:val="20"/>
                <w:cs/>
                <w:lang w:bidi="bn-BD"/>
              </w:rPr>
            </w:pPr>
          </w:p>
          <w:p w14:paraId="2DABA389" w14:textId="77777777" w:rsidR="002151F9" w:rsidRPr="001C653E" w:rsidRDefault="002151F9" w:rsidP="007B0A8C">
            <w:pPr>
              <w:jc w:val="both"/>
              <w:rPr>
                <w:sz w:val="20"/>
              </w:rPr>
            </w:pPr>
            <w:r w:rsidRPr="001C653E">
              <w:rPr>
                <w:b/>
                <w:sz w:val="20"/>
              </w:rPr>
              <w:sym w:font="Symbol" w:char="F0DE"/>
            </w:r>
            <w:r w:rsidRPr="001C653E">
              <w:rPr>
                <w:b/>
                <w:sz w:val="20"/>
              </w:rPr>
              <w:t>501</w:t>
            </w:r>
          </w:p>
        </w:tc>
      </w:tr>
      <w:tr w:rsidR="002151F9" w:rsidRPr="001C653E" w14:paraId="3C9D607E" w14:textId="77777777" w:rsidTr="002151F9">
        <w:trPr>
          <w:gridAfter w:val="1"/>
          <w:wAfter w:w="33" w:type="dxa"/>
          <w:cantSplit/>
        </w:trPr>
        <w:tc>
          <w:tcPr>
            <w:tcW w:w="630" w:type="dxa"/>
            <w:tcBorders>
              <w:top w:val="single" w:sz="6" w:space="0" w:color="auto"/>
              <w:left w:val="single" w:sz="6" w:space="0" w:color="auto"/>
              <w:bottom w:val="single" w:sz="6" w:space="0" w:color="auto"/>
              <w:right w:val="single" w:sz="12" w:space="0" w:color="auto"/>
            </w:tcBorders>
          </w:tcPr>
          <w:p w14:paraId="170CF527" w14:textId="77777777" w:rsidR="002151F9" w:rsidRPr="001C653E" w:rsidRDefault="002151F9" w:rsidP="006C3963">
            <w:pPr>
              <w:numPr>
                <w:ilvl w:val="0"/>
                <w:numId w:val="22"/>
              </w:numPr>
              <w:jc w:val="both"/>
              <w:rPr>
                <w:sz w:val="20"/>
              </w:rPr>
            </w:pPr>
          </w:p>
        </w:tc>
        <w:tc>
          <w:tcPr>
            <w:tcW w:w="4806" w:type="dxa"/>
            <w:tcBorders>
              <w:top w:val="single" w:sz="6" w:space="0" w:color="auto"/>
              <w:bottom w:val="single" w:sz="6" w:space="0" w:color="auto"/>
            </w:tcBorders>
          </w:tcPr>
          <w:p w14:paraId="6725A18C" w14:textId="77777777" w:rsidR="002151F9" w:rsidRPr="001C653E" w:rsidRDefault="002151F9" w:rsidP="001C002E">
            <w:pPr>
              <w:pStyle w:val="BodyText"/>
              <w:rPr>
                <w:b w:val="0"/>
                <w:sz w:val="20"/>
                <w:szCs w:val="20"/>
              </w:rPr>
            </w:pPr>
            <w:r w:rsidRPr="001C653E">
              <w:rPr>
                <w:b w:val="0"/>
                <w:sz w:val="20"/>
                <w:szCs w:val="20"/>
              </w:rPr>
              <w:t>Have any of these children had to repeat (failed) a year at school?</w:t>
            </w:r>
          </w:p>
          <w:p w14:paraId="29B36388" w14:textId="77777777" w:rsidR="002151F9" w:rsidRPr="001C653E" w:rsidRDefault="002151F9" w:rsidP="001C002E">
            <w:pPr>
              <w:pStyle w:val="BodyText"/>
              <w:rPr>
                <w:b w:val="0"/>
                <w:sz w:val="20"/>
                <w:szCs w:val="20"/>
              </w:rPr>
            </w:pPr>
          </w:p>
          <w:p w14:paraId="61FE32EB" w14:textId="77777777" w:rsidR="002151F9" w:rsidRPr="001C653E" w:rsidRDefault="002151F9" w:rsidP="001C002E">
            <w:pPr>
              <w:pStyle w:val="BodyText"/>
              <w:rPr>
                <w:b w:val="0"/>
                <w:sz w:val="20"/>
                <w:szCs w:val="20"/>
              </w:rPr>
            </w:pPr>
            <w:r w:rsidRPr="001C653E">
              <w:rPr>
                <w:rFonts w:ascii="SutonnyMJ" w:hAnsi="SutonnyMJ"/>
                <w:b w:val="0"/>
                <w:sz w:val="20"/>
                <w:szCs w:val="20"/>
              </w:rPr>
              <w:t>GB †Q‡j‡g‡q‡`i (05 I 12 eQ‡ii) g‡a¨ †KD wK we`¨vj‡q GKB †kªYx‡Z `yÕ eQi †_‡K‡Q?</w:t>
            </w:r>
          </w:p>
          <w:p w14:paraId="6FF44B64" w14:textId="77777777" w:rsidR="002151F9" w:rsidRPr="001C653E" w:rsidRDefault="002151F9" w:rsidP="001C002E">
            <w:pPr>
              <w:jc w:val="both"/>
              <w:rPr>
                <w:sz w:val="20"/>
                <w:szCs w:val="20"/>
              </w:rPr>
            </w:pPr>
          </w:p>
          <w:p w14:paraId="09FD3C5C" w14:textId="77777777" w:rsidR="002151F9" w:rsidRPr="001C653E" w:rsidRDefault="002151F9" w:rsidP="00AF309B">
            <w:pPr>
              <w:jc w:val="both"/>
              <w:rPr>
                <w:sz w:val="20"/>
                <w:szCs w:val="20"/>
              </w:rPr>
            </w:pPr>
            <w:r w:rsidRPr="001C653E">
              <w:rPr>
                <w:sz w:val="20"/>
                <w:szCs w:val="20"/>
              </w:rPr>
              <w:t>MAKE SURE ONLY CHILDREN AGED 5-12 YEARS.</w:t>
            </w:r>
          </w:p>
          <w:p w14:paraId="530140CE" w14:textId="77777777" w:rsidR="002151F9" w:rsidRPr="001C653E" w:rsidRDefault="002151F9" w:rsidP="001C002E">
            <w:pPr>
              <w:rPr>
                <w:sz w:val="20"/>
                <w:szCs w:val="20"/>
              </w:rPr>
            </w:pPr>
          </w:p>
        </w:tc>
        <w:tc>
          <w:tcPr>
            <w:tcW w:w="4254" w:type="dxa"/>
            <w:gridSpan w:val="4"/>
            <w:tcBorders>
              <w:top w:val="single" w:sz="6" w:space="0" w:color="auto"/>
              <w:left w:val="single" w:sz="6" w:space="0" w:color="auto"/>
              <w:bottom w:val="single" w:sz="6" w:space="0" w:color="auto"/>
              <w:right w:val="single" w:sz="4" w:space="0" w:color="auto"/>
            </w:tcBorders>
          </w:tcPr>
          <w:p w14:paraId="721FFF31" w14:textId="77777777" w:rsidR="002151F9" w:rsidRPr="001C653E" w:rsidRDefault="002151F9" w:rsidP="00AF309B">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14:paraId="508DEB44" w14:textId="77777777" w:rsidR="002151F9" w:rsidRPr="001C653E" w:rsidRDefault="002151F9" w:rsidP="007B0A8C">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t>2</w:t>
            </w:r>
          </w:p>
        </w:tc>
        <w:tc>
          <w:tcPr>
            <w:tcW w:w="696" w:type="dxa"/>
            <w:gridSpan w:val="2"/>
            <w:tcBorders>
              <w:top w:val="single" w:sz="6" w:space="0" w:color="auto"/>
              <w:left w:val="single" w:sz="4" w:space="0" w:color="auto"/>
              <w:bottom w:val="single" w:sz="6" w:space="0" w:color="auto"/>
              <w:right w:val="single" w:sz="6" w:space="0" w:color="auto"/>
            </w:tcBorders>
          </w:tcPr>
          <w:p w14:paraId="6F878244" w14:textId="77777777" w:rsidR="002151F9" w:rsidRPr="001C653E" w:rsidRDefault="002151F9" w:rsidP="001C002E">
            <w:pPr>
              <w:jc w:val="both"/>
              <w:rPr>
                <w:sz w:val="20"/>
              </w:rPr>
            </w:pPr>
          </w:p>
        </w:tc>
      </w:tr>
      <w:tr w:rsidR="002151F9" w:rsidRPr="001C653E" w14:paraId="243AC340" w14:textId="77777777" w:rsidTr="002151F9">
        <w:trPr>
          <w:gridAfter w:val="1"/>
          <w:wAfter w:w="33" w:type="dxa"/>
          <w:cantSplit/>
          <w:trHeight w:val="836"/>
        </w:trPr>
        <w:tc>
          <w:tcPr>
            <w:tcW w:w="630" w:type="dxa"/>
            <w:tcBorders>
              <w:top w:val="single" w:sz="6" w:space="0" w:color="auto"/>
              <w:left w:val="single" w:sz="6" w:space="0" w:color="auto"/>
              <w:bottom w:val="single" w:sz="12" w:space="0" w:color="auto"/>
              <w:right w:val="single" w:sz="12" w:space="0" w:color="auto"/>
            </w:tcBorders>
          </w:tcPr>
          <w:p w14:paraId="7C8B89ED" w14:textId="77777777" w:rsidR="002151F9" w:rsidRPr="001C653E" w:rsidRDefault="002151F9" w:rsidP="006C3963">
            <w:pPr>
              <w:numPr>
                <w:ilvl w:val="0"/>
                <w:numId w:val="22"/>
              </w:numPr>
              <w:jc w:val="both"/>
              <w:rPr>
                <w:sz w:val="20"/>
              </w:rPr>
            </w:pPr>
          </w:p>
        </w:tc>
        <w:tc>
          <w:tcPr>
            <w:tcW w:w="4806" w:type="dxa"/>
            <w:tcBorders>
              <w:top w:val="single" w:sz="6" w:space="0" w:color="auto"/>
              <w:bottom w:val="single" w:sz="12" w:space="0" w:color="auto"/>
            </w:tcBorders>
          </w:tcPr>
          <w:p w14:paraId="1037463B" w14:textId="77777777" w:rsidR="002151F9" w:rsidRPr="001C653E" w:rsidRDefault="002151F9" w:rsidP="001C002E">
            <w:pPr>
              <w:rPr>
                <w:sz w:val="20"/>
                <w:szCs w:val="20"/>
              </w:rPr>
            </w:pPr>
            <w:r w:rsidRPr="001C653E">
              <w:rPr>
                <w:sz w:val="20"/>
                <w:szCs w:val="20"/>
              </w:rPr>
              <w:t>Have any of these children stopped school for a while or dropped out of school?</w:t>
            </w:r>
          </w:p>
          <w:p w14:paraId="338E0619" w14:textId="77777777" w:rsidR="002151F9" w:rsidRPr="001C653E" w:rsidRDefault="002151F9" w:rsidP="001C002E">
            <w:pPr>
              <w:rPr>
                <w:sz w:val="20"/>
                <w:szCs w:val="20"/>
              </w:rPr>
            </w:pPr>
          </w:p>
          <w:p w14:paraId="6A8CBD8E" w14:textId="77777777" w:rsidR="002151F9" w:rsidRPr="001C653E" w:rsidRDefault="002151F9" w:rsidP="001C002E">
            <w:pPr>
              <w:rPr>
                <w:sz w:val="20"/>
                <w:szCs w:val="20"/>
              </w:rPr>
            </w:pPr>
            <w:r w:rsidRPr="001C653E">
              <w:rPr>
                <w:rFonts w:ascii="SutonnyMJ" w:hAnsi="SutonnyMJ"/>
                <w:sz w:val="20"/>
                <w:szCs w:val="20"/>
              </w:rPr>
              <w:t>GB †Q‡j‡g‡q‡`i (05 I 12 eQ‡ii) g‡a¨ ‡KD wK we`¨vjq †_‡K S‡i †M‡Q? ev mvgwqK fv‡e covïbv eÜ wQj?</w:t>
            </w:r>
          </w:p>
          <w:p w14:paraId="3450CD93" w14:textId="77777777" w:rsidR="002151F9" w:rsidRPr="001C653E" w:rsidRDefault="002151F9" w:rsidP="001C002E">
            <w:pPr>
              <w:rPr>
                <w:sz w:val="20"/>
                <w:szCs w:val="20"/>
              </w:rPr>
            </w:pPr>
          </w:p>
          <w:p w14:paraId="1AEB43D7" w14:textId="77777777" w:rsidR="002151F9" w:rsidRPr="001C653E" w:rsidRDefault="002151F9" w:rsidP="001C002E">
            <w:pPr>
              <w:rPr>
                <w:sz w:val="20"/>
                <w:szCs w:val="20"/>
              </w:rPr>
            </w:pPr>
            <w:r w:rsidRPr="001C653E">
              <w:rPr>
                <w:sz w:val="20"/>
                <w:szCs w:val="20"/>
              </w:rPr>
              <w:t>MAKE SURE ONLY CHILDREN AGED 5-12 YEARS.</w:t>
            </w:r>
          </w:p>
        </w:tc>
        <w:tc>
          <w:tcPr>
            <w:tcW w:w="4254" w:type="dxa"/>
            <w:gridSpan w:val="4"/>
            <w:tcBorders>
              <w:top w:val="single" w:sz="6" w:space="0" w:color="auto"/>
              <w:left w:val="single" w:sz="6" w:space="0" w:color="auto"/>
              <w:bottom w:val="single" w:sz="12" w:space="0" w:color="auto"/>
              <w:right w:val="single" w:sz="4" w:space="0" w:color="auto"/>
            </w:tcBorders>
          </w:tcPr>
          <w:p w14:paraId="4E9654DD" w14:textId="77777777" w:rsidR="002151F9" w:rsidRPr="001C653E" w:rsidRDefault="002151F9" w:rsidP="00AF309B">
            <w:pPr>
              <w:tabs>
                <w:tab w:val="right" w:leader="dot" w:pos="3887"/>
              </w:tabs>
              <w:spacing w:before="20"/>
              <w:jc w:val="both"/>
              <w:rPr>
                <w:sz w:val="20"/>
                <w:szCs w:val="20"/>
              </w:rPr>
            </w:pPr>
            <w:r w:rsidRPr="001C653E">
              <w:rPr>
                <w:sz w:val="20"/>
                <w:szCs w:val="20"/>
              </w:rPr>
              <w:t>YES(</w:t>
            </w:r>
            <w:r w:rsidRPr="001C653E">
              <w:rPr>
                <w:rFonts w:ascii="SutonnyMJ" w:hAnsi="SutonnyMJ"/>
                <w:sz w:val="20"/>
                <w:szCs w:val="20"/>
              </w:rPr>
              <w:t>n¨uv</w:t>
            </w:r>
            <w:r w:rsidRPr="001C653E">
              <w:rPr>
                <w:sz w:val="20"/>
                <w:szCs w:val="20"/>
              </w:rPr>
              <w:t>)</w:t>
            </w:r>
            <w:r w:rsidRPr="001C653E">
              <w:rPr>
                <w:sz w:val="20"/>
                <w:szCs w:val="20"/>
              </w:rPr>
              <w:tab/>
              <w:t>1</w:t>
            </w:r>
          </w:p>
          <w:p w14:paraId="7842803E" w14:textId="77777777" w:rsidR="002151F9" w:rsidRPr="001C653E" w:rsidRDefault="002151F9" w:rsidP="00AF309B">
            <w:pPr>
              <w:tabs>
                <w:tab w:val="right" w:leader="dot" w:pos="3887"/>
              </w:tabs>
              <w:jc w:val="both"/>
              <w:rPr>
                <w:sz w:val="20"/>
                <w:szCs w:val="20"/>
              </w:rPr>
            </w:pPr>
            <w:r w:rsidRPr="001C653E">
              <w:rPr>
                <w:sz w:val="20"/>
                <w:szCs w:val="20"/>
              </w:rPr>
              <w:t>NO (</w:t>
            </w:r>
            <w:r w:rsidRPr="001C653E">
              <w:rPr>
                <w:rFonts w:ascii="SutonnyMJ" w:hAnsi="SutonnyMJ"/>
                <w:sz w:val="20"/>
                <w:szCs w:val="20"/>
              </w:rPr>
              <w:t>bv</w:t>
            </w:r>
            <w:r w:rsidRPr="001C653E">
              <w:rPr>
                <w:sz w:val="20"/>
                <w:szCs w:val="20"/>
              </w:rPr>
              <w:t>)</w:t>
            </w:r>
            <w:r w:rsidRPr="001C653E">
              <w:rPr>
                <w:sz w:val="20"/>
                <w:szCs w:val="20"/>
              </w:rPr>
              <w:tab/>
              <w:t>2</w:t>
            </w:r>
          </w:p>
          <w:p w14:paraId="2A3EC230" w14:textId="77777777" w:rsidR="002151F9" w:rsidRPr="001C653E" w:rsidRDefault="002151F9" w:rsidP="00632439">
            <w:pPr>
              <w:tabs>
                <w:tab w:val="right" w:leader="dot" w:pos="3887"/>
              </w:tabs>
              <w:spacing w:before="20"/>
              <w:jc w:val="both"/>
              <w:rPr>
                <w:rFonts w:ascii="SutonnyMJ" w:hAnsi="SutonnyMJ"/>
                <w:sz w:val="20"/>
                <w:szCs w:val="20"/>
              </w:rPr>
            </w:pPr>
          </w:p>
        </w:tc>
        <w:tc>
          <w:tcPr>
            <w:tcW w:w="696" w:type="dxa"/>
            <w:gridSpan w:val="2"/>
            <w:tcBorders>
              <w:top w:val="single" w:sz="6" w:space="0" w:color="auto"/>
              <w:left w:val="single" w:sz="4" w:space="0" w:color="auto"/>
              <w:bottom w:val="single" w:sz="12" w:space="0" w:color="auto"/>
              <w:right w:val="single" w:sz="6" w:space="0" w:color="auto"/>
            </w:tcBorders>
          </w:tcPr>
          <w:p w14:paraId="44AC620F" w14:textId="77777777" w:rsidR="002151F9" w:rsidRPr="001C653E" w:rsidRDefault="002151F9" w:rsidP="001C002E">
            <w:pPr>
              <w:jc w:val="both"/>
              <w:rPr>
                <w:sz w:val="20"/>
              </w:rPr>
            </w:pPr>
          </w:p>
        </w:tc>
      </w:tr>
    </w:tbl>
    <w:p w14:paraId="7D613401" w14:textId="77777777" w:rsidR="00374D24" w:rsidRPr="001C653E" w:rsidRDefault="00374D24" w:rsidP="00374D24">
      <w:pPr>
        <w:pStyle w:val="Footer"/>
        <w:rPr>
          <w:rFonts w:cs="Vrinda"/>
          <w:sz w:val="16"/>
          <w:szCs w:val="20"/>
          <w:cs/>
          <w:lang w:bidi="bn-BD"/>
        </w:rPr>
      </w:pPr>
    </w:p>
    <w:p w14:paraId="15150EB1" w14:textId="77777777" w:rsidR="00D411FB" w:rsidRPr="001C653E" w:rsidRDefault="00D411FB" w:rsidP="00374D24">
      <w:pPr>
        <w:pStyle w:val="Footer"/>
        <w:rPr>
          <w:rFonts w:cs="Vrinda"/>
          <w:sz w:val="16"/>
          <w:szCs w:val="20"/>
          <w:cs/>
          <w:lang w:bidi="bn-BD"/>
        </w:rPr>
      </w:pPr>
    </w:p>
    <w:p w14:paraId="63E14762" w14:textId="77777777" w:rsidR="00D411FB" w:rsidRPr="001C653E" w:rsidRDefault="00D411FB" w:rsidP="00374D24">
      <w:pPr>
        <w:pStyle w:val="Footer"/>
        <w:rPr>
          <w:rFonts w:cs="Vrinda"/>
          <w:sz w:val="16"/>
          <w:szCs w:val="20"/>
          <w:cs/>
          <w:lang w:bidi="bn-BD"/>
        </w:rPr>
      </w:pPr>
    </w:p>
    <w:p w14:paraId="547C6573" w14:textId="77777777" w:rsidR="00D411FB" w:rsidRPr="001C653E" w:rsidRDefault="00D411FB" w:rsidP="00374D24">
      <w:pPr>
        <w:pStyle w:val="Footer"/>
        <w:rPr>
          <w:rFonts w:cs="Vrinda"/>
          <w:sz w:val="16"/>
          <w:szCs w:val="20"/>
          <w:cs/>
          <w:lang w:bidi="bn-BD"/>
        </w:rPr>
      </w:pPr>
    </w:p>
    <w:p w14:paraId="434CC75E" w14:textId="77777777" w:rsidR="00D411FB" w:rsidRPr="001C653E" w:rsidRDefault="00D411FB" w:rsidP="00374D24">
      <w:pPr>
        <w:pStyle w:val="Footer"/>
        <w:rPr>
          <w:rFonts w:cs="Vrinda"/>
          <w:sz w:val="16"/>
          <w:szCs w:val="20"/>
          <w:cs/>
          <w:lang w:bidi="bn-BD"/>
        </w:rPr>
      </w:pPr>
    </w:p>
    <w:p w14:paraId="73892BC6" w14:textId="77777777" w:rsidR="00D411FB" w:rsidRPr="001C653E" w:rsidRDefault="00D411FB" w:rsidP="00374D24">
      <w:pPr>
        <w:pStyle w:val="Footer"/>
        <w:rPr>
          <w:rFonts w:cs="Vrinda"/>
          <w:sz w:val="16"/>
          <w:szCs w:val="20"/>
          <w:cs/>
          <w:lang w:bidi="bn-BD"/>
        </w:rPr>
      </w:pPr>
    </w:p>
    <w:p w14:paraId="706147D5" w14:textId="77777777" w:rsidR="00D411FB" w:rsidRPr="001C653E" w:rsidRDefault="00D411FB" w:rsidP="00374D24">
      <w:pPr>
        <w:pStyle w:val="Footer"/>
        <w:rPr>
          <w:rFonts w:cs="Vrinda"/>
          <w:sz w:val="16"/>
          <w:szCs w:val="20"/>
          <w:cs/>
          <w:lang w:bidi="bn-BD"/>
        </w:rPr>
      </w:pPr>
    </w:p>
    <w:p w14:paraId="5F0DAEC9" w14:textId="77777777" w:rsidR="00D411FB" w:rsidRPr="001C653E" w:rsidRDefault="00D411FB" w:rsidP="00374D24">
      <w:pPr>
        <w:pStyle w:val="Footer"/>
        <w:rPr>
          <w:rFonts w:cs="Vrinda"/>
          <w:sz w:val="16"/>
          <w:szCs w:val="20"/>
          <w:cs/>
          <w:lang w:bidi="bn-BD"/>
        </w:rPr>
      </w:pPr>
    </w:p>
    <w:p w14:paraId="2AF75154" w14:textId="77777777" w:rsidR="00D411FB" w:rsidRPr="001C653E" w:rsidRDefault="00D411FB" w:rsidP="00374D24">
      <w:pPr>
        <w:pStyle w:val="Footer"/>
        <w:rPr>
          <w:rFonts w:cs="Vrinda"/>
          <w:sz w:val="16"/>
          <w:szCs w:val="20"/>
          <w:lang w:bidi="bn-BD"/>
        </w:rPr>
      </w:pPr>
    </w:p>
    <w:p w14:paraId="6CF7C41A" w14:textId="77777777" w:rsidR="00C558BA" w:rsidRPr="001C653E" w:rsidRDefault="00C558BA" w:rsidP="00374D24">
      <w:pPr>
        <w:pStyle w:val="Footer"/>
        <w:rPr>
          <w:rFonts w:cs="Vrinda"/>
          <w:sz w:val="16"/>
          <w:szCs w:val="20"/>
          <w:lang w:bidi="bn-BD"/>
        </w:rPr>
      </w:pPr>
    </w:p>
    <w:p w14:paraId="782B094F" w14:textId="77777777" w:rsidR="00A17B24" w:rsidRPr="001C653E" w:rsidRDefault="00A17B24">
      <w:pPr>
        <w:rPr>
          <w:rFonts w:cs="Vrinda"/>
          <w:sz w:val="16"/>
          <w:szCs w:val="20"/>
          <w:lang w:bidi="bn-BD"/>
        </w:rPr>
      </w:pPr>
      <w:r w:rsidRPr="001C653E">
        <w:rPr>
          <w:rFonts w:cs="Vrinda"/>
          <w:sz w:val="16"/>
          <w:szCs w:val="20"/>
          <w:lang w:bidi="bn-BD"/>
        </w:rPr>
        <w:br w:type="page"/>
      </w:r>
    </w:p>
    <w:p w14:paraId="2611233F" w14:textId="77777777" w:rsidR="00C558BA" w:rsidRPr="001C653E" w:rsidRDefault="00C558BA" w:rsidP="00374D24">
      <w:pPr>
        <w:pStyle w:val="Footer"/>
        <w:rPr>
          <w:rFonts w:cs="Vrinda"/>
          <w:sz w:val="16"/>
          <w:szCs w:val="20"/>
          <w:cs/>
          <w:lang w:bidi="bn-BD"/>
        </w:rPr>
      </w:pPr>
    </w:p>
    <w:p w14:paraId="7A81F1FD" w14:textId="77777777" w:rsidR="00D411FB" w:rsidRPr="001C653E" w:rsidRDefault="00D411FB" w:rsidP="00374D24">
      <w:pPr>
        <w:pStyle w:val="Footer"/>
        <w:rPr>
          <w:rFonts w:cs="Vrinda"/>
          <w:sz w:val="16"/>
          <w:szCs w:val="20"/>
          <w:cs/>
          <w:lang w:bidi="bn-BD"/>
        </w:rPr>
      </w:pPr>
    </w:p>
    <w:p w14:paraId="662D6966" w14:textId="77777777" w:rsidR="00D411FB" w:rsidRPr="001C653E" w:rsidRDefault="00D411FB" w:rsidP="00374D24">
      <w:pPr>
        <w:pStyle w:val="Footer"/>
        <w:rPr>
          <w:rFonts w:cs="Vrinda"/>
          <w:sz w:val="16"/>
          <w:szCs w:val="20"/>
          <w:cs/>
          <w:lang w:bidi="bn-BD"/>
        </w:rPr>
      </w:pPr>
    </w:p>
    <w:p w14:paraId="77315CDF" w14:textId="77777777" w:rsidR="00D411FB" w:rsidRPr="001C653E" w:rsidRDefault="00D411FB" w:rsidP="00374D24">
      <w:pPr>
        <w:pStyle w:val="Footer"/>
        <w:rPr>
          <w:rFonts w:cs="Vrinda"/>
          <w:sz w:val="16"/>
          <w:szCs w:val="20"/>
          <w:cs/>
          <w:lang w:bidi="bn-BD"/>
        </w:rPr>
      </w:pPr>
    </w:p>
    <w:tbl>
      <w:tblPr>
        <w:tblW w:w="110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20"/>
        <w:gridCol w:w="90"/>
        <w:gridCol w:w="5326"/>
        <w:gridCol w:w="360"/>
        <w:gridCol w:w="360"/>
        <w:gridCol w:w="810"/>
        <w:gridCol w:w="1170"/>
        <w:gridCol w:w="720"/>
        <w:gridCol w:w="540"/>
        <w:gridCol w:w="90"/>
        <w:gridCol w:w="90"/>
        <w:gridCol w:w="792"/>
        <w:gridCol w:w="21"/>
      </w:tblGrid>
      <w:tr w:rsidR="008F5B2C" w:rsidRPr="001C653E" w14:paraId="0778E237" w14:textId="77777777" w:rsidTr="008F5B2C">
        <w:trPr>
          <w:gridAfter w:val="1"/>
          <w:wAfter w:w="21" w:type="dxa"/>
          <w:trHeight w:val="431"/>
        </w:trPr>
        <w:tc>
          <w:tcPr>
            <w:tcW w:w="11068" w:type="dxa"/>
            <w:gridSpan w:val="12"/>
            <w:tcBorders>
              <w:left w:val="single" w:sz="4" w:space="0" w:color="auto"/>
            </w:tcBorders>
            <w:shd w:val="clear" w:color="auto" w:fill="FFFF00"/>
          </w:tcPr>
          <w:p w14:paraId="3BC4C9A7" w14:textId="77777777" w:rsidR="008F5B2C" w:rsidRPr="001C653E" w:rsidRDefault="008F5B2C" w:rsidP="00A33017">
            <w:pPr>
              <w:jc w:val="center"/>
              <w:rPr>
                <w:b/>
                <w:lang w:val="en-US" w:bidi="bn-BD"/>
              </w:rPr>
            </w:pPr>
            <w:r w:rsidRPr="001C653E">
              <w:rPr>
                <w:b/>
              </w:rPr>
              <w:t xml:space="preserve">SECTION </w:t>
            </w:r>
            <w:r w:rsidRPr="001C653E">
              <w:rPr>
                <w:rFonts w:hint="cs"/>
                <w:b/>
                <w:cs/>
                <w:lang w:bidi="bn-BD"/>
              </w:rPr>
              <w:t>5</w:t>
            </w:r>
            <w:r w:rsidRPr="001C653E">
              <w:rPr>
                <w:b/>
                <w:lang w:val="en-US" w:bidi="bn-BD"/>
              </w:rPr>
              <w:t>:</w:t>
            </w:r>
            <w:r w:rsidRPr="001C653E">
              <w:rPr>
                <w:b/>
              </w:rPr>
              <w:t xml:space="preserve">   </w:t>
            </w:r>
            <w:r w:rsidRPr="001C653E">
              <w:rPr>
                <w:rFonts w:hint="cs"/>
                <w:b/>
                <w:cs/>
                <w:lang w:bidi="bn-BD"/>
              </w:rPr>
              <w:t>STRESS AND DEPRESSION</w:t>
            </w:r>
          </w:p>
        </w:tc>
      </w:tr>
      <w:tr w:rsidR="008F5B2C" w:rsidRPr="001C653E" w14:paraId="471586C1" w14:textId="77777777" w:rsidTr="008F5B2C">
        <w:trPr>
          <w:gridAfter w:val="1"/>
          <w:wAfter w:w="21" w:type="dxa"/>
        </w:trPr>
        <w:tc>
          <w:tcPr>
            <w:tcW w:w="11068" w:type="dxa"/>
            <w:gridSpan w:val="12"/>
            <w:tcBorders>
              <w:left w:val="single" w:sz="4" w:space="0" w:color="auto"/>
            </w:tcBorders>
          </w:tcPr>
          <w:p w14:paraId="438B0397" w14:textId="77777777" w:rsidR="008F5B2C" w:rsidRPr="001C653E" w:rsidRDefault="008F5B2C" w:rsidP="00996F0B">
            <w:pPr>
              <w:jc w:val="center"/>
              <w:rPr>
                <w:b/>
                <w:sz w:val="20"/>
                <w:szCs w:val="20"/>
              </w:rPr>
            </w:pPr>
            <w:r w:rsidRPr="001C653E">
              <w:rPr>
                <w:rFonts w:hint="cs"/>
                <w:b/>
                <w:cs/>
                <w:lang w:bidi="bn-BD"/>
              </w:rPr>
              <w:t>STRESS</w:t>
            </w:r>
          </w:p>
        </w:tc>
      </w:tr>
      <w:tr w:rsidR="008F5B2C" w:rsidRPr="001C653E" w14:paraId="7AF34C13" w14:textId="77777777" w:rsidTr="008F5B2C">
        <w:trPr>
          <w:gridAfter w:val="1"/>
          <w:wAfter w:w="21" w:type="dxa"/>
        </w:trPr>
        <w:tc>
          <w:tcPr>
            <w:tcW w:w="720" w:type="dxa"/>
            <w:tcBorders>
              <w:left w:val="single" w:sz="4" w:space="0" w:color="auto"/>
            </w:tcBorders>
          </w:tcPr>
          <w:p w14:paraId="1FDF7E38" w14:textId="77777777" w:rsidR="008F5B2C" w:rsidRPr="001C653E" w:rsidRDefault="008F5B2C" w:rsidP="00485C81">
            <w:pPr>
              <w:jc w:val="both"/>
              <w:rPr>
                <w:rFonts w:cs="Vrinda"/>
                <w:sz w:val="20"/>
                <w:szCs w:val="20"/>
                <w:lang w:val="en-US" w:bidi="bn-BD"/>
              </w:rPr>
            </w:pPr>
            <w:r w:rsidRPr="001C653E">
              <w:rPr>
                <w:rFonts w:cs="Vrinda"/>
                <w:sz w:val="20"/>
                <w:szCs w:val="20"/>
                <w:lang w:val="en-US" w:bidi="bn-BD"/>
              </w:rPr>
              <w:t>No.</w:t>
            </w:r>
          </w:p>
        </w:tc>
        <w:tc>
          <w:tcPr>
            <w:tcW w:w="5416" w:type="dxa"/>
            <w:gridSpan w:val="2"/>
          </w:tcPr>
          <w:p w14:paraId="5BF9F798" w14:textId="77777777" w:rsidR="008F5B2C" w:rsidRPr="001C653E" w:rsidRDefault="008F5B2C" w:rsidP="00485C81">
            <w:pPr>
              <w:jc w:val="both"/>
              <w:rPr>
                <w:rFonts w:cs="Vrinda"/>
                <w:sz w:val="20"/>
                <w:szCs w:val="20"/>
                <w:lang w:val="en-US" w:bidi="bn-BD"/>
              </w:rPr>
            </w:pPr>
            <w:r w:rsidRPr="001C653E">
              <w:rPr>
                <w:sz w:val="20"/>
                <w:szCs w:val="20"/>
              </w:rPr>
              <w:t>QUESTIONS &amp; FILTERS</w:t>
            </w:r>
          </w:p>
        </w:tc>
        <w:tc>
          <w:tcPr>
            <w:tcW w:w="4050" w:type="dxa"/>
            <w:gridSpan w:val="7"/>
          </w:tcPr>
          <w:p w14:paraId="1F9C667A" w14:textId="77777777" w:rsidR="008F5B2C" w:rsidRPr="001C653E" w:rsidRDefault="008F5B2C" w:rsidP="00485C81">
            <w:pPr>
              <w:jc w:val="both"/>
              <w:rPr>
                <w:rFonts w:cs="Vrinda"/>
                <w:sz w:val="20"/>
                <w:szCs w:val="20"/>
                <w:lang w:val="en-US" w:bidi="bn-BD"/>
              </w:rPr>
            </w:pPr>
            <w:r w:rsidRPr="001C653E">
              <w:rPr>
                <w:sz w:val="20"/>
                <w:szCs w:val="20"/>
              </w:rPr>
              <w:t>CODING CATEGORIES</w:t>
            </w:r>
          </w:p>
        </w:tc>
        <w:tc>
          <w:tcPr>
            <w:tcW w:w="882" w:type="dxa"/>
            <w:gridSpan w:val="2"/>
          </w:tcPr>
          <w:p w14:paraId="4E140B25" w14:textId="77777777" w:rsidR="008F5B2C" w:rsidRPr="001C653E" w:rsidRDefault="008F5B2C" w:rsidP="00485C81">
            <w:pPr>
              <w:rPr>
                <w:sz w:val="20"/>
                <w:szCs w:val="20"/>
              </w:rPr>
            </w:pPr>
            <w:r w:rsidRPr="001C653E">
              <w:rPr>
                <w:sz w:val="20"/>
                <w:szCs w:val="20"/>
              </w:rPr>
              <w:t>SKIP</w:t>
            </w:r>
          </w:p>
          <w:p w14:paraId="71FC6673" w14:textId="77777777" w:rsidR="008F5B2C" w:rsidRPr="001C653E" w:rsidRDefault="008F5B2C" w:rsidP="00485C81">
            <w:pPr>
              <w:jc w:val="both"/>
              <w:rPr>
                <w:rFonts w:cs="Vrinda"/>
                <w:sz w:val="20"/>
                <w:szCs w:val="20"/>
                <w:lang w:val="en-US" w:bidi="bn-BD"/>
              </w:rPr>
            </w:pPr>
            <w:r w:rsidRPr="001C653E">
              <w:rPr>
                <w:sz w:val="20"/>
                <w:szCs w:val="20"/>
              </w:rPr>
              <w:t xml:space="preserve"> TO</w:t>
            </w:r>
          </w:p>
        </w:tc>
      </w:tr>
      <w:tr w:rsidR="008F5B2C" w:rsidRPr="001C653E" w14:paraId="53C1FA0A" w14:textId="77777777" w:rsidTr="008F5B2C">
        <w:trPr>
          <w:gridAfter w:val="1"/>
          <w:wAfter w:w="21" w:type="dxa"/>
        </w:trPr>
        <w:tc>
          <w:tcPr>
            <w:tcW w:w="11068" w:type="dxa"/>
            <w:gridSpan w:val="12"/>
            <w:tcBorders>
              <w:left w:val="single" w:sz="4" w:space="0" w:color="auto"/>
            </w:tcBorders>
          </w:tcPr>
          <w:p w14:paraId="62BA704F" w14:textId="77777777" w:rsidR="006A33FD" w:rsidRPr="001C653E" w:rsidRDefault="006A33FD" w:rsidP="006A33FD">
            <w:pPr>
              <w:jc w:val="both"/>
              <w:rPr>
                <w:rFonts w:ascii="SutonnyMJ" w:hAnsi="SutonnyMJ" w:cs="Vrinda"/>
                <w:sz w:val="20"/>
                <w:szCs w:val="20"/>
                <w:cs/>
                <w:lang w:bidi="bn-BD"/>
              </w:rPr>
            </w:pPr>
            <w:r w:rsidRPr="001C653E">
              <w:rPr>
                <w:sz w:val="20"/>
                <w:szCs w:val="20"/>
              </w:rPr>
              <w:t xml:space="preserve">The questions in this scale ask you about your feelings and thoughts during the last month. In each case, you will be asked to indicate </w:t>
            </w:r>
            <w:r w:rsidRPr="001C653E">
              <w:rPr>
                <w:i/>
                <w:iCs/>
                <w:sz w:val="20"/>
                <w:szCs w:val="20"/>
              </w:rPr>
              <w:t xml:space="preserve">how often </w:t>
            </w:r>
            <w:r w:rsidRPr="001C653E">
              <w:rPr>
                <w:sz w:val="20"/>
                <w:szCs w:val="20"/>
              </w:rPr>
              <w:t xml:space="preserve">you felt or thought a certain way. </w:t>
            </w:r>
            <w:r w:rsidRPr="001C653E">
              <w:rPr>
                <w:rFonts w:ascii="SutonnyMJ" w:hAnsi="SutonnyMJ" w:cs="SutonnyMJ"/>
                <w:sz w:val="20"/>
                <w:szCs w:val="20"/>
              </w:rPr>
              <w:t>(Avwg GLb Avcbv‡K MZ GKgv‡m Avcbvi AbyfzwZ Ges wPšÍvfvebv m¤c‡K© wKQz cÖkœ Kie| cÖwZwU cÖ‡kœi Rb¨ Avcwb ej‡eb †h MZ GKgv‡m KZ NbNb Avcbvi †mB AbyfzwZ ev wPšÍv n‡qwQj|)</w:t>
            </w:r>
          </w:p>
          <w:p w14:paraId="257366D6" w14:textId="77777777" w:rsidR="006A33FD" w:rsidRPr="001C653E" w:rsidRDefault="006A33FD" w:rsidP="006A33FD">
            <w:pPr>
              <w:jc w:val="both"/>
              <w:rPr>
                <w:rFonts w:ascii="SutonnyMJ" w:hAnsi="SutonnyMJ" w:cs="Vrinda"/>
                <w:sz w:val="20"/>
                <w:szCs w:val="20"/>
                <w:lang w:val="en-US" w:bidi="bn-BD"/>
              </w:rPr>
            </w:pPr>
          </w:p>
          <w:p w14:paraId="573CD4F1" w14:textId="77777777" w:rsidR="008F5B2C" w:rsidRPr="001C653E" w:rsidRDefault="006A33FD" w:rsidP="006A33FD">
            <w:pPr>
              <w:jc w:val="both"/>
              <w:rPr>
                <w:rFonts w:ascii="SutonnyMJ" w:hAnsi="SutonnyMJ" w:cs="Vrinda"/>
                <w:sz w:val="20"/>
                <w:szCs w:val="20"/>
                <w:lang w:val="en-US" w:bidi="bn-BD"/>
              </w:rPr>
            </w:pPr>
            <w:r w:rsidRPr="001C653E">
              <w:rPr>
                <w:rFonts w:ascii="SutonnyMJ" w:hAnsi="SutonnyMJ" w:cs="SutonnyMJ" w:hint="cs"/>
                <w:sz w:val="20"/>
                <w:szCs w:val="20"/>
                <w:cs/>
                <w:lang w:bidi="bn-BD"/>
              </w:rPr>
              <w:t>(</w:t>
            </w:r>
            <w:r w:rsidRPr="001C653E">
              <w:rPr>
                <w:rFonts w:ascii="SutonnyMJ" w:hAnsi="SutonnyMJ" w:cs="SutonnyMJ"/>
                <w:sz w:val="20"/>
                <w:szCs w:val="20"/>
              </w:rPr>
              <w:t>cÖkœ</w:t>
            </w:r>
            <w:r w:rsidRPr="001C653E">
              <w:rPr>
                <w:rFonts w:ascii="SutonnyMJ" w:hAnsi="SutonnyMJ" w:cs="SutonnyMJ"/>
                <w:sz w:val="20"/>
                <w:szCs w:val="20"/>
                <w:lang w:bidi="bn-BD"/>
              </w:rPr>
              <w:t>Kvixt cÖwZwU cÖ‡kœi Rb¨ DËi`vZvi Kv‡Q Rvb‡Z Pvb †h MZ GK</w:t>
            </w:r>
            <w:r w:rsidRPr="001C653E">
              <w:rPr>
                <w:rFonts w:ascii="SutonnyMJ" w:hAnsi="SutonnyMJ" w:cs="SutonnyMJ"/>
                <w:sz w:val="20"/>
                <w:szCs w:val="20"/>
              </w:rPr>
              <w:t xml:space="preserve">gv‡m </w:t>
            </w:r>
            <w:r w:rsidRPr="001C653E">
              <w:rPr>
                <w:rFonts w:ascii="SutonnyMJ" w:hAnsi="SutonnyMJ" w:cs="SutonnyMJ"/>
                <w:sz w:val="20"/>
                <w:szCs w:val="20"/>
                <w:lang w:bidi="bn-BD"/>
              </w:rPr>
              <w:t>Zvi .........(</w:t>
            </w:r>
            <w:r w:rsidRPr="001C653E">
              <w:rPr>
                <w:rFonts w:ascii="SutonnyMJ" w:hAnsi="SutonnyMJ" w:cs="SutonnyMJ"/>
                <w:sz w:val="20"/>
                <w:szCs w:val="20"/>
              </w:rPr>
              <w:t xml:space="preserve"> cÖkœ</w:t>
            </w:r>
            <w:r w:rsidRPr="001C653E">
              <w:rPr>
                <w:rFonts w:ascii="SutonnyMJ" w:hAnsi="SutonnyMJ" w:cs="SutonnyMJ"/>
                <w:sz w:val="20"/>
                <w:szCs w:val="20"/>
                <w:lang w:bidi="bn-BD"/>
              </w:rPr>
              <w:t xml:space="preserve"> D‡jøL K‡i)</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KZ Nb Nb</w:t>
            </w:r>
            <w:r w:rsidRPr="001C653E">
              <w:rPr>
                <w:rFonts w:ascii="SutonnyMJ" w:hAnsi="SutonnyMJ" w:cs="Vrinda"/>
                <w:sz w:val="20"/>
                <w:szCs w:val="20"/>
                <w:lang w:bidi="bn-BD"/>
              </w:rPr>
              <w:t xml:space="preserve"> </w:t>
            </w:r>
            <w:r w:rsidRPr="001C653E">
              <w:rPr>
                <w:rFonts w:ascii="SutonnyMJ" w:hAnsi="SutonnyMJ" w:cs="SutonnyMJ"/>
                <w:sz w:val="20"/>
                <w:szCs w:val="20"/>
                <w:lang w:bidi="bn-BD"/>
              </w:rPr>
              <w:t xml:space="preserve">n‡qwQ‡jv/N‡UwQ‡jv?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r>
      <w:tr w:rsidR="008F5B2C" w:rsidRPr="001C653E" w14:paraId="569710BE" w14:textId="77777777" w:rsidTr="008F5B2C">
        <w:trPr>
          <w:gridAfter w:val="1"/>
          <w:wAfter w:w="21" w:type="dxa"/>
        </w:trPr>
        <w:tc>
          <w:tcPr>
            <w:tcW w:w="720" w:type="dxa"/>
          </w:tcPr>
          <w:p w14:paraId="53A23F54" w14:textId="77777777" w:rsidR="008F5B2C" w:rsidRPr="001C653E" w:rsidRDefault="008F5B2C" w:rsidP="00485C81">
            <w:pPr>
              <w:jc w:val="both"/>
              <w:rPr>
                <w:rFonts w:cs="Vrinda"/>
                <w:sz w:val="20"/>
                <w:szCs w:val="20"/>
                <w:lang w:val="en-US" w:bidi="bn-BD"/>
              </w:rPr>
            </w:pPr>
          </w:p>
        </w:tc>
        <w:tc>
          <w:tcPr>
            <w:tcW w:w="5416" w:type="dxa"/>
            <w:gridSpan w:val="2"/>
          </w:tcPr>
          <w:p w14:paraId="1264505C" w14:textId="77777777" w:rsidR="008F5B2C" w:rsidRPr="001C653E" w:rsidRDefault="008F5B2C" w:rsidP="00485C81">
            <w:pPr>
              <w:jc w:val="both"/>
              <w:rPr>
                <w:rFonts w:cs="Vrinda"/>
                <w:sz w:val="20"/>
                <w:szCs w:val="20"/>
                <w:lang w:val="en-US" w:bidi="bn-BD"/>
              </w:rPr>
            </w:pPr>
          </w:p>
        </w:tc>
        <w:tc>
          <w:tcPr>
            <w:tcW w:w="720" w:type="dxa"/>
            <w:gridSpan w:val="2"/>
          </w:tcPr>
          <w:p w14:paraId="2D6BA0E8" w14:textId="77777777" w:rsidR="008F5B2C" w:rsidRPr="001C653E" w:rsidRDefault="008F5B2C" w:rsidP="00485C81">
            <w:pPr>
              <w:jc w:val="center"/>
              <w:rPr>
                <w:sz w:val="20"/>
                <w:szCs w:val="20"/>
                <w:lang w:val="en-US" w:bidi="bn-IN"/>
              </w:rPr>
            </w:pPr>
            <w:r w:rsidRPr="001C653E">
              <w:rPr>
                <w:sz w:val="20"/>
                <w:szCs w:val="20"/>
              </w:rPr>
              <w:t>Never</w:t>
            </w:r>
          </w:p>
          <w:p w14:paraId="1508A2B3" w14:textId="77777777" w:rsidR="008F5B2C" w:rsidRPr="001C653E" w:rsidRDefault="008F5B2C" w:rsidP="00485C81">
            <w:pPr>
              <w:jc w:val="center"/>
              <w:rPr>
                <w:rFonts w:cs="Vrinda"/>
                <w:sz w:val="20"/>
                <w:szCs w:val="20"/>
                <w:lang w:val="en-US" w:bidi="bn-BD"/>
              </w:rPr>
            </w:pPr>
            <w:r w:rsidRPr="001C653E">
              <w:rPr>
                <w:rFonts w:ascii="SutonnyMJ" w:hAnsi="SutonnyMJ" w:cs="SutonnyMJ"/>
                <w:sz w:val="20"/>
                <w:szCs w:val="20"/>
                <w:cs/>
                <w:lang w:bidi="bn-BD"/>
              </w:rPr>
              <w:t>(</w:t>
            </w:r>
            <w:r w:rsidRPr="001C653E">
              <w:rPr>
                <w:rFonts w:ascii="SutonnyMJ" w:hAnsi="SutonnyMJ" w:cs="Vrinda"/>
                <w:sz w:val="20"/>
                <w:szCs w:val="20"/>
                <w:lang w:bidi="bn-BD"/>
              </w:rPr>
              <w:t>KLbB bv</w:t>
            </w:r>
            <w:r w:rsidRPr="001C653E">
              <w:rPr>
                <w:rFonts w:ascii="SutonnyMJ" w:hAnsi="SutonnyMJ" w:cs="SutonnyMJ"/>
                <w:sz w:val="20"/>
                <w:szCs w:val="20"/>
                <w:cs/>
                <w:lang w:bidi="bn-BD"/>
              </w:rPr>
              <w:t>)</w:t>
            </w:r>
          </w:p>
        </w:tc>
        <w:tc>
          <w:tcPr>
            <w:tcW w:w="810" w:type="dxa"/>
          </w:tcPr>
          <w:p w14:paraId="07566C45" w14:textId="77777777" w:rsidR="008F5B2C" w:rsidRPr="001C653E" w:rsidRDefault="008F5B2C" w:rsidP="00485C81">
            <w:pPr>
              <w:jc w:val="center"/>
              <w:rPr>
                <w:rFonts w:cs="Vrinda"/>
                <w:sz w:val="20"/>
                <w:szCs w:val="20"/>
                <w:lang w:val="en-US" w:bidi="bn-BD"/>
              </w:rPr>
            </w:pPr>
            <w:r w:rsidRPr="001C653E">
              <w:rPr>
                <w:sz w:val="20"/>
                <w:szCs w:val="20"/>
              </w:rPr>
              <w:t xml:space="preserve">Almost Never </w:t>
            </w:r>
            <w:r w:rsidRPr="001C653E">
              <w:rPr>
                <w:rFonts w:ascii="SutonnyMJ" w:hAnsi="SutonnyMJ" w:cs="SutonnyMJ"/>
                <w:sz w:val="20"/>
                <w:szCs w:val="20"/>
                <w:cs/>
                <w:lang w:bidi="bn-BD"/>
              </w:rPr>
              <w:t>(</w:t>
            </w:r>
            <w:r w:rsidRPr="001C653E">
              <w:rPr>
                <w:rFonts w:ascii="SutonnyMJ" w:hAnsi="SutonnyMJ" w:cs="SutonnyMJ"/>
                <w:sz w:val="20"/>
                <w:szCs w:val="20"/>
                <w:lang w:bidi="bn-BD"/>
              </w:rPr>
              <w:t>K`vwPr</w:t>
            </w:r>
            <w:r w:rsidRPr="001C653E">
              <w:rPr>
                <w:rFonts w:ascii="SutonnyMJ" w:hAnsi="SutonnyMJ" w:cs="SutonnyMJ"/>
                <w:sz w:val="20"/>
                <w:szCs w:val="20"/>
                <w:cs/>
                <w:lang w:bidi="bn-BD"/>
              </w:rPr>
              <w:t>)</w:t>
            </w:r>
          </w:p>
        </w:tc>
        <w:tc>
          <w:tcPr>
            <w:tcW w:w="1170" w:type="dxa"/>
          </w:tcPr>
          <w:p w14:paraId="1984523C" w14:textId="77777777" w:rsidR="008F5B2C" w:rsidRPr="001C653E" w:rsidRDefault="008F5B2C" w:rsidP="00485C81">
            <w:pPr>
              <w:jc w:val="center"/>
              <w:rPr>
                <w:rFonts w:cs="Vrinda"/>
                <w:sz w:val="20"/>
                <w:szCs w:val="20"/>
                <w:lang w:val="en-US" w:bidi="bn-BD"/>
              </w:rPr>
            </w:pPr>
            <w:r w:rsidRPr="001C653E">
              <w:rPr>
                <w:sz w:val="20"/>
                <w:szCs w:val="20"/>
              </w:rPr>
              <w:t xml:space="preserve">Sometimes </w:t>
            </w:r>
            <w:r w:rsidRPr="001C653E">
              <w:rPr>
                <w:rFonts w:ascii="SutonnyMJ" w:hAnsi="SutonnyMJ" w:cs="SutonnyMJ"/>
                <w:sz w:val="20"/>
                <w:szCs w:val="20"/>
                <w:cs/>
                <w:lang w:bidi="bn-BD"/>
              </w:rPr>
              <w:t>(</w:t>
            </w:r>
            <w:r w:rsidRPr="001C653E">
              <w:rPr>
                <w:rFonts w:ascii="SutonnyMJ" w:hAnsi="SutonnyMJ" w:cs="SutonnyMJ"/>
                <w:sz w:val="20"/>
                <w:szCs w:val="20"/>
                <w:lang w:bidi="bn-BD"/>
              </w:rPr>
              <w:t>gv‡S g‡a¨</w:t>
            </w:r>
            <w:r w:rsidRPr="001C653E">
              <w:rPr>
                <w:rFonts w:ascii="SutonnyMJ" w:hAnsi="SutonnyMJ" w:cs="SutonnyMJ"/>
                <w:sz w:val="20"/>
                <w:szCs w:val="20"/>
                <w:cs/>
                <w:lang w:bidi="bn-BD"/>
              </w:rPr>
              <w:t>)</w:t>
            </w:r>
          </w:p>
        </w:tc>
        <w:tc>
          <w:tcPr>
            <w:tcW w:w="720" w:type="dxa"/>
          </w:tcPr>
          <w:p w14:paraId="04537FFF" w14:textId="77777777" w:rsidR="008F5B2C" w:rsidRPr="001C653E" w:rsidRDefault="008F5B2C" w:rsidP="00485C81">
            <w:pPr>
              <w:jc w:val="center"/>
              <w:rPr>
                <w:rFonts w:cs="Vrinda"/>
                <w:sz w:val="20"/>
                <w:szCs w:val="20"/>
                <w:lang w:val="en-US" w:bidi="bn-BD"/>
              </w:rPr>
            </w:pPr>
            <w:r w:rsidRPr="001C653E">
              <w:rPr>
                <w:sz w:val="20"/>
                <w:szCs w:val="20"/>
              </w:rPr>
              <w:t>Fairly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Nb Nb</w:t>
            </w:r>
            <w:r w:rsidRPr="001C653E">
              <w:rPr>
                <w:rFonts w:ascii="SutonnyMJ" w:hAnsi="SutonnyMJ" w:cs="SutonnyMJ"/>
                <w:sz w:val="20"/>
                <w:szCs w:val="20"/>
                <w:cs/>
                <w:lang w:bidi="bn-BD"/>
              </w:rPr>
              <w:t>)</w:t>
            </w:r>
          </w:p>
        </w:tc>
        <w:tc>
          <w:tcPr>
            <w:tcW w:w="720" w:type="dxa"/>
            <w:gridSpan w:val="3"/>
          </w:tcPr>
          <w:p w14:paraId="126215F5" w14:textId="77777777" w:rsidR="008F5B2C" w:rsidRPr="001C653E" w:rsidRDefault="008F5B2C" w:rsidP="002F27F5">
            <w:pPr>
              <w:jc w:val="center"/>
              <w:rPr>
                <w:rFonts w:cs="Vrinda"/>
                <w:sz w:val="20"/>
                <w:szCs w:val="20"/>
                <w:lang w:val="en-US" w:bidi="bn-BD"/>
              </w:rPr>
            </w:pPr>
            <w:r w:rsidRPr="001C653E">
              <w:rPr>
                <w:sz w:val="20"/>
                <w:szCs w:val="20"/>
              </w:rPr>
              <w:t>Very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cÖvqB</w:t>
            </w:r>
            <w:r w:rsidRPr="001C653E">
              <w:rPr>
                <w:rFonts w:ascii="SutonnyMJ" w:hAnsi="SutonnyMJ" w:cs="SutonnyMJ" w:hint="cs"/>
                <w:sz w:val="20"/>
                <w:szCs w:val="20"/>
                <w:cs/>
                <w:lang w:bidi="bn-BD"/>
              </w:rPr>
              <w:t>)</w:t>
            </w:r>
          </w:p>
        </w:tc>
        <w:tc>
          <w:tcPr>
            <w:tcW w:w="792" w:type="dxa"/>
          </w:tcPr>
          <w:p w14:paraId="57F113F2" w14:textId="77777777" w:rsidR="008F5B2C" w:rsidRPr="001C653E" w:rsidRDefault="008F5B2C" w:rsidP="00485C81">
            <w:pPr>
              <w:rPr>
                <w:rFonts w:cs="Vrinda"/>
                <w:sz w:val="20"/>
                <w:szCs w:val="20"/>
                <w:lang w:val="en-US" w:bidi="bn-BD"/>
              </w:rPr>
            </w:pPr>
          </w:p>
        </w:tc>
      </w:tr>
      <w:tr w:rsidR="008F5B2C" w:rsidRPr="001C653E" w14:paraId="4ED6BEE7" w14:textId="77777777" w:rsidTr="008F5B2C">
        <w:trPr>
          <w:gridAfter w:val="1"/>
          <w:wAfter w:w="21" w:type="dxa"/>
        </w:trPr>
        <w:tc>
          <w:tcPr>
            <w:tcW w:w="720" w:type="dxa"/>
          </w:tcPr>
          <w:p w14:paraId="7C6A1D17" w14:textId="77777777" w:rsidR="008F5B2C" w:rsidRPr="001C653E" w:rsidRDefault="008F5B2C" w:rsidP="00485C81">
            <w:pPr>
              <w:jc w:val="both"/>
              <w:rPr>
                <w:sz w:val="20"/>
                <w:szCs w:val="20"/>
                <w:lang w:val="en-US" w:bidi="bn-BD"/>
              </w:rPr>
            </w:pPr>
            <w:r w:rsidRPr="001C653E">
              <w:rPr>
                <w:sz w:val="20"/>
                <w:szCs w:val="20"/>
                <w:cs/>
                <w:lang w:val="en-US" w:bidi="bn-BD"/>
              </w:rPr>
              <w:t>501</w:t>
            </w:r>
          </w:p>
        </w:tc>
        <w:tc>
          <w:tcPr>
            <w:tcW w:w="5416" w:type="dxa"/>
            <w:gridSpan w:val="2"/>
          </w:tcPr>
          <w:p w14:paraId="0DEAF3EB" w14:textId="77777777" w:rsidR="008F5B2C" w:rsidRPr="001C653E" w:rsidRDefault="008F5B2C" w:rsidP="00485C81">
            <w:pPr>
              <w:autoSpaceDE w:val="0"/>
              <w:autoSpaceDN w:val="0"/>
              <w:adjustRightInd w:val="0"/>
              <w:rPr>
                <w:sz w:val="20"/>
                <w:szCs w:val="20"/>
              </w:rPr>
            </w:pPr>
            <w:r w:rsidRPr="001C653E">
              <w:rPr>
                <w:sz w:val="20"/>
                <w:szCs w:val="20"/>
              </w:rPr>
              <w:t>In the last month, how often have you been upset because of something that happened unexpectedly?</w:t>
            </w:r>
          </w:p>
          <w:p w14:paraId="099C3BE4" w14:textId="77777777" w:rsidR="008F5B2C" w:rsidRPr="001C653E" w:rsidRDefault="008F5B2C" w:rsidP="00485C81">
            <w:pPr>
              <w:jc w:val="both"/>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†Kvb AcÖZ¨vwkZ NUbvi Rb¨ Avcwb KZ Nb Nb gvbwmK fv‡e wech©¯Í 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49B2522D" w14:textId="77777777" w:rsidR="008F5B2C" w:rsidRPr="001C653E" w:rsidRDefault="008F5B2C" w:rsidP="00485C81">
            <w:pPr>
              <w:jc w:val="center"/>
              <w:rPr>
                <w:rFonts w:cs="Vrinda"/>
                <w:sz w:val="20"/>
                <w:szCs w:val="20"/>
                <w:lang w:val="en-US" w:bidi="bn-BD"/>
              </w:rPr>
            </w:pPr>
            <w:r w:rsidRPr="001C653E">
              <w:rPr>
                <w:sz w:val="20"/>
                <w:szCs w:val="20"/>
              </w:rPr>
              <w:t>0</w:t>
            </w:r>
          </w:p>
        </w:tc>
        <w:tc>
          <w:tcPr>
            <w:tcW w:w="810" w:type="dxa"/>
          </w:tcPr>
          <w:p w14:paraId="5907529A" w14:textId="77777777" w:rsidR="008F5B2C" w:rsidRPr="001C653E" w:rsidRDefault="008F5B2C" w:rsidP="00485C81">
            <w:pPr>
              <w:jc w:val="center"/>
              <w:rPr>
                <w:rFonts w:cs="Vrinda"/>
                <w:sz w:val="20"/>
                <w:szCs w:val="20"/>
                <w:lang w:val="en-US" w:bidi="bn-BD"/>
              </w:rPr>
            </w:pPr>
            <w:r w:rsidRPr="001C653E">
              <w:rPr>
                <w:rFonts w:cs="Vrinda"/>
                <w:sz w:val="20"/>
                <w:szCs w:val="20"/>
                <w:lang w:val="en-US" w:bidi="bn-BD"/>
              </w:rPr>
              <w:t>1</w:t>
            </w:r>
          </w:p>
        </w:tc>
        <w:tc>
          <w:tcPr>
            <w:tcW w:w="1170" w:type="dxa"/>
          </w:tcPr>
          <w:p w14:paraId="08F8B803" w14:textId="77777777" w:rsidR="008F5B2C" w:rsidRPr="001C653E" w:rsidRDefault="008F5B2C" w:rsidP="00485C81">
            <w:pPr>
              <w:jc w:val="center"/>
              <w:rPr>
                <w:rFonts w:cs="Vrinda"/>
                <w:sz w:val="20"/>
                <w:szCs w:val="20"/>
                <w:lang w:val="en-US" w:bidi="bn-BD"/>
              </w:rPr>
            </w:pPr>
            <w:r w:rsidRPr="001C653E">
              <w:rPr>
                <w:rFonts w:cs="Vrinda"/>
                <w:sz w:val="20"/>
                <w:szCs w:val="20"/>
                <w:lang w:val="en-US" w:bidi="bn-BD"/>
              </w:rPr>
              <w:t>2</w:t>
            </w:r>
          </w:p>
        </w:tc>
        <w:tc>
          <w:tcPr>
            <w:tcW w:w="720" w:type="dxa"/>
          </w:tcPr>
          <w:p w14:paraId="48B80B4E" w14:textId="77777777" w:rsidR="008F5B2C" w:rsidRPr="001C653E" w:rsidRDefault="008F5B2C" w:rsidP="00485C81">
            <w:pPr>
              <w:jc w:val="center"/>
              <w:rPr>
                <w:rFonts w:cs="Vrinda"/>
                <w:sz w:val="20"/>
                <w:szCs w:val="20"/>
                <w:lang w:val="en-US" w:bidi="bn-BD"/>
              </w:rPr>
            </w:pPr>
            <w:r w:rsidRPr="001C653E">
              <w:rPr>
                <w:rFonts w:cs="Vrinda"/>
                <w:sz w:val="20"/>
                <w:szCs w:val="20"/>
                <w:lang w:val="en-US" w:bidi="bn-BD"/>
              </w:rPr>
              <w:t>3</w:t>
            </w:r>
          </w:p>
        </w:tc>
        <w:tc>
          <w:tcPr>
            <w:tcW w:w="720" w:type="dxa"/>
            <w:gridSpan w:val="3"/>
          </w:tcPr>
          <w:p w14:paraId="57967C5C" w14:textId="77777777" w:rsidR="008F5B2C" w:rsidRPr="001C653E" w:rsidRDefault="008F5B2C" w:rsidP="00485C81">
            <w:pPr>
              <w:jc w:val="center"/>
              <w:rPr>
                <w:rFonts w:cs="Vrinda"/>
                <w:sz w:val="20"/>
                <w:szCs w:val="20"/>
                <w:lang w:val="en-US" w:bidi="bn-BD"/>
              </w:rPr>
            </w:pPr>
            <w:r w:rsidRPr="001C653E">
              <w:rPr>
                <w:rFonts w:cs="Vrinda"/>
                <w:sz w:val="20"/>
                <w:szCs w:val="20"/>
                <w:lang w:val="en-US" w:bidi="bn-BD"/>
              </w:rPr>
              <w:t>4</w:t>
            </w:r>
          </w:p>
        </w:tc>
        <w:tc>
          <w:tcPr>
            <w:tcW w:w="792" w:type="dxa"/>
          </w:tcPr>
          <w:p w14:paraId="432DCB22" w14:textId="77777777" w:rsidR="008F5B2C" w:rsidRPr="001C653E" w:rsidRDefault="008F5B2C" w:rsidP="00485C81">
            <w:pPr>
              <w:jc w:val="both"/>
              <w:rPr>
                <w:rFonts w:cs="Vrinda"/>
                <w:sz w:val="20"/>
                <w:szCs w:val="20"/>
                <w:lang w:val="en-US" w:bidi="bn-BD"/>
              </w:rPr>
            </w:pPr>
          </w:p>
        </w:tc>
      </w:tr>
      <w:tr w:rsidR="008F5B2C" w:rsidRPr="001C653E" w14:paraId="4550F26D" w14:textId="77777777" w:rsidTr="008F5B2C">
        <w:trPr>
          <w:gridAfter w:val="1"/>
          <w:wAfter w:w="21" w:type="dxa"/>
        </w:trPr>
        <w:tc>
          <w:tcPr>
            <w:tcW w:w="720" w:type="dxa"/>
          </w:tcPr>
          <w:p w14:paraId="1F667ECF" w14:textId="77777777" w:rsidR="008F5B2C" w:rsidRPr="001C653E" w:rsidRDefault="008F5B2C" w:rsidP="00485C81">
            <w:pPr>
              <w:jc w:val="both"/>
              <w:rPr>
                <w:sz w:val="20"/>
                <w:szCs w:val="20"/>
                <w:lang w:val="en-US" w:bidi="bn-BD"/>
              </w:rPr>
            </w:pPr>
            <w:r w:rsidRPr="001C653E">
              <w:rPr>
                <w:sz w:val="20"/>
                <w:szCs w:val="20"/>
                <w:cs/>
                <w:lang w:val="en-US" w:bidi="bn-BD"/>
              </w:rPr>
              <w:t>502</w:t>
            </w:r>
          </w:p>
        </w:tc>
        <w:tc>
          <w:tcPr>
            <w:tcW w:w="5416" w:type="dxa"/>
            <w:gridSpan w:val="2"/>
          </w:tcPr>
          <w:p w14:paraId="3A1B8B57" w14:textId="77777777" w:rsidR="008F5B2C" w:rsidRPr="001C653E" w:rsidRDefault="008F5B2C" w:rsidP="00485C81">
            <w:pPr>
              <w:autoSpaceDE w:val="0"/>
              <w:autoSpaceDN w:val="0"/>
              <w:adjustRightInd w:val="0"/>
              <w:rPr>
                <w:sz w:val="20"/>
                <w:szCs w:val="20"/>
              </w:rPr>
            </w:pPr>
            <w:r w:rsidRPr="001C653E">
              <w:rPr>
                <w:sz w:val="20"/>
                <w:szCs w:val="20"/>
              </w:rPr>
              <w:t>In the last month, how often have you felt that you were unable to control the important things in your life?</w:t>
            </w:r>
          </w:p>
          <w:p w14:paraId="4DBD4EAA" w14:textId="77777777" w:rsidR="008F5B2C" w:rsidRPr="001C653E" w:rsidRDefault="008F5B2C" w:rsidP="00511F0A">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Avcwb Avcbvi wb‡Ri Rxe‡bi ¸iæZ¡cyb© †Kv‡bv wKQz wbqš¿b Ki‡Z cviwQ‡jb bv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727FA33A" w14:textId="77777777" w:rsidR="008F5B2C" w:rsidRPr="001C653E" w:rsidRDefault="008F5B2C" w:rsidP="00485C81">
            <w:pPr>
              <w:jc w:val="center"/>
              <w:rPr>
                <w:sz w:val="20"/>
                <w:szCs w:val="20"/>
              </w:rPr>
            </w:pPr>
            <w:r w:rsidRPr="001C653E">
              <w:rPr>
                <w:sz w:val="20"/>
                <w:szCs w:val="20"/>
              </w:rPr>
              <w:t>0</w:t>
            </w:r>
          </w:p>
        </w:tc>
        <w:tc>
          <w:tcPr>
            <w:tcW w:w="810" w:type="dxa"/>
          </w:tcPr>
          <w:p w14:paraId="25A5CF40" w14:textId="77777777"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14:paraId="650C825F" w14:textId="77777777"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14:paraId="2BF2523A" w14:textId="77777777"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14:paraId="0A493B23" w14:textId="77777777"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14:paraId="366E6CCE" w14:textId="77777777" w:rsidR="008F5B2C" w:rsidRPr="001C653E" w:rsidRDefault="008F5B2C" w:rsidP="00485C81">
            <w:pPr>
              <w:jc w:val="both"/>
              <w:rPr>
                <w:rFonts w:cs="Vrinda"/>
                <w:sz w:val="20"/>
                <w:szCs w:val="20"/>
                <w:lang w:val="en-US" w:bidi="bn-BD"/>
              </w:rPr>
            </w:pPr>
          </w:p>
        </w:tc>
      </w:tr>
      <w:tr w:rsidR="008F5B2C" w:rsidRPr="001C653E" w14:paraId="7CCB6E9B" w14:textId="77777777" w:rsidTr="008F5B2C">
        <w:trPr>
          <w:gridAfter w:val="1"/>
          <w:wAfter w:w="21" w:type="dxa"/>
        </w:trPr>
        <w:tc>
          <w:tcPr>
            <w:tcW w:w="720" w:type="dxa"/>
          </w:tcPr>
          <w:p w14:paraId="4D712666" w14:textId="77777777" w:rsidR="008F5B2C" w:rsidRPr="001C653E" w:rsidRDefault="008F5B2C" w:rsidP="00485C81">
            <w:pPr>
              <w:jc w:val="both"/>
              <w:rPr>
                <w:sz w:val="20"/>
                <w:szCs w:val="20"/>
                <w:lang w:val="en-US" w:bidi="bn-BD"/>
              </w:rPr>
            </w:pPr>
            <w:r w:rsidRPr="001C653E">
              <w:rPr>
                <w:sz w:val="20"/>
                <w:szCs w:val="20"/>
                <w:cs/>
                <w:lang w:val="en-US" w:bidi="bn-BD"/>
              </w:rPr>
              <w:t>503</w:t>
            </w:r>
          </w:p>
        </w:tc>
        <w:tc>
          <w:tcPr>
            <w:tcW w:w="5416" w:type="dxa"/>
            <w:gridSpan w:val="2"/>
          </w:tcPr>
          <w:p w14:paraId="08DAF8FD" w14:textId="77777777" w:rsidR="008F5B2C" w:rsidRPr="001C653E" w:rsidRDefault="008F5B2C" w:rsidP="00485C81">
            <w:pPr>
              <w:autoSpaceDE w:val="0"/>
              <w:autoSpaceDN w:val="0"/>
              <w:adjustRightInd w:val="0"/>
              <w:rPr>
                <w:sz w:val="20"/>
                <w:szCs w:val="20"/>
              </w:rPr>
            </w:pPr>
            <w:r w:rsidRPr="001C653E">
              <w:rPr>
                <w:sz w:val="20"/>
                <w:szCs w:val="20"/>
              </w:rPr>
              <w:t>In the last month, how often have you felt nervous and “stressed”?</w:t>
            </w:r>
          </w:p>
          <w:p w14:paraId="538EC4E5" w14:textId="77777777" w:rsidR="008F5B2C" w:rsidRPr="001C653E" w:rsidRDefault="008F5B2C" w:rsidP="00485C8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wePwjZ wQ‡jb I gvbwmK Pvc Abyfe K‡i‡Qb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27246DDE" w14:textId="77777777" w:rsidR="008F5B2C" w:rsidRPr="001C653E" w:rsidRDefault="008F5B2C" w:rsidP="00485C81">
            <w:pPr>
              <w:jc w:val="center"/>
              <w:rPr>
                <w:sz w:val="20"/>
                <w:szCs w:val="20"/>
              </w:rPr>
            </w:pPr>
            <w:r w:rsidRPr="001C653E">
              <w:rPr>
                <w:sz w:val="20"/>
                <w:szCs w:val="20"/>
              </w:rPr>
              <w:t>0</w:t>
            </w:r>
          </w:p>
        </w:tc>
        <w:tc>
          <w:tcPr>
            <w:tcW w:w="810" w:type="dxa"/>
          </w:tcPr>
          <w:p w14:paraId="3B97ADF9" w14:textId="77777777"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14:paraId="44F9F882" w14:textId="77777777"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14:paraId="44BF5EE7" w14:textId="77777777"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14:paraId="7CA8AF49" w14:textId="77777777"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14:paraId="6E598EE2" w14:textId="77777777" w:rsidR="008F5B2C" w:rsidRPr="001C653E" w:rsidRDefault="008F5B2C" w:rsidP="00485C81">
            <w:pPr>
              <w:jc w:val="both"/>
              <w:rPr>
                <w:rFonts w:cs="Vrinda"/>
                <w:sz w:val="20"/>
                <w:szCs w:val="20"/>
                <w:lang w:val="en-US" w:bidi="bn-BD"/>
              </w:rPr>
            </w:pPr>
          </w:p>
        </w:tc>
      </w:tr>
      <w:tr w:rsidR="008F5B2C" w:rsidRPr="001C653E" w14:paraId="14C92E95" w14:textId="77777777" w:rsidTr="008F5B2C">
        <w:trPr>
          <w:gridAfter w:val="1"/>
          <w:wAfter w:w="21" w:type="dxa"/>
        </w:trPr>
        <w:tc>
          <w:tcPr>
            <w:tcW w:w="720" w:type="dxa"/>
          </w:tcPr>
          <w:p w14:paraId="235F2FEA" w14:textId="77777777" w:rsidR="008F5B2C" w:rsidRPr="001C653E" w:rsidRDefault="008F5B2C" w:rsidP="00485C81">
            <w:pPr>
              <w:jc w:val="both"/>
              <w:rPr>
                <w:sz w:val="20"/>
                <w:szCs w:val="20"/>
                <w:lang w:val="en-US" w:bidi="bn-BD"/>
              </w:rPr>
            </w:pPr>
            <w:r w:rsidRPr="001C653E">
              <w:rPr>
                <w:sz w:val="20"/>
                <w:szCs w:val="20"/>
                <w:cs/>
                <w:lang w:val="en-US" w:bidi="bn-BD"/>
              </w:rPr>
              <w:t>504</w:t>
            </w:r>
          </w:p>
        </w:tc>
        <w:tc>
          <w:tcPr>
            <w:tcW w:w="5416" w:type="dxa"/>
            <w:gridSpan w:val="2"/>
          </w:tcPr>
          <w:p w14:paraId="15BDE460" w14:textId="77777777" w:rsidR="008F5B2C" w:rsidRPr="001C653E" w:rsidRDefault="008F5B2C" w:rsidP="00485C81">
            <w:pPr>
              <w:autoSpaceDE w:val="0"/>
              <w:autoSpaceDN w:val="0"/>
              <w:adjustRightInd w:val="0"/>
              <w:rPr>
                <w:sz w:val="20"/>
                <w:szCs w:val="20"/>
                <w:lang w:bidi="bn-IN"/>
              </w:rPr>
            </w:pPr>
            <w:r w:rsidRPr="001C653E">
              <w:rPr>
                <w:sz w:val="20"/>
                <w:szCs w:val="20"/>
                <w:lang w:bidi="bn-IN"/>
              </w:rPr>
              <w:t xml:space="preserve">In the last month, how often have you felt confident about your ability to handle your personal problems? </w:t>
            </w:r>
          </w:p>
          <w:p w14:paraId="30EEEB7A" w14:textId="77777777" w:rsidR="008F5B2C" w:rsidRPr="001C653E" w:rsidRDefault="008F5B2C" w:rsidP="00D77A4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e¨w³MZ mgm¨v Avcwb wb‡RB mgvavb Ki‡Z cvi‡eb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58CC6E6D" w14:textId="77777777" w:rsidR="008F5B2C" w:rsidRPr="001C653E" w:rsidRDefault="008F5B2C" w:rsidP="00485C81">
            <w:pPr>
              <w:jc w:val="center"/>
              <w:rPr>
                <w:sz w:val="20"/>
                <w:szCs w:val="20"/>
              </w:rPr>
            </w:pPr>
            <w:r w:rsidRPr="001C653E">
              <w:rPr>
                <w:sz w:val="20"/>
                <w:szCs w:val="20"/>
              </w:rPr>
              <w:t>0</w:t>
            </w:r>
          </w:p>
        </w:tc>
        <w:tc>
          <w:tcPr>
            <w:tcW w:w="810" w:type="dxa"/>
          </w:tcPr>
          <w:p w14:paraId="35B533E6" w14:textId="77777777"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14:paraId="0394D267" w14:textId="77777777"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14:paraId="7F5876B5" w14:textId="77777777"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14:paraId="7FCEEDEB" w14:textId="77777777"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14:paraId="408A4D6D" w14:textId="77777777" w:rsidR="008F5B2C" w:rsidRPr="001C653E" w:rsidRDefault="008F5B2C" w:rsidP="00485C81">
            <w:pPr>
              <w:jc w:val="both"/>
              <w:rPr>
                <w:rFonts w:cs="Vrinda"/>
                <w:sz w:val="20"/>
                <w:szCs w:val="20"/>
                <w:lang w:val="en-US" w:bidi="bn-BD"/>
              </w:rPr>
            </w:pPr>
          </w:p>
        </w:tc>
      </w:tr>
      <w:tr w:rsidR="008F5B2C" w:rsidRPr="001C653E" w14:paraId="78C6037A" w14:textId="77777777" w:rsidTr="008F5B2C">
        <w:trPr>
          <w:gridAfter w:val="1"/>
          <w:wAfter w:w="21" w:type="dxa"/>
        </w:trPr>
        <w:tc>
          <w:tcPr>
            <w:tcW w:w="720" w:type="dxa"/>
          </w:tcPr>
          <w:p w14:paraId="050CD7C2" w14:textId="77777777" w:rsidR="008F5B2C" w:rsidRPr="001C653E" w:rsidRDefault="008F5B2C" w:rsidP="00485C81">
            <w:pPr>
              <w:jc w:val="both"/>
              <w:rPr>
                <w:sz w:val="20"/>
                <w:szCs w:val="20"/>
                <w:lang w:val="en-US" w:bidi="bn-BD"/>
              </w:rPr>
            </w:pPr>
            <w:r w:rsidRPr="001C653E">
              <w:rPr>
                <w:sz w:val="20"/>
                <w:szCs w:val="20"/>
                <w:cs/>
                <w:lang w:val="en-US" w:bidi="bn-BD"/>
              </w:rPr>
              <w:t>505</w:t>
            </w:r>
          </w:p>
        </w:tc>
        <w:tc>
          <w:tcPr>
            <w:tcW w:w="5416" w:type="dxa"/>
            <w:gridSpan w:val="2"/>
          </w:tcPr>
          <w:p w14:paraId="58BDE7D8" w14:textId="77777777"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that things were going your way?</w:t>
            </w:r>
          </w:p>
          <w:p w14:paraId="0874366B" w14:textId="77777777" w:rsidR="008F5B2C" w:rsidRPr="001C653E" w:rsidRDefault="008F5B2C" w:rsidP="00D77A41">
            <w:pPr>
              <w:rPr>
                <w:rFonts w:cs="Vrinda"/>
                <w:sz w:val="20"/>
                <w:szCs w:val="20"/>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Avcbvi KZ Nb Nb g‡b n‡q‡Q †h, mewKQz Avcwb †hfv‡e Pv‡”Qb †mfv‡eB n‡”Q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6D585E64" w14:textId="77777777" w:rsidR="008F5B2C" w:rsidRPr="001C653E" w:rsidRDefault="008F5B2C" w:rsidP="00485C81">
            <w:pPr>
              <w:jc w:val="center"/>
              <w:rPr>
                <w:sz w:val="20"/>
                <w:szCs w:val="20"/>
              </w:rPr>
            </w:pPr>
            <w:r w:rsidRPr="001C653E">
              <w:rPr>
                <w:sz w:val="20"/>
                <w:szCs w:val="20"/>
              </w:rPr>
              <w:t>0</w:t>
            </w:r>
          </w:p>
        </w:tc>
        <w:tc>
          <w:tcPr>
            <w:tcW w:w="810" w:type="dxa"/>
          </w:tcPr>
          <w:p w14:paraId="722A1304" w14:textId="77777777"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14:paraId="532887D9" w14:textId="77777777"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14:paraId="54F0725D" w14:textId="77777777"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14:paraId="27602E28" w14:textId="77777777"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14:paraId="2FD77C3D" w14:textId="77777777" w:rsidR="008F5B2C" w:rsidRPr="001C653E" w:rsidRDefault="008F5B2C" w:rsidP="00485C81">
            <w:pPr>
              <w:jc w:val="both"/>
              <w:rPr>
                <w:rFonts w:cs="Vrinda"/>
                <w:sz w:val="20"/>
                <w:szCs w:val="20"/>
                <w:lang w:val="en-US" w:bidi="bn-BD"/>
              </w:rPr>
            </w:pPr>
          </w:p>
        </w:tc>
      </w:tr>
      <w:tr w:rsidR="008F5B2C" w:rsidRPr="001C653E" w14:paraId="17450B1A" w14:textId="77777777" w:rsidTr="008F5B2C">
        <w:trPr>
          <w:gridAfter w:val="1"/>
          <w:wAfter w:w="21" w:type="dxa"/>
        </w:trPr>
        <w:tc>
          <w:tcPr>
            <w:tcW w:w="720" w:type="dxa"/>
          </w:tcPr>
          <w:p w14:paraId="5F805EEC" w14:textId="77777777" w:rsidR="008F5B2C" w:rsidRPr="001C653E" w:rsidRDefault="008F5B2C" w:rsidP="00485C81">
            <w:pPr>
              <w:jc w:val="both"/>
              <w:rPr>
                <w:sz w:val="20"/>
                <w:szCs w:val="20"/>
                <w:lang w:val="en-US" w:bidi="bn-BD"/>
              </w:rPr>
            </w:pPr>
            <w:r w:rsidRPr="001C653E">
              <w:rPr>
                <w:sz w:val="20"/>
                <w:szCs w:val="20"/>
                <w:cs/>
                <w:lang w:val="en-US" w:bidi="bn-BD"/>
              </w:rPr>
              <w:t>506</w:t>
            </w:r>
          </w:p>
        </w:tc>
        <w:tc>
          <w:tcPr>
            <w:tcW w:w="5416" w:type="dxa"/>
            <w:gridSpan w:val="2"/>
          </w:tcPr>
          <w:p w14:paraId="5AC66A76" w14:textId="77777777" w:rsidR="008F5B2C" w:rsidRPr="001C653E" w:rsidRDefault="008F5B2C" w:rsidP="00485C81">
            <w:pPr>
              <w:autoSpaceDE w:val="0"/>
              <w:autoSpaceDN w:val="0"/>
              <w:adjustRightInd w:val="0"/>
              <w:rPr>
                <w:sz w:val="20"/>
                <w:szCs w:val="20"/>
                <w:lang w:bidi="bn-IN"/>
              </w:rPr>
            </w:pPr>
            <w:r w:rsidRPr="001C653E">
              <w:rPr>
                <w:sz w:val="20"/>
                <w:szCs w:val="20"/>
                <w:lang w:bidi="bn-IN"/>
              </w:rPr>
              <w:t xml:space="preserve">In the last month, how often have you found that you could not cope with all the things that you had to do? </w:t>
            </w:r>
          </w:p>
          <w:p w14:paraId="08EF0BD5" w14:textId="77777777" w:rsidR="008F5B2C" w:rsidRPr="001C653E" w:rsidRDefault="008F5B2C" w:rsidP="00D77A41">
            <w:pPr>
              <w:rPr>
                <w:rFonts w:cs="Vrinda"/>
                <w:sz w:val="20"/>
                <w:szCs w:val="20"/>
                <w:cs/>
                <w:lang w:val="en-US" w:bidi="bn-BD"/>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†hme KvR Avcbv‡K Ki‡Z n‡qwQj Zv</w:t>
            </w:r>
            <w:r w:rsidRPr="001C653E">
              <w:rPr>
                <w:rFonts w:ascii="SutonnyMJ" w:hAnsi="SutonnyMJ" w:cs="Vrinda" w:hint="cs"/>
                <w:sz w:val="20"/>
                <w:szCs w:val="20"/>
                <w:cs/>
                <w:lang w:bidi="bn-BD"/>
              </w:rPr>
              <w:t xml:space="preserve"> </w:t>
            </w:r>
            <w:r w:rsidRPr="001C653E">
              <w:rPr>
                <w:rFonts w:ascii="SutonnyMJ" w:hAnsi="SutonnyMJ" w:cs="SutonnyMJ"/>
                <w:sz w:val="20"/>
                <w:szCs w:val="20"/>
                <w:lang w:bidi="bn-BD"/>
              </w:rPr>
              <w:t xml:space="preserve">Avcwb wVKVvK gZ †kl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55A5B17C" w14:textId="77777777" w:rsidR="008F5B2C" w:rsidRPr="001C653E" w:rsidRDefault="008F5B2C" w:rsidP="00485C81">
            <w:pPr>
              <w:jc w:val="center"/>
              <w:rPr>
                <w:sz w:val="20"/>
                <w:szCs w:val="20"/>
              </w:rPr>
            </w:pPr>
            <w:r w:rsidRPr="001C653E">
              <w:rPr>
                <w:sz w:val="20"/>
                <w:szCs w:val="20"/>
              </w:rPr>
              <w:t>0</w:t>
            </w:r>
          </w:p>
        </w:tc>
        <w:tc>
          <w:tcPr>
            <w:tcW w:w="810" w:type="dxa"/>
          </w:tcPr>
          <w:p w14:paraId="5096CA59" w14:textId="77777777"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14:paraId="43DD8C2D" w14:textId="77777777"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14:paraId="25577E01" w14:textId="77777777"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14:paraId="2889B62B" w14:textId="77777777"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14:paraId="461E663D" w14:textId="77777777" w:rsidR="008F5B2C" w:rsidRPr="001C653E" w:rsidRDefault="008F5B2C" w:rsidP="00485C81">
            <w:pPr>
              <w:jc w:val="both"/>
              <w:rPr>
                <w:rFonts w:cs="Vrinda"/>
                <w:sz w:val="20"/>
                <w:szCs w:val="20"/>
                <w:lang w:val="en-US" w:bidi="bn-BD"/>
              </w:rPr>
            </w:pPr>
          </w:p>
        </w:tc>
      </w:tr>
      <w:tr w:rsidR="008F5B2C" w:rsidRPr="001C653E" w14:paraId="07CCA5D7" w14:textId="77777777" w:rsidTr="008F5B2C">
        <w:trPr>
          <w:gridAfter w:val="1"/>
          <w:wAfter w:w="21" w:type="dxa"/>
        </w:trPr>
        <w:tc>
          <w:tcPr>
            <w:tcW w:w="720" w:type="dxa"/>
          </w:tcPr>
          <w:p w14:paraId="4EC7AF39" w14:textId="77777777" w:rsidR="008F5B2C" w:rsidRPr="001C653E" w:rsidRDefault="008F5B2C" w:rsidP="00485C81">
            <w:pPr>
              <w:jc w:val="both"/>
              <w:rPr>
                <w:sz w:val="20"/>
                <w:szCs w:val="20"/>
                <w:lang w:val="en-US" w:bidi="bn-BD"/>
              </w:rPr>
            </w:pPr>
            <w:r w:rsidRPr="001C653E">
              <w:rPr>
                <w:sz w:val="20"/>
                <w:szCs w:val="20"/>
                <w:cs/>
                <w:lang w:val="en-US" w:bidi="bn-BD"/>
              </w:rPr>
              <w:t>507</w:t>
            </w:r>
          </w:p>
        </w:tc>
        <w:tc>
          <w:tcPr>
            <w:tcW w:w="5416" w:type="dxa"/>
            <w:gridSpan w:val="2"/>
          </w:tcPr>
          <w:p w14:paraId="5D9A022F" w14:textId="77777777"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been able to control irritations in your life?</w:t>
            </w:r>
          </w:p>
          <w:p w14:paraId="7852B52A" w14:textId="77777777" w:rsidR="008F5B2C" w:rsidRPr="001C653E" w:rsidRDefault="008F5B2C" w:rsidP="00485C81">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Avcbvi Rxe‡bi weiw³Ki welq¸‡jv wbqš¿b Ki‡Z m¶g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17FD0246" w14:textId="77777777" w:rsidR="008F5B2C" w:rsidRPr="001C653E" w:rsidRDefault="008F5B2C" w:rsidP="00485C81">
            <w:pPr>
              <w:jc w:val="center"/>
              <w:rPr>
                <w:sz w:val="20"/>
                <w:szCs w:val="20"/>
              </w:rPr>
            </w:pPr>
            <w:r w:rsidRPr="001C653E">
              <w:rPr>
                <w:sz w:val="20"/>
                <w:szCs w:val="20"/>
              </w:rPr>
              <w:t>0</w:t>
            </w:r>
          </w:p>
        </w:tc>
        <w:tc>
          <w:tcPr>
            <w:tcW w:w="810" w:type="dxa"/>
          </w:tcPr>
          <w:p w14:paraId="604CEE33" w14:textId="77777777"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14:paraId="025B1244" w14:textId="77777777"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14:paraId="7AD87837" w14:textId="77777777"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14:paraId="5D88DB0E" w14:textId="77777777"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14:paraId="6648896A" w14:textId="77777777" w:rsidR="008F5B2C" w:rsidRPr="001C653E" w:rsidRDefault="008F5B2C" w:rsidP="00485C81">
            <w:pPr>
              <w:jc w:val="both"/>
              <w:rPr>
                <w:rFonts w:cs="Vrinda"/>
                <w:sz w:val="20"/>
                <w:szCs w:val="20"/>
                <w:lang w:val="en-US" w:bidi="bn-BD"/>
              </w:rPr>
            </w:pPr>
          </w:p>
        </w:tc>
      </w:tr>
      <w:tr w:rsidR="008F5B2C" w:rsidRPr="001C653E" w14:paraId="6657E1EB" w14:textId="77777777" w:rsidTr="008F5B2C">
        <w:trPr>
          <w:gridAfter w:val="1"/>
          <w:wAfter w:w="21" w:type="dxa"/>
        </w:trPr>
        <w:tc>
          <w:tcPr>
            <w:tcW w:w="720" w:type="dxa"/>
          </w:tcPr>
          <w:p w14:paraId="5102E605" w14:textId="77777777" w:rsidR="008F5B2C" w:rsidRPr="001C653E" w:rsidRDefault="008F5B2C" w:rsidP="00485C81">
            <w:pPr>
              <w:jc w:val="both"/>
              <w:rPr>
                <w:sz w:val="20"/>
                <w:szCs w:val="20"/>
                <w:lang w:val="en-US" w:bidi="bn-BD"/>
              </w:rPr>
            </w:pPr>
            <w:r w:rsidRPr="001C653E">
              <w:rPr>
                <w:sz w:val="20"/>
                <w:szCs w:val="20"/>
                <w:cs/>
                <w:lang w:val="en-US" w:bidi="bn-BD"/>
              </w:rPr>
              <w:t>508</w:t>
            </w:r>
          </w:p>
        </w:tc>
        <w:tc>
          <w:tcPr>
            <w:tcW w:w="5416" w:type="dxa"/>
            <w:gridSpan w:val="2"/>
          </w:tcPr>
          <w:p w14:paraId="773F4181" w14:textId="77777777"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that you were on top of things?</w:t>
            </w:r>
          </w:p>
          <w:p w14:paraId="50C0DD16" w14:textId="77777777" w:rsidR="008F5B2C" w:rsidRPr="001C653E" w:rsidRDefault="008F5B2C" w:rsidP="00981E16">
            <w:pPr>
              <w:rPr>
                <w:rFonts w:cs="Vrinda"/>
                <w:sz w:val="20"/>
                <w:szCs w:val="20"/>
                <w:cs/>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Avcwb me‡P‡q fvj Av‡Qb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11EE6C23" w14:textId="77777777" w:rsidR="008F5B2C" w:rsidRPr="001C653E" w:rsidRDefault="008F5B2C" w:rsidP="00485C81">
            <w:pPr>
              <w:jc w:val="center"/>
              <w:rPr>
                <w:sz w:val="20"/>
                <w:szCs w:val="20"/>
              </w:rPr>
            </w:pPr>
            <w:r w:rsidRPr="001C653E">
              <w:rPr>
                <w:sz w:val="20"/>
                <w:szCs w:val="20"/>
              </w:rPr>
              <w:t>0</w:t>
            </w:r>
          </w:p>
        </w:tc>
        <w:tc>
          <w:tcPr>
            <w:tcW w:w="810" w:type="dxa"/>
          </w:tcPr>
          <w:p w14:paraId="02B737B6" w14:textId="77777777"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14:paraId="49E0EF0C" w14:textId="77777777"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14:paraId="553F8676" w14:textId="77777777"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14:paraId="01164B51" w14:textId="77777777"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14:paraId="4F540BDC" w14:textId="77777777" w:rsidR="008F5B2C" w:rsidRPr="001C653E" w:rsidRDefault="008F5B2C" w:rsidP="00485C81">
            <w:pPr>
              <w:jc w:val="both"/>
              <w:rPr>
                <w:rFonts w:cs="Vrinda"/>
                <w:sz w:val="20"/>
                <w:szCs w:val="20"/>
                <w:lang w:val="en-US" w:bidi="bn-BD"/>
              </w:rPr>
            </w:pPr>
          </w:p>
        </w:tc>
      </w:tr>
      <w:tr w:rsidR="008F5B2C" w:rsidRPr="001C653E" w14:paraId="44FC2234" w14:textId="77777777" w:rsidTr="008F5B2C">
        <w:trPr>
          <w:gridAfter w:val="1"/>
          <w:wAfter w:w="21" w:type="dxa"/>
        </w:trPr>
        <w:tc>
          <w:tcPr>
            <w:tcW w:w="720" w:type="dxa"/>
          </w:tcPr>
          <w:p w14:paraId="5482E85C" w14:textId="77777777" w:rsidR="008F5B2C" w:rsidRPr="001C653E" w:rsidRDefault="008F5B2C" w:rsidP="00485C81">
            <w:pPr>
              <w:jc w:val="both"/>
              <w:rPr>
                <w:sz w:val="20"/>
                <w:szCs w:val="20"/>
                <w:lang w:val="en-US" w:bidi="bn-BD"/>
              </w:rPr>
            </w:pPr>
            <w:r w:rsidRPr="001C653E">
              <w:rPr>
                <w:sz w:val="20"/>
                <w:szCs w:val="20"/>
                <w:cs/>
                <w:lang w:val="en-US" w:bidi="bn-BD"/>
              </w:rPr>
              <w:t>509</w:t>
            </w:r>
          </w:p>
        </w:tc>
        <w:tc>
          <w:tcPr>
            <w:tcW w:w="5416" w:type="dxa"/>
            <w:gridSpan w:val="2"/>
          </w:tcPr>
          <w:p w14:paraId="3D18F228" w14:textId="77777777"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been angered</w:t>
            </w:r>
            <w:r w:rsidRPr="001C653E">
              <w:rPr>
                <w:rFonts w:cs="Vrinda" w:hint="cs"/>
                <w:sz w:val="20"/>
                <w:szCs w:val="20"/>
                <w:cs/>
                <w:lang w:bidi="bn-BD"/>
              </w:rPr>
              <w:t xml:space="preserve"> </w:t>
            </w:r>
            <w:r w:rsidRPr="001C653E">
              <w:rPr>
                <w:sz w:val="20"/>
                <w:szCs w:val="20"/>
                <w:lang w:bidi="bn-IN"/>
              </w:rPr>
              <w:t>because of things that were outside of your control?</w:t>
            </w:r>
          </w:p>
          <w:p w14:paraId="010EAF1E" w14:textId="77777777" w:rsidR="008F5B2C" w:rsidRPr="001C653E" w:rsidRDefault="008F5B2C" w:rsidP="00485C81">
            <w:pPr>
              <w:rPr>
                <w:sz w:val="20"/>
                <w:szCs w:val="20"/>
                <w:lang w:bidi="bn-IN"/>
              </w:rPr>
            </w:pPr>
            <w:r w:rsidRPr="001C653E">
              <w:rPr>
                <w:rFonts w:ascii="SutonnyMJ" w:hAnsi="SutonnyMJ" w:cs="SutonnyMJ"/>
                <w:sz w:val="20"/>
                <w:szCs w:val="20"/>
                <w:lang w:bidi="bn-BD"/>
              </w:rPr>
              <w:t>‡Kv‡bvwKQz Avcbvi wbqš¿‡bi evwn‡i P‡j hvIqvq MZ GK</w:t>
            </w:r>
            <w:r w:rsidRPr="001C653E">
              <w:rPr>
                <w:rFonts w:ascii="SutonnyMJ" w:hAnsi="SutonnyMJ" w:cs="SutonnyMJ"/>
                <w:sz w:val="20"/>
                <w:szCs w:val="20"/>
              </w:rPr>
              <w:t>gv‡m</w:t>
            </w:r>
            <w:r w:rsidRPr="001C653E">
              <w:rPr>
                <w:rFonts w:ascii="SutonnyMJ" w:hAnsi="SutonnyMJ" w:cs="SutonnyMJ"/>
                <w:sz w:val="20"/>
                <w:szCs w:val="20"/>
                <w:lang w:bidi="bn-BD"/>
              </w:rPr>
              <w:t xml:space="preserve"> Avcwb KZ Nb Nb ivMvwš^Z n‡qwQ‡jb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2B60C96C" w14:textId="77777777" w:rsidR="008F5B2C" w:rsidRPr="001C653E" w:rsidRDefault="008F5B2C" w:rsidP="00485C81">
            <w:pPr>
              <w:jc w:val="center"/>
              <w:rPr>
                <w:sz w:val="20"/>
                <w:szCs w:val="20"/>
              </w:rPr>
            </w:pPr>
            <w:r w:rsidRPr="001C653E">
              <w:rPr>
                <w:sz w:val="20"/>
                <w:szCs w:val="20"/>
              </w:rPr>
              <w:t>0</w:t>
            </w:r>
          </w:p>
        </w:tc>
        <w:tc>
          <w:tcPr>
            <w:tcW w:w="810" w:type="dxa"/>
          </w:tcPr>
          <w:p w14:paraId="3B1BFE91" w14:textId="77777777"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14:paraId="3C01C6D9" w14:textId="77777777"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14:paraId="2B363D9D" w14:textId="77777777"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14:paraId="5AE66E26" w14:textId="77777777"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14:paraId="551C97E5" w14:textId="77777777" w:rsidR="008F5B2C" w:rsidRPr="001C653E" w:rsidRDefault="008F5B2C" w:rsidP="00485C81">
            <w:pPr>
              <w:jc w:val="both"/>
              <w:rPr>
                <w:rFonts w:cs="Vrinda"/>
                <w:sz w:val="20"/>
                <w:szCs w:val="20"/>
                <w:lang w:val="en-US" w:bidi="bn-BD"/>
              </w:rPr>
            </w:pPr>
          </w:p>
        </w:tc>
      </w:tr>
      <w:tr w:rsidR="008F5B2C" w:rsidRPr="001C653E" w14:paraId="41E6166D" w14:textId="77777777" w:rsidTr="008F5B2C">
        <w:trPr>
          <w:gridAfter w:val="1"/>
          <w:wAfter w:w="21" w:type="dxa"/>
        </w:trPr>
        <w:tc>
          <w:tcPr>
            <w:tcW w:w="720" w:type="dxa"/>
          </w:tcPr>
          <w:p w14:paraId="17B901F4" w14:textId="77777777" w:rsidR="008F5B2C" w:rsidRPr="001C653E" w:rsidRDefault="008F5B2C" w:rsidP="00485C81">
            <w:pPr>
              <w:jc w:val="both"/>
              <w:rPr>
                <w:sz w:val="20"/>
                <w:szCs w:val="20"/>
                <w:lang w:val="en-US" w:bidi="bn-BD"/>
              </w:rPr>
            </w:pPr>
            <w:r w:rsidRPr="001C653E">
              <w:rPr>
                <w:sz w:val="20"/>
                <w:szCs w:val="20"/>
                <w:cs/>
                <w:lang w:val="en-US" w:bidi="bn-BD"/>
              </w:rPr>
              <w:lastRenderedPageBreak/>
              <w:t>510</w:t>
            </w:r>
          </w:p>
        </w:tc>
        <w:tc>
          <w:tcPr>
            <w:tcW w:w="5416" w:type="dxa"/>
            <w:gridSpan w:val="2"/>
          </w:tcPr>
          <w:p w14:paraId="2F8CB80C" w14:textId="77777777" w:rsidR="008F5B2C" w:rsidRPr="001C653E" w:rsidRDefault="008F5B2C" w:rsidP="00485C81">
            <w:pPr>
              <w:autoSpaceDE w:val="0"/>
              <w:autoSpaceDN w:val="0"/>
              <w:adjustRightInd w:val="0"/>
              <w:rPr>
                <w:sz w:val="20"/>
                <w:szCs w:val="20"/>
                <w:lang w:bidi="bn-IN"/>
              </w:rPr>
            </w:pPr>
            <w:r w:rsidRPr="001C653E">
              <w:rPr>
                <w:sz w:val="20"/>
                <w:szCs w:val="20"/>
                <w:lang w:bidi="bn-IN"/>
              </w:rPr>
              <w:t>In the last month, how often have you felt difficulties</w:t>
            </w:r>
            <w:r w:rsidRPr="001C653E">
              <w:rPr>
                <w:rFonts w:cs="Vrinda" w:hint="cs"/>
                <w:sz w:val="20"/>
                <w:szCs w:val="20"/>
                <w:cs/>
                <w:lang w:bidi="bn-BD"/>
              </w:rPr>
              <w:t xml:space="preserve"> </w:t>
            </w:r>
            <w:r w:rsidRPr="001C653E">
              <w:rPr>
                <w:sz w:val="20"/>
                <w:szCs w:val="20"/>
                <w:lang w:bidi="bn-IN"/>
              </w:rPr>
              <w:t xml:space="preserve">were piling up so high that you could not overcome them? </w:t>
            </w:r>
          </w:p>
          <w:p w14:paraId="447D65FF" w14:textId="77777777" w:rsidR="008F5B2C" w:rsidRPr="001C653E" w:rsidRDefault="008F5B2C" w:rsidP="00485C81">
            <w:pPr>
              <w:rPr>
                <w:sz w:val="20"/>
                <w:szCs w:val="20"/>
                <w:lang w:bidi="bn-IN"/>
              </w:rPr>
            </w:pPr>
            <w:r w:rsidRPr="001C653E">
              <w:rPr>
                <w:rFonts w:ascii="SutonnyMJ" w:hAnsi="SutonnyMJ" w:cs="SutonnyMJ"/>
                <w:sz w:val="20"/>
                <w:szCs w:val="20"/>
                <w:lang w:bidi="bn-BD"/>
              </w:rPr>
              <w:t>MZ GK</w:t>
            </w:r>
            <w:r w:rsidRPr="001C653E">
              <w:rPr>
                <w:rFonts w:ascii="SutonnyMJ" w:hAnsi="SutonnyMJ" w:cs="SutonnyMJ"/>
                <w:sz w:val="20"/>
                <w:szCs w:val="20"/>
              </w:rPr>
              <w:t>gv‡m</w:t>
            </w:r>
            <w:r w:rsidRPr="001C653E">
              <w:rPr>
                <w:rFonts w:ascii="SutonnyMJ" w:hAnsi="SutonnyMJ" w:cs="SutonnyMJ"/>
                <w:sz w:val="20"/>
                <w:szCs w:val="20"/>
                <w:lang w:bidi="bn-BD"/>
              </w:rPr>
              <w:t xml:space="preserve"> KZ Nb Nb Avcbvi g‡b n‡q‡Q †h, Avcbvi mgm¨v GZ †ewk wQj hv Avcwb mgvavb Ki‡Z cv‡ibwb - </w:t>
            </w:r>
            <w:r w:rsidRPr="001C653E">
              <w:rPr>
                <w:rFonts w:ascii="SutonnyMJ" w:hAnsi="SutonnyMJ" w:cs="Vrinda"/>
                <w:sz w:val="20"/>
                <w:szCs w:val="20"/>
                <w:lang w:bidi="bn-BD"/>
              </w:rPr>
              <w:t>KLbB bv</w:t>
            </w:r>
            <w:r w:rsidRPr="001C653E">
              <w:rPr>
                <w:rFonts w:ascii="SutonnyMJ" w:hAnsi="SutonnyMJ" w:cs="SutonnyMJ"/>
                <w:sz w:val="20"/>
                <w:szCs w:val="20"/>
                <w:lang w:bidi="bn-BD"/>
              </w:rPr>
              <w:t>, K`vwPr, gv‡S g‡a¨, Nb Nb bvwK cÖvqB?</w:t>
            </w:r>
          </w:p>
        </w:tc>
        <w:tc>
          <w:tcPr>
            <w:tcW w:w="720" w:type="dxa"/>
            <w:gridSpan w:val="2"/>
          </w:tcPr>
          <w:p w14:paraId="19BEC5F9" w14:textId="77777777" w:rsidR="008F5B2C" w:rsidRPr="001C653E" w:rsidRDefault="008F5B2C" w:rsidP="00485C81">
            <w:pPr>
              <w:jc w:val="center"/>
              <w:rPr>
                <w:sz w:val="20"/>
                <w:szCs w:val="20"/>
              </w:rPr>
            </w:pPr>
            <w:r w:rsidRPr="001C653E">
              <w:rPr>
                <w:sz w:val="20"/>
                <w:szCs w:val="20"/>
              </w:rPr>
              <w:t>0</w:t>
            </w:r>
          </w:p>
        </w:tc>
        <w:tc>
          <w:tcPr>
            <w:tcW w:w="810" w:type="dxa"/>
          </w:tcPr>
          <w:p w14:paraId="46BDAF3C" w14:textId="77777777" w:rsidR="008F5B2C" w:rsidRPr="001C653E" w:rsidRDefault="008F5B2C" w:rsidP="00485C81">
            <w:pPr>
              <w:jc w:val="center"/>
              <w:rPr>
                <w:sz w:val="20"/>
                <w:szCs w:val="20"/>
              </w:rPr>
            </w:pPr>
            <w:r w:rsidRPr="001C653E">
              <w:rPr>
                <w:rFonts w:cs="Vrinda"/>
                <w:sz w:val="20"/>
                <w:szCs w:val="20"/>
                <w:lang w:val="en-US" w:bidi="bn-BD"/>
              </w:rPr>
              <w:t>1</w:t>
            </w:r>
          </w:p>
        </w:tc>
        <w:tc>
          <w:tcPr>
            <w:tcW w:w="1170" w:type="dxa"/>
          </w:tcPr>
          <w:p w14:paraId="75F8591A" w14:textId="77777777" w:rsidR="008F5B2C" w:rsidRPr="001C653E" w:rsidRDefault="008F5B2C" w:rsidP="00485C81">
            <w:pPr>
              <w:jc w:val="center"/>
              <w:rPr>
                <w:sz w:val="20"/>
                <w:szCs w:val="20"/>
              </w:rPr>
            </w:pPr>
            <w:r w:rsidRPr="001C653E">
              <w:rPr>
                <w:rFonts w:cs="Vrinda"/>
                <w:sz w:val="20"/>
                <w:szCs w:val="20"/>
                <w:lang w:val="en-US" w:bidi="bn-BD"/>
              </w:rPr>
              <w:t>2</w:t>
            </w:r>
          </w:p>
        </w:tc>
        <w:tc>
          <w:tcPr>
            <w:tcW w:w="720" w:type="dxa"/>
          </w:tcPr>
          <w:p w14:paraId="537F1F26" w14:textId="77777777" w:rsidR="008F5B2C" w:rsidRPr="001C653E" w:rsidRDefault="008F5B2C" w:rsidP="00485C81">
            <w:pPr>
              <w:jc w:val="center"/>
              <w:rPr>
                <w:sz w:val="20"/>
                <w:szCs w:val="20"/>
              </w:rPr>
            </w:pPr>
            <w:r w:rsidRPr="001C653E">
              <w:rPr>
                <w:rFonts w:cs="Vrinda"/>
                <w:sz w:val="20"/>
                <w:szCs w:val="20"/>
                <w:lang w:val="en-US" w:bidi="bn-BD"/>
              </w:rPr>
              <w:t>3</w:t>
            </w:r>
          </w:p>
        </w:tc>
        <w:tc>
          <w:tcPr>
            <w:tcW w:w="720" w:type="dxa"/>
            <w:gridSpan w:val="3"/>
          </w:tcPr>
          <w:p w14:paraId="4EDAD370" w14:textId="77777777" w:rsidR="008F5B2C" w:rsidRPr="001C653E" w:rsidRDefault="008F5B2C" w:rsidP="00485C81">
            <w:pPr>
              <w:jc w:val="center"/>
              <w:rPr>
                <w:sz w:val="20"/>
                <w:szCs w:val="20"/>
              </w:rPr>
            </w:pPr>
            <w:r w:rsidRPr="001C653E">
              <w:rPr>
                <w:rFonts w:cs="Vrinda"/>
                <w:sz w:val="20"/>
                <w:szCs w:val="20"/>
                <w:lang w:val="en-US" w:bidi="bn-BD"/>
              </w:rPr>
              <w:t>4</w:t>
            </w:r>
          </w:p>
        </w:tc>
        <w:tc>
          <w:tcPr>
            <w:tcW w:w="792" w:type="dxa"/>
          </w:tcPr>
          <w:p w14:paraId="3BEE5956" w14:textId="77777777" w:rsidR="008F5B2C" w:rsidRPr="001C653E" w:rsidRDefault="008F5B2C" w:rsidP="00485C81">
            <w:pPr>
              <w:jc w:val="both"/>
              <w:rPr>
                <w:rFonts w:cs="Vrinda"/>
                <w:sz w:val="20"/>
                <w:szCs w:val="20"/>
                <w:lang w:val="en-US" w:bidi="bn-BD"/>
              </w:rPr>
            </w:pPr>
          </w:p>
        </w:tc>
      </w:tr>
      <w:tr w:rsidR="008F5B2C" w:rsidRPr="001C653E" w14:paraId="0D9873A5"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14:paraId="32F739CD"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51713E05" w14:textId="77777777" w:rsidR="008F5B2C" w:rsidRPr="001C653E" w:rsidRDefault="008F5B2C" w:rsidP="003B1EBC">
            <w:pPr>
              <w:pStyle w:val="BodyText"/>
              <w:rPr>
                <w:b w:val="0"/>
                <w:color w:val="000000"/>
                <w:sz w:val="20"/>
                <w:szCs w:val="20"/>
              </w:rPr>
            </w:pPr>
            <w:r w:rsidRPr="001C653E">
              <w:rPr>
                <w:b w:val="0"/>
                <w:color w:val="000000"/>
                <w:sz w:val="20"/>
                <w:szCs w:val="20"/>
              </w:rPr>
              <w:t xml:space="preserve">Did anything unusual happen that bothered you during the last week? </w:t>
            </w:r>
          </w:p>
          <w:p w14:paraId="006529C6" w14:textId="77777777" w:rsidR="008F5B2C" w:rsidRPr="001C653E" w:rsidRDefault="008F5B2C" w:rsidP="003B1EBC">
            <w:pPr>
              <w:pStyle w:val="BodyText"/>
              <w:rPr>
                <w:rFonts w:ascii="SutonnyMJ" w:hAnsi="SutonnyMJ" w:cs="SutonnyMJ"/>
                <w:b w:val="0"/>
                <w:color w:val="000000"/>
                <w:sz w:val="20"/>
                <w:szCs w:val="20"/>
              </w:rPr>
            </w:pP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Ggb wKQz N‡U‡Q hv‡Z Avcwb wei³ n‡q‡Qb?</w:t>
            </w:r>
          </w:p>
        </w:tc>
        <w:tc>
          <w:tcPr>
            <w:tcW w:w="3600" w:type="dxa"/>
            <w:gridSpan w:val="5"/>
            <w:tcBorders>
              <w:top w:val="single" w:sz="6" w:space="0" w:color="auto"/>
              <w:left w:val="single" w:sz="6" w:space="0" w:color="auto"/>
              <w:bottom w:val="single" w:sz="6" w:space="0" w:color="auto"/>
              <w:right w:val="single" w:sz="6" w:space="0" w:color="auto"/>
            </w:tcBorders>
          </w:tcPr>
          <w:p w14:paraId="4400503F" w14:textId="77777777" w:rsidR="008F5B2C" w:rsidRPr="001C653E" w:rsidRDefault="008F5B2C" w:rsidP="00485C81">
            <w:pPr>
              <w:tabs>
                <w:tab w:val="left" w:pos="720"/>
                <w:tab w:val="right" w:leader="dot" w:pos="4401"/>
              </w:tabs>
              <w:ind w:left="360" w:hanging="360"/>
              <w:jc w:val="both"/>
              <w:rPr>
                <w:rFonts w:ascii="SutonnyMJ" w:hAnsi="SutonnyMJ" w:cs="SutonnyMJ"/>
                <w:sz w:val="20"/>
                <w:szCs w:val="20"/>
              </w:rPr>
            </w:pPr>
            <w:r w:rsidRPr="001C653E">
              <w:rPr>
                <w:color w:val="000000"/>
                <w:sz w:val="20"/>
                <w:szCs w:val="20"/>
              </w:rPr>
              <w:t>____________   days</w:t>
            </w:r>
            <w:r w:rsidRPr="001C653E">
              <w:rPr>
                <w:rFonts w:ascii="SutonnyMJ" w:hAnsi="SutonnyMJ" w:cs="SutonnyMJ"/>
                <w:color w:val="000000"/>
                <w:sz w:val="20"/>
                <w:szCs w:val="20"/>
              </w:rPr>
              <w:t xml:space="preserve"> (w`b)</w:t>
            </w:r>
          </w:p>
        </w:tc>
        <w:tc>
          <w:tcPr>
            <w:tcW w:w="993" w:type="dxa"/>
            <w:gridSpan w:val="4"/>
            <w:tcBorders>
              <w:top w:val="single" w:sz="6" w:space="0" w:color="auto"/>
              <w:left w:val="single" w:sz="6" w:space="0" w:color="auto"/>
              <w:bottom w:val="single" w:sz="6" w:space="0" w:color="auto"/>
              <w:right w:val="single" w:sz="6" w:space="0" w:color="auto"/>
            </w:tcBorders>
          </w:tcPr>
          <w:p w14:paraId="5B134705" w14:textId="77777777" w:rsidR="008F5B2C" w:rsidRPr="001C653E" w:rsidRDefault="008F5B2C" w:rsidP="00485C81">
            <w:pPr>
              <w:jc w:val="both"/>
              <w:rPr>
                <w:sz w:val="20"/>
                <w:szCs w:val="20"/>
              </w:rPr>
            </w:pPr>
          </w:p>
        </w:tc>
      </w:tr>
      <w:tr w:rsidR="008F5B2C" w:rsidRPr="001C653E" w14:paraId="24FB7B8C"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14:paraId="2C9938D7"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0D2656EB"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Sometimes we don’t feel hungry. How many days did you not want to eat anything? </w:t>
            </w:r>
          </w:p>
          <w:p w14:paraId="12E11B70" w14:textId="77777777" w:rsidR="008F5B2C" w:rsidRPr="001C653E" w:rsidRDefault="008F5B2C" w:rsidP="00485C81">
            <w:pPr>
              <w:pStyle w:val="BodyText"/>
              <w:rPr>
                <w:rFonts w:ascii="SutonnyMJ" w:hAnsi="SutonnyMJ" w:cs="SutonnyMJ"/>
                <w:b w:val="0"/>
                <w:sz w:val="20"/>
                <w:szCs w:val="20"/>
              </w:rPr>
            </w:pPr>
            <w:r w:rsidRPr="001C653E">
              <w:rPr>
                <w:rFonts w:ascii="SutonnyMJ" w:hAnsi="SutonnyMJ" w:cs="SutonnyMJ"/>
                <w:b w:val="0"/>
                <w:sz w:val="20"/>
                <w:szCs w:val="20"/>
              </w:rPr>
              <w:t>A‡bK mgq Avgiv ÿzav_© Abyfe Kwi bv</w:t>
            </w:r>
            <w:r w:rsidRPr="001C653E">
              <w:rPr>
                <w:rFonts w:ascii="SutonnyMJ" w:hAnsi="SutonnyMJ" w:cs="SutonnyMJ"/>
                <w:sz w:val="20"/>
                <w:szCs w:val="20"/>
              </w:rPr>
              <w:t>|</w:t>
            </w:r>
            <w:r w:rsidRPr="001C653E">
              <w:rPr>
                <w:rFonts w:ascii="SutonnyMJ" w:hAnsi="SutonnyMJ" w:cs="SutonnyMJ"/>
                <w:b w:val="0"/>
                <w:sz w:val="20"/>
                <w:szCs w:val="20"/>
              </w:rPr>
              <w:t xml:space="preserve"> </w:t>
            </w: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Avcbvi †Kvb wKQz †L‡Z B‡”Q nq wb ?</w:t>
            </w:r>
          </w:p>
        </w:tc>
        <w:tc>
          <w:tcPr>
            <w:tcW w:w="3600" w:type="dxa"/>
            <w:gridSpan w:val="5"/>
            <w:tcBorders>
              <w:top w:val="single" w:sz="6" w:space="0" w:color="auto"/>
              <w:left w:val="single" w:sz="6" w:space="0" w:color="auto"/>
              <w:bottom w:val="single" w:sz="6" w:space="0" w:color="auto"/>
              <w:right w:val="single" w:sz="6" w:space="0" w:color="auto"/>
            </w:tcBorders>
          </w:tcPr>
          <w:p w14:paraId="60E655A7" w14:textId="77777777" w:rsidR="008F5B2C" w:rsidRPr="001C653E" w:rsidRDefault="008F5B2C" w:rsidP="00485C81">
            <w:pPr>
              <w:tabs>
                <w:tab w:val="left" w:pos="720"/>
                <w:tab w:val="right" w:leader="dot" w:pos="4401"/>
              </w:tabs>
              <w:ind w:left="360" w:hanging="360"/>
              <w:jc w:val="both"/>
              <w:rPr>
                <w:rFonts w:ascii="Calibri" w:hAnsi="Calibri"/>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7F70C9D2" w14:textId="77777777" w:rsidR="008F5B2C" w:rsidRPr="001C653E" w:rsidRDefault="008F5B2C" w:rsidP="00485C81">
            <w:pPr>
              <w:jc w:val="both"/>
              <w:rPr>
                <w:color w:val="FF0000"/>
                <w:sz w:val="20"/>
                <w:szCs w:val="20"/>
              </w:rPr>
            </w:pPr>
          </w:p>
        </w:tc>
      </w:tr>
      <w:tr w:rsidR="008F5B2C" w:rsidRPr="001C653E" w14:paraId="6F62B233"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14:paraId="5EBF5FE2"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6ECE3984" w14:textId="77777777" w:rsidR="008F5B2C" w:rsidRPr="001C653E" w:rsidRDefault="008F5B2C" w:rsidP="00485C81">
            <w:pPr>
              <w:pStyle w:val="BodyText"/>
              <w:rPr>
                <w:b w:val="0"/>
                <w:color w:val="000000"/>
                <w:sz w:val="20"/>
                <w:szCs w:val="20"/>
              </w:rPr>
            </w:pPr>
            <w:r w:rsidRPr="001C653E">
              <w:rPr>
                <w:b w:val="0"/>
                <w:color w:val="000000"/>
                <w:sz w:val="20"/>
                <w:szCs w:val="20"/>
              </w:rPr>
              <w:t>How many days did you feel so down that nobody could cheer you up?</w:t>
            </w:r>
          </w:p>
          <w:p w14:paraId="788163AD" w14:textId="77777777" w:rsidR="008F5B2C" w:rsidRPr="001C653E" w:rsidRDefault="008F5B2C" w:rsidP="003B1EBC">
            <w:pPr>
              <w:pStyle w:val="BodyText"/>
              <w:rPr>
                <w:rFonts w:ascii="Calibri" w:hAnsi="Calibri"/>
                <w:sz w:val="20"/>
                <w:szCs w:val="20"/>
              </w:rPr>
            </w:pPr>
            <w:r w:rsidRPr="001C653E">
              <w:rPr>
                <w:rFonts w:ascii="SutonnyMJ" w:hAnsi="SutonnyMJ" w:cs="SutonnyMJ"/>
                <w:b w:val="0"/>
                <w:color w:val="000000"/>
                <w:sz w:val="20"/>
                <w:szCs w:val="20"/>
              </w:rPr>
              <w:t xml:space="preserve">MZ GK mßv‡n </w:t>
            </w:r>
            <w:r w:rsidRPr="001C653E">
              <w:rPr>
                <w:rFonts w:ascii="SutonnyMJ" w:hAnsi="SutonnyMJ" w:cs="SutonnyMJ"/>
                <w:b w:val="0"/>
                <w:sz w:val="20"/>
                <w:szCs w:val="20"/>
              </w:rPr>
              <w:t>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Avcwb G‡Zv D`vwmb wQ‡jb ‡h Ab¨ †KD Avcbv‡K Avb›` w`‡Z cv‡iwb?</w:t>
            </w:r>
          </w:p>
        </w:tc>
        <w:tc>
          <w:tcPr>
            <w:tcW w:w="3600" w:type="dxa"/>
            <w:gridSpan w:val="5"/>
            <w:tcBorders>
              <w:top w:val="single" w:sz="6" w:space="0" w:color="auto"/>
              <w:left w:val="single" w:sz="6" w:space="0" w:color="auto"/>
              <w:bottom w:val="single" w:sz="6" w:space="0" w:color="auto"/>
              <w:right w:val="single" w:sz="6" w:space="0" w:color="auto"/>
            </w:tcBorders>
          </w:tcPr>
          <w:p w14:paraId="16D9E540"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403C9667" w14:textId="77777777" w:rsidR="008F5B2C" w:rsidRPr="001C653E" w:rsidRDefault="008F5B2C" w:rsidP="00485C81">
            <w:pPr>
              <w:jc w:val="both"/>
              <w:rPr>
                <w:color w:val="FF0000"/>
                <w:sz w:val="20"/>
                <w:szCs w:val="20"/>
              </w:rPr>
            </w:pPr>
          </w:p>
        </w:tc>
      </w:tr>
      <w:tr w:rsidR="008F5B2C" w:rsidRPr="001C653E" w14:paraId="545847E5"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1155"/>
        </w:trPr>
        <w:tc>
          <w:tcPr>
            <w:tcW w:w="810" w:type="dxa"/>
            <w:gridSpan w:val="2"/>
            <w:tcBorders>
              <w:top w:val="single" w:sz="6" w:space="0" w:color="auto"/>
              <w:left w:val="single" w:sz="6" w:space="0" w:color="auto"/>
              <w:bottom w:val="single" w:sz="6" w:space="0" w:color="auto"/>
              <w:right w:val="single" w:sz="12" w:space="0" w:color="auto"/>
            </w:tcBorders>
          </w:tcPr>
          <w:p w14:paraId="385B44FD"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20727E7F" w14:textId="77777777" w:rsidR="008F5B2C" w:rsidRPr="001C653E" w:rsidRDefault="008F5B2C" w:rsidP="00485C81">
            <w:pPr>
              <w:pStyle w:val="BodyText"/>
              <w:rPr>
                <w:b w:val="0"/>
                <w:color w:val="000000"/>
                <w:sz w:val="20"/>
                <w:szCs w:val="20"/>
              </w:rPr>
            </w:pPr>
            <w:r w:rsidRPr="001C653E">
              <w:rPr>
                <w:b w:val="0"/>
                <w:color w:val="000000"/>
                <w:sz w:val="20"/>
                <w:szCs w:val="20"/>
              </w:rPr>
              <w:t>Sometimes we feel that we’re no good and other times we feel that we’re just as good as everyone else.</w:t>
            </w:r>
          </w:p>
          <w:p w14:paraId="636B86C8" w14:textId="77777777" w:rsidR="008F5B2C" w:rsidRPr="001C653E" w:rsidRDefault="008F5B2C" w:rsidP="00485C81">
            <w:pPr>
              <w:pStyle w:val="BodyText"/>
              <w:rPr>
                <w:b w:val="0"/>
                <w:color w:val="000000"/>
                <w:sz w:val="20"/>
                <w:szCs w:val="20"/>
              </w:rPr>
            </w:pPr>
            <w:r w:rsidRPr="001C653E">
              <w:rPr>
                <w:b w:val="0"/>
                <w:color w:val="000000"/>
                <w:sz w:val="20"/>
                <w:szCs w:val="20"/>
              </w:rPr>
              <w:t>How many days in the last week did you feel that you were just as good as other people?</w:t>
            </w:r>
          </w:p>
          <w:p w14:paraId="2F1E8CC9" w14:textId="77777777" w:rsidR="008F5B2C" w:rsidRPr="001C653E" w:rsidRDefault="008F5B2C" w:rsidP="00485C81">
            <w:pPr>
              <w:pStyle w:val="BodyText"/>
              <w:rPr>
                <w:rFonts w:ascii="SutonnyMJ" w:hAnsi="SutonnyMJ" w:cs="SutonnyMJ"/>
                <w:b w:val="0"/>
                <w:sz w:val="20"/>
                <w:szCs w:val="20"/>
                <w:cs/>
              </w:rPr>
            </w:pPr>
            <w:r w:rsidRPr="001C653E">
              <w:rPr>
                <w:rFonts w:ascii="SutonnyMJ" w:hAnsi="SutonnyMJ" w:cs="SutonnyMJ"/>
                <w:b w:val="0"/>
                <w:sz w:val="20"/>
                <w:szCs w:val="20"/>
              </w:rPr>
              <w:t xml:space="preserve">gv‡S gv‡S Avgv‡`i g‡b nq †h Avwg fv‡jv bv, Avevi gv‡S gv‡S g‡b nq †h Avwg wVK Avi mevi gZB fv‡jv| </w:t>
            </w:r>
          </w:p>
          <w:p w14:paraId="420BC499" w14:textId="77777777" w:rsidR="008F5B2C" w:rsidRPr="001C653E" w:rsidRDefault="008F5B2C" w:rsidP="00E311AC">
            <w:pPr>
              <w:pStyle w:val="BodyText"/>
              <w:rPr>
                <w:rFonts w:ascii="SutonnyMJ" w:hAnsi="SutonnyMJ" w:cs="SutonnyMJ"/>
                <w:b w:val="0"/>
                <w:sz w:val="20"/>
                <w:szCs w:val="20"/>
              </w:rPr>
            </w:pPr>
            <w:r w:rsidRPr="001C653E">
              <w:rPr>
                <w:rFonts w:ascii="SutonnyMJ" w:hAnsi="SutonnyMJ" w:cs="SutonnyMJ"/>
                <w:b w:val="0"/>
                <w:sz w:val="20"/>
                <w:szCs w:val="20"/>
              </w:rPr>
              <w:t>MZ GK mßv‡n 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Avcbvi GB iKg †j‡M‡Q †h Avcwb wVK Avi mevi gZB fv‡jv?</w:t>
            </w:r>
          </w:p>
        </w:tc>
        <w:tc>
          <w:tcPr>
            <w:tcW w:w="3600" w:type="dxa"/>
            <w:gridSpan w:val="5"/>
            <w:tcBorders>
              <w:top w:val="single" w:sz="6" w:space="0" w:color="auto"/>
              <w:left w:val="single" w:sz="6" w:space="0" w:color="auto"/>
              <w:bottom w:val="single" w:sz="6" w:space="0" w:color="auto"/>
              <w:right w:val="single" w:sz="6" w:space="0" w:color="auto"/>
            </w:tcBorders>
          </w:tcPr>
          <w:p w14:paraId="588209A8"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0FB95756" w14:textId="77777777" w:rsidR="008F5B2C" w:rsidRPr="001C653E" w:rsidRDefault="008F5B2C" w:rsidP="00485C81">
            <w:pPr>
              <w:jc w:val="both"/>
              <w:rPr>
                <w:color w:val="FF0000"/>
                <w:sz w:val="20"/>
                <w:szCs w:val="20"/>
              </w:rPr>
            </w:pPr>
          </w:p>
        </w:tc>
      </w:tr>
      <w:tr w:rsidR="008F5B2C" w:rsidRPr="001C653E" w14:paraId="556B9115"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759"/>
        </w:trPr>
        <w:tc>
          <w:tcPr>
            <w:tcW w:w="810" w:type="dxa"/>
            <w:gridSpan w:val="2"/>
            <w:tcBorders>
              <w:top w:val="single" w:sz="6" w:space="0" w:color="auto"/>
              <w:left w:val="single" w:sz="6" w:space="0" w:color="auto"/>
              <w:bottom w:val="single" w:sz="6" w:space="0" w:color="auto"/>
              <w:right w:val="single" w:sz="12" w:space="0" w:color="auto"/>
            </w:tcBorders>
          </w:tcPr>
          <w:p w14:paraId="59CB0B3C"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5D7ADDFA"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could you not do anything attentively?  </w:t>
            </w:r>
          </w:p>
          <w:p w14:paraId="4DA2B036" w14:textId="77777777" w:rsidR="008F5B2C" w:rsidRPr="001C653E" w:rsidRDefault="008F5B2C" w:rsidP="00485C81">
            <w:pPr>
              <w:pStyle w:val="BodyText"/>
              <w:rPr>
                <w:rFonts w:ascii="SutonnyMJ" w:hAnsi="SutonnyMJ" w:cs="SutonnyMJ"/>
                <w:sz w:val="20"/>
                <w:szCs w:val="20"/>
              </w:rPr>
            </w:pPr>
            <w:r w:rsidRPr="001C653E">
              <w:rPr>
                <w:rFonts w:ascii="SutonnyMJ" w:hAnsi="SutonnyMJ" w:cs="SutonnyMJ"/>
                <w:b w:val="0"/>
                <w:sz w:val="20"/>
                <w:szCs w:val="20"/>
              </w:rPr>
              <w:t>MZ GK mßv‡n KZ</w:t>
            </w:r>
            <w:r w:rsidRPr="001C653E">
              <w:rPr>
                <w:rFonts w:ascii="SutonnyMJ" w:hAnsi="SutonnyMJ" w:cs="SutonnyMJ"/>
                <w:b w:val="0"/>
                <w:color w:val="000000"/>
                <w:sz w:val="20"/>
                <w:szCs w:val="20"/>
              </w:rPr>
              <w:t xml:space="preserve"> w`b </w:t>
            </w:r>
            <w:r w:rsidRPr="001C653E">
              <w:rPr>
                <w:rFonts w:ascii="SutonnyMJ" w:hAnsi="SutonnyMJ" w:cs="SutonnyMJ"/>
                <w:b w:val="0"/>
                <w:sz w:val="20"/>
                <w:szCs w:val="20"/>
              </w:rPr>
              <w:t>Avcwb gb‡hvM mnKv‡i †Kvb KvR Ki‡Z cv‡ibwb?</w:t>
            </w:r>
          </w:p>
        </w:tc>
        <w:tc>
          <w:tcPr>
            <w:tcW w:w="3600" w:type="dxa"/>
            <w:gridSpan w:val="5"/>
            <w:tcBorders>
              <w:top w:val="single" w:sz="6" w:space="0" w:color="auto"/>
              <w:left w:val="single" w:sz="6" w:space="0" w:color="auto"/>
              <w:bottom w:val="single" w:sz="6" w:space="0" w:color="auto"/>
              <w:right w:val="single" w:sz="6" w:space="0" w:color="auto"/>
            </w:tcBorders>
          </w:tcPr>
          <w:p w14:paraId="754EF323"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70D278A7" w14:textId="77777777" w:rsidR="008F5B2C" w:rsidRPr="001C653E" w:rsidRDefault="008F5B2C" w:rsidP="00485C81">
            <w:pPr>
              <w:jc w:val="both"/>
              <w:rPr>
                <w:color w:val="FF0000"/>
                <w:sz w:val="20"/>
                <w:szCs w:val="20"/>
              </w:rPr>
            </w:pPr>
          </w:p>
        </w:tc>
      </w:tr>
      <w:tr w:rsidR="008F5B2C" w:rsidRPr="001C653E" w14:paraId="72084C66"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14:paraId="1AA9BA8F"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7C66B0F3" w14:textId="77777777" w:rsidR="008F5B2C" w:rsidRPr="001C653E" w:rsidRDefault="008F5B2C" w:rsidP="00485C81">
            <w:pPr>
              <w:pStyle w:val="BodyText"/>
              <w:rPr>
                <w:rFonts w:ascii="Calibri" w:hAnsi="Calibri"/>
                <w:sz w:val="20"/>
                <w:szCs w:val="20"/>
              </w:rPr>
            </w:pPr>
            <w:r w:rsidRPr="001C653E">
              <w:rPr>
                <w:b w:val="0"/>
                <w:color w:val="000000"/>
                <w:sz w:val="20"/>
                <w:szCs w:val="20"/>
              </w:rPr>
              <w:t>How many days did you feel depressed?</w:t>
            </w:r>
            <w:r w:rsidRPr="001C653E">
              <w:rPr>
                <w:rFonts w:ascii="Calibri" w:hAnsi="Calibri"/>
                <w:sz w:val="20"/>
                <w:szCs w:val="20"/>
              </w:rPr>
              <w:t xml:space="preserve"> </w:t>
            </w:r>
          </w:p>
          <w:p w14:paraId="0A9F528A" w14:textId="77777777"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nZvkvMÖ¯’ wQ‡jb?</w:t>
            </w:r>
          </w:p>
        </w:tc>
        <w:tc>
          <w:tcPr>
            <w:tcW w:w="3600" w:type="dxa"/>
            <w:gridSpan w:val="5"/>
            <w:tcBorders>
              <w:top w:val="single" w:sz="6" w:space="0" w:color="auto"/>
              <w:left w:val="single" w:sz="6" w:space="0" w:color="auto"/>
              <w:bottom w:val="single" w:sz="6" w:space="0" w:color="auto"/>
              <w:right w:val="single" w:sz="6" w:space="0" w:color="auto"/>
            </w:tcBorders>
          </w:tcPr>
          <w:p w14:paraId="1D2E4024"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125F6DE9" w14:textId="77777777" w:rsidR="008F5B2C" w:rsidRPr="001C653E" w:rsidRDefault="008F5B2C" w:rsidP="00485C81">
            <w:pPr>
              <w:jc w:val="both"/>
              <w:rPr>
                <w:color w:val="FF0000"/>
                <w:sz w:val="20"/>
                <w:szCs w:val="20"/>
              </w:rPr>
            </w:pPr>
          </w:p>
        </w:tc>
      </w:tr>
      <w:tr w:rsidR="008F5B2C" w:rsidRPr="001C653E" w14:paraId="6CF2D210"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885"/>
        </w:trPr>
        <w:tc>
          <w:tcPr>
            <w:tcW w:w="810" w:type="dxa"/>
            <w:gridSpan w:val="2"/>
            <w:tcBorders>
              <w:top w:val="single" w:sz="6" w:space="0" w:color="auto"/>
              <w:left w:val="single" w:sz="6" w:space="0" w:color="auto"/>
              <w:bottom w:val="single" w:sz="6" w:space="0" w:color="auto"/>
              <w:right w:val="single" w:sz="12" w:space="0" w:color="auto"/>
            </w:tcBorders>
          </w:tcPr>
          <w:p w14:paraId="4367CD35"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00383051"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easy work was just too difficult to do?  </w:t>
            </w:r>
          </w:p>
          <w:p w14:paraId="06A24089" w14:textId="77777777"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Avcbvi Kv‡Q A‡bK mnR KvRI KwVb g‡b n‡q‡Q?</w:t>
            </w:r>
          </w:p>
        </w:tc>
        <w:tc>
          <w:tcPr>
            <w:tcW w:w="3600" w:type="dxa"/>
            <w:gridSpan w:val="5"/>
            <w:tcBorders>
              <w:top w:val="single" w:sz="6" w:space="0" w:color="auto"/>
              <w:left w:val="single" w:sz="6" w:space="0" w:color="auto"/>
              <w:bottom w:val="single" w:sz="6" w:space="0" w:color="auto"/>
              <w:right w:val="single" w:sz="6" w:space="0" w:color="auto"/>
            </w:tcBorders>
          </w:tcPr>
          <w:p w14:paraId="19928896"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258EA8EA" w14:textId="77777777" w:rsidR="008F5B2C" w:rsidRPr="001C653E" w:rsidRDefault="008F5B2C" w:rsidP="00485C81">
            <w:pPr>
              <w:jc w:val="both"/>
              <w:rPr>
                <w:color w:val="FF0000"/>
                <w:sz w:val="20"/>
                <w:szCs w:val="20"/>
              </w:rPr>
            </w:pPr>
          </w:p>
        </w:tc>
      </w:tr>
      <w:tr w:rsidR="008F5B2C" w:rsidRPr="001C653E" w14:paraId="7D94EEE9"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705"/>
        </w:trPr>
        <w:tc>
          <w:tcPr>
            <w:tcW w:w="810" w:type="dxa"/>
            <w:gridSpan w:val="2"/>
            <w:tcBorders>
              <w:top w:val="single" w:sz="6" w:space="0" w:color="auto"/>
              <w:left w:val="single" w:sz="6" w:space="0" w:color="auto"/>
              <w:bottom w:val="single" w:sz="6" w:space="0" w:color="auto"/>
              <w:right w:val="single" w:sz="12" w:space="0" w:color="auto"/>
            </w:tcBorders>
          </w:tcPr>
          <w:p w14:paraId="3A71A916"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35707733"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think that the future looks good? </w:t>
            </w:r>
          </w:p>
          <w:p w14:paraId="3699C0EF" w14:textId="77777777" w:rsidR="008F5B2C" w:rsidRPr="001C653E" w:rsidRDefault="008F5B2C" w:rsidP="0083501A">
            <w:pPr>
              <w:pStyle w:val="BodyText"/>
              <w:rPr>
                <w:rFonts w:ascii="SutonnyMJ" w:hAnsi="SutonnyMJ" w:cs="SutonnyMJ"/>
                <w:sz w:val="20"/>
                <w:szCs w:val="20"/>
              </w:rPr>
            </w:pPr>
            <w:r w:rsidRPr="001C653E">
              <w:rPr>
                <w:rFonts w:ascii="SutonnyMJ" w:hAnsi="SutonnyMJ" w:cs="SutonnyMJ"/>
                <w:b w:val="0"/>
                <w:sz w:val="20"/>
                <w:szCs w:val="20"/>
              </w:rPr>
              <w:t>MZ GK mßv‡n KZ w`b Avcbvi g‡b n‡q‡Q †h Avcbvi fwel¨Z fv‡jv?</w:t>
            </w:r>
          </w:p>
        </w:tc>
        <w:tc>
          <w:tcPr>
            <w:tcW w:w="3600" w:type="dxa"/>
            <w:gridSpan w:val="5"/>
            <w:tcBorders>
              <w:top w:val="single" w:sz="6" w:space="0" w:color="auto"/>
              <w:left w:val="single" w:sz="6" w:space="0" w:color="auto"/>
              <w:bottom w:val="single" w:sz="6" w:space="0" w:color="auto"/>
              <w:right w:val="single" w:sz="6" w:space="0" w:color="auto"/>
            </w:tcBorders>
          </w:tcPr>
          <w:p w14:paraId="438B6FC2"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574B44A2" w14:textId="77777777" w:rsidR="008F5B2C" w:rsidRPr="001C653E" w:rsidRDefault="008F5B2C" w:rsidP="00485C81">
            <w:pPr>
              <w:jc w:val="both"/>
              <w:rPr>
                <w:color w:val="FF0000"/>
                <w:sz w:val="20"/>
                <w:szCs w:val="20"/>
              </w:rPr>
            </w:pPr>
          </w:p>
        </w:tc>
      </w:tr>
      <w:tr w:rsidR="008F5B2C" w:rsidRPr="001C653E" w14:paraId="2E7F5398"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07"/>
        </w:trPr>
        <w:tc>
          <w:tcPr>
            <w:tcW w:w="810" w:type="dxa"/>
            <w:gridSpan w:val="2"/>
            <w:tcBorders>
              <w:top w:val="single" w:sz="6" w:space="0" w:color="auto"/>
              <w:left w:val="single" w:sz="6" w:space="0" w:color="auto"/>
              <w:bottom w:val="single" w:sz="6" w:space="0" w:color="auto"/>
              <w:right w:val="single" w:sz="12" w:space="0" w:color="auto"/>
            </w:tcBorders>
          </w:tcPr>
          <w:p w14:paraId="559E6EB5"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3A09FE94"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think your life had been a failure?  </w:t>
            </w:r>
          </w:p>
          <w:p w14:paraId="2C785207" w14:textId="77777777" w:rsidR="008F5B2C" w:rsidRPr="001C653E" w:rsidRDefault="008F5B2C" w:rsidP="00485C81">
            <w:pPr>
              <w:pStyle w:val="BodyText"/>
              <w:rPr>
                <w:rFonts w:ascii="Calibri" w:hAnsi="Calibri"/>
                <w:sz w:val="20"/>
                <w:szCs w:val="20"/>
              </w:rPr>
            </w:pPr>
            <w:r w:rsidRPr="001C653E">
              <w:rPr>
                <w:rFonts w:ascii="Calibri" w:hAnsi="Calibri"/>
                <w:sz w:val="20"/>
                <w:szCs w:val="20"/>
              </w:rPr>
              <w:t xml:space="preserve"> </w:t>
            </w:r>
            <w:r w:rsidRPr="001C653E">
              <w:rPr>
                <w:rFonts w:ascii="SutonnyMJ" w:hAnsi="SutonnyMJ" w:cs="SutonnyMJ"/>
                <w:b w:val="0"/>
                <w:sz w:val="20"/>
                <w:szCs w:val="20"/>
              </w:rPr>
              <w:t>MZ GK mßv‡n KZ w`b Avcwb wPšÍv K‡i‡Qb †h Avcbvi Rxeb wedj?</w:t>
            </w:r>
          </w:p>
        </w:tc>
        <w:tc>
          <w:tcPr>
            <w:tcW w:w="3600" w:type="dxa"/>
            <w:gridSpan w:val="5"/>
            <w:tcBorders>
              <w:top w:val="single" w:sz="6" w:space="0" w:color="auto"/>
              <w:left w:val="single" w:sz="6" w:space="0" w:color="auto"/>
              <w:bottom w:val="single" w:sz="6" w:space="0" w:color="auto"/>
              <w:right w:val="single" w:sz="6" w:space="0" w:color="auto"/>
            </w:tcBorders>
          </w:tcPr>
          <w:p w14:paraId="1EEF9D5A"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6974521F" w14:textId="77777777" w:rsidR="008F5B2C" w:rsidRPr="001C653E" w:rsidRDefault="008F5B2C" w:rsidP="00485C81">
            <w:pPr>
              <w:jc w:val="both"/>
              <w:rPr>
                <w:color w:val="FF0000"/>
                <w:sz w:val="20"/>
                <w:szCs w:val="20"/>
              </w:rPr>
            </w:pPr>
          </w:p>
        </w:tc>
      </w:tr>
      <w:tr w:rsidR="008F5B2C" w:rsidRPr="001C653E" w14:paraId="23844148"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1056"/>
        </w:trPr>
        <w:tc>
          <w:tcPr>
            <w:tcW w:w="810" w:type="dxa"/>
            <w:gridSpan w:val="2"/>
            <w:tcBorders>
              <w:top w:val="single" w:sz="6" w:space="0" w:color="auto"/>
              <w:left w:val="single" w:sz="6" w:space="0" w:color="auto"/>
              <w:bottom w:val="single" w:sz="6" w:space="0" w:color="auto"/>
              <w:right w:val="single" w:sz="12" w:space="0" w:color="auto"/>
            </w:tcBorders>
          </w:tcPr>
          <w:p w14:paraId="65B6AA02"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2BA50CFB"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scared that something bad was going to happen, even though it was not likely? </w:t>
            </w:r>
          </w:p>
          <w:p w14:paraId="75EFD57E" w14:textId="77777777"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Avcwb GB †f‡e fq †c‡q‡Qb †h Lvivc †Kvb wKQz NU‡Z P‡j‡Q, hw`I ‡ZgbwU nqwb?</w:t>
            </w:r>
          </w:p>
        </w:tc>
        <w:tc>
          <w:tcPr>
            <w:tcW w:w="3600" w:type="dxa"/>
            <w:gridSpan w:val="5"/>
            <w:tcBorders>
              <w:top w:val="single" w:sz="6" w:space="0" w:color="auto"/>
              <w:left w:val="single" w:sz="6" w:space="0" w:color="auto"/>
              <w:bottom w:val="single" w:sz="6" w:space="0" w:color="auto"/>
              <w:right w:val="single" w:sz="6" w:space="0" w:color="auto"/>
            </w:tcBorders>
          </w:tcPr>
          <w:p w14:paraId="0CDE3A96"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447A510D" w14:textId="77777777" w:rsidR="008F5B2C" w:rsidRPr="001C653E" w:rsidRDefault="008F5B2C" w:rsidP="00485C81">
            <w:pPr>
              <w:jc w:val="both"/>
              <w:rPr>
                <w:color w:val="FF0000"/>
                <w:sz w:val="20"/>
                <w:szCs w:val="20"/>
              </w:rPr>
            </w:pPr>
          </w:p>
        </w:tc>
      </w:tr>
      <w:tr w:rsidR="008F5B2C" w:rsidRPr="001C653E" w14:paraId="2DF16142"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14:paraId="23C92DAA"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77E9A9AC"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nights did you not sleep well and toss and turn?  </w:t>
            </w:r>
          </w:p>
          <w:p w14:paraId="5A1F204C" w14:textId="77777777" w:rsidR="008F5B2C" w:rsidRPr="001C653E" w:rsidRDefault="008F5B2C" w:rsidP="0083501A">
            <w:pPr>
              <w:pStyle w:val="BodyText"/>
              <w:rPr>
                <w:rFonts w:ascii="Calibri" w:hAnsi="Calibri"/>
                <w:sz w:val="20"/>
                <w:szCs w:val="20"/>
              </w:rPr>
            </w:pPr>
            <w:r w:rsidRPr="001C653E">
              <w:rPr>
                <w:rFonts w:ascii="SutonnyMJ" w:hAnsi="SutonnyMJ" w:cs="SutonnyMJ"/>
                <w:b w:val="0"/>
                <w:sz w:val="20"/>
                <w:szCs w:val="20"/>
              </w:rPr>
              <w:t>MZ GK mßv‡n KZ ivZ Avcwb fv‡jv K‡i Ny‡gv‡Z cv‡ibwb Ges Gcvk Icvk K‡i‡Qb?</w:t>
            </w:r>
          </w:p>
        </w:tc>
        <w:tc>
          <w:tcPr>
            <w:tcW w:w="3600" w:type="dxa"/>
            <w:gridSpan w:val="5"/>
            <w:tcBorders>
              <w:top w:val="single" w:sz="6" w:space="0" w:color="auto"/>
              <w:left w:val="single" w:sz="6" w:space="0" w:color="auto"/>
              <w:bottom w:val="single" w:sz="6" w:space="0" w:color="auto"/>
              <w:right w:val="single" w:sz="6" w:space="0" w:color="auto"/>
            </w:tcBorders>
          </w:tcPr>
          <w:p w14:paraId="7726E457"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2A12CA8E" w14:textId="77777777" w:rsidR="008F5B2C" w:rsidRPr="001C653E" w:rsidRDefault="008F5B2C" w:rsidP="00485C81">
            <w:pPr>
              <w:jc w:val="both"/>
              <w:rPr>
                <w:color w:val="FF0000"/>
                <w:sz w:val="20"/>
                <w:szCs w:val="20"/>
              </w:rPr>
            </w:pPr>
          </w:p>
        </w:tc>
      </w:tr>
      <w:tr w:rsidR="008F5B2C" w:rsidRPr="001C653E" w14:paraId="49DF0754"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14:paraId="202CF93F"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7862984F"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happy?  </w:t>
            </w:r>
          </w:p>
          <w:p w14:paraId="797A1844" w14:textId="77777777"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wb‡R‡K mywL g‡b K‡i‡Qb?</w:t>
            </w:r>
          </w:p>
        </w:tc>
        <w:tc>
          <w:tcPr>
            <w:tcW w:w="3600" w:type="dxa"/>
            <w:gridSpan w:val="5"/>
            <w:tcBorders>
              <w:top w:val="single" w:sz="6" w:space="0" w:color="auto"/>
              <w:left w:val="single" w:sz="6" w:space="0" w:color="auto"/>
              <w:bottom w:val="single" w:sz="6" w:space="0" w:color="auto"/>
              <w:right w:val="single" w:sz="6" w:space="0" w:color="auto"/>
            </w:tcBorders>
          </w:tcPr>
          <w:p w14:paraId="5C01D56C"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4D657FA7" w14:textId="77777777" w:rsidR="008F5B2C" w:rsidRPr="001C653E" w:rsidRDefault="008F5B2C" w:rsidP="00485C81">
            <w:pPr>
              <w:jc w:val="both"/>
              <w:rPr>
                <w:color w:val="FF0000"/>
                <w:sz w:val="20"/>
                <w:szCs w:val="20"/>
              </w:rPr>
            </w:pPr>
          </w:p>
        </w:tc>
      </w:tr>
      <w:tr w:rsidR="008F5B2C" w:rsidRPr="001C653E" w14:paraId="052047D2"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14:paraId="0C28FD4E"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1B8A605F"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have no interest in talking to anyone?  </w:t>
            </w:r>
          </w:p>
          <w:p w14:paraId="269FD77B" w14:textId="77777777"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A‡b¨i mv‡_ K_v ej‡Z AvMÖn †eva K‡ibwb?</w:t>
            </w:r>
          </w:p>
        </w:tc>
        <w:tc>
          <w:tcPr>
            <w:tcW w:w="3600" w:type="dxa"/>
            <w:gridSpan w:val="5"/>
            <w:tcBorders>
              <w:top w:val="single" w:sz="6" w:space="0" w:color="auto"/>
              <w:left w:val="single" w:sz="6" w:space="0" w:color="auto"/>
              <w:bottom w:val="single" w:sz="6" w:space="0" w:color="auto"/>
              <w:right w:val="single" w:sz="6" w:space="0" w:color="auto"/>
            </w:tcBorders>
          </w:tcPr>
          <w:p w14:paraId="5D1A61A6"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58210095" w14:textId="77777777" w:rsidR="008F5B2C" w:rsidRPr="001C653E" w:rsidRDefault="008F5B2C" w:rsidP="00485C81">
            <w:pPr>
              <w:jc w:val="both"/>
              <w:rPr>
                <w:color w:val="FF0000"/>
                <w:sz w:val="20"/>
                <w:szCs w:val="20"/>
              </w:rPr>
            </w:pPr>
          </w:p>
        </w:tc>
      </w:tr>
      <w:tr w:rsidR="008F5B2C" w:rsidRPr="001C653E" w14:paraId="321FFAC1"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615"/>
        </w:trPr>
        <w:tc>
          <w:tcPr>
            <w:tcW w:w="810" w:type="dxa"/>
            <w:gridSpan w:val="2"/>
            <w:tcBorders>
              <w:top w:val="single" w:sz="6" w:space="0" w:color="auto"/>
              <w:left w:val="single" w:sz="6" w:space="0" w:color="auto"/>
              <w:bottom w:val="single" w:sz="6" w:space="0" w:color="auto"/>
              <w:right w:val="single" w:sz="12" w:space="0" w:color="auto"/>
            </w:tcBorders>
          </w:tcPr>
          <w:p w14:paraId="42700826"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5EF570DF"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lonely?  </w:t>
            </w:r>
          </w:p>
          <w:p w14:paraId="08F7F767" w14:textId="77777777"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wb‡R‡K GKv g‡b K‡i‡Qb?</w:t>
            </w:r>
          </w:p>
        </w:tc>
        <w:tc>
          <w:tcPr>
            <w:tcW w:w="3600" w:type="dxa"/>
            <w:gridSpan w:val="5"/>
            <w:tcBorders>
              <w:top w:val="single" w:sz="6" w:space="0" w:color="auto"/>
              <w:left w:val="single" w:sz="6" w:space="0" w:color="auto"/>
              <w:bottom w:val="single" w:sz="6" w:space="0" w:color="auto"/>
              <w:right w:val="single" w:sz="6" w:space="0" w:color="auto"/>
            </w:tcBorders>
          </w:tcPr>
          <w:p w14:paraId="2BDADC79"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0648CE53" w14:textId="77777777" w:rsidR="008F5B2C" w:rsidRPr="001C653E" w:rsidRDefault="008F5B2C" w:rsidP="00485C81">
            <w:pPr>
              <w:jc w:val="both"/>
              <w:rPr>
                <w:color w:val="FF0000"/>
                <w:sz w:val="20"/>
                <w:szCs w:val="20"/>
              </w:rPr>
            </w:pPr>
          </w:p>
        </w:tc>
      </w:tr>
      <w:tr w:rsidR="008F5B2C" w:rsidRPr="001C653E" w14:paraId="3EA17B49"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34"/>
        </w:trPr>
        <w:tc>
          <w:tcPr>
            <w:tcW w:w="810" w:type="dxa"/>
            <w:gridSpan w:val="2"/>
            <w:tcBorders>
              <w:top w:val="single" w:sz="6" w:space="0" w:color="auto"/>
              <w:left w:val="single" w:sz="6" w:space="0" w:color="auto"/>
              <w:bottom w:val="single" w:sz="6" w:space="0" w:color="auto"/>
              <w:right w:val="single" w:sz="12" w:space="0" w:color="auto"/>
            </w:tcBorders>
          </w:tcPr>
          <w:p w14:paraId="0FE38539"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267A9DA5"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no one cares about you?  </w:t>
            </w:r>
          </w:p>
          <w:p w14:paraId="48FE96C9" w14:textId="77777777" w:rsidR="008F5B2C" w:rsidRPr="001C653E" w:rsidRDefault="008F5B2C" w:rsidP="00485C81">
            <w:pPr>
              <w:pStyle w:val="BodyText"/>
              <w:rPr>
                <w:rFonts w:ascii="Calibri" w:hAnsi="Calibri"/>
                <w:sz w:val="20"/>
                <w:szCs w:val="20"/>
              </w:rPr>
            </w:pPr>
            <w:r w:rsidRPr="001C653E">
              <w:rPr>
                <w:rFonts w:ascii="SutonnyMJ" w:hAnsi="SutonnyMJ" w:cs="SutonnyMJ"/>
                <w:b w:val="0"/>
                <w:sz w:val="20"/>
                <w:szCs w:val="20"/>
              </w:rPr>
              <w:t>MZ GK mßv‡n KZ w`b Avcwb g‡b K‡i‡Qb †h †KD Avcbvi cÖwZ hZœ †bqbv?</w:t>
            </w:r>
          </w:p>
        </w:tc>
        <w:tc>
          <w:tcPr>
            <w:tcW w:w="3600" w:type="dxa"/>
            <w:gridSpan w:val="5"/>
            <w:tcBorders>
              <w:top w:val="single" w:sz="6" w:space="0" w:color="auto"/>
              <w:left w:val="single" w:sz="6" w:space="0" w:color="auto"/>
              <w:bottom w:val="single" w:sz="6" w:space="0" w:color="auto"/>
              <w:right w:val="single" w:sz="6" w:space="0" w:color="auto"/>
            </w:tcBorders>
          </w:tcPr>
          <w:p w14:paraId="69EB80AC"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0AB436A8" w14:textId="77777777" w:rsidR="008F5B2C" w:rsidRPr="001C653E" w:rsidRDefault="008F5B2C" w:rsidP="00485C81">
            <w:pPr>
              <w:jc w:val="both"/>
              <w:rPr>
                <w:color w:val="FF0000"/>
                <w:sz w:val="20"/>
                <w:szCs w:val="20"/>
              </w:rPr>
            </w:pPr>
          </w:p>
        </w:tc>
      </w:tr>
      <w:tr w:rsidR="008F5B2C" w:rsidRPr="001C653E" w14:paraId="256FBC4D"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16"/>
        </w:trPr>
        <w:tc>
          <w:tcPr>
            <w:tcW w:w="810" w:type="dxa"/>
            <w:gridSpan w:val="2"/>
            <w:tcBorders>
              <w:top w:val="single" w:sz="6" w:space="0" w:color="auto"/>
              <w:left w:val="single" w:sz="6" w:space="0" w:color="auto"/>
              <w:bottom w:val="single" w:sz="6" w:space="0" w:color="auto"/>
              <w:right w:val="single" w:sz="12" w:space="0" w:color="auto"/>
            </w:tcBorders>
          </w:tcPr>
          <w:p w14:paraId="54037875"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243111A6" w14:textId="77777777" w:rsidR="008F5B2C" w:rsidRPr="001C653E" w:rsidRDefault="008F5B2C" w:rsidP="00485C81">
            <w:pPr>
              <w:pStyle w:val="BodyText"/>
              <w:rPr>
                <w:rFonts w:ascii="Calibri" w:hAnsi="Calibri"/>
                <w:sz w:val="20"/>
                <w:szCs w:val="20"/>
              </w:rPr>
            </w:pPr>
            <w:r w:rsidRPr="001C653E">
              <w:rPr>
                <w:b w:val="0"/>
                <w:color w:val="000000"/>
                <w:sz w:val="20"/>
                <w:szCs w:val="20"/>
              </w:rPr>
              <w:t>How many days did you enjoy yourself?</w:t>
            </w:r>
            <w:r w:rsidRPr="001C653E">
              <w:rPr>
                <w:rFonts w:ascii="Calibri" w:hAnsi="Calibri"/>
                <w:sz w:val="20"/>
                <w:szCs w:val="20"/>
              </w:rPr>
              <w:t xml:space="preserve">  </w:t>
            </w:r>
          </w:p>
          <w:p w14:paraId="097ECB6D" w14:textId="77777777" w:rsidR="008F5B2C" w:rsidRPr="001C653E" w:rsidRDefault="008F5B2C" w:rsidP="00CC7C25">
            <w:pPr>
              <w:pStyle w:val="BodyText"/>
              <w:rPr>
                <w:rFonts w:ascii="SutonnyMJ" w:hAnsi="SutonnyMJ" w:cs="SutonnyMJ"/>
                <w:b w:val="0"/>
                <w:sz w:val="20"/>
                <w:szCs w:val="20"/>
              </w:rPr>
            </w:pPr>
            <w:r w:rsidRPr="001C653E">
              <w:rPr>
                <w:rFonts w:ascii="SutonnyMJ" w:hAnsi="SutonnyMJ" w:cs="SutonnyMJ"/>
                <w:b w:val="0"/>
                <w:sz w:val="20"/>
                <w:szCs w:val="20"/>
              </w:rPr>
              <w:t>MZ GK mßv‡n KZ w`b Avcwb wb‡Ri gZ K‡i Dc‡fvM K‡i‡Qb?</w:t>
            </w:r>
          </w:p>
        </w:tc>
        <w:tc>
          <w:tcPr>
            <w:tcW w:w="3600" w:type="dxa"/>
            <w:gridSpan w:val="5"/>
            <w:tcBorders>
              <w:top w:val="single" w:sz="6" w:space="0" w:color="auto"/>
              <w:left w:val="single" w:sz="6" w:space="0" w:color="auto"/>
              <w:bottom w:val="single" w:sz="6" w:space="0" w:color="auto"/>
              <w:right w:val="single" w:sz="6" w:space="0" w:color="auto"/>
            </w:tcBorders>
          </w:tcPr>
          <w:p w14:paraId="604EB7F6"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46F44E61" w14:textId="77777777" w:rsidR="008F5B2C" w:rsidRPr="001C653E" w:rsidRDefault="008F5B2C" w:rsidP="00485C81">
            <w:pPr>
              <w:jc w:val="both"/>
              <w:rPr>
                <w:color w:val="FF0000"/>
                <w:sz w:val="20"/>
                <w:szCs w:val="20"/>
              </w:rPr>
            </w:pPr>
          </w:p>
        </w:tc>
      </w:tr>
      <w:tr w:rsidR="008F5B2C" w:rsidRPr="001C653E" w14:paraId="5DFCA1D7"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25"/>
        </w:trPr>
        <w:tc>
          <w:tcPr>
            <w:tcW w:w="810" w:type="dxa"/>
            <w:gridSpan w:val="2"/>
            <w:tcBorders>
              <w:top w:val="single" w:sz="6" w:space="0" w:color="auto"/>
              <w:left w:val="single" w:sz="6" w:space="0" w:color="auto"/>
              <w:bottom w:val="single" w:sz="6" w:space="0" w:color="auto"/>
              <w:right w:val="single" w:sz="12" w:space="0" w:color="auto"/>
            </w:tcBorders>
          </w:tcPr>
          <w:p w14:paraId="4A97A060"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35F06AE0" w14:textId="77777777" w:rsidR="008F5B2C" w:rsidRPr="001C653E" w:rsidRDefault="008F5B2C" w:rsidP="00485C81">
            <w:pPr>
              <w:pStyle w:val="BodyText"/>
              <w:rPr>
                <w:rFonts w:ascii="Calibri" w:hAnsi="Calibri"/>
                <w:sz w:val="20"/>
                <w:szCs w:val="20"/>
              </w:rPr>
            </w:pPr>
            <w:r w:rsidRPr="001C653E">
              <w:rPr>
                <w:b w:val="0"/>
                <w:color w:val="000000"/>
                <w:sz w:val="20"/>
                <w:szCs w:val="20"/>
              </w:rPr>
              <w:t>How many days did you feel like crying?</w:t>
            </w:r>
            <w:r w:rsidRPr="001C653E">
              <w:rPr>
                <w:rFonts w:ascii="Calibri" w:hAnsi="Calibri"/>
                <w:sz w:val="20"/>
                <w:szCs w:val="20"/>
              </w:rPr>
              <w:t xml:space="preserve"> </w:t>
            </w:r>
          </w:p>
          <w:p w14:paraId="6340F1B5" w14:textId="77777777"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Avcwb Kvbœv Abyfe K‡i‡Qb?</w:t>
            </w:r>
          </w:p>
        </w:tc>
        <w:tc>
          <w:tcPr>
            <w:tcW w:w="3600" w:type="dxa"/>
            <w:gridSpan w:val="5"/>
            <w:tcBorders>
              <w:top w:val="single" w:sz="6" w:space="0" w:color="auto"/>
              <w:left w:val="single" w:sz="6" w:space="0" w:color="auto"/>
              <w:bottom w:val="single" w:sz="6" w:space="0" w:color="auto"/>
              <w:right w:val="single" w:sz="6" w:space="0" w:color="auto"/>
            </w:tcBorders>
          </w:tcPr>
          <w:p w14:paraId="4D85A0E4"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1A7A3980" w14:textId="77777777" w:rsidR="008F5B2C" w:rsidRPr="001C653E" w:rsidRDefault="008F5B2C" w:rsidP="00485C81">
            <w:pPr>
              <w:jc w:val="both"/>
              <w:rPr>
                <w:color w:val="FF0000"/>
                <w:sz w:val="20"/>
                <w:szCs w:val="20"/>
              </w:rPr>
            </w:pPr>
          </w:p>
        </w:tc>
      </w:tr>
      <w:tr w:rsidR="008F5B2C" w:rsidRPr="001C653E" w14:paraId="72CBBD0E"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14:paraId="3FD993BE"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1905A350"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so sad that you had no interest in anything? </w:t>
            </w:r>
          </w:p>
          <w:p w14:paraId="0856EBE3" w14:textId="77777777" w:rsidR="008F5B2C" w:rsidRPr="001C653E" w:rsidRDefault="008F5B2C" w:rsidP="00CC7C25">
            <w:pPr>
              <w:pStyle w:val="BodyText"/>
              <w:rPr>
                <w:rFonts w:ascii="Calibri" w:hAnsi="Calibri"/>
                <w:sz w:val="20"/>
                <w:szCs w:val="20"/>
              </w:rPr>
            </w:pPr>
            <w:r w:rsidRPr="001C653E">
              <w:rPr>
                <w:rFonts w:ascii="Calibri" w:hAnsi="Calibri"/>
                <w:sz w:val="20"/>
                <w:szCs w:val="20"/>
              </w:rPr>
              <w:t xml:space="preserve"> </w:t>
            </w:r>
            <w:r w:rsidRPr="001C653E">
              <w:rPr>
                <w:rFonts w:ascii="SutonnyMJ" w:hAnsi="SutonnyMJ" w:cs="SutonnyMJ"/>
                <w:b w:val="0"/>
                <w:sz w:val="20"/>
                <w:szCs w:val="20"/>
              </w:rPr>
              <w:t>MZ GK mßv‡n KZ w`b Avcwb GZ `ytwL wQ‡jb ‡h, †Kvb wKQz‡ZB Avcbvi †Kvb AvMÖn wQ‡jv bv?</w:t>
            </w:r>
          </w:p>
        </w:tc>
        <w:tc>
          <w:tcPr>
            <w:tcW w:w="3600" w:type="dxa"/>
            <w:gridSpan w:val="5"/>
            <w:tcBorders>
              <w:top w:val="single" w:sz="6" w:space="0" w:color="auto"/>
              <w:left w:val="single" w:sz="6" w:space="0" w:color="auto"/>
              <w:bottom w:val="single" w:sz="6" w:space="0" w:color="auto"/>
              <w:right w:val="single" w:sz="6" w:space="0" w:color="auto"/>
            </w:tcBorders>
          </w:tcPr>
          <w:p w14:paraId="09A4234F"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78EB37E1" w14:textId="77777777" w:rsidR="008F5B2C" w:rsidRPr="001C653E" w:rsidRDefault="008F5B2C" w:rsidP="00485C81">
            <w:pPr>
              <w:jc w:val="both"/>
              <w:rPr>
                <w:color w:val="FF0000"/>
                <w:sz w:val="20"/>
                <w:szCs w:val="20"/>
              </w:rPr>
            </w:pPr>
          </w:p>
        </w:tc>
      </w:tr>
      <w:tr w:rsidR="008F5B2C" w:rsidRPr="001C653E" w14:paraId="65AF03D0"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70"/>
        </w:trPr>
        <w:tc>
          <w:tcPr>
            <w:tcW w:w="810" w:type="dxa"/>
            <w:gridSpan w:val="2"/>
            <w:tcBorders>
              <w:top w:val="single" w:sz="6" w:space="0" w:color="auto"/>
              <w:left w:val="single" w:sz="6" w:space="0" w:color="auto"/>
              <w:bottom w:val="single" w:sz="6" w:space="0" w:color="auto"/>
              <w:right w:val="single" w:sz="12" w:space="0" w:color="auto"/>
            </w:tcBorders>
          </w:tcPr>
          <w:p w14:paraId="0D20A7EB"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38D69027"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did you feel that people don’t like you? </w:t>
            </w:r>
          </w:p>
          <w:p w14:paraId="1A650156" w14:textId="77777777" w:rsidR="008F5B2C" w:rsidRPr="001C653E" w:rsidRDefault="008F5B2C" w:rsidP="00CA04AB">
            <w:pPr>
              <w:pStyle w:val="BodyText"/>
              <w:rPr>
                <w:rFonts w:ascii="Calibri" w:hAnsi="Calibri"/>
                <w:sz w:val="20"/>
                <w:szCs w:val="20"/>
              </w:rPr>
            </w:pPr>
            <w:r w:rsidRPr="001C653E">
              <w:rPr>
                <w:rFonts w:ascii="SutonnyMJ" w:hAnsi="SutonnyMJ" w:cs="SutonnyMJ"/>
                <w:b w:val="0"/>
                <w:sz w:val="20"/>
                <w:szCs w:val="20"/>
              </w:rPr>
              <w:t>MZ GK mßv‡n KZ w`b Avcbvi g‡b n‡q‡Q †h †KD Avcbv‡K cQ›` K‡ibv?</w:t>
            </w:r>
          </w:p>
        </w:tc>
        <w:tc>
          <w:tcPr>
            <w:tcW w:w="3600" w:type="dxa"/>
            <w:gridSpan w:val="5"/>
            <w:tcBorders>
              <w:top w:val="single" w:sz="6" w:space="0" w:color="auto"/>
              <w:left w:val="single" w:sz="6" w:space="0" w:color="auto"/>
              <w:bottom w:val="single" w:sz="6" w:space="0" w:color="auto"/>
              <w:right w:val="single" w:sz="6" w:space="0" w:color="auto"/>
            </w:tcBorders>
          </w:tcPr>
          <w:p w14:paraId="2FF0F990"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4AA2E16E" w14:textId="77777777" w:rsidR="008F5B2C" w:rsidRPr="001C653E" w:rsidRDefault="008F5B2C" w:rsidP="00485C81">
            <w:pPr>
              <w:jc w:val="both"/>
              <w:rPr>
                <w:color w:val="FF0000"/>
                <w:sz w:val="20"/>
                <w:szCs w:val="20"/>
              </w:rPr>
            </w:pPr>
          </w:p>
        </w:tc>
      </w:tr>
      <w:tr w:rsidR="008F5B2C" w:rsidRPr="001C653E" w14:paraId="517D4F5F"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795"/>
        </w:trPr>
        <w:tc>
          <w:tcPr>
            <w:tcW w:w="810" w:type="dxa"/>
            <w:gridSpan w:val="2"/>
            <w:tcBorders>
              <w:top w:val="single" w:sz="6" w:space="0" w:color="auto"/>
              <w:left w:val="single" w:sz="6" w:space="0" w:color="auto"/>
              <w:bottom w:val="single" w:sz="6" w:space="0" w:color="auto"/>
              <w:right w:val="single" w:sz="12" w:space="0" w:color="auto"/>
            </w:tcBorders>
          </w:tcPr>
          <w:p w14:paraId="06322E03"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4E1BEEB3" w14:textId="77777777" w:rsidR="008F5B2C" w:rsidRPr="001C653E" w:rsidRDefault="008F5B2C" w:rsidP="00485C81">
            <w:pPr>
              <w:pStyle w:val="BodyText"/>
              <w:rPr>
                <w:b w:val="0"/>
                <w:color w:val="000000"/>
                <w:sz w:val="20"/>
                <w:szCs w:val="20"/>
              </w:rPr>
            </w:pPr>
            <w:r w:rsidRPr="001C653E">
              <w:rPr>
                <w:b w:val="0"/>
                <w:color w:val="000000"/>
                <w:sz w:val="20"/>
                <w:szCs w:val="20"/>
              </w:rPr>
              <w:t xml:space="preserve">How many days could you not get going and didn’t feel like moving? </w:t>
            </w:r>
          </w:p>
          <w:p w14:paraId="20A1190E" w14:textId="77777777" w:rsidR="008F5B2C" w:rsidRPr="001C653E" w:rsidRDefault="008F5B2C" w:rsidP="00CC7C25">
            <w:pPr>
              <w:pStyle w:val="BodyText"/>
              <w:rPr>
                <w:rFonts w:ascii="Calibri" w:hAnsi="Calibri"/>
                <w:sz w:val="20"/>
                <w:szCs w:val="20"/>
              </w:rPr>
            </w:pPr>
            <w:r w:rsidRPr="001C653E">
              <w:rPr>
                <w:rFonts w:ascii="SutonnyMJ" w:hAnsi="SutonnyMJ" w:cs="SutonnyMJ"/>
                <w:b w:val="0"/>
                <w:sz w:val="20"/>
                <w:szCs w:val="20"/>
              </w:rPr>
              <w:t>MZ GK mßv‡n KZ w`b Avcbvi wKQzB Ki‡Z B‡PQ nqwb GgbwK bo‡ZI B‡PQ nqwb?</w:t>
            </w:r>
          </w:p>
        </w:tc>
        <w:tc>
          <w:tcPr>
            <w:tcW w:w="3600" w:type="dxa"/>
            <w:gridSpan w:val="5"/>
            <w:tcBorders>
              <w:top w:val="single" w:sz="6" w:space="0" w:color="auto"/>
              <w:left w:val="single" w:sz="6" w:space="0" w:color="auto"/>
              <w:bottom w:val="single" w:sz="6" w:space="0" w:color="auto"/>
              <w:right w:val="single" w:sz="6" w:space="0" w:color="auto"/>
            </w:tcBorders>
          </w:tcPr>
          <w:p w14:paraId="5F4AE143" w14:textId="77777777" w:rsidR="008F5B2C" w:rsidRPr="001C653E" w:rsidRDefault="008F5B2C" w:rsidP="00485C81">
            <w:pPr>
              <w:rPr>
                <w:sz w:val="20"/>
                <w:szCs w:val="20"/>
              </w:rPr>
            </w:pPr>
            <w:r w:rsidRPr="001C653E">
              <w:rPr>
                <w:sz w:val="20"/>
                <w:szCs w:val="20"/>
              </w:rPr>
              <w:t>____________   days (</w:t>
            </w:r>
            <w:r w:rsidRPr="001C653E">
              <w:rPr>
                <w:rFonts w:ascii="SutonnyMJ" w:hAnsi="SutonnyMJ" w:cs="SutonnyMJ"/>
                <w:sz w:val="20"/>
                <w:szCs w:val="20"/>
              </w:rPr>
              <w:t>w`b)</w:t>
            </w:r>
          </w:p>
        </w:tc>
        <w:tc>
          <w:tcPr>
            <w:tcW w:w="993" w:type="dxa"/>
            <w:gridSpan w:val="4"/>
            <w:tcBorders>
              <w:top w:val="single" w:sz="6" w:space="0" w:color="auto"/>
              <w:left w:val="single" w:sz="6" w:space="0" w:color="auto"/>
              <w:bottom w:val="single" w:sz="6" w:space="0" w:color="auto"/>
              <w:right w:val="single" w:sz="6" w:space="0" w:color="auto"/>
            </w:tcBorders>
          </w:tcPr>
          <w:p w14:paraId="56B0A380" w14:textId="77777777" w:rsidR="008F5B2C" w:rsidRPr="001C653E" w:rsidRDefault="008F5B2C" w:rsidP="00485C81">
            <w:pPr>
              <w:jc w:val="both"/>
              <w:rPr>
                <w:color w:val="FF0000"/>
                <w:sz w:val="20"/>
                <w:szCs w:val="20"/>
              </w:rPr>
            </w:pPr>
          </w:p>
        </w:tc>
      </w:tr>
      <w:tr w:rsidR="008F5B2C" w:rsidRPr="001C653E" w14:paraId="519B7BB1"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525"/>
        </w:trPr>
        <w:tc>
          <w:tcPr>
            <w:tcW w:w="11089" w:type="dxa"/>
            <w:gridSpan w:val="13"/>
            <w:tcBorders>
              <w:top w:val="single" w:sz="6" w:space="0" w:color="auto"/>
              <w:left w:val="single" w:sz="6" w:space="0" w:color="auto"/>
              <w:bottom w:val="single" w:sz="6" w:space="0" w:color="auto"/>
              <w:right w:val="single" w:sz="6" w:space="0" w:color="auto"/>
            </w:tcBorders>
          </w:tcPr>
          <w:p w14:paraId="4F5AE29A" w14:textId="77777777" w:rsidR="008F5B2C" w:rsidRPr="001C653E" w:rsidRDefault="008F5B2C" w:rsidP="00B5404B">
            <w:pPr>
              <w:pStyle w:val="BodyText"/>
              <w:jc w:val="center"/>
              <w:rPr>
                <w:b w:val="0"/>
                <w:sz w:val="20"/>
                <w:szCs w:val="20"/>
              </w:rPr>
            </w:pPr>
            <w:r w:rsidRPr="001C653E">
              <w:rPr>
                <w:b w:val="0"/>
                <w:sz w:val="20"/>
                <w:szCs w:val="20"/>
              </w:rPr>
              <w:t>Just now we talked about problems that may have bothered you in the past week. I would like to ask you now about your life.</w:t>
            </w:r>
          </w:p>
          <w:p w14:paraId="6CB407C8" w14:textId="77777777" w:rsidR="008F5B2C" w:rsidRPr="001C653E" w:rsidRDefault="008F5B2C" w:rsidP="00B5404B">
            <w:pPr>
              <w:jc w:val="center"/>
              <w:rPr>
                <w:color w:val="FF0000"/>
                <w:sz w:val="20"/>
                <w:szCs w:val="20"/>
              </w:rPr>
            </w:pPr>
            <w:r w:rsidRPr="001C653E">
              <w:rPr>
                <w:rFonts w:ascii="SutonnyMJ" w:hAnsi="SutonnyMJ" w:cs="SutonnyMJ"/>
                <w:sz w:val="20"/>
                <w:szCs w:val="20"/>
              </w:rPr>
              <w:t>G‡ZvÿY Avgiv Avcbvi mgm¨v m¤ú©‡K Rvbjvg hv MZ mßv‡n Avcbvi m‡½ N‡U‡Q| GLb Avwg Avcbvi Kv‡Q Rvb‡Z PvB‡ev: Avcbvi Rxeb m¤ú©‡K|</w:t>
            </w:r>
          </w:p>
        </w:tc>
      </w:tr>
      <w:tr w:rsidR="008F5B2C" w:rsidRPr="001C653E" w14:paraId="1D5655C8"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Pr>
        <w:tc>
          <w:tcPr>
            <w:tcW w:w="810" w:type="dxa"/>
            <w:gridSpan w:val="2"/>
            <w:tcBorders>
              <w:top w:val="single" w:sz="6" w:space="0" w:color="auto"/>
              <w:left w:val="single" w:sz="6" w:space="0" w:color="auto"/>
              <w:right w:val="single" w:sz="12" w:space="0" w:color="auto"/>
            </w:tcBorders>
          </w:tcPr>
          <w:p w14:paraId="54E50ED7"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tcBorders>
          </w:tcPr>
          <w:p w14:paraId="72772A44" w14:textId="77777777" w:rsidR="008F5B2C" w:rsidRPr="001C653E" w:rsidRDefault="008F5B2C" w:rsidP="00485C81">
            <w:pPr>
              <w:rPr>
                <w:rFonts w:cs="Vrinda"/>
                <w:sz w:val="20"/>
                <w:szCs w:val="25"/>
                <w:cs/>
                <w:lang w:bidi="bn-BD"/>
              </w:rPr>
            </w:pPr>
            <w:r w:rsidRPr="001C653E">
              <w:rPr>
                <w:sz w:val="20"/>
                <w:szCs w:val="20"/>
              </w:rPr>
              <w:t xml:space="preserve">In your life, have you </w:t>
            </w:r>
            <w:r w:rsidRPr="001C653E">
              <w:rPr>
                <w:sz w:val="20"/>
                <w:szCs w:val="20"/>
                <w:u w:val="single"/>
              </w:rPr>
              <w:t>ever</w:t>
            </w:r>
            <w:r w:rsidRPr="001C653E">
              <w:rPr>
                <w:sz w:val="20"/>
                <w:szCs w:val="20"/>
              </w:rPr>
              <w:t xml:space="preserve"> thought about ending your life?</w:t>
            </w:r>
          </w:p>
          <w:p w14:paraId="609D5C93" w14:textId="77777777" w:rsidR="008F5B2C" w:rsidRPr="001C653E" w:rsidRDefault="008F5B2C" w:rsidP="00485C81">
            <w:pPr>
              <w:rPr>
                <w:rFonts w:ascii="SutonnyMJ" w:hAnsi="SutonnyMJ" w:cs="SutonnyMJ"/>
                <w:sz w:val="20"/>
                <w:szCs w:val="20"/>
              </w:rPr>
            </w:pPr>
            <w:r w:rsidRPr="001C653E">
              <w:rPr>
                <w:rFonts w:ascii="SutonnyMJ" w:hAnsi="SutonnyMJ" w:cs="SutonnyMJ"/>
                <w:sz w:val="20"/>
                <w:szCs w:val="20"/>
              </w:rPr>
              <w:t>Avcwb wK KL‡bv Avcbvi Rxeb †kl Kivi K_v wPšÍv K‡i‡Qb?</w:t>
            </w:r>
          </w:p>
        </w:tc>
        <w:tc>
          <w:tcPr>
            <w:tcW w:w="3600" w:type="dxa"/>
            <w:gridSpan w:val="5"/>
            <w:tcBorders>
              <w:left w:val="single" w:sz="6" w:space="0" w:color="auto"/>
              <w:right w:val="single" w:sz="4" w:space="0" w:color="auto"/>
            </w:tcBorders>
          </w:tcPr>
          <w:p w14:paraId="0FF56692" w14:textId="77777777" w:rsidR="008F5B2C" w:rsidRPr="001C653E" w:rsidRDefault="008F5B2C" w:rsidP="00485C81">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14:paraId="546CA97B" w14:textId="77777777" w:rsidR="008F5B2C" w:rsidRPr="001C653E" w:rsidRDefault="008F5B2C" w:rsidP="00485C81">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14:paraId="67AEC798" w14:textId="77777777" w:rsidR="008F5B2C" w:rsidRPr="001C653E" w:rsidRDefault="008F5B2C" w:rsidP="00B5404B">
            <w:pPr>
              <w:tabs>
                <w:tab w:val="right" w:leader="dot" w:pos="3969"/>
              </w:tabs>
              <w:jc w:val="both"/>
              <w:rPr>
                <w:rFonts w:cs="Vrinda"/>
                <w:sz w:val="20"/>
                <w:szCs w:val="20"/>
                <w:cs/>
                <w:lang w:val="en-US" w:bidi="bn-BD"/>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left w:val="single" w:sz="4" w:space="0" w:color="auto"/>
              <w:right w:val="single" w:sz="6" w:space="0" w:color="auto"/>
            </w:tcBorders>
          </w:tcPr>
          <w:p w14:paraId="372C1259" w14:textId="77777777" w:rsidR="008F5B2C" w:rsidRPr="001C653E" w:rsidRDefault="008F5B2C" w:rsidP="00485C81">
            <w:pPr>
              <w:jc w:val="both"/>
              <w:rPr>
                <w:b/>
                <w:sz w:val="20"/>
                <w:szCs w:val="20"/>
              </w:rPr>
            </w:pPr>
          </w:p>
          <w:p w14:paraId="30C8AB09" w14:textId="77777777" w:rsidR="008F5B2C" w:rsidRPr="001C653E" w:rsidRDefault="008F5B2C" w:rsidP="00075699">
            <w:pPr>
              <w:jc w:val="both"/>
              <w:rPr>
                <w:rFonts w:cs="Vrinda"/>
                <w:sz w:val="20"/>
                <w:szCs w:val="25"/>
                <w:cs/>
                <w:lang w:bidi="bn-BD"/>
              </w:rPr>
            </w:pPr>
            <w:r w:rsidRPr="001C653E">
              <w:rPr>
                <w:b/>
                <w:sz w:val="20"/>
                <w:szCs w:val="20"/>
              </w:rPr>
              <w:sym w:font="Symbol" w:char="F0DE"/>
            </w:r>
            <w:r w:rsidRPr="001C653E">
              <w:rPr>
                <w:sz w:val="20"/>
                <w:szCs w:val="20"/>
                <w:cs/>
                <w:lang w:bidi="bn-BD"/>
              </w:rPr>
              <w:t>5</w:t>
            </w:r>
            <w:r w:rsidRPr="001C653E">
              <w:rPr>
                <w:sz w:val="20"/>
                <w:szCs w:val="20"/>
              </w:rPr>
              <w:t>3</w:t>
            </w:r>
            <w:r w:rsidRPr="001C653E">
              <w:rPr>
                <w:sz w:val="20"/>
                <w:szCs w:val="20"/>
                <w:cs/>
                <w:lang w:bidi="bn-BD"/>
              </w:rPr>
              <w:t>5</w:t>
            </w:r>
          </w:p>
        </w:tc>
      </w:tr>
      <w:tr w:rsidR="008F5B2C" w:rsidRPr="001C653E" w14:paraId="774B2FA4"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14:paraId="1425A782"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14:paraId="0397F581" w14:textId="77777777" w:rsidR="008F5B2C" w:rsidRPr="001C653E" w:rsidRDefault="008F5B2C" w:rsidP="00485C81">
            <w:pPr>
              <w:jc w:val="both"/>
              <w:rPr>
                <w:sz w:val="20"/>
                <w:szCs w:val="20"/>
              </w:rPr>
            </w:pPr>
            <w:r w:rsidRPr="001C653E">
              <w:rPr>
                <w:sz w:val="20"/>
                <w:szCs w:val="20"/>
              </w:rPr>
              <w:t xml:space="preserve">Have you </w:t>
            </w:r>
            <w:r w:rsidRPr="001C653E">
              <w:rPr>
                <w:sz w:val="20"/>
                <w:szCs w:val="20"/>
                <w:u w:val="single"/>
              </w:rPr>
              <w:t>ever</w:t>
            </w:r>
            <w:r w:rsidRPr="001C653E">
              <w:rPr>
                <w:sz w:val="20"/>
                <w:szCs w:val="20"/>
              </w:rPr>
              <w:t xml:space="preserve"> tried to take your life? </w:t>
            </w:r>
          </w:p>
          <w:p w14:paraId="77B21014" w14:textId="77777777" w:rsidR="008F5B2C" w:rsidRPr="001C653E" w:rsidRDefault="008F5B2C" w:rsidP="00B5404B">
            <w:pPr>
              <w:jc w:val="both"/>
              <w:rPr>
                <w:rFonts w:ascii="SutonnyMJ" w:hAnsi="SutonnyMJ" w:cs="SutonnyMJ"/>
                <w:sz w:val="20"/>
                <w:szCs w:val="20"/>
              </w:rPr>
            </w:pPr>
            <w:r w:rsidRPr="001C653E">
              <w:rPr>
                <w:rFonts w:ascii="SutonnyMJ" w:hAnsi="SutonnyMJ" w:cs="SutonnyMJ"/>
                <w:sz w:val="20"/>
                <w:szCs w:val="20"/>
              </w:rPr>
              <w:t>Avcwb wK KL‡bv AvZœnZ¨vi †Póv K‡i‡Qb?</w:t>
            </w:r>
          </w:p>
        </w:tc>
        <w:tc>
          <w:tcPr>
            <w:tcW w:w="3600" w:type="dxa"/>
            <w:gridSpan w:val="5"/>
            <w:tcBorders>
              <w:top w:val="single" w:sz="6" w:space="0" w:color="auto"/>
              <w:left w:val="single" w:sz="6" w:space="0" w:color="auto"/>
              <w:bottom w:val="single" w:sz="6" w:space="0" w:color="auto"/>
              <w:right w:val="single" w:sz="6" w:space="0" w:color="auto"/>
            </w:tcBorders>
          </w:tcPr>
          <w:p w14:paraId="051FD4A4" w14:textId="77777777"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14:paraId="312D5758" w14:textId="77777777"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14:paraId="337C948D" w14:textId="77777777" w:rsidR="008F5B2C" w:rsidRPr="001C653E" w:rsidRDefault="008F5B2C" w:rsidP="00B5404B">
            <w:pPr>
              <w:tabs>
                <w:tab w:val="right" w:leader="dot" w:pos="3969"/>
              </w:tabs>
              <w:jc w:val="both"/>
              <w:rPr>
                <w:rFonts w:cs="Vrinda"/>
                <w:sz w:val="20"/>
                <w:szCs w:val="20"/>
                <w:cs/>
                <w:lang w:val="en-US" w:bidi="bn-BD"/>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14:paraId="4D5BA6EF" w14:textId="77777777" w:rsidR="008F5B2C" w:rsidRPr="001C653E" w:rsidRDefault="008F5B2C" w:rsidP="00485C81">
            <w:pPr>
              <w:jc w:val="both"/>
              <w:rPr>
                <w:b/>
                <w:sz w:val="20"/>
                <w:szCs w:val="20"/>
              </w:rPr>
            </w:pPr>
          </w:p>
          <w:p w14:paraId="50200420" w14:textId="77777777" w:rsidR="008F5B2C" w:rsidRPr="001C653E" w:rsidRDefault="008F5B2C" w:rsidP="00485C81">
            <w:pPr>
              <w:jc w:val="both"/>
              <w:rPr>
                <w:sz w:val="20"/>
                <w:szCs w:val="20"/>
              </w:rPr>
            </w:pPr>
            <w:r w:rsidRPr="001C653E">
              <w:rPr>
                <w:b/>
                <w:sz w:val="20"/>
                <w:szCs w:val="20"/>
              </w:rPr>
              <w:sym w:font="Symbol" w:char="F0DE"/>
            </w:r>
            <w:r w:rsidRPr="001C653E">
              <w:rPr>
                <w:sz w:val="20"/>
                <w:szCs w:val="20"/>
                <w:cs/>
                <w:lang w:bidi="bn-BD"/>
              </w:rPr>
              <w:t>5</w:t>
            </w:r>
            <w:r w:rsidRPr="001C653E">
              <w:rPr>
                <w:sz w:val="20"/>
                <w:szCs w:val="20"/>
              </w:rPr>
              <w:t>3</w:t>
            </w:r>
            <w:r w:rsidRPr="001C653E">
              <w:rPr>
                <w:sz w:val="20"/>
                <w:szCs w:val="20"/>
                <w:cs/>
                <w:lang w:bidi="bn-BD"/>
              </w:rPr>
              <w:t>5</w:t>
            </w:r>
          </w:p>
        </w:tc>
      </w:tr>
      <w:tr w:rsidR="008F5B2C" w:rsidRPr="001C653E" w14:paraId="36B464BB"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14:paraId="1A6F95A0"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14:paraId="45CBD618" w14:textId="77777777" w:rsidR="008F5B2C" w:rsidRPr="001C653E" w:rsidRDefault="008F5B2C" w:rsidP="00485C81">
            <w:pPr>
              <w:rPr>
                <w:sz w:val="20"/>
                <w:szCs w:val="20"/>
              </w:rPr>
            </w:pPr>
            <w:r w:rsidRPr="001C653E">
              <w:rPr>
                <w:sz w:val="20"/>
                <w:szCs w:val="20"/>
              </w:rPr>
              <w:t xml:space="preserve">Have you tried to take your life </w:t>
            </w:r>
            <w:r w:rsidRPr="001C653E">
              <w:rPr>
                <w:sz w:val="20"/>
                <w:szCs w:val="20"/>
                <w:u w:val="single"/>
              </w:rPr>
              <w:t>in the past 12 months</w:t>
            </w:r>
            <w:r w:rsidRPr="001C653E">
              <w:rPr>
                <w:sz w:val="20"/>
                <w:szCs w:val="20"/>
              </w:rPr>
              <w:t>?</w:t>
            </w:r>
          </w:p>
          <w:p w14:paraId="37E12EAF" w14:textId="77777777" w:rsidR="008F5B2C" w:rsidRPr="001C653E" w:rsidRDefault="008F5B2C" w:rsidP="00485C81">
            <w:pPr>
              <w:rPr>
                <w:sz w:val="20"/>
                <w:szCs w:val="20"/>
              </w:rPr>
            </w:pPr>
            <w:r w:rsidRPr="001C653E">
              <w:rPr>
                <w:rFonts w:ascii="SutonnyMJ" w:hAnsi="SutonnyMJ" w:cs="SutonnyMJ"/>
                <w:sz w:val="20"/>
                <w:szCs w:val="20"/>
              </w:rPr>
              <w:t>MZ 12 gv‡m, Avcwb wK AvZœnZ¨v Kivi †Póv K‡i‡Qb?</w:t>
            </w:r>
          </w:p>
        </w:tc>
        <w:tc>
          <w:tcPr>
            <w:tcW w:w="3600" w:type="dxa"/>
            <w:gridSpan w:val="5"/>
            <w:tcBorders>
              <w:top w:val="single" w:sz="6" w:space="0" w:color="auto"/>
              <w:left w:val="single" w:sz="6" w:space="0" w:color="auto"/>
              <w:bottom w:val="single" w:sz="6" w:space="0" w:color="auto"/>
              <w:right w:val="single" w:sz="6" w:space="0" w:color="auto"/>
            </w:tcBorders>
          </w:tcPr>
          <w:p w14:paraId="54C8D2DA" w14:textId="77777777"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14:paraId="374DE8E3" w14:textId="77777777"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14:paraId="42EC1153" w14:textId="77777777" w:rsidR="008F5B2C" w:rsidRPr="001C653E" w:rsidRDefault="008F5B2C" w:rsidP="00B5404B">
            <w:pPr>
              <w:tabs>
                <w:tab w:val="left" w:pos="720"/>
                <w:tab w:val="right" w:leader="dot" w:pos="4253"/>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14:paraId="75617437" w14:textId="77777777" w:rsidR="008F5B2C" w:rsidRPr="001C653E" w:rsidRDefault="008F5B2C" w:rsidP="00B5404B">
            <w:pPr>
              <w:jc w:val="both"/>
              <w:rPr>
                <w:sz w:val="20"/>
                <w:szCs w:val="20"/>
                <w:lang w:val="en-US"/>
              </w:rPr>
            </w:pPr>
          </w:p>
        </w:tc>
      </w:tr>
      <w:tr w:rsidR="008F5B2C" w:rsidRPr="001C653E" w14:paraId="63115E08"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641"/>
        </w:trPr>
        <w:tc>
          <w:tcPr>
            <w:tcW w:w="810" w:type="dxa"/>
            <w:gridSpan w:val="2"/>
            <w:tcBorders>
              <w:top w:val="single" w:sz="6" w:space="0" w:color="auto"/>
              <w:left w:val="single" w:sz="6" w:space="0" w:color="auto"/>
              <w:bottom w:val="single" w:sz="6" w:space="0" w:color="auto"/>
              <w:right w:val="single" w:sz="12" w:space="0" w:color="auto"/>
            </w:tcBorders>
          </w:tcPr>
          <w:p w14:paraId="4189326D"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left w:val="single" w:sz="12" w:space="0" w:color="auto"/>
              <w:bottom w:val="single" w:sz="6" w:space="0" w:color="auto"/>
              <w:right w:val="single" w:sz="6" w:space="0" w:color="auto"/>
            </w:tcBorders>
          </w:tcPr>
          <w:p w14:paraId="476046EE" w14:textId="77777777" w:rsidR="008F5B2C" w:rsidRPr="001C653E" w:rsidRDefault="008F5B2C" w:rsidP="00485C81">
            <w:pPr>
              <w:rPr>
                <w:rFonts w:cs="Vrinda"/>
                <w:sz w:val="20"/>
                <w:szCs w:val="20"/>
                <w:cs/>
                <w:lang w:bidi="bn-BD"/>
              </w:rPr>
            </w:pPr>
            <w:r w:rsidRPr="001C653E">
              <w:rPr>
                <w:sz w:val="20"/>
                <w:szCs w:val="20"/>
              </w:rPr>
              <w:t>At the time when you tried to take your life, did you require medical care or hospitalization?</w:t>
            </w:r>
          </w:p>
          <w:p w14:paraId="538DEF4D" w14:textId="77777777" w:rsidR="008F5B2C" w:rsidRPr="001C653E" w:rsidRDefault="008F5B2C" w:rsidP="00B5404B">
            <w:pPr>
              <w:rPr>
                <w:rFonts w:cs="Vrinda"/>
                <w:sz w:val="20"/>
                <w:szCs w:val="20"/>
                <w:cs/>
                <w:lang w:bidi="bn-BD"/>
              </w:rPr>
            </w:pPr>
            <w:r w:rsidRPr="001C653E">
              <w:rPr>
                <w:rFonts w:ascii="SutonnyMJ" w:hAnsi="SutonnyMJ" w:cs="SutonnyMJ"/>
                <w:sz w:val="20"/>
                <w:szCs w:val="20"/>
              </w:rPr>
              <w:t>hLb Avcwb AvZœnZ¨v Kivi †Póv K‡iwQ‡jb ZLb wK †Kvbai‡bi wPwKrmv ev nvmcvZv‡j fwZ© nevi cÖ‡qvRb n‡qwQ‡jv?</w:t>
            </w:r>
          </w:p>
        </w:tc>
        <w:tc>
          <w:tcPr>
            <w:tcW w:w="3600" w:type="dxa"/>
            <w:gridSpan w:val="5"/>
            <w:tcBorders>
              <w:top w:val="single" w:sz="6" w:space="0" w:color="auto"/>
              <w:left w:val="single" w:sz="6" w:space="0" w:color="auto"/>
              <w:bottom w:val="single" w:sz="6" w:space="0" w:color="auto"/>
              <w:right w:val="single" w:sz="6" w:space="0" w:color="auto"/>
            </w:tcBorders>
          </w:tcPr>
          <w:p w14:paraId="07224AD2" w14:textId="77777777"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14:paraId="499D18B4" w14:textId="77777777" w:rsidR="008F5B2C" w:rsidRPr="001C653E" w:rsidRDefault="008F5B2C" w:rsidP="00B5404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p w14:paraId="2AC996FF" w14:textId="77777777" w:rsidR="008F5B2C" w:rsidRPr="001C653E" w:rsidRDefault="008F5B2C" w:rsidP="00B5404B">
            <w:pPr>
              <w:tabs>
                <w:tab w:val="left" w:pos="720"/>
                <w:tab w:val="right" w:leader="dot" w:pos="4253"/>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lang w:val="en-US" w:bidi="bn-BD"/>
              </w:rPr>
              <w:t>... …………………………………</w:t>
            </w:r>
            <w:r w:rsidRPr="001C653E">
              <w:rPr>
                <w:sz w:val="20"/>
                <w:szCs w:val="20"/>
              </w:rPr>
              <w:t>9</w:t>
            </w:r>
          </w:p>
        </w:tc>
        <w:tc>
          <w:tcPr>
            <w:tcW w:w="993" w:type="dxa"/>
            <w:gridSpan w:val="4"/>
            <w:tcBorders>
              <w:top w:val="single" w:sz="6" w:space="0" w:color="auto"/>
              <w:left w:val="nil"/>
              <w:bottom w:val="single" w:sz="6" w:space="0" w:color="auto"/>
              <w:right w:val="single" w:sz="6" w:space="0" w:color="auto"/>
            </w:tcBorders>
          </w:tcPr>
          <w:p w14:paraId="12B273CE" w14:textId="77777777" w:rsidR="008F5B2C" w:rsidRPr="001C653E" w:rsidRDefault="008F5B2C" w:rsidP="00485C81">
            <w:pPr>
              <w:jc w:val="both"/>
              <w:rPr>
                <w:sz w:val="20"/>
                <w:szCs w:val="20"/>
              </w:rPr>
            </w:pPr>
          </w:p>
        </w:tc>
      </w:tr>
      <w:tr w:rsidR="008F5B2C" w:rsidRPr="001C653E" w14:paraId="47DB8733"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745"/>
        </w:trPr>
        <w:tc>
          <w:tcPr>
            <w:tcW w:w="810" w:type="dxa"/>
            <w:gridSpan w:val="2"/>
            <w:tcBorders>
              <w:top w:val="single" w:sz="6" w:space="0" w:color="auto"/>
              <w:left w:val="single" w:sz="6" w:space="0" w:color="auto"/>
              <w:right w:val="single" w:sz="12" w:space="0" w:color="auto"/>
            </w:tcBorders>
          </w:tcPr>
          <w:p w14:paraId="2C513B97"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tcBorders>
          </w:tcPr>
          <w:p w14:paraId="4367CBCC" w14:textId="77777777" w:rsidR="008F5B2C" w:rsidRPr="001C653E" w:rsidRDefault="008F5B2C" w:rsidP="00485C81">
            <w:pPr>
              <w:jc w:val="both"/>
              <w:rPr>
                <w:rFonts w:ascii="SutonnyMJ" w:hAnsi="SutonnyMJ" w:cs="SutonnyMJ"/>
                <w:sz w:val="20"/>
                <w:szCs w:val="20"/>
              </w:rPr>
            </w:pPr>
            <w:r w:rsidRPr="001C653E">
              <w:rPr>
                <w:sz w:val="20"/>
                <w:szCs w:val="20"/>
              </w:rPr>
              <w:t xml:space="preserve">In the </w:t>
            </w:r>
            <w:r w:rsidRPr="001C653E">
              <w:rPr>
                <w:sz w:val="20"/>
                <w:szCs w:val="20"/>
                <w:u w:val="single"/>
              </w:rPr>
              <w:t>past 12 months</w:t>
            </w:r>
            <w:r w:rsidRPr="001C653E">
              <w:rPr>
                <w:sz w:val="20"/>
                <w:szCs w:val="20"/>
              </w:rPr>
              <w:t xml:space="preserve">, have you had an operation (other than a caesarean section)? </w:t>
            </w:r>
          </w:p>
          <w:p w14:paraId="000236F1" w14:textId="77777777" w:rsidR="008F5B2C" w:rsidRPr="001C653E" w:rsidRDefault="008F5B2C" w:rsidP="00485C81">
            <w:pPr>
              <w:jc w:val="both"/>
              <w:rPr>
                <w:rFonts w:ascii="SutonnyMJ" w:hAnsi="SutonnyMJ" w:cs="SutonnyMJ"/>
                <w:sz w:val="20"/>
                <w:szCs w:val="20"/>
              </w:rPr>
            </w:pPr>
            <w:r w:rsidRPr="001C653E">
              <w:rPr>
                <w:rFonts w:ascii="SutonnyMJ" w:hAnsi="SutonnyMJ"/>
                <w:sz w:val="20"/>
                <w:szCs w:val="20"/>
              </w:rPr>
              <w:t>MZ 12 gv‡m wmRvi Qvov Avcbvi wK Avi †Kvb Acv‡ikb n‡q‡Q?</w:t>
            </w:r>
          </w:p>
        </w:tc>
        <w:tc>
          <w:tcPr>
            <w:tcW w:w="3600" w:type="dxa"/>
            <w:gridSpan w:val="5"/>
            <w:tcBorders>
              <w:top w:val="single" w:sz="6" w:space="0" w:color="auto"/>
              <w:left w:val="single" w:sz="4" w:space="0" w:color="auto"/>
              <w:right w:val="single" w:sz="4" w:space="0" w:color="auto"/>
            </w:tcBorders>
          </w:tcPr>
          <w:p w14:paraId="70026941" w14:textId="77777777" w:rsidR="008F5B2C" w:rsidRPr="001C653E" w:rsidRDefault="008F5B2C" w:rsidP="00B5404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w:t>
            </w:r>
            <w:r w:rsidRPr="001C653E">
              <w:rPr>
                <w:sz w:val="20"/>
                <w:szCs w:val="20"/>
              </w:rPr>
              <w:t>1</w:t>
            </w:r>
          </w:p>
          <w:p w14:paraId="278CDB2D" w14:textId="77777777" w:rsidR="008F5B2C" w:rsidRPr="001C653E" w:rsidRDefault="008F5B2C" w:rsidP="00CC7C25">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 ……………………………..2</w:t>
            </w:r>
          </w:p>
        </w:tc>
        <w:tc>
          <w:tcPr>
            <w:tcW w:w="993" w:type="dxa"/>
            <w:gridSpan w:val="4"/>
            <w:tcBorders>
              <w:top w:val="single" w:sz="6" w:space="0" w:color="auto"/>
              <w:left w:val="single" w:sz="4" w:space="0" w:color="auto"/>
              <w:right w:val="single" w:sz="6" w:space="0" w:color="auto"/>
            </w:tcBorders>
          </w:tcPr>
          <w:p w14:paraId="61C118A6" w14:textId="77777777" w:rsidR="008F5B2C" w:rsidRPr="001C653E" w:rsidRDefault="008F5B2C" w:rsidP="00485C81">
            <w:pPr>
              <w:tabs>
                <w:tab w:val="right" w:leader="dot" w:pos="4536"/>
              </w:tabs>
              <w:jc w:val="both"/>
              <w:rPr>
                <w:sz w:val="20"/>
                <w:szCs w:val="20"/>
              </w:rPr>
            </w:pPr>
          </w:p>
        </w:tc>
      </w:tr>
      <w:tr w:rsidR="008F5B2C" w:rsidRPr="001C653E" w14:paraId="5ADEC4FB" w14:textId="77777777" w:rsidTr="008F5B2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Ex>
        <w:trPr>
          <w:cantSplit/>
          <w:trHeight w:val="1074"/>
        </w:trPr>
        <w:tc>
          <w:tcPr>
            <w:tcW w:w="810" w:type="dxa"/>
            <w:gridSpan w:val="2"/>
            <w:tcBorders>
              <w:top w:val="single" w:sz="6" w:space="0" w:color="auto"/>
              <w:left w:val="single" w:sz="6" w:space="0" w:color="auto"/>
              <w:bottom w:val="single" w:sz="6" w:space="0" w:color="auto"/>
              <w:right w:val="single" w:sz="12" w:space="0" w:color="auto"/>
            </w:tcBorders>
          </w:tcPr>
          <w:p w14:paraId="4BDE82C6" w14:textId="77777777" w:rsidR="008F5B2C" w:rsidRPr="001C653E" w:rsidRDefault="008F5B2C" w:rsidP="006C3963">
            <w:pPr>
              <w:numPr>
                <w:ilvl w:val="0"/>
                <w:numId w:val="60"/>
              </w:numPr>
              <w:jc w:val="both"/>
              <w:rPr>
                <w:sz w:val="20"/>
                <w:szCs w:val="20"/>
              </w:rPr>
            </w:pPr>
          </w:p>
        </w:tc>
        <w:tc>
          <w:tcPr>
            <w:tcW w:w="5686" w:type="dxa"/>
            <w:gridSpan w:val="2"/>
            <w:tcBorders>
              <w:top w:val="single" w:sz="6" w:space="0" w:color="auto"/>
              <w:bottom w:val="single" w:sz="6" w:space="0" w:color="auto"/>
            </w:tcBorders>
          </w:tcPr>
          <w:p w14:paraId="324BB834" w14:textId="77777777" w:rsidR="008F5B2C" w:rsidRPr="001C653E" w:rsidRDefault="008F5B2C" w:rsidP="00485C81">
            <w:pPr>
              <w:rPr>
                <w:rFonts w:ascii="SutonnyMJ" w:hAnsi="SutonnyMJ" w:cs="SutonnyMJ"/>
                <w:sz w:val="20"/>
                <w:szCs w:val="20"/>
              </w:rPr>
            </w:pPr>
            <w:r w:rsidRPr="001C653E">
              <w:rPr>
                <w:sz w:val="20"/>
                <w:szCs w:val="20"/>
              </w:rPr>
              <w:t xml:space="preserve">In the </w:t>
            </w:r>
            <w:r w:rsidRPr="001C653E">
              <w:rPr>
                <w:sz w:val="20"/>
                <w:szCs w:val="20"/>
                <w:u w:val="single"/>
              </w:rPr>
              <w:t>past 12 months</w:t>
            </w:r>
            <w:r w:rsidRPr="001C653E">
              <w:rPr>
                <w:sz w:val="20"/>
                <w:szCs w:val="20"/>
              </w:rPr>
              <w:t>, did you have to spend any nights in a hospital because you were sick (other than to give birth)?</w:t>
            </w:r>
            <w:r w:rsidRPr="001C653E">
              <w:rPr>
                <w:rFonts w:ascii="SutonnyMJ" w:hAnsi="SutonnyMJ" w:cs="SutonnyMJ"/>
                <w:sz w:val="20"/>
                <w:szCs w:val="20"/>
              </w:rPr>
              <w:t xml:space="preserve"> </w:t>
            </w:r>
          </w:p>
          <w:p w14:paraId="1DE6674D" w14:textId="77777777" w:rsidR="008F5B2C" w:rsidRPr="001C653E" w:rsidRDefault="008F5B2C" w:rsidP="00485C81">
            <w:pPr>
              <w:jc w:val="both"/>
              <w:rPr>
                <w:rFonts w:ascii="SutonnyMJ" w:hAnsi="SutonnyMJ"/>
                <w:sz w:val="20"/>
                <w:szCs w:val="20"/>
              </w:rPr>
            </w:pPr>
            <w:r w:rsidRPr="001C653E">
              <w:rPr>
                <w:rFonts w:ascii="SutonnyMJ" w:hAnsi="SutonnyMJ"/>
                <w:sz w:val="20"/>
                <w:szCs w:val="20"/>
              </w:rPr>
              <w:t>MZ 12 gv‡m ev</w:t>
            </w:r>
            <w:r w:rsidRPr="001C653E">
              <w:rPr>
                <w:rFonts w:ascii="SutonnyMJ" w:hAnsi="SutonnyMJ" w:cs="SutonnyMJ"/>
                <w:sz w:val="20"/>
                <w:szCs w:val="20"/>
              </w:rPr>
              <w:t>”Pv nevi Rb¨ Qvov wb‡Ri ‡Kv</w:t>
            </w:r>
            <w:r w:rsidRPr="001C653E">
              <w:rPr>
                <w:rFonts w:ascii="SutonnyMJ" w:hAnsi="SutonnyMJ"/>
                <w:sz w:val="20"/>
                <w:szCs w:val="20"/>
              </w:rPr>
              <w:t>b ¯^v¯’¨ mgm¨vi Kvi‡Y Avcbv‡K KZ ivZ nvmcvZv‡j KvUv‡Z n‡q‡Q?</w:t>
            </w:r>
          </w:p>
        </w:tc>
        <w:tc>
          <w:tcPr>
            <w:tcW w:w="3600" w:type="dxa"/>
            <w:gridSpan w:val="5"/>
            <w:tcBorders>
              <w:top w:val="single" w:sz="6" w:space="0" w:color="auto"/>
              <w:left w:val="single" w:sz="6" w:space="0" w:color="auto"/>
              <w:bottom w:val="single" w:sz="6" w:space="0" w:color="auto"/>
              <w:right w:val="single" w:sz="6" w:space="0" w:color="auto"/>
            </w:tcBorders>
          </w:tcPr>
          <w:p w14:paraId="2B15C898" w14:textId="77777777" w:rsidR="008F5B2C" w:rsidRPr="001C653E" w:rsidRDefault="008F5B2C" w:rsidP="00485C81">
            <w:pPr>
              <w:tabs>
                <w:tab w:val="right" w:leader="dot" w:pos="4253"/>
                <w:tab w:val="right" w:leader="dot" w:pos="4536"/>
              </w:tabs>
              <w:jc w:val="both"/>
              <w:rPr>
                <w:sz w:val="20"/>
                <w:szCs w:val="20"/>
              </w:rPr>
            </w:pPr>
            <w:r w:rsidRPr="001C653E">
              <w:rPr>
                <w:sz w:val="20"/>
                <w:szCs w:val="20"/>
              </w:rPr>
              <w:t>NIGHTS IN HOSPITAL (</w:t>
            </w:r>
            <w:r w:rsidRPr="001C653E">
              <w:rPr>
                <w:rFonts w:ascii="SutonnyMJ" w:hAnsi="SutonnyMJ"/>
                <w:sz w:val="20"/>
                <w:szCs w:val="20"/>
              </w:rPr>
              <w:t>nvmcvZv‡j KvUvb iv‡Zi msL¨v</w:t>
            </w:r>
            <w:r w:rsidRPr="001C653E">
              <w:rPr>
                <w:sz w:val="20"/>
                <w:szCs w:val="20"/>
              </w:rPr>
              <w:t>) ................................[    ][    ]</w:t>
            </w:r>
          </w:p>
          <w:p w14:paraId="7DBD3DF7" w14:textId="77777777" w:rsidR="008F5B2C" w:rsidRPr="001C653E" w:rsidRDefault="008F5B2C" w:rsidP="00CC7C25">
            <w:pPr>
              <w:tabs>
                <w:tab w:val="right" w:leader="dot" w:pos="4253"/>
                <w:tab w:val="right" w:leader="dot" w:pos="4536"/>
              </w:tabs>
              <w:rPr>
                <w:sz w:val="20"/>
                <w:szCs w:val="20"/>
              </w:rPr>
            </w:pPr>
            <w:r w:rsidRPr="001C653E">
              <w:rPr>
                <w:sz w:val="20"/>
                <w:szCs w:val="20"/>
              </w:rPr>
              <w:t>NONE (</w:t>
            </w:r>
            <w:r w:rsidRPr="001C653E">
              <w:rPr>
                <w:rFonts w:ascii="SutonnyMJ" w:hAnsi="SutonnyMJ" w:cs="SutonnyMJ"/>
                <w:sz w:val="20"/>
                <w:szCs w:val="20"/>
              </w:rPr>
              <w:t>ivwÎ hvcb K‡iwb</w:t>
            </w:r>
            <w:r w:rsidRPr="001C653E">
              <w:rPr>
                <w:sz w:val="20"/>
                <w:szCs w:val="20"/>
              </w:rPr>
              <w:t>) ..........................00</w:t>
            </w:r>
          </w:p>
        </w:tc>
        <w:tc>
          <w:tcPr>
            <w:tcW w:w="993" w:type="dxa"/>
            <w:gridSpan w:val="4"/>
            <w:tcBorders>
              <w:top w:val="single" w:sz="6" w:space="0" w:color="auto"/>
              <w:left w:val="single" w:sz="6" w:space="0" w:color="auto"/>
              <w:bottom w:val="single" w:sz="6" w:space="0" w:color="auto"/>
              <w:right w:val="single" w:sz="6" w:space="0" w:color="auto"/>
            </w:tcBorders>
          </w:tcPr>
          <w:p w14:paraId="5FFF2942" w14:textId="77777777" w:rsidR="008F5B2C" w:rsidRPr="001C653E" w:rsidRDefault="008F5B2C" w:rsidP="00485C81">
            <w:pPr>
              <w:tabs>
                <w:tab w:val="right" w:leader="dot" w:pos="4536"/>
              </w:tabs>
              <w:jc w:val="both"/>
              <w:rPr>
                <w:sz w:val="20"/>
                <w:szCs w:val="20"/>
              </w:rPr>
            </w:pPr>
          </w:p>
        </w:tc>
      </w:tr>
    </w:tbl>
    <w:p w14:paraId="2F37C2A0" w14:textId="77777777" w:rsidR="008E745B" w:rsidRPr="001C653E" w:rsidRDefault="008E745B" w:rsidP="00374D24">
      <w:pPr>
        <w:pStyle w:val="Footer"/>
        <w:rPr>
          <w:rFonts w:cs="Vrinda"/>
          <w:sz w:val="16"/>
          <w:szCs w:val="20"/>
          <w:lang w:bidi="bn-BD"/>
        </w:rPr>
      </w:pPr>
    </w:p>
    <w:p w14:paraId="09324E1E" w14:textId="77777777" w:rsidR="008E745B" w:rsidRPr="001C653E" w:rsidRDefault="008E745B" w:rsidP="008E745B">
      <w:pPr>
        <w:pStyle w:val="Footer"/>
        <w:rPr>
          <w:sz w:val="16"/>
          <w:szCs w:val="16"/>
        </w:rPr>
      </w:pPr>
      <w:r w:rsidRPr="001C653E">
        <w:rPr>
          <w:rFonts w:cs="Vrinda"/>
          <w:sz w:val="16"/>
          <w:szCs w:val="20"/>
          <w:lang w:bidi="bn-BD"/>
        </w:rPr>
        <w:br w:type="page"/>
      </w:r>
    </w:p>
    <w:tbl>
      <w:tblPr>
        <w:tblW w:w="10434" w:type="dxa"/>
        <w:tblLayout w:type="fixed"/>
        <w:tblLook w:val="0000" w:firstRow="0" w:lastRow="0" w:firstColumn="0" w:lastColumn="0" w:noHBand="0" w:noVBand="0"/>
      </w:tblPr>
      <w:tblGrid>
        <w:gridCol w:w="540"/>
        <w:gridCol w:w="4586"/>
        <w:gridCol w:w="1978"/>
        <w:gridCol w:w="1260"/>
        <w:gridCol w:w="1350"/>
        <w:gridCol w:w="180"/>
        <w:gridCol w:w="540"/>
      </w:tblGrid>
      <w:tr w:rsidR="006A33FD" w:rsidRPr="001C653E" w14:paraId="0CB8F298" w14:textId="77777777" w:rsidTr="006A33FD">
        <w:trPr>
          <w:cantSplit/>
          <w:trHeight w:val="420"/>
        </w:trPr>
        <w:tc>
          <w:tcPr>
            <w:tcW w:w="10434" w:type="dxa"/>
            <w:gridSpan w:val="7"/>
            <w:tcBorders>
              <w:top w:val="single" w:sz="12" w:space="0" w:color="auto"/>
              <w:left w:val="single" w:sz="4" w:space="0" w:color="auto"/>
              <w:bottom w:val="single" w:sz="12" w:space="0" w:color="auto"/>
              <w:right w:val="single" w:sz="12" w:space="0" w:color="auto"/>
            </w:tcBorders>
            <w:shd w:val="clear" w:color="auto" w:fill="FFFF00"/>
          </w:tcPr>
          <w:p w14:paraId="69EB8E24" w14:textId="77777777" w:rsidR="006A33FD" w:rsidRPr="001C653E" w:rsidRDefault="006A33FD" w:rsidP="008E745B">
            <w:pPr>
              <w:jc w:val="center"/>
              <w:rPr>
                <w:b/>
                <w:sz w:val="20"/>
                <w:szCs w:val="20"/>
              </w:rPr>
            </w:pPr>
            <w:r w:rsidRPr="001C653E">
              <w:rPr>
                <w:b/>
                <w:sz w:val="20"/>
                <w:szCs w:val="20"/>
              </w:rPr>
              <w:lastRenderedPageBreak/>
              <w:t xml:space="preserve">SECTION </w:t>
            </w:r>
            <w:r w:rsidRPr="001C653E">
              <w:rPr>
                <w:b/>
                <w:sz w:val="20"/>
                <w:szCs w:val="20"/>
                <w:lang w:val="en-US" w:bidi="bn-BD"/>
              </w:rPr>
              <w:t>6:</w:t>
            </w:r>
            <w:r w:rsidRPr="001C653E">
              <w:rPr>
                <w:b/>
                <w:sz w:val="20"/>
                <w:szCs w:val="20"/>
              </w:rPr>
              <w:t xml:space="preserve">  GENDER NORMS AND ATTITUDES</w:t>
            </w:r>
          </w:p>
        </w:tc>
      </w:tr>
      <w:tr w:rsidR="006A33FD" w:rsidRPr="001C653E" w14:paraId="3C91D5AD" w14:textId="77777777" w:rsidTr="006A33FD">
        <w:trPr>
          <w:cantSplit/>
        </w:trPr>
        <w:tc>
          <w:tcPr>
            <w:tcW w:w="9714" w:type="dxa"/>
            <w:gridSpan w:val="5"/>
            <w:tcBorders>
              <w:left w:val="single" w:sz="4" w:space="0" w:color="auto"/>
              <w:bottom w:val="single" w:sz="6" w:space="0" w:color="auto"/>
            </w:tcBorders>
          </w:tcPr>
          <w:p w14:paraId="2E3F59D5" w14:textId="77777777" w:rsidR="006A33FD" w:rsidRPr="001C653E" w:rsidRDefault="006A33FD" w:rsidP="006A33FD">
            <w:pPr>
              <w:rPr>
                <w:sz w:val="20"/>
                <w:szCs w:val="20"/>
                <w:cs/>
                <w:lang w:bidi="bn-IN"/>
              </w:rPr>
            </w:pPr>
            <w:r w:rsidRPr="001C653E">
              <w:rPr>
                <w:sz w:val="20"/>
                <w:szCs w:val="20"/>
              </w:rPr>
              <w:t>In this community and elsewhere, people have different ideas about families and children and what is acceptable behaviour for men and women in the home. I am going to read you a list of statements, and I would like you to tell me whether you generally agree or disagree with the statement. There are no right or wrong answers.</w:t>
            </w:r>
          </w:p>
          <w:p w14:paraId="4F660516" w14:textId="77777777" w:rsidR="006A33FD" w:rsidRPr="001C653E" w:rsidRDefault="006A33FD" w:rsidP="006A33FD">
            <w:pPr>
              <w:rPr>
                <w:sz w:val="20"/>
                <w:szCs w:val="20"/>
                <w:cs/>
                <w:lang w:bidi="bn-IN"/>
              </w:rPr>
            </w:pPr>
            <w:r w:rsidRPr="001C653E">
              <w:rPr>
                <w:rFonts w:ascii="SutonnyMJ" w:hAnsi="SutonnyMJ"/>
                <w:sz w:val="20"/>
                <w:szCs w:val="20"/>
              </w:rPr>
              <w:t>GLb Rxeb m¤ú‡K© we‡kl K‡i mgv‡R bvix-cyi“‡li m¤úK© m¤^‡Ü Avcbvi gZvgZ  Rvb‡Z PvB‡ev| Gme †Kvb cÖ‡kœiB wVK ev fyj DËi e‡j wKQy †bB| Avwg Avm‡j Gme wel‡q Avcbvi wK gZvgZ ZvB Rvb‡Z Pvw”Q| Avwg wKQy e³e¨ c‡o †kvbv‡ev| Avcwb Avgv‡K ej‡eb e³e¨¸‡jvi mv‡_ wK GKgZ bvwK wØgZ †cvlY K‡ib?</w:t>
            </w:r>
          </w:p>
        </w:tc>
        <w:tc>
          <w:tcPr>
            <w:tcW w:w="720" w:type="dxa"/>
            <w:gridSpan w:val="2"/>
            <w:tcBorders>
              <w:left w:val="single" w:sz="6" w:space="0" w:color="auto"/>
              <w:bottom w:val="single" w:sz="6" w:space="0" w:color="auto"/>
              <w:right w:val="single" w:sz="6" w:space="0" w:color="auto"/>
            </w:tcBorders>
          </w:tcPr>
          <w:p w14:paraId="17DE0C7D" w14:textId="77777777" w:rsidR="006A33FD" w:rsidRPr="001C653E" w:rsidRDefault="006A33FD" w:rsidP="003911F6">
            <w:pPr>
              <w:jc w:val="both"/>
              <w:rPr>
                <w:sz w:val="20"/>
                <w:szCs w:val="20"/>
              </w:rPr>
            </w:pPr>
          </w:p>
        </w:tc>
      </w:tr>
      <w:tr w:rsidR="006A33FD" w:rsidRPr="001C653E" w14:paraId="12835EA9" w14:textId="77777777" w:rsidTr="006A33FD">
        <w:trPr>
          <w:cantSplit/>
        </w:trPr>
        <w:tc>
          <w:tcPr>
            <w:tcW w:w="540" w:type="dxa"/>
            <w:tcBorders>
              <w:top w:val="single" w:sz="6" w:space="0" w:color="auto"/>
              <w:left w:val="single" w:sz="4" w:space="0" w:color="auto"/>
              <w:bottom w:val="single" w:sz="6" w:space="0" w:color="auto"/>
              <w:right w:val="single" w:sz="12" w:space="0" w:color="auto"/>
            </w:tcBorders>
          </w:tcPr>
          <w:p w14:paraId="41BF2584" w14:textId="77777777" w:rsidR="006A33FD" w:rsidRPr="001C653E" w:rsidRDefault="006A33FD" w:rsidP="00CA39CB">
            <w:pPr>
              <w:jc w:val="both"/>
              <w:rPr>
                <w:rFonts w:cs="Vrinda"/>
                <w:sz w:val="20"/>
                <w:szCs w:val="20"/>
                <w:lang w:val="en-US" w:bidi="bn-BD"/>
              </w:rPr>
            </w:pPr>
            <w:r w:rsidRPr="001C653E">
              <w:rPr>
                <w:rFonts w:cs="Vrinda"/>
                <w:sz w:val="20"/>
                <w:szCs w:val="20"/>
                <w:lang w:val="en-US" w:bidi="bn-BD"/>
              </w:rPr>
              <w:t>No.</w:t>
            </w:r>
          </w:p>
        </w:tc>
        <w:tc>
          <w:tcPr>
            <w:tcW w:w="4586" w:type="dxa"/>
            <w:tcBorders>
              <w:top w:val="single" w:sz="6" w:space="0" w:color="auto"/>
              <w:bottom w:val="single" w:sz="6" w:space="0" w:color="auto"/>
              <w:right w:val="single" w:sz="4" w:space="0" w:color="auto"/>
            </w:tcBorders>
          </w:tcPr>
          <w:p w14:paraId="5D0F005C" w14:textId="77777777" w:rsidR="006A33FD" w:rsidRPr="001C653E" w:rsidRDefault="006A33FD" w:rsidP="00CA39CB">
            <w:pPr>
              <w:jc w:val="both"/>
              <w:rPr>
                <w:rFonts w:cs="Vrinda"/>
                <w:sz w:val="20"/>
                <w:szCs w:val="20"/>
                <w:lang w:val="en-US" w:bidi="bn-BD"/>
              </w:rPr>
            </w:pPr>
            <w:r w:rsidRPr="001C653E">
              <w:rPr>
                <w:sz w:val="20"/>
                <w:szCs w:val="20"/>
              </w:rPr>
              <w:t>QUESTIONS &amp; FILTERS</w:t>
            </w:r>
          </w:p>
        </w:tc>
        <w:tc>
          <w:tcPr>
            <w:tcW w:w="4588" w:type="dxa"/>
            <w:gridSpan w:val="3"/>
            <w:tcBorders>
              <w:top w:val="single" w:sz="6" w:space="0" w:color="auto"/>
              <w:left w:val="single" w:sz="4" w:space="0" w:color="auto"/>
              <w:bottom w:val="single" w:sz="6" w:space="0" w:color="auto"/>
            </w:tcBorders>
          </w:tcPr>
          <w:p w14:paraId="238DA73C" w14:textId="77777777" w:rsidR="006A33FD" w:rsidRPr="001C653E" w:rsidRDefault="006A33FD" w:rsidP="00CA39CB">
            <w:pPr>
              <w:jc w:val="both"/>
              <w:rPr>
                <w:rFonts w:cs="Vrinda"/>
                <w:sz w:val="20"/>
                <w:szCs w:val="20"/>
                <w:lang w:val="en-US" w:bidi="bn-BD"/>
              </w:rPr>
            </w:pPr>
            <w:r w:rsidRPr="001C653E">
              <w:rPr>
                <w:sz w:val="20"/>
                <w:szCs w:val="20"/>
              </w:rPr>
              <w:t>CODING CATEGORIES</w:t>
            </w:r>
          </w:p>
        </w:tc>
        <w:tc>
          <w:tcPr>
            <w:tcW w:w="720" w:type="dxa"/>
            <w:gridSpan w:val="2"/>
            <w:tcBorders>
              <w:top w:val="single" w:sz="6" w:space="0" w:color="auto"/>
              <w:left w:val="single" w:sz="6" w:space="0" w:color="auto"/>
              <w:bottom w:val="single" w:sz="6" w:space="0" w:color="auto"/>
              <w:right w:val="single" w:sz="6" w:space="0" w:color="auto"/>
            </w:tcBorders>
          </w:tcPr>
          <w:p w14:paraId="0C556C29" w14:textId="77777777" w:rsidR="006A33FD" w:rsidRPr="001C653E" w:rsidRDefault="006A33FD" w:rsidP="00CA39CB">
            <w:pPr>
              <w:rPr>
                <w:sz w:val="20"/>
                <w:szCs w:val="20"/>
              </w:rPr>
            </w:pPr>
            <w:r w:rsidRPr="001C653E">
              <w:rPr>
                <w:sz w:val="20"/>
                <w:szCs w:val="20"/>
              </w:rPr>
              <w:t>SKIP</w:t>
            </w:r>
          </w:p>
          <w:p w14:paraId="44231FAF" w14:textId="77777777" w:rsidR="006A33FD" w:rsidRPr="001C653E" w:rsidRDefault="006A33FD" w:rsidP="00CA39CB">
            <w:pPr>
              <w:jc w:val="both"/>
              <w:rPr>
                <w:rFonts w:cs="Vrinda"/>
                <w:sz w:val="20"/>
                <w:szCs w:val="20"/>
                <w:lang w:val="en-US" w:bidi="bn-BD"/>
              </w:rPr>
            </w:pPr>
            <w:r w:rsidRPr="001C653E">
              <w:rPr>
                <w:sz w:val="20"/>
                <w:szCs w:val="20"/>
              </w:rPr>
              <w:t xml:space="preserve"> TO</w:t>
            </w:r>
          </w:p>
        </w:tc>
      </w:tr>
      <w:tr w:rsidR="006A33FD" w:rsidRPr="001C653E" w14:paraId="3C141278"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54D323F4"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43172813" w14:textId="77777777" w:rsidR="006A33FD" w:rsidRPr="001C653E" w:rsidRDefault="006A33FD" w:rsidP="003911F6">
            <w:pPr>
              <w:widowControl w:val="0"/>
              <w:autoSpaceDE w:val="0"/>
              <w:autoSpaceDN w:val="0"/>
              <w:adjustRightInd w:val="0"/>
              <w:rPr>
                <w:sz w:val="20"/>
                <w:szCs w:val="20"/>
              </w:rPr>
            </w:pPr>
            <w:r w:rsidRPr="001C653E">
              <w:rPr>
                <w:sz w:val="20"/>
                <w:szCs w:val="20"/>
              </w:rPr>
              <w:t>It is important that sons have more education than daughters.</w:t>
            </w:r>
          </w:p>
          <w:p w14:paraId="6A6931F9" w14:textId="77777777"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‡g‡q‡`i †P‡q †Q‡j‡`i †ekx †jLvcov Kiv `iKvi|</w:t>
            </w:r>
          </w:p>
        </w:tc>
        <w:tc>
          <w:tcPr>
            <w:tcW w:w="4588" w:type="dxa"/>
            <w:gridSpan w:val="3"/>
            <w:tcBorders>
              <w:top w:val="single" w:sz="6" w:space="0" w:color="auto"/>
              <w:left w:val="single" w:sz="4" w:space="0" w:color="auto"/>
              <w:bottom w:val="single" w:sz="6" w:space="0" w:color="auto"/>
            </w:tcBorders>
          </w:tcPr>
          <w:p w14:paraId="60AF0BD3" w14:textId="77777777" w:rsidR="006A33FD" w:rsidRPr="001C653E" w:rsidRDefault="006A33FD" w:rsidP="00CF3ADD">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36658CD9" w14:textId="77777777" w:rsidR="006A33FD" w:rsidRPr="001C653E" w:rsidRDefault="006A33FD" w:rsidP="00CF3ADD">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70D92996" w14:textId="77777777" w:rsidR="006A33FD" w:rsidRPr="001C653E" w:rsidRDefault="006A33FD" w:rsidP="00CF3ADD">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561D47A4" w14:textId="77777777" w:rsidR="006A33FD" w:rsidRPr="001C653E" w:rsidRDefault="006A33FD" w:rsidP="00CF3ADD">
            <w:pPr>
              <w:tabs>
                <w:tab w:val="right" w:leader="dot" w:pos="3887"/>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3C524B00" w14:textId="77777777" w:rsidR="006A33FD" w:rsidRPr="001C653E" w:rsidRDefault="006A33FD" w:rsidP="003911F6">
            <w:pPr>
              <w:jc w:val="both"/>
              <w:rPr>
                <w:color w:val="FF0000"/>
                <w:sz w:val="20"/>
                <w:szCs w:val="20"/>
              </w:rPr>
            </w:pPr>
          </w:p>
        </w:tc>
      </w:tr>
      <w:tr w:rsidR="006A33FD" w:rsidRPr="001C653E" w14:paraId="64967C3A"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69156CC5"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75FA9FF9" w14:textId="77777777" w:rsidR="006A33FD" w:rsidRPr="001C653E" w:rsidRDefault="006A33FD" w:rsidP="003911F6">
            <w:pPr>
              <w:widowControl w:val="0"/>
              <w:autoSpaceDE w:val="0"/>
              <w:autoSpaceDN w:val="0"/>
              <w:adjustRightInd w:val="0"/>
              <w:rPr>
                <w:sz w:val="20"/>
                <w:szCs w:val="20"/>
              </w:rPr>
            </w:pPr>
            <w:r w:rsidRPr="001C653E">
              <w:rPr>
                <w:sz w:val="20"/>
                <w:szCs w:val="20"/>
              </w:rPr>
              <w:t>Daughters should be sent to school only if they are not needed to help at home.</w:t>
            </w:r>
          </w:p>
          <w:p w14:paraId="2AD80E91" w14:textId="77777777"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 xml:space="preserve">‡g‡q‡`i‡K ïaygvÎ ZLbB ¯‹z‡j cvVv‡bv DwPZ hLb evwo‡Z Zv‡`i †Kvb KvR †bB| </w:t>
            </w:r>
          </w:p>
        </w:tc>
        <w:tc>
          <w:tcPr>
            <w:tcW w:w="4588" w:type="dxa"/>
            <w:gridSpan w:val="3"/>
            <w:tcBorders>
              <w:top w:val="single" w:sz="6" w:space="0" w:color="auto"/>
              <w:left w:val="single" w:sz="4" w:space="0" w:color="auto"/>
              <w:bottom w:val="single" w:sz="6" w:space="0" w:color="auto"/>
            </w:tcBorders>
          </w:tcPr>
          <w:p w14:paraId="3DB394F0" w14:textId="77777777" w:rsidR="006A33FD" w:rsidRPr="001C653E" w:rsidRDefault="006A33FD" w:rsidP="003911F6">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2D6580DF" w14:textId="77777777"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2A0DC201" w14:textId="77777777"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6CD875C7" w14:textId="77777777"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472B5631" w14:textId="77777777" w:rsidR="006A33FD" w:rsidRPr="001C653E" w:rsidRDefault="006A33FD" w:rsidP="003911F6">
            <w:pPr>
              <w:jc w:val="both"/>
              <w:rPr>
                <w:color w:val="FF0000"/>
                <w:sz w:val="20"/>
                <w:szCs w:val="20"/>
              </w:rPr>
            </w:pPr>
          </w:p>
        </w:tc>
      </w:tr>
      <w:tr w:rsidR="006A33FD" w:rsidRPr="001C653E" w14:paraId="08C7FB90"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7C28A285"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3DEFC645" w14:textId="77777777" w:rsidR="006A33FD" w:rsidRPr="001C653E" w:rsidRDefault="006A33FD" w:rsidP="003911F6">
            <w:pPr>
              <w:widowControl w:val="0"/>
              <w:autoSpaceDE w:val="0"/>
              <w:autoSpaceDN w:val="0"/>
              <w:adjustRightInd w:val="0"/>
              <w:rPr>
                <w:rFonts w:ascii="SutonnyMJ" w:hAnsi="SutonnyMJ"/>
                <w:sz w:val="20"/>
                <w:szCs w:val="20"/>
              </w:rPr>
            </w:pPr>
            <w:r w:rsidRPr="001C653E">
              <w:rPr>
                <w:sz w:val="20"/>
                <w:szCs w:val="20"/>
              </w:rPr>
              <w:t>The most important reason that sons should be more educated than daughters is so that they can better look after their parents when they are older.</w:t>
            </w:r>
          </w:p>
          <w:p w14:paraId="32962BF2" w14:textId="77777777" w:rsidR="006A33FD" w:rsidRPr="001C653E" w:rsidRDefault="006A33FD" w:rsidP="00E10582">
            <w:pPr>
              <w:widowControl w:val="0"/>
              <w:autoSpaceDE w:val="0"/>
              <w:autoSpaceDN w:val="0"/>
              <w:adjustRightInd w:val="0"/>
              <w:rPr>
                <w:sz w:val="20"/>
                <w:szCs w:val="20"/>
              </w:rPr>
            </w:pPr>
            <w:r w:rsidRPr="001C653E">
              <w:rPr>
                <w:rFonts w:ascii="SutonnyMJ" w:hAnsi="SutonnyMJ"/>
                <w:sz w:val="20"/>
                <w:szCs w:val="20"/>
              </w:rPr>
              <w:t xml:space="preserve">‡g‡q‡`i †P‡q †Q‡j‡`i †ekx †jLvcov Kiv `iKvi hv‡Z, hLb evev-gv e„× n‡q hv‡e Zviv Zv‡`i evev-gv‡K fv‡jvgZ †`Lv‡kvbv Ki‡Z cv‡i | </w:t>
            </w:r>
          </w:p>
        </w:tc>
        <w:tc>
          <w:tcPr>
            <w:tcW w:w="4588" w:type="dxa"/>
            <w:gridSpan w:val="3"/>
            <w:tcBorders>
              <w:top w:val="single" w:sz="6" w:space="0" w:color="auto"/>
              <w:left w:val="single" w:sz="4" w:space="0" w:color="auto"/>
              <w:bottom w:val="single" w:sz="6" w:space="0" w:color="auto"/>
            </w:tcBorders>
          </w:tcPr>
          <w:p w14:paraId="4620A573" w14:textId="77777777"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6D781201" w14:textId="77777777"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3257996A" w14:textId="77777777"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65A54475" w14:textId="77777777"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10402B40" w14:textId="77777777" w:rsidR="006A33FD" w:rsidRPr="001C653E" w:rsidRDefault="006A33FD" w:rsidP="003911F6">
            <w:pPr>
              <w:jc w:val="both"/>
              <w:rPr>
                <w:color w:val="FF0000"/>
                <w:sz w:val="20"/>
                <w:szCs w:val="20"/>
              </w:rPr>
            </w:pPr>
          </w:p>
        </w:tc>
      </w:tr>
      <w:tr w:rsidR="006A33FD" w:rsidRPr="001C653E" w14:paraId="3C6CBDCC"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7B0A7776"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5B95D3E4" w14:textId="77777777" w:rsidR="006A33FD" w:rsidRPr="001C653E" w:rsidRDefault="006A33FD" w:rsidP="003911F6">
            <w:pPr>
              <w:widowControl w:val="0"/>
              <w:autoSpaceDE w:val="0"/>
              <w:autoSpaceDN w:val="0"/>
              <w:adjustRightInd w:val="0"/>
              <w:rPr>
                <w:sz w:val="20"/>
                <w:szCs w:val="20"/>
              </w:rPr>
            </w:pPr>
            <w:r w:rsidRPr="001C653E">
              <w:rPr>
                <w:sz w:val="20"/>
                <w:szCs w:val="20"/>
              </w:rPr>
              <w:t>If there is a limited amount of money to pay for tutoring, it should be spent on sons first.</w:t>
            </w:r>
          </w:p>
          <w:p w14:paraId="1DEEAC92" w14:textId="77777777"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hw` †jLvcovi Li‡Pi Rb¨ mvgvb¨ wKQz UvKv _v‡K Z‡e †mUv †Q‡j‡`i Rb¨B LiP Kiv DwPZ|</w:t>
            </w:r>
          </w:p>
        </w:tc>
        <w:tc>
          <w:tcPr>
            <w:tcW w:w="4588" w:type="dxa"/>
            <w:gridSpan w:val="3"/>
            <w:tcBorders>
              <w:top w:val="single" w:sz="6" w:space="0" w:color="auto"/>
              <w:left w:val="single" w:sz="4" w:space="0" w:color="auto"/>
              <w:bottom w:val="single" w:sz="6" w:space="0" w:color="auto"/>
            </w:tcBorders>
          </w:tcPr>
          <w:p w14:paraId="685F0F3D" w14:textId="77777777"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21D88BD3" w14:textId="77777777"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0B78F060" w14:textId="77777777"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39AA5ABB" w14:textId="77777777"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57679930" w14:textId="77777777" w:rsidR="006A33FD" w:rsidRPr="001C653E" w:rsidRDefault="006A33FD" w:rsidP="003911F6">
            <w:pPr>
              <w:jc w:val="both"/>
              <w:rPr>
                <w:color w:val="FF0000"/>
                <w:sz w:val="20"/>
                <w:szCs w:val="20"/>
              </w:rPr>
            </w:pPr>
          </w:p>
        </w:tc>
      </w:tr>
      <w:tr w:rsidR="006A33FD" w:rsidRPr="001C653E" w14:paraId="342EDC8C"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32BA2283" w14:textId="77777777" w:rsidR="006A33FD" w:rsidRPr="001C653E" w:rsidRDefault="006A33FD" w:rsidP="006C3963">
            <w:pPr>
              <w:numPr>
                <w:ilvl w:val="0"/>
                <w:numId w:val="7"/>
              </w:numPr>
              <w:jc w:val="both"/>
              <w:rPr>
                <w:sz w:val="20"/>
                <w:szCs w:val="20"/>
              </w:rPr>
            </w:pPr>
            <w:commentRangeStart w:id="3"/>
          </w:p>
        </w:tc>
        <w:tc>
          <w:tcPr>
            <w:tcW w:w="4586" w:type="dxa"/>
            <w:tcBorders>
              <w:top w:val="single" w:sz="6" w:space="0" w:color="auto"/>
              <w:bottom w:val="single" w:sz="6" w:space="0" w:color="auto"/>
              <w:right w:val="single" w:sz="4" w:space="0" w:color="auto"/>
            </w:tcBorders>
          </w:tcPr>
          <w:p w14:paraId="29CAC88B" w14:textId="77777777" w:rsidR="006A33FD" w:rsidRPr="001C653E" w:rsidRDefault="006A33FD" w:rsidP="003911F6">
            <w:pPr>
              <w:widowControl w:val="0"/>
              <w:autoSpaceDE w:val="0"/>
              <w:autoSpaceDN w:val="0"/>
              <w:adjustRightInd w:val="0"/>
              <w:rPr>
                <w:sz w:val="20"/>
                <w:szCs w:val="20"/>
              </w:rPr>
            </w:pPr>
            <w:r w:rsidRPr="001C653E">
              <w:rPr>
                <w:sz w:val="20"/>
                <w:szCs w:val="20"/>
              </w:rPr>
              <w:t>A woman should take good care of her own children and not worry about other people’s affairs.</w:t>
            </w:r>
          </w:p>
          <w:p w14:paraId="637C44E0" w14:textId="77777777" w:rsidR="006A33FD" w:rsidRPr="001C653E" w:rsidRDefault="006A33FD" w:rsidP="003911F6">
            <w:pPr>
              <w:widowControl w:val="0"/>
              <w:autoSpaceDE w:val="0"/>
              <w:autoSpaceDN w:val="0"/>
              <w:adjustRightInd w:val="0"/>
              <w:rPr>
                <w:sz w:val="20"/>
                <w:szCs w:val="20"/>
              </w:rPr>
            </w:pPr>
            <w:r w:rsidRPr="001C653E">
              <w:rPr>
                <w:rFonts w:ascii="SutonnyMJ" w:hAnsi="SutonnyMJ"/>
                <w:sz w:val="20"/>
                <w:szCs w:val="20"/>
              </w:rPr>
              <w:t>GKRb bvixi ïay Zvi wb‡Ri †Q‡j‡g‡q‡`i fv‡jvgZ ‡`Lv‡kvbv Kiv DwPZ Ges Ab¨ gvby‡li e¨vcv‡i wPšÍv Kivi `iKvi bvB|</w:t>
            </w:r>
          </w:p>
        </w:tc>
        <w:tc>
          <w:tcPr>
            <w:tcW w:w="4588" w:type="dxa"/>
            <w:gridSpan w:val="3"/>
            <w:tcBorders>
              <w:top w:val="single" w:sz="6" w:space="0" w:color="auto"/>
              <w:left w:val="single" w:sz="4" w:space="0" w:color="auto"/>
              <w:bottom w:val="single" w:sz="6" w:space="0" w:color="auto"/>
            </w:tcBorders>
          </w:tcPr>
          <w:p w14:paraId="316B310C" w14:textId="77777777" w:rsidR="006A33FD" w:rsidRPr="001C653E" w:rsidRDefault="006A33FD" w:rsidP="003F23CA">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784573DF" w14:textId="77777777" w:rsidR="006A33FD" w:rsidRPr="001C653E" w:rsidRDefault="006A33FD" w:rsidP="003F23CA">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1B7B1C0A" w14:textId="77777777" w:rsidR="006A33FD" w:rsidRPr="001C653E" w:rsidRDefault="006A33FD" w:rsidP="003F23CA">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5CEF6002" w14:textId="77777777" w:rsidR="006A33FD" w:rsidRPr="001C653E" w:rsidRDefault="006A33FD" w:rsidP="003F23CA">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3"/>
        <w:tc>
          <w:tcPr>
            <w:tcW w:w="720" w:type="dxa"/>
            <w:gridSpan w:val="2"/>
            <w:tcBorders>
              <w:top w:val="single" w:sz="6" w:space="0" w:color="auto"/>
              <w:left w:val="single" w:sz="6" w:space="0" w:color="auto"/>
              <w:bottom w:val="single" w:sz="6" w:space="0" w:color="auto"/>
              <w:right w:val="single" w:sz="6" w:space="0" w:color="auto"/>
            </w:tcBorders>
          </w:tcPr>
          <w:p w14:paraId="6643054A" w14:textId="77777777" w:rsidR="006A33FD" w:rsidRPr="001C653E" w:rsidRDefault="00C82122" w:rsidP="003911F6">
            <w:pPr>
              <w:jc w:val="both"/>
              <w:rPr>
                <w:color w:val="FF0000"/>
                <w:sz w:val="20"/>
                <w:szCs w:val="20"/>
              </w:rPr>
            </w:pPr>
            <w:r>
              <w:rPr>
                <w:rStyle w:val="CommentReference"/>
              </w:rPr>
              <w:commentReference w:id="3"/>
            </w:r>
          </w:p>
        </w:tc>
      </w:tr>
      <w:tr w:rsidR="006A33FD" w:rsidRPr="001C653E" w14:paraId="601175F2"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04CFB996"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300F50FD" w14:textId="77777777" w:rsidR="006A33FD" w:rsidRPr="001C653E" w:rsidRDefault="006A33FD" w:rsidP="003911F6">
            <w:pPr>
              <w:widowControl w:val="0"/>
              <w:autoSpaceDE w:val="0"/>
              <w:autoSpaceDN w:val="0"/>
              <w:adjustRightInd w:val="0"/>
              <w:rPr>
                <w:sz w:val="20"/>
                <w:szCs w:val="20"/>
              </w:rPr>
            </w:pPr>
            <w:r w:rsidRPr="001C653E">
              <w:rPr>
                <w:sz w:val="20"/>
                <w:szCs w:val="20"/>
              </w:rPr>
              <w:t>Women should leave politics to the men.</w:t>
            </w:r>
          </w:p>
          <w:p w14:paraId="56A2B4CE" w14:textId="77777777"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 xml:space="preserve">bvix‡`i DwPZ ivRbxwZUv cyiæl‡`i Rb¨ †Q‡o ‡`qv | </w:t>
            </w:r>
          </w:p>
        </w:tc>
        <w:tc>
          <w:tcPr>
            <w:tcW w:w="4588" w:type="dxa"/>
            <w:gridSpan w:val="3"/>
            <w:tcBorders>
              <w:top w:val="single" w:sz="6" w:space="0" w:color="auto"/>
              <w:left w:val="single" w:sz="4" w:space="0" w:color="auto"/>
              <w:bottom w:val="single" w:sz="6" w:space="0" w:color="auto"/>
            </w:tcBorders>
          </w:tcPr>
          <w:p w14:paraId="3AFF13D6"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66A8B9C7"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71EBFA9B"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04F9FB0E"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05210D8C" w14:textId="77777777" w:rsidR="006A33FD" w:rsidRPr="001C653E" w:rsidRDefault="006A33FD" w:rsidP="003911F6">
            <w:pPr>
              <w:jc w:val="both"/>
              <w:rPr>
                <w:color w:val="FF0000"/>
                <w:sz w:val="20"/>
                <w:szCs w:val="20"/>
              </w:rPr>
            </w:pPr>
          </w:p>
        </w:tc>
      </w:tr>
      <w:tr w:rsidR="006A33FD" w:rsidRPr="001C653E" w14:paraId="53979A5F"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18E6A6B3"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6395D613" w14:textId="77777777" w:rsidR="006A33FD" w:rsidRPr="001C653E" w:rsidRDefault="006A33FD" w:rsidP="003911F6">
            <w:pPr>
              <w:widowControl w:val="0"/>
              <w:autoSpaceDE w:val="0"/>
              <w:autoSpaceDN w:val="0"/>
              <w:adjustRightInd w:val="0"/>
              <w:rPr>
                <w:sz w:val="20"/>
                <w:szCs w:val="20"/>
              </w:rPr>
            </w:pPr>
            <w:r w:rsidRPr="001C653E">
              <w:rPr>
                <w:sz w:val="20"/>
                <w:szCs w:val="20"/>
              </w:rPr>
              <w:t>A woman has to have a husband or sons or some other male kinsman to protect her.</w:t>
            </w:r>
          </w:p>
          <w:p w14:paraId="064287D3" w14:textId="77777777" w:rsidR="006A33FD" w:rsidRPr="001C653E" w:rsidRDefault="006A33FD" w:rsidP="00884D43">
            <w:pPr>
              <w:widowControl w:val="0"/>
              <w:autoSpaceDE w:val="0"/>
              <w:autoSpaceDN w:val="0"/>
              <w:adjustRightInd w:val="0"/>
              <w:rPr>
                <w:sz w:val="20"/>
                <w:szCs w:val="20"/>
              </w:rPr>
            </w:pPr>
            <w:r w:rsidRPr="001C653E">
              <w:rPr>
                <w:rFonts w:ascii="SutonnyMJ" w:hAnsi="SutonnyMJ"/>
                <w:sz w:val="20"/>
                <w:szCs w:val="20"/>
              </w:rPr>
              <w:t>bvix‡`i iÿv Kivi Rb¨ Zvi mv‡_ Zvi ¯^vgx ev mšÍvb ev Ab¨ †Kvb cyiæl AvZ¥xq _vKv DwPZ|</w:t>
            </w:r>
          </w:p>
        </w:tc>
        <w:tc>
          <w:tcPr>
            <w:tcW w:w="4588" w:type="dxa"/>
            <w:gridSpan w:val="3"/>
            <w:tcBorders>
              <w:top w:val="single" w:sz="6" w:space="0" w:color="auto"/>
              <w:left w:val="single" w:sz="4" w:space="0" w:color="auto"/>
              <w:bottom w:val="single" w:sz="6" w:space="0" w:color="auto"/>
            </w:tcBorders>
          </w:tcPr>
          <w:p w14:paraId="416152DD"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4DB4BE61"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29F85DC4"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3831E977"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6DD65C16" w14:textId="77777777" w:rsidR="006A33FD" w:rsidRPr="001C653E" w:rsidRDefault="006A33FD" w:rsidP="003911F6">
            <w:pPr>
              <w:jc w:val="both"/>
              <w:rPr>
                <w:color w:val="FF0000"/>
                <w:sz w:val="20"/>
                <w:szCs w:val="20"/>
              </w:rPr>
            </w:pPr>
          </w:p>
        </w:tc>
      </w:tr>
      <w:tr w:rsidR="006A33FD" w:rsidRPr="001C653E" w14:paraId="712F7727"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7A0A1B61"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70C95584" w14:textId="77777777" w:rsidR="006A33FD" w:rsidRPr="001C653E" w:rsidRDefault="006A33FD" w:rsidP="003911F6">
            <w:pPr>
              <w:widowControl w:val="0"/>
              <w:autoSpaceDE w:val="0"/>
              <w:autoSpaceDN w:val="0"/>
              <w:adjustRightInd w:val="0"/>
              <w:rPr>
                <w:sz w:val="20"/>
                <w:szCs w:val="20"/>
              </w:rPr>
            </w:pPr>
            <w:r w:rsidRPr="001C653E">
              <w:rPr>
                <w:sz w:val="20"/>
                <w:szCs w:val="20"/>
              </w:rPr>
              <w:t>The only thing a woman can really rely on in her old age is her sons.</w:t>
            </w:r>
          </w:p>
          <w:p w14:paraId="76E29DC3" w14:textId="77777777"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 xml:space="preserve">GKRb e„× bvix ïaygvÎ Zvi cyÎmšÍv‡bi DciB wbf©i Ki‡Z cv‡i| </w:t>
            </w:r>
          </w:p>
        </w:tc>
        <w:tc>
          <w:tcPr>
            <w:tcW w:w="4588" w:type="dxa"/>
            <w:gridSpan w:val="3"/>
            <w:tcBorders>
              <w:top w:val="single" w:sz="6" w:space="0" w:color="auto"/>
              <w:left w:val="single" w:sz="4" w:space="0" w:color="auto"/>
              <w:bottom w:val="single" w:sz="6" w:space="0" w:color="auto"/>
            </w:tcBorders>
          </w:tcPr>
          <w:p w14:paraId="6ECB48EF"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7B9E5D9"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01B37467"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5C853A3B"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7E17C6B8" w14:textId="77777777" w:rsidR="006A33FD" w:rsidRPr="001C653E" w:rsidRDefault="006A33FD" w:rsidP="003911F6">
            <w:pPr>
              <w:jc w:val="both"/>
              <w:rPr>
                <w:color w:val="FF0000"/>
                <w:sz w:val="20"/>
                <w:szCs w:val="20"/>
              </w:rPr>
            </w:pPr>
          </w:p>
        </w:tc>
      </w:tr>
      <w:tr w:rsidR="006A33FD" w:rsidRPr="001C653E" w14:paraId="26A8FDE8"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44FB0C2D" w14:textId="77777777" w:rsidR="006A33FD" w:rsidRPr="001C653E" w:rsidRDefault="006A33FD" w:rsidP="006C3963">
            <w:pPr>
              <w:numPr>
                <w:ilvl w:val="0"/>
                <w:numId w:val="7"/>
              </w:numPr>
              <w:jc w:val="both"/>
              <w:rPr>
                <w:sz w:val="20"/>
                <w:szCs w:val="20"/>
              </w:rPr>
            </w:pPr>
            <w:commentRangeStart w:id="4"/>
          </w:p>
        </w:tc>
        <w:tc>
          <w:tcPr>
            <w:tcW w:w="4586" w:type="dxa"/>
            <w:tcBorders>
              <w:top w:val="single" w:sz="6" w:space="0" w:color="auto"/>
              <w:bottom w:val="single" w:sz="6" w:space="0" w:color="auto"/>
              <w:right w:val="single" w:sz="4" w:space="0" w:color="auto"/>
            </w:tcBorders>
          </w:tcPr>
          <w:p w14:paraId="6E0F01AC" w14:textId="77777777" w:rsidR="006A33FD" w:rsidRPr="001C653E" w:rsidRDefault="006A33FD" w:rsidP="003911F6">
            <w:pPr>
              <w:widowControl w:val="0"/>
              <w:autoSpaceDE w:val="0"/>
              <w:autoSpaceDN w:val="0"/>
              <w:adjustRightInd w:val="0"/>
              <w:rPr>
                <w:sz w:val="20"/>
                <w:szCs w:val="20"/>
              </w:rPr>
            </w:pPr>
            <w:r w:rsidRPr="001C653E">
              <w:rPr>
                <w:sz w:val="20"/>
                <w:szCs w:val="20"/>
              </w:rPr>
              <w:t>A good woman never questions her husband’s opinions, even if she is not sure she agrees with them.</w:t>
            </w:r>
          </w:p>
          <w:p w14:paraId="50C00FD4" w14:textId="77777777"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GKRb fv‡jv ¯¿x Zvi ¯^vgxi mv‡_ GKgZ bv n‡jI ¯^vgxi gZvg‡Zi e¨vcv‡i †Kv‡bv cªkœ Ki‡e bv|</w:t>
            </w:r>
          </w:p>
        </w:tc>
        <w:tc>
          <w:tcPr>
            <w:tcW w:w="4588" w:type="dxa"/>
            <w:gridSpan w:val="3"/>
            <w:tcBorders>
              <w:top w:val="single" w:sz="6" w:space="0" w:color="auto"/>
              <w:left w:val="single" w:sz="4" w:space="0" w:color="auto"/>
              <w:bottom w:val="single" w:sz="6" w:space="0" w:color="auto"/>
            </w:tcBorders>
          </w:tcPr>
          <w:p w14:paraId="732C2B07"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07BA4C8"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226D3C3D"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53ACB0C0"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4"/>
        <w:tc>
          <w:tcPr>
            <w:tcW w:w="720" w:type="dxa"/>
            <w:gridSpan w:val="2"/>
            <w:tcBorders>
              <w:top w:val="single" w:sz="6" w:space="0" w:color="auto"/>
              <w:left w:val="single" w:sz="6" w:space="0" w:color="auto"/>
              <w:bottom w:val="single" w:sz="6" w:space="0" w:color="auto"/>
              <w:right w:val="single" w:sz="6" w:space="0" w:color="auto"/>
            </w:tcBorders>
          </w:tcPr>
          <w:p w14:paraId="23058AC2" w14:textId="77777777" w:rsidR="006A33FD" w:rsidRPr="001C653E" w:rsidRDefault="001F64AE" w:rsidP="003911F6">
            <w:pPr>
              <w:jc w:val="both"/>
              <w:rPr>
                <w:color w:val="FF0000"/>
                <w:sz w:val="20"/>
                <w:szCs w:val="20"/>
              </w:rPr>
            </w:pPr>
            <w:r>
              <w:rPr>
                <w:rStyle w:val="CommentReference"/>
              </w:rPr>
              <w:commentReference w:id="4"/>
            </w:r>
          </w:p>
        </w:tc>
      </w:tr>
      <w:tr w:rsidR="006A33FD" w:rsidRPr="001C653E" w14:paraId="74677841"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3C21876C"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6D55016A" w14:textId="77777777" w:rsidR="006A33FD" w:rsidRPr="001C653E" w:rsidRDefault="006A33FD" w:rsidP="003911F6">
            <w:pPr>
              <w:rPr>
                <w:sz w:val="20"/>
                <w:szCs w:val="20"/>
              </w:rPr>
            </w:pPr>
            <w:r w:rsidRPr="001C653E">
              <w:rPr>
                <w:sz w:val="20"/>
                <w:szCs w:val="20"/>
              </w:rPr>
              <w:t>When it is a question of children’s health, it is best to do whatever the father wants.</w:t>
            </w:r>
          </w:p>
          <w:p w14:paraId="71242EC6" w14:textId="77777777" w:rsidR="006A33FD" w:rsidRPr="001C653E" w:rsidRDefault="006A33FD" w:rsidP="003422EF">
            <w:pPr>
              <w:rPr>
                <w:sz w:val="20"/>
                <w:szCs w:val="20"/>
              </w:rPr>
            </w:pPr>
            <w:r w:rsidRPr="001C653E">
              <w:rPr>
                <w:rFonts w:ascii="SutonnyMJ" w:hAnsi="SutonnyMJ"/>
                <w:sz w:val="20"/>
                <w:szCs w:val="20"/>
              </w:rPr>
              <w:t xml:space="preserve">hLb ev”Pvi ¯^v¯’¨ wb‡q cÖkœ Av‡m ZLb ev”Pvi evev hv fv‡jv g‡b  K‡i ZvB Kiv DwPZ| </w:t>
            </w:r>
          </w:p>
        </w:tc>
        <w:tc>
          <w:tcPr>
            <w:tcW w:w="4588" w:type="dxa"/>
            <w:gridSpan w:val="3"/>
            <w:tcBorders>
              <w:top w:val="single" w:sz="6" w:space="0" w:color="auto"/>
              <w:left w:val="single" w:sz="4" w:space="0" w:color="auto"/>
              <w:bottom w:val="single" w:sz="6" w:space="0" w:color="auto"/>
            </w:tcBorders>
          </w:tcPr>
          <w:p w14:paraId="14235818"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2AF7556E"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6D952617"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0DE324FD"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5E0EAF49" w14:textId="77777777" w:rsidR="006A33FD" w:rsidRPr="001C653E" w:rsidRDefault="006A33FD" w:rsidP="003911F6">
            <w:pPr>
              <w:jc w:val="both"/>
              <w:rPr>
                <w:color w:val="FF0000"/>
                <w:sz w:val="20"/>
                <w:szCs w:val="20"/>
              </w:rPr>
            </w:pPr>
          </w:p>
        </w:tc>
      </w:tr>
      <w:tr w:rsidR="006A33FD" w:rsidRPr="001C653E" w14:paraId="02E35658"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407D55AB"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234C44EF" w14:textId="77777777" w:rsidR="006A33FD" w:rsidRPr="001C653E" w:rsidRDefault="006A33FD" w:rsidP="003911F6">
            <w:pPr>
              <w:widowControl w:val="0"/>
              <w:autoSpaceDE w:val="0"/>
              <w:autoSpaceDN w:val="0"/>
              <w:adjustRightInd w:val="0"/>
              <w:rPr>
                <w:sz w:val="20"/>
                <w:szCs w:val="20"/>
              </w:rPr>
            </w:pPr>
            <w:r w:rsidRPr="001C653E">
              <w:rPr>
                <w:sz w:val="20"/>
                <w:szCs w:val="20"/>
              </w:rPr>
              <w:t>Daughters should be able to work outside the home after they have children if they want to.</w:t>
            </w:r>
          </w:p>
          <w:p w14:paraId="3FFD4710" w14:textId="77777777" w:rsidR="006A33FD" w:rsidRPr="001C653E" w:rsidRDefault="006A33FD" w:rsidP="00C22592">
            <w:pPr>
              <w:widowControl w:val="0"/>
              <w:autoSpaceDE w:val="0"/>
              <w:autoSpaceDN w:val="0"/>
              <w:adjustRightInd w:val="0"/>
              <w:rPr>
                <w:sz w:val="20"/>
                <w:szCs w:val="20"/>
              </w:rPr>
            </w:pPr>
            <w:r w:rsidRPr="001C653E">
              <w:rPr>
                <w:rFonts w:ascii="SutonnyMJ" w:hAnsi="SutonnyMJ"/>
                <w:sz w:val="20"/>
                <w:szCs w:val="20"/>
              </w:rPr>
              <w:t xml:space="preserve">‡g‡qiv hw` evoxi evB‡i KvR Ki‡Z Pvq Zvn‡j  Zv ev”Pv nIqvi ciB Kiv DwPZ| </w:t>
            </w:r>
          </w:p>
        </w:tc>
        <w:tc>
          <w:tcPr>
            <w:tcW w:w="4588" w:type="dxa"/>
            <w:gridSpan w:val="3"/>
            <w:tcBorders>
              <w:top w:val="single" w:sz="6" w:space="0" w:color="auto"/>
              <w:left w:val="single" w:sz="4" w:space="0" w:color="auto"/>
              <w:bottom w:val="single" w:sz="6" w:space="0" w:color="auto"/>
            </w:tcBorders>
          </w:tcPr>
          <w:p w14:paraId="729BFA2A"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64D916CA"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774C3532"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41A1BBFF"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74B5F0C9" w14:textId="77777777" w:rsidR="006A33FD" w:rsidRPr="001C653E" w:rsidRDefault="006A33FD" w:rsidP="003911F6">
            <w:pPr>
              <w:jc w:val="both"/>
              <w:rPr>
                <w:color w:val="FF0000"/>
                <w:sz w:val="20"/>
                <w:szCs w:val="20"/>
              </w:rPr>
            </w:pPr>
          </w:p>
        </w:tc>
      </w:tr>
      <w:tr w:rsidR="006A33FD" w:rsidRPr="001C653E" w14:paraId="18CF4173"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6674233E"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1078E0FD" w14:textId="77777777" w:rsidR="006A33FD" w:rsidRPr="001C653E" w:rsidRDefault="006A33FD" w:rsidP="003911F6">
            <w:pPr>
              <w:widowControl w:val="0"/>
              <w:autoSpaceDE w:val="0"/>
              <w:autoSpaceDN w:val="0"/>
              <w:adjustRightInd w:val="0"/>
              <w:rPr>
                <w:sz w:val="20"/>
                <w:szCs w:val="20"/>
              </w:rPr>
            </w:pPr>
            <w:r w:rsidRPr="001C653E">
              <w:rPr>
                <w:sz w:val="20"/>
                <w:szCs w:val="20"/>
              </w:rPr>
              <w:t>Daughters should have just the same chance to work outside the homes as sons.</w:t>
            </w:r>
          </w:p>
          <w:p w14:paraId="085BFDC4" w14:textId="77777777"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‡g‡q‡`i evoxi evB‡i KvR Kivi my‡hvM ZZUzKzB cvIqv DwPZ, hZUzKz ‡Q‡jiv cvq|</w:t>
            </w:r>
          </w:p>
        </w:tc>
        <w:tc>
          <w:tcPr>
            <w:tcW w:w="4588" w:type="dxa"/>
            <w:gridSpan w:val="3"/>
            <w:tcBorders>
              <w:top w:val="single" w:sz="6" w:space="0" w:color="auto"/>
              <w:left w:val="single" w:sz="4" w:space="0" w:color="auto"/>
              <w:bottom w:val="single" w:sz="6" w:space="0" w:color="auto"/>
            </w:tcBorders>
          </w:tcPr>
          <w:p w14:paraId="4C22EFFD"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735DA80E"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6B05178C"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3D653671"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6EE66C22" w14:textId="77777777" w:rsidR="006A33FD" w:rsidRPr="001C653E" w:rsidRDefault="006A33FD" w:rsidP="003911F6">
            <w:pPr>
              <w:jc w:val="both"/>
              <w:rPr>
                <w:color w:val="FF0000"/>
                <w:sz w:val="20"/>
                <w:szCs w:val="20"/>
              </w:rPr>
            </w:pPr>
          </w:p>
        </w:tc>
      </w:tr>
      <w:tr w:rsidR="006A33FD" w:rsidRPr="001C653E" w14:paraId="5A442131"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620E9E3C"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65D94C3F" w14:textId="77777777" w:rsidR="006A33FD" w:rsidRPr="001C653E" w:rsidRDefault="006A33FD" w:rsidP="003911F6">
            <w:pPr>
              <w:widowControl w:val="0"/>
              <w:autoSpaceDE w:val="0"/>
              <w:autoSpaceDN w:val="0"/>
              <w:adjustRightInd w:val="0"/>
              <w:rPr>
                <w:sz w:val="20"/>
                <w:szCs w:val="20"/>
              </w:rPr>
            </w:pPr>
            <w:r w:rsidRPr="001C653E">
              <w:rPr>
                <w:sz w:val="20"/>
                <w:szCs w:val="20"/>
              </w:rPr>
              <w:t>Daughters should be told that an important reason not to have too many children is so they can work outside the home and earn money.</w:t>
            </w:r>
          </w:p>
          <w:p w14:paraId="5C4EEEAB" w14:textId="77777777" w:rsidR="006A33FD" w:rsidRPr="001C653E" w:rsidRDefault="006A33FD" w:rsidP="003422EF">
            <w:pPr>
              <w:widowControl w:val="0"/>
              <w:autoSpaceDE w:val="0"/>
              <w:autoSpaceDN w:val="0"/>
              <w:adjustRightInd w:val="0"/>
              <w:rPr>
                <w:b/>
                <w:bCs/>
                <w:sz w:val="20"/>
                <w:szCs w:val="20"/>
              </w:rPr>
            </w:pPr>
            <w:r w:rsidRPr="001C653E">
              <w:rPr>
                <w:rFonts w:ascii="SutonnyMJ" w:hAnsi="SutonnyMJ"/>
                <w:sz w:val="20"/>
                <w:szCs w:val="20"/>
              </w:rPr>
              <w:t xml:space="preserve">‡g‡q‡`i ejv DwPZ Zviv †hb †ekx ev”Pv bv †bq,  Zvn‡j Zviv evoxi evB‡i KvR Ki‡Z cvi‡e Ges UvKv Avq Ki‡Z cvi‡e| </w:t>
            </w:r>
          </w:p>
        </w:tc>
        <w:tc>
          <w:tcPr>
            <w:tcW w:w="4588" w:type="dxa"/>
            <w:gridSpan w:val="3"/>
            <w:tcBorders>
              <w:top w:val="single" w:sz="6" w:space="0" w:color="auto"/>
              <w:left w:val="single" w:sz="4" w:space="0" w:color="auto"/>
              <w:bottom w:val="single" w:sz="6" w:space="0" w:color="auto"/>
            </w:tcBorders>
          </w:tcPr>
          <w:p w14:paraId="5B26F188"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00CDF54"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08E042BB"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1E6CAFAB"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4A9BE8F0" w14:textId="77777777" w:rsidR="006A33FD" w:rsidRPr="001C653E" w:rsidRDefault="006A33FD" w:rsidP="003911F6">
            <w:pPr>
              <w:jc w:val="both"/>
              <w:rPr>
                <w:color w:val="FF0000"/>
                <w:sz w:val="20"/>
                <w:szCs w:val="20"/>
              </w:rPr>
            </w:pPr>
          </w:p>
        </w:tc>
      </w:tr>
      <w:tr w:rsidR="006A33FD" w:rsidRPr="001C653E" w14:paraId="2F000131"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02BA451F"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3EFA7474" w14:textId="77777777" w:rsidR="006A33FD" w:rsidRPr="001C653E" w:rsidRDefault="006A33FD" w:rsidP="003911F6">
            <w:pPr>
              <w:widowControl w:val="0"/>
              <w:autoSpaceDE w:val="0"/>
              <w:autoSpaceDN w:val="0"/>
              <w:adjustRightInd w:val="0"/>
              <w:rPr>
                <w:sz w:val="20"/>
                <w:szCs w:val="20"/>
              </w:rPr>
            </w:pPr>
            <w:r w:rsidRPr="001C653E">
              <w:rPr>
                <w:sz w:val="20"/>
                <w:szCs w:val="20"/>
              </w:rPr>
              <w:t>I would like my daughter to be able to work outside the home so she can support herself if necessary.</w:t>
            </w:r>
          </w:p>
          <w:p w14:paraId="295256D8" w14:textId="77777777" w:rsidR="006A33FD" w:rsidRPr="001C653E" w:rsidRDefault="006A33FD" w:rsidP="003422EF">
            <w:pPr>
              <w:widowControl w:val="0"/>
              <w:autoSpaceDE w:val="0"/>
              <w:autoSpaceDN w:val="0"/>
              <w:adjustRightInd w:val="0"/>
              <w:rPr>
                <w:sz w:val="20"/>
                <w:szCs w:val="20"/>
              </w:rPr>
            </w:pPr>
            <w:r w:rsidRPr="001C653E">
              <w:rPr>
                <w:rFonts w:ascii="SutonnyMJ" w:hAnsi="SutonnyMJ"/>
                <w:sz w:val="20"/>
                <w:szCs w:val="20"/>
              </w:rPr>
              <w:t>Avwg PvB Avgvi ‡g‡q ‡hb evoxi evB‡i KvR Ki‡Z cv‡i, †hb †m Zvi wb‡Ri cÖ‡qvRb wb‡RB ‡gUv‡Z cv‡i|</w:t>
            </w:r>
          </w:p>
        </w:tc>
        <w:tc>
          <w:tcPr>
            <w:tcW w:w="4588" w:type="dxa"/>
            <w:gridSpan w:val="3"/>
            <w:tcBorders>
              <w:top w:val="single" w:sz="6" w:space="0" w:color="auto"/>
              <w:left w:val="single" w:sz="4" w:space="0" w:color="auto"/>
              <w:bottom w:val="single" w:sz="6" w:space="0" w:color="auto"/>
            </w:tcBorders>
          </w:tcPr>
          <w:p w14:paraId="56DA58A3"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11873996"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0BB8F734"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51F032D9"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06DB8813" w14:textId="77777777" w:rsidR="006A33FD" w:rsidRPr="001C653E" w:rsidRDefault="006A33FD" w:rsidP="003911F6">
            <w:pPr>
              <w:jc w:val="both"/>
              <w:rPr>
                <w:color w:val="FF0000"/>
                <w:sz w:val="20"/>
                <w:szCs w:val="20"/>
              </w:rPr>
            </w:pPr>
          </w:p>
        </w:tc>
      </w:tr>
      <w:tr w:rsidR="006A33FD" w:rsidRPr="001C653E" w14:paraId="387B0DBF"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2E3A88CC"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right w:val="single" w:sz="4" w:space="0" w:color="auto"/>
            </w:tcBorders>
          </w:tcPr>
          <w:p w14:paraId="169EC557" w14:textId="77777777" w:rsidR="006A33FD" w:rsidRPr="001C653E" w:rsidRDefault="006A33FD" w:rsidP="003911F6">
            <w:pPr>
              <w:pStyle w:val="BodyText"/>
              <w:rPr>
                <w:b w:val="0"/>
                <w:sz w:val="20"/>
                <w:szCs w:val="20"/>
              </w:rPr>
            </w:pPr>
            <w:r w:rsidRPr="001C653E">
              <w:rPr>
                <w:b w:val="0"/>
                <w:sz w:val="20"/>
                <w:szCs w:val="20"/>
              </w:rPr>
              <w:t xml:space="preserve">A good wife obeys her husband even if she disagrees </w:t>
            </w:r>
          </w:p>
          <w:p w14:paraId="64055C2A" w14:textId="77777777" w:rsidR="006A33FD" w:rsidRPr="001C653E" w:rsidRDefault="006A33FD" w:rsidP="003911F6">
            <w:pPr>
              <w:rPr>
                <w:rFonts w:ascii="SutonnyMJ" w:hAnsi="SutonnyMJ" w:cs="SutonnyMJ"/>
                <w:sz w:val="20"/>
                <w:szCs w:val="20"/>
              </w:rPr>
            </w:pPr>
            <w:r w:rsidRPr="001C653E">
              <w:rPr>
                <w:rFonts w:ascii="SutonnyMJ" w:hAnsi="SutonnyMJ"/>
                <w:sz w:val="20"/>
                <w:szCs w:val="20"/>
              </w:rPr>
              <w:t>g†Zi wgj bv n‡jI GKRb fvj ¯¿xi</w:t>
            </w:r>
            <w:r w:rsidRPr="001C653E">
              <w:rPr>
                <w:rFonts w:ascii="SutonnyMJ" w:hAnsi="SutonnyMJ" w:cs="Vrinda" w:hint="cs"/>
                <w:b/>
                <w:sz w:val="20"/>
                <w:szCs w:val="20"/>
                <w:cs/>
                <w:lang w:bidi="bn-BD"/>
              </w:rPr>
              <w:t xml:space="preserve"> </w:t>
            </w:r>
            <w:r w:rsidRPr="001C653E">
              <w:rPr>
                <w:rFonts w:ascii="SutonnyMJ" w:hAnsi="SutonnyMJ" w:cs="SutonnyMJ"/>
                <w:sz w:val="20"/>
                <w:szCs w:val="20"/>
              </w:rPr>
              <w:t>Zvi ¯^vgx‡K</w:t>
            </w:r>
          </w:p>
          <w:p w14:paraId="3CADB4FD" w14:textId="77777777" w:rsidR="006A33FD" w:rsidRPr="001C653E" w:rsidRDefault="006A33FD" w:rsidP="00CD0015">
            <w:pPr>
              <w:jc w:val="both"/>
              <w:rPr>
                <w:sz w:val="20"/>
                <w:szCs w:val="20"/>
              </w:rPr>
            </w:pPr>
            <w:r w:rsidRPr="001C653E">
              <w:rPr>
                <w:rFonts w:ascii="SutonnyMJ" w:hAnsi="SutonnyMJ"/>
                <w:sz w:val="20"/>
                <w:szCs w:val="20"/>
              </w:rPr>
              <w:t>†g‡b Pjv DwPZ|</w:t>
            </w:r>
          </w:p>
        </w:tc>
        <w:tc>
          <w:tcPr>
            <w:tcW w:w="4588" w:type="dxa"/>
            <w:gridSpan w:val="3"/>
            <w:tcBorders>
              <w:top w:val="single" w:sz="6" w:space="0" w:color="auto"/>
              <w:left w:val="single" w:sz="4" w:space="0" w:color="auto"/>
              <w:bottom w:val="single" w:sz="6" w:space="0" w:color="auto"/>
            </w:tcBorders>
          </w:tcPr>
          <w:p w14:paraId="6F051FCE"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32A21022"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0E51AA38"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6DFBCCDB"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6FEED555" w14:textId="77777777" w:rsidR="006A33FD" w:rsidRPr="001C653E" w:rsidRDefault="006A33FD" w:rsidP="003911F6">
            <w:pPr>
              <w:jc w:val="both"/>
              <w:rPr>
                <w:sz w:val="20"/>
                <w:szCs w:val="20"/>
              </w:rPr>
            </w:pPr>
          </w:p>
        </w:tc>
      </w:tr>
      <w:tr w:rsidR="006A33FD" w:rsidRPr="001C653E" w14:paraId="06505155" w14:textId="77777777" w:rsidTr="006A33FD">
        <w:trPr>
          <w:cantSplit/>
        </w:trPr>
        <w:tc>
          <w:tcPr>
            <w:tcW w:w="540" w:type="dxa"/>
            <w:tcBorders>
              <w:top w:val="single" w:sz="6" w:space="0" w:color="auto"/>
              <w:left w:val="single" w:sz="6" w:space="0" w:color="auto"/>
              <w:right w:val="single" w:sz="12" w:space="0" w:color="auto"/>
            </w:tcBorders>
          </w:tcPr>
          <w:p w14:paraId="63CB3991"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14:paraId="066C6012" w14:textId="77777777" w:rsidR="006A33FD" w:rsidRPr="001C653E" w:rsidRDefault="006A33FD" w:rsidP="003911F6">
            <w:pPr>
              <w:jc w:val="both"/>
              <w:rPr>
                <w:sz w:val="20"/>
                <w:szCs w:val="20"/>
              </w:rPr>
            </w:pPr>
            <w:r w:rsidRPr="001C653E">
              <w:rPr>
                <w:sz w:val="20"/>
                <w:szCs w:val="20"/>
              </w:rPr>
              <w:t>Family problems should only be discussed with people in the family</w:t>
            </w:r>
          </w:p>
          <w:p w14:paraId="06AE57B4" w14:textId="77777777" w:rsidR="006A33FD" w:rsidRPr="001C653E" w:rsidRDefault="006A33FD" w:rsidP="003911F6">
            <w:pPr>
              <w:jc w:val="both"/>
              <w:rPr>
                <w:rFonts w:ascii="SutonnyMJ" w:hAnsi="SutonnyMJ"/>
                <w:sz w:val="20"/>
                <w:szCs w:val="20"/>
              </w:rPr>
            </w:pPr>
            <w:r w:rsidRPr="001C653E">
              <w:rPr>
                <w:rFonts w:ascii="SutonnyMJ" w:hAnsi="SutonnyMJ"/>
                <w:sz w:val="20"/>
                <w:szCs w:val="20"/>
              </w:rPr>
              <w:t>N‡ii K_v ci‡K Rvbv‡bv wVK bv|</w:t>
            </w:r>
          </w:p>
          <w:p w14:paraId="69673A9A" w14:textId="77777777" w:rsidR="006A33FD" w:rsidRPr="001C653E"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tcBorders>
          </w:tcPr>
          <w:p w14:paraId="38401836"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DEDA989"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718D9F0B"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611B64A0"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72F0433C" w14:textId="77777777" w:rsidR="006A33FD" w:rsidRPr="001C653E" w:rsidRDefault="006A33FD" w:rsidP="003911F6">
            <w:pPr>
              <w:jc w:val="both"/>
              <w:rPr>
                <w:color w:val="FF0000"/>
                <w:sz w:val="20"/>
                <w:szCs w:val="20"/>
              </w:rPr>
            </w:pPr>
          </w:p>
        </w:tc>
      </w:tr>
      <w:tr w:rsidR="006A33FD" w:rsidRPr="001C653E" w14:paraId="24FBAC3A"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524CD928" w14:textId="77777777" w:rsidR="006A33FD" w:rsidRPr="001C653E" w:rsidRDefault="006A33FD" w:rsidP="006C3963">
            <w:pPr>
              <w:numPr>
                <w:ilvl w:val="0"/>
                <w:numId w:val="7"/>
              </w:numPr>
              <w:jc w:val="both"/>
              <w:rPr>
                <w:sz w:val="20"/>
                <w:szCs w:val="20"/>
              </w:rPr>
            </w:pPr>
          </w:p>
        </w:tc>
        <w:tc>
          <w:tcPr>
            <w:tcW w:w="4586" w:type="dxa"/>
            <w:tcBorders>
              <w:top w:val="single" w:sz="6" w:space="0" w:color="auto"/>
              <w:bottom w:val="single" w:sz="6" w:space="0" w:color="auto"/>
            </w:tcBorders>
          </w:tcPr>
          <w:p w14:paraId="6933C4F8" w14:textId="77777777" w:rsidR="006A33FD" w:rsidRPr="001C653E" w:rsidRDefault="006A33FD" w:rsidP="003911F6">
            <w:pPr>
              <w:pStyle w:val="BodyText"/>
              <w:rPr>
                <w:b w:val="0"/>
                <w:sz w:val="20"/>
                <w:szCs w:val="20"/>
              </w:rPr>
            </w:pPr>
            <w:r w:rsidRPr="001C653E">
              <w:rPr>
                <w:b w:val="0"/>
                <w:sz w:val="20"/>
                <w:szCs w:val="20"/>
              </w:rPr>
              <w:t>It is important for a man to show his wife/partner who is the boss.</w:t>
            </w:r>
          </w:p>
          <w:p w14:paraId="02185E73" w14:textId="77777777" w:rsidR="006A33FD" w:rsidRPr="001C653E" w:rsidRDefault="006A33FD" w:rsidP="003911F6">
            <w:pPr>
              <w:pStyle w:val="BodyText"/>
              <w:rPr>
                <w:b w:val="0"/>
                <w:sz w:val="20"/>
                <w:szCs w:val="20"/>
              </w:rPr>
            </w:pPr>
            <w:r w:rsidRPr="001C653E">
              <w:rPr>
                <w:rFonts w:ascii="SutonnyMJ" w:hAnsi="SutonnyMJ"/>
                <w:b w:val="0"/>
                <w:sz w:val="20"/>
                <w:szCs w:val="20"/>
              </w:rPr>
              <w:t>¯^vgxi DwPr ¯¿xi</w:t>
            </w: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Dci</w:t>
            </w:r>
            <w:r w:rsidRPr="001C653E">
              <w:rPr>
                <w:rFonts w:ascii="SutonnyMJ" w:hAnsi="SutonnyMJ"/>
                <w:b w:val="0"/>
                <w:sz w:val="20"/>
                <w:szCs w:val="20"/>
              </w:rPr>
              <w:t xml:space="preserve"> Lei`vix  Kiv |</w:t>
            </w:r>
          </w:p>
        </w:tc>
        <w:tc>
          <w:tcPr>
            <w:tcW w:w="4588" w:type="dxa"/>
            <w:gridSpan w:val="3"/>
            <w:tcBorders>
              <w:top w:val="single" w:sz="6" w:space="0" w:color="auto"/>
              <w:left w:val="single" w:sz="6" w:space="0" w:color="auto"/>
              <w:bottom w:val="single" w:sz="6" w:space="0" w:color="auto"/>
            </w:tcBorders>
          </w:tcPr>
          <w:p w14:paraId="7BEC1B05"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2BD58655"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398F2A7E"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445E05C8"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6610939C" w14:textId="77777777" w:rsidR="006A33FD" w:rsidRPr="001C653E" w:rsidRDefault="006A33FD" w:rsidP="003911F6">
            <w:pPr>
              <w:jc w:val="both"/>
              <w:rPr>
                <w:sz w:val="20"/>
                <w:szCs w:val="20"/>
              </w:rPr>
            </w:pPr>
          </w:p>
        </w:tc>
      </w:tr>
      <w:tr w:rsidR="006A33FD" w:rsidRPr="001C653E" w14:paraId="6DD681D3"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660AFDC4"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4EB63A18" w14:textId="77777777" w:rsidR="006A33FD" w:rsidRPr="001C653E" w:rsidRDefault="006A33FD" w:rsidP="003911F6">
            <w:pPr>
              <w:pStyle w:val="CommentText"/>
            </w:pPr>
            <w:r w:rsidRPr="001C653E">
              <w:t>A woman should be able to choose her own friends even if her husband disapproves</w:t>
            </w:r>
          </w:p>
          <w:p w14:paraId="3FDF8828" w14:textId="77777777" w:rsidR="006A33FD" w:rsidRPr="001C653E" w:rsidRDefault="006A33FD" w:rsidP="003911F6">
            <w:pPr>
              <w:rPr>
                <w:rFonts w:cs="Vrinda"/>
                <w:cs/>
                <w:lang w:bidi="bn-BD"/>
              </w:rPr>
            </w:pPr>
            <w:r w:rsidRPr="001C653E">
              <w:rPr>
                <w:rFonts w:ascii="SutonnyMJ" w:hAnsi="SutonnyMJ"/>
                <w:sz w:val="20"/>
                <w:szCs w:val="20"/>
              </w:rPr>
              <w:t>¯^</w:t>
            </w:r>
            <w:r w:rsidRPr="001C653E">
              <w:rPr>
                <w:rFonts w:ascii="SutonnyMJ" w:hAnsi="SutonnyMJ" w:cs="SutonnyMJ"/>
                <w:sz w:val="20"/>
                <w:szCs w:val="20"/>
              </w:rPr>
              <w:t>vgx cQ›` KiæK ev bv KiæK ¯¿xi</w:t>
            </w:r>
            <w:r w:rsidRPr="001C653E">
              <w:rPr>
                <w:rFonts w:ascii="SutonnyMJ" w:hAnsi="SutonnyMJ" w:cs="SutonnyMJ" w:hint="cs"/>
                <w:sz w:val="20"/>
                <w:szCs w:val="20"/>
                <w:cs/>
                <w:lang w:bidi="bn-BD"/>
              </w:rPr>
              <w:t xml:space="preserve"> </w:t>
            </w:r>
            <w:r w:rsidRPr="001C653E">
              <w:rPr>
                <w:rFonts w:ascii="SutonnyMJ" w:hAnsi="SutonnyMJ" w:cs="SutonnyMJ"/>
                <w:sz w:val="20"/>
                <w:szCs w:val="20"/>
              </w:rPr>
              <w:t>wb‡Ri eÜz-evÜe ‡e‡Q †bIqv DwPZ|</w:t>
            </w:r>
          </w:p>
        </w:tc>
        <w:tc>
          <w:tcPr>
            <w:tcW w:w="4588" w:type="dxa"/>
            <w:gridSpan w:val="3"/>
            <w:tcBorders>
              <w:top w:val="single" w:sz="6" w:space="0" w:color="auto"/>
              <w:left w:val="single" w:sz="6" w:space="0" w:color="auto"/>
              <w:bottom w:val="single" w:sz="6" w:space="0" w:color="auto"/>
              <w:right w:val="single" w:sz="6" w:space="0" w:color="auto"/>
            </w:tcBorders>
          </w:tcPr>
          <w:p w14:paraId="7D772D69"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60160EE7"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49469433"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33B05207"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0E47A6CB" w14:textId="77777777" w:rsidR="006A33FD" w:rsidRPr="001C653E" w:rsidRDefault="006A33FD" w:rsidP="003911F6">
            <w:pPr>
              <w:jc w:val="both"/>
              <w:rPr>
                <w:color w:val="FF0000"/>
                <w:sz w:val="20"/>
                <w:szCs w:val="20"/>
              </w:rPr>
            </w:pPr>
          </w:p>
        </w:tc>
      </w:tr>
      <w:tr w:rsidR="006A33FD" w:rsidRPr="001C653E" w14:paraId="40A0B4DA"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593F71D0"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71FE23A2" w14:textId="77777777" w:rsidR="006A33FD" w:rsidRPr="001C653E" w:rsidRDefault="006A33FD" w:rsidP="003911F6">
            <w:pPr>
              <w:pStyle w:val="BodyText"/>
              <w:rPr>
                <w:b w:val="0"/>
                <w:sz w:val="20"/>
                <w:szCs w:val="20"/>
              </w:rPr>
            </w:pPr>
            <w:r w:rsidRPr="001C653E">
              <w:rPr>
                <w:b w:val="0"/>
                <w:sz w:val="20"/>
                <w:szCs w:val="20"/>
              </w:rPr>
              <w:t>It’s a wife’s obligation to have sex with her husband even if she doesn’t feel like it.</w:t>
            </w:r>
          </w:p>
          <w:p w14:paraId="3DA9ED58" w14:textId="77777777" w:rsidR="006A33FD" w:rsidRPr="001C653E" w:rsidRDefault="006A33FD" w:rsidP="003911F6">
            <w:pPr>
              <w:jc w:val="both"/>
              <w:rPr>
                <w:rFonts w:ascii="SutonnyMJ" w:hAnsi="SutonnyMJ" w:cs="SutonnyMJ"/>
                <w:sz w:val="20"/>
                <w:szCs w:val="20"/>
              </w:rPr>
            </w:pPr>
            <w:r w:rsidRPr="001C653E">
              <w:rPr>
                <w:rFonts w:ascii="SutonnyMJ" w:hAnsi="SutonnyMJ"/>
                <w:sz w:val="20"/>
                <w:szCs w:val="20"/>
              </w:rPr>
              <w:t>gb bv PvB‡jI ¯^vgxi mv‡_ mnevm Kiv GKRb ¯¿xi</w:t>
            </w:r>
            <w:r w:rsidRPr="001C653E">
              <w:rPr>
                <w:rFonts w:ascii="SutonnyMJ" w:hAnsi="SutonnyMJ" w:cs="SutonnyMJ"/>
                <w:sz w:val="20"/>
                <w:szCs w:val="20"/>
              </w:rPr>
              <w:t xml:space="preserve"> </w:t>
            </w:r>
            <w:r w:rsidRPr="001C653E">
              <w:rPr>
                <w:rFonts w:ascii="SutonnyMJ" w:hAnsi="SutonnyMJ"/>
                <w:sz w:val="20"/>
                <w:szCs w:val="20"/>
              </w:rPr>
              <w:t>Aek¨ KZ©e¨|</w:t>
            </w:r>
          </w:p>
          <w:p w14:paraId="3B032D99" w14:textId="77777777" w:rsidR="006A33FD" w:rsidRPr="001C653E" w:rsidRDefault="006A33FD" w:rsidP="003911F6">
            <w:pPr>
              <w:pStyle w:val="BodyText"/>
              <w:rPr>
                <w:rFonts w:cs="Vrinda"/>
                <w:sz w:val="20"/>
                <w:szCs w:val="20"/>
                <w:cs/>
                <w:lang w:bidi="bn-BD"/>
              </w:rPr>
            </w:pPr>
          </w:p>
        </w:tc>
        <w:tc>
          <w:tcPr>
            <w:tcW w:w="4588" w:type="dxa"/>
            <w:gridSpan w:val="3"/>
            <w:tcBorders>
              <w:top w:val="single" w:sz="6" w:space="0" w:color="auto"/>
              <w:left w:val="single" w:sz="6" w:space="0" w:color="auto"/>
              <w:bottom w:val="single" w:sz="6" w:space="0" w:color="auto"/>
              <w:right w:val="single" w:sz="6" w:space="0" w:color="auto"/>
            </w:tcBorders>
          </w:tcPr>
          <w:p w14:paraId="03F91E41" w14:textId="77777777" w:rsidR="006A33FD" w:rsidRPr="001C653E" w:rsidRDefault="006A33FD" w:rsidP="00D070D2">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70A44A9" w14:textId="77777777" w:rsidR="006A33FD" w:rsidRPr="001C653E" w:rsidRDefault="006A33FD" w:rsidP="00D070D2">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2FF8BED8" w14:textId="77777777" w:rsidR="006A33FD" w:rsidRPr="001C653E" w:rsidRDefault="006A33FD" w:rsidP="00D070D2">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74BE27D4" w14:textId="77777777" w:rsidR="006A33FD" w:rsidRPr="001C653E" w:rsidRDefault="006A33FD" w:rsidP="00D070D2">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3E0AD52B" w14:textId="77777777" w:rsidR="006A33FD" w:rsidRPr="001C653E" w:rsidRDefault="006A33FD" w:rsidP="003911F6">
            <w:pPr>
              <w:jc w:val="both"/>
              <w:rPr>
                <w:color w:val="FF0000"/>
                <w:sz w:val="20"/>
                <w:szCs w:val="20"/>
              </w:rPr>
            </w:pPr>
          </w:p>
        </w:tc>
      </w:tr>
      <w:tr w:rsidR="006A33FD" w:rsidRPr="001C653E" w14:paraId="007C2119"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7046EE0D"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6C276746" w14:textId="77777777" w:rsidR="006A33FD" w:rsidRPr="001C653E" w:rsidRDefault="006A33FD" w:rsidP="003911F6">
            <w:pPr>
              <w:pStyle w:val="BodyText"/>
              <w:rPr>
                <w:b w:val="0"/>
                <w:sz w:val="20"/>
                <w:szCs w:val="20"/>
              </w:rPr>
            </w:pPr>
            <w:r w:rsidRPr="001C653E">
              <w:rPr>
                <w:b w:val="0"/>
                <w:sz w:val="20"/>
                <w:szCs w:val="20"/>
              </w:rPr>
              <w:t>If a man mistreats his wife, others outside of the family should intervene.</w:t>
            </w:r>
          </w:p>
          <w:p w14:paraId="3EB1E0B1" w14:textId="77777777" w:rsidR="006A33FD" w:rsidRPr="001C653E" w:rsidRDefault="006A33FD" w:rsidP="003911F6">
            <w:pPr>
              <w:jc w:val="both"/>
              <w:rPr>
                <w:rFonts w:ascii="SutonnyMJ" w:hAnsi="SutonnyMJ"/>
                <w:sz w:val="20"/>
                <w:szCs w:val="20"/>
              </w:rPr>
            </w:pPr>
            <w:r w:rsidRPr="001C653E">
              <w:rPr>
                <w:rFonts w:ascii="SutonnyMJ" w:hAnsi="SutonnyMJ"/>
                <w:sz w:val="20"/>
                <w:szCs w:val="20"/>
              </w:rPr>
              <w:t>¯^vgx ¯¿xi mv‡_ Lvivc e¨envi Ki‡j cwiev‡ii evB‡ii ‡jv‡KiI GB e¨vcv‡i wKQy Kiv DwPZ|</w:t>
            </w:r>
          </w:p>
          <w:p w14:paraId="4905AE4F" w14:textId="77777777" w:rsidR="006A33FD" w:rsidRPr="001C653E" w:rsidRDefault="006A33FD" w:rsidP="003911F6">
            <w:pPr>
              <w:jc w:val="both"/>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14:paraId="79FCD587" w14:textId="77777777" w:rsidR="006A33FD" w:rsidRPr="001C653E" w:rsidRDefault="006A33FD" w:rsidP="00F353C8">
            <w:pPr>
              <w:tabs>
                <w:tab w:val="right" w:leader="dot" w:pos="4536"/>
              </w:tabs>
              <w:jc w:val="both"/>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73988B29" w14:textId="77777777" w:rsidR="006A33FD" w:rsidRPr="001C653E" w:rsidRDefault="006A33FD" w:rsidP="00F353C8">
            <w:pPr>
              <w:tabs>
                <w:tab w:val="right" w:leader="dot" w:pos="4536"/>
              </w:tabs>
              <w:jc w:val="both"/>
              <w:rPr>
                <w:sz w:val="20"/>
                <w:szCs w:val="20"/>
              </w:rPr>
            </w:pPr>
            <w:r w:rsidRPr="001C653E">
              <w:rPr>
                <w:sz w:val="20"/>
                <w:szCs w:val="20"/>
              </w:rPr>
              <w:t>DISAGREE(</w:t>
            </w:r>
            <w:r w:rsidRPr="001C653E">
              <w:rPr>
                <w:rFonts w:ascii="SutonnyMJ" w:hAnsi="SutonnyMJ"/>
                <w:sz w:val="20"/>
                <w:szCs w:val="20"/>
              </w:rPr>
              <w:t>wØgZ</w:t>
            </w:r>
            <w:r w:rsidRPr="001C653E">
              <w:rPr>
                <w:sz w:val="20"/>
                <w:szCs w:val="20"/>
              </w:rPr>
              <w:t>)........................................................2</w:t>
            </w:r>
          </w:p>
          <w:p w14:paraId="3E1F8C1F" w14:textId="77777777" w:rsidR="006A33FD" w:rsidRPr="001C653E" w:rsidRDefault="006A33FD" w:rsidP="00F353C8">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5B4F4E36" w14:textId="77777777" w:rsidR="006A33FD" w:rsidRPr="001C653E" w:rsidRDefault="006A33FD" w:rsidP="00F353C8">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0C785C5D" w14:textId="77777777" w:rsidR="006A33FD" w:rsidRPr="001C653E" w:rsidRDefault="006A33FD" w:rsidP="003911F6">
            <w:pPr>
              <w:jc w:val="both"/>
              <w:rPr>
                <w:color w:val="FF0000"/>
                <w:sz w:val="20"/>
                <w:szCs w:val="20"/>
              </w:rPr>
            </w:pPr>
          </w:p>
        </w:tc>
      </w:tr>
      <w:tr w:rsidR="006A33FD" w:rsidRPr="001C653E" w14:paraId="5A4A54F1" w14:textId="77777777" w:rsidTr="006A33FD">
        <w:trPr>
          <w:cantSplit/>
          <w:trHeight w:val="840"/>
        </w:trPr>
        <w:tc>
          <w:tcPr>
            <w:tcW w:w="540" w:type="dxa"/>
            <w:tcBorders>
              <w:top w:val="single" w:sz="6" w:space="0" w:color="auto"/>
              <w:left w:val="single" w:sz="6" w:space="0" w:color="auto"/>
              <w:bottom w:val="single" w:sz="6" w:space="0" w:color="auto"/>
              <w:right w:val="single" w:sz="12" w:space="0" w:color="auto"/>
            </w:tcBorders>
          </w:tcPr>
          <w:p w14:paraId="350E703C"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05F47176" w14:textId="77777777" w:rsidR="006A33FD" w:rsidRPr="001C653E" w:rsidRDefault="006A33FD" w:rsidP="003911F6">
            <w:pPr>
              <w:jc w:val="both"/>
              <w:rPr>
                <w:sz w:val="20"/>
                <w:szCs w:val="20"/>
              </w:rPr>
            </w:pPr>
            <w:r w:rsidRPr="001C653E">
              <w:rPr>
                <w:sz w:val="20"/>
                <w:szCs w:val="20"/>
              </w:rPr>
              <w:t>There are times when a woman deserves to be beaten.</w:t>
            </w:r>
          </w:p>
          <w:p w14:paraId="0DB17BAC" w14:textId="77777777" w:rsidR="006A33FD" w:rsidRPr="001C653E" w:rsidRDefault="006A33FD" w:rsidP="003911F6">
            <w:pPr>
              <w:jc w:val="both"/>
              <w:rPr>
                <w:sz w:val="20"/>
                <w:szCs w:val="20"/>
              </w:rPr>
            </w:pPr>
            <w:r w:rsidRPr="001C653E">
              <w:rPr>
                <w:rFonts w:ascii="SutonnyMJ" w:hAnsi="SutonnyMJ"/>
                <w:sz w:val="20"/>
                <w:szCs w:val="20"/>
              </w:rPr>
              <w:t>wKQy wKQy †¶‡Î †g‡q‡`i Mv‡q nvZ †Zvjv `iKvi|</w:t>
            </w:r>
          </w:p>
        </w:tc>
        <w:tc>
          <w:tcPr>
            <w:tcW w:w="4588" w:type="dxa"/>
            <w:gridSpan w:val="3"/>
            <w:tcBorders>
              <w:top w:val="single" w:sz="6" w:space="0" w:color="auto"/>
              <w:left w:val="single" w:sz="6" w:space="0" w:color="auto"/>
              <w:bottom w:val="single" w:sz="6" w:space="0" w:color="auto"/>
              <w:right w:val="single" w:sz="6" w:space="0" w:color="auto"/>
            </w:tcBorders>
          </w:tcPr>
          <w:p w14:paraId="6CE22F5D" w14:textId="77777777"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3C3FFBFB" w14:textId="77777777" w:rsidR="006A33FD" w:rsidRPr="001C653E" w:rsidRDefault="006A33FD" w:rsidP="00F73DA3">
            <w:pPr>
              <w:tabs>
                <w:tab w:val="right" w:leader="dot" w:pos="4037"/>
              </w:tabs>
              <w:rPr>
                <w:sz w:val="20"/>
                <w:szCs w:val="20"/>
              </w:rPr>
            </w:pPr>
            <w:r w:rsidRPr="001C653E">
              <w:rPr>
                <w:sz w:val="20"/>
                <w:szCs w:val="20"/>
              </w:rPr>
              <w:t>PARTIALLY AGREE(</w:t>
            </w:r>
            <w:proofErr w:type="spellStart"/>
            <w:r w:rsidRPr="001C653E">
              <w:rPr>
                <w:rFonts w:ascii="SutonnyMJ" w:hAnsi="SutonnyMJ"/>
                <w:sz w:val="20"/>
                <w:szCs w:val="20"/>
              </w:rPr>
              <w:t>AvswkKGKgZ</w:t>
            </w:r>
            <w:proofErr w:type="spellEnd"/>
            <w:r w:rsidRPr="001C653E">
              <w:rPr>
                <w:sz w:val="20"/>
                <w:szCs w:val="20"/>
              </w:rPr>
              <w:t>)...........................2</w:t>
            </w:r>
          </w:p>
          <w:p w14:paraId="7DB2B1B5" w14:textId="77777777"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4B5871AD" w14:textId="77777777"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1B0DDCAE" w14:textId="77777777" w:rsidR="006A33FD" w:rsidRPr="001C653E" w:rsidRDefault="006A33FD" w:rsidP="00F73DA3">
            <w:pPr>
              <w:tabs>
                <w:tab w:val="right" w:leader="dot" w:pos="4536"/>
              </w:tabs>
              <w:jc w:val="both"/>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7DD7C916" w14:textId="77777777" w:rsidR="006A33FD" w:rsidRPr="001C653E" w:rsidRDefault="006A33FD" w:rsidP="003911F6">
            <w:pPr>
              <w:jc w:val="both"/>
              <w:rPr>
                <w:color w:val="FF0000"/>
                <w:sz w:val="20"/>
                <w:szCs w:val="20"/>
              </w:rPr>
            </w:pPr>
          </w:p>
        </w:tc>
      </w:tr>
      <w:tr w:rsidR="006A33FD" w:rsidRPr="001C653E" w14:paraId="33298331"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70A97671"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3031C589" w14:textId="77777777" w:rsidR="006A33FD" w:rsidRPr="001C653E" w:rsidRDefault="006A33FD" w:rsidP="003911F6">
            <w:pPr>
              <w:jc w:val="both"/>
              <w:rPr>
                <w:sz w:val="20"/>
                <w:szCs w:val="20"/>
              </w:rPr>
            </w:pPr>
            <w:r w:rsidRPr="001C653E">
              <w:rPr>
                <w:sz w:val="20"/>
                <w:szCs w:val="20"/>
              </w:rPr>
              <w:t>A man can hit his wife if she does not complete her household work to his satisfaction.</w:t>
            </w:r>
          </w:p>
          <w:p w14:paraId="0073F59C" w14:textId="77777777" w:rsidR="006A33FD" w:rsidRPr="001C653E" w:rsidRDefault="006A33FD" w:rsidP="0097082C">
            <w:pPr>
              <w:pStyle w:val="BodyText"/>
              <w:rPr>
                <w:b w:val="0"/>
                <w:sz w:val="20"/>
                <w:szCs w:val="20"/>
              </w:rPr>
            </w:pPr>
            <w:r w:rsidRPr="001C653E">
              <w:rPr>
                <w:rFonts w:ascii="SutonnyMJ" w:hAnsi="SutonnyMJ"/>
                <w:b w:val="0"/>
                <w:sz w:val="20"/>
                <w:szCs w:val="20"/>
              </w:rPr>
              <w:t>gbgZ N‡ii KvR bv Ki‡j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14:paraId="7BA2172B" w14:textId="77777777"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145FC0FD" w14:textId="77777777"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387B6C5F" w14:textId="77777777"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71F956C5" w14:textId="77777777"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0582B0BE" w14:textId="77777777"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01C30F2B" w14:textId="77777777" w:rsidR="006A33FD" w:rsidRPr="001C653E" w:rsidRDefault="006A33FD" w:rsidP="003911F6">
            <w:pPr>
              <w:jc w:val="both"/>
              <w:rPr>
                <w:color w:val="FF0000"/>
                <w:sz w:val="20"/>
                <w:szCs w:val="20"/>
              </w:rPr>
            </w:pPr>
          </w:p>
        </w:tc>
      </w:tr>
      <w:tr w:rsidR="006A33FD" w:rsidRPr="001C653E" w14:paraId="005EDB2F"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5A9ACCD6"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7FB11D02" w14:textId="77777777" w:rsidR="006A33FD" w:rsidRPr="001C653E" w:rsidRDefault="006A33FD" w:rsidP="003911F6">
            <w:pPr>
              <w:pStyle w:val="BodyText"/>
              <w:rPr>
                <w:b w:val="0"/>
                <w:sz w:val="20"/>
                <w:szCs w:val="20"/>
              </w:rPr>
            </w:pPr>
            <w:r w:rsidRPr="001C653E">
              <w:rPr>
                <w:b w:val="0"/>
                <w:sz w:val="20"/>
                <w:szCs w:val="20"/>
              </w:rPr>
              <w:t>A man can hit his wife if he suspects that she is unfaithful</w:t>
            </w:r>
          </w:p>
          <w:p w14:paraId="48B2CBD0" w14:textId="77777777" w:rsidR="006A33FD" w:rsidRPr="001C653E" w:rsidRDefault="006A33FD" w:rsidP="003911F6">
            <w:pPr>
              <w:pStyle w:val="BodyText"/>
              <w:rPr>
                <w:b w:val="0"/>
                <w:sz w:val="20"/>
                <w:szCs w:val="20"/>
              </w:rPr>
            </w:pPr>
            <w:r w:rsidRPr="001C653E">
              <w:rPr>
                <w:rFonts w:ascii="SutonnyMJ" w:hAnsi="SutonnyMJ"/>
                <w:b w:val="0"/>
                <w:sz w:val="20"/>
                <w:szCs w:val="20"/>
              </w:rPr>
              <w:t>¯¿xi PwiÎ wb‡q m‡›`n n‡j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14:paraId="0E41CE98" w14:textId="77777777"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D9F6381" w14:textId="77777777"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36B90DE0" w14:textId="77777777"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7456252F" w14:textId="77777777"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27DD81F9" w14:textId="77777777"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77CFF7B5" w14:textId="77777777" w:rsidR="006A33FD" w:rsidRPr="001C653E" w:rsidRDefault="006A33FD" w:rsidP="003911F6">
            <w:pPr>
              <w:jc w:val="both"/>
              <w:rPr>
                <w:color w:val="FF0000"/>
                <w:sz w:val="20"/>
                <w:szCs w:val="20"/>
              </w:rPr>
            </w:pPr>
          </w:p>
        </w:tc>
      </w:tr>
      <w:tr w:rsidR="006A33FD" w:rsidRPr="001C653E" w14:paraId="230246CE"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520B5A70"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189955A8" w14:textId="77777777" w:rsidR="006A33FD" w:rsidRPr="001C653E" w:rsidRDefault="006A33FD" w:rsidP="003911F6">
            <w:pPr>
              <w:pStyle w:val="BodyText"/>
              <w:rPr>
                <w:b w:val="0"/>
                <w:sz w:val="20"/>
                <w:szCs w:val="20"/>
              </w:rPr>
            </w:pPr>
            <w:r w:rsidRPr="001C653E">
              <w:rPr>
                <w:b w:val="0"/>
                <w:sz w:val="20"/>
                <w:szCs w:val="20"/>
              </w:rPr>
              <w:t>It is alright for a man to beat his wife if she is unfaithful.</w:t>
            </w:r>
          </w:p>
          <w:p w14:paraId="4D77BD29" w14:textId="77777777" w:rsidR="006A33FD" w:rsidRPr="001C653E" w:rsidRDefault="006A33FD" w:rsidP="0097082C">
            <w:pPr>
              <w:pStyle w:val="BodyText"/>
              <w:rPr>
                <w:sz w:val="20"/>
                <w:szCs w:val="20"/>
              </w:rPr>
            </w:pPr>
            <w:r w:rsidRPr="001C653E">
              <w:rPr>
                <w:rFonts w:ascii="SutonnyMJ" w:hAnsi="SutonnyMJ"/>
                <w:b w:val="0"/>
                <w:sz w:val="20"/>
                <w:szCs w:val="20"/>
              </w:rPr>
              <w:t>¯¿xi PwiÎ Lvivc n‡j ¯^vgx ¯¿x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14:paraId="05A0B167" w14:textId="77777777"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0C2784A" w14:textId="77777777"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3F8D6761" w14:textId="77777777"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2EC3CC6E" w14:textId="77777777"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28867540" w14:textId="77777777"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494CD132" w14:textId="77777777" w:rsidR="006A33FD" w:rsidRPr="001C653E" w:rsidRDefault="006A33FD" w:rsidP="003911F6">
            <w:pPr>
              <w:jc w:val="both"/>
              <w:rPr>
                <w:color w:val="FF0000"/>
                <w:sz w:val="20"/>
                <w:szCs w:val="20"/>
              </w:rPr>
            </w:pPr>
          </w:p>
        </w:tc>
      </w:tr>
      <w:tr w:rsidR="006A33FD" w:rsidRPr="001C653E" w14:paraId="49BB9222"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296305EF"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56E76509" w14:textId="77777777" w:rsidR="006A33FD" w:rsidRPr="001C653E" w:rsidRDefault="006A33FD" w:rsidP="003911F6">
            <w:pPr>
              <w:pStyle w:val="BodyText"/>
              <w:rPr>
                <w:b w:val="0"/>
                <w:sz w:val="20"/>
                <w:szCs w:val="20"/>
              </w:rPr>
            </w:pPr>
            <w:r w:rsidRPr="001C653E">
              <w:rPr>
                <w:b w:val="0"/>
                <w:sz w:val="20"/>
                <w:szCs w:val="20"/>
              </w:rPr>
              <w:t>A man can hit his wife if she asks him whether he has other girlfriends.</w:t>
            </w:r>
          </w:p>
          <w:p w14:paraId="061BE17D" w14:textId="77777777" w:rsidR="006A33FD" w:rsidRPr="001C653E" w:rsidRDefault="006A33FD" w:rsidP="003E4850">
            <w:pPr>
              <w:pStyle w:val="BodyText"/>
              <w:rPr>
                <w:b w:val="0"/>
                <w:sz w:val="20"/>
                <w:szCs w:val="20"/>
              </w:rPr>
            </w:pPr>
            <w:r w:rsidRPr="001C653E">
              <w:rPr>
                <w:rFonts w:ascii="SutonnyMJ" w:hAnsi="SutonnyMJ"/>
                <w:b w:val="0"/>
                <w:sz w:val="20"/>
                <w:szCs w:val="20"/>
              </w:rPr>
              <w:t xml:space="preserve">Ab¨ †g‡qi m‡½ m¤cK© </w:t>
            </w:r>
            <w:r w:rsidRPr="001C653E">
              <w:rPr>
                <w:rFonts w:ascii="SutonnyMJ" w:hAnsi="SutonnyMJ" w:cs="SutonnyMJ"/>
                <w:b w:val="0"/>
                <w:sz w:val="20"/>
                <w:szCs w:val="20"/>
              </w:rPr>
              <w:t xml:space="preserve">Av‡Q wKbv Zv Rvb‡Z PvB‡j ¯^vgx </w:t>
            </w:r>
            <w:r w:rsidRPr="001C653E">
              <w:rPr>
                <w:rFonts w:ascii="SutonnyMJ" w:hAnsi="SutonnyMJ"/>
                <w:b w:val="0"/>
                <w:sz w:val="20"/>
                <w:szCs w:val="20"/>
              </w:rPr>
              <w:t>¯¿x</w:t>
            </w:r>
            <w:r w:rsidRPr="001C653E">
              <w:rPr>
                <w:rFonts w:ascii="SutonnyMJ" w:hAnsi="SutonnyMJ" w:cs="SutonnyMJ"/>
                <w:b w:val="0"/>
                <w:sz w:val="20"/>
                <w:szCs w:val="20"/>
              </w:rPr>
              <w:t xml:space="preserve">‡K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14:paraId="76A63C5E" w14:textId="77777777"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6266D8AF" w14:textId="77777777"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1E939934" w14:textId="77777777"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1F691B63" w14:textId="77777777"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1E4C60FC" w14:textId="77777777"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733169FA" w14:textId="77777777" w:rsidR="006A33FD" w:rsidRPr="001C653E" w:rsidRDefault="006A33FD" w:rsidP="003911F6">
            <w:pPr>
              <w:jc w:val="both"/>
              <w:rPr>
                <w:color w:val="FF0000"/>
                <w:sz w:val="20"/>
                <w:szCs w:val="20"/>
              </w:rPr>
            </w:pPr>
          </w:p>
        </w:tc>
      </w:tr>
      <w:tr w:rsidR="006A33FD" w:rsidRPr="001C653E" w14:paraId="6DCF8E1C"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3BE1F4FF"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6680C1E3" w14:textId="77777777" w:rsidR="006A33FD" w:rsidRPr="001C653E" w:rsidRDefault="006A33FD" w:rsidP="003911F6">
            <w:pPr>
              <w:pStyle w:val="BodyText"/>
              <w:rPr>
                <w:b w:val="0"/>
                <w:sz w:val="20"/>
                <w:szCs w:val="20"/>
              </w:rPr>
            </w:pPr>
            <w:r w:rsidRPr="001C653E">
              <w:rPr>
                <w:b w:val="0"/>
                <w:sz w:val="20"/>
                <w:szCs w:val="20"/>
              </w:rPr>
              <w:t>A man can hit his wife if she won’t have sex with him.</w:t>
            </w:r>
          </w:p>
          <w:p w14:paraId="749B06D7" w14:textId="77777777" w:rsidR="006A33FD" w:rsidRPr="001C653E" w:rsidRDefault="006A33FD" w:rsidP="003911F6">
            <w:pPr>
              <w:pStyle w:val="BodyText"/>
              <w:rPr>
                <w:b w:val="0"/>
                <w:sz w:val="20"/>
                <w:szCs w:val="20"/>
              </w:rPr>
            </w:pPr>
            <w:r w:rsidRPr="001C653E">
              <w:rPr>
                <w:rFonts w:ascii="SutonnyMJ" w:hAnsi="SutonnyMJ"/>
                <w:b w:val="0"/>
                <w:sz w:val="20"/>
                <w:szCs w:val="20"/>
              </w:rPr>
              <w:t xml:space="preserve">¯¿x </w:t>
            </w:r>
            <w:r w:rsidRPr="001C653E">
              <w:rPr>
                <w:rFonts w:ascii="SutonnyMJ" w:hAnsi="SutonnyMJ" w:cs="SutonnyMJ"/>
                <w:b w:val="0"/>
                <w:sz w:val="20"/>
                <w:szCs w:val="20"/>
              </w:rPr>
              <w:t xml:space="preserve">mnev‡m ivRx bv n‡j ¯^vgx Zv‡K </w:t>
            </w:r>
            <w:r w:rsidRPr="001C653E">
              <w:rPr>
                <w:rFonts w:ascii="SutonnyMJ" w:hAnsi="SutonnyMJ"/>
                <w:b w:val="0"/>
                <w:sz w:val="20"/>
                <w:szCs w:val="20"/>
              </w:rPr>
              <w:t xml:space="preserve">gviai </w:t>
            </w:r>
            <w:r w:rsidRPr="001C653E">
              <w:rPr>
                <w:rFonts w:ascii="SutonnyMJ" w:hAnsi="SutonnyMJ" w:cs="SutonnyMJ"/>
                <w:b w:val="0"/>
                <w:sz w:val="20"/>
                <w:szCs w:val="20"/>
              </w:rPr>
              <w:t>Ki‡Z</w:t>
            </w:r>
            <w:r w:rsidRPr="001C653E">
              <w:rPr>
                <w:rFonts w:ascii="SutonnyMJ" w:hAnsi="SutonnyMJ"/>
                <w:sz w:val="20"/>
                <w:szCs w:val="20"/>
              </w:rPr>
              <w:t xml:space="preserve"> </w:t>
            </w:r>
            <w:r w:rsidRPr="001C653E">
              <w:rPr>
                <w:rFonts w:ascii="SutonnyMJ" w:hAnsi="SutonnyMJ" w:cs="SutonnyMJ"/>
                <w:b w:val="0"/>
                <w:sz w:val="20"/>
                <w:szCs w:val="20"/>
              </w:rPr>
              <w:t>cv‡i</w:t>
            </w:r>
            <w:r w:rsidRPr="001C653E">
              <w:rPr>
                <w:rFonts w:ascii="SutonnyMJ" w:hAnsi="SutonnyMJ"/>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14:paraId="7A625D17" w14:textId="77777777" w:rsidR="006A33FD" w:rsidRPr="001C653E" w:rsidRDefault="006A33FD" w:rsidP="00F73DA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2A9A2648" w14:textId="77777777" w:rsidR="006A33FD" w:rsidRPr="001C653E" w:rsidRDefault="006A33FD" w:rsidP="00F73DA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76BB536C" w14:textId="77777777" w:rsidR="006A33FD" w:rsidRPr="001C653E" w:rsidRDefault="006A33FD" w:rsidP="00F73DA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0B7C4A14" w14:textId="77777777" w:rsidR="006A33FD" w:rsidRPr="001C653E" w:rsidRDefault="006A33FD" w:rsidP="00F73DA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3A328DD9" w14:textId="77777777" w:rsidR="006A33FD" w:rsidRPr="001C653E" w:rsidRDefault="006A33FD" w:rsidP="00F73DA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40789A98" w14:textId="77777777" w:rsidR="006A33FD" w:rsidRPr="001C653E" w:rsidRDefault="006A33FD" w:rsidP="003911F6">
            <w:pPr>
              <w:jc w:val="both"/>
              <w:rPr>
                <w:color w:val="FF0000"/>
                <w:sz w:val="20"/>
                <w:szCs w:val="20"/>
              </w:rPr>
            </w:pPr>
          </w:p>
        </w:tc>
      </w:tr>
      <w:tr w:rsidR="006A33FD" w:rsidRPr="001C653E" w14:paraId="5E0BC674"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4E8BC0A8"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626AC9DE" w14:textId="77777777" w:rsidR="006A33FD" w:rsidRPr="001C653E" w:rsidRDefault="006A33FD" w:rsidP="003911F6">
            <w:pPr>
              <w:pStyle w:val="BodyText"/>
              <w:rPr>
                <w:b w:val="0"/>
                <w:sz w:val="20"/>
                <w:szCs w:val="20"/>
              </w:rPr>
            </w:pPr>
            <w:r w:rsidRPr="001C653E">
              <w:rPr>
                <w:b w:val="0"/>
                <w:sz w:val="20"/>
                <w:szCs w:val="20"/>
              </w:rPr>
              <w:t>A woman should tolerate violence to keep her family together.</w:t>
            </w:r>
          </w:p>
          <w:p w14:paraId="35CF2583" w14:textId="77777777" w:rsidR="006A33FD" w:rsidRPr="001C653E" w:rsidRDefault="006A33FD" w:rsidP="003911F6">
            <w:pPr>
              <w:pStyle w:val="BodyText"/>
              <w:rPr>
                <w:sz w:val="20"/>
                <w:szCs w:val="20"/>
              </w:rPr>
            </w:pPr>
            <w:r w:rsidRPr="001C653E">
              <w:rPr>
                <w:rFonts w:ascii="SutonnyMJ" w:hAnsi="SutonnyMJ"/>
                <w:b w:val="0"/>
                <w:sz w:val="20"/>
                <w:szCs w:val="20"/>
              </w:rPr>
              <w:t>msmvi wUwK‡q ivLvi Rb¨ GKRb bvixi wbh©vZb mn¨ K‡i hvIqv DwPZ|</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14:paraId="66DEE097" w14:textId="77777777"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F5ADE12" w14:textId="77777777"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2C060A85" w14:textId="77777777"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7ECE49B5" w14:textId="77777777"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4AEEAA33" w14:textId="77777777"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410453B3" w14:textId="77777777" w:rsidR="006A33FD" w:rsidRPr="001C653E" w:rsidRDefault="006A33FD" w:rsidP="003911F6">
            <w:pPr>
              <w:jc w:val="both"/>
              <w:rPr>
                <w:color w:val="FF0000"/>
                <w:sz w:val="20"/>
                <w:szCs w:val="20"/>
              </w:rPr>
            </w:pPr>
          </w:p>
        </w:tc>
      </w:tr>
      <w:tr w:rsidR="006A33FD" w:rsidRPr="001C653E" w14:paraId="3E81AECB"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04C93479"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35EEC1C0" w14:textId="77777777" w:rsidR="006A33FD" w:rsidRPr="001C653E" w:rsidRDefault="006A33FD" w:rsidP="003911F6">
            <w:pPr>
              <w:pStyle w:val="BodyText"/>
              <w:rPr>
                <w:b w:val="0"/>
                <w:sz w:val="20"/>
                <w:szCs w:val="20"/>
              </w:rPr>
            </w:pPr>
            <w:r w:rsidRPr="001C653E">
              <w:rPr>
                <w:b w:val="0"/>
                <w:sz w:val="20"/>
                <w:szCs w:val="20"/>
              </w:rPr>
              <w:t>If someone insults a man, he should defend his reputation with force if he has to.</w:t>
            </w:r>
          </w:p>
          <w:p w14:paraId="238BBAA5" w14:textId="77777777" w:rsidR="006A33FD" w:rsidRPr="001C653E" w:rsidRDefault="006A33FD" w:rsidP="003911F6">
            <w:pPr>
              <w:pStyle w:val="BodyText"/>
              <w:rPr>
                <w:sz w:val="20"/>
                <w:szCs w:val="20"/>
              </w:rPr>
            </w:pPr>
            <w:r w:rsidRPr="001C653E">
              <w:rPr>
                <w:rFonts w:ascii="SutonnyMJ" w:hAnsi="SutonnyMJ"/>
                <w:b w:val="0"/>
                <w:sz w:val="20"/>
                <w:szCs w:val="20"/>
              </w:rPr>
              <w:t xml:space="preserve">GKRb cyiæl‡K †KD Acgvb Ki‡j </w:t>
            </w:r>
            <w:r w:rsidRPr="001C653E">
              <w:rPr>
                <w:rFonts w:ascii="SutonnyMJ" w:hAnsi="SutonnyMJ"/>
                <w:b w:val="0"/>
                <w:sz w:val="20"/>
                <w:szCs w:val="20"/>
                <w:u w:val="single"/>
              </w:rPr>
              <w:t>kix‡ii †Rvi</w:t>
            </w:r>
            <w:r w:rsidRPr="001C653E">
              <w:rPr>
                <w:rFonts w:ascii="SutonnyMJ" w:hAnsi="SutonnyMJ"/>
                <w:b w:val="0"/>
                <w:sz w:val="20"/>
                <w:szCs w:val="20"/>
              </w:rPr>
              <w:t xml:space="preserve"> LvwU‡q n‡jI Zvi wb‡Ri gh©v`v i¶v Kiv DwPZ|</w:t>
            </w:r>
          </w:p>
        </w:tc>
        <w:tc>
          <w:tcPr>
            <w:tcW w:w="4588" w:type="dxa"/>
            <w:gridSpan w:val="3"/>
            <w:tcBorders>
              <w:top w:val="single" w:sz="6" w:space="0" w:color="auto"/>
              <w:left w:val="single" w:sz="6" w:space="0" w:color="auto"/>
              <w:bottom w:val="single" w:sz="6" w:space="0" w:color="auto"/>
              <w:right w:val="single" w:sz="6" w:space="0" w:color="auto"/>
            </w:tcBorders>
          </w:tcPr>
          <w:p w14:paraId="428401E4" w14:textId="77777777"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5D495946" w14:textId="77777777"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61F2BD47" w14:textId="77777777"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38542762" w14:textId="77777777"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0F77A53C" w14:textId="77777777"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7C0A9EF9" w14:textId="77777777" w:rsidR="006A33FD" w:rsidRPr="001C653E" w:rsidRDefault="006A33FD" w:rsidP="003911F6">
            <w:pPr>
              <w:jc w:val="both"/>
              <w:rPr>
                <w:color w:val="FF0000"/>
                <w:sz w:val="20"/>
                <w:szCs w:val="20"/>
              </w:rPr>
            </w:pPr>
          </w:p>
        </w:tc>
      </w:tr>
      <w:tr w:rsidR="006A33FD" w:rsidRPr="001C653E" w14:paraId="1739B876"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101B70CC"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07C30DCA" w14:textId="77777777" w:rsidR="006A33FD" w:rsidRPr="001C653E" w:rsidRDefault="006A33FD" w:rsidP="003911F6">
            <w:pPr>
              <w:pStyle w:val="BodyText"/>
              <w:rPr>
                <w:b w:val="0"/>
                <w:sz w:val="20"/>
                <w:szCs w:val="20"/>
              </w:rPr>
            </w:pPr>
            <w:r w:rsidRPr="001C653E">
              <w:rPr>
                <w:b w:val="0"/>
                <w:sz w:val="20"/>
                <w:szCs w:val="20"/>
              </w:rPr>
              <w:t>A man using violence against his wife is a private matter that shouldn’t be discussed outside the couple.</w:t>
            </w:r>
          </w:p>
          <w:p w14:paraId="60F4C364" w14:textId="77777777" w:rsidR="006A33FD" w:rsidRPr="001C653E" w:rsidRDefault="006A33FD" w:rsidP="003E4850">
            <w:pPr>
              <w:pStyle w:val="BodyText"/>
              <w:rPr>
                <w:sz w:val="20"/>
                <w:szCs w:val="20"/>
              </w:rPr>
            </w:pPr>
            <w:r w:rsidRPr="001C653E">
              <w:rPr>
                <w:rFonts w:ascii="SutonnyMJ" w:hAnsi="SutonnyMJ"/>
                <w:b w:val="0"/>
                <w:sz w:val="20"/>
                <w:szCs w:val="20"/>
              </w:rPr>
              <w:t>GKRb cyiæl Zvi ¯¿x‡K gviai K‡i, evB‡ii Kv‡iv mv‡_ Zv Av‡jvPbv Kiv DwPZ bq|</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14:paraId="28F8B855" w14:textId="77777777"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68C46905" w14:textId="77777777"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51FDE458" w14:textId="77777777"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142DE3A8" w14:textId="77777777"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3F8355C9" w14:textId="77777777"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2C7ECAE0" w14:textId="77777777" w:rsidR="006A33FD" w:rsidRPr="001C653E" w:rsidRDefault="006A33FD" w:rsidP="003911F6">
            <w:pPr>
              <w:jc w:val="both"/>
              <w:rPr>
                <w:sz w:val="20"/>
                <w:szCs w:val="20"/>
              </w:rPr>
            </w:pPr>
          </w:p>
        </w:tc>
      </w:tr>
      <w:tr w:rsidR="006A33FD" w:rsidRPr="001C653E" w14:paraId="003C5CC6"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1C664C7A"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1B90B459" w14:textId="77777777" w:rsidR="006A33FD" w:rsidRPr="001C653E" w:rsidRDefault="006A33FD" w:rsidP="003911F6">
            <w:pPr>
              <w:pStyle w:val="BodyText"/>
              <w:rPr>
                <w:b w:val="0"/>
                <w:sz w:val="20"/>
                <w:szCs w:val="20"/>
              </w:rPr>
            </w:pPr>
            <w:commentRangeStart w:id="5"/>
            <w:r w:rsidRPr="001C653E">
              <w:rPr>
                <w:b w:val="0"/>
                <w:sz w:val="20"/>
                <w:szCs w:val="20"/>
              </w:rPr>
              <w:t>It is the man who decides what type of sex to have.</w:t>
            </w:r>
          </w:p>
          <w:p w14:paraId="19636D83" w14:textId="77777777" w:rsidR="006A33FD" w:rsidRPr="001C653E" w:rsidRDefault="006A33FD" w:rsidP="0097082C">
            <w:pPr>
              <w:pStyle w:val="BodyText"/>
              <w:rPr>
                <w:sz w:val="20"/>
                <w:szCs w:val="20"/>
              </w:rPr>
            </w:pPr>
            <w:r w:rsidRPr="001C653E">
              <w:rPr>
                <w:rFonts w:ascii="SutonnyMJ" w:hAnsi="SutonnyMJ"/>
                <w:b w:val="0"/>
                <w:sz w:val="20"/>
                <w:szCs w:val="20"/>
              </w:rPr>
              <w:t>GKRb cyiæl wVK Ki‡e †h Zviv †Kgb ai‡bi †hŠbKvR Ki‡e|</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14:paraId="166CF064" w14:textId="77777777"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6C4EEFD6" w14:textId="77777777"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2B53D7D5" w14:textId="77777777"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4A8BE038" w14:textId="77777777"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73259603" w14:textId="77777777"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5"/>
        <w:tc>
          <w:tcPr>
            <w:tcW w:w="720" w:type="dxa"/>
            <w:gridSpan w:val="2"/>
            <w:tcBorders>
              <w:top w:val="single" w:sz="6" w:space="0" w:color="auto"/>
              <w:left w:val="single" w:sz="6" w:space="0" w:color="auto"/>
              <w:bottom w:val="single" w:sz="6" w:space="0" w:color="auto"/>
              <w:right w:val="single" w:sz="6" w:space="0" w:color="auto"/>
            </w:tcBorders>
          </w:tcPr>
          <w:p w14:paraId="03F8F0D9" w14:textId="77777777" w:rsidR="006A33FD" w:rsidRPr="001C653E" w:rsidRDefault="00B25157" w:rsidP="003911F6">
            <w:pPr>
              <w:jc w:val="both"/>
              <w:rPr>
                <w:sz w:val="20"/>
                <w:szCs w:val="20"/>
              </w:rPr>
            </w:pPr>
            <w:r>
              <w:rPr>
                <w:rStyle w:val="CommentReference"/>
              </w:rPr>
              <w:commentReference w:id="5"/>
            </w:r>
          </w:p>
        </w:tc>
      </w:tr>
      <w:tr w:rsidR="006A33FD" w:rsidRPr="001C653E" w14:paraId="6B333687"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26BFC44A"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25DA12BE" w14:textId="77777777" w:rsidR="006A33FD" w:rsidRPr="001C653E" w:rsidRDefault="006A33FD" w:rsidP="003911F6">
            <w:pPr>
              <w:pStyle w:val="BodyText"/>
              <w:rPr>
                <w:b w:val="0"/>
                <w:sz w:val="20"/>
                <w:szCs w:val="20"/>
              </w:rPr>
            </w:pPr>
            <w:commentRangeStart w:id="6"/>
            <w:r w:rsidRPr="001C653E">
              <w:rPr>
                <w:b w:val="0"/>
                <w:sz w:val="20"/>
                <w:szCs w:val="20"/>
              </w:rPr>
              <w:t>Men are always ready to have sex.</w:t>
            </w:r>
          </w:p>
          <w:p w14:paraId="3A0DCC4E" w14:textId="77777777" w:rsidR="006A33FD" w:rsidRPr="001C653E" w:rsidRDefault="006A33FD" w:rsidP="003911F6">
            <w:pPr>
              <w:pStyle w:val="BodyText"/>
              <w:rPr>
                <w:sz w:val="20"/>
                <w:szCs w:val="20"/>
              </w:rPr>
            </w:pPr>
            <w:r w:rsidRPr="001C653E">
              <w:rPr>
                <w:rFonts w:ascii="SutonnyMJ" w:hAnsi="SutonnyMJ"/>
                <w:b w:val="0"/>
                <w:sz w:val="20"/>
                <w:szCs w:val="20"/>
              </w:rPr>
              <w:t>cyiæliv me©`v †hŠbKvR Ki‡Z cÖ¯‘Z|</w:t>
            </w:r>
          </w:p>
        </w:tc>
        <w:tc>
          <w:tcPr>
            <w:tcW w:w="4588" w:type="dxa"/>
            <w:gridSpan w:val="3"/>
            <w:tcBorders>
              <w:top w:val="single" w:sz="6" w:space="0" w:color="auto"/>
              <w:left w:val="single" w:sz="6" w:space="0" w:color="auto"/>
              <w:bottom w:val="single" w:sz="6" w:space="0" w:color="auto"/>
              <w:right w:val="single" w:sz="6" w:space="0" w:color="auto"/>
            </w:tcBorders>
          </w:tcPr>
          <w:p w14:paraId="3E63988A" w14:textId="77777777"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DDFB58F" w14:textId="77777777"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5A44F71B" w14:textId="77777777"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22C89D94" w14:textId="77777777"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0551F748" w14:textId="77777777"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6"/>
        <w:tc>
          <w:tcPr>
            <w:tcW w:w="720" w:type="dxa"/>
            <w:gridSpan w:val="2"/>
            <w:tcBorders>
              <w:top w:val="single" w:sz="6" w:space="0" w:color="auto"/>
              <w:left w:val="single" w:sz="6" w:space="0" w:color="auto"/>
              <w:bottom w:val="single" w:sz="6" w:space="0" w:color="auto"/>
              <w:right w:val="single" w:sz="6" w:space="0" w:color="auto"/>
            </w:tcBorders>
          </w:tcPr>
          <w:p w14:paraId="348847B2" w14:textId="77777777" w:rsidR="006A33FD" w:rsidRPr="001C653E" w:rsidRDefault="003A2B1A" w:rsidP="003911F6">
            <w:pPr>
              <w:jc w:val="both"/>
              <w:rPr>
                <w:sz w:val="20"/>
                <w:szCs w:val="20"/>
              </w:rPr>
            </w:pPr>
            <w:r>
              <w:rPr>
                <w:rStyle w:val="CommentReference"/>
              </w:rPr>
              <w:commentReference w:id="6"/>
            </w:r>
          </w:p>
        </w:tc>
      </w:tr>
      <w:tr w:rsidR="006A33FD" w:rsidRPr="001C653E" w14:paraId="13B6A0EA"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26BFC218"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2585DFAC" w14:textId="77777777" w:rsidR="006A33FD" w:rsidRPr="001C653E" w:rsidRDefault="006A33FD" w:rsidP="003911F6">
            <w:pPr>
              <w:pStyle w:val="BodyText"/>
              <w:rPr>
                <w:b w:val="0"/>
                <w:sz w:val="20"/>
                <w:szCs w:val="20"/>
              </w:rPr>
            </w:pPr>
            <w:r w:rsidRPr="001C653E">
              <w:rPr>
                <w:b w:val="0"/>
                <w:sz w:val="20"/>
                <w:szCs w:val="20"/>
              </w:rPr>
              <w:t>Men need sex more than women do.</w:t>
            </w:r>
          </w:p>
          <w:p w14:paraId="1BE291DE" w14:textId="77777777" w:rsidR="006A33FD" w:rsidRPr="001C653E" w:rsidRDefault="00ED04E7" w:rsidP="003911F6">
            <w:pPr>
              <w:pStyle w:val="BodyText"/>
              <w:rPr>
                <w:sz w:val="20"/>
                <w:szCs w:val="20"/>
              </w:rPr>
            </w:pPr>
            <w:r w:rsidRPr="00F10BE0">
              <w:rPr>
                <w:rFonts w:ascii="SutonnyMJ" w:hAnsi="SutonnyMJ"/>
                <w:b w:val="0"/>
                <w:sz w:val="20"/>
                <w:szCs w:val="20"/>
              </w:rPr>
              <w:t>†</w:t>
            </w:r>
            <w:proofErr w:type="spellStart"/>
            <w:r w:rsidRPr="00F10BE0">
              <w:rPr>
                <w:rFonts w:ascii="SutonnyMJ" w:hAnsi="SutonnyMJ"/>
                <w:b w:val="0"/>
                <w:sz w:val="20"/>
                <w:szCs w:val="20"/>
              </w:rPr>
              <w:t>g‡q</w:t>
            </w:r>
            <w:proofErr w:type="spellEnd"/>
            <w:r w:rsidRPr="00F10BE0">
              <w:rPr>
                <w:rFonts w:ascii="SutonnyMJ" w:hAnsi="SutonnyMJ"/>
                <w:b w:val="0"/>
                <w:sz w:val="20"/>
                <w:szCs w:val="20"/>
              </w:rPr>
              <w:t>‡`</w:t>
            </w:r>
            <w:proofErr w:type="spellStart"/>
            <w:r w:rsidRPr="00F10BE0">
              <w:rPr>
                <w:rFonts w:ascii="SutonnyMJ" w:hAnsi="SutonnyMJ"/>
                <w:b w:val="0"/>
                <w:sz w:val="20"/>
                <w:szCs w:val="20"/>
              </w:rPr>
              <w:t>i</w:t>
            </w:r>
            <w:proofErr w:type="spellEnd"/>
            <w:r w:rsidRPr="00F10BE0">
              <w:rPr>
                <w:rFonts w:ascii="SutonnyMJ" w:hAnsi="SutonnyMJ"/>
                <w:b w:val="0"/>
                <w:sz w:val="20"/>
                <w:szCs w:val="20"/>
              </w:rPr>
              <w:t xml:space="preserve"> </w:t>
            </w:r>
            <w:proofErr w:type="spellStart"/>
            <w:r>
              <w:rPr>
                <w:rFonts w:ascii="SutonnyMJ" w:hAnsi="SutonnyMJ"/>
                <w:b w:val="0"/>
                <w:sz w:val="20"/>
                <w:szCs w:val="20"/>
              </w:rPr>
              <w:t>PvB‡Z</w:t>
            </w:r>
            <w:proofErr w:type="spellEnd"/>
            <w:r>
              <w:rPr>
                <w:rFonts w:ascii="SutonnyMJ" w:hAnsi="SutonnyMJ"/>
                <w:b w:val="0"/>
                <w:sz w:val="20"/>
                <w:szCs w:val="20"/>
              </w:rPr>
              <w:t xml:space="preserve"> †</w:t>
            </w:r>
            <w:proofErr w:type="spellStart"/>
            <w:r>
              <w:rPr>
                <w:rFonts w:ascii="SutonnyMJ" w:hAnsi="SutonnyMJ"/>
                <w:b w:val="0"/>
                <w:sz w:val="20"/>
                <w:szCs w:val="20"/>
              </w:rPr>
              <w:t>Q‡j</w:t>
            </w:r>
            <w:proofErr w:type="spellEnd"/>
            <w:r>
              <w:rPr>
                <w:rFonts w:ascii="SutonnyMJ" w:hAnsi="SutonnyMJ"/>
                <w:b w:val="0"/>
                <w:sz w:val="20"/>
                <w:szCs w:val="20"/>
              </w:rPr>
              <w:t>‡`</w:t>
            </w:r>
            <w:proofErr w:type="spellStart"/>
            <w:r>
              <w:rPr>
                <w:rFonts w:ascii="SutonnyMJ" w:hAnsi="SutonnyMJ"/>
                <w:b w:val="0"/>
                <w:sz w:val="20"/>
                <w:szCs w:val="20"/>
              </w:rPr>
              <w:t>i</w:t>
            </w:r>
            <w:proofErr w:type="spellEnd"/>
            <w:r>
              <w:rPr>
                <w:rFonts w:ascii="SutonnyMJ" w:hAnsi="SutonnyMJ"/>
                <w:b w:val="0"/>
                <w:sz w:val="20"/>
                <w:szCs w:val="20"/>
              </w:rPr>
              <w:t xml:space="preserve"> †m· (†</w:t>
            </w:r>
            <w:proofErr w:type="spellStart"/>
            <w:r>
              <w:rPr>
                <w:rFonts w:ascii="SutonnyMJ" w:hAnsi="SutonnyMJ"/>
                <w:b w:val="0"/>
                <w:sz w:val="20"/>
                <w:szCs w:val="20"/>
              </w:rPr>
              <w:t>hŠb</w:t>
            </w:r>
            <w:proofErr w:type="spellEnd"/>
            <w:r>
              <w:rPr>
                <w:rFonts w:ascii="SutonnyMJ" w:hAnsi="SutonnyMJ"/>
                <w:b w:val="0"/>
                <w:sz w:val="20"/>
                <w:szCs w:val="20"/>
              </w:rPr>
              <w:t xml:space="preserve"> </w:t>
            </w:r>
            <w:proofErr w:type="spellStart"/>
            <w:r>
              <w:rPr>
                <w:rFonts w:ascii="SutonnyMJ" w:hAnsi="SutonnyMJ"/>
                <w:b w:val="0"/>
                <w:sz w:val="20"/>
                <w:szCs w:val="20"/>
              </w:rPr>
              <w:t>Pvwn`v</w:t>
            </w:r>
            <w:proofErr w:type="spellEnd"/>
            <w:r>
              <w:rPr>
                <w:rFonts w:ascii="SutonnyMJ" w:hAnsi="SutonnyMJ"/>
                <w:b w:val="0"/>
                <w:sz w:val="20"/>
                <w:szCs w:val="20"/>
              </w:rPr>
              <w:t>) ‡</w:t>
            </w:r>
            <w:proofErr w:type="spellStart"/>
            <w:r>
              <w:rPr>
                <w:rFonts w:ascii="SutonnyMJ" w:hAnsi="SutonnyMJ"/>
                <w:b w:val="0"/>
                <w:sz w:val="20"/>
                <w:szCs w:val="20"/>
              </w:rPr>
              <w:t>ekx</w:t>
            </w:r>
            <w:proofErr w:type="spellEnd"/>
            <w:r w:rsidRPr="00F10BE0">
              <w:rPr>
                <w:rFonts w:ascii="SutonnyMJ" w:hAnsi="SutonnyMJ" w:cs="Vrinda" w:hint="cs"/>
                <w:b w:val="0"/>
                <w:sz w:val="20"/>
                <w:szCs w:val="20"/>
                <w:lang w:bidi="bn-BD"/>
              </w:rPr>
              <w:t>|</w:t>
            </w:r>
          </w:p>
        </w:tc>
        <w:tc>
          <w:tcPr>
            <w:tcW w:w="4588" w:type="dxa"/>
            <w:gridSpan w:val="3"/>
            <w:tcBorders>
              <w:top w:val="single" w:sz="6" w:space="0" w:color="auto"/>
              <w:left w:val="single" w:sz="6" w:space="0" w:color="auto"/>
              <w:bottom w:val="single" w:sz="6" w:space="0" w:color="auto"/>
              <w:right w:val="single" w:sz="6" w:space="0" w:color="auto"/>
            </w:tcBorders>
          </w:tcPr>
          <w:p w14:paraId="5E02B6F5" w14:textId="77777777"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2931AF85" w14:textId="77777777"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722744F9" w14:textId="77777777"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678E057B" w14:textId="77777777"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4E7537CB" w14:textId="77777777"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01EA471C" w14:textId="77777777" w:rsidR="006A33FD" w:rsidRPr="001C653E" w:rsidRDefault="006A33FD" w:rsidP="003911F6">
            <w:pPr>
              <w:jc w:val="both"/>
              <w:rPr>
                <w:sz w:val="20"/>
                <w:szCs w:val="20"/>
              </w:rPr>
            </w:pPr>
          </w:p>
        </w:tc>
      </w:tr>
      <w:tr w:rsidR="006A33FD" w:rsidRPr="001C653E" w14:paraId="7EB8C46F"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6047FD23"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44C7072C" w14:textId="77777777" w:rsidR="006A33FD" w:rsidRPr="001C653E" w:rsidRDefault="006A33FD" w:rsidP="003911F6">
            <w:pPr>
              <w:pStyle w:val="BodyText"/>
              <w:rPr>
                <w:b w:val="0"/>
                <w:sz w:val="20"/>
                <w:szCs w:val="20"/>
              </w:rPr>
            </w:pPr>
            <w:r w:rsidRPr="001C653E">
              <w:rPr>
                <w:b w:val="0"/>
                <w:sz w:val="20"/>
                <w:szCs w:val="20"/>
              </w:rPr>
              <w:t>A man needs other women even if things with his wife are fine.</w:t>
            </w:r>
          </w:p>
          <w:p w14:paraId="226B0C8F" w14:textId="77777777" w:rsidR="006A33FD" w:rsidRPr="001C653E" w:rsidRDefault="00ED04E7" w:rsidP="00F245C6">
            <w:pPr>
              <w:pStyle w:val="BodyText"/>
              <w:rPr>
                <w:sz w:val="20"/>
                <w:szCs w:val="20"/>
              </w:rPr>
            </w:pPr>
            <w:r w:rsidRPr="00462C4D">
              <w:rPr>
                <w:rFonts w:ascii="SutonnyMJ" w:hAnsi="SutonnyMJ"/>
                <w:b w:val="0"/>
                <w:sz w:val="20"/>
                <w:szCs w:val="20"/>
              </w:rPr>
              <w:t>¯¿x</w:t>
            </w:r>
            <w:r>
              <w:rPr>
                <w:rFonts w:ascii="SutonnyMJ" w:hAnsi="SutonnyMJ"/>
                <w:b w:val="0"/>
                <w:sz w:val="20"/>
                <w:szCs w:val="20"/>
              </w:rPr>
              <w:t>i</w:t>
            </w:r>
            <w:r w:rsidRPr="00462C4D">
              <w:rPr>
                <w:rFonts w:ascii="SutonnyMJ" w:hAnsi="SutonnyMJ"/>
                <w:b w:val="0"/>
                <w:sz w:val="20"/>
                <w:szCs w:val="20"/>
              </w:rPr>
              <w:t xml:space="preserve"> </w:t>
            </w:r>
            <w:r>
              <w:rPr>
                <w:rFonts w:ascii="SutonnyMJ" w:hAnsi="SutonnyMJ"/>
                <w:b w:val="0"/>
                <w:sz w:val="20"/>
                <w:szCs w:val="20"/>
              </w:rPr>
              <w:t>mv‡_</w:t>
            </w:r>
            <w:r w:rsidRPr="00462C4D">
              <w:rPr>
                <w:rFonts w:ascii="SutonnyMJ" w:hAnsi="SutonnyMJ"/>
                <w:b w:val="0"/>
                <w:sz w:val="20"/>
                <w:szCs w:val="20"/>
              </w:rPr>
              <w:t xml:space="preserve"> </w:t>
            </w:r>
            <w:proofErr w:type="spellStart"/>
            <w:r w:rsidRPr="00462C4D">
              <w:rPr>
                <w:rFonts w:ascii="SutonnyMJ" w:hAnsi="SutonnyMJ"/>
                <w:b w:val="0"/>
                <w:sz w:val="20"/>
                <w:szCs w:val="20"/>
              </w:rPr>
              <w:t>fv‡jv</w:t>
            </w:r>
            <w:proofErr w:type="spellEnd"/>
            <w:r w:rsidRPr="00462C4D">
              <w:rPr>
                <w:rFonts w:ascii="SutonnyMJ" w:hAnsi="SutonnyMJ"/>
                <w:b w:val="0"/>
                <w:sz w:val="20"/>
                <w:szCs w:val="20"/>
              </w:rPr>
              <w:t xml:space="preserve"> </w:t>
            </w:r>
            <w:proofErr w:type="spellStart"/>
            <w:r>
              <w:rPr>
                <w:rFonts w:ascii="SutonnyMJ" w:hAnsi="SutonnyMJ"/>
                <w:b w:val="0"/>
                <w:sz w:val="20"/>
                <w:szCs w:val="20"/>
              </w:rPr>
              <w:t>m¤úK</w:t>
            </w:r>
            <w:proofErr w:type="spellEnd"/>
            <w:r>
              <w:rPr>
                <w:rFonts w:ascii="SutonnyMJ" w:hAnsi="SutonnyMJ"/>
                <w:b w:val="0"/>
                <w:sz w:val="20"/>
                <w:szCs w:val="20"/>
              </w:rPr>
              <w:t xml:space="preserve"> ©_</w:t>
            </w:r>
            <w:proofErr w:type="spellStart"/>
            <w:r>
              <w:rPr>
                <w:rFonts w:ascii="SutonnyMJ" w:hAnsi="SutonnyMJ"/>
                <w:b w:val="0"/>
                <w:sz w:val="20"/>
                <w:szCs w:val="20"/>
              </w:rPr>
              <w:t>vK‡jI</w:t>
            </w:r>
            <w:proofErr w:type="spellEnd"/>
            <w:r w:rsidRPr="00462C4D">
              <w:rPr>
                <w:rFonts w:ascii="SutonnyMJ" w:hAnsi="SutonnyMJ"/>
                <w:b w:val="0"/>
                <w:sz w:val="20"/>
                <w:szCs w:val="20"/>
              </w:rPr>
              <w:t xml:space="preserve"> </w:t>
            </w:r>
            <w:proofErr w:type="spellStart"/>
            <w:r w:rsidRPr="00462C4D">
              <w:rPr>
                <w:rFonts w:ascii="SutonnyMJ" w:hAnsi="SutonnyMJ"/>
                <w:b w:val="0"/>
                <w:sz w:val="20"/>
                <w:szCs w:val="20"/>
              </w:rPr>
              <w:t>GKRb</w:t>
            </w:r>
            <w:proofErr w:type="spellEnd"/>
            <w:r w:rsidRPr="00462C4D">
              <w:rPr>
                <w:rFonts w:ascii="SutonnyMJ" w:hAnsi="SutonnyMJ"/>
                <w:b w:val="0"/>
                <w:sz w:val="20"/>
                <w:szCs w:val="20"/>
              </w:rPr>
              <w:t xml:space="preserve"> </w:t>
            </w:r>
            <w:proofErr w:type="spellStart"/>
            <w:r w:rsidRPr="00462C4D">
              <w:rPr>
                <w:rFonts w:ascii="SutonnyMJ" w:hAnsi="SutonnyMJ"/>
                <w:b w:val="0"/>
                <w:sz w:val="20"/>
                <w:szCs w:val="20"/>
              </w:rPr>
              <w:t>cyiæ</w:t>
            </w:r>
            <w:r>
              <w:rPr>
                <w:rFonts w:ascii="SutonnyMJ" w:hAnsi="SutonnyMJ"/>
                <w:b w:val="0"/>
                <w:sz w:val="20"/>
                <w:szCs w:val="20"/>
              </w:rPr>
              <w:t>‡</w:t>
            </w:r>
            <w:r w:rsidRPr="00462C4D">
              <w:rPr>
                <w:rFonts w:ascii="SutonnyMJ" w:hAnsi="SutonnyMJ"/>
                <w:b w:val="0"/>
                <w:sz w:val="20"/>
                <w:szCs w:val="20"/>
              </w:rPr>
              <w:t>l</w:t>
            </w:r>
            <w:r>
              <w:rPr>
                <w:rFonts w:ascii="SutonnyMJ" w:hAnsi="SutonnyMJ"/>
                <w:b w:val="0"/>
                <w:sz w:val="20"/>
                <w:szCs w:val="20"/>
              </w:rPr>
              <w:t>i</w:t>
            </w:r>
            <w:proofErr w:type="spellEnd"/>
            <w:r w:rsidRPr="00462C4D">
              <w:rPr>
                <w:rFonts w:ascii="SutonnyMJ" w:hAnsi="SutonnyMJ"/>
                <w:b w:val="0"/>
                <w:sz w:val="20"/>
                <w:szCs w:val="20"/>
              </w:rPr>
              <w:t xml:space="preserve"> </w:t>
            </w:r>
            <w:proofErr w:type="spellStart"/>
            <w:r>
              <w:rPr>
                <w:rFonts w:ascii="SutonnyMJ" w:hAnsi="SutonnyMJ"/>
                <w:b w:val="0"/>
                <w:sz w:val="20"/>
                <w:szCs w:val="20"/>
              </w:rPr>
              <w:t>Rxe‡b</w:t>
            </w:r>
            <w:proofErr w:type="spellEnd"/>
            <w:r>
              <w:rPr>
                <w:rFonts w:ascii="SutonnyMJ" w:hAnsi="SutonnyMJ"/>
                <w:b w:val="0"/>
                <w:sz w:val="20"/>
                <w:szCs w:val="20"/>
              </w:rPr>
              <w:t xml:space="preserve"> </w:t>
            </w:r>
            <w:proofErr w:type="spellStart"/>
            <w:r>
              <w:rPr>
                <w:rFonts w:ascii="SutonnyMJ" w:hAnsi="SutonnyMJ"/>
                <w:b w:val="0"/>
                <w:sz w:val="20"/>
                <w:szCs w:val="20"/>
              </w:rPr>
              <w:t>Ab</w:t>
            </w:r>
            <w:proofErr w:type="spellEnd"/>
            <w:r>
              <w:rPr>
                <w:rFonts w:ascii="SutonnyMJ" w:hAnsi="SutonnyMJ"/>
                <w:b w:val="0"/>
                <w:sz w:val="20"/>
                <w:szCs w:val="20"/>
              </w:rPr>
              <w:t xml:space="preserve">¨ </w:t>
            </w:r>
            <w:proofErr w:type="spellStart"/>
            <w:r>
              <w:rPr>
                <w:rFonts w:ascii="SutonnyMJ" w:hAnsi="SutonnyMJ"/>
                <w:b w:val="0"/>
                <w:sz w:val="20"/>
                <w:szCs w:val="20"/>
              </w:rPr>
              <w:t>gwnjvi</w:t>
            </w:r>
            <w:proofErr w:type="spellEnd"/>
            <w:r>
              <w:rPr>
                <w:rFonts w:ascii="SutonnyMJ" w:hAnsi="SutonnyMJ"/>
                <w:b w:val="0"/>
                <w:sz w:val="20"/>
                <w:szCs w:val="20"/>
              </w:rPr>
              <w:t xml:space="preserve"> </w:t>
            </w:r>
            <w:proofErr w:type="spellStart"/>
            <w:r>
              <w:rPr>
                <w:rFonts w:ascii="SutonnyMJ" w:hAnsi="SutonnyMJ"/>
                <w:b w:val="0"/>
                <w:sz w:val="20"/>
                <w:szCs w:val="20"/>
              </w:rPr>
              <w:t>cÖ‡qvRb</w:t>
            </w:r>
            <w:proofErr w:type="spellEnd"/>
            <w:r>
              <w:rPr>
                <w:rFonts w:ascii="SutonnyMJ" w:hAnsi="SutonnyMJ"/>
                <w:b w:val="0"/>
                <w:sz w:val="20"/>
                <w:szCs w:val="20"/>
              </w:rPr>
              <w:t xml:space="preserve"> </w:t>
            </w:r>
            <w:proofErr w:type="spellStart"/>
            <w:r>
              <w:rPr>
                <w:rFonts w:ascii="SutonnyMJ" w:hAnsi="SutonnyMJ"/>
                <w:b w:val="0"/>
                <w:sz w:val="20"/>
                <w:szCs w:val="20"/>
              </w:rPr>
              <w:t>Av‡Q</w:t>
            </w:r>
            <w:proofErr w:type="spellEnd"/>
            <w:r w:rsidRPr="00462C4D">
              <w:rPr>
                <w:rFonts w:ascii="SutonnyMJ" w:hAnsi="SutonnyMJ"/>
                <w:b w:val="0"/>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14:paraId="7FCDA12A" w14:textId="77777777"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EACB296" w14:textId="77777777"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124BCE61" w14:textId="77777777"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01392753" w14:textId="77777777"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08A64497" w14:textId="77777777"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6DA2197D" w14:textId="77777777" w:rsidR="006A33FD" w:rsidRPr="001C653E" w:rsidRDefault="006A33FD" w:rsidP="003911F6">
            <w:pPr>
              <w:jc w:val="both"/>
              <w:rPr>
                <w:sz w:val="20"/>
                <w:szCs w:val="20"/>
              </w:rPr>
            </w:pPr>
          </w:p>
        </w:tc>
      </w:tr>
      <w:tr w:rsidR="006A33FD" w:rsidRPr="001C653E" w14:paraId="7EE5FB8D"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1154CDD7"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7D6959CA" w14:textId="77777777" w:rsidR="006A33FD" w:rsidRPr="001C653E" w:rsidRDefault="006A33FD" w:rsidP="003911F6">
            <w:pPr>
              <w:pStyle w:val="BodyText"/>
              <w:rPr>
                <w:b w:val="0"/>
                <w:sz w:val="20"/>
                <w:szCs w:val="20"/>
              </w:rPr>
            </w:pPr>
            <w:commentRangeStart w:id="7"/>
            <w:r w:rsidRPr="001C653E">
              <w:rPr>
                <w:b w:val="0"/>
                <w:sz w:val="20"/>
                <w:szCs w:val="20"/>
              </w:rPr>
              <w:t>You don’t talk about sex, you just do it.</w:t>
            </w:r>
          </w:p>
          <w:p w14:paraId="4DA68C6C" w14:textId="77777777" w:rsidR="006A33FD" w:rsidRPr="001C653E" w:rsidRDefault="006A33FD" w:rsidP="003911F6">
            <w:pPr>
              <w:pStyle w:val="BodyText"/>
              <w:rPr>
                <w:sz w:val="20"/>
                <w:szCs w:val="20"/>
              </w:rPr>
            </w:pPr>
            <w:r w:rsidRPr="001C653E">
              <w:rPr>
                <w:rFonts w:ascii="SutonnyMJ" w:hAnsi="SutonnyMJ"/>
                <w:b w:val="0"/>
                <w:sz w:val="20"/>
                <w:szCs w:val="20"/>
              </w:rPr>
              <w:t>†hŠbKvR m¤ú‡K© K_v ejv DwPZ bq|</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14:paraId="0965F6C3" w14:textId="77777777"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27B83D0E" w14:textId="77777777"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620B0DFD" w14:textId="77777777"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5D247CD3" w14:textId="77777777"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5BD5834B" w14:textId="77777777"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7"/>
        <w:tc>
          <w:tcPr>
            <w:tcW w:w="720" w:type="dxa"/>
            <w:gridSpan w:val="2"/>
            <w:tcBorders>
              <w:top w:val="single" w:sz="6" w:space="0" w:color="auto"/>
              <w:left w:val="single" w:sz="6" w:space="0" w:color="auto"/>
              <w:bottom w:val="single" w:sz="6" w:space="0" w:color="auto"/>
              <w:right w:val="single" w:sz="6" w:space="0" w:color="auto"/>
            </w:tcBorders>
          </w:tcPr>
          <w:p w14:paraId="291AA984" w14:textId="77777777" w:rsidR="006A33FD" w:rsidRPr="001C653E" w:rsidRDefault="00ED04E7" w:rsidP="003911F6">
            <w:pPr>
              <w:jc w:val="both"/>
              <w:rPr>
                <w:sz w:val="20"/>
                <w:szCs w:val="20"/>
              </w:rPr>
            </w:pPr>
            <w:r>
              <w:rPr>
                <w:rStyle w:val="CommentReference"/>
              </w:rPr>
              <w:commentReference w:id="7"/>
            </w:r>
          </w:p>
        </w:tc>
      </w:tr>
      <w:tr w:rsidR="006A33FD" w:rsidRPr="001C653E" w14:paraId="2D519AB0"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57F03ED1"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36A6B5A9" w14:textId="77777777" w:rsidR="006A33FD" w:rsidRPr="001C653E" w:rsidRDefault="006A33FD" w:rsidP="003911F6">
            <w:pPr>
              <w:pStyle w:val="BodyText"/>
              <w:rPr>
                <w:b w:val="0"/>
                <w:sz w:val="20"/>
                <w:szCs w:val="20"/>
              </w:rPr>
            </w:pPr>
            <w:r w:rsidRPr="001C653E">
              <w:rPr>
                <w:b w:val="0"/>
                <w:sz w:val="20"/>
                <w:szCs w:val="20"/>
              </w:rPr>
              <w:t>It disgusts me when I see a man acting like a woman.</w:t>
            </w:r>
          </w:p>
          <w:p w14:paraId="3493F727" w14:textId="77777777" w:rsidR="006A33FD" w:rsidRPr="001C653E" w:rsidRDefault="00ED04E7" w:rsidP="0097082C">
            <w:pPr>
              <w:pStyle w:val="BodyText"/>
              <w:rPr>
                <w:sz w:val="20"/>
                <w:szCs w:val="20"/>
              </w:rPr>
            </w:pPr>
            <w:proofErr w:type="spellStart"/>
            <w:r w:rsidRPr="003C1AA4">
              <w:rPr>
                <w:rFonts w:ascii="SutonnyMJ" w:hAnsi="SutonnyMJ"/>
                <w:b w:val="0"/>
                <w:sz w:val="20"/>
                <w:szCs w:val="20"/>
              </w:rPr>
              <w:t>GKRb</w:t>
            </w:r>
            <w:proofErr w:type="spellEnd"/>
            <w:r w:rsidRPr="003C1AA4">
              <w:rPr>
                <w:rFonts w:ascii="SutonnyMJ" w:hAnsi="SutonnyMJ"/>
                <w:b w:val="0"/>
                <w:sz w:val="20"/>
                <w:szCs w:val="20"/>
              </w:rPr>
              <w:t xml:space="preserve"> </w:t>
            </w:r>
            <w:proofErr w:type="spellStart"/>
            <w:r w:rsidRPr="003C1AA4">
              <w:rPr>
                <w:rFonts w:ascii="SutonnyMJ" w:hAnsi="SutonnyMJ"/>
                <w:b w:val="0"/>
                <w:sz w:val="20"/>
                <w:szCs w:val="20"/>
              </w:rPr>
              <w:t>cyiæl</w:t>
            </w:r>
            <w:proofErr w:type="spellEnd"/>
            <w:r w:rsidRPr="003C1AA4">
              <w:rPr>
                <w:rFonts w:ascii="SutonnyMJ" w:hAnsi="SutonnyMJ"/>
                <w:b w:val="0"/>
                <w:sz w:val="20"/>
                <w:szCs w:val="20"/>
              </w:rPr>
              <w:t xml:space="preserve"> </w:t>
            </w:r>
            <w:proofErr w:type="spellStart"/>
            <w:r w:rsidRPr="003C1AA4">
              <w:rPr>
                <w:rFonts w:ascii="SutonnyMJ" w:hAnsi="SutonnyMJ"/>
                <w:b w:val="0"/>
                <w:sz w:val="20"/>
                <w:szCs w:val="20"/>
              </w:rPr>
              <w:t>bvix</w:t>
            </w:r>
            <w:proofErr w:type="spellEnd"/>
            <w:r w:rsidRPr="003C1AA4">
              <w:rPr>
                <w:rFonts w:ascii="SutonnyMJ" w:hAnsi="SutonnyMJ"/>
                <w:b w:val="0"/>
                <w:sz w:val="20"/>
                <w:szCs w:val="20"/>
              </w:rPr>
              <w:t>‡`</w:t>
            </w:r>
            <w:proofErr w:type="spellStart"/>
            <w:r w:rsidRPr="003C1AA4">
              <w:rPr>
                <w:rFonts w:ascii="SutonnyMJ" w:hAnsi="SutonnyMJ"/>
                <w:b w:val="0"/>
                <w:sz w:val="20"/>
                <w:szCs w:val="20"/>
              </w:rPr>
              <w:t>i</w:t>
            </w:r>
            <w:proofErr w:type="spellEnd"/>
            <w:r w:rsidRPr="003C1AA4">
              <w:rPr>
                <w:rFonts w:ascii="SutonnyMJ" w:hAnsi="SutonnyMJ"/>
                <w:sz w:val="20"/>
                <w:szCs w:val="20"/>
              </w:rPr>
              <w:t xml:space="preserve"> </w:t>
            </w:r>
            <w:proofErr w:type="spellStart"/>
            <w:r>
              <w:rPr>
                <w:rFonts w:ascii="SutonnyMJ" w:hAnsi="SutonnyMJ"/>
                <w:b w:val="0"/>
                <w:sz w:val="20"/>
                <w:szCs w:val="20"/>
              </w:rPr>
              <w:t>gZ</w:t>
            </w:r>
            <w:proofErr w:type="spellEnd"/>
            <w:r>
              <w:rPr>
                <w:rFonts w:ascii="SutonnyMJ" w:hAnsi="SutonnyMJ"/>
                <w:b w:val="0"/>
                <w:sz w:val="20"/>
                <w:szCs w:val="20"/>
              </w:rPr>
              <w:t xml:space="preserve"> </w:t>
            </w:r>
            <w:proofErr w:type="spellStart"/>
            <w:r>
              <w:rPr>
                <w:rFonts w:ascii="SutonnyMJ" w:hAnsi="SutonnyMJ"/>
                <w:b w:val="0"/>
                <w:sz w:val="20"/>
                <w:szCs w:val="20"/>
              </w:rPr>
              <w:t>AvPiY</w:t>
            </w:r>
            <w:proofErr w:type="spellEnd"/>
            <w:r>
              <w:rPr>
                <w:rFonts w:ascii="SutonnyMJ" w:hAnsi="SutonnyMJ"/>
                <w:b w:val="0"/>
                <w:sz w:val="20"/>
                <w:szCs w:val="20"/>
              </w:rPr>
              <w:t xml:space="preserve"> </w:t>
            </w:r>
            <w:proofErr w:type="spellStart"/>
            <w:r>
              <w:rPr>
                <w:rFonts w:ascii="SutonnyMJ" w:hAnsi="SutonnyMJ"/>
                <w:b w:val="0"/>
                <w:sz w:val="20"/>
                <w:szCs w:val="20"/>
              </w:rPr>
              <w:t>K</w:t>
            </w:r>
            <w:r w:rsidRPr="003C1AA4">
              <w:rPr>
                <w:rFonts w:ascii="SutonnyMJ" w:hAnsi="SutonnyMJ"/>
                <w:b w:val="0"/>
                <w:sz w:val="20"/>
                <w:szCs w:val="20"/>
              </w:rPr>
              <w:t>i</w:t>
            </w:r>
            <w:r>
              <w:rPr>
                <w:rFonts w:ascii="SutonnyMJ" w:hAnsi="SutonnyMJ"/>
                <w:b w:val="0"/>
                <w:sz w:val="20"/>
                <w:szCs w:val="20"/>
              </w:rPr>
              <w:t>‡j</w:t>
            </w:r>
            <w:proofErr w:type="spellEnd"/>
            <w:r w:rsidRPr="003C1AA4">
              <w:rPr>
                <w:rFonts w:ascii="SutonnyMJ" w:hAnsi="SutonnyMJ"/>
                <w:b w:val="0"/>
                <w:sz w:val="20"/>
                <w:szCs w:val="20"/>
              </w:rPr>
              <w:t xml:space="preserve"> </w:t>
            </w:r>
            <w:r>
              <w:rPr>
                <w:rFonts w:ascii="SutonnyMJ" w:hAnsi="SutonnyMJ"/>
                <w:b w:val="0"/>
                <w:sz w:val="20"/>
                <w:szCs w:val="20"/>
              </w:rPr>
              <w:t>‡</w:t>
            </w:r>
            <w:proofErr w:type="spellStart"/>
            <w:r>
              <w:rPr>
                <w:rFonts w:ascii="SutonnyMJ" w:hAnsi="SutonnyMJ"/>
                <w:b w:val="0"/>
                <w:sz w:val="20"/>
                <w:szCs w:val="20"/>
              </w:rPr>
              <w:t>mUv</w:t>
            </w:r>
            <w:proofErr w:type="spellEnd"/>
            <w:r w:rsidRPr="003C1AA4">
              <w:rPr>
                <w:rFonts w:ascii="SutonnyMJ" w:hAnsi="SutonnyMJ"/>
                <w:b w:val="0"/>
                <w:sz w:val="20"/>
                <w:szCs w:val="20"/>
              </w:rPr>
              <w:t xml:space="preserve"> N„</w:t>
            </w:r>
            <w:proofErr w:type="spellStart"/>
            <w:r w:rsidRPr="003C1AA4">
              <w:rPr>
                <w:rFonts w:ascii="SutonnyMJ" w:hAnsi="SutonnyMJ"/>
                <w:b w:val="0"/>
                <w:sz w:val="20"/>
                <w:szCs w:val="20"/>
              </w:rPr>
              <w:t>Yvi</w:t>
            </w:r>
            <w:proofErr w:type="spellEnd"/>
            <w:r w:rsidRPr="003C1AA4">
              <w:rPr>
                <w:rFonts w:ascii="SutonnyMJ" w:hAnsi="SutonnyMJ"/>
                <w:b w:val="0"/>
                <w:sz w:val="20"/>
                <w:szCs w:val="20"/>
              </w:rPr>
              <w:t xml:space="preserve"> </w:t>
            </w:r>
            <w:proofErr w:type="spellStart"/>
            <w:r w:rsidRPr="003C1AA4">
              <w:rPr>
                <w:rFonts w:ascii="SutonnyMJ" w:hAnsi="SutonnyMJ"/>
                <w:b w:val="0"/>
                <w:sz w:val="20"/>
                <w:szCs w:val="20"/>
              </w:rPr>
              <w:t>welq</w:t>
            </w:r>
            <w:proofErr w:type="spellEnd"/>
            <w:r w:rsidRPr="003C1AA4">
              <w:rPr>
                <w:rFonts w:ascii="SutonnyMJ" w:hAnsi="SutonnyMJ"/>
                <w:b w:val="0"/>
                <w:sz w:val="20"/>
                <w:szCs w:val="20"/>
              </w:rPr>
              <w:t>|</w:t>
            </w:r>
          </w:p>
        </w:tc>
        <w:tc>
          <w:tcPr>
            <w:tcW w:w="4588" w:type="dxa"/>
            <w:gridSpan w:val="3"/>
            <w:tcBorders>
              <w:top w:val="single" w:sz="6" w:space="0" w:color="auto"/>
              <w:left w:val="single" w:sz="6" w:space="0" w:color="auto"/>
              <w:bottom w:val="single" w:sz="6" w:space="0" w:color="auto"/>
              <w:right w:val="single" w:sz="6" w:space="0" w:color="auto"/>
            </w:tcBorders>
          </w:tcPr>
          <w:p w14:paraId="2B7D5615" w14:textId="77777777" w:rsidR="006A33FD" w:rsidRPr="001C653E" w:rsidRDefault="006A33FD" w:rsidP="00AB73FC">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025C1EFA" w14:textId="77777777" w:rsidR="006A33FD" w:rsidRPr="001C653E" w:rsidRDefault="006A33FD" w:rsidP="00AB73FC">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231D0AE7" w14:textId="77777777" w:rsidR="006A33FD" w:rsidRPr="001C653E" w:rsidRDefault="006A33FD" w:rsidP="00AB73FC">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2C380E99" w14:textId="77777777" w:rsidR="006A33FD" w:rsidRPr="001C653E" w:rsidRDefault="006A33FD" w:rsidP="00AB73FC">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7D94C36B" w14:textId="77777777" w:rsidR="006A33FD" w:rsidRPr="001C653E" w:rsidRDefault="006A33FD" w:rsidP="00AB73FC">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4F19D6C8" w14:textId="77777777" w:rsidR="006A33FD" w:rsidRPr="001C653E" w:rsidRDefault="006A33FD" w:rsidP="003911F6">
            <w:pPr>
              <w:jc w:val="both"/>
              <w:rPr>
                <w:sz w:val="20"/>
                <w:szCs w:val="20"/>
              </w:rPr>
            </w:pPr>
          </w:p>
        </w:tc>
      </w:tr>
      <w:tr w:rsidR="006A33FD" w:rsidRPr="001C653E" w14:paraId="199760C8"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2EA81839"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01B604B9" w14:textId="77777777" w:rsidR="006A33FD" w:rsidRPr="001C653E" w:rsidRDefault="006A33FD" w:rsidP="003911F6">
            <w:pPr>
              <w:pStyle w:val="BodyText"/>
              <w:rPr>
                <w:b w:val="0"/>
                <w:sz w:val="20"/>
                <w:szCs w:val="20"/>
              </w:rPr>
            </w:pPr>
            <w:commentRangeStart w:id="8"/>
            <w:r w:rsidRPr="001C653E">
              <w:rPr>
                <w:b w:val="0"/>
                <w:sz w:val="20"/>
                <w:szCs w:val="20"/>
              </w:rPr>
              <w:t>A woman should not initiate sex.</w:t>
            </w:r>
          </w:p>
          <w:p w14:paraId="3EDFE1A8" w14:textId="77777777" w:rsidR="006A33FD" w:rsidRPr="001C653E" w:rsidRDefault="006A33FD" w:rsidP="003911F6">
            <w:pPr>
              <w:pStyle w:val="BodyText"/>
              <w:rPr>
                <w:sz w:val="20"/>
                <w:szCs w:val="20"/>
              </w:rPr>
            </w:pPr>
            <w:r w:rsidRPr="001C653E">
              <w:rPr>
                <w:rFonts w:ascii="SutonnyMJ" w:hAnsi="SutonnyMJ"/>
                <w:b w:val="0"/>
                <w:sz w:val="20"/>
                <w:szCs w:val="20"/>
              </w:rPr>
              <w:t>GKRb</w:t>
            </w:r>
            <w:r w:rsidRPr="001C653E">
              <w:rPr>
                <w:rFonts w:ascii="SutonnyMJ" w:hAnsi="SutonnyMJ"/>
                <w:sz w:val="20"/>
                <w:szCs w:val="20"/>
              </w:rPr>
              <w:t xml:space="preserve"> </w:t>
            </w:r>
            <w:r w:rsidRPr="001C653E">
              <w:rPr>
                <w:rFonts w:ascii="SutonnyMJ" w:hAnsi="SutonnyMJ"/>
                <w:b w:val="0"/>
                <w:sz w:val="20"/>
                <w:szCs w:val="20"/>
              </w:rPr>
              <w:t>bvixi</w:t>
            </w:r>
            <w:r w:rsidRPr="001C653E">
              <w:rPr>
                <w:rFonts w:ascii="SutonnyMJ" w:hAnsi="SutonnyMJ"/>
                <w:sz w:val="20"/>
                <w:szCs w:val="20"/>
              </w:rPr>
              <w:t xml:space="preserve"> </w:t>
            </w:r>
            <w:r w:rsidRPr="001C653E">
              <w:rPr>
                <w:rFonts w:ascii="SutonnyMJ" w:hAnsi="SutonnyMJ"/>
                <w:b w:val="0"/>
                <w:sz w:val="20"/>
                <w:szCs w:val="20"/>
              </w:rPr>
              <w:t>†hŠbKvR Avi¤¢ Kiv DwPZ bq|</w:t>
            </w:r>
          </w:p>
        </w:tc>
        <w:tc>
          <w:tcPr>
            <w:tcW w:w="4588" w:type="dxa"/>
            <w:gridSpan w:val="3"/>
            <w:tcBorders>
              <w:top w:val="single" w:sz="6" w:space="0" w:color="auto"/>
              <w:left w:val="single" w:sz="6" w:space="0" w:color="auto"/>
              <w:bottom w:val="single" w:sz="6" w:space="0" w:color="auto"/>
              <w:right w:val="single" w:sz="6" w:space="0" w:color="auto"/>
            </w:tcBorders>
          </w:tcPr>
          <w:p w14:paraId="2DE0C992" w14:textId="77777777"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23A1A0DC" w14:textId="77777777"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0AA4E1F4" w14:textId="77777777"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727D12CC" w14:textId="77777777"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43470F0D" w14:textId="77777777"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8"/>
        <w:tc>
          <w:tcPr>
            <w:tcW w:w="720" w:type="dxa"/>
            <w:gridSpan w:val="2"/>
            <w:tcBorders>
              <w:top w:val="single" w:sz="6" w:space="0" w:color="auto"/>
              <w:left w:val="single" w:sz="6" w:space="0" w:color="auto"/>
              <w:bottom w:val="single" w:sz="6" w:space="0" w:color="auto"/>
              <w:right w:val="single" w:sz="6" w:space="0" w:color="auto"/>
            </w:tcBorders>
          </w:tcPr>
          <w:p w14:paraId="181931C7" w14:textId="77777777" w:rsidR="006A33FD" w:rsidRPr="001C653E" w:rsidRDefault="00ED04E7" w:rsidP="003911F6">
            <w:pPr>
              <w:jc w:val="both"/>
              <w:rPr>
                <w:sz w:val="20"/>
                <w:szCs w:val="20"/>
              </w:rPr>
            </w:pPr>
            <w:r>
              <w:rPr>
                <w:rStyle w:val="CommentReference"/>
              </w:rPr>
              <w:commentReference w:id="8"/>
            </w:r>
          </w:p>
        </w:tc>
      </w:tr>
      <w:tr w:rsidR="006A33FD" w:rsidRPr="001C653E" w14:paraId="312C9DF8"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5F68A90D"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4D2A541A" w14:textId="77777777" w:rsidR="006A33FD" w:rsidRPr="001C653E" w:rsidRDefault="006A33FD" w:rsidP="003911F6">
            <w:pPr>
              <w:pStyle w:val="BodyText"/>
              <w:rPr>
                <w:b w:val="0"/>
                <w:sz w:val="20"/>
                <w:szCs w:val="20"/>
              </w:rPr>
            </w:pPr>
            <w:r w:rsidRPr="001C653E">
              <w:rPr>
                <w:b w:val="0"/>
                <w:sz w:val="20"/>
                <w:szCs w:val="20"/>
              </w:rPr>
              <w:t>A woman who has sex before she marries does not deserve respect.</w:t>
            </w:r>
          </w:p>
          <w:p w14:paraId="6BE9575D" w14:textId="77777777" w:rsidR="006A33FD" w:rsidRPr="001C653E" w:rsidRDefault="006A33FD" w:rsidP="00F245C6">
            <w:pPr>
              <w:pStyle w:val="BodyText"/>
              <w:rPr>
                <w:sz w:val="20"/>
                <w:szCs w:val="20"/>
              </w:rPr>
            </w:pPr>
            <w:r w:rsidRPr="001C653E">
              <w:rPr>
                <w:rFonts w:ascii="SutonnyMJ" w:hAnsi="SutonnyMJ"/>
                <w:b w:val="0"/>
                <w:sz w:val="20"/>
                <w:szCs w:val="20"/>
              </w:rPr>
              <w:t>‡h bvix Zvi we‡qi Av‡M †hŠbKvR K‡i‡Q Zv‡K m¤§vb Kiv DwPZ bq|</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14:paraId="71C97688" w14:textId="77777777"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58D52109" w14:textId="77777777"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03614A30" w14:textId="77777777"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4667C6D7" w14:textId="77777777"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1643F0D0" w14:textId="77777777"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477A12B6" w14:textId="77777777" w:rsidR="006A33FD" w:rsidRPr="001C653E" w:rsidRDefault="006A33FD" w:rsidP="003911F6">
            <w:pPr>
              <w:jc w:val="both"/>
              <w:rPr>
                <w:sz w:val="20"/>
                <w:szCs w:val="20"/>
              </w:rPr>
            </w:pPr>
          </w:p>
        </w:tc>
      </w:tr>
      <w:tr w:rsidR="006A33FD" w:rsidRPr="001C653E" w14:paraId="213DC570"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17B5025F"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1628B0BC" w14:textId="77777777" w:rsidR="006A33FD" w:rsidRPr="001C653E" w:rsidRDefault="006A33FD" w:rsidP="003911F6">
            <w:pPr>
              <w:pStyle w:val="BodyText"/>
              <w:rPr>
                <w:b w:val="0"/>
                <w:sz w:val="20"/>
                <w:szCs w:val="20"/>
              </w:rPr>
            </w:pPr>
            <w:commentRangeStart w:id="9"/>
            <w:r w:rsidRPr="001C653E">
              <w:rPr>
                <w:b w:val="0"/>
                <w:sz w:val="20"/>
                <w:szCs w:val="20"/>
              </w:rPr>
              <w:t>Women who carry condoms on them are easy.</w:t>
            </w:r>
          </w:p>
          <w:p w14:paraId="3210D4F2" w14:textId="77777777" w:rsidR="006A33FD" w:rsidRPr="001C653E" w:rsidRDefault="006A33FD" w:rsidP="003911F6">
            <w:pPr>
              <w:pStyle w:val="BodyText"/>
              <w:rPr>
                <w:b w:val="0"/>
                <w:sz w:val="20"/>
                <w:szCs w:val="20"/>
              </w:rPr>
            </w:pPr>
            <w:r w:rsidRPr="001C653E">
              <w:rPr>
                <w:rFonts w:ascii="SutonnyMJ" w:hAnsi="SutonnyMJ"/>
                <w:b w:val="0"/>
                <w:sz w:val="20"/>
                <w:szCs w:val="20"/>
              </w:rPr>
              <w:t xml:space="preserve">‡hme bvix mv‡_ KbWg wb‡q Ny‡i Zv‡`i Dci †mUv e¨envi Kiv mnR| </w:t>
            </w:r>
          </w:p>
          <w:p w14:paraId="4AC607AD" w14:textId="77777777" w:rsidR="006A33FD" w:rsidRPr="001C653E" w:rsidRDefault="006A33FD" w:rsidP="003911F6">
            <w:pPr>
              <w:pStyle w:val="BodyText"/>
              <w:rPr>
                <w:sz w:val="20"/>
                <w:szCs w:val="20"/>
              </w:rPr>
            </w:pPr>
          </w:p>
          <w:p w14:paraId="2A2167CB" w14:textId="77777777" w:rsidR="006A33FD" w:rsidRPr="001C653E"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14:paraId="5E979875" w14:textId="77777777" w:rsidR="006A33FD" w:rsidRPr="001C653E" w:rsidRDefault="006A33FD" w:rsidP="003911F6">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w:t>
            </w:r>
            <w:r w:rsidRPr="001C653E">
              <w:rPr>
                <w:sz w:val="20"/>
                <w:szCs w:val="20"/>
              </w:rPr>
              <w:tab/>
              <w:t>1</w:t>
            </w:r>
          </w:p>
          <w:p w14:paraId="78C0A5CE" w14:textId="77777777" w:rsidR="006A33FD" w:rsidRPr="001C653E" w:rsidRDefault="006A33FD" w:rsidP="003911F6">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w:t>
            </w:r>
            <w:r w:rsidRPr="001C653E">
              <w:rPr>
                <w:sz w:val="20"/>
                <w:szCs w:val="20"/>
              </w:rPr>
              <w:tab/>
              <w:t>2</w:t>
            </w:r>
          </w:p>
          <w:p w14:paraId="11A5BFDB" w14:textId="77777777" w:rsidR="006A33FD" w:rsidRPr="001C653E" w:rsidRDefault="006A33FD" w:rsidP="003911F6">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w:t>
            </w:r>
            <w:r w:rsidRPr="001C653E">
              <w:rPr>
                <w:sz w:val="20"/>
                <w:szCs w:val="20"/>
              </w:rPr>
              <w:tab/>
              <w:t>3</w:t>
            </w:r>
          </w:p>
          <w:p w14:paraId="1EBDFD51" w14:textId="77777777" w:rsidR="006A33FD" w:rsidRPr="001C653E" w:rsidRDefault="006A33FD" w:rsidP="00F353C8">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79ABCE36" w14:textId="77777777" w:rsidR="006A33FD" w:rsidRPr="001C653E" w:rsidRDefault="006A33FD" w:rsidP="00F353C8">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9"/>
        <w:tc>
          <w:tcPr>
            <w:tcW w:w="720" w:type="dxa"/>
            <w:gridSpan w:val="2"/>
            <w:tcBorders>
              <w:top w:val="single" w:sz="6" w:space="0" w:color="auto"/>
              <w:left w:val="single" w:sz="6" w:space="0" w:color="auto"/>
              <w:bottom w:val="single" w:sz="6" w:space="0" w:color="auto"/>
              <w:right w:val="single" w:sz="6" w:space="0" w:color="auto"/>
            </w:tcBorders>
          </w:tcPr>
          <w:p w14:paraId="4F12D9E3" w14:textId="77777777" w:rsidR="006A33FD" w:rsidRPr="001C653E" w:rsidRDefault="00ED04E7" w:rsidP="003911F6">
            <w:pPr>
              <w:jc w:val="both"/>
              <w:rPr>
                <w:sz w:val="20"/>
                <w:szCs w:val="20"/>
              </w:rPr>
            </w:pPr>
            <w:r>
              <w:rPr>
                <w:rStyle w:val="CommentReference"/>
              </w:rPr>
              <w:commentReference w:id="9"/>
            </w:r>
          </w:p>
        </w:tc>
      </w:tr>
      <w:tr w:rsidR="006A33FD" w:rsidRPr="001C653E" w14:paraId="56FF0350"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59CC29B6"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086904A9" w14:textId="77777777" w:rsidR="006A33FD" w:rsidRPr="001C653E" w:rsidRDefault="006A33FD" w:rsidP="003911F6">
            <w:pPr>
              <w:pStyle w:val="BodyText"/>
              <w:rPr>
                <w:b w:val="0"/>
                <w:sz w:val="20"/>
                <w:szCs w:val="20"/>
              </w:rPr>
            </w:pPr>
            <w:r w:rsidRPr="001C653E">
              <w:rPr>
                <w:b w:val="0"/>
                <w:sz w:val="20"/>
                <w:szCs w:val="20"/>
              </w:rPr>
              <w:t>Men should be outraged if their wives ask them to use a condom.</w:t>
            </w:r>
          </w:p>
          <w:p w14:paraId="3FE47D32" w14:textId="77777777" w:rsidR="006A33FD" w:rsidRPr="001C653E" w:rsidRDefault="006A33FD" w:rsidP="003911F6">
            <w:pPr>
              <w:pStyle w:val="BodyText"/>
              <w:rPr>
                <w:b w:val="0"/>
                <w:sz w:val="20"/>
                <w:szCs w:val="20"/>
              </w:rPr>
            </w:pPr>
            <w:r w:rsidRPr="001C653E">
              <w:rPr>
                <w:rFonts w:ascii="SutonnyMJ" w:hAnsi="SutonnyMJ"/>
                <w:b w:val="0"/>
                <w:sz w:val="20"/>
                <w:szCs w:val="20"/>
              </w:rPr>
              <w:t>¯¿x hw` ¯^vgx‡K KbWg e¨envi Ki‡Z e‡j Zvn‡j  ¯^vgxi †i‡M  hvIqv DwPr|</w:t>
            </w:r>
          </w:p>
        </w:tc>
        <w:tc>
          <w:tcPr>
            <w:tcW w:w="4588" w:type="dxa"/>
            <w:gridSpan w:val="3"/>
            <w:tcBorders>
              <w:top w:val="single" w:sz="6" w:space="0" w:color="auto"/>
              <w:left w:val="single" w:sz="6" w:space="0" w:color="auto"/>
              <w:bottom w:val="single" w:sz="6" w:space="0" w:color="auto"/>
              <w:right w:val="single" w:sz="6" w:space="0" w:color="auto"/>
            </w:tcBorders>
          </w:tcPr>
          <w:p w14:paraId="3BA3AAAD" w14:textId="77777777"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10D77B94" w14:textId="77777777"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35AC903E" w14:textId="77777777"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38266C32" w14:textId="77777777"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3511938E" w14:textId="77777777"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7E567CCF" w14:textId="77777777" w:rsidR="006A33FD" w:rsidRPr="001C653E" w:rsidRDefault="006A33FD" w:rsidP="003911F6">
            <w:pPr>
              <w:jc w:val="both"/>
              <w:rPr>
                <w:sz w:val="20"/>
                <w:szCs w:val="20"/>
              </w:rPr>
            </w:pPr>
          </w:p>
        </w:tc>
      </w:tr>
      <w:tr w:rsidR="006A33FD" w:rsidRPr="001C653E" w14:paraId="3631DDA8"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102F067B"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77185E2B" w14:textId="77777777" w:rsidR="006A33FD" w:rsidRPr="001C653E" w:rsidRDefault="006A33FD" w:rsidP="003911F6">
            <w:pPr>
              <w:pStyle w:val="BodyText"/>
              <w:rPr>
                <w:b w:val="0"/>
                <w:sz w:val="20"/>
                <w:szCs w:val="20"/>
              </w:rPr>
            </w:pPr>
            <w:r w:rsidRPr="001C653E">
              <w:rPr>
                <w:b w:val="0"/>
                <w:sz w:val="20"/>
                <w:szCs w:val="20"/>
              </w:rPr>
              <w:t>It is a woman’s responsibility to avoid getting pregnant.</w:t>
            </w:r>
          </w:p>
          <w:p w14:paraId="7CE18E61" w14:textId="77777777" w:rsidR="006A33FD" w:rsidRPr="001C653E" w:rsidRDefault="006A33FD" w:rsidP="003911F6">
            <w:pPr>
              <w:pStyle w:val="BodyText"/>
              <w:rPr>
                <w:b w:val="0"/>
                <w:sz w:val="20"/>
                <w:szCs w:val="20"/>
              </w:rPr>
            </w:pPr>
            <w:r w:rsidRPr="001C653E">
              <w:rPr>
                <w:rFonts w:ascii="SutonnyMJ" w:hAnsi="SutonnyMJ"/>
                <w:b w:val="0"/>
                <w:sz w:val="20"/>
                <w:szCs w:val="20"/>
              </w:rPr>
              <w:t xml:space="preserve">†c‡U ev”Pv Avmv †VKv‡bv bvixi `vwqZ¡| </w:t>
            </w:r>
          </w:p>
          <w:p w14:paraId="74201BB1" w14:textId="77777777" w:rsidR="006A33FD" w:rsidRPr="001C653E"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14:paraId="0ED34A44" w14:textId="77777777"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5AD4DB02" w14:textId="77777777"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32E2C06E" w14:textId="77777777"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3FFD1A98" w14:textId="77777777"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6BF222DE" w14:textId="77777777"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43307CD5" w14:textId="77777777" w:rsidR="006A33FD" w:rsidRPr="001C653E" w:rsidRDefault="006A33FD" w:rsidP="003911F6">
            <w:pPr>
              <w:jc w:val="both"/>
              <w:rPr>
                <w:sz w:val="20"/>
                <w:szCs w:val="20"/>
              </w:rPr>
            </w:pPr>
          </w:p>
        </w:tc>
      </w:tr>
      <w:tr w:rsidR="006A33FD" w:rsidRPr="001C653E" w14:paraId="4DEB9E43"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32114D8C"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5CD8D3B1" w14:textId="77777777" w:rsidR="006A33FD" w:rsidRPr="001C653E" w:rsidRDefault="006A33FD" w:rsidP="003911F6">
            <w:pPr>
              <w:pStyle w:val="BodyText"/>
              <w:rPr>
                <w:b w:val="0"/>
                <w:sz w:val="20"/>
                <w:szCs w:val="20"/>
              </w:rPr>
            </w:pPr>
            <w:commentRangeStart w:id="10"/>
            <w:r w:rsidRPr="001C653E">
              <w:rPr>
                <w:b w:val="0"/>
                <w:sz w:val="20"/>
                <w:szCs w:val="20"/>
              </w:rPr>
              <w:t xml:space="preserve">Only when a woman has a child is she a real woman. </w:t>
            </w:r>
          </w:p>
          <w:p w14:paraId="053E135B" w14:textId="77777777" w:rsidR="006A33FD" w:rsidRPr="001C653E" w:rsidRDefault="006A33FD" w:rsidP="003911F6">
            <w:pPr>
              <w:pStyle w:val="BodyText"/>
              <w:rPr>
                <w:b w:val="0"/>
                <w:sz w:val="20"/>
                <w:szCs w:val="20"/>
              </w:rPr>
            </w:pPr>
            <w:r w:rsidRPr="001C653E">
              <w:rPr>
                <w:rFonts w:ascii="SutonnyMJ" w:hAnsi="SutonnyMJ"/>
                <w:b w:val="0"/>
                <w:sz w:val="20"/>
                <w:szCs w:val="20"/>
              </w:rPr>
              <w:t xml:space="preserve">‡mB GKRb mwZ¨Kvi bvix hvi GKwU ev”Pv Av‡Q | </w:t>
            </w:r>
          </w:p>
          <w:p w14:paraId="39794CAC" w14:textId="77777777" w:rsidR="006A33FD" w:rsidRPr="001C653E"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14:paraId="7D7F2850" w14:textId="77777777"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123A905B" w14:textId="77777777"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6BC0C04F" w14:textId="77777777"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5C9E7AF4" w14:textId="77777777"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46DFBDFA" w14:textId="77777777"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10"/>
        <w:tc>
          <w:tcPr>
            <w:tcW w:w="720" w:type="dxa"/>
            <w:gridSpan w:val="2"/>
            <w:tcBorders>
              <w:top w:val="single" w:sz="6" w:space="0" w:color="auto"/>
              <w:left w:val="single" w:sz="6" w:space="0" w:color="auto"/>
              <w:bottom w:val="single" w:sz="6" w:space="0" w:color="auto"/>
              <w:right w:val="single" w:sz="6" w:space="0" w:color="auto"/>
            </w:tcBorders>
          </w:tcPr>
          <w:p w14:paraId="108809C6" w14:textId="77777777" w:rsidR="006A33FD" w:rsidRPr="001C653E" w:rsidRDefault="00ED04E7" w:rsidP="003911F6">
            <w:pPr>
              <w:jc w:val="both"/>
              <w:rPr>
                <w:sz w:val="20"/>
                <w:szCs w:val="20"/>
              </w:rPr>
            </w:pPr>
            <w:r>
              <w:rPr>
                <w:rStyle w:val="CommentReference"/>
              </w:rPr>
              <w:commentReference w:id="10"/>
            </w:r>
          </w:p>
        </w:tc>
      </w:tr>
      <w:tr w:rsidR="006A33FD" w:rsidRPr="001C653E" w14:paraId="7B52709D"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6323460E"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5B437F7F" w14:textId="77777777" w:rsidR="006A33FD" w:rsidRPr="001C653E" w:rsidRDefault="006A33FD" w:rsidP="003911F6">
            <w:pPr>
              <w:pStyle w:val="BodyText"/>
              <w:rPr>
                <w:b w:val="0"/>
                <w:sz w:val="20"/>
                <w:szCs w:val="20"/>
              </w:rPr>
            </w:pPr>
            <w:commentRangeStart w:id="11"/>
            <w:r w:rsidRPr="001C653E">
              <w:rPr>
                <w:b w:val="0"/>
                <w:sz w:val="20"/>
                <w:szCs w:val="20"/>
              </w:rPr>
              <w:t>A  real man produces a male child.</w:t>
            </w:r>
          </w:p>
          <w:p w14:paraId="477F0101" w14:textId="77777777" w:rsidR="006A33FD" w:rsidRPr="001C653E" w:rsidRDefault="006A33FD" w:rsidP="003911F6">
            <w:pPr>
              <w:pStyle w:val="BodyText"/>
              <w:rPr>
                <w:b w:val="0"/>
                <w:sz w:val="20"/>
                <w:szCs w:val="20"/>
              </w:rPr>
            </w:pPr>
            <w:r w:rsidRPr="001C653E">
              <w:rPr>
                <w:rFonts w:ascii="SutonnyMJ" w:hAnsi="SutonnyMJ"/>
                <w:b w:val="0"/>
                <w:sz w:val="20"/>
                <w:szCs w:val="20"/>
              </w:rPr>
              <w:t xml:space="preserve">‡mB GKRb mwZ¨Kvi cyyiæl ‡h GKwU †Q‡j ev”Pv Rb¥ w`‡q†Q | </w:t>
            </w:r>
          </w:p>
          <w:p w14:paraId="6E566358" w14:textId="77777777" w:rsidR="006A33FD" w:rsidRPr="001C653E" w:rsidRDefault="006A33FD" w:rsidP="003911F6">
            <w:pPr>
              <w:pStyle w:val="BodyText"/>
              <w:rPr>
                <w:sz w:val="20"/>
                <w:szCs w:val="20"/>
              </w:rPr>
            </w:pPr>
          </w:p>
        </w:tc>
        <w:tc>
          <w:tcPr>
            <w:tcW w:w="4588" w:type="dxa"/>
            <w:gridSpan w:val="3"/>
            <w:tcBorders>
              <w:top w:val="single" w:sz="6" w:space="0" w:color="auto"/>
              <w:left w:val="single" w:sz="6" w:space="0" w:color="auto"/>
              <w:bottom w:val="single" w:sz="6" w:space="0" w:color="auto"/>
              <w:right w:val="single" w:sz="6" w:space="0" w:color="auto"/>
            </w:tcBorders>
          </w:tcPr>
          <w:p w14:paraId="032E1AF6" w14:textId="77777777"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1ACD09BD" w14:textId="77777777"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46FB5E3F" w14:textId="77777777"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345B656A" w14:textId="77777777"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314E54C6" w14:textId="77777777"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11"/>
        <w:tc>
          <w:tcPr>
            <w:tcW w:w="720" w:type="dxa"/>
            <w:gridSpan w:val="2"/>
            <w:tcBorders>
              <w:top w:val="single" w:sz="6" w:space="0" w:color="auto"/>
              <w:left w:val="single" w:sz="6" w:space="0" w:color="auto"/>
              <w:bottom w:val="single" w:sz="6" w:space="0" w:color="auto"/>
              <w:right w:val="single" w:sz="6" w:space="0" w:color="auto"/>
            </w:tcBorders>
          </w:tcPr>
          <w:p w14:paraId="2516EB6D" w14:textId="77777777" w:rsidR="006A33FD" w:rsidRPr="001C653E" w:rsidRDefault="00ED04E7" w:rsidP="003911F6">
            <w:pPr>
              <w:jc w:val="both"/>
              <w:rPr>
                <w:sz w:val="20"/>
                <w:szCs w:val="20"/>
              </w:rPr>
            </w:pPr>
            <w:r>
              <w:rPr>
                <w:rStyle w:val="CommentReference"/>
              </w:rPr>
              <w:commentReference w:id="11"/>
            </w:r>
          </w:p>
        </w:tc>
      </w:tr>
      <w:tr w:rsidR="006A33FD" w:rsidRPr="001C653E" w14:paraId="7F5FA653"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24B723D5"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20E67254" w14:textId="77777777" w:rsidR="006A33FD" w:rsidRPr="001C653E" w:rsidRDefault="006A33FD" w:rsidP="003911F6">
            <w:pPr>
              <w:pStyle w:val="BodyText"/>
              <w:rPr>
                <w:b w:val="0"/>
                <w:sz w:val="20"/>
                <w:szCs w:val="20"/>
              </w:rPr>
            </w:pPr>
            <w:commentRangeStart w:id="12"/>
            <w:r w:rsidRPr="001C653E">
              <w:rPr>
                <w:b w:val="0"/>
                <w:sz w:val="20"/>
                <w:szCs w:val="20"/>
              </w:rPr>
              <w:t>Changing diapers, giving a bath, and feeding kids is the mother’s responsibility.</w:t>
            </w:r>
          </w:p>
          <w:p w14:paraId="43BCD316" w14:textId="77777777" w:rsidR="006A33FD" w:rsidRPr="001C653E" w:rsidRDefault="006A33FD" w:rsidP="001023FC">
            <w:pPr>
              <w:pStyle w:val="BodyText"/>
              <w:rPr>
                <w:sz w:val="20"/>
                <w:szCs w:val="20"/>
              </w:rPr>
            </w:pPr>
            <w:r w:rsidRPr="001C653E">
              <w:rPr>
                <w:rFonts w:ascii="SutonnyMJ" w:hAnsi="SutonnyMJ"/>
                <w:b w:val="0"/>
                <w:sz w:val="20"/>
                <w:szCs w:val="20"/>
              </w:rPr>
              <w:t>ev”Pvi ‡`Lv‡kvbv Kiv Ges hZœ †bqv gv‡qi `vwqZ¡ |</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14:paraId="3DFAD347" w14:textId="77777777"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5A880DED" w14:textId="77777777"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308B33B6" w14:textId="77777777"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674B9532" w14:textId="77777777"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59A79553" w14:textId="77777777"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12"/>
        <w:tc>
          <w:tcPr>
            <w:tcW w:w="720" w:type="dxa"/>
            <w:gridSpan w:val="2"/>
            <w:tcBorders>
              <w:top w:val="single" w:sz="6" w:space="0" w:color="auto"/>
              <w:left w:val="single" w:sz="6" w:space="0" w:color="auto"/>
              <w:bottom w:val="single" w:sz="6" w:space="0" w:color="auto"/>
              <w:right w:val="single" w:sz="6" w:space="0" w:color="auto"/>
            </w:tcBorders>
          </w:tcPr>
          <w:p w14:paraId="0D187C27" w14:textId="77777777" w:rsidR="006A33FD" w:rsidRPr="001C653E" w:rsidRDefault="00ED04E7" w:rsidP="003911F6">
            <w:pPr>
              <w:jc w:val="both"/>
              <w:rPr>
                <w:sz w:val="20"/>
                <w:szCs w:val="20"/>
              </w:rPr>
            </w:pPr>
            <w:r>
              <w:rPr>
                <w:rStyle w:val="CommentReference"/>
              </w:rPr>
              <w:commentReference w:id="12"/>
            </w:r>
          </w:p>
        </w:tc>
      </w:tr>
      <w:tr w:rsidR="006A33FD" w:rsidRPr="001C653E" w14:paraId="08CC0D51"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137CCD45"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35DB8125" w14:textId="77777777" w:rsidR="006A33FD" w:rsidRPr="001C653E" w:rsidRDefault="006A33FD" w:rsidP="003911F6">
            <w:pPr>
              <w:pStyle w:val="BodyText"/>
              <w:rPr>
                <w:b w:val="0"/>
                <w:sz w:val="20"/>
                <w:szCs w:val="20"/>
              </w:rPr>
            </w:pPr>
            <w:r w:rsidRPr="001C653E">
              <w:rPr>
                <w:b w:val="0"/>
                <w:sz w:val="20"/>
                <w:szCs w:val="20"/>
              </w:rPr>
              <w:t>A woman’s role is taking care of her home and family.</w:t>
            </w:r>
          </w:p>
          <w:p w14:paraId="40F6414E" w14:textId="77777777" w:rsidR="006A33FD" w:rsidRPr="001C653E" w:rsidRDefault="006A33FD" w:rsidP="003911F6">
            <w:pPr>
              <w:pStyle w:val="BodyText"/>
              <w:rPr>
                <w:b w:val="0"/>
                <w:sz w:val="20"/>
                <w:szCs w:val="20"/>
              </w:rPr>
            </w:pPr>
            <w:r w:rsidRPr="001C653E">
              <w:rPr>
                <w:rFonts w:ascii="SutonnyMJ" w:hAnsi="SutonnyMJ"/>
                <w:b w:val="0"/>
                <w:sz w:val="20"/>
                <w:szCs w:val="20"/>
              </w:rPr>
              <w:t>GKRb bvixi me‡P‡q ¸iæZ¡c~Y© KvR n‡jv msmv‡ii †`Lv‡kvbv Kiv I ivbœv-evbœv Kiv|</w:t>
            </w:r>
          </w:p>
        </w:tc>
        <w:tc>
          <w:tcPr>
            <w:tcW w:w="4588" w:type="dxa"/>
            <w:gridSpan w:val="3"/>
            <w:tcBorders>
              <w:top w:val="single" w:sz="6" w:space="0" w:color="auto"/>
              <w:left w:val="single" w:sz="6" w:space="0" w:color="auto"/>
              <w:bottom w:val="single" w:sz="6" w:space="0" w:color="auto"/>
              <w:right w:val="single" w:sz="6" w:space="0" w:color="auto"/>
            </w:tcBorders>
          </w:tcPr>
          <w:p w14:paraId="42343782" w14:textId="77777777"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68425ED3" w14:textId="77777777"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553CB45F" w14:textId="77777777"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14E073AF" w14:textId="77777777"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01C2CBE2" w14:textId="77777777"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29143F45" w14:textId="77777777" w:rsidR="006A33FD" w:rsidRPr="001C653E" w:rsidRDefault="006A33FD" w:rsidP="003911F6">
            <w:pPr>
              <w:jc w:val="both"/>
              <w:rPr>
                <w:sz w:val="20"/>
                <w:szCs w:val="20"/>
              </w:rPr>
            </w:pPr>
          </w:p>
        </w:tc>
      </w:tr>
      <w:tr w:rsidR="006A33FD" w:rsidRPr="001C653E" w14:paraId="5FF20A25"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17279F57"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661887F2" w14:textId="77777777" w:rsidR="006A33FD" w:rsidRPr="001C653E" w:rsidRDefault="006A33FD" w:rsidP="003911F6">
            <w:pPr>
              <w:pStyle w:val="BodyText"/>
              <w:rPr>
                <w:rFonts w:ascii="SutonnyMJ" w:hAnsi="SutonnyMJ"/>
                <w:b w:val="0"/>
                <w:sz w:val="20"/>
                <w:szCs w:val="20"/>
              </w:rPr>
            </w:pPr>
            <w:r w:rsidRPr="001C653E">
              <w:rPr>
                <w:b w:val="0"/>
                <w:sz w:val="20"/>
                <w:szCs w:val="20"/>
              </w:rPr>
              <w:t>The husband should decide to buy the major household items.</w:t>
            </w:r>
          </w:p>
          <w:p w14:paraId="562449B8" w14:textId="77777777" w:rsidR="006A33FD" w:rsidRPr="001C653E" w:rsidRDefault="006A33FD" w:rsidP="003911F6">
            <w:pPr>
              <w:pStyle w:val="BodyText"/>
              <w:rPr>
                <w:sz w:val="20"/>
                <w:szCs w:val="20"/>
              </w:rPr>
            </w:pPr>
            <w:r w:rsidRPr="001C653E">
              <w:rPr>
                <w:rFonts w:ascii="SutonnyMJ" w:hAnsi="SutonnyMJ"/>
                <w:b w:val="0"/>
                <w:sz w:val="20"/>
                <w:szCs w:val="20"/>
              </w:rPr>
              <w:t>evoxi cÖavb DcKib †Kbvi e¨vcv‡i wm×všÍ ¯^vgxi †bIqv DwPZ |</w:t>
            </w:r>
            <w:r w:rsidRPr="001C653E">
              <w:rPr>
                <w:rFonts w:ascii="SutonnyMJ" w:hAnsi="SutonnyMJ"/>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14:paraId="492D0CE2" w14:textId="77777777" w:rsidR="006A33FD" w:rsidRPr="001C653E" w:rsidRDefault="006A33FD" w:rsidP="00D177F3">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6054094D" w14:textId="77777777" w:rsidR="006A33FD" w:rsidRPr="001C653E" w:rsidRDefault="006A33FD" w:rsidP="00D177F3">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12F5A897" w14:textId="77777777" w:rsidR="006A33FD" w:rsidRPr="001C653E" w:rsidRDefault="006A33FD" w:rsidP="00D177F3">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7551659F" w14:textId="77777777" w:rsidR="006A33FD" w:rsidRPr="001C653E" w:rsidRDefault="006A33FD" w:rsidP="00D177F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4EB46A84" w14:textId="77777777" w:rsidR="006A33FD" w:rsidRPr="001C653E" w:rsidRDefault="006A33FD" w:rsidP="00D177F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7A671733" w14:textId="77777777" w:rsidR="006A33FD" w:rsidRPr="001C653E" w:rsidRDefault="006A33FD" w:rsidP="003911F6">
            <w:pPr>
              <w:jc w:val="both"/>
              <w:rPr>
                <w:sz w:val="20"/>
                <w:szCs w:val="20"/>
              </w:rPr>
            </w:pPr>
          </w:p>
        </w:tc>
      </w:tr>
      <w:tr w:rsidR="006A33FD" w:rsidRPr="001C653E" w14:paraId="6F8DE619"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637C08C7"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2869A43E" w14:textId="77777777" w:rsidR="006A33FD" w:rsidRPr="001C653E" w:rsidRDefault="006A33FD" w:rsidP="003911F6">
            <w:pPr>
              <w:pStyle w:val="BodyText"/>
              <w:rPr>
                <w:b w:val="0"/>
                <w:sz w:val="20"/>
                <w:szCs w:val="20"/>
              </w:rPr>
            </w:pPr>
            <w:r w:rsidRPr="001C653E">
              <w:rPr>
                <w:b w:val="0"/>
                <w:sz w:val="20"/>
                <w:szCs w:val="20"/>
              </w:rPr>
              <w:t>A man should have the final word about decisions in his home.</w:t>
            </w:r>
          </w:p>
          <w:p w14:paraId="77CEB237" w14:textId="77777777" w:rsidR="006A33FD" w:rsidRPr="001C653E" w:rsidRDefault="006A33FD" w:rsidP="00843C1B">
            <w:pPr>
              <w:pStyle w:val="BodyText"/>
              <w:rPr>
                <w:b w:val="0"/>
                <w:sz w:val="20"/>
                <w:szCs w:val="20"/>
              </w:rPr>
            </w:pPr>
            <w:r w:rsidRPr="001C653E">
              <w:rPr>
                <w:rFonts w:ascii="SutonnyMJ" w:hAnsi="SutonnyMJ"/>
                <w:b w:val="0"/>
                <w:sz w:val="20"/>
                <w:szCs w:val="20"/>
              </w:rPr>
              <w:t>cwiev‡ii ‡h †Kv‡bv wel‡q cyiæ‡li wm×všÍB P~ovšÍ nIqv DwPZ|</w:t>
            </w:r>
          </w:p>
        </w:tc>
        <w:tc>
          <w:tcPr>
            <w:tcW w:w="4588" w:type="dxa"/>
            <w:gridSpan w:val="3"/>
            <w:tcBorders>
              <w:top w:val="single" w:sz="6" w:space="0" w:color="auto"/>
              <w:left w:val="single" w:sz="6" w:space="0" w:color="auto"/>
              <w:bottom w:val="single" w:sz="6" w:space="0" w:color="auto"/>
              <w:right w:val="single" w:sz="6" w:space="0" w:color="auto"/>
            </w:tcBorders>
          </w:tcPr>
          <w:p w14:paraId="4F97E410" w14:textId="77777777" w:rsidR="006A33FD" w:rsidRPr="001C653E" w:rsidRDefault="006A33FD" w:rsidP="003911F6">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11150BDD" w14:textId="77777777" w:rsidR="006A33FD" w:rsidRPr="001C653E" w:rsidRDefault="006A33FD" w:rsidP="003911F6">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6F74CCCA" w14:textId="77777777" w:rsidR="006A33FD" w:rsidRPr="001C653E" w:rsidRDefault="006A33FD" w:rsidP="003911F6">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6EE1415D" w14:textId="77777777" w:rsidR="006A33FD" w:rsidRPr="001C653E" w:rsidRDefault="006A33FD" w:rsidP="00B05F63">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529580D9" w14:textId="77777777" w:rsidR="006A33FD" w:rsidRPr="001C653E" w:rsidRDefault="006A33FD" w:rsidP="00B05F63">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tc>
          <w:tcPr>
            <w:tcW w:w="720" w:type="dxa"/>
            <w:gridSpan w:val="2"/>
            <w:tcBorders>
              <w:top w:val="single" w:sz="6" w:space="0" w:color="auto"/>
              <w:left w:val="single" w:sz="6" w:space="0" w:color="auto"/>
              <w:bottom w:val="single" w:sz="6" w:space="0" w:color="auto"/>
              <w:right w:val="single" w:sz="6" w:space="0" w:color="auto"/>
            </w:tcBorders>
          </w:tcPr>
          <w:p w14:paraId="4C7CEC9B" w14:textId="77777777" w:rsidR="006A33FD" w:rsidRPr="001C653E" w:rsidRDefault="006A33FD" w:rsidP="003911F6">
            <w:pPr>
              <w:jc w:val="both"/>
              <w:rPr>
                <w:sz w:val="20"/>
                <w:szCs w:val="20"/>
              </w:rPr>
            </w:pPr>
          </w:p>
        </w:tc>
      </w:tr>
      <w:tr w:rsidR="006A33FD" w:rsidRPr="001C653E" w14:paraId="401A9B4C" w14:textId="77777777" w:rsidTr="006A33FD">
        <w:trPr>
          <w:cantSplit/>
        </w:trPr>
        <w:tc>
          <w:tcPr>
            <w:tcW w:w="540" w:type="dxa"/>
            <w:tcBorders>
              <w:top w:val="single" w:sz="6" w:space="0" w:color="auto"/>
              <w:left w:val="single" w:sz="6" w:space="0" w:color="auto"/>
              <w:bottom w:val="single" w:sz="6" w:space="0" w:color="auto"/>
              <w:right w:val="single" w:sz="12" w:space="0" w:color="auto"/>
            </w:tcBorders>
          </w:tcPr>
          <w:p w14:paraId="31C14D96"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nil"/>
              <w:bottom w:val="single" w:sz="6" w:space="0" w:color="auto"/>
              <w:right w:val="single" w:sz="6" w:space="0" w:color="auto"/>
            </w:tcBorders>
          </w:tcPr>
          <w:p w14:paraId="5FCA3ABF" w14:textId="77777777" w:rsidR="006A33FD" w:rsidRPr="00B96AB6" w:rsidRDefault="006A33FD" w:rsidP="003911F6">
            <w:pPr>
              <w:pStyle w:val="BodyText"/>
              <w:rPr>
                <w:b w:val="0"/>
                <w:sz w:val="20"/>
                <w:szCs w:val="20"/>
              </w:rPr>
            </w:pPr>
            <w:commentRangeStart w:id="13"/>
            <w:r w:rsidRPr="001C653E">
              <w:rPr>
                <w:b w:val="0"/>
                <w:sz w:val="20"/>
                <w:szCs w:val="20"/>
              </w:rPr>
              <w:t xml:space="preserve">A </w:t>
            </w:r>
            <w:r w:rsidRPr="00B96AB6">
              <w:rPr>
                <w:b w:val="0"/>
                <w:sz w:val="20"/>
                <w:szCs w:val="20"/>
              </w:rPr>
              <w:t>woman should obey her husband in all things.</w:t>
            </w:r>
          </w:p>
          <w:p w14:paraId="6C3CA79F" w14:textId="77777777" w:rsidR="006A33FD" w:rsidRPr="001C653E" w:rsidRDefault="006A33FD" w:rsidP="003911F6">
            <w:pPr>
              <w:pStyle w:val="BodyText"/>
              <w:rPr>
                <w:b w:val="0"/>
                <w:sz w:val="20"/>
                <w:szCs w:val="20"/>
              </w:rPr>
            </w:pPr>
            <w:r w:rsidRPr="00B96AB6">
              <w:rPr>
                <w:rFonts w:ascii="SutonnyMJ" w:hAnsi="SutonnyMJ"/>
                <w:b w:val="0"/>
                <w:sz w:val="20"/>
                <w:szCs w:val="20"/>
              </w:rPr>
              <w:t>bvixi DwPZ Zvi ¯^vgxi K_v gZ Pjv|</w:t>
            </w:r>
            <w:r w:rsidRPr="001C653E">
              <w:rPr>
                <w:b w:val="0"/>
                <w:sz w:val="20"/>
                <w:szCs w:val="20"/>
              </w:rPr>
              <w:t xml:space="preserve"> </w:t>
            </w:r>
          </w:p>
        </w:tc>
        <w:tc>
          <w:tcPr>
            <w:tcW w:w="4588" w:type="dxa"/>
            <w:gridSpan w:val="3"/>
            <w:tcBorders>
              <w:top w:val="single" w:sz="6" w:space="0" w:color="auto"/>
              <w:left w:val="single" w:sz="6" w:space="0" w:color="auto"/>
              <w:bottom w:val="single" w:sz="6" w:space="0" w:color="auto"/>
              <w:right w:val="single" w:sz="6" w:space="0" w:color="auto"/>
            </w:tcBorders>
          </w:tcPr>
          <w:p w14:paraId="6DF770BA" w14:textId="77777777" w:rsidR="006A33FD" w:rsidRPr="001C653E" w:rsidRDefault="006A33FD" w:rsidP="00873DA5">
            <w:pPr>
              <w:tabs>
                <w:tab w:val="right" w:leader="dot" w:pos="4037"/>
              </w:tabs>
              <w:rPr>
                <w:sz w:val="20"/>
                <w:szCs w:val="20"/>
              </w:rPr>
            </w:pPr>
            <w:r w:rsidRPr="001C653E">
              <w:rPr>
                <w:sz w:val="20"/>
                <w:szCs w:val="20"/>
              </w:rPr>
              <w:t>AGREE(</w:t>
            </w:r>
            <w:r w:rsidRPr="001C653E">
              <w:rPr>
                <w:rFonts w:ascii="SutonnyMJ" w:hAnsi="SutonnyMJ"/>
                <w:sz w:val="20"/>
                <w:szCs w:val="20"/>
              </w:rPr>
              <w:t>GKgZ</w:t>
            </w:r>
            <w:r w:rsidRPr="001C653E">
              <w:rPr>
                <w:sz w:val="20"/>
                <w:szCs w:val="20"/>
              </w:rPr>
              <w:t>)............................................................1</w:t>
            </w:r>
          </w:p>
          <w:p w14:paraId="48AC740D" w14:textId="77777777" w:rsidR="006A33FD" w:rsidRPr="001C653E" w:rsidRDefault="006A33FD" w:rsidP="00873DA5">
            <w:pPr>
              <w:tabs>
                <w:tab w:val="right" w:leader="dot" w:pos="4037"/>
              </w:tabs>
              <w:rPr>
                <w:sz w:val="20"/>
                <w:szCs w:val="20"/>
              </w:rPr>
            </w:pPr>
            <w:r w:rsidRPr="001C653E">
              <w:rPr>
                <w:sz w:val="20"/>
                <w:szCs w:val="20"/>
              </w:rPr>
              <w:t>PARTIALLY AGREE(</w:t>
            </w:r>
            <w:r w:rsidRPr="001C653E">
              <w:rPr>
                <w:rFonts w:ascii="SutonnyMJ" w:hAnsi="SutonnyMJ"/>
                <w:sz w:val="20"/>
                <w:szCs w:val="20"/>
              </w:rPr>
              <w:t>AvswkKGKgZ</w:t>
            </w:r>
            <w:r w:rsidRPr="001C653E">
              <w:rPr>
                <w:sz w:val="20"/>
                <w:szCs w:val="20"/>
              </w:rPr>
              <w:t>)...........................2</w:t>
            </w:r>
          </w:p>
          <w:p w14:paraId="1AECE088" w14:textId="77777777" w:rsidR="006A33FD" w:rsidRPr="001C653E" w:rsidRDefault="006A33FD" w:rsidP="00873DA5">
            <w:pPr>
              <w:tabs>
                <w:tab w:val="right" w:leader="dot" w:pos="4037"/>
              </w:tabs>
              <w:rPr>
                <w:sz w:val="20"/>
                <w:szCs w:val="20"/>
              </w:rPr>
            </w:pPr>
            <w:r w:rsidRPr="001C653E">
              <w:rPr>
                <w:sz w:val="20"/>
                <w:szCs w:val="20"/>
              </w:rPr>
              <w:t>DO NOT AGREE(</w:t>
            </w:r>
            <w:r w:rsidRPr="001C653E">
              <w:rPr>
                <w:rFonts w:ascii="SutonnyMJ" w:hAnsi="SutonnyMJ"/>
                <w:sz w:val="20"/>
                <w:szCs w:val="20"/>
              </w:rPr>
              <w:t>GKgZ bq</w:t>
            </w:r>
            <w:r w:rsidRPr="001C653E">
              <w:rPr>
                <w:sz w:val="20"/>
                <w:szCs w:val="20"/>
              </w:rPr>
              <w:t>).......................................3</w:t>
            </w:r>
          </w:p>
          <w:p w14:paraId="0C6E71AA" w14:textId="77777777" w:rsidR="006A33FD" w:rsidRPr="001C653E" w:rsidRDefault="006A33FD" w:rsidP="00873DA5">
            <w:pPr>
              <w:tabs>
                <w:tab w:val="right" w:leader="dot" w:pos="3887"/>
              </w:tabs>
              <w:rPr>
                <w:sz w:val="20"/>
                <w:szCs w:val="20"/>
              </w:rPr>
            </w:pPr>
            <w:r w:rsidRPr="001C653E">
              <w:rPr>
                <w:sz w:val="20"/>
                <w:szCs w:val="20"/>
              </w:rPr>
              <w:t>DON’T KNOW/DON’T REMEMBER.(</w:t>
            </w:r>
            <w:r w:rsidRPr="001C653E">
              <w:rPr>
                <w:rFonts w:ascii="SutonnyMJ" w:hAnsi="SutonnyMJ"/>
                <w:sz w:val="20"/>
                <w:szCs w:val="20"/>
              </w:rPr>
              <w:t xml:space="preserve"> Rvwbbv/g‡b ‡bB</w:t>
            </w:r>
            <w:r w:rsidRPr="001C653E">
              <w:rPr>
                <w:sz w:val="20"/>
                <w:szCs w:val="20"/>
              </w:rPr>
              <w:t>)...............................................................................8</w:t>
            </w:r>
          </w:p>
          <w:p w14:paraId="040B3957" w14:textId="77777777" w:rsidR="006A33FD" w:rsidRPr="001C653E" w:rsidRDefault="006A33FD" w:rsidP="00873DA5">
            <w:pPr>
              <w:tabs>
                <w:tab w:val="right" w:leader="dot" w:pos="4037"/>
              </w:tabs>
              <w:rPr>
                <w:sz w:val="20"/>
                <w:szCs w:val="20"/>
              </w:rPr>
            </w:pPr>
            <w:r w:rsidRPr="001C653E">
              <w:rPr>
                <w:sz w:val="20"/>
                <w:szCs w:val="20"/>
              </w:rPr>
              <w:t>REFUSED/NO ANSWER(</w:t>
            </w:r>
            <w:r w:rsidRPr="001C653E">
              <w:rPr>
                <w:rFonts w:ascii="SutonnyMJ" w:hAnsi="SutonnyMJ"/>
                <w:sz w:val="20"/>
                <w:szCs w:val="20"/>
              </w:rPr>
              <w:t>cÖZ¨vLvb Kiv/‡Kvb DËi bvB</w:t>
            </w:r>
            <w:r w:rsidRPr="001C653E">
              <w:rPr>
                <w:sz w:val="20"/>
                <w:szCs w:val="20"/>
              </w:rPr>
              <w:t>)...9</w:t>
            </w:r>
          </w:p>
        </w:tc>
        <w:commentRangeEnd w:id="13"/>
        <w:tc>
          <w:tcPr>
            <w:tcW w:w="720" w:type="dxa"/>
            <w:gridSpan w:val="2"/>
            <w:tcBorders>
              <w:top w:val="single" w:sz="6" w:space="0" w:color="auto"/>
              <w:left w:val="single" w:sz="6" w:space="0" w:color="auto"/>
              <w:bottom w:val="single" w:sz="6" w:space="0" w:color="auto"/>
              <w:right w:val="single" w:sz="6" w:space="0" w:color="auto"/>
            </w:tcBorders>
          </w:tcPr>
          <w:p w14:paraId="3DA36305" w14:textId="77777777" w:rsidR="006A33FD" w:rsidRPr="001C653E" w:rsidRDefault="00ED04E7" w:rsidP="003911F6">
            <w:pPr>
              <w:jc w:val="both"/>
              <w:rPr>
                <w:sz w:val="20"/>
                <w:szCs w:val="20"/>
              </w:rPr>
            </w:pPr>
            <w:r>
              <w:rPr>
                <w:rStyle w:val="CommentReference"/>
              </w:rPr>
              <w:commentReference w:id="13"/>
            </w:r>
          </w:p>
        </w:tc>
      </w:tr>
      <w:tr w:rsidR="006A33FD" w:rsidRPr="001C653E" w14:paraId="25D9F69B" w14:textId="77777777" w:rsidTr="006A33FD">
        <w:trPr>
          <w:cantSplit/>
          <w:trHeight w:val="910"/>
        </w:trPr>
        <w:tc>
          <w:tcPr>
            <w:tcW w:w="540" w:type="dxa"/>
            <w:vMerge w:val="restart"/>
            <w:tcBorders>
              <w:left w:val="single" w:sz="6" w:space="0" w:color="auto"/>
              <w:right w:val="single" w:sz="4" w:space="0" w:color="auto"/>
            </w:tcBorders>
          </w:tcPr>
          <w:p w14:paraId="57C47C56" w14:textId="77777777" w:rsidR="006A33FD" w:rsidRPr="001C653E" w:rsidRDefault="006A33FD" w:rsidP="006C3963">
            <w:pPr>
              <w:numPr>
                <w:ilvl w:val="0"/>
                <w:numId w:val="7"/>
              </w:numPr>
              <w:jc w:val="both"/>
              <w:rPr>
                <w:sz w:val="20"/>
                <w:szCs w:val="20"/>
              </w:rPr>
            </w:pPr>
          </w:p>
        </w:tc>
        <w:tc>
          <w:tcPr>
            <w:tcW w:w="4586" w:type="dxa"/>
            <w:tcBorders>
              <w:top w:val="single" w:sz="6" w:space="0" w:color="auto"/>
              <w:left w:val="single" w:sz="4" w:space="0" w:color="auto"/>
              <w:bottom w:val="single" w:sz="4" w:space="0" w:color="auto"/>
              <w:right w:val="single" w:sz="4" w:space="0" w:color="auto"/>
            </w:tcBorders>
          </w:tcPr>
          <w:p w14:paraId="27E2E542" w14:textId="77777777" w:rsidR="006A33FD" w:rsidRPr="001C653E" w:rsidRDefault="006A33FD" w:rsidP="003911F6">
            <w:pPr>
              <w:jc w:val="both"/>
              <w:rPr>
                <w:sz w:val="20"/>
                <w:szCs w:val="20"/>
              </w:rPr>
            </w:pPr>
            <w:r w:rsidRPr="001C653E">
              <w:rPr>
                <w:sz w:val="20"/>
                <w:szCs w:val="20"/>
              </w:rPr>
              <w:t>In your opinion, can a married woman refuse to have sex with her husband if:</w:t>
            </w:r>
          </w:p>
          <w:p w14:paraId="4681CBAD" w14:textId="77777777" w:rsidR="006A33FD" w:rsidRPr="001C653E" w:rsidRDefault="006A33FD" w:rsidP="003911F6">
            <w:pPr>
              <w:jc w:val="both"/>
              <w:rPr>
                <w:rFonts w:ascii="SutonnyMJ" w:hAnsi="SutonnyMJ"/>
                <w:sz w:val="20"/>
                <w:szCs w:val="20"/>
              </w:rPr>
            </w:pPr>
            <w:r w:rsidRPr="001C653E">
              <w:rPr>
                <w:rFonts w:ascii="SutonnyMJ" w:hAnsi="SutonnyMJ"/>
                <w:sz w:val="20"/>
                <w:szCs w:val="20"/>
              </w:rPr>
              <w:t>Avcbvi g‡Z ¯^vgxi mv‡_ mnev‡m ¯¿x ivRx bv n‡j Zv gvbv hvq hw` ....</w:t>
            </w:r>
          </w:p>
          <w:p w14:paraId="7C6F7640" w14:textId="77777777" w:rsidR="006A33FD" w:rsidRPr="001C653E" w:rsidRDefault="006A33FD" w:rsidP="003911F6">
            <w:pPr>
              <w:jc w:val="both"/>
              <w:rPr>
                <w:rFonts w:ascii="SutonnyMJ" w:hAnsi="SutonnyMJ"/>
                <w:sz w:val="20"/>
                <w:szCs w:val="20"/>
              </w:rPr>
            </w:pPr>
          </w:p>
        </w:tc>
        <w:tc>
          <w:tcPr>
            <w:tcW w:w="1978" w:type="dxa"/>
            <w:tcBorders>
              <w:top w:val="single" w:sz="4" w:space="0" w:color="auto"/>
              <w:left w:val="single" w:sz="4" w:space="0" w:color="auto"/>
              <w:bottom w:val="single" w:sz="4" w:space="0" w:color="auto"/>
              <w:right w:val="single" w:sz="4" w:space="0" w:color="auto"/>
            </w:tcBorders>
          </w:tcPr>
          <w:p w14:paraId="5B185D40" w14:textId="77777777" w:rsidR="006A33FD" w:rsidRPr="001C653E" w:rsidRDefault="006A33FD" w:rsidP="003911F6">
            <w:pPr>
              <w:jc w:val="center"/>
              <w:rPr>
                <w:sz w:val="20"/>
                <w:szCs w:val="20"/>
              </w:rPr>
            </w:pPr>
          </w:p>
          <w:p w14:paraId="50BE3E96" w14:textId="77777777" w:rsidR="006A33FD" w:rsidRPr="001C653E" w:rsidRDefault="006A33FD" w:rsidP="003911F6">
            <w:pPr>
              <w:jc w:val="center"/>
              <w:rPr>
                <w:sz w:val="20"/>
                <w:szCs w:val="20"/>
              </w:rPr>
            </w:pPr>
            <w:r w:rsidRPr="001C653E">
              <w:rPr>
                <w:sz w:val="20"/>
                <w:szCs w:val="20"/>
              </w:rPr>
              <w:t>YES</w:t>
            </w:r>
          </w:p>
          <w:p w14:paraId="2D73CE45" w14:textId="77777777" w:rsidR="006A33FD" w:rsidRPr="001C653E" w:rsidRDefault="006A33FD" w:rsidP="003911F6">
            <w:pPr>
              <w:jc w:val="center"/>
              <w:rPr>
                <w:sz w:val="20"/>
              </w:rPr>
            </w:pPr>
            <w:r w:rsidRPr="001C653E">
              <w:rPr>
                <w:rFonts w:ascii="SutonnyMJ" w:hAnsi="SutonnyMJ"/>
                <w:sz w:val="20"/>
                <w:szCs w:val="20"/>
              </w:rPr>
              <w:t xml:space="preserve">nu¨v     </w:t>
            </w:r>
          </w:p>
          <w:p w14:paraId="4EBCF55F" w14:textId="77777777" w:rsidR="006A33FD" w:rsidRPr="001C653E" w:rsidRDefault="006A33FD" w:rsidP="003911F6">
            <w:pPr>
              <w:jc w:val="center"/>
              <w:rPr>
                <w:sz w:val="20"/>
                <w:szCs w:val="20"/>
              </w:rPr>
            </w:pPr>
          </w:p>
        </w:tc>
        <w:tc>
          <w:tcPr>
            <w:tcW w:w="1260" w:type="dxa"/>
            <w:tcBorders>
              <w:top w:val="single" w:sz="4" w:space="0" w:color="auto"/>
              <w:left w:val="single" w:sz="4" w:space="0" w:color="auto"/>
              <w:bottom w:val="single" w:sz="4" w:space="0" w:color="auto"/>
              <w:right w:val="single" w:sz="4" w:space="0" w:color="auto"/>
            </w:tcBorders>
          </w:tcPr>
          <w:p w14:paraId="421E2237" w14:textId="77777777" w:rsidR="006A33FD" w:rsidRPr="001C653E" w:rsidRDefault="006A33FD" w:rsidP="003911F6">
            <w:pPr>
              <w:jc w:val="center"/>
              <w:rPr>
                <w:sz w:val="20"/>
                <w:szCs w:val="20"/>
              </w:rPr>
            </w:pPr>
          </w:p>
          <w:p w14:paraId="1913769E" w14:textId="77777777" w:rsidR="006A33FD" w:rsidRPr="001C653E" w:rsidRDefault="006A33FD" w:rsidP="003911F6">
            <w:pPr>
              <w:jc w:val="center"/>
              <w:rPr>
                <w:sz w:val="20"/>
                <w:szCs w:val="20"/>
              </w:rPr>
            </w:pPr>
            <w:r w:rsidRPr="001C653E">
              <w:rPr>
                <w:sz w:val="20"/>
                <w:szCs w:val="20"/>
              </w:rPr>
              <w:t>NO</w:t>
            </w:r>
          </w:p>
          <w:p w14:paraId="1ABA4EB0" w14:textId="77777777" w:rsidR="006A33FD" w:rsidRPr="001C653E" w:rsidRDefault="006A33FD" w:rsidP="003911F6">
            <w:pPr>
              <w:jc w:val="center"/>
              <w:rPr>
                <w:rFonts w:cs="Vrinda"/>
                <w:sz w:val="20"/>
                <w:szCs w:val="25"/>
                <w:cs/>
                <w:lang w:bidi="bn-BD"/>
              </w:rPr>
            </w:pPr>
            <w:r w:rsidRPr="001C653E">
              <w:rPr>
                <w:rFonts w:ascii="SutonnyMJ" w:hAnsi="SutonnyMJ"/>
                <w:sz w:val="20"/>
                <w:szCs w:val="20"/>
              </w:rPr>
              <w:t>bv</w:t>
            </w:r>
          </w:p>
          <w:p w14:paraId="78696DC2" w14:textId="77777777" w:rsidR="006A33FD" w:rsidRPr="001C653E" w:rsidRDefault="006A33FD" w:rsidP="003911F6">
            <w:pPr>
              <w:jc w:val="center"/>
              <w:rPr>
                <w:sz w:val="20"/>
                <w:szCs w:val="20"/>
              </w:rPr>
            </w:pPr>
          </w:p>
        </w:tc>
        <w:tc>
          <w:tcPr>
            <w:tcW w:w="1530" w:type="dxa"/>
            <w:gridSpan w:val="2"/>
            <w:tcBorders>
              <w:top w:val="single" w:sz="4" w:space="0" w:color="auto"/>
              <w:left w:val="single" w:sz="4" w:space="0" w:color="auto"/>
              <w:bottom w:val="single" w:sz="4" w:space="0" w:color="auto"/>
              <w:right w:val="single" w:sz="4" w:space="0" w:color="auto"/>
            </w:tcBorders>
          </w:tcPr>
          <w:p w14:paraId="7FA491AD" w14:textId="77777777" w:rsidR="006A33FD" w:rsidRPr="001C653E" w:rsidRDefault="006A33FD" w:rsidP="003911F6">
            <w:pPr>
              <w:jc w:val="center"/>
              <w:rPr>
                <w:sz w:val="20"/>
                <w:szCs w:val="20"/>
              </w:rPr>
            </w:pPr>
          </w:p>
          <w:p w14:paraId="677590C2" w14:textId="77777777" w:rsidR="006A33FD" w:rsidRPr="001C653E" w:rsidRDefault="006A33FD" w:rsidP="003911F6">
            <w:pPr>
              <w:jc w:val="center"/>
              <w:rPr>
                <w:sz w:val="20"/>
                <w:szCs w:val="20"/>
              </w:rPr>
            </w:pPr>
            <w:r w:rsidRPr="001C653E">
              <w:rPr>
                <w:sz w:val="20"/>
                <w:szCs w:val="20"/>
              </w:rPr>
              <w:t>DK</w:t>
            </w:r>
          </w:p>
          <w:p w14:paraId="243F4682" w14:textId="77777777" w:rsidR="006A33FD" w:rsidRPr="001C653E" w:rsidRDefault="006A33FD" w:rsidP="003911F6">
            <w:pPr>
              <w:jc w:val="center"/>
              <w:rPr>
                <w:sz w:val="20"/>
                <w:szCs w:val="20"/>
              </w:rPr>
            </w:pPr>
            <w:r w:rsidRPr="001C653E">
              <w:rPr>
                <w:rFonts w:ascii="SutonnyMJ" w:hAnsi="SutonnyMJ"/>
                <w:sz w:val="20"/>
              </w:rPr>
              <w:t>Rvwbbv</w:t>
            </w:r>
          </w:p>
        </w:tc>
        <w:tc>
          <w:tcPr>
            <w:tcW w:w="540" w:type="dxa"/>
            <w:vMerge w:val="restart"/>
            <w:tcBorders>
              <w:top w:val="single" w:sz="6" w:space="0" w:color="auto"/>
              <w:left w:val="single" w:sz="4" w:space="0" w:color="auto"/>
              <w:right w:val="single" w:sz="6" w:space="0" w:color="auto"/>
            </w:tcBorders>
          </w:tcPr>
          <w:p w14:paraId="2A80AF83" w14:textId="77777777" w:rsidR="006A33FD" w:rsidRPr="001C653E" w:rsidRDefault="006A33FD" w:rsidP="003911F6">
            <w:pPr>
              <w:jc w:val="center"/>
              <w:rPr>
                <w:sz w:val="20"/>
                <w:szCs w:val="20"/>
              </w:rPr>
            </w:pPr>
          </w:p>
        </w:tc>
      </w:tr>
      <w:tr w:rsidR="006A33FD" w:rsidRPr="001C653E" w14:paraId="5D672149" w14:textId="77777777" w:rsidTr="006A33FD">
        <w:trPr>
          <w:cantSplit/>
          <w:trHeight w:val="255"/>
        </w:trPr>
        <w:tc>
          <w:tcPr>
            <w:tcW w:w="540" w:type="dxa"/>
            <w:vMerge/>
            <w:tcBorders>
              <w:left w:val="single" w:sz="6" w:space="0" w:color="auto"/>
              <w:right w:val="single" w:sz="4" w:space="0" w:color="auto"/>
            </w:tcBorders>
          </w:tcPr>
          <w:p w14:paraId="35D64CC2" w14:textId="77777777"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14:paraId="794B8E02" w14:textId="77777777" w:rsidR="006A33FD" w:rsidRPr="001C653E" w:rsidRDefault="006A33FD" w:rsidP="003911F6">
            <w:pPr>
              <w:jc w:val="both"/>
              <w:rPr>
                <w:sz w:val="20"/>
                <w:szCs w:val="20"/>
              </w:rPr>
            </w:pPr>
            <w:r w:rsidRPr="001C653E">
              <w:rPr>
                <w:sz w:val="20"/>
                <w:szCs w:val="20"/>
              </w:rPr>
              <w:t>a) She doesn’t want to (</w:t>
            </w:r>
            <w:r w:rsidRPr="001C653E">
              <w:rPr>
                <w:rFonts w:ascii="SutonnyMJ" w:hAnsi="SutonnyMJ"/>
                <w:sz w:val="20"/>
                <w:szCs w:val="20"/>
              </w:rPr>
              <w:t>¯¿x</w:t>
            </w:r>
            <w:r w:rsidRPr="001C653E">
              <w:rPr>
                <w:rFonts w:ascii="SutonnyMJ" w:hAnsi="SutonnyMJ" w:cs="Vrinda"/>
                <w:sz w:val="20"/>
                <w:szCs w:val="20"/>
                <w:lang w:val="en-US" w:bidi="bn-BD"/>
              </w:rPr>
              <w:t>i B”Qv bv _v‡K</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14:paraId="6293D344" w14:textId="77777777" w:rsidR="006A33FD" w:rsidRPr="001C653E" w:rsidRDefault="006A33FD" w:rsidP="003911F6">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14:paraId="5C1CD14F" w14:textId="77777777" w:rsidR="006A33FD" w:rsidRPr="001C653E" w:rsidRDefault="006A33FD" w:rsidP="003911F6">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14:paraId="5896BC55" w14:textId="77777777" w:rsidR="006A33FD" w:rsidRPr="001C653E" w:rsidRDefault="006A33FD" w:rsidP="003911F6">
            <w:pPr>
              <w:jc w:val="center"/>
              <w:rPr>
                <w:sz w:val="20"/>
                <w:szCs w:val="20"/>
              </w:rPr>
            </w:pPr>
            <w:r w:rsidRPr="001C653E">
              <w:rPr>
                <w:sz w:val="20"/>
                <w:szCs w:val="20"/>
              </w:rPr>
              <w:t>8</w:t>
            </w:r>
          </w:p>
        </w:tc>
        <w:tc>
          <w:tcPr>
            <w:tcW w:w="540" w:type="dxa"/>
            <w:vMerge/>
            <w:tcBorders>
              <w:top w:val="single" w:sz="6" w:space="0" w:color="auto"/>
              <w:left w:val="single" w:sz="4" w:space="0" w:color="auto"/>
              <w:right w:val="single" w:sz="6" w:space="0" w:color="auto"/>
            </w:tcBorders>
          </w:tcPr>
          <w:p w14:paraId="29C3F3A7" w14:textId="77777777" w:rsidR="006A33FD" w:rsidRPr="001C653E" w:rsidRDefault="006A33FD" w:rsidP="003911F6">
            <w:pPr>
              <w:jc w:val="center"/>
              <w:rPr>
                <w:sz w:val="20"/>
                <w:szCs w:val="20"/>
              </w:rPr>
            </w:pPr>
          </w:p>
        </w:tc>
      </w:tr>
      <w:tr w:rsidR="006A33FD" w:rsidRPr="001C653E" w14:paraId="1582789B" w14:textId="77777777" w:rsidTr="006A33FD">
        <w:trPr>
          <w:cantSplit/>
          <w:trHeight w:val="230"/>
        </w:trPr>
        <w:tc>
          <w:tcPr>
            <w:tcW w:w="540" w:type="dxa"/>
            <w:vMerge/>
            <w:tcBorders>
              <w:left w:val="single" w:sz="6" w:space="0" w:color="auto"/>
              <w:right w:val="single" w:sz="4" w:space="0" w:color="auto"/>
            </w:tcBorders>
          </w:tcPr>
          <w:p w14:paraId="5874E2A2" w14:textId="77777777"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14:paraId="17273706" w14:textId="77777777" w:rsidR="006A33FD" w:rsidRPr="001C653E" w:rsidRDefault="006A33FD" w:rsidP="003911F6">
            <w:pPr>
              <w:jc w:val="both"/>
              <w:rPr>
                <w:sz w:val="20"/>
                <w:szCs w:val="20"/>
              </w:rPr>
            </w:pPr>
            <w:r w:rsidRPr="001C653E">
              <w:rPr>
                <w:sz w:val="20"/>
                <w:szCs w:val="20"/>
              </w:rPr>
              <w:t>b)</w:t>
            </w:r>
            <w:r w:rsidRPr="001C653E">
              <w:rPr>
                <w:rFonts w:ascii="SutonnyMJ" w:hAnsi="SutonnyMJ"/>
                <w:sz w:val="20"/>
                <w:szCs w:val="20"/>
              </w:rPr>
              <w:t xml:space="preserve"> </w:t>
            </w:r>
            <w:r w:rsidRPr="001C653E">
              <w:rPr>
                <w:sz w:val="20"/>
                <w:szCs w:val="20"/>
              </w:rPr>
              <w:t>He is drunk (</w:t>
            </w:r>
            <w:r w:rsidRPr="001C653E">
              <w:rPr>
                <w:rFonts w:ascii="SutonnyMJ" w:hAnsi="SutonnyMJ"/>
                <w:sz w:val="20"/>
                <w:szCs w:val="20"/>
              </w:rPr>
              <w:t>Zvi ¯^vgx gvZvj Ae¯’vq _v‡K</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14:paraId="5676904F" w14:textId="77777777" w:rsidR="006A33FD" w:rsidRPr="001C653E" w:rsidRDefault="006A33FD" w:rsidP="00CA39CB">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14:paraId="1D8B0A35" w14:textId="77777777" w:rsidR="006A33FD" w:rsidRPr="001C653E" w:rsidRDefault="006A33FD" w:rsidP="00CA39CB">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14:paraId="7A134F1E" w14:textId="77777777" w:rsidR="006A33FD" w:rsidRPr="001C653E" w:rsidRDefault="006A33FD" w:rsidP="00CA39CB">
            <w:pPr>
              <w:jc w:val="center"/>
              <w:rPr>
                <w:sz w:val="20"/>
                <w:szCs w:val="20"/>
              </w:rPr>
            </w:pPr>
            <w:r w:rsidRPr="001C653E">
              <w:rPr>
                <w:sz w:val="20"/>
                <w:szCs w:val="20"/>
              </w:rPr>
              <w:t>8</w:t>
            </w:r>
          </w:p>
        </w:tc>
        <w:tc>
          <w:tcPr>
            <w:tcW w:w="540" w:type="dxa"/>
            <w:vMerge/>
            <w:tcBorders>
              <w:left w:val="single" w:sz="4" w:space="0" w:color="auto"/>
              <w:right w:val="single" w:sz="6" w:space="0" w:color="auto"/>
            </w:tcBorders>
          </w:tcPr>
          <w:p w14:paraId="51CF371F" w14:textId="77777777" w:rsidR="006A33FD" w:rsidRPr="001C653E" w:rsidRDefault="006A33FD" w:rsidP="003911F6">
            <w:pPr>
              <w:jc w:val="center"/>
              <w:rPr>
                <w:sz w:val="20"/>
                <w:szCs w:val="20"/>
              </w:rPr>
            </w:pPr>
          </w:p>
        </w:tc>
      </w:tr>
      <w:tr w:rsidR="006A33FD" w:rsidRPr="001C653E" w14:paraId="3B18B514" w14:textId="77777777" w:rsidTr="006A33FD">
        <w:trPr>
          <w:cantSplit/>
          <w:trHeight w:val="230"/>
        </w:trPr>
        <w:tc>
          <w:tcPr>
            <w:tcW w:w="540" w:type="dxa"/>
            <w:vMerge/>
            <w:tcBorders>
              <w:left w:val="single" w:sz="6" w:space="0" w:color="auto"/>
              <w:right w:val="single" w:sz="4" w:space="0" w:color="auto"/>
            </w:tcBorders>
          </w:tcPr>
          <w:p w14:paraId="49598BB4" w14:textId="77777777"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4" w:space="0" w:color="auto"/>
              <w:right w:val="single" w:sz="4" w:space="0" w:color="auto"/>
            </w:tcBorders>
          </w:tcPr>
          <w:p w14:paraId="0B51577A" w14:textId="77777777" w:rsidR="006A33FD" w:rsidRPr="001C653E" w:rsidRDefault="006A33FD" w:rsidP="003911F6">
            <w:pPr>
              <w:jc w:val="both"/>
              <w:rPr>
                <w:sz w:val="20"/>
                <w:szCs w:val="20"/>
              </w:rPr>
            </w:pPr>
            <w:r w:rsidRPr="001C653E">
              <w:rPr>
                <w:sz w:val="20"/>
                <w:szCs w:val="20"/>
              </w:rPr>
              <w:t>c)</w:t>
            </w:r>
            <w:r w:rsidRPr="001C653E">
              <w:rPr>
                <w:rFonts w:ascii="SutonnyMJ" w:hAnsi="SutonnyMJ"/>
                <w:sz w:val="20"/>
                <w:szCs w:val="20"/>
              </w:rPr>
              <w:t xml:space="preserve"> </w:t>
            </w:r>
            <w:r w:rsidRPr="001C653E">
              <w:rPr>
                <w:sz w:val="20"/>
                <w:szCs w:val="20"/>
              </w:rPr>
              <w:t>She is sick (</w:t>
            </w:r>
            <w:r w:rsidRPr="001C653E">
              <w:rPr>
                <w:rFonts w:ascii="SutonnyMJ" w:hAnsi="SutonnyMJ"/>
                <w:sz w:val="20"/>
                <w:szCs w:val="20"/>
              </w:rPr>
              <w:t>¯¿x Amy¯’ _v‡K</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14:paraId="4A95AA0D" w14:textId="77777777" w:rsidR="006A33FD" w:rsidRPr="001C653E" w:rsidRDefault="006A33FD" w:rsidP="003911F6">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14:paraId="6AA9A08B" w14:textId="77777777" w:rsidR="006A33FD" w:rsidRPr="001C653E" w:rsidRDefault="006A33FD" w:rsidP="003911F6">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14:paraId="0880DCF3" w14:textId="77777777" w:rsidR="006A33FD" w:rsidRPr="001C653E" w:rsidRDefault="006A33FD" w:rsidP="003911F6">
            <w:pPr>
              <w:jc w:val="center"/>
              <w:rPr>
                <w:sz w:val="20"/>
                <w:szCs w:val="20"/>
              </w:rPr>
            </w:pPr>
            <w:r w:rsidRPr="001C653E">
              <w:rPr>
                <w:sz w:val="20"/>
                <w:szCs w:val="20"/>
              </w:rPr>
              <w:t>8</w:t>
            </w:r>
          </w:p>
        </w:tc>
        <w:tc>
          <w:tcPr>
            <w:tcW w:w="540" w:type="dxa"/>
            <w:vMerge/>
            <w:tcBorders>
              <w:left w:val="single" w:sz="4" w:space="0" w:color="auto"/>
              <w:right w:val="single" w:sz="6" w:space="0" w:color="auto"/>
            </w:tcBorders>
          </w:tcPr>
          <w:p w14:paraId="52A911B2" w14:textId="77777777" w:rsidR="006A33FD" w:rsidRPr="001C653E" w:rsidRDefault="006A33FD" w:rsidP="003911F6">
            <w:pPr>
              <w:jc w:val="center"/>
              <w:rPr>
                <w:sz w:val="20"/>
                <w:szCs w:val="20"/>
              </w:rPr>
            </w:pPr>
          </w:p>
        </w:tc>
      </w:tr>
      <w:tr w:rsidR="006A33FD" w:rsidRPr="001C653E" w14:paraId="67713593" w14:textId="77777777" w:rsidTr="006A33FD">
        <w:trPr>
          <w:cantSplit/>
          <w:trHeight w:val="287"/>
        </w:trPr>
        <w:tc>
          <w:tcPr>
            <w:tcW w:w="540" w:type="dxa"/>
            <w:vMerge/>
            <w:tcBorders>
              <w:left w:val="single" w:sz="6" w:space="0" w:color="auto"/>
              <w:bottom w:val="single" w:sz="4" w:space="0" w:color="auto"/>
              <w:right w:val="single" w:sz="4" w:space="0" w:color="auto"/>
            </w:tcBorders>
          </w:tcPr>
          <w:p w14:paraId="3DE78AD2" w14:textId="77777777" w:rsidR="006A33FD" w:rsidRPr="001C653E" w:rsidRDefault="006A33FD" w:rsidP="006C3963">
            <w:pPr>
              <w:numPr>
                <w:ilvl w:val="0"/>
                <w:numId w:val="7"/>
              </w:numPr>
              <w:jc w:val="both"/>
              <w:rPr>
                <w:sz w:val="20"/>
                <w:szCs w:val="20"/>
              </w:rPr>
            </w:pPr>
          </w:p>
        </w:tc>
        <w:tc>
          <w:tcPr>
            <w:tcW w:w="4586" w:type="dxa"/>
            <w:tcBorders>
              <w:top w:val="single" w:sz="4" w:space="0" w:color="auto"/>
              <w:left w:val="single" w:sz="4" w:space="0" w:color="auto"/>
              <w:bottom w:val="single" w:sz="6" w:space="0" w:color="auto"/>
              <w:right w:val="single" w:sz="4" w:space="0" w:color="auto"/>
            </w:tcBorders>
          </w:tcPr>
          <w:p w14:paraId="76C569DC" w14:textId="77777777" w:rsidR="006A33FD" w:rsidRPr="001C653E" w:rsidRDefault="006A33FD" w:rsidP="003911F6">
            <w:pPr>
              <w:jc w:val="both"/>
              <w:rPr>
                <w:rFonts w:ascii="SutonnyMJ" w:hAnsi="SutonnyMJ"/>
                <w:sz w:val="20"/>
                <w:szCs w:val="20"/>
              </w:rPr>
            </w:pPr>
            <w:r w:rsidRPr="001C653E">
              <w:rPr>
                <w:sz w:val="20"/>
                <w:szCs w:val="20"/>
              </w:rPr>
              <w:t>d)</w:t>
            </w:r>
            <w:r w:rsidRPr="001C653E">
              <w:rPr>
                <w:rFonts w:ascii="SutonnyMJ" w:hAnsi="SutonnyMJ"/>
                <w:sz w:val="20"/>
                <w:szCs w:val="20"/>
              </w:rPr>
              <w:t xml:space="preserve"> </w:t>
            </w:r>
            <w:r w:rsidRPr="001C653E">
              <w:rPr>
                <w:sz w:val="20"/>
                <w:szCs w:val="20"/>
              </w:rPr>
              <w:t>He mistreats her (</w:t>
            </w:r>
            <w:r w:rsidRPr="001C653E">
              <w:rPr>
                <w:rFonts w:ascii="SutonnyMJ" w:hAnsi="SutonnyMJ"/>
                <w:sz w:val="20"/>
                <w:szCs w:val="20"/>
              </w:rPr>
              <w:t>Zvi ¯^vgx Lvivc AvPib K‡i</w:t>
            </w:r>
            <w:r w:rsidRPr="001C653E">
              <w:rPr>
                <w:sz w:val="20"/>
                <w:szCs w:val="20"/>
              </w:rPr>
              <w:t>)</w:t>
            </w:r>
          </w:p>
        </w:tc>
        <w:tc>
          <w:tcPr>
            <w:tcW w:w="1978" w:type="dxa"/>
            <w:tcBorders>
              <w:top w:val="single" w:sz="4" w:space="0" w:color="auto"/>
              <w:left w:val="single" w:sz="4" w:space="0" w:color="auto"/>
              <w:bottom w:val="single" w:sz="4" w:space="0" w:color="auto"/>
              <w:right w:val="single" w:sz="4" w:space="0" w:color="auto"/>
            </w:tcBorders>
          </w:tcPr>
          <w:p w14:paraId="0E7B1962" w14:textId="77777777" w:rsidR="006A33FD" w:rsidRPr="001C653E" w:rsidRDefault="006A33FD" w:rsidP="00CA39CB">
            <w:pPr>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tcPr>
          <w:p w14:paraId="23896CD7" w14:textId="77777777" w:rsidR="006A33FD" w:rsidRPr="001C653E" w:rsidRDefault="006A33FD" w:rsidP="00CA39CB">
            <w:pPr>
              <w:jc w:val="center"/>
              <w:rPr>
                <w:sz w:val="20"/>
                <w:szCs w:val="20"/>
              </w:rPr>
            </w:pPr>
            <w:r w:rsidRPr="001C653E">
              <w:rPr>
                <w:sz w:val="20"/>
                <w:szCs w:val="20"/>
              </w:rPr>
              <w:t>2</w:t>
            </w:r>
          </w:p>
        </w:tc>
        <w:tc>
          <w:tcPr>
            <w:tcW w:w="1530" w:type="dxa"/>
            <w:gridSpan w:val="2"/>
            <w:tcBorders>
              <w:top w:val="single" w:sz="4" w:space="0" w:color="auto"/>
              <w:left w:val="single" w:sz="4" w:space="0" w:color="auto"/>
              <w:bottom w:val="single" w:sz="4" w:space="0" w:color="auto"/>
              <w:right w:val="single" w:sz="4" w:space="0" w:color="auto"/>
            </w:tcBorders>
          </w:tcPr>
          <w:p w14:paraId="6A213C56" w14:textId="77777777" w:rsidR="006A33FD" w:rsidRPr="001C653E" w:rsidRDefault="006A33FD" w:rsidP="00CA39CB">
            <w:pPr>
              <w:jc w:val="center"/>
              <w:rPr>
                <w:sz w:val="20"/>
                <w:szCs w:val="20"/>
              </w:rPr>
            </w:pPr>
            <w:r w:rsidRPr="001C653E">
              <w:rPr>
                <w:sz w:val="20"/>
                <w:szCs w:val="20"/>
              </w:rPr>
              <w:t>8</w:t>
            </w:r>
          </w:p>
        </w:tc>
        <w:tc>
          <w:tcPr>
            <w:tcW w:w="540" w:type="dxa"/>
            <w:vMerge/>
            <w:tcBorders>
              <w:left w:val="single" w:sz="4" w:space="0" w:color="auto"/>
              <w:bottom w:val="single" w:sz="6" w:space="0" w:color="auto"/>
              <w:right w:val="single" w:sz="6" w:space="0" w:color="auto"/>
            </w:tcBorders>
          </w:tcPr>
          <w:p w14:paraId="18148CFB" w14:textId="77777777" w:rsidR="006A33FD" w:rsidRPr="001C653E" w:rsidRDefault="006A33FD" w:rsidP="003911F6">
            <w:pPr>
              <w:jc w:val="center"/>
              <w:rPr>
                <w:sz w:val="20"/>
                <w:szCs w:val="20"/>
              </w:rPr>
            </w:pPr>
          </w:p>
        </w:tc>
      </w:tr>
    </w:tbl>
    <w:p w14:paraId="7D2131AC" w14:textId="77777777" w:rsidR="008E745B" w:rsidRPr="001C653E" w:rsidRDefault="008E745B" w:rsidP="008E745B">
      <w:pPr>
        <w:rPr>
          <w:sz w:val="16"/>
          <w:szCs w:val="16"/>
        </w:rPr>
      </w:pPr>
    </w:p>
    <w:p w14:paraId="7D7B9B8D" w14:textId="77777777" w:rsidR="008E745B" w:rsidRPr="001C653E" w:rsidRDefault="008E745B" w:rsidP="008E745B">
      <w:pPr>
        <w:rPr>
          <w:sz w:val="16"/>
          <w:szCs w:val="16"/>
        </w:rPr>
      </w:pPr>
      <w:r w:rsidRPr="001C653E">
        <w:rPr>
          <w:sz w:val="16"/>
          <w:szCs w:val="16"/>
        </w:rPr>
        <w:br w:type="page"/>
      </w:r>
    </w:p>
    <w:tbl>
      <w:tblPr>
        <w:tblW w:w="1034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0"/>
        <w:gridCol w:w="4853"/>
        <w:gridCol w:w="2809"/>
        <w:gridCol w:w="610"/>
        <w:gridCol w:w="540"/>
        <w:gridCol w:w="903"/>
      </w:tblGrid>
      <w:tr w:rsidR="006B4F46" w:rsidRPr="001C653E" w14:paraId="3EE2712C" w14:textId="77777777" w:rsidTr="006B4F46">
        <w:trPr>
          <w:cantSplit/>
        </w:trPr>
        <w:tc>
          <w:tcPr>
            <w:tcW w:w="10345" w:type="dxa"/>
            <w:gridSpan w:val="6"/>
            <w:tcBorders>
              <w:top w:val="single" w:sz="12" w:space="0" w:color="auto"/>
              <w:left w:val="single" w:sz="4" w:space="0" w:color="auto"/>
              <w:bottom w:val="single" w:sz="4" w:space="0" w:color="auto"/>
              <w:right w:val="single" w:sz="12" w:space="0" w:color="auto"/>
            </w:tcBorders>
            <w:shd w:val="clear" w:color="auto" w:fill="FFFF00"/>
          </w:tcPr>
          <w:p w14:paraId="0A0B6B09" w14:textId="77777777" w:rsidR="006B4F46" w:rsidRPr="001C653E" w:rsidRDefault="006B4F46">
            <w:pPr>
              <w:rPr>
                <w:b/>
                <w:sz w:val="20"/>
              </w:rPr>
            </w:pPr>
          </w:p>
          <w:p w14:paraId="7315E0A7" w14:textId="77777777" w:rsidR="006B4F46" w:rsidRPr="001C653E" w:rsidRDefault="006B4F46" w:rsidP="007167BF">
            <w:pPr>
              <w:jc w:val="center"/>
              <w:rPr>
                <w:b/>
                <w:sz w:val="20"/>
              </w:rPr>
            </w:pPr>
            <w:r w:rsidRPr="001C653E">
              <w:rPr>
                <w:b/>
                <w:sz w:val="20"/>
              </w:rPr>
              <w:t xml:space="preserve">SECTION  </w:t>
            </w:r>
            <w:r w:rsidRPr="001C653E">
              <w:rPr>
                <w:b/>
                <w:sz w:val="20"/>
                <w:lang w:val="en-US" w:bidi="bn-BD"/>
              </w:rPr>
              <w:t>7:</w:t>
            </w:r>
            <w:r w:rsidRPr="001C653E">
              <w:rPr>
                <w:b/>
                <w:sz w:val="20"/>
              </w:rPr>
              <w:t xml:space="preserve"> CURRENT OR MOST RECENT HUSBAND</w:t>
            </w:r>
          </w:p>
          <w:p w14:paraId="29586333" w14:textId="77777777" w:rsidR="006B4F46" w:rsidRPr="001C653E" w:rsidRDefault="006B4F46" w:rsidP="004B510B">
            <w:pPr>
              <w:jc w:val="center"/>
              <w:rPr>
                <w:b/>
                <w:sz w:val="20"/>
              </w:rPr>
            </w:pPr>
          </w:p>
        </w:tc>
      </w:tr>
      <w:tr w:rsidR="006B4F46" w:rsidRPr="001C653E" w14:paraId="4498D5C7" w14:textId="77777777" w:rsidTr="006B4F46">
        <w:trPr>
          <w:cantSplit/>
        </w:trPr>
        <w:tc>
          <w:tcPr>
            <w:tcW w:w="630" w:type="dxa"/>
            <w:tcBorders>
              <w:top w:val="single" w:sz="12" w:space="0" w:color="auto"/>
              <w:right w:val="single" w:sz="12" w:space="0" w:color="auto"/>
            </w:tcBorders>
          </w:tcPr>
          <w:p w14:paraId="101C7011" w14:textId="77777777" w:rsidR="006B4F46" w:rsidRPr="001C653E" w:rsidRDefault="006B4F46" w:rsidP="00CA39CB">
            <w:pPr>
              <w:jc w:val="both"/>
              <w:rPr>
                <w:rFonts w:cs="Vrinda"/>
                <w:sz w:val="20"/>
                <w:szCs w:val="20"/>
                <w:lang w:val="en-US" w:bidi="bn-BD"/>
              </w:rPr>
            </w:pPr>
            <w:r w:rsidRPr="001C653E">
              <w:rPr>
                <w:rFonts w:cs="Vrinda"/>
                <w:sz w:val="20"/>
                <w:szCs w:val="20"/>
                <w:lang w:val="en-US" w:bidi="bn-BD"/>
              </w:rPr>
              <w:t>No.</w:t>
            </w:r>
          </w:p>
        </w:tc>
        <w:tc>
          <w:tcPr>
            <w:tcW w:w="4853" w:type="dxa"/>
            <w:tcBorders>
              <w:top w:val="single" w:sz="12" w:space="0" w:color="auto"/>
              <w:left w:val="nil"/>
            </w:tcBorders>
          </w:tcPr>
          <w:p w14:paraId="2E03EFCE" w14:textId="77777777" w:rsidR="006B4F46" w:rsidRPr="001C653E" w:rsidRDefault="006B4F46" w:rsidP="00CA39CB">
            <w:pPr>
              <w:jc w:val="both"/>
              <w:rPr>
                <w:rFonts w:cs="Vrinda"/>
                <w:sz w:val="20"/>
                <w:szCs w:val="20"/>
                <w:lang w:val="en-US" w:bidi="bn-BD"/>
              </w:rPr>
            </w:pPr>
            <w:r w:rsidRPr="001C653E">
              <w:rPr>
                <w:sz w:val="20"/>
                <w:szCs w:val="20"/>
              </w:rPr>
              <w:t>QUESTIONS &amp; FILTERS</w:t>
            </w:r>
          </w:p>
        </w:tc>
        <w:tc>
          <w:tcPr>
            <w:tcW w:w="3959" w:type="dxa"/>
            <w:gridSpan w:val="3"/>
            <w:tcBorders>
              <w:top w:val="single" w:sz="12" w:space="0" w:color="auto"/>
            </w:tcBorders>
          </w:tcPr>
          <w:p w14:paraId="68136B14" w14:textId="77777777" w:rsidR="006B4F46" w:rsidRPr="001C653E" w:rsidRDefault="006B4F46" w:rsidP="00CA39CB">
            <w:pPr>
              <w:jc w:val="both"/>
              <w:rPr>
                <w:rFonts w:cs="Vrinda"/>
                <w:sz w:val="20"/>
                <w:szCs w:val="20"/>
                <w:lang w:val="en-US" w:bidi="bn-BD"/>
              </w:rPr>
            </w:pPr>
            <w:r w:rsidRPr="001C653E">
              <w:rPr>
                <w:sz w:val="20"/>
                <w:szCs w:val="20"/>
              </w:rPr>
              <w:t>CODING CATEGORIES</w:t>
            </w:r>
          </w:p>
        </w:tc>
        <w:tc>
          <w:tcPr>
            <w:tcW w:w="903" w:type="dxa"/>
            <w:tcBorders>
              <w:top w:val="single" w:sz="12" w:space="0" w:color="auto"/>
              <w:right w:val="single" w:sz="12" w:space="0" w:color="auto"/>
            </w:tcBorders>
          </w:tcPr>
          <w:p w14:paraId="4BFFD5C7" w14:textId="77777777" w:rsidR="006B4F46" w:rsidRPr="001C653E" w:rsidRDefault="006B4F46" w:rsidP="00CA39CB">
            <w:pPr>
              <w:rPr>
                <w:sz w:val="20"/>
                <w:szCs w:val="20"/>
              </w:rPr>
            </w:pPr>
            <w:r w:rsidRPr="001C653E">
              <w:rPr>
                <w:sz w:val="20"/>
                <w:szCs w:val="20"/>
              </w:rPr>
              <w:t>SKIP</w:t>
            </w:r>
          </w:p>
          <w:p w14:paraId="30B90245" w14:textId="77777777" w:rsidR="006B4F46" w:rsidRPr="001C653E" w:rsidRDefault="006B4F46" w:rsidP="00CA39CB">
            <w:pPr>
              <w:jc w:val="both"/>
              <w:rPr>
                <w:rFonts w:cs="Vrinda"/>
                <w:sz w:val="20"/>
                <w:szCs w:val="20"/>
                <w:lang w:val="en-US" w:bidi="bn-BD"/>
              </w:rPr>
            </w:pPr>
            <w:r w:rsidRPr="001C653E">
              <w:rPr>
                <w:sz w:val="20"/>
                <w:szCs w:val="20"/>
              </w:rPr>
              <w:t xml:space="preserve"> TO</w:t>
            </w:r>
          </w:p>
        </w:tc>
      </w:tr>
      <w:tr w:rsidR="006B4F46" w:rsidRPr="001C653E" w14:paraId="7AFB960B" w14:textId="77777777" w:rsidTr="006B4F46">
        <w:trPr>
          <w:cantSplit/>
        </w:trPr>
        <w:tc>
          <w:tcPr>
            <w:tcW w:w="630" w:type="dxa"/>
            <w:tcBorders>
              <w:top w:val="single" w:sz="12" w:space="0" w:color="auto"/>
              <w:right w:val="single" w:sz="12" w:space="0" w:color="auto"/>
            </w:tcBorders>
          </w:tcPr>
          <w:p w14:paraId="364DFC6D" w14:textId="77777777" w:rsidR="006B4F46" w:rsidRPr="001C653E" w:rsidRDefault="006B4F46" w:rsidP="00093DA9">
            <w:pPr>
              <w:numPr>
                <w:ilvl w:val="0"/>
                <w:numId w:val="6"/>
              </w:numPr>
              <w:rPr>
                <w:sz w:val="20"/>
              </w:rPr>
            </w:pPr>
          </w:p>
        </w:tc>
        <w:tc>
          <w:tcPr>
            <w:tcW w:w="4853" w:type="dxa"/>
            <w:tcBorders>
              <w:top w:val="single" w:sz="12" w:space="0" w:color="auto"/>
              <w:left w:val="nil"/>
            </w:tcBorders>
          </w:tcPr>
          <w:p w14:paraId="68D99FDC" w14:textId="77777777" w:rsidR="006B4F46" w:rsidRPr="001C653E" w:rsidRDefault="006B4F46" w:rsidP="007167BF">
            <w:pPr>
              <w:pStyle w:val="BodyText"/>
              <w:rPr>
                <w:b w:val="0"/>
                <w:sz w:val="20"/>
                <w:szCs w:val="20"/>
              </w:rPr>
            </w:pPr>
            <w:r w:rsidRPr="001C653E">
              <w:rPr>
                <w:b w:val="0"/>
                <w:sz w:val="20"/>
                <w:szCs w:val="20"/>
              </w:rPr>
              <w:t xml:space="preserve">I would now like you to tell me a little about your </w:t>
            </w:r>
            <w:r w:rsidRPr="001C653E">
              <w:rPr>
                <w:b w:val="0"/>
                <w:sz w:val="20"/>
                <w:szCs w:val="20"/>
                <w:u w:val="single"/>
              </w:rPr>
              <w:t>current</w:t>
            </w:r>
            <w:r w:rsidRPr="001C653E">
              <w:rPr>
                <w:b w:val="0"/>
                <w:sz w:val="20"/>
                <w:szCs w:val="20"/>
              </w:rPr>
              <w:t>/</w:t>
            </w:r>
            <w:r w:rsidRPr="001C653E">
              <w:rPr>
                <w:b w:val="0"/>
                <w:sz w:val="20"/>
                <w:szCs w:val="20"/>
                <w:u w:val="single"/>
              </w:rPr>
              <w:t>most recent</w:t>
            </w:r>
            <w:r w:rsidRPr="001C653E">
              <w:rPr>
                <w:b w:val="0"/>
                <w:sz w:val="20"/>
                <w:szCs w:val="20"/>
              </w:rPr>
              <w:t xml:space="preserve"> husband/partner. How old was your husband/partner on his last birthday? </w:t>
            </w:r>
          </w:p>
          <w:p w14:paraId="7FD6B8F3" w14:textId="77777777" w:rsidR="006B4F46" w:rsidRPr="001C653E" w:rsidRDefault="006B4F46" w:rsidP="007167BF">
            <w:pPr>
              <w:pStyle w:val="BodyText"/>
              <w:rPr>
                <w:b w:val="0"/>
                <w:sz w:val="20"/>
                <w:szCs w:val="20"/>
              </w:rPr>
            </w:pPr>
            <w:r w:rsidRPr="001C653E">
              <w:rPr>
                <w:b w:val="0"/>
                <w:sz w:val="20"/>
                <w:szCs w:val="20"/>
              </w:rPr>
              <w:t>PROBE: MORE OR LESS</w:t>
            </w:r>
          </w:p>
          <w:p w14:paraId="6B82300C" w14:textId="77777777" w:rsidR="006B4F46" w:rsidRPr="001C653E" w:rsidRDefault="006B4F46" w:rsidP="007167BF">
            <w:pPr>
              <w:pStyle w:val="BodyText"/>
              <w:rPr>
                <w:b w:val="0"/>
                <w:sz w:val="20"/>
                <w:szCs w:val="20"/>
              </w:rPr>
            </w:pPr>
            <w:r w:rsidRPr="001C653E">
              <w:rPr>
                <w:b w:val="0"/>
                <w:sz w:val="20"/>
                <w:szCs w:val="20"/>
              </w:rPr>
              <w:t xml:space="preserve">IF MOST RECENT PARTNER DIED: How old would he be now if he were alive?  </w:t>
            </w:r>
          </w:p>
          <w:p w14:paraId="7C7A1A3E" w14:textId="77777777"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 xml:space="preserve">Avcbvi </w:t>
            </w:r>
            <w:r w:rsidRPr="001C653E">
              <w:rPr>
                <w:rFonts w:ascii="SutonnyMJ" w:hAnsi="SutonnyMJ"/>
                <w:b w:val="0"/>
                <w:sz w:val="20"/>
                <w:szCs w:val="20"/>
                <w:u w:val="single"/>
              </w:rPr>
              <w:t>eZ©gvb/</w:t>
            </w:r>
            <w:r w:rsidRPr="001C653E">
              <w:rPr>
                <w:rFonts w:ascii="SutonnyMJ" w:hAnsi="SutonnyMJ"/>
                <w:b w:val="0"/>
                <w:sz w:val="20"/>
                <w:szCs w:val="20"/>
              </w:rPr>
              <w:t xml:space="preserve"> me©‡kl m¦vgx m¤c‡K© ms‡¶‡c GLb wKQy Avgv‡K ejyb|   Avcbvi m¦vgxi MZ Rb¥w`‡b eqm KZ wQj?</w:t>
            </w:r>
          </w:p>
          <w:p w14:paraId="734DAD4A" w14:textId="77777777"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†cÖve Kiæb t  (AvbygvwbK)</w:t>
            </w:r>
          </w:p>
          <w:p w14:paraId="05FDD7F6" w14:textId="77777777" w:rsidR="006B4F46" w:rsidRPr="001C653E" w:rsidRDefault="006B4F46" w:rsidP="007167BF">
            <w:pPr>
              <w:pStyle w:val="BodyText"/>
              <w:rPr>
                <w:rFonts w:ascii="SutonnyMJ" w:hAnsi="SutonnyMJ"/>
                <w:b w:val="0"/>
              </w:rPr>
            </w:pPr>
            <w:r w:rsidRPr="001C653E">
              <w:rPr>
                <w:rFonts w:ascii="SutonnyMJ" w:hAnsi="SutonnyMJ"/>
                <w:b w:val="0"/>
                <w:sz w:val="20"/>
                <w:szCs w:val="20"/>
              </w:rPr>
              <w:t>hw` me©‡kl m¦vgx  gviv hvqt  hw` wZwb RxweZ _vK‡Zb Zvn‡j Zuvi KZ n‡Zv?</w:t>
            </w:r>
          </w:p>
        </w:tc>
        <w:tc>
          <w:tcPr>
            <w:tcW w:w="3959" w:type="dxa"/>
            <w:gridSpan w:val="3"/>
            <w:tcBorders>
              <w:top w:val="single" w:sz="12" w:space="0" w:color="auto"/>
            </w:tcBorders>
          </w:tcPr>
          <w:p w14:paraId="7652B761" w14:textId="77777777" w:rsidR="006B4F46" w:rsidRPr="001C653E" w:rsidRDefault="006B4F46" w:rsidP="007167BF">
            <w:pPr>
              <w:tabs>
                <w:tab w:val="right" w:leader="dot" w:pos="3810"/>
              </w:tabs>
              <w:jc w:val="both"/>
              <w:rPr>
                <w:sz w:val="20"/>
              </w:rPr>
            </w:pPr>
            <w:r w:rsidRPr="001C653E">
              <w:rPr>
                <w:sz w:val="20"/>
              </w:rPr>
              <w:t xml:space="preserve">AGE (YEARS) </w:t>
            </w:r>
            <w:r w:rsidRPr="001C653E">
              <w:rPr>
                <w:sz w:val="20"/>
              </w:rPr>
              <w:tab/>
              <w:t>[    ][    ]</w:t>
            </w:r>
          </w:p>
          <w:p w14:paraId="5E51FB39" w14:textId="77777777" w:rsidR="006B4F46" w:rsidRPr="001C653E" w:rsidRDefault="006B4F46" w:rsidP="007167BF">
            <w:pPr>
              <w:tabs>
                <w:tab w:val="right" w:leader="dot" w:pos="3810"/>
              </w:tabs>
              <w:jc w:val="both"/>
              <w:rPr>
                <w:rFonts w:ascii="SutonnyMJ" w:hAnsi="SutonnyMJ"/>
                <w:sz w:val="20"/>
                <w:szCs w:val="20"/>
              </w:rPr>
            </w:pPr>
            <w:r w:rsidRPr="001C653E">
              <w:rPr>
                <w:rFonts w:ascii="SutonnyMJ" w:hAnsi="SutonnyMJ"/>
                <w:sz w:val="20"/>
                <w:szCs w:val="20"/>
              </w:rPr>
              <w:t>eqm (</w:t>
            </w:r>
            <w:r w:rsidRPr="001C653E">
              <w:rPr>
                <w:rFonts w:ascii="SutonnyMJ" w:hAnsi="SutonnyMJ" w:cs="SutonnyMJ"/>
                <w:sz w:val="20"/>
                <w:szCs w:val="20"/>
                <w:lang w:bidi="bn-BD"/>
              </w:rPr>
              <w:t>eQi</w:t>
            </w:r>
            <w:r w:rsidRPr="001C653E">
              <w:rPr>
                <w:rFonts w:ascii="SutonnyMJ" w:hAnsi="SutonnyMJ"/>
                <w:sz w:val="20"/>
                <w:szCs w:val="20"/>
              </w:rPr>
              <w:t xml:space="preserve">) </w:t>
            </w:r>
            <w:r w:rsidRPr="001C653E">
              <w:rPr>
                <w:sz w:val="20"/>
              </w:rPr>
              <w:t>..........................................</w:t>
            </w:r>
            <w:r w:rsidRPr="001C653E">
              <w:rPr>
                <w:rFonts w:ascii="SutonnyMJ" w:hAnsi="SutonnyMJ"/>
                <w:sz w:val="20"/>
                <w:szCs w:val="20"/>
              </w:rPr>
              <w:t>[    ][    ]</w:t>
            </w:r>
          </w:p>
        </w:tc>
        <w:tc>
          <w:tcPr>
            <w:tcW w:w="903" w:type="dxa"/>
            <w:tcBorders>
              <w:top w:val="single" w:sz="12" w:space="0" w:color="auto"/>
              <w:right w:val="single" w:sz="12" w:space="0" w:color="auto"/>
            </w:tcBorders>
          </w:tcPr>
          <w:p w14:paraId="0A1FA4A2" w14:textId="77777777" w:rsidR="006B4F46" w:rsidRPr="001C653E" w:rsidRDefault="006B4F46" w:rsidP="007167BF">
            <w:pPr>
              <w:jc w:val="both"/>
              <w:rPr>
                <w:i/>
                <w:sz w:val="20"/>
              </w:rPr>
            </w:pPr>
          </w:p>
        </w:tc>
      </w:tr>
      <w:tr w:rsidR="006B4F46" w:rsidRPr="001C653E" w14:paraId="75FF5C95" w14:textId="77777777" w:rsidTr="006B4F46">
        <w:trPr>
          <w:cantSplit/>
          <w:trHeight w:val="564"/>
        </w:trPr>
        <w:tc>
          <w:tcPr>
            <w:tcW w:w="630" w:type="dxa"/>
            <w:tcBorders>
              <w:bottom w:val="nil"/>
              <w:right w:val="single" w:sz="12" w:space="0" w:color="auto"/>
            </w:tcBorders>
          </w:tcPr>
          <w:p w14:paraId="20B810DF" w14:textId="77777777" w:rsidR="006B4F46" w:rsidRPr="001C653E" w:rsidRDefault="006B4F46" w:rsidP="006C3963">
            <w:pPr>
              <w:numPr>
                <w:ilvl w:val="0"/>
                <w:numId w:val="6"/>
              </w:numPr>
              <w:jc w:val="both"/>
              <w:rPr>
                <w:sz w:val="20"/>
              </w:rPr>
            </w:pPr>
          </w:p>
        </w:tc>
        <w:tc>
          <w:tcPr>
            <w:tcW w:w="4853" w:type="dxa"/>
            <w:tcBorders>
              <w:left w:val="nil"/>
            </w:tcBorders>
          </w:tcPr>
          <w:p w14:paraId="506BEBA4" w14:textId="77777777" w:rsidR="006B4F46" w:rsidRPr="001C653E" w:rsidRDefault="006B4F46" w:rsidP="007167BF">
            <w:pPr>
              <w:jc w:val="both"/>
              <w:rPr>
                <w:sz w:val="20"/>
              </w:rPr>
            </w:pPr>
            <w:r w:rsidRPr="001C653E">
              <w:rPr>
                <w:sz w:val="20"/>
              </w:rPr>
              <w:t>In what year was he born?</w:t>
            </w:r>
          </w:p>
          <w:p w14:paraId="573BC7FF" w14:textId="77777777" w:rsidR="006B4F46" w:rsidRPr="001C653E" w:rsidRDefault="006B4F46" w:rsidP="007167BF">
            <w:pPr>
              <w:jc w:val="both"/>
              <w:rPr>
                <w:rFonts w:ascii="SutonnyMJ" w:hAnsi="SutonnyMJ"/>
                <w:sz w:val="20"/>
                <w:szCs w:val="20"/>
              </w:rPr>
            </w:pPr>
            <w:r w:rsidRPr="001C653E">
              <w:rPr>
                <w:rFonts w:ascii="SutonnyMJ" w:hAnsi="SutonnyMJ"/>
                <w:sz w:val="20"/>
                <w:szCs w:val="20"/>
              </w:rPr>
              <w:t>KZ mv‡j wZwb Rb¥Mªnb K‡iwQ‡jb?</w:t>
            </w:r>
          </w:p>
        </w:tc>
        <w:tc>
          <w:tcPr>
            <w:tcW w:w="3959" w:type="dxa"/>
            <w:gridSpan w:val="3"/>
          </w:tcPr>
          <w:p w14:paraId="2B745E2D" w14:textId="77777777" w:rsidR="006B4F46" w:rsidRPr="001C653E" w:rsidRDefault="006B4F46" w:rsidP="007167BF">
            <w:pPr>
              <w:tabs>
                <w:tab w:val="right" w:leader="dot" w:pos="3810"/>
              </w:tabs>
              <w:jc w:val="both"/>
              <w:rPr>
                <w:sz w:val="20"/>
              </w:rPr>
            </w:pPr>
            <w:r w:rsidRPr="001C653E">
              <w:rPr>
                <w:sz w:val="20"/>
              </w:rPr>
              <w:t>YEAR(</w:t>
            </w:r>
            <w:r w:rsidRPr="001C653E">
              <w:rPr>
                <w:rFonts w:ascii="SutonnyMJ" w:hAnsi="SutonnyMJ"/>
                <w:sz w:val="20"/>
              </w:rPr>
              <w:t>mvj</w:t>
            </w:r>
            <w:r w:rsidRPr="001C653E">
              <w:rPr>
                <w:sz w:val="20"/>
              </w:rPr>
              <w:t>)</w:t>
            </w:r>
            <w:r w:rsidRPr="001C653E">
              <w:rPr>
                <w:sz w:val="20"/>
              </w:rPr>
              <w:tab/>
              <w:t>[    ][    ][    ][    ]</w:t>
            </w:r>
          </w:p>
          <w:p w14:paraId="2A4DA457" w14:textId="77777777" w:rsidR="006B4F46" w:rsidRPr="001C653E" w:rsidRDefault="006B4F46" w:rsidP="007167BF">
            <w:pPr>
              <w:tabs>
                <w:tab w:val="right" w:leader="dot" w:pos="3810"/>
              </w:tabs>
              <w:jc w:val="both"/>
              <w:rPr>
                <w:sz w:val="20"/>
              </w:rPr>
            </w:pPr>
            <w:r w:rsidRPr="001C653E">
              <w:rPr>
                <w:sz w:val="20"/>
              </w:rPr>
              <w:t>DON’T KNOW/DON’T REMEMBER(</w:t>
            </w:r>
            <w:r w:rsidRPr="001C653E">
              <w:rPr>
                <w:rFonts w:ascii="SutonnyMJ" w:hAnsi="SutonnyMJ"/>
                <w:sz w:val="20"/>
              </w:rPr>
              <w:t>Rvwb bv/g‡b bvB</w:t>
            </w:r>
            <w:r w:rsidRPr="001C653E">
              <w:rPr>
                <w:sz w:val="20"/>
              </w:rPr>
              <w:t>)</w:t>
            </w:r>
            <w:r w:rsidRPr="001C653E">
              <w:rPr>
                <w:sz w:val="20"/>
              </w:rPr>
              <w:tab/>
              <w:t>9998</w:t>
            </w:r>
          </w:p>
          <w:p w14:paraId="7FA655B9" w14:textId="77777777" w:rsidR="006B4F46" w:rsidRPr="001C653E" w:rsidRDefault="006B4F46" w:rsidP="007167BF">
            <w:pPr>
              <w:tabs>
                <w:tab w:val="right" w:leader="dot" w:pos="3810"/>
              </w:tabs>
              <w:jc w:val="both"/>
              <w:rPr>
                <w:sz w:val="20"/>
              </w:rPr>
            </w:pPr>
          </w:p>
        </w:tc>
        <w:tc>
          <w:tcPr>
            <w:tcW w:w="903" w:type="dxa"/>
            <w:tcBorders>
              <w:right w:val="single" w:sz="12" w:space="0" w:color="auto"/>
            </w:tcBorders>
          </w:tcPr>
          <w:p w14:paraId="2B339C49" w14:textId="77777777" w:rsidR="006B4F46" w:rsidRPr="001C653E" w:rsidRDefault="006B4F46" w:rsidP="007167BF">
            <w:pPr>
              <w:jc w:val="both"/>
              <w:rPr>
                <w:sz w:val="20"/>
              </w:rPr>
            </w:pPr>
          </w:p>
        </w:tc>
      </w:tr>
      <w:tr w:rsidR="006B4F46" w:rsidRPr="001C653E" w14:paraId="6C8425FD" w14:textId="77777777" w:rsidTr="006B4F46">
        <w:trPr>
          <w:cantSplit/>
          <w:trHeight w:val="544"/>
        </w:trPr>
        <w:tc>
          <w:tcPr>
            <w:tcW w:w="630" w:type="dxa"/>
            <w:tcBorders>
              <w:bottom w:val="nil"/>
              <w:right w:val="single" w:sz="12" w:space="0" w:color="auto"/>
            </w:tcBorders>
          </w:tcPr>
          <w:p w14:paraId="608FA595" w14:textId="77777777" w:rsidR="006B4F46" w:rsidRPr="001C653E" w:rsidRDefault="006B4F46" w:rsidP="006C3963">
            <w:pPr>
              <w:numPr>
                <w:ilvl w:val="0"/>
                <w:numId w:val="6"/>
              </w:numPr>
              <w:jc w:val="both"/>
              <w:rPr>
                <w:sz w:val="20"/>
              </w:rPr>
            </w:pPr>
          </w:p>
        </w:tc>
        <w:tc>
          <w:tcPr>
            <w:tcW w:w="4853" w:type="dxa"/>
            <w:tcBorders>
              <w:left w:val="nil"/>
              <w:bottom w:val="nil"/>
            </w:tcBorders>
          </w:tcPr>
          <w:p w14:paraId="01D01CE0" w14:textId="77777777" w:rsidR="006B4F46" w:rsidRPr="001C653E" w:rsidRDefault="006B4F46" w:rsidP="007167BF">
            <w:pPr>
              <w:jc w:val="both"/>
              <w:rPr>
                <w:sz w:val="16"/>
                <w:szCs w:val="16"/>
                <w:lang w:bidi="bn-IN"/>
              </w:rPr>
            </w:pPr>
            <w:r w:rsidRPr="001C653E">
              <w:rPr>
                <w:sz w:val="16"/>
                <w:szCs w:val="16"/>
              </w:rPr>
              <w:t>Did he ever attend school/ madrasha?</w:t>
            </w:r>
          </w:p>
          <w:p w14:paraId="27F06563" w14:textId="77777777" w:rsidR="006B4F46" w:rsidRPr="001C653E" w:rsidRDefault="006B4F46" w:rsidP="007167BF">
            <w:pPr>
              <w:tabs>
                <w:tab w:val="right" w:leader="dot" w:pos="3997"/>
                <w:tab w:val="right" w:leader="dot" w:pos="4253"/>
              </w:tabs>
              <w:jc w:val="both"/>
              <w:rPr>
                <w:rFonts w:cs="Vrinda"/>
                <w:sz w:val="16"/>
                <w:szCs w:val="16"/>
                <w:cs/>
                <w:lang w:bidi="bn-IN"/>
              </w:rPr>
            </w:pPr>
            <w:r w:rsidRPr="001C653E">
              <w:rPr>
                <w:rFonts w:ascii="SutonnyMJ" w:hAnsi="SutonnyMJ"/>
                <w:sz w:val="20"/>
                <w:szCs w:val="20"/>
              </w:rPr>
              <w:t>wZwb</w:t>
            </w:r>
            <w:r w:rsidRPr="001C653E">
              <w:rPr>
                <w:rFonts w:ascii="SutonnyMJ" w:hAnsi="SutonnyMJ" w:cs="SutonnyMJ"/>
                <w:sz w:val="20"/>
                <w:szCs w:val="20"/>
                <w:lang w:bidi="bn-BD"/>
              </w:rPr>
              <w:t xml:space="preserve"> wK KL‡bv ¯‹z‡j/ gv`ªvmvq cov‡kvbv K‡i‡Qb?</w:t>
            </w:r>
            <w:r w:rsidRPr="001C653E">
              <w:rPr>
                <w:rFonts w:ascii="SutonnyMJ" w:hAnsi="SutonnyMJ" w:cs="Vrinda" w:hint="cs"/>
                <w:sz w:val="20"/>
                <w:szCs w:val="20"/>
                <w:cs/>
                <w:lang w:bidi="bn-BD"/>
              </w:rPr>
              <w:t xml:space="preserve"> </w:t>
            </w:r>
          </w:p>
        </w:tc>
        <w:tc>
          <w:tcPr>
            <w:tcW w:w="3959" w:type="dxa"/>
            <w:gridSpan w:val="3"/>
            <w:tcBorders>
              <w:bottom w:val="nil"/>
            </w:tcBorders>
          </w:tcPr>
          <w:p w14:paraId="4C6E60A8" w14:textId="77777777" w:rsidR="006B4F46" w:rsidRPr="001C653E" w:rsidRDefault="006B4F46" w:rsidP="00FD09AA">
            <w:pPr>
              <w:tabs>
                <w:tab w:val="right" w:leader="dot" w:pos="3997"/>
              </w:tabs>
              <w:rPr>
                <w:sz w:val="20"/>
              </w:rPr>
            </w:pPr>
            <w:r w:rsidRPr="001C653E">
              <w:rPr>
                <w:sz w:val="16"/>
                <w:szCs w:val="16"/>
              </w:rPr>
              <w:t xml:space="preserve">YES, SCHOOL </w:t>
            </w:r>
            <w:r w:rsidRPr="001C653E">
              <w:rPr>
                <w:rFonts w:ascii="SutonnyMJ" w:hAnsi="SutonnyMJ" w:hint="cs"/>
                <w:sz w:val="20"/>
                <w:szCs w:val="20"/>
                <w:cs/>
                <w:lang w:bidi="bn-BD"/>
              </w:rPr>
              <w:t>(</w:t>
            </w:r>
            <w:r w:rsidRPr="001C653E">
              <w:rPr>
                <w:rFonts w:ascii="SutonnyMJ" w:hAnsi="SutonnyMJ"/>
                <w:sz w:val="20"/>
                <w:szCs w:val="20"/>
              </w:rPr>
              <w:t>nu¨v</w:t>
            </w:r>
            <w:r w:rsidRPr="001C653E">
              <w:rPr>
                <w:rFonts w:ascii="SutonnyMJ" w:hAnsi="SutonnyMJ"/>
                <w:sz w:val="20"/>
                <w:szCs w:val="20"/>
                <w:cs/>
                <w:lang w:bidi="bn-IN"/>
              </w:rPr>
              <w:t>,</w:t>
            </w:r>
            <w:r w:rsidRPr="001C653E">
              <w:rPr>
                <w:rFonts w:ascii="SutonnyMJ" w:hAnsi="SutonnyMJ"/>
                <w:sz w:val="20"/>
                <w:szCs w:val="20"/>
              </w:rPr>
              <w:t>¯‹z‡j</w:t>
            </w:r>
            <w:r w:rsidRPr="001C653E">
              <w:rPr>
                <w:rFonts w:hint="cs"/>
                <w:sz w:val="20"/>
                <w:cs/>
                <w:lang w:bidi="bn-BD"/>
              </w:rPr>
              <w:t>)</w:t>
            </w:r>
            <w:r w:rsidRPr="001C653E">
              <w:rPr>
                <w:sz w:val="20"/>
              </w:rPr>
              <w:t>......................................1</w:t>
            </w:r>
          </w:p>
          <w:p w14:paraId="417EE7C5" w14:textId="77777777" w:rsidR="006B4F46" w:rsidRPr="001C653E" w:rsidRDefault="006B4F46" w:rsidP="00FD09AA">
            <w:pPr>
              <w:tabs>
                <w:tab w:val="right" w:leader="dot" w:pos="3997"/>
              </w:tabs>
              <w:rPr>
                <w:rFonts w:cs="Vrinda"/>
                <w:sz w:val="16"/>
                <w:szCs w:val="20"/>
                <w:cs/>
                <w:lang w:bidi="bn-IN"/>
              </w:rPr>
            </w:pPr>
            <w:r w:rsidRPr="001C653E">
              <w:rPr>
                <w:sz w:val="16"/>
                <w:szCs w:val="16"/>
              </w:rPr>
              <w:t>YES, MADRASHA</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16"/>
                <w:szCs w:val="16"/>
                <w:cs/>
                <w:lang w:bidi="bn-IN"/>
              </w:rPr>
              <w:t>,</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gv`ªvmv</w:t>
            </w:r>
            <w:r w:rsidRPr="001C653E">
              <w:rPr>
                <w:rFonts w:ascii="SutonnyMJ" w:hAnsi="SutonnyMJ" w:cs="SutonnyMJ"/>
                <w:sz w:val="20"/>
                <w:szCs w:val="20"/>
                <w:lang w:val="en-US" w:bidi="bn-BD"/>
              </w:rPr>
              <w:t>)</w:t>
            </w:r>
            <w:r w:rsidRPr="001C653E">
              <w:rPr>
                <w:sz w:val="20"/>
                <w:szCs w:val="20"/>
                <w:lang w:bidi="bn-BD"/>
              </w:rPr>
              <w:t>............................</w:t>
            </w:r>
            <w:r w:rsidRPr="001C653E">
              <w:rPr>
                <w:sz w:val="20"/>
              </w:rPr>
              <w:t>2</w:t>
            </w:r>
          </w:p>
          <w:p w14:paraId="3C8E4922" w14:textId="77777777" w:rsidR="006B4F46" w:rsidRPr="001C653E" w:rsidRDefault="006B4F46" w:rsidP="00FD09AA">
            <w:pPr>
              <w:tabs>
                <w:tab w:val="right" w:leader="dot" w:pos="3997"/>
              </w:tabs>
              <w:rPr>
                <w:sz w:val="16"/>
                <w:szCs w:val="16"/>
              </w:rPr>
            </w:pPr>
            <w:r w:rsidRPr="001C653E">
              <w:rPr>
                <w:sz w:val="16"/>
                <w:szCs w:val="16"/>
              </w:rPr>
              <w:t>YES, BOTH</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sz w:val="16"/>
                <w:szCs w:val="16"/>
                <w:cs/>
                <w:lang w:bidi="bn-IN"/>
              </w:rPr>
              <w:t>,</w:t>
            </w:r>
            <w:r w:rsidRPr="001C653E">
              <w:rPr>
                <w:rFonts w:ascii="SutonnyMJ" w:hAnsi="SutonnyMJ" w:cs="SutonnyMJ"/>
                <w:sz w:val="20"/>
                <w:szCs w:val="20"/>
                <w:lang w:bidi="bn-BD"/>
              </w:rPr>
              <w:t>Dfq</w:t>
            </w:r>
            <w:r w:rsidRPr="001C653E">
              <w:rPr>
                <w:rFonts w:ascii="SutonnyMJ" w:hAnsi="SutonnyMJ" w:cs="SutonnyMJ" w:hint="cs"/>
                <w:sz w:val="20"/>
                <w:szCs w:val="20"/>
                <w:cs/>
                <w:lang w:bidi="bn-BD"/>
              </w:rPr>
              <w:t>)</w:t>
            </w:r>
            <w:r w:rsidRPr="001C653E">
              <w:rPr>
                <w:sz w:val="20"/>
                <w:szCs w:val="20"/>
                <w:lang w:val="en-US" w:bidi="bn-BD"/>
              </w:rPr>
              <w:t>.........................................</w:t>
            </w:r>
            <w:r w:rsidRPr="001C653E">
              <w:rPr>
                <w:sz w:val="16"/>
                <w:szCs w:val="16"/>
              </w:rPr>
              <w:t>3</w:t>
            </w:r>
          </w:p>
          <w:p w14:paraId="39986BA7" w14:textId="77777777" w:rsidR="006B4F46" w:rsidRPr="001C653E" w:rsidRDefault="006B4F46" w:rsidP="00FD09AA">
            <w:pPr>
              <w:tabs>
                <w:tab w:val="right" w:leader="dot" w:pos="3997"/>
              </w:tabs>
              <w:rPr>
                <w:sz w:val="16"/>
                <w:szCs w:val="16"/>
              </w:rPr>
            </w:pPr>
            <w:r w:rsidRPr="001C653E">
              <w:rPr>
                <w:sz w:val="16"/>
                <w:szCs w:val="16"/>
              </w:rPr>
              <w:t>NO</w:t>
            </w:r>
            <w:r w:rsidRPr="001C653E">
              <w:rPr>
                <w:rFonts w:hint="cs"/>
                <w:sz w:val="16"/>
                <w:szCs w:val="16"/>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lang w:val="en-US" w:bidi="bn-BD"/>
              </w:rPr>
              <w:t>..............................................................</w:t>
            </w:r>
            <w:r w:rsidRPr="001C653E">
              <w:rPr>
                <w:sz w:val="16"/>
                <w:szCs w:val="16"/>
              </w:rPr>
              <w:t>4</w:t>
            </w:r>
          </w:p>
          <w:p w14:paraId="2766B864" w14:textId="77777777" w:rsidR="006B4F46" w:rsidRPr="001C653E" w:rsidRDefault="006B4F46" w:rsidP="00FD09AA">
            <w:pPr>
              <w:tabs>
                <w:tab w:val="right" w:leader="dot" w:pos="3997"/>
              </w:tabs>
              <w:rPr>
                <w:sz w:val="16"/>
                <w:szCs w:val="16"/>
              </w:rPr>
            </w:pPr>
            <w:r w:rsidRPr="001C653E">
              <w:rPr>
                <w:sz w:val="16"/>
                <w:szCs w:val="16"/>
              </w:rPr>
              <w:t>DON’T KNOW/DON’T REMEMBER</w:t>
            </w:r>
            <w:r w:rsidRPr="001C653E">
              <w:rPr>
                <w:rFonts w:hint="cs"/>
                <w:sz w:val="16"/>
                <w:szCs w:val="16"/>
                <w:cs/>
                <w:lang w:bidi="bn-BD"/>
              </w:rPr>
              <w:t>(</w:t>
            </w:r>
            <w:r w:rsidRPr="001C653E">
              <w:rPr>
                <w:rFonts w:ascii="SutonnyMJ" w:hAnsi="SutonnyMJ" w:cs="SutonnyMJ"/>
                <w:sz w:val="20"/>
                <w:szCs w:val="20"/>
                <w:lang w:bidi="bn-BD"/>
              </w:rPr>
              <w:t>Rvbv †bB/ g‡b †bB</w:t>
            </w:r>
            <w:r w:rsidRPr="001C653E">
              <w:rPr>
                <w:rFonts w:hint="cs"/>
                <w:sz w:val="16"/>
                <w:szCs w:val="16"/>
                <w:cs/>
                <w:lang w:bidi="bn-BD"/>
              </w:rPr>
              <w:t>)</w:t>
            </w:r>
            <w:r w:rsidRPr="001C653E">
              <w:rPr>
                <w:sz w:val="16"/>
                <w:szCs w:val="16"/>
                <w:lang w:val="en-US" w:bidi="bn-BD"/>
              </w:rPr>
              <w:t>……………………………………..……………….</w:t>
            </w:r>
            <w:r w:rsidRPr="001C653E">
              <w:rPr>
                <w:sz w:val="16"/>
                <w:szCs w:val="16"/>
              </w:rPr>
              <w:t>8</w:t>
            </w:r>
          </w:p>
          <w:p w14:paraId="2ABC9C30" w14:textId="77777777" w:rsidR="006B4F46" w:rsidRPr="001C653E" w:rsidRDefault="006B4F46" w:rsidP="00FD09AA">
            <w:pPr>
              <w:tabs>
                <w:tab w:val="right" w:leader="dot" w:pos="3997"/>
              </w:tabs>
              <w:rPr>
                <w:sz w:val="16"/>
                <w:szCs w:val="16"/>
              </w:rPr>
            </w:pPr>
          </w:p>
        </w:tc>
        <w:tc>
          <w:tcPr>
            <w:tcW w:w="903" w:type="dxa"/>
            <w:tcBorders>
              <w:bottom w:val="nil"/>
            </w:tcBorders>
          </w:tcPr>
          <w:p w14:paraId="20C09855" w14:textId="77777777" w:rsidR="006B4F46" w:rsidRPr="001C653E" w:rsidRDefault="006B4F46" w:rsidP="008E5E3C">
            <w:pPr>
              <w:jc w:val="both"/>
              <w:rPr>
                <w:b/>
                <w:sz w:val="20"/>
              </w:rPr>
            </w:pPr>
          </w:p>
          <w:p w14:paraId="17A0C5E1" w14:textId="77777777" w:rsidR="006B4F46" w:rsidRPr="001C653E" w:rsidRDefault="006B4F46" w:rsidP="008E5E3C">
            <w:pPr>
              <w:jc w:val="both"/>
              <w:rPr>
                <w:b/>
                <w:sz w:val="20"/>
              </w:rPr>
            </w:pPr>
          </w:p>
          <w:p w14:paraId="0DD409C8" w14:textId="77777777" w:rsidR="006B4F46" w:rsidRPr="001C653E" w:rsidRDefault="006B4F46" w:rsidP="008E5E3C">
            <w:pPr>
              <w:jc w:val="both"/>
              <w:rPr>
                <w:b/>
                <w:sz w:val="20"/>
              </w:rPr>
            </w:pPr>
          </w:p>
          <w:p w14:paraId="1A87E43F" w14:textId="77777777" w:rsidR="006B4F46" w:rsidRPr="001C653E" w:rsidRDefault="006B4F46" w:rsidP="008E5E3C">
            <w:pPr>
              <w:jc w:val="both"/>
              <w:rPr>
                <w:b/>
                <w:sz w:val="20"/>
              </w:rPr>
            </w:pPr>
          </w:p>
          <w:p w14:paraId="6A4C0D44" w14:textId="77777777" w:rsidR="006B4F46" w:rsidRPr="001C653E" w:rsidRDefault="006B4F46" w:rsidP="008E5E3C">
            <w:pPr>
              <w:jc w:val="both"/>
              <w:rPr>
                <w:rFonts w:cs="Vrinda"/>
                <w:b/>
                <w:sz w:val="20"/>
                <w:cs/>
                <w:lang w:bidi="bn-BD"/>
              </w:rPr>
            </w:pPr>
            <w:r w:rsidRPr="001C653E">
              <w:rPr>
                <w:b/>
                <w:sz w:val="20"/>
              </w:rPr>
              <w:sym w:font="Symbol" w:char="F0DE"/>
            </w:r>
            <w:r w:rsidRPr="001C653E">
              <w:rPr>
                <w:b/>
                <w:sz w:val="20"/>
              </w:rPr>
              <w:t>705</w:t>
            </w:r>
          </w:p>
          <w:p w14:paraId="02A5D561" w14:textId="77777777" w:rsidR="006B4F46" w:rsidRPr="001C653E" w:rsidRDefault="006B4F46" w:rsidP="008E5E3C">
            <w:pPr>
              <w:jc w:val="both"/>
              <w:rPr>
                <w:rFonts w:cs="Vrinda"/>
                <w:b/>
                <w:sz w:val="20"/>
                <w:cs/>
                <w:lang w:bidi="bn-BD"/>
              </w:rPr>
            </w:pPr>
            <w:r w:rsidRPr="001C653E">
              <w:rPr>
                <w:b/>
                <w:sz w:val="20"/>
              </w:rPr>
              <w:sym w:font="Symbol" w:char="F0DE"/>
            </w:r>
            <w:r w:rsidRPr="001C653E">
              <w:rPr>
                <w:b/>
                <w:sz w:val="20"/>
              </w:rPr>
              <w:t>705</w:t>
            </w:r>
          </w:p>
          <w:p w14:paraId="2EF79E64" w14:textId="77777777" w:rsidR="006B4F46" w:rsidRPr="001C653E" w:rsidRDefault="006B4F46" w:rsidP="007167BF">
            <w:pPr>
              <w:jc w:val="both"/>
              <w:rPr>
                <w:sz w:val="20"/>
              </w:rPr>
            </w:pPr>
          </w:p>
        </w:tc>
      </w:tr>
      <w:tr w:rsidR="006B4F46" w:rsidRPr="001C653E" w14:paraId="54E86669" w14:textId="77777777" w:rsidTr="006B4F46">
        <w:trPr>
          <w:cantSplit/>
          <w:trHeight w:val="552"/>
        </w:trPr>
        <w:tc>
          <w:tcPr>
            <w:tcW w:w="630" w:type="dxa"/>
            <w:tcBorders>
              <w:bottom w:val="single" w:sz="6" w:space="0" w:color="auto"/>
              <w:right w:val="single" w:sz="12" w:space="0" w:color="auto"/>
            </w:tcBorders>
          </w:tcPr>
          <w:p w14:paraId="24B24C94" w14:textId="77777777" w:rsidR="006B4F46" w:rsidRPr="001C653E" w:rsidRDefault="006B4F46" w:rsidP="006C3963">
            <w:pPr>
              <w:numPr>
                <w:ilvl w:val="0"/>
                <w:numId w:val="6"/>
              </w:numPr>
              <w:jc w:val="both"/>
              <w:rPr>
                <w:sz w:val="20"/>
              </w:rPr>
            </w:pPr>
          </w:p>
        </w:tc>
        <w:tc>
          <w:tcPr>
            <w:tcW w:w="4853" w:type="dxa"/>
            <w:tcBorders>
              <w:left w:val="nil"/>
              <w:bottom w:val="single" w:sz="6" w:space="0" w:color="auto"/>
            </w:tcBorders>
          </w:tcPr>
          <w:p w14:paraId="6730925E" w14:textId="77777777" w:rsidR="006B4F46" w:rsidRPr="001C653E" w:rsidRDefault="006B4F46" w:rsidP="007167BF">
            <w:pPr>
              <w:jc w:val="both"/>
              <w:rPr>
                <w:sz w:val="20"/>
              </w:rPr>
            </w:pPr>
            <w:r w:rsidRPr="001C653E">
              <w:rPr>
                <w:sz w:val="20"/>
              </w:rPr>
              <w:t>What is the highest class that he completed?</w:t>
            </w:r>
          </w:p>
          <w:p w14:paraId="4D6C20BA" w14:textId="77777777" w:rsidR="006B4F46" w:rsidRPr="001C653E" w:rsidRDefault="006B4F46" w:rsidP="007167BF">
            <w:pPr>
              <w:jc w:val="both"/>
              <w:rPr>
                <w:rFonts w:ascii="SutonnyMJ" w:hAnsi="SutonnyMJ" w:cs="SutonnyMJ"/>
                <w:sz w:val="20"/>
              </w:rPr>
            </w:pPr>
            <w:r w:rsidRPr="001C653E">
              <w:rPr>
                <w:rFonts w:ascii="SutonnyMJ" w:hAnsi="SutonnyMJ"/>
                <w:sz w:val="20"/>
                <w:szCs w:val="20"/>
              </w:rPr>
              <w:t>wZwb</w:t>
            </w:r>
            <w:r w:rsidRPr="001C653E">
              <w:rPr>
                <w:rFonts w:ascii="SutonnyMJ" w:hAnsi="SutonnyMJ" w:cs="SutonnyMJ"/>
                <w:sz w:val="20"/>
              </w:rPr>
              <w:t xml:space="preserve"> m‡ev©”P †Kvb †kÖYx cvk K‡i‡Qb? </w:t>
            </w:r>
          </w:p>
          <w:p w14:paraId="48304DB8" w14:textId="77777777" w:rsidR="006B4F46" w:rsidRPr="001C653E" w:rsidRDefault="006B4F46" w:rsidP="007167BF">
            <w:pPr>
              <w:jc w:val="both"/>
              <w:rPr>
                <w:rFonts w:ascii="SutonnyMJ" w:hAnsi="SutonnyMJ" w:cs="SutonnyMJ"/>
                <w:sz w:val="20"/>
              </w:rPr>
            </w:pPr>
          </w:p>
          <w:p w14:paraId="002276FF" w14:textId="77777777" w:rsidR="006B4F46" w:rsidRPr="001C653E" w:rsidRDefault="006B4F46" w:rsidP="007167BF">
            <w:pPr>
              <w:jc w:val="both"/>
              <w:rPr>
                <w:rFonts w:ascii="SutonnyMJ" w:hAnsi="SutonnyMJ" w:cs="SutonnyMJ"/>
                <w:sz w:val="20"/>
              </w:rPr>
            </w:pPr>
            <w:r w:rsidRPr="001C653E">
              <w:rPr>
                <w:rFonts w:ascii="SutonnyMJ" w:hAnsi="SutonnyMJ" w:cs="SutonnyMJ"/>
                <w:sz w:val="20"/>
              </w:rPr>
              <w:t>¯‹z‡j covi †gvU eQi MYbv Kiæb, †gwUªK cv‡ki ci cov‡kvbv K‡i _vK‡j cÖwZ eQ‡ii Rb¨ 10-Gi mv‡_ 1 †hvM w`‡q wjLyb|</w:t>
            </w:r>
          </w:p>
          <w:p w14:paraId="453BBE5F" w14:textId="77777777" w:rsidR="006B4F46" w:rsidRPr="001C653E" w:rsidRDefault="006B4F46" w:rsidP="007167BF">
            <w:pPr>
              <w:jc w:val="both"/>
              <w:rPr>
                <w:rFonts w:ascii="SutonnyMJ" w:hAnsi="SutonnyMJ" w:cs="SutonnyMJ"/>
                <w:sz w:val="20"/>
              </w:rPr>
            </w:pPr>
            <w:r w:rsidRPr="001C653E">
              <w:rPr>
                <w:rFonts w:ascii="SutonnyMJ" w:hAnsi="SutonnyMJ" w:cs="SutonnyMJ"/>
                <w:sz w:val="20"/>
              </w:rPr>
              <w:t>‡Kvb K¬vk cvk bv Ki‡j 00 wjLyb|</w:t>
            </w:r>
          </w:p>
        </w:tc>
        <w:tc>
          <w:tcPr>
            <w:tcW w:w="3959" w:type="dxa"/>
            <w:gridSpan w:val="3"/>
            <w:tcBorders>
              <w:bottom w:val="single" w:sz="6" w:space="0" w:color="auto"/>
            </w:tcBorders>
          </w:tcPr>
          <w:p w14:paraId="20032306" w14:textId="77777777" w:rsidR="006B4F46" w:rsidRPr="001C653E" w:rsidRDefault="006B4F46" w:rsidP="007167BF">
            <w:pPr>
              <w:tabs>
                <w:tab w:val="left" w:leader="dot" w:pos="3187"/>
              </w:tabs>
              <w:jc w:val="both"/>
              <w:rPr>
                <w:sz w:val="20"/>
              </w:rPr>
            </w:pPr>
            <w:r w:rsidRPr="001C653E">
              <w:rPr>
                <w:sz w:val="20"/>
              </w:rPr>
              <w:t>CLASS(</w:t>
            </w:r>
            <w:r w:rsidRPr="001C653E">
              <w:rPr>
                <w:rFonts w:ascii="SutonnyMJ" w:hAnsi="SutonnyMJ" w:cs="SutonnyMJ"/>
                <w:sz w:val="20"/>
              </w:rPr>
              <w:t>‡kÖYx</w:t>
            </w:r>
            <w:r w:rsidRPr="001C653E">
              <w:rPr>
                <w:sz w:val="20"/>
              </w:rPr>
              <w:t>)........................................[   ][     ]</w:t>
            </w:r>
          </w:p>
          <w:p w14:paraId="33635D3F" w14:textId="77777777" w:rsidR="006B4F46" w:rsidRPr="001C653E" w:rsidRDefault="006B4F46" w:rsidP="005A67F9">
            <w:pPr>
              <w:tabs>
                <w:tab w:val="right" w:leader="dot" w:pos="3969"/>
              </w:tabs>
              <w:jc w:val="both"/>
              <w:rPr>
                <w:rFonts w:ascii="SutonnyMJ" w:hAnsi="SutonnyMJ" w:cs="SutonnyMJ"/>
                <w:sz w:val="20"/>
              </w:rPr>
            </w:pPr>
            <w:r w:rsidRPr="001C653E">
              <w:rPr>
                <w:sz w:val="16"/>
                <w:szCs w:val="16"/>
              </w:rPr>
              <w:t>DON’T KNOW/DON’T REMEMBER</w:t>
            </w:r>
            <w:r w:rsidRPr="001C653E">
              <w:rPr>
                <w:rFonts w:hint="cs"/>
                <w:sz w:val="16"/>
                <w:szCs w:val="16"/>
                <w:cs/>
                <w:lang w:bidi="bn-BD"/>
              </w:rPr>
              <w:t>(</w:t>
            </w:r>
            <w:r w:rsidRPr="001C653E">
              <w:rPr>
                <w:rFonts w:ascii="SutonnyMJ" w:hAnsi="SutonnyMJ" w:cs="SutonnyMJ"/>
                <w:sz w:val="20"/>
                <w:szCs w:val="20"/>
                <w:lang w:bidi="bn-BD"/>
              </w:rPr>
              <w:t>Rvbv †bB/ g‡b †bB</w:t>
            </w:r>
            <w:r w:rsidRPr="001C653E">
              <w:rPr>
                <w:rFonts w:hint="cs"/>
                <w:sz w:val="16"/>
                <w:szCs w:val="16"/>
                <w:cs/>
                <w:lang w:bidi="bn-BD"/>
              </w:rPr>
              <w:t>)</w:t>
            </w:r>
            <w:r w:rsidRPr="001C653E">
              <w:rPr>
                <w:sz w:val="20"/>
              </w:rPr>
              <w:t>................................................................88</w:t>
            </w:r>
          </w:p>
        </w:tc>
        <w:tc>
          <w:tcPr>
            <w:tcW w:w="903" w:type="dxa"/>
            <w:tcBorders>
              <w:bottom w:val="single" w:sz="6" w:space="0" w:color="auto"/>
            </w:tcBorders>
          </w:tcPr>
          <w:p w14:paraId="05FCF8FB" w14:textId="77777777" w:rsidR="006B4F46" w:rsidRPr="001C653E" w:rsidRDefault="006B4F46" w:rsidP="007167BF">
            <w:pPr>
              <w:jc w:val="both"/>
              <w:rPr>
                <w:sz w:val="20"/>
              </w:rPr>
            </w:pPr>
          </w:p>
        </w:tc>
      </w:tr>
      <w:tr w:rsidR="006B4F46" w:rsidRPr="001C653E" w14:paraId="5B850E31" w14:textId="77777777" w:rsidTr="006B4F46">
        <w:trPr>
          <w:cantSplit/>
        </w:trPr>
        <w:tc>
          <w:tcPr>
            <w:tcW w:w="630" w:type="dxa"/>
            <w:tcBorders>
              <w:right w:val="single" w:sz="12" w:space="0" w:color="auto"/>
            </w:tcBorders>
          </w:tcPr>
          <w:p w14:paraId="72ADB0F2" w14:textId="77777777" w:rsidR="006B4F46" w:rsidRPr="001C653E" w:rsidRDefault="006B4F46" w:rsidP="004B68C1">
            <w:pPr>
              <w:pStyle w:val="ListParagraph"/>
              <w:numPr>
                <w:ilvl w:val="0"/>
                <w:numId w:val="6"/>
              </w:numPr>
              <w:rPr>
                <w:sz w:val="20"/>
                <w:szCs w:val="20"/>
                <w:cs/>
                <w:lang w:bidi="bn-BD"/>
              </w:rPr>
            </w:pPr>
          </w:p>
        </w:tc>
        <w:tc>
          <w:tcPr>
            <w:tcW w:w="4853" w:type="dxa"/>
            <w:tcBorders>
              <w:left w:val="nil"/>
            </w:tcBorders>
          </w:tcPr>
          <w:p w14:paraId="0C6A15D9" w14:textId="77777777" w:rsidR="006B4F46" w:rsidRPr="001C653E" w:rsidRDefault="006B4F46" w:rsidP="007167BF">
            <w:pPr>
              <w:jc w:val="both"/>
              <w:rPr>
                <w:sz w:val="20"/>
                <w:szCs w:val="20"/>
              </w:rPr>
            </w:pPr>
            <w:r w:rsidRPr="001C653E">
              <w:rPr>
                <w:sz w:val="20"/>
                <w:szCs w:val="20"/>
              </w:rPr>
              <w:t>What kind of work does/did he normally do?</w:t>
            </w:r>
          </w:p>
          <w:p w14:paraId="5CD4E8E4" w14:textId="77777777" w:rsidR="006B4F46" w:rsidRPr="001C653E" w:rsidRDefault="006B4F46" w:rsidP="007167BF">
            <w:pPr>
              <w:rPr>
                <w:rFonts w:ascii="SutonnyMJ" w:hAnsi="SutonnyMJ"/>
                <w:sz w:val="20"/>
                <w:szCs w:val="20"/>
              </w:rPr>
            </w:pPr>
            <w:r w:rsidRPr="001C653E">
              <w:rPr>
                <w:rFonts w:ascii="SutonnyMJ" w:hAnsi="SutonnyMJ"/>
                <w:sz w:val="20"/>
                <w:szCs w:val="20"/>
              </w:rPr>
              <w:t xml:space="preserve">Avcbvi (eZ©gvb/me©‡kl) ¯^vgx cÖavbZ wK ai‡bi KvR K‡ib/Ki‡Zb? </w:t>
            </w:r>
          </w:p>
          <w:p w14:paraId="6EF76278" w14:textId="77777777" w:rsidR="006B4F46" w:rsidRPr="001C653E" w:rsidRDefault="006B4F46" w:rsidP="007167BF">
            <w:pPr>
              <w:jc w:val="both"/>
              <w:rPr>
                <w:sz w:val="20"/>
                <w:szCs w:val="20"/>
              </w:rPr>
            </w:pPr>
          </w:p>
          <w:p w14:paraId="23898829" w14:textId="77777777" w:rsidR="006B4F46" w:rsidRPr="001C653E" w:rsidRDefault="006B4F46" w:rsidP="007167BF">
            <w:pPr>
              <w:jc w:val="both"/>
              <w:rPr>
                <w:sz w:val="20"/>
                <w:szCs w:val="20"/>
              </w:rPr>
            </w:pPr>
          </w:p>
          <w:p w14:paraId="6E395C64" w14:textId="77777777" w:rsidR="006B4F46" w:rsidRPr="001C653E" w:rsidRDefault="006B4F46" w:rsidP="007167BF">
            <w:pPr>
              <w:jc w:val="both"/>
              <w:rPr>
                <w:sz w:val="20"/>
                <w:szCs w:val="20"/>
              </w:rPr>
            </w:pPr>
            <w:r w:rsidRPr="001C653E">
              <w:rPr>
                <w:sz w:val="20"/>
                <w:szCs w:val="20"/>
              </w:rPr>
              <w:t>SPECIFY KIND OF WORK</w:t>
            </w:r>
          </w:p>
          <w:p w14:paraId="299A5DD1" w14:textId="77777777" w:rsidR="006B4F46" w:rsidRPr="001C653E" w:rsidRDefault="006B4F46" w:rsidP="007167BF">
            <w:pPr>
              <w:jc w:val="both"/>
              <w:rPr>
                <w:sz w:val="20"/>
                <w:szCs w:val="20"/>
              </w:rPr>
            </w:pPr>
          </w:p>
          <w:p w14:paraId="220DED93" w14:textId="77777777" w:rsidR="006B4F46" w:rsidRPr="001C653E" w:rsidRDefault="006B4F46" w:rsidP="007167BF">
            <w:pPr>
              <w:pStyle w:val="Heading9"/>
              <w:rPr>
                <w:sz w:val="20"/>
                <w:szCs w:val="20"/>
              </w:rPr>
            </w:pPr>
          </w:p>
        </w:tc>
        <w:tc>
          <w:tcPr>
            <w:tcW w:w="3959" w:type="dxa"/>
            <w:gridSpan w:val="3"/>
          </w:tcPr>
          <w:p w14:paraId="0B5FE14B" w14:textId="77777777" w:rsidR="006B4F46" w:rsidRPr="001C653E" w:rsidRDefault="006B4F46" w:rsidP="007167BF">
            <w:pPr>
              <w:tabs>
                <w:tab w:val="right" w:leader="dot" w:pos="4302"/>
              </w:tabs>
              <w:rPr>
                <w:rFonts w:ascii="SutonnyMJ" w:hAnsi="SutonnyMJ" w:cs="SutonnyMJ"/>
                <w:sz w:val="20"/>
                <w:szCs w:val="20"/>
              </w:rPr>
            </w:pPr>
            <w:r w:rsidRPr="001C653E">
              <w:rPr>
                <w:sz w:val="20"/>
                <w:szCs w:val="20"/>
              </w:rPr>
              <w:t>AGRICULTURE</w:t>
            </w:r>
            <w:r w:rsidRPr="001C653E">
              <w:rPr>
                <w:rFonts w:ascii="SutonnyMJ" w:hAnsi="SutonnyMJ" w:cs="SutonnyMJ"/>
                <w:sz w:val="20"/>
                <w:szCs w:val="20"/>
              </w:rPr>
              <w:t xml:space="preserve"> (K…wlKvR) </w:t>
            </w:r>
            <w:r w:rsidRPr="001C653E">
              <w:rPr>
                <w:sz w:val="20"/>
                <w:szCs w:val="20"/>
              </w:rPr>
              <w:t>...........................01</w:t>
            </w:r>
          </w:p>
          <w:p w14:paraId="7852B942" w14:textId="77777777" w:rsidR="006B4F46" w:rsidRPr="001C653E" w:rsidRDefault="006B4F46" w:rsidP="007167BF">
            <w:pPr>
              <w:tabs>
                <w:tab w:val="right" w:leader="dot" w:pos="4302"/>
              </w:tabs>
              <w:rPr>
                <w:sz w:val="20"/>
                <w:szCs w:val="20"/>
              </w:rPr>
            </w:pPr>
            <w:r w:rsidRPr="001C653E">
              <w:rPr>
                <w:sz w:val="20"/>
                <w:szCs w:val="20"/>
              </w:rPr>
              <w:t>RICKSHOW PULLER(</w:t>
            </w:r>
            <w:r w:rsidRPr="001C653E">
              <w:rPr>
                <w:rFonts w:ascii="SutonnyMJ" w:hAnsi="SutonnyMJ"/>
                <w:sz w:val="20"/>
                <w:szCs w:val="20"/>
              </w:rPr>
              <w:t>wi·vIqvjv</w:t>
            </w:r>
            <w:r w:rsidRPr="001C653E">
              <w:rPr>
                <w:sz w:val="20"/>
                <w:szCs w:val="20"/>
              </w:rPr>
              <w:t>). ...............02</w:t>
            </w:r>
          </w:p>
          <w:p w14:paraId="189A0FF7" w14:textId="77777777" w:rsidR="006B4F46" w:rsidRPr="001C653E" w:rsidRDefault="006B4F46" w:rsidP="007167BF">
            <w:pPr>
              <w:tabs>
                <w:tab w:val="right" w:leader="dot" w:pos="4302"/>
              </w:tabs>
              <w:rPr>
                <w:noProof/>
                <w:sz w:val="20"/>
                <w:szCs w:val="20"/>
              </w:rPr>
            </w:pPr>
            <w:r w:rsidRPr="001C653E">
              <w:rPr>
                <w:sz w:val="20"/>
                <w:szCs w:val="20"/>
              </w:rPr>
              <w:t>MECHANIC (</w:t>
            </w:r>
            <w:r w:rsidRPr="001C653E">
              <w:rPr>
                <w:rFonts w:ascii="SutonnyMJ" w:hAnsi="SutonnyMJ"/>
                <w:sz w:val="20"/>
                <w:szCs w:val="20"/>
              </w:rPr>
              <w:t xml:space="preserve">†gKvwbK) </w:t>
            </w:r>
            <w:r w:rsidRPr="001C653E">
              <w:rPr>
                <w:sz w:val="20"/>
                <w:szCs w:val="20"/>
              </w:rPr>
              <w:t>.................................0</w:t>
            </w:r>
            <w:r w:rsidRPr="001C653E">
              <w:rPr>
                <w:noProof/>
                <w:sz w:val="20"/>
                <w:szCs w:val="20"/>
              </w:rPr>
              <w:t>3</w:t>
            </w:r>
          </w:p>
          <w:p w14:paraId="69633B4A" w14:textId="77777777" w:rsidR="006B4F46" w:rsidRPr="001C653E" w:rsidRDefault="006B4F46" w:rsidP="007167BF">
            <w:pPr>
              <w:tabs>
                <w:tab w:val="right" w:leader="dot" w:pos="4302"/>
              </w:tabs>
              <w:rPr>
                <w:rFonts w:ascii="Arial" w:hAnsi="Arial" w:cs="Arial"/>
                <w:noProof/>
                <w:sz w:val="20"/>
                <w:szCs w:val="20"/>
              </w:rPr>
            </w:pPr>
            <w:r w:rsidRPr="001C653E">
              <w:rPr>
                <w:sz w:val="20"/>
                <w:szCs w:val="20"/>
              </w:rPr>
              <w:t>BUS/TRUCK DRIVER</w:t>
            </w:r>
            <w:r w:rsidRPr="001C653E">
              <w:rPr>
                <w:rFonts w:ascii="SutonnyMJ" w:hAnsi="SutonnyMJ"/>
                <w:sz w:val="20"/>
                <w:szCs w:val="20"/>
              </w:rPr>
              <w:t xml:space="preserve">(evm/ UªvK WªvBfvi) </w:t>
            </w:r>
            <w:r w:rsidRPr="001C653E">
              <w:rPr>
                <w:sz w:val="20"/>
                <w:szCs w:val="20"/>
              </w:rPr>
              <w:t>......04</w:t>
            </w:r>
          </w:p>
          <w:p w14:paraId="1EE66771" w14:textId="77777777" w:rsidR="006B4F46" w:rsidRPr="001C653E" w:rsidRDefault="006B4F46" w:rsidP="007167BF">
            <w:pPr>
              <w:tabs>
                <w:tab w:val="right" w:leader="dot" w:pos="4302"/>
              </w:tabs>
              <w:rPr>
                <w:noProof/>
                <w:sz w:val="20"/>
                <w:szCs w:val="20"/>
              </w:rPr>
            </w:pPr>
            <w:r w:rsidRPr="001C653E">
              <w:rPr>
                <w:sz w:val="20"/>
                <w:szCs w:val="20"/>
              </w:rPr>
              <w:t>CNG DRIVER</w:t>
            </w:r>
            <w:r w:rsidRPr="001C653E">
              <w:rPr>
                <w:rFonts w:ascii="SutonnyMJ" w:hAnsi="SutonnyMJ"/>
                <w:sz w:val="20"/>
                <w:szCs w:val="20"/>
              </w:rPr>
              <w:t xml:space="preserve">(wmGbwR WªvBfvi) </w:t>
            </w:r>
            <w:r w:rsidRPr="001C653E">
              <w:rPr>
                <w:sz w:val="20"/>
                <w:szCs w:val="20"/>
              </w:rPr>
              <w:t>..................... 05</w:t>
            </w:r>
          </w:p>
          <w:p w14:paraId="081B2090" w14:textId="77777777" w:rsidR="006B4F46" w:rsidRPr="001C653E" w:rsidRDefault="006B4F46" w:rsidP="007167BF">
            <w:pPr>
              <w:tabs>
                <w:tab w:val="right" w:leader="dot" w:pos="4302"/>
              </w:tabs>
              <w:rPr>
                <w:noProof/>
                <w:sz w:val="20"/>
                <w:szCs w:val="20"/>
              </w:rPr>
            </w:pPr>
            <w:r w:rsidRPr="001C653E">
              <w:rPr>
                <w:sz w:val="20"/>
                <w:szCs w:val="20"/>
              </w:rPr>
              <w:t>SHOP KEEPER</w:t>
            </w:r>
            <w:r w:rsidRPr="001C653E">
              <w:rPr>
                <w:rFonts w:ascii="SutonnyMJ" w:hAnsi="SutonnyMJ"/>
                <w:sz w:val="20"/>
                <w:szCs w:val="20"/>
              </w:rPr>
              <w:t xml:space="preserve">(†`vKvb`vi) </w:t>
            </w:r>
            <w:r w:rsidRPr="001C653E">
              <w:rPr>
                <w:sz w:val="20"/>
                <w:szCs w:val="20"/>
              </w:rPr>
              <w:t>...........................06</w:t>
            </w:r>
          </w:p>
          <w:p w14:paraId="13BCE4DE" w14:textId="77777777" w:rsidR="006B4F46" w:rsidRPr="001C653E" w:rsidRDefault="006B4F46" w:rsidP="007167BF">
            <w:pPr>
              <w:tabs>
                <w:tab w:val="right" w:leader="dot" w:pos="4302"/>
              </w:tabs>
              <w:rPr>
                <w:noProof/>
                <w:sz w:val="20"/>
                <w:szCs w:val="20"/>
              </w:rPr>
            </w:pPr>
            <w:r w:rsidRPr="001C653E">
              <w:rPr>
                <w:sz w:val="20"/>
                <w:szCs w:val="20"/>
              </w:rPr>
              <w:t>HANDICRAFTS</w:t>
            </w:r>
            <w:r w:rsidRPr="001C653E">
              <w:rPr>
                <w:rFonts w:ascii="SutonnyMJ" w:hAnsi="SutonnyMJ"/>
                <w:sz w:val="20"/>
                <w:szCs w:val="20"/>
              </w:rPr>
              <w:t>(KzwUi wkí</w:t>
            </w:r>
            <w:r w:rsidRPr="001C653E">
              <w:rPr>
                <w:sz w:val="20"/>
                <w:szCs w:val="20"/>
              </w:rPr>
              <w:t>) ..........................</w:t>
            </w:r>
            <w:r w:rsidRPr="001C653E">
              <w:rPr>
                <w:noProof/>
                <w:sz w:val="20"/>
                <w:szCs w:val="20"/>
              </w:rPr>
              <w:t>07</w:t>
            </w:r>
          </w:p>
          <w:p w14:paraId="50A4E719" w14:textId="77777777" w:rsidR="006B4F46" w:rsidRPr="001C653E" w:rsidRDefault="006B4F46" w:rsidP="007167BF">
            <w:pPr>
              <w:tabs>
                <w:tab w:val="right" w:leader="dot" w:pos="4302"/>
              </w:tabs>
              <w:rPr>
                <w:rFonts w:ascii="Arial" w:hAnsi="Arial" w:cs="Arial"/>
                <w:noProof/>
                <w:sz w:val="20"/>
                <w:szCs w:val="20"/>
              </w:rPr>
            </w:pPr>
            <w:r w:rsidRPr="001C653E">
              <w:rPr>
                <w:sz w:val="20"/>
                <w:szCs w:val="20"/>
              </w:rPr>
              <w:t>SKILLED LABOUR</w:t>
            </w:r>
            <w:r w:rsidRPr="001C653E">
              <w:rPr>
                <w:rFonts w:ascii="SutonnyMJ" w:hAnsi="SutonnyMJ"/>
                <w:sz w:val="20"/>
                <w:szCs w:val="20"/>
              </w:rPr>
              <w:t>(`</w:t>
            </w:r>
            <w:r w:rsidRPr="001C653E">
              <w:rPr>
                <w:rFonts w:ascii="SutonnyMJ" w:hAnsi="SutonnyMJ"/>
                <w:bCs/>
                <w:sz w:val="20"/>
                <w:szCs w:val="20"/>
              </w:rPr>
              <w:t>¶</w:t>
            </w:r>
            <w:r w:rsidRPr="001C653E">
              <w:rPr>
                <w:rFonts w:ascii="SutonnyMJ" w:hAnsi="SutonnyMJ"/>
                <w:sz w:val="20"/>
                <w:szCs w:val="20"/>
              </w:rPr>
              <w:t xml:space="preserve"> kªwgK (Kvgvi, Kzgvi, QyZvi, `wR©, gywP)) </w:t>
            </w:r>
            <w:r w:rsidRPr="001C653E">
              <w:rPr>
                <w:sz w:val="20"/>
                <w:szCs w:val="20"/>
              </w:rPr>
              <w:t>...............................................</w:t>
            </w:r>
            <w:r w:rsidRPr="001C653E">
              <w:rPr>
                <w:noProof/>
                <w:sz w:val="20"/>
                <w:szCs w:val="20"/>
              </w:rPr>
              <w:t>08</w:t>
            </w:r>
          </w:p>
          <w:p w14:paraId="61428ABD" w14:textId="77777777" w:rsidR="006B4F46" w:rsidRPr="001C653E" w:rsidRDefault="006B4F46" w:rsidP="007167BF">
            <w:pPr>
              <w:tabs>
                <w:tab w:val="right" w:leader="dot" w:pos="4302"/>
              </w:tabs>
              <w:rPr>
                <w:rFonts w:ascii="Arial" w:hAnsi="Arial" w:cs="Arial"/>
                <w:noProof/>
                <w:sz w:val="20"/>
                <w:szCs w:val="20"/>
              </w:rPr>
            </w:pPr>
            <w:r w:rsidRPr="001C653E">
              <w:rPr>
                <w:sz w:val="20"/>
                <w:szCs w:val="20"/>
              </w:rPr>
              <w:t>VENDOR</w:t>
            </w:r>
            <w:r w:rsidRPr="001C653E">
              <w:rPr>
                <w:rFonts w:ascii="SutonnyMJ" w:hAnsi="SutonnyMJ"/>
                <w:sz w:val="20"/>
                <w:szCs w:val="20"/>
              </w:rPr>
              <w:t xml:space="preserve">(†dwiIqvjv/ nKvi / ‡fÛvi) </w:t>
            </w:r>
            <w:r w:rsidRPr="001C653E">
              <w:rPr>
                <w:sz w:val="20"/>
                <w:szCs w:val="20"/>
              </w:rPr>
              <w:t>................</w:t>
            </w:r>
            <w:r w:rsidRPr="001C653E">
              <w:rPr>
                <w:noProof/>
                <w:sz w:val="20"/>
                <w:szCs w:val="20"/>
              </w:rPr>
              <w:t>09</w:t>
            </w:r>
          </w:p>
          <w:p w14:paraId="50D15AA3" w14:textId="77777777" w:rsidR="006B4F46" w:rsidRPr="001C653E" w:rsidRDefault="006B4F46" w:rsidP="007167BF">
            <w:pPr>
              <w:tabs>
                <w:tab w:val="right" w:leader="dot" w:pos="4302"/>
              </w:tabs>
              <w:rPr>
                <w:rFonts w:ascii="Arial" w:hAnsi="Arial" w:cs="Arial"/>
                <w:noProof/>
                <w:sz w:val="20"/>
                <w:szCs w:val="20"/>
              </w:rPr>
            </w:pPr>
            <w:r w:rsidRPr="001C653E">
              <w:rPr>
                <w:sz w:val="20"/>
                <w:szCs w:val="20"/>
              </w:rPr>
              <w:t>DAILY LABOUR</w:t>
            </w:r>
            <w:r w:rsidRPr="001C653E">
              <w:rPr>
                <w:rFonts w:ascii="SutonnyMJ" w:hAnsi="SutonnyMJ"/>
                <w:sz w:val="20"/>
                <w:szCs w:val="20"/>
              </w:rPr>
              <w:t xml:space="preserve">(w`bgRyi) </w:t>
            </w:r>
            <w:r w:rsidRPr="001C653E">
              <w:rPr>
                <w:sz w:val="20"/>
                <w:szCs w:val="20"/>
              </w:rPr>
              <w:t>..........................</w:t>
            </w:r>
            <w:r w:rsidRPr="001C653E">
              <w:rPr>
                <w:noProof/>
                <w:sz w:val="20"/>
                <w:szCs w:val="20"/>
              </w:rPr>
              <w:t>10</w:t>
            </w:r>
          </w:p>
          <w:p w14:paraId="0A8F013A" w14:textId="77777777" w:rsidR="006B4F46" w:rsidRPr="001C653E" w:rsidRDefault="006B4F46" w:rsidP="007167BF">
            <w:pPr>
              <w:tabs>
                <w:tab w:val="right" w:leader="dot" w:pos="4302"/>
              </w:tabs>
              <w:rPr>
                <w:rFonts w:ascii="Arial" w:hAnsi="Arial" w:cs="Arial"/>
                <w:noProof/>
                <w:sz w:val="20"/>
                <w:szCs w:val="20"/>
              </w:rPr>
            </w:pPr>
            <w:r w:rsidRPr="001C653E">
              <w:rPr>
                <w:sz w:val="20"/>
                <w:szCs w:val="20"/>
              </w:rPr>
              <w:t xml:space="preserve">BIUSNESS (small) </w:t>
            </w:r>
            <w:r w:rsidRPr="001C653E">
              <w:rPr>
                <w:rFonts w:ascii="SutonnyMJ" w:hAnsi="SutonnyMJ"/>
                <w:sz w:val="20"/>
                <w:szCs w:val="20"/>
              </w:rPr>
              <w:t xml:space="preserve">(‡QvU e¨emv) </w:t>
            </w:r>
            <w:r w:rsidRPr="001C653E">
              <w:rPr>
                <w:sz w:val="20"/>
                <w:szCs w:val="20"/>
              </w:rPr>
              <w:t>....................</w:t>
            </w:r>
            <w:r w:rsidRPr="001C653E">
              <w:rPr>
                <w:noProof/>
                <w:sz w:val="20"/>
                <w:szCs w:val="20"/>
              </w:rPr>
              <w:t>11</w:t>
            </w:r>
          </w:p>
          <w:p w14:paraId="2B2EB1AA" w14:textId="77777777" w:rsidR="006B4F46" w:rsidRPr="001C653E" w:rsidRDefault="006B4F46" w:rsidP="007167BF">
            <w:pPr>
              <w:tabs>
                <w:tab w:val="right" w:leader="dot" w:pos="4302"/>
              </w:tabs>
              <w:rPr>
                <w:noProof/>
                <w:sz w:val="20"/>
                <w:szCs w:val="20"/>
              </w:rPr>
            </w:pPr>
            <w:r w:rsidRPr="001C653E">
              <w:rPr>
                <w:sz w:val="20"/>
                <w:szCs w:val="20"/>
              </w:rPr>
              <w:t xml:space="preserve">BIUSNESS (big) </w:t>
            </w:r>
            <w:r w:rsidRPr="001C653E">
              <w:rPr>
                <w:rFonts w:ascii="SutonnyMJ" w:hAnsi="SutonnyMJ"/>
                <w:sz w:val="20"/>
                <w:szCs w:val="20"/>
              </w:rPr>
              <w:t>(</w:t>
            </w:r>
            <w:r w:rsidRPr="001C653E">
              <w:rPr>
                <w:rFonts w:ascii="SutonnyMJ" w:hAnsi="SutonnyMJ" w:cs="SutonnyMJ"/>
                <w:sz w:val="20"/>
              </w:rPr>
              <w:t>eo</w:t>
            </w:r>
            <w:r w:rsidRPr="001C653E">
              <w:rPr>
                <w:rFonts w:ascii="SutonnyMJ" w:hAnsi="SutonnyMJ"/>
                <w:sz w:val="20"/>
                <w:szCs w:val="20"/>
              </w:rPr>
              <w:t xml:space="preserve"> e¨emv) </w:t>
            </w:r>
            <w:r w:rsidRPr="001C653E">
              <w:rPr>
                <w:sz w:val="20"/>
                <w:szCs w:val="20"/>
              </w:rPr>
              <w:t>........................</w:t>
            </w:r>
            <w:r w:rsidRPr="001C653E">
              <w:rPr>
                <w:noProof/>
                <w:sz w:val="20"/>
                <w:szCs w:val="20"/>
              </w:rPr>
              <w:t>12</w:t>
            </w:r>
          </w:p>
          <w:p w14:paraId="396284F3" w14:textId="77777777" w:rsidR="006B4F46" w:rsidRPr="001C653E" w:rsidRDefault="006B4F46" w:rsidP="007167BF">
            <w:pPr>
              <w:tabs>
                <w:tab w:val="right" w:leader="dot" w:pos="4302"/>
              </w:tabs>
              <w:rPr>
                <w:rFonts w:ascii="Arial" w:hAnsi="Arial" w:cs="Arial"/>
                <w:noProof/>
                <w:sz w:val="20"/>
                <w:szCs w:val="20"/>
              </w:rPr>
            </w:pPr>
            <w:r w:rsidRPr="001C653E">
              <w:rPr>
                <w:sz w:val="20"/>
                <w:szCs w:val="20"/>
              </w:rPr>
              <w:t>GOV'T SERVICE</w:t>
            </w:r>
            <w:r w:rsidRPr="001C653E">
              <w:rPr>
                <w:rFonts w:ascii="SutonnyMJ" w:hAnsi="SutonnyMJ" w:cs="Arial"/>
                <w:bCs/>
                <w:sz w:val="20"/>
                <w:szCs w:val="20"/>
              </w:rPr>
              <w:t>(miKvwi PvKzwi</w:t>
            </w:r>
            <w:r w:rsidRPr="001C653E">
              <w:rPr>
                <w:bCs/>
                <w:sz w:val="20"/>
                <w:szCs w:val="20"/>
              </w:rPr>
              <w:t>).....................</w:t>
            </w:r>
            <w:r w:rsidRPr="001C653E">
              <w:rPr>
                <w:noProof/>
                <w:sz w:val="20"/>
                <w:szCs w:val="20"/>
              </w:rPr>
              <w:t>13</w:t>
            </w:r>
          </w:p>
          <w:p w14:paraId="13932EFA" w14:textId="77777777" w:rsidR="006B4F46" w:rsidRPr="001C653E" w:rsidRDefault="006B4F46" w:rsidP="007167BF">
            <w:pPr>
              <w:tabs>
                <w:tab w:val="right" w:leader="dot" w:pos="4302"/>
              </w:tabs>
              <w:rPr>
                <w:rFonts w:ascii="Arial" w:hAnsi="Arial" w:cs="Arial"/>
                <w:noProof/>
                <w:sz w:val="20"/>
                <w:szCs w:val="20"/>
              </w:rPr>
            </w:pPr>
            <w:r w:rsidRPr="001C653E">
              <w:rPr>
                <w:sz w:val="20"/>
                <w:szCs w:val="20"/>
              </w:rPr>
              <w:t>PRIVATE SERVICE</w:t>
            </w:r>
            <w:r w:rsidRPr="001C653E">
              <w:rPr>
                <w:rFonts w:ascii="SutonnyMJ" w:hAnsi="SutonnyMJ"/>
                <w:sz w:val="20"/>
                <w:szCs w:val="20"/>
              </w:rPr>
              <w:t>(†emiKvwi PvKzwi</w:t>
            </w:r>
            <w:r w:rsidRPr="001C653E">
              <w:rPr>
                <w:sz w:val="20"/>
                <w:szCs w:val="20"/>
              </w:rPr>
              <w:t>)............</w:t>
            </w:r>
            <w:r w:rsidRPr="001C653E">
              <w:rPr>
                <w:noProof/>
                <w:sz w:val="20"/>
                <w:szCs w:val="20"/>
              </w:rPr>
              <w:t>14</w:t>
            </w:r>
          </w:p>
          <w:p w14:paraId="107DF85A" w14:textId="77777777" w:rsidR="006B4F46" w:rsidRPr="001C653E" w:rsidRDefault="006B4F46" w:rsidP="007167BF">
            <w:pPr>
              <w:tabs>
                <w:tab w:val="right" w:leader="dot" w:pos="4302"/>
              </w:tabs>
              <w:rPr>
                <w:rFonts w:ascii="Arial" w:hAnsi="Arial" w:cs="Arial"/>
                <w:noProof/>
                <w:sz w:val="20"/>
                <w:szCs w:val="20"/>
              </w:rPr>
            </w:pPr>
            <w:r w:rsidRPr="001C653E">
              <w:rPr>
                <w:sz w:val="20"/>
                <w:szCs w:val="20"/>
              </w:rPr>
              <w:t>UNEMPLOYED</w:t>
            </w:r>
            <w:r w:rsidRPr="001C653E">
              <w:rPr>
                <w:rFonts w:ascii="SutonnyMJ" w:hAnsi="SutonnyMJ"/>
                <w:sz w:val="20"/>
                <w:szCs w:val="20"/>
              </w:rPr>
              <w:t>(†eKvi</w:t>
            </w:r>
            <w:r w:rsidRPr="001C653E">
              <w:rPr>
                <w:sz w:val="20"/>
                <w:szCs w:val="20"/>
              </w:rPr>
              <w:t>)................................</w:t>
            </w:r>
            <w:r w:rsidRPr="001C653E">
              <w:rPr>
                <w:noProof/>
                <w:sz w:val="20"/>
                <w:szCs w:val="20"/>
              </w:rPr>
              <w:t>15</w:t>
            </w:r>
          </w:p>
          <w:p w14:paraId="4BAD4BC4" w14:textId="77777777" w:rsidR="006B4F46" w:rsidRPr="001C653E" w:rsidRDefault="006B4F46" w:rsidP="007167BF">
            <w:pPr>
              <w:tabs>
                <w:tab w:val="right" w:leader="dot" w:pos="4302"/>
              </w:tabs>
              <w:rPr>
                <w:rFonts w:ascii="Arial" w:hAnsi="Arial" w:cs="Vrinda"/>
                <w:noProof/>
                <w:sz w:val="20"/>
                <w:szCs w:val="20"/>
                <w:lang w:val="en-US" w:bidi="bn-BD"/>
              </w:rPr>
            </w:pPr>
            <w:r w:rsidRPr="001C653E">
              <w:rPr>
                <w:sz w:val="20"/>
                <w:szCs w:val="20"/>
              </w:rPr>
              <w:t>GAEMENT WORKER</w:t>
            </w:r>
            <w:r w:rsidRPr="001C653E">
              <w:rPr>
                <w:rFonts w:ascii="SutonnyMJ" w:hAnsi="SutonnyMJ" w:cs="Vrinda"/>
                <w:sz w:val="20"/>
                <w:szCs w:val="20"/>
                <w:lang w:bidi="bn-BD"/>
              </w:rPr>
              <w:t>(Mv‡g©›Um Kg©x</w:t>
            </w:r>
            <w:r w:rsidRPr="001C653E">
              <w:rPr>
                <w:sz w:val="20"/>
                <w:szCs w:val="20"/>
                <w:lang w:bidi="bn-BD"/>
              </w:rPr>
              <w:t>).............</w:t>
            </w:r>
            <w:r w:rsidRPr="001C653E">
              <w:rPr>
                <w:noProof/>
                <w:sz w:val="20"/>
                <w:szCs w:val="20"/>
                <w:cs/>
                <w:lang w:bidi="bn-BD"/>
              </w:rPr>
              <w:t>1</w:t>
            </w:r>
            <w:r w:rsidRPr="001C653E">
              <w:rPr>
                <w:noProof/>
                <w:sz w:val="20"/>
                <w:szCs w:val="20"/>
                <w:lang w:val="en-US" w:bidi="bn-BD"/>
              </w:rPr>
              <w:t>6</w:t>
            </w:r>
          </w:p>
          <w:p w14:paraId="52408B73" w14:textId="77777777" w:rsidR="006B4F46" w:rsidRPr="001C653E" w:rsidRDefault="006B4F46" w:rsidP="007167BF">
            <w:pPr>
              <w:pStyle w:val="CommentText"/>
              <w:tabs>
                <w:tab w:val="right" w:leader="dot" w:pos="3810"/>
                <w:tab w:val="right" w:leader="dot" w:pos="3844"/>
                <w:tab w:val="right" w:leader="dot" w:pos="4366"/>
              </w:tabs>
            </w:pPr>
            <w:r w:rsidRPr="001C653E">
              <w:t>OTHERS (SPECIFY)</w:t>
            </w:r>
            <w:r w:rsidRPr="001C653E">
              <w:rPr>
                <w:rFonts w:ascii="SutonnyMJ" w:hAnsi="SutonnyMJ"/>
              </w:rPr>
              <w:t xml:space="preserve">Ab¨vb¨ (wbw`©ó </w:t>
            </w:r>
            <w:r w:rsidRPr="001C653E">
              <w:rPr>
                <w:rFonts w:ascii="SutonnyMJ" w:hAnsi="SutonnyMJ" w:cs="Arial"/>
              </w:rPr>
              <w:t>Kiæb</w:t>
            </w:r>
            <w:r w:rsidRPr="001C653E">
              <w:rPr>
                <w:rFonts w:ascii="SutonnyMJ" w:hAnsi="SutonnyMJ"/>
              </w:rPr>
              <w:t>)</w:t>
            </w:r>
            <w:r w:rsidRPr="001C653E">
              <w:tab/>
            </w:r>
            <w:r w:rsidRPr="001C653E">
              <w:rPr>
                <w:noProof/>
              </w:rPr>
              <w:t>96</w:t>
            </w:r>
          </w:p>
        </w:tc>
        <w:tc>
          <w:tcPr>
            <w:tcW w:w="903" w:type="dxa"/>
          </w:tcPr>
          <w:p w14:paraId="11328E2D" w14:textId="77777777" w:rsidR="006B4F46" w:rsidRPr="001C653E" w:rsidRDefault="006B4F46" w:rsidP="007167BF">
            <w:pPr>
              <w:jc w:val="both"/>
              <w:rPr>
                <w:sz w:val="20"/>
              </w:rPr>
            </w:pPr>
          </w:p>
        </w:tc>
      </w:tr>
      <w:tr w:rsidR="006B4F46" w:rsidRPr="001C653E" w14:paraId="51ED2A52" w14:textId="77777777" w:rsidTr="006B4F46">
        <w:trPr>
          <w:cantSplit/>
        </w:trPr>
        <w:tc>
          <w:tcPr>
            <w:tcW w:w="630" w:type="dxa"/>
            <w:tcBorders>
              <w:right w:val="single" w:sz="12" w:space="0" w:color="auto"/>
            </w:tcBorders>
          </w:tcPr>
          <w:p w14:paraId="1A7E5056" w14:textId="77777777" w:rsidR="006B4F46" w:rsidRPr="001C653E" w:rsidRDefault="006B4F46" w:rsidP="00576F81">
            <w:pPr>
              <w:pStyle w:val="ListParagraph"/>
              <w:numPr>
                <w:ilvl w:val="0"/>
                <w:numId w:val="6"/>
              </w:numPr>
              <w:jc w:val="both"/>
              <w:rPr>
                <w:sz w:val="20"/>
                <w:szCs w:val="20"/>
                <w:lang w:val="en-US" w:bidi="bn-BD"/>
              </w:rPr>
            </w:pPr>
          </w:p>
        </w:tc>
        <w:tc>
          <w:tcPr>
            <w:tcW w:w="4853" w:type="dxa"/>
            <w:tcBorders>
              <w:left w:val="nil"/>
            </w:tcBorders>
          </w:tcPr>
          <w:p w14:paraId="7ADCA13F" w14:textId="77777777" w:rsidR="006B4F46" w:rsidRPr="001C653E" w:rsidRDefault="006B4F46" w:rsidP="007167BF">
            <w:pPr>
              <w:pStyle w:val="BodyText"/>
              <w:rPr>
                <w:b w:val="0"/>
                <w:sz w:val="20"/>
                <w:szCs w:val="20"/>
              </w:rPr>
            </w:pPr>
            <w:r w:rsidRPr="001C653E">
              <w:rPr>
                <w:b w:val="0"/>
                <w:sz w:val="20"/>
                <w:szCs w:val="20"/>
              </w:rPr>
              <w:t xml:space="preserve">How often does/did your husband/partner </w:t>
            </w:r>
          </w:p>
          <w:p w14:paraId="7D22DBF4" w14:textId="77777777" w:rsidR="006B4F46" w:rsidRPr="001C653E" w:rsidRDefault="006B4F46" w:rsidP="007167BF">
            <w:pPr>
              <w:pStyle w:val="BodyText"/>
              <w:rPr>
                <w:b w:val="0"/>
                <w:sz w:val="20"/>
                <w:szCs w:val="20"/>
              </w:rPr>
            </w:pPr>
            <w:r w:rsidRPr="001C653E">
              <w:rPr>
                <w:b w:val="0"/>
                <w:sz w:val="20"/>
                <w:szCs w:val="20"/>
              </w:rPr>
              <w:t xml:space="preserve">drink alcohol? </w:t>
            </w:r>
          </w:p>
          <w:p w14:paraId="3D5D1966" w14:textId="77777777" w:rsidR="006B4F46" w:rsidRPr="001C653E" w:rsidRDefault="006B4F46" w:rsidP="007167BF">
            <w:pPr>
              <w:pStyle w:val="BodyText"/>
              <w:rPr>
                <w:rFonts w:ascii="SutonnyMJ" w:hAnsi="SutonnyMJ"/>
                <w:b w:val="0"/>
                <w:sz w:val="20"/>
                <w:szCs w:val="20"/>
              </w:rPr>
            </w:pPr>
            <w:r w:rsidRPr="001C653E">
              <w:rPr>
                <w:rFonts w:ascii="SutonnyMJ" w:hAnsi="SutonnyMJ"/>
                <w:b w:val="0"/>
                <w:sz w:val="20"/>
                <w:szCs w:val="20"/>
              </w:rPr>
              <w:t>Avcbvi (eZ©gvb/me©†kl) ¯^vgx wK g` cvb K‡ib/Ki‡Zb?</w:t>
            </w:r>
          </w:p>
          <w:p w14:paraId="37A43E57" w14:textId="77777777" w:rsidR="006B4F46" w:rsidRPr="001C653E" w:rsidRDefault="006B4F46" w:rsidP="007167BF">
            <w:pPr>
              <w:pStyle w:val="Heading2"/>
              <w:rPr>
                <w:rFonts w:ascii="SutonnyMJ" w:hAnsi="SutonnyMJ"/>
                <w:b w:val="0"/>
                <w:sz w:val="20"/>
                <w:szCs w:val="20"/>
              </w:rPr>
            </w:pPr>
            <w:r w:rsidRPr="001C653E">
              <w:rPr>
                <w:rFonts w:ascii="SutonnyMJ" w:hAnsi="SutonnyMJ"/>
                <w:b w:val="0"/>
                <w:sz w:val="20"/>
                <w:szCs w:val="20"/>
              </w:rPr>
              <w:t>nu¨v n‡j, KZ Nb Nb K‡ib/ Ki‡Zb?</w:t>
            </w:r>
          </w:p>
          <w:p w14:paraId="32F852BE" w14:textId="77777777" w:rsidR="006B4F46" w:rsidRPr="001C653E" w:rsidRDefault="006B4F46" w:rsidP="007167BF">
            <w:pPr>
              <w:pStyle w:val="BodyText"/>
              <w:rPr>
                <w:b w:val="0"/>
                <w:sz w:val="20"/>
                <w:szCs w:val="20"/>
              </w:rPr>
            </w:pPr>
          </w:p>
          <w:p w14:paraId="7B8B1345" w14:textId="77777777" w:rsidR="006B4F46" w:rsidRPr="001C653E" w:rsidRDefault="006B4F46" w:rsidP="006C3963">
            <w:pPr>
              <w:numPr>
                <w:ilvl w:val="0"/>
                <w:numId w:val="49"/>
              </w:numPr>
              <w:rPr>
                <w:sz w:val="20"/>
                <w:szCs w:val="20"/>
              </w:rPr>
            </w:pPr>
            <w:r w:rsidRPr="001C653E">
              <w:rPr>
                <w:sz w:val="20"/>
                <w:szCs w:val="20"/>
              </w:rPr>
              <w:t>Every day(</w:t>
            </w:r>
            <w:r w:rsidRPr="001C653E">
              <w:rPr>
                <w:rFonts w:ascii="SutonnyMJ" w:hAnsi="SutonnyMJ"/>
                <w:sz w:val="20"/>
                <w:szCs w:val="20"/>
              </w:rPr>
              <w:t>cªwZw`b</w:t>
            </w:r>
            <w:r w:rsidRPr="001C653E">
              <w:rPr>
                <w:sz w:val="20"/>
                <w:szCs w:val="20"/>
              </w:rPr>
              <w:t>)</w:t>
            </w:r>
          </w:p>
          <w:p w14:paraId="216F2C83" w14:textId="77777777" w:rsidR="006B4F46" w:rsidRPr="001C653E" w:rsidRDefault="006B4F46" w:rsidP="006C3963">
            <w:pPr>
              <w:numPr>
                <w:ilvl w:val="0"/>
                <w:numId w:val="49"/>
              </w:numPr>
              <w:rPr>
                <w:sz w:val="20"/>
                <w:szCs w:val="20"/>
              </w:rPr>
            </w:pPr>
            <w:r w:rsidRPr="001C653E">
              <w:rPr>
                <w:sz w:val="20"/>
                <w:szCs w:val="20"/>
              </w:rPr>
              <w:t>Nearly every day (</w:t>
            </w:r>
            <w:r w:rsidRPr="001C653E">
              <w:rPr>
                <w:rFonts w:ascii="SutonnyMJ" w:hAnsi="SutonnyMJ"/>
                <w:sz w:val="20"/>
                <w:szCs w:val="20"/>
              </w:rPr>
              <w:t>cªvq cªwZw`b (mßv‡n 4-6 evi)</w:t>
            </w:r>
            <w:r w:rsidRPr="001C653E">
              <w:rPr>
                <w:sz w:val="20"/>
                <w:szCs w:val="20"/>
              </w:rPr>
              <w:t>)</w:t>
            </w:r>
          </w:p>
          <w:p w14:paraId="410B6D8A" w14:textId="77777777" w:rsidR="006B4F46" w:rsidRPr="001C653E" w:rsidRDefault="006B4F46" w:rsidP="006C3963">
            <w:pPr>
              <w:numPr>
                <w:ilvl w:val="0"/>
                <w:numId w:val="49"/>
              </w:numPr>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p>
          <w:p w14:paraId="6E7619B4" w14:textId="77777777" w:rsidR="006B4F46" w:rsidRPr="001C653E" w:rsidRDefault="006B4F46" w:rsidP="006C3963">
            <w:pPr>
              <w:numPr>
                <w:ilvl w:val="0"/>
                <w:numId w:val="49"/>
              </w:numPr>
              <w:rPr>
                <w:sz w:val="20"/>
                <w:szCs w:val="20"/>
              </w:rPr>
            </w:pPr>
            <w:r w:rsidRPr="001C653E">
              <w:rPr>
                <w:sz w:val="20"/>
                <w:szCs w:val="20"/>
              </w:rPr>
              <w:t>1–3 times a month (</w:t>
            </w:r>
            <w:r w:rsidRPr="001C653E">
              <w:rPr>
                <w:rFonts w:ascii="SutonnyMJ" w:hAnsi="SutonnyMJ"/>
                <w:sz w:val="20"/>
                <w:szCs w:val="20"/>
              </w:rPr>
              <w:t>gv‡m 1-3 evi</w:t>
            </w:r>
            <w:r w:rsidRPr="001C653E">
              <w:rPr>
                <w:sz w:val="20"/>
                <w:szCs w:val="20"/>
              </w:rPr>
              <w:t>)</w:t>
            </w:r>
          </w:p>
          <w:p w14:paraId="43C4EEAC" w14:textId="77777777" w:rsidR="006B4F46" w:rsidRPr="001C653E" w:rsidRDefault="006B4F46" w:rsidP="006C3963">
            <w:pPr>
              <w:numPr>
                <w:ilvl w:val="0"/>
                <w:numId w:val="49"/>
              </w:numPr>
              <w:rPr>
                <w:sz w:val="20"/>
                <w:szCs w:val="20"/>
              </w:rPr>
            </w:pPr>
            <w:r w:rsidRPr="001C653E">
              <w:rPr>
                <w:sz w:val="20"/>
                <w:szCs w:val="20"/>
              </w:rPr>
              <w:t>Occasionally, less than once a month (</w:t>
            </w:r>
            <w:r w:rsidRPr="001C653E">
              <w:rPr>
                <w:rFonts w:ascii="SutonnyMJ" w:hAnsi="SutonnyMJ"/>
                <w:sz w:val="20"/>
                <w:szCs w:val="20"/>
              </w:rPr>
              <w:t>gv‡m 1 ev‡ii Kg</w:t>
            </w:r>
            <w:r w:rsidRPr="001C653E">
              <w:rPr>
                <w:sz w:val="20"/>
                <w:szCs w:val="20"/>
              </w:rPr>
              <w:t>)</w:t>
            </w:r>
          </w:p>
          <w:p w14:paraId="7505260E" w14:textId="77777777" w:rsidR="006B4F46" w:rsidRPr="001C653E" w:rsidRDefault="006B4F46" w:rsidP="006C3963">
            <w:pPr>
              <w:pStyle w:val="CommentText"/>
              <w:numPr>
                <w:ilvl w:val="0"/>
                <w:numId w:val="49"/>
              </w:numPr>
            </w:pPr>
            <w:r w:rsidRPr="001C653E">
              <w:t>Never (</w:t>
            </w:r>
            <w:r w:rsidRPr="001C653E">
              <w:rPr>
                <w:rFonts w:ascii="SutonnyMJ" w:hAnsi="SutonnyMJ"/>
              </w:rPr>
              <w:t>KLbB bv</w:t>
            </w:r>
            <w:r w:rsidRPr="001C653E">
              <w:t>)</w:t>
            </w:r>
          </w:p>
          <w:p w14:paraId="6191E4AA" w14:textId="77777777" w:rsidR="006B4F46" w:rsidRPr="001C653E" w:rsidRDefault="006B4F46" w:rsidP="007167BF">
            <w:pPr>
              <w:pStyle w:val="CommentText"/>
            </w:pPr>
          </w:p>
        </w:tc>
        <w:tc>
          <w:tcPr>
            <w:tcW w:w="3959" w:type="dxa"/>
            <w:gridSpan w:val="3"/>
          </w:tcPr>
          <w:p w14:paraId="34FE3815" w14:textId="77777777" w:rsidR="006B4F46" w:rsidRPr="001C653E" w:rsidRDefault="006B4F46" w:rsidP="00B414AF">
            <w:pPr>
              <w:tabs>
                <w:tab w:val="right" w:leader="dot" w:pos="3810"/>
              </w:tabs>
              <w:rPr>
                <w:sz w:val="20"/>
                <w:szCs w:val="20"/>
              </w:rPr>
            </w:pPr>
            <w:r w:rsidRPr="001C653E">
              <w:rPr>
                <w:sz w:val="20"/>
                <w:szCs w:val="20"/>
              </w:rPr>
              <w:t>EVERYDAY(</w:t>
            </w:r>
            <w:r w:rsidRPr="001C653E">
              <w:rPr>
                <w:rFonts w:ascii="SutonnyMJ" w:hAnsi="SutonnyMJ"/>
                <w:sz w:val="20"/>
                <w:szCs w:val="20"/>
              </w:rPr>
              <w:t>cªwZw`b</w:t>
            </w:r>
            <w:r w:rsidRPr="001C653E">
              <w:rPr>
                <w:sz w:val="20"/>
                <w:szCs w:val="20"/>
              </w:rPr>
              <w:t>)......................................1</w:t>
            </w:r>
          </w:p>
          <w:p w14:paraId="17BA4DCE" w14:textId="77777777" w:rsidR="006B4F46" w:rsidRPr="001C653E" w:rsidRDefault="006B4F46" w:rsidP="00B414AF">
            <w:pPr>
              <w:tabs>
                <w:tab w:val="right" w:leader="dot" w:pos="3810"/>
              </w:tabs>
              <w:rPr>
                <w:sz w:val="20"/>
                <w:szCs w:val="20"/>
              </w:rPr>
            </w:pPr>
            <w:r w:rsidRPr="001C653E">
              <w:rPr>
                <w:sz w:val="20"/>
                <w:szCs w:val="20"/>
              </w:rPr>
              <w:t>NEARLY EVERY DAY(</w:t>
            </w:r>
            <w:r w:rsidRPr="001C653E">
              <w:rPr>
                <w:rFonts w:ascii="SutonnyMJ" w:hAnsi="SutonnyMJ"/>
                <w:sz w:val="20"/>
                <w:szCs w:val="20"/>
              </w:rPr>
              <w:t>cªvq cªwZw`b (mßv‡n 4-6 evi)</w:t>
            </w:r>
            <w:r w:rsidRPr="001C653E">
              <w:rPr>
                <w:sz w:val="20"/>
                <w:szCs w:val="20"/>
              </w:rPr>
              <w:t>)</w:t>
            </w:r>
            <w:r w:rsidRPr="001C653E">
              <w:rPr>
                <w:sz w:val="20"/>
                <w:szCs w:val="20"/>
              </w:rPr>
              <w:tab/>
              <w:t>2</w:t>
            </w:r>
          </w:p>
          <w:p w14:paraId="614798F2" w14:textId="77777777" w:rsidR="006B4F46" w:rsidRPr="001C653E" w:rsidRDefault="006B4F46" w:rsidP="00B414AF">
            <w:pPr>
              <w:tabs>
                <w:tab w:val="right" w:leader="dot" w:pos="3810"/>
              </w:tabs>
              <w:rPr>
                <w:sz w:val="20"/>
                <w:szCs w:val="20"/>
              </w:rPr>
            </w:pPr>
            <w:r w:rsidRPr="001C653E">
              <w:rPr>
                <w:sz w:val="20"/>
                <w:szCs w:val="20"/>
              </w:rPr>
              <w:t>1–3 times A WEEK(</w:t>
            </w:r>
            <w:r w:rsidRPr="001C653E">
              <w:rPr>
                <w:rFonts w:ascii="SutonnyMJ" w:hAnsi="SutonnyMJ"/>
                <w:sz w:val="20"/>
                <w:szCs w:val="20"/>
              </w:rPr>
              <w:t>mßv‡n 1-3 evi</w:t>
            </w:r>
            <w:r w:rsidRPr="001C653E">
              <w:rPr>
                <w:sz w:val="20"/>
                <w:szCs w:val="20"/>
              </w:rPr>
              <w:t>)</w:t>
            </w:r>
            <w:r w:rsidRPr="001C653E">
              <w:rPr>
                <w:sz w:val="20"/>
                <w:szCs w:val="20"/>
              </w:rPr>
              <w:tab/>
              <w:t>3</w:t>
            </w:r>
          </w:p>
          <w:p w14:paraId="12C37633" w14:textId="77777777" w:rsidR="006B4F46" w:rsidRPr="001C653E" w:rsidRDefault="006B4F46" w:rsidP="00B414AF">
            <w:pPr>
              <w:tabs>
                <w:tab w:val="right" w:leader="dot" w:pos="3810"/>
              </w:tabs>
              <w:rPr>
                <w:sz w:val="20"/>
                <w:szCs w:val="20"/>
              </w:rPr>
            </w:pPr>
            <w:r w:rsidRPr="001C653E">
              <w:rPr>
                <w:sz w:val="20"/>
                <w:szCs w:val="20"/>
              </w:rPr>
              <w:t>1–3 TIMES IN A MONTH(</w:t>
            </w:r>
            <w:r w:rsidRPr="001C653E">
              <w:rPr>
                <w:rFonts w:ascii="SutonnyMJ" w:hAnsi="SutonnyMJ"/>
                <w:sz w:val="20"/>
                <w:szCs w:val="20"/>
              </w:rPr>
              <w:t>gv‡m 1-3 evi</w:t>
            </w:r>
            <w:r w:rsidRPr="001C653E">
              <w:rPr>
                <w:sz w:val="20"/>
                <w:szCs w:val="20"/>
              </w:rPr>
              <w:t>)</w:t>
            </w:r>
            <w:r w:rsidRPr="001C653E">
              <w:rPr>
                <w:sz w:val="20"/>
                <w:szCs w:val="20"/>
              </w:rPr>
              <w:tab/>
              <w:t>4</w:t>
            </w:r>
          </w:p>
          <w:p w14:paraId="6F9A46C9" w14:textId="77777777" w:rsidR="006B4F46" w:rsidRPr="001C653E" w:rsidRDefault="006B4F46" w:rsidP="00B414AF">
            <w:pPr>
              <w:tabs>
                <w:tab w:val="right" w:leader="dot" w:pos="3810"/>
              </w:tabs>
              <w:rPr>
                <w:sz w:val="20"/>
                <w:szCs w:val="20"/>
              </w:rPr>
            </w:pPr>
            <w:r w:rsidRPr="001C653E">
              <w:rPr>
                <w:sz w:val="20"/>
                <w:szCs w:val="20"/>
              </w:rPr>
              <w:t>LESS THAN ONCE A MONTH (</w:t>
            </w:r>
            <w:r w:rsidRPr="001C653E">
              <w:rPr>
                <w:rFonts w:ascii="SutonnyMJ" w:hAnsi="SutonnyMJ"/>
                <w:sz w:val="20"/>
                <w:szCs w:val="20"/>
              </w:rPr>
              <w:t>gv‡m 1 ev‡ii Kg</w:t>
            </w:r>
            <w:r w:rsidRPr="001C653E">
              <w:rPr>
                <w:sz w:val="20"/>
                <w:szCs w:val="20"/>
              </w:rPr>
              <w:t>)</w:t>
            </w:r>
            <w:r w:rsidRPr="001C653E">
              <w:rPr>
                <w:sz w:val="20"/>
                <w:szCs w:val="20"/>
              </w:rPr>
              <w:tab/>
              <w:t>5</w:t>
            </w:r>
          </w:p>
          <w:p w14:paraId="0C9A7912" w14:textId="77777777" w:rsidR="006B4F46" w:rsidRPr="001C653E" w:rsidRDefault="006B4F46" w:rsidP="00B414AF">
            <w:pPr>
              <w:tabs>
                <w:tab w:val="right" w:leader="dot" w:pos="3810"/>
              </w:tabs>
              <w:rPr>
                <w:sz w:val="20"/>
                <w:szCs w:val="20"/>
              </w:rPr>
            </w:pPr>
            <w:r w:rsidRPr="001C653E">
              <w:rPr>
                <w:sz w:val="20"/>
                <w:szCs w:val="20"/>
              </w:rPr>
              <w:t>NEVER (</w:t>
            </w:r>
            <w:r w:rsidRPr="001C653E">
              <w:rPr>
                <w:rFonts w:ascii="SutonnyMJ" w:hAnsi="SutonnyMJ"/>
                <w:sz w:val="20"/>
                <w:szCs w:val="20"/>
              </w:rPr>
              <w:t>KLbB bv</w:t>
            </w:r>
            <w:r w:rsidRPr="001C653E">
              <w:rPr>
                <w:sz w:val="20"/>
                <w:szCs w:val="20"/>
              </w:rPr>
              <w:t>)....................</w:t>
            </w:r>
            <w:r w:rsidRPr="001C653E">
              <w:rPr>
                <w:sz w:val="20"/>
                <w:szCs w:val="20"/>
              </w:rPr>
              <w:tab/>
              <w:t>6</w:t>
            </w:r>
          </w:p>
          <w:p w14:paraId="1D235852" w14:textId="77777777" w:rsidR="006B4F46" w:rsidRPr="001C653E" w:rsidRDefault="006B4F46" w:rsidP="00B414AF">
            <w:pPr>
              <w:tabs>
                <w:tab w:val="right" w:leader="dot" w:pos="3887"/>
              </w:tabs>
              <w:spacing w:before="20"/>
              <w:rPr>
                <w:color w:val="FF0000"/>
                <w:sz w:val="20"/>
                <w:szCs w:val="20"/>
              </w:rPr>
            </w:pPr>
            <w:r w:rsidRPr="001C653E">
              <w:rPr>
                <w:sz w:val="20"/>
                <w:szCs w:val="20"/>
              </w:rPr>
              <w:t>DON’T KNOW/DON’T REMEMBER(</w:t>
            </w:r>
            <w:r w:rsidRPr="001C653E">
              <w:rPr>
                <w:rFonts w:ascii="SutonnyMJ" w:hAnsi="SutonnyMJ"/>
                <w:sz w:val="20"/>
                <w:szCs w:val="20"/>
              </w:rPr>
              <w:t>Rvwbbv/g‡b ‡bB</w:t>
            </w:r>
            <w:r w:rsidRPr="001C653E">
              <w:rPr>
                <w:sz w:val="20"/>
                <w:szCs w:val="20"/>
              </w:rPr>
              <w:t>)...........................8</w:t>
            </w:r>
          </w:p>
          <w:p w14:paraId="6FFFFEC7" w14:textId="77777777" w:rsidR="006B4F46" w:rsidRPr="001C653E" w:rsidRDefault="006B4F46" w:rsidP="00B414AF">
            <w:pPr>
              <w:rPr>
                <w:rFonts w:ascii="SutonnyMJ" w:hAnsi="SutonnyMJ"/>
                <w:color w:val="FF0000"/>
                <w:sz w:val="20"/>
                <w:szCs w:val="20"/>
              </w:rPr>
            </w:pPr>
            <w:r w:rsidRPr="001C653E">
              <w:rPr>
                <w:sz w:val="20"/>
                <w:szCs w:val="20"/>
              </w:rPr>
              <w:t>REFUSED/NO ANSWER(</w:t>
            </w:r>
            <w:r w:rsidRPr="001C653E">
              <w:rPr>
                <w:rFonts w:ascii="SutonnyMJ" w:hAnsi="SutonnyMJ"/>
                <w:sz w:val="20"/>
                <w:szCs w:val="20"/>
              </w:rPr>
              <w:t>A¯^xKvi/DËi †bB</w:t>
            </w:r>
            <w:r w:rsidRPr="001C653E">
              <w:rPr>
                <w:sz w:val="20"/>
                <w:szCs w:val="20"/>
              </w:rPr>
              <w:t>).................................................................9</w:t>
            </w:r>
          </w:p>
        </w:tc>
        <w:tc>
          <w:tcPr>
            <w:tcW w:w="903" w:type="dxa"/>
          </w:tcPr>
          <w:p w14:paraId="4ADE12F3" w14:textId="77777777" w:rsidR="006B4F46" w:rsidRPr="001C653E" w:rsidRDefault="006B4F46" w:rsidP="007167BF">
            <w:pPr>
              <w:jc w:val="both"/>
              <w:rPr>
                <w:sz w:val="20"/>
              </w:rPr>
            </w:pPr>
          </w:p>
          <w:p w14:paraId="4489DB74" w14:textId="77777777" w:rsidR="006B4F46" w:rsidRPr="001C653E" w:rsidRDefault="006B4F46" w:rsidP="007167BF">
            <w:pPr>
              <w:jc w:val="both"/>
              <w:rPr>
                <w:sz w:val="20"/>
              </w:rPr>
            </w:pPr>
          </w:p>
          <w:p w14:paraId="77B4CF8C" w14:textId="77777777" w:rsidR="006B4F46" w:rsidRPr="001C653E" w:rsidRDefault="006B4F46" w:rsidP="007167BF">
            <w:pPr>
              <w:jc w:val="both"/>
              <w:rPr>
                <w:sz w:val="20"/>
              </w:rPr>
            </w:pPr>
          </w:p>
          <w:p w14:paraId="6E8B28F7" w14:textId="77777777" w:rsidR="006B4F46" w:rsidRPr="001C653E" w:rsidRDefault="006B4F46" w:rsidP="007167BF">
            <w:pPr>
              <w:jc w:val="both"/>
              <w:rPr>
                <w:sz w:val="20"/>
              </w:rPr>
            </w:pPr>
          </w:p>
          <w:p w14:paraId="6BAF765A" w14:textId="77777777" w:rsidR="006B4F46" w:rsidRPr="001C653E" w:rsidRDefault="006B4F46" w:rsidP="007167BF">
            <w:pPr>
              <w:jc w:val="both"/>
              <w:rPr>
                <w:sz w:val="20"/>
              </w:rPr>
            </w:pPr>
          </w:p>
          <w:p w14:paraId="455C46D1" w14:textId="77777777" w:rsidR="006B4F46" w:rsidRPr="001C653E" w:rsidRDefault="006B4F46" w:rsidP="007167BF">
            <w:pPr>
              <w:jc w:val="both"/>
              <w:rPr>
                <w:rFonts w:cs="Vrinda"/>
                <w:b/>
                <w:sz w:val="20"/>
                <w:lang w:bidi="bn-BD"/>
              </w:rPr>
            </w:pPr>
          </w:p>
          <w:p w14:paraId="00159DF7" w14:textId="77777777" w:rsidR="006B4F46" w:rsidRPr="001C653E" w:rsidRDefault="006B4F46" w:rsidP="00A63D05">
            <w:pPr>
              <w:jc w:val="both"/>
              <w:rPr>
                <w:rFonts w:cs="Vrinda"/>
                <w:b/>
                <w:sz w:val="20"/>
                <w:lang w:bidi="bn-BD"/>
              </w:rPr>
            </w:pPr>
          </w:p>
          <w:p w14:paraId="5859BEA2" w14:textId="77777777" w:rsidR="006B4F46" w:rsidRPr="001C653E" w:rsidRDefault="006B4F46" w:rsidP="00A63D05">
            <w:pPr>
              <w:jc w:val="both"/>
              <w:rPr>
                <w:rFonts w:cs="Vrinda"/>
                <w:b/>
                <w:sz w:val="20"/>
                <w:lang w:bidi="bn-BD"/>
              </w:rPr>
            </w:pPr>
          </w:p>
          <w:p w14:paraId="05F325A6" w14:textId="77777777" w:rsidR="006B4F46" w:rsidRPr="001C653E" w:rsidRDefault="006B4F46" w:rsidP="00A63D05">
            <w:pPr>
              <w:jc w:val="both"/>
              <w:rPr>
                <w:sz w:val="20"/>
                <w:szCs w:val="20"/>
                <w:lang w:val="en-US" w:bidi="bn-BD"/>
              </w:rPr>
            </w:pPr>
            <w:r w:rsidRPr="001C653E">
              <w:rPr>
                <w:b/>
                <w:sz w:val="20"/>
              </w:rPr>
              <w:sym w:font="Symbol" w:char="F0DE"/>
            </w:r>
            <w:r w:rsidRPr="001C653E">
              <w:rPr>
                <w:sz w:val="20"/>
              </w:rPr>
              <w:t>7</w:t>
            </w:r>
            <w:r w:rsidRPr="001C653E">
              <w:rPr>
                <w:sz w:val="20"/>
                <w:szCs w:val="20"/>
                <w:cs/>
                <w:lang w:bidi="bn-BD"/>
              </w:rPr>
              <w:t>09</w:t>
            </w:r>
          </w:p>
          <w:p w14:paraId="5BF7F56B" w14:textId="77777777" w:rsidR="006B4F46" w:rsidRPr="001C653E" w:rsidRDefault="006B4F46" w:rsidP="00D72099">
            <w:pPr>
              <w:jc w:val="both"/>
              <w:rPr>
                <w:b/>
                <w:sz w:val="20"/>
              </w:rPr>
            </w:pPr>
          </w:p>
          <w:p w14:paraId="528EF8D7" w14:textId="77777777" w:rsidR="006B4F46" w:rsidRPr="001C653E" w:rsidRDefault="006B4F46" w:rsidP="00D72099">
            <w:pPr>
              <w:jc w:val="both"/>
              <w:rPr>
                <w:sz w:val="20"/>
                <w:lang w:val="en-US"/>
              </w:rPr>
            </w:pPr>
            <w:r w:rsidRPr="001C653E">
              <w:rPr>
                <w:b/>
                <w:sz w:val="20"/>
              </w:rPr>
              <w:sym w:font="Symbol" w:char="F0DE"/>
            </w:r>
            <w:r w:rsidRPr="001C653E">
              <w:rPr>
                <w:sz w:val="20"/>
              </w:rPr>
              <w:t>7</w:t>
            </w:r>
            <w:r w:rsidRPr="001C653E">
              <w:rPr>
                <w:sz w:val="20"/>
                <w:szCs w:val="20"/>
                <w:cs/>
                <w:lang w:bidi="bn-BD"/>
              </w:rPr>
              <w:t>09</w:t>
            </w:r>
          </w:p>
        </w:tc>
      </w:tr>
      <w:tr w:rsidR="006B4F46" w:rsidRPr="001C653E" w14:paraId="6986F071" w14:textId="77777777" w:rsidTr="006B4F46">
        <w:trPr>
          <w:cantSplit/>
        </w:trPr>
        <w:tc>
          <w:tcPr>
            <w:tcW w:w="630" w:type="dxa"/>
            <w:tcBorders>
              <w:right w:val="single" w:sz="12" w:space="0" w:color="auto"/>
            </w:tcBorders>
          </w:tcPr>
          <w:p w14:paraId="127D59F1" w14:textId="77777777"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14:paraId="6DF03755" w14:textId="77777777" w:rsidR="006B4F46" w:rsidRPr="001C653E" w:rsidRDefault="006B4F46" w:rsidP="007167BF">
            <w:pPr>
              <w:pStyle w:val="CommentText"/>
              <w:rPr>
                <w:rFonts w:cs="Vrinda"/>
                <w:szCs w:val="25"/>
                <w:cs/>
                <w:lang w:bidi="bn-BD"/>
              </w:rPr>
            </w:pPr>
            <w:r w:rsidRPr="001C653E">
              <w:t xml:space="preserve">In the </w:t>
            </w:r>
            <w:r w:rsidRPr="001C653E">
              <w:rPr>
                <w:u w:val="single"/>
              </w:rPr>
              <w:t>past 12 months</w:t>
            </w:r>
            <w:r w:rsidRPr="001C653E">
              <w:t xml:space="preserve"> (</w:t>
            </w:r>
            <w:r w:rsidRPr="001C653E">
              <w:rPr>
                <w:u w:val="single"/>
              </w:rPr>
              <w:t>In the last 12 months of your last relationship</w:t>
            </w:r>
            <w:r w:rsidRPr="001C653E">
              <w:t>), how often have you seen (did you see) your husband/partner drunk? Would you say most days, weekly, once a month, less than once a month, or never?</w:t>
            </w:r>
          </w:p>
          <w:p w14:paraId="3387AE57" w14:textId="77777777" w:rsidR="006B4F46" w:rsidRPr="001C653E" w:rsidRDefault="006B4F46" w:rsidP="007167BF">
            <w:pPr>
              <w:pStyle w:val="CommentText"/>
              <w:rPr>
                <w:rFonts w:cs="Vrinda"/>
                <w:szCs w:val="25"/>
                <w:cs/>
                <w:lang w:bidi="bn-BD"/>
              </w:rPr>
            </w:pPr>
          </w:p>
          <w:p w14:paraId="7738202F" w14:textId="77777777" w:rsidR="006B4F46" w:rsidRPr="001C653E" w:rsidRDefault="006B4F46" w:rsidP="007167BF">
            <w:pPr>
              <w:rPr>
                <w:rFonts w:ascii="SutonnyMJ" w:hAnsi="SutonnyMJ"/>
                <w:sz w:val="20"/>
                <w:szCs w:val="20"/>
              </w:rPr>
            </w:pPr>
            <w:r w:rsidRPr="001C653E">
              <w:rPr>
                <w:rFonts w:ascii="SutonnyMJ" w:hAnsi="SutonnyMJ"/>
                <w:sz w:val="20"/>
                <w:szCs w:val="20"/>
              </w:rPr>
              <w:t>MZ 12 gv‡m (</w:t>
            </w:r>
            <w:r w:rsidRPr="001C653E">
              <w:rPr>
                <w:rFonts w:ascii="SutonnyMJ" w:hAnsi="SutonnyMJ"/>
                <w:b/>
                <w:i/>
                <w:sz w:val="20"/>
                <w:szCs w:val="20"/>
              </w:rPr>
              <w:t>Avcbvi m¤c‡K©i †kl 12 gv‡m</w:t>
            </w:r>
            <w:r w:rsidRPr="001C653E">
              <w:rPr>
                <w:rFonts w:ascii="SutonnyMJ" w:hAnsi="SutonnyMJ"/>
                <w:sz w:val="20"/>
                <w:szCs w:val="20"/>
              </w:rPr>
              <w:t xml:space="preserve">) Avcbvi ¯^vgx†K Avcwb  KZevi gvZvj n‡Z †`‡L‡Qb? </w:t>
            </w:r>
          </w:p>
          <w:p w14:paraId="3F37B072" w14:textId="77777777" w:rsidR="006B4F46" w:rsidRPr="001C653E" w:rsidRDefault="006B4F46" w:rsidP="007167BF">
            <w:pPr>
              <w:pStyle w:val="CommentText"/>
            </w:pPr>
          </w:p>
          <w:p w14:paraId="5678EB8A" w14:textId="77777777" w:rsidR="006B4F46" w:rsidRPr="001C653E" w:rsidRDefault="006B4F46" w:rsidP="007167BF">
            <w:pPr>
              <w:pStyle w:val="CommentText"/>
            </w:pPr>
            <w:r w:rsidRPr="001C653E">
              <w:rPr>
                <w:rFonts w:ascii="SutonnyMJ" w:hAnsi="SutonnyMJ"/>
              </w:rPr>
              <w:t>Avcbvi wK g‡b nq cÖvq cÖwZw`bB ev cÖwZ mßv‡n ev cÖwZ gv‡m  ev gv‡m GK ev‡ii Kg ev KLbB bv?</w:t>
            </w:r>
          </w:p>
        </w:tc>
        <w:tc>
          <w:tcPr>
            <w:tcW w:w="3959" w:type="dxa"/>
            <w:gridSpan w:val="3"/>
          </w:tcPr>
          <w:p w14:paraId="77F0FD13" w14:textId="77777777" w:rsidR="006B4F46" w:rsidRPr="001C653E" w:rsidRDefault="006B4F46" w:rsidP="007167BF">
            <w:pPr>
              <w:tabs>
                <w:tab w:val="right" w:leader="dot" w:pos="3810"/>
              </w:tabs>
              <w:jc w:val="both"/>
              <w:rPr>
                <w:sz w:val="20"/>
                <w:szCs w:val="20"/>
              </w:rPr>
            </w:pPr>
            <w:r w:rsidRPr="001C653E">
              <w:rPr>
                <w:sz w:val="20"/>
                <w:szCs w:val="20"/>
              </w:rPr>
              <w:t>MOST DAYS(</w:t>
            </w:r>
            <w:r w:rsidRPr="001C653E">
              <w:rPr>
                <w:rFonts w:ascii="SutonnyMJ" w:hAnsi="SutonnyMJ"/>
                <w:sz w:val="20"/>
                <w:szCs w:val="20"/>
              </w:rPr>
              <w:t>cÖvq cÖwZw`b</w:t>
            </w:r>
            <w:r w:rsidRPr="001C653E">
              <w:rPr>
                <w:sz w:val="20"/>
                <w:szCs w:val="20"/>
              </w:rPr>
              <w:t>)</w:t>
            </w:r>
            <w:r w:rsidRPr="001C653E">
              <w:rPr>
                <w:sz w:val="20"/>
                <w:szCs w:val="20"/>
              </w:rPr>
              <w:tab/>
              <w:t>1</w:t>
            </w:r>
          </w:p>
          <w:p w14:paraId="7329A9FA" w14:textId="77777777" w:rsidR="006B4F46" w:rsidRPr="001C653E" w:rsidRDefault="006B4F46" w:rsidP="007167BF">
            <w:pPr>
              <w:tabs>
                <w:tab w:val="right" w:leader="dot" w:pos="3810"/>
              </w:tabs>
              <w:jc w:val="both"/>
              <w:rPr>
                <w:sz w:val="20"/>
                <w:szCs w:val="20"/>
              </w:rPr>
            </w:pPr>
            <w:r w:rsidRPr="001C653E">
              <w:rPr>
                <w:sz w:val="20"/>
                <w:szCs w:val="20"/>
              </w:rPr>
              <w:t>WEEKLY(</w:t>
            </w:r>
            <w:r w:rsidRPr="001C653E">
              <w:rPr>
                <w:rFonts w:ascii="SutonnyMJ" w:hAnsi="SutonnyMJ"/>
                <w:sz w:val="20"/>
                <w:szCs w:val="20"/>
              </w:rPr>
              <w:t>cÖwZ mßv‡n</w:t>
            </w:r>
            <w:r w:rsidRPr="001C653E">
              <w:rPr>
                <w:sz w:val="20"/>
                <w:szCs w:val="20"/>
              </w:rPr>
              <w:t>)</w:t>
            </w:r>
            <w:r w:rsidRPr="001C653E">
              <w:rPr>
                <w:sz w:val="20"/>
                <w:szCs w:val="20"/>
              </w:rPr>
              <w:tab/>
              <w:t>2</w:t>
            </w:r>
          </w:p>
          <w:p w14:paraId="206AC133" w14:textId="77777777" w:rsidR="006B4F46" w:rsidRPr="001C653E" w:rsidRDefault="006B4F46" w:rsidP="007167BF">
            <w:pPr>
              <w:tabs>
                <w:tab w:val="right" w:leader="dot" w:pos="3810"/>
              </w:tabs>
              <w:jc w:val="both"/>
              <w:rPr>
                <w:sz w:val="20"/>
                <w:szCs w:val="20"/>
              </w:rPr>
            </w:pPr>
            <w:r w:rsidRPr="001C653E">
              <w:rPr>
                <w:sz w:val="20"/>
                <w:szCs w:val="20"/>
              </w:rPr>
              <w:t>ONCE A MONTH(</w:t>
            </w:r>
            <w:r w:rsidRPr="001C653E">
              <w:rPr>
                <w:rFonts w:ascii="SutonnyMJ" w:hAnsi="SutonnyMJ"/>
                <w:sz w:val="20"/>
                <w:szCs w:val="20"/>
              </w:rPr>
              <w:t>cÖwZ gv‡m)</w:t>
            </w:r>
            <w:r w:rsidRPr="001C653E">
              <w:rPr>
                <w:sz w:val="20"/>
                <w:szCs w:val="20"/>
              </w:rPr>
              <w:tab/>
              <w:t>3</w:t>
            </w:r>
          </w:p>
          <w:p w14:paraId="3A82923A" w14:textId="77777777" w:rsidR="006B4F46" w:rsidRPr="001C653E" w:rsidRDefault="006B4F46" w:rsidP="007167BF">
            <w:pPr>
              <w:tabs>
                <w:tab w:val="right" w:leader="dot" w:pos="3810"/>
              </w:tabs>
              <w:jc w:val="both"/>
              <w:rPr>
                <w:sz w:val="20"/>
                <w:szCs w:val="20"/>
              </w:rPr>
            </w:pPr>
            <w:r w:rsidRPr="001C653E">
              <w:rPr>
                <w:sz w:val="20"/>
                <w:szCs w:val="20"/>
              </w:rPr>
              <w:t>LESS THAN ONCE A MONTH (</w:t>
            </w:r>
            <w:r w:rsidRPr="001C653E">
              <w:rPr>
                <w:rFonts w:ascii="SutonnyMJ" w:hAnsi="SutonnyMJ"/>
                <w:sz w:val="20"/>
                <w:szCs w:val="20"/>
              </w:rPr>
              <w:t>gv‡m GKev‡ii Kg)</w:t>
            </w:r>
            <w:r w:rsidRPr="001C653E">
              <w:rPr>
                <w:sz w:val="20"/>
                <w:szCs w:val="20"/>
              </w:rPr>
              <w:tab/>
              <w:t>4</w:t>
            </w:r>
          </w:p>
          <w:p w14:paraId="3E308699" w14:textId="77777777" w:rsidR="006B4F46" w:rsidRPr="001C653E" w:rsidRDefault="006B4F46" w:rsidP="007167BF">
            <w:pPr>
              <w:tabs>
                <w:tab w:val="right" w:leader="dot" w:pos="3810"/>
              </w:tabs>
              <w:jc w:val="both"/>
              <w:rPr>
                <w:sz w:val="20"/>
                <w:szCs w:val="20"/>
              </w:rPr>
            </w:pPr>
            <w:r w:rsidRPr="001C653E">
              <w:rPr>
                <w:sz w:val="20"/>
                <w:szCs w:val="20"/>
              </w:rPr>
              <w:t>NEVER (</w:t>
            </w:r>
            <w:r w:rsidRPr="001C653E">
              <w:rPr>
                <w:rFonts w:ascii="SutonnyMJ" w:hAnsi="SutonnyMJ"/>
                <w:sz w:val="20"/>
                <w:szCs w:val="20"/>
              </w:rPr>
              <w:t>KLbB bv)</w:t>
            </w:r>
            <w:r w:rsidRPr="001C653E">
              <w:rPr>
                <w:sz w:val="20"/>
                <w:szCs w:val="20"/>
              </w:rPr>
              <w:tab/>
              <w:t>5</w:t>
            </w:r>
          </w:p>
          <w:p w14:paraId="66A87904" w14:textId="77777777" w:rsidR="006B4F46" w:rsidRPr="001C653E" w:rsidRDefault="006B4F46" w:rsidP="00D72099">
            <w:pPr>
              <w:tabs>
                <w:tab w:val="right" w:leader="dot" w:pos="3810"/>
              </w:tabs>
              <w:rPr>
                <w:sz w:val="20"/>
                <w:szCs w:val="20"/>
              </w:rPr>
            </w:pPr>
            <w:r w:rsidRPr="001C653E">
              <w:rPr>
                <w:sz w:val="20"/>
                <w:szCs w:val="20"/>
              </w:rPr>
              <w:t>DON’T KNOW/DON’T REMEMBER (</w:t>
            </w:r>
            <w:r w:rsidRPr="001C653E">
              <w:rPr>
                <w:rFonts w:ascii="SutonnyMJ" w:hAnsi="SutonnyMJ"/>
                <w:sz w:val="20"/>
                <w:szCs w:val="20"/>
              </w:rPr>
              <w:t>Rvwbbv/g‡b ‡bB</w:t>
            </w:r>
            <w:r w:rsidRPr="001C653E">
              <w:rPr>
                <w:sz w:val="20"/>
                <w:szCs w:val="20"/>
              </w:rPr>
              <w:t>)</w:t>
            </w:r>
            <w:r w:rsidRPr="001C653E">
              <w:rPr>
                <w:sz w:val="20"/>
                <w:szCs w:val="20"/>
              </w:rPr>
              <w:tab/>
              <w:t>8</w:t>
            </w:r>
          </w:p>
          <w:p w14:paraId="68377BB2" w14:textId="77777777" w:rsidR="006B4F46" w:rsidRPr="001C653E" w:rsidRDefault="006B4F46" w:rsidP="007167BF">
            <w:pPr>
              <w:tabs>
                <w:tab w:val="right" w:leader="dot" w:pos="3810"/>
              </w:tabs>
              <w:jc w:val="both"/>
              <w:rPr>
                <w:sz w:val="20"/>
              </w:rPr>
            </w:pPr>
            <w:r w:rsidRPr="001C653E">
              <w:rPr>
                <w:sz w:val="20"/>
                <w:szCs w:val="20"/>
              </w:rPr>
              <w:t>REFUSED/NO ANSWER</w:t>
            </w:r>
            <w:r w:rsidRPr="001C653E">
              <w:rPr>
                <w:rFonts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14:paraId="3391556C" w14:textId="77777777" w:rsidR="006B4F46" w:rsidRPr="001C653E" w:rsidRDefault="006B4F46" w:rsidP="007167BF">
            <w:pPr>
              <w:jc w:val="both"/>
              <w:rPr>
                <w:sz w:val="20"/>
              </w:rPr>
            </w:pPr>
          </w:p>
        </w:tc>
      </w:tr>
      <w:tr w:rsidR="006B4F46" w:rsidRPr="001C653E" w14:paraId="61EC480B" w14:textId="77777777" w:rsidTr="006B4F46">
        <w:trPr>
          <w:cantSplit/>
          <w:trHeight w:val="351"/>
        </w:trPr>
        <w:tc>
          <w:tcPr>
            <w:tcW w:w="630" w:type="dxa"/>
            <w:vMerge w:val="restart"/>
            <w:tcBorders>
              <w:right w:val="single" w:sz="12" w:space="0" w:color="auto"/>
            </w:tcBorders>
          </w:tcPr>
          <w:p w14:paraId="78C30194" w14:textId="77777777" w:rsidR="006B4F46" w:rsidRPr="001C653E" w:rsidRDefault="006B4F46" w:rsidP="00576F81">
            <w:pPr>
              <w:pStyle w:val="ListParagraph"/>
              <w:numPr>
                <w:ilvl w:val="0"/>
                <w:numId w:val="6"/>
              </w:numPr>
              <w:jc w:val="both"/>
              <w:rPr>
                <w:sz w:val="20"/>
                <w:szCs w:val="20"/>
                <w:lang w:val="en-US"/>
              </w:rPr>
            </w:pPr>
          </w:p>
        </w:tc>
        <w:tc>
          <w:tcPr>
            <w:tcW w:w="4853" w:type="dxa"/>
            <w:vMerge w:val="restart"/>
            <w:tcBorders>
              <w:left w:val="nil"/>
            </w:tcBorders>
          </w:tcPr>
          <w:p w14:paraId="6C20857F" w14:textId="77777777" w:rsidR="006B4F46" w:rsidRPr="001C653E" w:rsidRDefault="006B4F46" w:rsidP="007167BF">
            <w:pPr>
              <w:pStyle w:val="BodyText2"/>
              <w:jc w:val="left"/>
              <w:rPr>
                <w:sz w:val="20"/>
                <w:szCs w:val="20"/>
              </w:rPr>
            </w:pPr>
            <w:r w:rsidRPr="001C653E">
              <w:rPr>
                <w:sz w:val="20"/>
                <w:szCs w:val="20"/>
              </w:rPr>
              <w:t xml:space="preserve">In the </w:t>
            </w:r>
            <w:r w:rsidRPr="001C653E">
              <w:rPr>
                <w:sz w:val="20"/>
                <w:szCs w:val="20"/>
                <w:u w:val="single"/>
              </w:rPr>
              <w:t>past 12 months</w:t>
            </w:r>
            <w:r w:rsidRPr="001C653E">
              <w:rPr>
                <w:sz w:val="20"/>
                <w:szCs w:val="20"/>
              </w:rPr>
              <w:t xml:space="preserve"> (In the </w:t>
            </w:r>
            <w:r w:rsidRPr="001C653E">
              <w:rPr>
                <w:sz w:val="20"/>
                <w:szCs w:val="20"/>
                <w:u w:val="single"/>
              </w:rPr>
              <w:t>last 12 months</w:t>
            </w:r>
            <w:r w:rsidRPr="001C653E">
              <w:rPr>
                <w:sz w:val="20"/>
                <w:szCs w:val="20"/>
              </w:rPr>
              <w:t xml:space="preserve"> of your relationship), have you experienced any of the following </w:t>
            </w:r>
            <w:r w:rsidRPr="001C653E">
              <w:rPr>
                <w:sz w:val="20"/>
                <w:szCs w:val="20"/>
              </w:rPr>
              <w:lastRenderedPageBreak/>
              <w:t>problems, related to your husband/partner’s drinking?</w:t>
            </w:r>
          </w:p>
          <w:p w14:paraId="36AE475B" w14:textId="77777777" w:rsidR="006B4F46" w:rsidRPr="001C653E" w:rsidRDefault="006B4F46" w:rsidP="00304BA9">
            <w:pPr>
              <w:rPr>
                <w:rFonts w:ascii="SutonnyMJ" w:hAnsi="SutonnyMJ" w:cs="Vrinda"/>
                <w:sz w:val="20"/>
                <w:szCs w:val="20"/>
                <w:cs/>
                <w:lang w:bidi="bn-BD"/>
              </w:rPr>
            </w:pPr>
            <w:r w:rsidRPr="001C653E">
              <w:rPr>
                <w:rFonts w:ascii="SutonnyMJ" w:hAnsi="SutonnyMJ"/>
                <w:sz w:val="20"/>
                <w:szCs w:val="20"/>
              </w:rPr>
              <w:t>MZ 12 gv‡m (</w:t>
            </w:r>
            <w:r w:rsidRPr="001C653E">
              <w:rPr>
                <w:rFonts w:ascii="SutonnyMJ" w:hAnsi="SutonnyMJ"/>
                <w:i/>
                <w:sz w:val="20"/>
                <w:szCs w:val="20"/>
              </w:rPr>
              <w:t xml:space="preserve">Avcbv‡`i </w:t>
            </w:r>
            <w:r w:rsidRPr="001C653E">
              <w:rPr>
                <w:rFonts w:ascii="SutonnyMJ" w:hAnsi="SutonnyMJ"/>
                <w:b/>
                <w:i/>
                <w:sz w:val="20"/>
                <w:szCs w:val="20"/>
              </w:rPr>
              <w:t xml:space="preserve">m¤c‡K©i </w:t>
            </w:r>
            <w:r w:rsidRPr="001C653E">
              <w:rPr>
                <w:rFonts w:ascii="SutonnyMJ" w:hAnsi="SutonnyMJ" w:cs="SutonnyMJ"/>
                <w:i/>
                <w:sz w:val="20"/>
                <w:szCs w:val="20"/>
              </w:rPr>
              <w:t>†kl 12gv‡m</w:t>
            </w:r>
            <w:r w:rsidRPr="001C653E">
              <w:rPr>
                <w:rFonts w:ascii="SutonnyMJ" w:hAnsi="SutonnyMJ"/>
                <w:sz w:val="20"/>
                <w:szCs w:val="20"/>
              </w:rPr>
              <w:t>) Avcbvi ¯^vgxi g` LvIqvi Rb¨ Avcbv‡K wK †Kvb mgm¨vq co‡Z n‡q‡Q ? ‡Kvb ai‡bi mgm¨vq co‡Z n‡q‡Q?</w:t>
            </w:r>
          </w:p>
          <w:p w14:paraId="56F44F64" w14:textId="77777777" w:rsidR="006B4F46" w:rsidRPr="001C653E" w:rsidRDefault="006B4F46" w:rsidP="008D0ADD">
            <w:pPr>
              <w:pStyle w:val="BodyText2"/>
              <w:numPr>
                <w:ilvl w:val="0"/>
                <w:numId w:val="38"/>
              </w:numPr>
              <w:jc w:val="left"/>
              <w:rPr>
                <w:sz w:val="20"/>
                <w:szCs w:val="20"/>
              </w:rPr>
            </w:pPr>
            <w:r w:rsidRPr="001C653E">
              <w:rPr>
                <w:sz w:val="20"/>
                <w:szCs w:val="20"/>
              </w:rPr>
              <w:t>Money problems(</w:t>
            </w:r>
            <w:r w:rsidRPr="001C653E">
              <w:rPr>
                <w:rFonts w:ascii="SutonnyMJ" w:hAnsi="SutonnyMJ"/>
                <w:sz w:val="20"/>
                <w:szCs w:val="20"/>
              </w:rPr>
              <w:t>Avw_©K</w:t>
            </w:r>
            <w:r w:rsidRPr="001C653E">
              <w:rPr>
                <w:sz w:val="20"/>
                <w:szCs w:val="20"/>
              </w:rPr>
              <w:t>)</w:t>
            </w:r>
          </w:p>
          <w:p w14:paraId="7596874A" w14:textId="77777777" w:rsidR="006B4F46" w:rsidRPr="001C653E" w:rsidRDefault="006B4F46" w:rsidP="006C3963">
            <w:pPr>
              <w:pStyle w:val="BodyText2"/>
              <w:numPr>
                <w:ilvl w:val="0"/>
                <w:numId w:val="38"/>
              </w:numPr>
              <w:jc w:val="left"/>
              <w:rPr>
                <w:sz w:val="20"/>
                <w:szCs w:val="20"/>
              </w:rPr>
            </w:pPr>
            <w:r w:rsidRPr="001C653E">
              <w:rPr>
                <w:sz w:val="20"/>
                <w:szCs w:val="20"/>
              </w:rPr>
              <w:t>Family problems(</w:t>
            </w:r>
            <w:r w:rsidRPr="001C653E">
              <w:rPr>
                <w:rFonts w:ascii="SutonnyMJ" w:hAnsi="SutonnyMJ"/>
                <w:sz w:val="20"/>
                <w:szCs w:val="20"/>
              </w:rPr>
              <w:t>cvwievwiK)</w:t>
            </w:r>
          </w:p>
          <w:p w14:paraId="2AD12B87" w14:textId="77777777" w:rsidR="006B4F46" w:rsidRPr="001C653E" w:rsidRDefault="006B4F46" w:rsidP="006C3963">
            <w:pPr>
              <w:pStyle w:val="BodyText2"/>
              <w:numPr>
                <w:ilvl w:val="0"/>
                <w:numId w:val="50"/>
              </w:numPr>
              <w:jc w:val="left"/>
              <w:rPr>
                <w:sz w:val="20"/>
                <w:szCs w:val="20"/>
              </w:rPr>
            </w:pPr>
            <w:r w:rsidRPr="001C653E">
              <w:rPr>
                <w:sz w:val="20"/>
                <w:szCs w:val="20"/>
              </w:rPr>
              <w:t>Any other problems, specify.(</w:t>
            </w:r>
            <w:r w:rsidRPr="001C653E">
              <w:rPr>
                <w:rFonts w:ascii="SutonnyMJ" w:hAnsi="SutonnyMJ"/>
                <w:sz w:val="20"/>
                <w:szCs w:val="20"/>
              </w:rPr>
              <w:t xml:space="preserve"> Ab¨vb¨ (</w:t>
            </w:r>
            <w:r w:rsidRPr="001C653E">
              <w:rPr>
                <w:rFonts w:ascii="SutonnyMJ" w:hAnsi="SutonnyMJ"/>
                <w:i/>
                <w:sz w:val="20"/>
                <w:szCs w:val="20"/>
              </w:rPr>
              <w:t>D‡jøL Kiæb</w:t>
            </w:r>
            <w:r w:rsidRPr="001C653E">
              <w:rPr>
                <w:rFonts w:ascii="SutonnyMJ" w:hAnsi="SutonnyMJ"/>
                <w:sz w:val="20"/>
                <w:szCs w:val="20"/>
              </w:rPr>
              <w:t>)</w:t>
            </w:r>
            <w:r w:rsidRPr="001C653E">
              <w:rPr>
                <w:sz w:val="20"/>
                <w:szCs w:val="20"/>
              </w:rPr>
              <w:t>)</w:t>
            </w:r>
          </w:p>
        </w:tc>
        <w:tc>
          <w:tcPr>
            <w:tcW w:w="2809" w:type="dxa"/>
            <w:vMerge w:val="restart"/>
            <w:tcBorders>
              <w:right w:val="single" w:sz="4" w:space="0" w:color="auto"/>
            </w:tcBorders>
          </w:tcPr>
          <w:p w14:paraId="357FA772" w14:textId="77777777" w:rsidR="006B4F46" w:rsidRPr="001C653E" w:rsidRDefault="006B4F46" w:rsidP="007167BF">
            <w:pPr>
              <w:pStyle w:val="BodyText2"/>
              <w:tabs>
                <w:tab w:val="right" w:leader="dot" w:pos="3843"/>
              </w:tabs>
              <w:jc w:val="left"/>
              <w:rPr>
                <w:sz w:val="20"/>
                <w:szCs w:val="20"/>
              </w:rPr>
            </w:pPr>
          </w:p>
          <w:p w14:paraId="7D478C3D" w14:textId="77777777" w:rsidR="006B4F46" w:rsidRPr="001C653E" w:rsidRDefault="006B4F46" w:rsidP="007167BF">
            <w:pPr>
              <w:pStyle w:val="BodyText2"/>
              <w:tabs>
                <w:tab w:val="right" w:leader="dot" w:pos="3843"/>
              </w:tabs>
              <w:jc w:val="left"/>
              <w:rPr>
                <w:rFonts w:cs="Vrinda"/>
                <w:sz w:val="20"/>
                <w:szCs w:val="20"/>
                <w:cs/>
                <w:lang w:bidi="bn-BD"/>
              </w:rPr>
            </w:pPr>
          </w:p>
          <w:p w14:paraId="3CDBF978" w14:textId="77777777" w:rsidR="006B4F46" w:rsidRPr="001C653E" w:rsidRDefault="006B4F46" w:rsidP="007167BF">
            <w:pPr>
              <w:pStyle w:val="BodyText2"/>
              <w:tabs>
                <w:tab w:val="right" w:leader="dot" w:pos="3843"/>
              </w:tabs>
              <w:jc w:val="left"/>
              <w:rPr>
                <w:rFonts w:cs="Vrinda"/>
                <w:sz w:val="20"/>
                <w:szCs w:val="20"/>
                <w:cs/>
                <w:lang w:bidi="bn-BD"/>
              </w:rPr>
            </w:pPr>
          </w:p>
          <w:p w14:paraId="5DFE4D6E" w14:textId="77777777" w:rsidR="006B4F46" w:rsidRPr="001C653E" w:rsidRDefault="006B4F46" w:rsidP="007167BF">
            <w:pPr>
              <w:pStyle w:val="BodyText2"/>
              <w:tabs>
                <w:tab w:val="right" w:leader="dot" w:pos="3843"/>
              </w:tabs>
              <w:jc w:val="left"/>
              <w:rPr>
                <w:sz w:val="20"/>
                <w:szCs w:val="20"/>
              </w:rPr>
            </w:pPr>
            <w:r w:rsidRPr="001C653E">
              <w:rPr>
                <w:sz w:val="20"/>
                <w:szCs w:val="20"/>
              </w:rPr>
              <w:t>a) MONEY PROBLEMS</w:t>
            </w:r>
            <w:r w:rsidRPr="001C653E">
              <w:rPr>
                <w:rFonts w:ascii="SutonnyMJ" w:hAnsi="SutonnyMJ"/>
                <w:sz w:val="20"/>
                <w:szCs w:val="20"/>
              </w:rPr>
              <w:t xml:space="preserve"> (Avw_©K</w:t>
            </w:r>
            <w:r w:rsidRPr="001C653E">
              <w:rPr>
                <w:sz w:val="20"/>
                <w:szCs w:val="20"/>
              </w:rPr>
              <w:t xml:space="preserve">) </w:t>
            </w:r>
          </w:p>
          <w:p w14:paraId="7FED50D2" w14:textId="77777777" w:rsidR="006B4F46" w:rsidRPr="001C653E" w:rsidRDefault="006B4F46" w:rsidP="00304BA9">
            <w:pPr>
              <w:pStyle w:val="BodyText2"/>
              <w:jc w:val="left"/>
              <w:rPr>
                <w:rFonts w:cs="Vrinda"/>
                <w:sz w:val="20"/>
                <w:szCs w:val="20"/>
                <w:cs/>
                <w:lang w:bidi="bn-BD"/>
              </w:rPr>
            </w:pPr>
            <w:r w:rsidRPr="001C653E">
              <w:rPr>
                <w:sz w:val="20"/>
                <w:szCs w:val="20"/>
              </w:rPr>
              <w:t>b) FAMILY PROBLEMS (</w:t>
            </w:r>
            <w:r w:rsidRPr="001C653E">
              <w:rPr>
                <w:rFonts w:ascii="SutonnyMJ" w:hAnsi="SutonnyMJ"/>
                <w:sz w:val="20"/>
                <w:szCs w:val="20"/>
              </w:rPr>
              <w:t>cvwievwiK)</w:t>
            </w:r>
          </w:p>
          <w:p w14:paraId="4E427CA7" w14:textId="77777777" w:rsidR="006B4F46" w:rsidRPr="001C653E" w:rsidRDefault="006B4F46" w:rsidP="007167BF">
            <w:pPr>
              <w:pStyle w:val="Footer"/>
              <w:tabs>
                <w:tab w:val="right" w:leader="dot" w:pos="3843"/>
              </w:tabs>
              <w:rPr>
                <w:sz w:val="20"/>
                <w:szCs w:val="20"/>
              </w:rPr>
            </w:pPr>
            <w:r w:rsidRPr="001C653E">
              <w:rPr>
                <w:sz w:val="20"/>
                <w:szCs w:val="20"/>
              </w:rPr>
              <w:t>x) OTHER: (</w:t>
            </w:r>
            <w:r w:rsidRPr="001C653E">
              <w:rPr>
                <w:rFonts w:ascii="SutonnyMJ" w:hAnsi="SutonnyMJ"/>
                <w:sz w:val="20"/>
                <w:szCs w:val="20"/>
              </w:rPr>
              <w:t xml:space="preserve"> Ab¨vb¨ (</w:t>
            </w:r>
            <w:r w:rsidRPr="001C653E">
              <w:rPr>
                <w:rFonts w:ascii="SutonnyMJ" w:hAnsi="SutonnyMJ"/>
                <w:i/>
                <w:sz w:val="20"/>
                <w:szCs w:val="20"/>
              </w:rPr>
              <w:t>D‡jøL Kiæb</w:t>
            </w:r>
            <w:r w:rsidRPr="001C653E">
              <w:rPr>
                <w:rFonts w:ascii="SutonnyMJ" w:hAnsi="SutonnyMJ"/>
                <w:sz w:val="20"/>
                <w:szCs w:val="20"/>
              </w:rPr>
              <w:t>)</w:t>
            </w:r>
            <w:r w:rsidRPr="001C653E">
              <w:rPr>
                <w:sz w:val="20"/>
                <w:szCs w:val="20"/>
              </w:rPr>
              <w:t>)_______________</w:t>
            </w:r>
          </w:p>
        </w:tc>
        <w:tc>
          <w:tcPr>
            <w:tcW w:w="610" w:type="dxa"/>
            <w:tcBorders>
              <w:left w:val="single" w:sz="4" w:space="0" w:color="auto"/>
              <w:bottom w:val="single" w:sz="4" w:space="0" w:color="auto"/>
              <w:right w:val="single" w:sz="4" w:space="0" w:color="auto"/>
            </w:tcBorders>
          </w:tcPr>
          <w:p w14:paraId="67B4EFF4" w14:textId="77777777" w:rsidR="006B4F46" w:rsidRPr="001C653E" w:rsidRDefault="006B4F46" w:rsidP="00304BA9">
            <w:pPr>
              <w:pStyle w:val="Footer"/>
              <w:tabs>
                <w:tab w:val="right" w:leader="dot" w:pos="3843"/>
              </w:tabs>
              <w:jc w:val="center"/>
              <w:rPr>
                <w:sz w:val="20"/>
                <w:szCs w:val="20"/>
              </w:rPr>
            </w:pPr>
            <w:r w:rsidRPr="001C653E">
              <w:rPr>
                <w:sz w:val="20"/>
                <w:szCs w:val="20"/>
              </w:rPr>
              <w:lastRenderedPageBreak/>
              <w:t>YES</w:t>
            </w:r>
          </w:p>
          <w:p w14:paraId="236642F4" w14:textId="77777777" w:rsidR="006B4F46" w:rsidRPr="001C653E" w:rsidRDefault="006B4F46" w:rsidP="00304BA9">
            <w:pPr>
              <w:pStyle w:val="Footer"/>
              <w:tabs>
                <w:tab w:val="right" w:leader="dot" w:pos="3843"/>
              </w:tabs>
              <w:jc w:val="center"/>
              <w:rPr>
                <w:rFonts w:cs="Vrinda"/>
                <w:sz w:val="20"/>
                <w:szCs w:val="20"/>
                <w:cs/>
                <w:lang w:bidi="bn-BD"/>
              </w:rPr>
            </w:pPr>
            <w:r w:rsidRPr="001C653E">
              <w:rPr>
                <w:rFonts w:ascii="SutonnyMJ" w:hAnsi="SutonnyMJ"/>
                <w:sz w:val="20"/>
                <w:szCs w:val="20"/>
              </w:rPr>
              <w:t xml:space="preserve">nu¨v     </w:t>
            </w:r>
          </w:p>
        </w:tc>
        <w:tc>
          <w:tcPr>
            <w:tcW w:w="540" w:type="dxa"/>
            <w:tcBorders>
              <w:left w:val="single" w:sz="4" w:space="0" w:color="auto"/>
              <w:bottom w:val="single" w:sz="4" w:space="0" w:color="auto"/>
            </w:tcBorders>
          </w:tcPr>
          <w:p w14:paraId="25233FEB" w14:textId="77777777" w:rsidR="006B4F46" w:rsidRPr="001C653E" w:rsidRDefault="006B4F46" w:rsidP="00304BA9">
            <w:pPr>
              <w:pStyle w:val="Footer"/>
              <w:tabs>
                <w:tab w:val="right" w:leader="dot" w:pos="3843"/>
              </w:tabs>
              <w:jc w:val="center"/>
              <w:rPr>
                <w:sz w:val="20"/>
                <w:szCs w:val="20"/>
              </w:rPr>
            </w:pPr>
            <w:r w:rsidRPr="001C653E">
              <w:rPr>
                <w:sz w:val="20"/>
                <w:szCs w:val="20"/>
              </w:rPr>
              <w:t>NO</w:t>
            </w:r>
          </w:p>
          <w:p w14:paraId="5457D377" w14:textId="77777777" w:rsidR="006B4F46" w:rsidRPr="001C653E" w:rsidRDefault="006B4F46" w:rsidP="00304BA9">
            <w:pPr>
              <w:pStyle w:val="Footer"/>
              <w:tabs>
                <w:tab w:val="right" w:leader="dot" w:pos="3843"/>
              </w:tabs>
              <w:jc w:val="center"/>
              <w:rPr>
                <w:rFonts w:cs="Vrinda"/>
                <w:sz w:val="20"/>
                <w:szCs w:val="20"/>
                <w:cs/>
                <w:lang w:bidi="bn-BD"/>
              </w:rPr>
            </w:pPr>
            <w:r w:rsidRPr="001C653E">
              <w:rPr>
                <w:rFonts w:ascii="SutonnyMJ" w:hAnsi="SutonnyMJ"/>
                <w:sz w:val="20"/>
                <w:szCs w:val="20"/>
              </w:rPr>
              <w:t>bv</w:t>
            </w:r>
          </w:p>
        </w:tc>
        <w:tc>
          <w:tcPr>
            <w:tcW w:w="903" w:type="dxa"/>
            <w:vMerge w:val="restart"/>
          </w:tcPr>
          <w:p w14:paraId="485865CE" w14:textId="77777777" w:rsidR="006B4F46" w:rsidRPr="001C653E" w:rsidRDefault="006B4F46" w:rsidP="007167BF">
            <w:pPr>
              <w:pStyle w:val="Footer"/>
              <w:tabs>
                <w:tab w:val="right" w:leader="dot" w:pos="3843"/>
              </w:tabs>
              <w:jc w:val="center"/>
              <w:rPr>
                <w:sz w:val="20"/>
              </w:rPr>
            </w:pPr>
          </w:p>
          <w:p w14:paraId="0246670E" w14:textId="77777777" w:rsidR="006B4F46" w:rsidRPr="001C653E" w:rsidRDefault="006B4F46" w:rsidP="009C1FF1">
            <w:pPr>
              <w:pStyle w:val="Footer"/>
              <w:tabs>
                <w:tab w:val="right" w:leader="dot" w:pos="3843"/>
              </w:tabs>
              <w:jc w:val="center"/>
              <w:rPr>
                <w:sz w:val="20"/>
              </w:rPr>
            </w:pPr>
          </w:p>
        </w:tc>
      </w:tr>
      <w:tr w:rsidR="006B4F46" w:rsidRPr="001C653E" w14:paraId="70B8DAB2" w14:textId="77777777" w:rsidTr="006B4F46">
        <w:trPr>
          <w:cantSplit/>
          <w:trHeight w:val="1812"/>
        </w:trPr>
        <w:tc>
          <w:tcPr>
            <w:tcW w:w="630" w:type="dxa"/>
            <w:vMerge/>
            <w:tcBorders>
              <w:right w:val="single" w:sz="12" w:space="0" w:color="auto"/>
            </w:tcBorders>
          </w:tcPr>
          <w:p w14:paraId="4094C489" w14:textId="77777777" w:rsidR="006B4F46" w:rsidRPr="001C653E" w:rsidRDefault="006B4F46" w:rsidP="00A63D05">
            <w:pPr>
              <w:jc w:val="both"/>
              <w:rPr>
                <w:sz w:val="20"/>
                <w:szCs w:val="20"/>
              </w:rPr>
            </w:pPr>
          </w:p>
        </w:tc>
        <w:tc>
          <w:tcPr>
            <w:tcW w:w="4853" w:type="dxa"/>
            <w:vMerge/>
            <w:tcBorders>
              <w:left w:val="nil"/>
            </w:tcBorders>
          </w:tcPr>
          <w:p w14:paraId="264493E3" w14:textId="77777777" w:rsidR="006B4F46" w:rsidRPr="001C653E" w:rsidRDefault="006B4F46" w:rsidP="007167BF">
            <w:pPr>
              <w:pStyle w:val="BodyText2"/>
              <w:jc w:val="left"/>
              <w:rPr>
                <w:sz w:val="20"/>
                <w:szCs w:val="20"/>
              </w:rPr>
            </w:pPr>
          </w:p>
        </w:tc>
        <w:tc>
          <w:tcPr>
            <w:tcW w:w="2809" w:type="dxa"/>
            <w:vMerge/>
            <w:tcBorders>
              <w:right w:val="single" w:sz="4" w:space="0" w:color="auto"/>
            </w:tcBorders>
          </w:tcPr>
          <w:p w14:paraId="2FEA3652" w14:textId="77777777" w:rsidR="006B4F46" w:rsidRPr="001C653E" w:rsidRDefault="006B4F46" w:rsidP="007167BF">
            <w:pPr>
              <w:pStyle w:val="BodyText2"/>
              <w:tabs>
                <w:tab w:val="right" w:leader="dot" w:pos="3843"/>
              </w:tabs>
              <w:jc w:val="left"/>
              <w:rPr>
                <w:sz w:val="20"/>
                <w:szCs w:val="20"/>
              </w:rPr>
            </w:pPr>
          </w:p>
        </w:tc>
        <w:tc>
          <w:tcPr>
            <w:tcW w:w="610" w:type="dxa"/>
            <w:tcBorders>
              <w:top w:val="single" w:sz="4" w:space="0" w:color="auto"/>
              <w:left w:val="single" w:sz="4" w:space="0" w:color="auto"/>
              <w:right w:val="single" w:sz="4" w:space="0" w:color="auto"/>
            </w:tcBorders>
          </w:tcPr>
          <w:p w14:paraId="4732ACDF" w14:textId="77777777" w:rsidR="006B4F46" w:rsidRPr="001C653E" w:rsidRDefault="006B4F46" w:rsidP="009C1FF1">
            <w:pPr>
              <w:pStyle w:val="Footer"/>
              <w:tabs>
                <w:tab w:val="right" w:leader="dot" w:pos="3843"/>
              </w:tabs>
              <w:jc w:val="center"/>
              <w:rPr>
                <w:sz w:val="20"/>
                <w:szCs w:val="20"/>
                <w:cs/>
                <w:lang w:bidi="bn-BD"/>
              </w:rPr>
            </w:pPr>
          </w:p>
          <w:p w14:paraId="7E1ED2FB" w14:textId="77777777" w:rsidR="006B4F46" w:rsidRPr="001C653E" w:rsidRDefault="006B4F46" w:rsidP="009C1FF1">
            <w:pPr>
              <w:pStyle w:val="Footer"/>
              <w:tabs>
                <w:tab w:val="right" w:leader="dot" w:pos="3843"/>
              </w:tabs>
              <w:jc w:val="center"/>
              <w:rPr>
                <w:rFonts w:cs="Vrinda"/>
                <w:sz w:val="20"/>
                <w:szCs w:val="20"/>
                <w:cs/>
                <w:lang w:bidi="bn-BD"/>
              </w:rPr>
            </w:pPr>
          </w:p>
          <w:p w14:paraId="7F90DD91" w14:textId="77777777"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1</w:t>
            </w:r>
          </w:p>
          <w:p w14:paraId="73910393" w14:textId="77777777" w:rsidR="006B4F46" w:rsidRPr="001C653E" w:rsidRDefault="006B4F46" w:rsidP="009C1FF1">
            <w:pPr>
              <w:pStyle w:val="Footer"/>
              <w:tabs>
                <w:tab w:val="right" w:leader="dot" w:pos="3843"/>
              </w:tabs>
              <w:jc w:val="center"/>
              <w:rPr>
                <w:sz w:val="20"/>
                <w:szCs w:val="20"/>
                <w:cs/>
                <w:lang w:bidi="bn-BD"/>
              </w:rPr>
            </w:pPr>
          </w:p>
          <w:p w14:paraId="1D432101" w14:textId="77777777"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1</w:t>
            </w:r>
          </w:p>
          <w:p w14:paraId="3355EDEB" w14:textId="77777777" w:rsidR="006B4F46" w:rsidRPr="001C653E" w:rsidRDefault="006B4F46" w:rsidP="009C1FF1">
            <w:pPr>
              <w:pStyle w:val="Footer"/>
              <w:tabs>
                <w:tab w:val="right" w:leader="dot" w:pos="3843"/>
              </w:tabs>
              <w:jc w:val="center"/>
              <w:rPr>
                <w:sz w:val="20"/>
                <w:szCs w:val="20"/>
                <w:cs/>
                <w:lang w:bidi="bn-BD"/>
              </w:rPr>
            </w:pPr>
          </w:p>
          <w:p w14:paraId="02951FF3" w14:textId="77777777" w:rsidR="006B4F46" w:rsidRPr="001C653E" w:rsidRDefault="006B4F46" w:rsidP="008D0ADD">
            <w:pPr>
              <w:pStyle w:val="Footer"/>
              <w:tabs>
                <w:tab w:val="right" w:leader="dot" w:pos="3843"/>
              </w:tabs>
              <w:jc w:val="center"/>
              <w:rPr>
                <w:sz w:val="20"/>
                <w:szCs w:val="20"/>
                <w:lang w:val="en-US" w:bidi="bn-BD"/>
              </w:rPr>
            </w:pPr>
            <w:r w:rsidRPr="001C653E">
              <w:rPr>
                <w:sz w:val="20"/>
                <w:szCs w:val="20"/>
                <w:cs/>
                <w:lang w:bidi="bn-BD"/>
              </w:rPr>
              <w:t>1</w:t>
            </w:r>
          </w:p>
        </w:tc>
        <w:tc>
          <w:tcPr>
            <w:tcW w:w="540" w:type="dxa"/>
            <w:tcBorders>
              <w:top w:val="single" w:sz="4" w:space="0" w:color="auto"/>
              <w:left w:val="single" w:sz="4" w:space="0" w:color="auto"/>
            </w:tcBorders>
          </w:tcPr>
          <w:p w14:paraId="2DF75D02" w14:textId="77777777" w:rsidR="006B4F46" w:rsidRPr="001C653E" w:rsidRDefault="006B4F46" w:rsidP="009C1FF1">
            <w:pPr>
              <w:pStyle w:val="Footer"/>
              <w:tabs>
                <w:tab w:val="right" w:leader="dot" w:pos="3843"/>
              </w:tabs>
              <w:jc w:val="center"/>
              <w:rPr>
                <w:sz w:val="20"/>
                <w:szCs w:val="20"/>
                <w:cs/>
                <w:lang w:bidi="bn-BD"/>
              </w:rPr>
            </w:pPr>
          </w:p>
          <w:p w14:paraId="05B7E442" w14:textId="77777777" w:rsidR="006B4F46" w:rsidRPr="001C653E" w:rsidRDefault="006B4F46" w:rsidP="009C1FF1">
            <w:pPr>
              <w:pStyle w:val="Footer"/>
              <w:tabs>
                <w:tab w:val="right" w:leader="dot" w:pos="3843"/>
              </w:tabs>
              <w:jc w:val="center"/>
              <w:rPr>
                <w:rFonts w:cs="Vrinda"/>
                <w:sz w:val="20"/>
                <w:szCs w:val="20"/>
                <w:cs/>
                <w:lang w:bidi="bn-BD"/>
              </w:rPr>
            </w:pPr>
          </w:p>
          <w:p w14:paraId="7ABC69E0" w14:textId="77777777"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p w14:paraId="2936B588" w14:textId="77777777" w:rsidR="006B4F46" w:rsidRPr="001C653E" w:rsidRDefault="006B4F46" w:rsidP="009C1FF1">
            <w:pPr>
              <w:pStyle w:val="Footer"/>
              <w:tabs>
                <w:tab w:val="right" w:leader="dot" w:pos="3843"/>
              </w:tabs>
              <w:jc w:val="center"/>
              <w:rPr>
                <w:sz w:val="20"/>
                <w:szCs w:val="20"/>
                <w:cs/>
                <w:lang w:bidi="bn-BD"/>
              </w:rPr>
            </w:pPr>
          </w:p>
          <w:p w14:paraId="32DEDF53" w14:textId="77777777"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p w14:paraId="2B2A407B" w14:textId="77777777" w:rsidR="006B4F46" w:rsidRPr="001C653E" w:rsidRDefault="006B4F46" w:rsidP="009C1FF1">
            <w:pPr>
              <w:pStyle w:val="Footer"/>
              <w:tabs>
                <w:tab w:val="right" w:leader="dot" w:pos="3843"/>
              </w:tabs>
              <w:jc w:val="center"/>
              <w:rPr>
                <w:sz w:val="20"/>
                <w:szCs w:val="20"/>
                <w:cs/>
                <w:lang w:bidi="bn-BD"/>
              </w:rPr>
            </w:pPr>
          </w:p>
          <w:p w14:paraId="0EF8738C" w14:textId="77777777" w:rsidR="006B4F46" w:rsidRPr="001C653E" w:rsidRDefault="006B4F46" w:rsidP="009C1FF1">
            <w:pPr>
              <w:pStyle w:val="Footer"/>
              <w:tabs>
                <w:tab w:val="right" w:leader="dot" w:pos="3843"/>
              </w:tabs>
              <w:jc w:val="center"/>
              <w:rPr>
                <w:sz w:val="20"/>
                <w:szCs w:val="20"/>
                <w:cs/>
                <w:lang w:bidi="bn-BD"/>
              </w:rPr>
            </w:pPr>
            <w:r w:rsidRPr="001C653E">
              <w:rPr>
                <w:sz w:val="20"/>
                <w:szCs w:val="20"/>
                <w:cs/>
                <w:lang w:bidi="bn-BD"/>
              </w:rPr>
              <w:t>2</w:t>
            </w:r>
          </w:p>
        </w:tc>
        <w:tc>
          <w:tcPr>
            <w:tcW w:w="903" w:type="dxa"/>
            <w:vMerge/>
          </w:tcPr>
          <w:p w14:paraId="6C75728F" w14:textId="77777777" w:rsidR="006B4F46" w:rsidRPr="001C653E" w:rsidRDefault="006B4F46" w:rsidP="007167BF">
            <w:pPr>
              <w:pStyle w:val="Footer"/>
              <w:tabs>
                <w:tab w:val="right" w:leader="dot" w:pos="3843"/>
              </w:tabs>
              <w:jc w:val="center"/>
              <w:rPr>
                <w:sz w:val="20"/>
              </w:rPr>
            </w:pPr>
          </w:p>
        </w:tc>
      </w:tr>
      <w:tr w:rsidR="006B4F46" w:rsidRPr="001C653E" w14:paraId="22DF9E94" w14:textId="77777777" w:rsidTr="006B4F46">
        <w:trPr>
          <w:cantSplit/>
        </w:trPr>
        <w:tc>
          <w:tcPr>
            <w:tcW w:w="630" w:type="dxa"/>
            <w:tcBorders>
              <w:right w:val="single" w:sz="12" w:space="0" w:color="auto"/>
            </w:tcBorders>
          </w:tcPr>
          <w:p w14:paraId="7EAADD84" w14:textId="77777777"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14:paraId="7C00FEB8" w14:textId="77777777" w:rsidR="006B4F46" w:rsidRPr="001C653E" w:rsidRDefault="006B4F46" w:rsidP="007167BF">
            <w:pPr>
              <w:pStyle w:val="BodyText"/>
              <w:rPr>
                <w:b w:val="0"/>
                <w:sz w:val="20"/>
                <w:szCs w:val="20"/>
              </w:rPr>
            </w:pPr>
            <w:r w:rsidRPr="001C653E">
              <w:rPr>
                <w:b w:val="0"/>
                <w:sz w:val="20"/>
                <w:szCs w:val="20"/>
              </w:rPr>
              <w:t>Does/did your husband/partner ever use drugs?</w:t>
            </w:r>
          </w:p>
          <w:p w14:paraId="4D38DD17" w14:textId="77777777" w:rsidR="006B4F46" w:rsidRPr="001C653E" w:rsidRDefault="006B4F46" w:rsidP="007167BF">
            <w:pPr>
              <w:pStyle w:val="BodyText"/>
              <w:rPr>
                <w:color w:val="4F81BD"/>
                <w:sz w:val="20"/>
                <w:szCs w:val="20"/>
              </w:rPr>
            </w:pPr>
          </w:p>
          <w:p w14:paraId="1986AC20" w14:textId="77777777" w:rsidR="006B4F46" w:rsidRPr="001C653E" w:rsidRDefault="006B4F46" w:rsidP="003C4FB6">
            <w:pPr>
              <w:pStyle w:val="Heading2"/>
              <w:rPr>
                <w:rFonts w:ascii="SutonnyMJ" w:hAnsi="SutonnyMJ"/>
                <w:b w:val="0"/>
                <w:sz w:val="20"/>
                <w:szCs w:val="20"/>
              </w:rPr>
            </w:pPr>
            <w:r w:rsidRPr="001C653E">
              <w:rPr>
                <w:rFonts w:ascii="SutonnyMJ" w:hAnsi="SutonnyMJ"/>
                <w:b w:val="0"/>
                <w:sz w:val="20"/>
                <w:szCs w:val="20"/>
              </w:rPr>
              <w:t>Avcbvi ¯^vgx/me©‡kl ¯^vgx wK g` Qvov Ab¨ wKQy †L‡q ev Bb‡RKkb wb‡q †bkv K‡ib/Ki‡Zb? (†hgbt MuvRv, Pim, †dbwmwWj, Zvwi, wn‡ivBb, ¸j, Bqvev, fvs BZ¨vw`</w:t>
            </w:r>
            <w:r w:rsidRPr="001C653E">
              <w:rPr>
                <w:b w:val="0"/>
                <w:sz w:val="20"/>
                <w:szCs w:val="20"/>
              </w:rPr>
              <w:br w:type="page"/>
            </w:r>
            <w:r w:rsidRPr="001C653E">
              <w:rPr>
                <w:rFonts w:ascii="SutonnyMJ" w:hAnsi="SutonnyMJ"/>
                <w:b w:val="0"/>
                <w:sz w:val="20"/>
                <w:szCs w:val="20"/>
              </w:rPr>
              <w:t>|)</w:t>
            </w:r>
          </w:p>
          <w:p w14:paraId="5E860943" w14:textId="77777777" w:rsidR="006B4F46" w:rsidRPr="001C653E" w:rsidRDefault="006B4F46" w:rsidP="007167BF">
            <w:pPr>
              <w:pStyle w:val="BodyText"/>
              <w:rPr>
                <w:b w:val="0"/>
                <w:color w:val="4F81BD"/>
                <w:sz w:val="20"/>
                <w:szCs w:val="20"/>
              </w:rPr>
            </w:pPr>
            <w:r w:rsidRPr="001C653E">
              <w:rPr>
                <w:rFonts w:ascii="SutonnyMJ" w:hAnsi="SutonnyMJ"/>
                <w:b w:val="0"/>
                <w:sz w:val="20"/>
                <w:szCs w:val="20"/>
              </w:rPr>
              <w:t>KZ Nb Nb?</w:t>
            </w:r>
          </w:p>
          <w:p w14:paraId="571E2DAC" w14:textId="77777777" w:rsidR="006B4F46" w:rsidRPr="001C653E" w:rsidRDefault="006B4F46" w:rsidP="007167BF">
            <w:pPr>
              <w:rPr>
                <w:sz w:val="20"/>
                <w:szCs w:val="20"/>
              </w:rPr>
            </w:pPr>
            <w:r w:rsidRPr="001C653E">
              <w:rPr>
                <w:sz w:val="20"/>
                <w:szCs w:val="20"/>
              </w:rPr>
              <w:t xml:space="preserve">Would you say: </w:t>
            </w:r>
          </w:p>
          <w:p w14:paraId="3BCB13A0" w14:textId="77777777" w:rsidR="006B4F46" w:rsidRPr="001C653E" w:rsidRDefault="006B4F46" w:rsidP="008D0ADD">
            <w:pPr>
              <w:numPr>
                <w:ilvl w:val="0"/>
                <w:numId w:val="51"/>
              </w:numPr>
              <w:rPr>
                <w:sz w:val="20"/>
                <w:szCs w:val="20"/>
              </w:rPr>
            </w:pPr>
            <w:r w:rsidRPr="001C653E">
              <w:rPr>
                <w:sz w:val="20"/>
                <w:szCs w:val="20"/>
              </w:rPr>
              <w:t>Nearly every day (</w:t>
            </w:r>
            <w:r w:rsidRPr="001C653E">
              <w:rPr>
                <w:rFonts w:ascii="SutonnyMJ" w:hAnsi="SutonnyMJ"/>
                <w:sz w:val="20"/>
                <w:szCs w:val="20"/>
              </w:rPr>
              <w:t>cªvq cªwZw`b (mßv‡n 4-6 evi)</w:t>
            </w:r>
            <w:r w:rsidRPr="001C653E">
              <w:rPr>
                <w:sz w:val="20"/>
                <w:szCs w:val="20"/>
              </w:rPr>
              <w:t>)</w:t>
            </w:r>
          </w:p>
          <w:p w14:paraId="78BCA96D" w14:textId="77777777" w:rsidR="006B4F46" w:rsidRPr="001C653E" w:rsidRDefault="006B4F46" w:rsidP="008D0ADD">
            <w:pPr>
              <w:numPr>
                <w:ilvl w:val="0"/>
                <w:numId w:val="51"/>
              </w:numPr>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p>
          <w:p w14:paraId="78BCC5A9" w14:textId="77777777" w:rsidR="006B4F46" w:rsidRPr="001C653E" w:rsidRDefault="006B4F46" w:rsidP="008D0ADD">
            <w:pPr>
              <w:numPr>
                <w:ilvl w:val="0"/>
                <w:numId w:val="51"/>
              </w:numPr>
              <w:rPr>
                <w:sz w:val="20"/>
                <w:szCs w:val="20"/>
              </w:rPr>
            </w:pPr>
            <w:r w:rsidRPr="001C653E">
              <w:rPr>
                <w:sz w:val="20"/>
                <w:szCs w:val="20"/>
              </w:rPr>
              <w:t>1–3 times a month (</w:t>
            </w:r>
            <w:r w:rsidRPr="001C653E">
              <w:rPr>
                <w:rFonts w:ascii="SutonnyMJ" w:hAnsi="SutonnyMJ"/>
                <w:sz w:val="20"/>
                <w:szCs w:val="20"/>
              </w:rPr>
              <w:t>gv‡m 1-3 evi</w:t>
            </w:r>
            <w:r w:rsidRPr="001C653E">
              <w:rPr>
                <w:sz w:val="20"/>
                <w:szCs w:val="20"/>
              </w:rPr>
              <w:t>)</w:t>
            </w:r>
          </w:p>
          <w:p w14:paraId="7CF7E964" w14:textId="77777777" w:rsidR="006B4F46" w:rsidRPr="001C653E" w:rsidRDefault="006B4F46" w:rsidP="008D0ADD">
            <w:pPr>
              <w:numPr>
                <w:ilvl w:val="0"/>
                <w:numId w:val="51"/>
              </w:numPr>
              <w:rPr>
                <w:sz w:val="20"/>
                <w:szCs w:val="20"/>
              </w:rPr>
            </w:pPr>
            <w:r w:rsidRPr="001C653E">
              <w:rPr>
                <w:sz w:val="20"/>
                <w:szCs w:val="20"/>
              </w:rPr>
              <w:t>Occasionally, less than once a month (</w:t>
            </w:r>
            <w:r w:rsidRPr="001C653E">
              <w:rPr>
                <w:rFonts w:ascii="SutonnyMJ" w:hAnsi="SutonnyMJ"/>
                <w:sz w:val="20"/>
                <w:szCs w:val="20"/>
              </w:rPr>
              <w:t>gv‡m 1 ev‡ii Kg</w:t>
            </w:r>
            <w:r w:rsidRPr="001C653E">
              <w:rPr>
                <w:sz w:val="20"/>
                <w:szCs w:val="20"/>
              </w:rPr>
              <w:t>)</w:t>
            </w:r>
          </w:p>
          <w:p w14:paraId="4DC18B0D" w14:textId="77777777" w:rsidR="006B4F46" w:rsidRPr="001C653E" w:rsidRDefault="006B4F46" w:rsidP="008D0ADD">
            <w:pPr>
              <w:numPr>
                <w:ilvl w:val="0"/>
                <w:numId w:val="51"/>
              </w:numPr>
              <w:rPr>
                <w:sz w:val="20"/>
                <w:szCs w:val="20"/>
              </w:rPr>
            </w:pPr>
            <w:r w:rsidRPr="001C653E">
              <w:rPr>
                <w:sz w:val="20"/>
                <w:szCs w:val="20"/>
              </w:rPr>
              <w:t>Never (</w:t>
            </w:r>
            <w:r w:rsidRPr="001C653E">
              <w:rPr>
                <w:rFonts w:ascii="SutonnyMJ" w:hAnsi="SutonnyMJ"/>
                <w:sz w:val="20"/>
                <w:szCs w:val="20"/>
              </w:rPr>
              <w:t>KLbB bv</w:t>
            </w:r>
            <w:r w:rsidRPr="001C653E">
              <w:rPr>
                <w:sz w:val="20"/>
                <w:szCs w:val="20"/>
              </w:rPr>
              <w:t>)</w:t>
            </w:r>
          </w:p>
          <w:p w14:paraId="150056F4" w14:textId="77777777" w:rsidR="006B4F46" w:rsidRPr="001C653E" w:rsidRDefault="006B4F46" w:rsidP="007167BF">
            <w:pPr>
              <w:numPr>
                <w:ilvl w:val="0"/>
                <w:numId w:val="51"/>
              </w:numPr>
              <w:rPr>
                <w:sz w:val="20"/>
                <w:szCs w:val="20"/>
              </w:rPr>
            </w:pPr>
            <w:r w:rsidRPr="001C653E">
              <w:rPr>
                <w:sz w:val="20"/>
                <w:szCs w:val="20"/>
              </w:rPr>
              <w:t>IN THE PAST, NOT NOW(</w:t>
            </w:r>
            <w:r w:rsidRPr="001C653E">
              <w:rPr>
                <w:rFonts w:ascii="SutonnyMJ" w:hAnsi="SutonnyMJ"/>
                <w:sz w:val="20"/>
                <w:szCs w:val="20"/>
              </w:rPr>
              <w:t>Av‡M Ki‡Zv GLb K‡i bv</w:t>
            </w:r>
            <w:r w:rsidRPr="001C653E">
              <w:rPr>
                <w:sz w:val="20"/>
                <w:szCs w:val="20"/>
              </w:rPr>
              <w:t>)</w:t>
            </w:r>
          </w:p>
        </w:tc>
        <w:tc>
          <w:tcPr>
            <w:tcW w:w="3959" w:type="dxa"/>
            <w:gridSpan w:val="3"/>
          </w:tcPr>
          <w:p w14:paraId="49149154" w14:textId="77777777" w:rsidR="006B4F46" w:rsidRPr="001C653E" w:rsidRDefault="006B4F46" w:rsidP="007167BF">
            <w:pPr>
              <w:pStyle w:val="CommentText"/>
              <w:tabs>
                <w:tab w:val="right" w:leader="dot" w:pos="3810"/>
              </w:tabs>
            </w:pPr>
          </w:p>
          <w:p w14:paraId="35181051" w14:textId="77777777" w:rsidR="006B4F46" w:rsidRPr="001C653E" w:rsidRDefault="006B4F46" w:rsidP="007167BF">
            <w:pPr>
              <w:tabs>
                <w:tab w:val="right" w:leader="dot" w:pos="3810"/>
              </w:tabs>
              <w:rPr>
                <w:sz w:val="20"/>
                <w:szCs w:val="20"/>
              </w:rPr>
            </w:pPr>
            <w:r w:rsidRPr="001C653E">
              <w:rPr>
                <w:sz w:val="20"/>
                <w:szCs w:val="20"/>
              </w:rPr>
              <w:t>EVERY DAY OR NEARLY EVERY DAY (</w:t>
            </w:r>
            <w:r w:rsidRPr="001C653E">
              <w:rPr>
                <w:rFonts w:ascii="SutonnyMJ" w:hAnsi="SutonnyMJ"/>
                <w:sz w:val="20"/>
                <w:szCs w:val="20"/>
              </w:rPr>
              <w:t>cªvq cªwZw`b (mßv‡n 4-6 evi)</w:t>
            </w:r>
            <w:r w:rsidRPr="001C653E">
              <w:rPr>
                <w:sz w:val="20"/>
                <w:szCs w:val="20"/>
              </w:rPr>
              <w:t>)</w:t>
            </w:r>
            <w:r w:rsidRPr="001C653E">
              <w:rPr>
                <w:sz w:val="20"/>
                <w:szCs w:val="20"/>
              </w:rPr>
              <w:tab/>
              <w:t>1</w:t>
            </w:r>
          </w:p>
          <w:p w14:paraId="7736D43B" w14:textId="77777777" w:rsidR="006B4F46" w:rsidRPr="001C653E" w:rsidRDefault="006B4F46" w:rsidP="007167BF">
            <w:pPr>
              <w:tabs>
                <w:tab w:val="right" w:leader="dot" w:pos="3810"/>
              </w:tabs>
              <w:rPr>
                <w:sz w:val="20"/>
                <w:szCs w:val="20"/>
              </w:rPr>
            </w:pPr>
            <w:r w:rsidRPr="001C653E">
              <w:rPr>
                <w:sz w:val="20"/>
                <w:szCs w:val="20"/>
              </w:rPr>
              <w:t>1–3 times a week (</w:t>
            </w:r>
            <w:r w:rsidRPr="001C653E">
              <w:rPr>
                <w:rFonts w:ascii="SutonnyMJ" w:hAnsi="SutonnyMJ"/>
                <w:sz w:val="20"/>
                <w:szCs w:val="20"/>
              </w:rPr>
              <w:t>mßv‡n 1-3 evi</w:t>
            </w:r>
            <w:r w:rsidRPr="001C653E">
              <w:rPr>
                <w:sz w:val="20"/>
                <w:szCs w:val="20"/>
              </w:rPr>
              <w:t>)</w:t>
            </w:r>
            <w:r w:rsidRPr="001C653E">
              <w:rPr>
                <w:sz w:val="20"/>
                <w:szCs w:val="20"/>
              </w:rPr>
              <w:tab/>
              <w:t>2</w:t>
            </w:r>
          </w:p>
          <w:p w14:paraId="0D78CF5A" w14:textId="77777777" w:rsidR="006B4F46" w:rsidRPr="001C653E" w:rsidRDefault="006B4F46" w:rsidP="007167BF">
            <w:pPr>
              <w:tabs>
                <w:tab w:val="right" w:leader="dot" w:pos="3810"/>
              </w:tabs>
              <w:rPr>
                <w:sz w:val="20"/>
                <w:szCs w:val="20"/>
              </w:rPr>
            </w:pPr>
            <w:r w:rsidRPr="001C653E">
              <w:rPr>
                <w:sz w:val="20"/>
                <w:szCs w:val="20"/>
              </w:rPr>
              <w:t>1 – 3 TIMES IN A MONTH(</w:t>
            </w:r>
            <w:r w:rsidRPr="001C653E">
              <w:rPr>
                <w:rFonts w:ascii="SutonnyMJ" w:hAnsi="SutonnyMJ"/>
                <w:sz w:val="20"/>
                <w:szCs w:val="20"/>
              </w:rPr>
              <w:t>gv‡m 1-3 evi</w:t>
            </w:r>
            <w:r w:rsidRPr="001C653E">
              <w:rPr>
                <w:sz w:val="20"/>
                <w:szCs w:val="20"/>
              </w:rPr>
              <w:t>)</w:t>
            </w:r>
            <w:r w:rsidRPr="001C653E">
              <w:rPr>
                <w:sz w:val="20"/>
                <w:szCs w:val="20"/>
              </w:rPr>
              <w:tab/>
              <w:t>3</w:t>
            </w:r>
          </w:p>
          <w:p w14:paraId="6EB7632B" w14:textId="77777777" w:rsidR="006B4F46" w:rsidRPr="001C653E" w:rsidRDefault="006B4F46" w:rsidP="007167BF">
            <w:pPr>
              <w:tabs>
                <w:tab w:val="right" w:leader="dot" w:pos="3810"/>
              </w:tabs>
              <w:rPr>
                <w:sz w:val="20"/>
                <w:szCs w:val="20"/>
              </w:rPr>
            </w:pPr>
            <w:r w:rsidRPr="001C653E">
              <w:rPr>
                <w:sz w:val="20"/>
                <w:szCs w:val="20"/>
              </w:rPr>
              <w:t>LESS THAN ONCE A MONTH(</w:t>
            </w:r>
            <w:r w:rsidRPr="001C653E">
              <w:rPr>
                <w:rFonts w:ascii="SutonnyMJ" w:hAnsi="SutonnyMJ"/>
                <w:sz w:val="20"/>
                <w:szCs w:val="20"/>
              </w:rPr>
              <w:t>gv‡m 1 ev‡ii Kg</w:t>
            </w:r>
            <w:r w:rsidRPr="001C653E">
              <w:rPr>
                <w:sz w:val="20"/>
                <w:szCs w:val="20"/>
              </w:rPr>
              <w:t>)</w:t>
            </w:r>
            <w:r w:rsidRPr="001C653E">
              <w:rPr>
                <w:sz w:val="20"/>
                <w:szCs w:val="20"/>
              </w:rPr>
              <w:tab/>
              <w:t>4</w:t>
            </w:r>
          </w:p>
          <w:p w14:paraId="0C6460A9" w14:textId="77777777" w:rsidR="006B4F46" w:rsidRPr="001C653E" w:rsidRDefault="006B4F46" w:rsidP="007167BF">
            <w:pPr>
              <w:tabs>
                <w:tab w:val="right" w:leader="dot" w:pos="3810"/>
              </w:tabs>
              <w:rPr>
                <w:b/>
                <w:sz w:val="20"/>
                <w:szCs w:val="20"/>
              </w:rPr>
            </w:pPr>
            <w:r w:rsidRPr="001C653E">
              <w:rPr>
                <w:sz w:val="20"/>
                <w:szCs w:val="20"/>
              </w:rPr>
              <w:t>NEVER (</w:t>
            </w:r>
            <w:r w:rsidRPr="001C653E">
              <w:rPr>
                <w:rFonts w:ascii="SutonnyMJ" w:hAnsi="SutonnyMJ"/>
                <w:sz w:val="20"/>
                <w:szCs w:val="20"/>
              </w:rPr>
              <w:t>KLbB bv)</w:t>
            </w:r>
            <w:r w:rsidRPr="001C653E">
              <w:rPr>
                <w:sz w:val="20"/>
                <w:szCs w:val="20"/>
              </w:rPr>
              <w:tab/>
              <w:t>5</w:t>
            </w:r>
          </w:p>
          <w:p w14:paraId="01DCE693" w14:textId="77777777" w:rsidR="006B4F46" w:rsidRPr="001C653E" w:rsidRDefault="006B4F46" w:rsidP="008D0ADD">
            <w:pPr>
              <w:pStyle w:val="CommentText"/>
              <w:tabs>
                <w:tab w:val="right" w:leader="dot" w:pos="3810"/>
              </w:tabs>
            </w:pPr>
            <w:r w:rsidRPr="001C653E">
              <w:t>IN THE PAST, NOT NOW(</w:t>
            </w:r>
            <w:r w:rsidRPr="001C653E">
              <w:rPr>
                <w:rFonts w:ascii="SutonnyMJ" w:hAnsi="SutonnyMJ"/>
              </w:rPr>
              <w:t>Av‡M Ki‡Zv GLb K‡i bv</w:t>
            </w:r>
            <w:r w:rsidRPr="001C653E">
              <w:t>)</w:t>
            </w:r>
            <w:r w:rsidRPr="001C653E">
              <w:tab/>
              <w:t>6</w:t>
            </w:r>
          </w:p>
          <w:p w14:paraId="12864B34" w14:textId="77777777" w:rsidR="006B4F46" w:rsidRPr="001C653E" w:rsidRDefault="006B4F46" w:rsidP="007167BF">
            <w:pPr>
              <w:tabs>
                <w:tab w:val="right" w:leader="dot" w:pos="3810"/>
              </w:tabs>
              <w:jc w:val="both"/>
              <w:rPr>
                <w:sz w:val="20"/>
                <w:szCs w:val="20"/>
              </w:rPr>
            </w:pPr>
            <w:r w:rsidRPr="001C653E">
              <w:rPr>
                <w:sz w:val="20"/>
                <w:szCs w:val="20"/>
              </w:rPr>
              <w:t>DON’T KNOW /DON’T REMEMBER(</w:t>
            </w:r>
            <w:r w:rsidRPr="001C653E">
              <w:rPr>
                <w:rFonts w:ascii="SutonnyMJ" w:hAnsi="SutonnyMJ"/>
                <w:sz w:val="20"/>
                <w:szCs w:val="20"/>
              </w:rPr>
              <w:t>Rvwbbv/g‡b ‡bB</w:t>
            </w:r>
            <w:r w:rsidRPr="001C653E">
              <w:rPr>
                <w:sz w:val="20"/>
                <w:szCs w:val="20"/>
              </w:rPr>
              <w:t>)</w:t>
            </w:r>
            <w:r w:rsidRPr="001C653E">
              <w:rPr>
                <w:sz w:val="20"/>
                <w:szCs w:val="20"/>
              </w:rPr>
              <w:tab/>
              <w:t>8</w:t>
            </w:r>
          </w:p>
          <w:p w14:paraId="44FFCD67" w14:textId="77777777" w:rsidR="006B4F46" w:rsidRPr="001C653E" w:rsidRDefault="006B4F46" w:rsidP="007167BF">
            <w:pPr>
              <w:tabs>
                <w:tab w:val="right" w:leader="dot" w:pos="3810"/>
              </w:tabs>
              <w:jc w:val="both"/>
              <w:rPr>
                <w:sz w:val="20"/>
                <w:szCs w:val="20"/>
              </w:rPr>
            </w:pPr>
            <w:r w:rsidRPr="001C653E">
              <w:rPr>
                <w:sz w:val="20"/>
                <w:szCs w:val="20"/>
              </w:rPr>
              <w:t>REFUSED/NO ANSWER</w:t>
            </w:r>
            <w:r w:rsidRPr="001C653E">
              <w:rPr>
                <w:rFonts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14:paraId="2477CC26" w14:textId="77777777" w:rsidR="006B4F46" w:rsidRPr="001C653E" w:rsidRDefault="006B4F46" w:rsidP="007167BF">
            <w:pPr>
              <w:jc w:val="both"/>
              <w:rPr>
                <w:sz w:val="20"/>
              </w:rPr>
            </w:pPr>
          </w:p>
        </w:tc>
      </w:tr>
      <w:tr w:rsidR="006B4F46" w:rsidRPr="001C653E" w14:paraId="6B1645BE" w14:textId="77777777" w:rsidTr="006B4F46">
        <w:trPr>
          <w:cantSplit/>
        </w:trPr>
        <w:tc>
          <w:tcPr>
            <w:tcW w:w="630" w:type="dxa"/>
            <w:tcBorders>
              <w:right w:val="single" w:sz="12" w:space="0" w:color="auto"/>
            </w:tcBorders>
          </w:tcPr>
          <w:p w14:paraId="77D36642" w14:textId="77777777"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14:paraId="0406F1A9" w14:textId="77777777" w:rsidR="006B4F46" w:rsidRPr="001C653E" w:rsidRDefault="006B4F46" w:rsidP="007167BF">
            <w:pPr>
              <w:jc w:val="both"/>
              <w:rPr>
                <w:sz w:val="20"/>
              </w:rPr>
            </w:pPr>
            <w:r w:rsidRPr="001C653E">
              <w:rPr>
                <w:sz w:val="20"/>
                <w:u w:val="single"/>
              </w:rPr>
              <w:t>Since you have known him</w:t>
            </w:r>
            <w:r w:rsidRPr="001C653E">
              <w:rPr>
                <w:sz w:val="20"/>
              </w:rPr>
              <w:t>, has he ever been involved in a physical fight with another man?</w:t>
            </w:r>
          </w:p>
          <w:p w14:paraId="1971814A" w14:textId="77777777" w:rsidR="006B4F46" w:rsidRPr="001C653E" w:rsidRDefault="006B4F46" w:rsidP="007167BF">
            <w:pPr>
              <w:rPr>
                <w:rFonts w:ascii="SutonnyMJ" w:hAnsi="SutonnyMJ"/>
                <w:sz w:val="20"/>
                <w:szCs w:val="20"/>
              </w:rPr>
            </w:pPr>
            <w:r w:rsidRPr="001C653E">
              <w:rPr>
                <w:rFonts w:ascii="SutonnyMJ" w:hAnsi="SutonnyMJ"/>
                <w:sz w:val="20"/>
                <w:szCs w:val="20"/>
              </w:rPr>
              <w:t>Avcbvi m‡½ cwiP‡qi ci Avcbvi ¯^vgx/me©‡kl ¯^vgx wK KLbI Ab¨ cyiæ‡li m‡½ gvivgvwi K‡i‡Qb?</w:t>
            </w:r>
          </w:p>
          <w:p w14:paraId="3279C3C2" w14:textId="77777777" w:rsidR="006B4F46" w:rsidRPr="001C653E" w:rsidRDefault="006B4F46" w:rsidP="007167BF">
            <w:pPr>
              <w:jc w:val="both"/>
              <w:rPr>
                <w:sz w:val="20"/>
              </w:rPr>
            </w:pPr>
          </w:p>
        </w:tc>
        <w:tc>
          <w:tcPr>
            <w:tcW w:w="3959" w:type="dxa"/>
            <w:gridSpan w:val="3"/>
          </w:tcPr>
          <w:p w14:paraId="0457B515" w14:textId="77777777"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rFonts w:cs="Vrinda" w:hint="cs"/>
                <w:sz w:val="20"/>
                <w:szCs w:val="20"/>
                <w:cs/>
                <w:lang w:bidi="bn-BD"/>
              </w:rPr>
              <w:t>.</w:t>
            </w:r>
            <w:r w:rsidRPr="001C653E">
              <w:rPr>
                <w:rFonts w:hint="cs"/>
                <w:sz w:val="20"/>
                <w:szCs w:val="20"/>
                <w:cs/>
                <w:lang w:bidi="bn-BD"/>
              </w:rPr>
              <w:t>...</w:t>
            </w:r>
            <w:r w:rsidRPr="001C653E">
              <w:rPr>
                <w:sz w:val="20"/>
                <w:szCs w:val="20"/>
              </w:rPr>
              <w:t>1</w:t>
            </w:r>
          </w:p>
          <w:p w14:paraId="33CAA4AC" w14:textId="77777777" w:rsidR="006B4F46" w:rsidRPr="001C653E" w:rsidRDefault="006B4F46" w:rsidP="007167BF">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14:paraId="001C1D40" w14:textId="77777777" w:rsidR="006B4F46" w:rsidRPr="001C653E" w:rsidRDefault="006B4F46" w:rsidP="007167BF">
            <w:pPr>
              <w:tabs>
                <w:tab w:val="right" w:leader="dot" w:pos="3997"/>
                <w:tab w:val="right" w:leader="dot" w:pos="4253"/>
              </w:tabs>
              <w:jc w:val="both"/>
              <w:rPr>
                <w:sz w:val="20"/>
                <w:szCs w:val="20"/>
              </w:rPr>
            </w:pPr>
            <w:r w:rsidRPr="001C653E">
              <w:rPr>
                <w:sz w:val="16"/>
                <w:szCs w:val="16"/>
              </w:rPr>
              <w:t>DON’T KNOW/DON’T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hint="cs"/>
                <w:sz w:val="20"/>
                <w:szCs w:val="20"/>
                <w:cs/>
                <w:lang w:bidi="bn-BD"/>
              </w:rPr>
              <w:t>)....................................</w:t>
            </w:r>
            <w:r w:rsidRPr="001C653E">
              <w:rPr>
                <w:sz w:val="20"/>
                <w:szCs w:val="20"/>
                <w:lang w:val="en-US" w:bidi="bn-BD"/>
              </w:rPr>
              <w:t>..............</w:t>
            </w:r>
            <w:r w:rsidRPr="001C653E">
              <w:rPr>
                <w:rFonts w:hint="cs"/>
                <w:sz w:val="20"/>
                <w:szCs w:val="20"/>
                <w:cs/>
                <w:lang w:bidi="bn-BD"/>
              </w:rPr>
              <w:t>...............</w:t>
            </w:r>
            <w:r w:rsidRPr="001C653E">
              <w:rPr>
                <w:sz w:val="20"/>
                <w:szCs w:val="20"/>
              </w:rPr>
              <w:t>8</w:t>
            </w:r>
          </w:p>
          <w:p w14:paraId="519ACDA8" w14:textId="77777777" w:rsidR="006B4F46" w:rsidRPr="001C653E" w:rsidRDefault="006B4F46" w:rsidP="007167BF">
            <w:pPr>
              <w:tabs>
                <w:tab w:val="left" w:pos="720"/>
                <w:tab w:val="right" w:leader="dot" w:pos="3810"/>
              </w:tabs>
              <w:ind w:left="360" w:hanging="360"/>
              <w:jc w:val="both"/>
              <w:rPr>
                <w:sz w:val="20"/>
              </w:rPr>
            </w:pPr>
          </w:p>
        </w:tc>
        <w:tc>
          <w:tcPr>
            <w:tcW w:w="903" w:type="dxa"/>
          </w:tcPr>
          <w:p w14:paraId="3AD082B8" w14:textId="77777777" w:rsidR="006B4F46" w:rsidRPr="001C653E" w:rsidRDefault="006B4F46" w:rsidP="007167BF">
            <w:pPr>
              <w:jc w:val="both"/>
              <w:rPr>
                <w:sz w:val="20"/>
              </w:rPr>
            </w:pPr>
          </w:p>
          <w:p w14:paraId="6C33A927" w14:textId="77777777" w:rsidR="006B4F46" w:rsidRPr="001C653E" w:rsidRDefault="006B4F46" w:rsidP="007167BF">
            <w:pPr>
              <w:jc w:val="both"/>
              <w:rPr>
                <w:b/>
                <w:sz w:val="20"/>
                <w:szCs w:val="20"/>
                <w:cs/>
                <w:lang w:bidi="bn-BD"/>
              </w:rPr>
            </w:pPr>
            <w:r w:rsidRPr="001C653E">
              <w:rPr>
                <w:b/>
                <w:sz w:val="20"/>
                <w:szCs w:val="20"/>
              </w:rPr>
              <w:sym w:font="Symbol" w:char="F0DE"/>
            </w:r>
            <w:r w:rsidRPr="001C653E">
              <w:rPr>
                <w:b/>
                <w:sz w:val="20"/>
                <w:szCs w:val="20"/>
              </w:rPr>
              <w:t>71</w:t>
            </w:r>
            <w:r w:rsidRPr="001C653E">
              <w:rPr>
                <w:b/>
                <w:sz w:val="20"/>
                <w:szCs w:val="20"/>
                <w:cs/>
                <w:lang w:bidi="bn-BD"/>
              </w:rPr>
              <w:t>2</w:t>
            </w:r>
          </w:p>
          <w:p w14:paraId="14ED34FB" w14:textId="77777777" w:rsidR="006B4F46" w:rsidRPr="001C653E" w:rsidRDefault="006B4F46" w:rsidP="008D0ADD">
            <w:pPr>
              <w:jc w:val="both"/>
              <w:rPr>
                <w:rFonts w:cs="Vrinda"/>
                <w:sz w:val="20"/>
                <w:cs/>
                <w:lang w:bidi="bn-BD"/>
              </w:rPr>
            </w:pPr>
            <w:r w:rsidRPr="001C653E">
              <w:rPr>
                <w:b/>
                <w:sz w:val="20"/>
                <w:szCs w:val="20"/>
              </w:rPr>
              <w:sym w:font="Symbol" w:char="F0DE"/>
            </w:r>
            <w:r w:rsidRPr="001C653E">
              <w:rPr>
                <w:b/>
                <w:sz w:val="20"/>
                <w:szCs w:val="20"/>
              </w:rPr>
              <w:t>71</w:t>
            </w:r>
            <w:r w:rsidRPr="001C653E">
              <w:rPr>
                <w:b/>
                <w:sz w:val="20"/>
                <w:szCs w:val="20"/>
                <w:cs/>
                <w:lang w:bidi="bn-BD"/>
              </w:rPr>
              <w:t>2</w:t>
            </w:r>
          </w:p>
        </w:tc>
      </w:tr>
      <w:tr w:rsidR="006B4F46" w:rsidRPr="001C653E" w14:paraId="3B809006" w14:textId="77777777" w:rsidTr="006B4F46">
        <w:trPr>
          <w:cantSplit/>
        </w:trPr>
        <w:tc>
          <w:tcPr>
            <w:tcW w:w="630" w:type="dxa"/>
            <w:tcBorders>
              <w:right w:val="single" w:sz="12" w:space="0" w:color="auto"/>
            </w:tcBorders>
          </w:tcPr>
          <w:p w14:paraId="507E6B94" w14:textId="77777777"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14:paraId="1CF1F9CA" w14:textId="77777777" w:rsidR="006B4F46" w:rsidRPr="001C653E" w:rsidRDefault="006B4F46" w:rsidP="007167BF">
            <w:pPr>
              <w:pStyle w:val="CommentText"/>
            </w:pPr>
            <w:r w:rsidRPr="001C653E">
              <w:t xml:space="preserve">In the </w:t>
            </w:r>
            <w:r w:rsidRPr="001C653E">
              <w:rPr>
                <w:u w:val="single"/>
              </w:rPr>
              <w:t>past 12 months</w:t>
            </w:r>
            <w:r w:rsidRPr="001C653E">
              <w:t xml:space="preserve"> (In the </w:t>
            </w:r>
            <w:r w:rsidRPr="001C653E">
              <w:rPr>
                <w:u w:val="single"/>
              </w:rPr>
              <w:t>last 12 months</w:t>
            </w:r>
            <w:r w:rsidRPr="001C653E">
              <w:t xml:space="preserve"> of the relationship), has this happened once or twice, a few times, many times or never?</w:t>
            </w:r>
          </w:p>
          <w:p w14:paraId="0A0878E0" w14:textId="77777777" w:rsidR="006B4F46" w:rsidRPr="001C653E" w:rsidRDefault="006B4F46" w:rsidP="007167BF">
            <w:pPr>
              <w:rPr>
                <w:rFonts w:ascii="SutonnyMJ" w:hAnsi="SutonnyMJ"/>
                <w:sz w:val="20"/>
                <w:szCs w:val="20"/>
              </w:rPr>
            </w:pPr>
            <w:r w:rsidRPr="001C653E">
              <w:rPr>
                <w:rFonts w:ascii="SutonnyMJ" w:hAnsi="SutonnyMJ"/>
                <w:sz w:val="20"/>
                <w:szCs w:val="20"/>
              </w:rPr>
              <w:t>MZ 12 gv‡m (Avcbv‡`i m¤c‡K©i †kl 12 gv‡m) KZevi wZwb Ab¨ cyiæ‡li m‡½ gvivgvwi K‡i‡Qb?</w:t>
            </w:r>
          </w:p>
          <w:p w14:paraId="0211EF96" w14:textId="77777777" w:rsidR="006B4F46" w:rsidRPr="001C653E" w:rsidRDefault="006B4F46" w:rsidP="007167BF">
            <w:pPr>
              <w:pStyle w:val="CommentText"/>
            </w:pPr>
          </w:p>
        </w:tc>
        <w:tc>
          <w:tcPr>
            <w:tcW w:w="3959" w:type="dxa"/>
            <w:gridSpan w:val="3"/>
          </w:tcPr>
          <w:p w14:paraId="0521088A" w14:textId="77777777" w:rsidR="006B4F46" w:rsidRPr="001C653E" w:rsidRDefault="006B4F46" w:rsidP="007167BF">
            <w:pPr>
              <w:tabs>
                <w:tab w:val="right" w:leader="dot" w:pos="3810"/>
              </w:tabs>
              <w:jc w:val="both"/>
              <w:rPr>
                <w:sz w:val="20"/>
                <w:szCs w:val="20"/>
              </w:rPr>
            </w:pPr>
            <w:r w:rsidRPr="001C653E">
              <w:rPr>
                <w:sz w:val="20"/>
                <w:szCs w:val="20"/>
              </w:rPr>
              <w:t>NEVER</w:t>
            </w:r>
            <w:r w:rsidRPr="001C653E">
              <w:rPr>
                <w:color w:val="E36C0A"/>
                <w:sz w:val="20"/>
                <w:szCs w:val="20"/>
              </w:rPr>
              <w:t xml:space="preserve"> </w:t>
            </w:r>
            <w:r w:rsidRPr="001C653E">
              <w:rPr>
                <w:sz w:val="20"/>
                <w:szCs w:val="20"/>
              </w:rPr>
              <w:t>(</w:t>
            </w:r>
            <w:r w:rsidRPr="001C653E">
              <w:rPr>
                <w:rFonts w:ascii="SutonnyMJ" w:hAnsi="SutonnyMJ"/>
                <w:sz w:val="20"/>
                <w:szCs w:val="20"/>
              </w:rPr>
              <w:t>KLbB bv)</w:t>
            </w:r>
            <w:r w:rsidRPr="001C653E">
              <w:rPr>
                <w:sz w:val="20"/>
                <w:szCs w:val="20"/>
              </w:rPr>
              <w:tab/>
              <w:t>1</w:t>
            </w:r>
          </w:p>
          <w:p w14:paraId="5F514EB4" w14:textId="77777777" w:rsidR="006B4F46" w:rsidRPr="001C653E" w:rsidRDefault="006B4F46" w:rsidP="007167BF">
            <w:pPr>
              <w:tabs>
                <w:tab w:val="right" w:leader="dot" w:pos="3810"/>
              </w:tabs>
              <w:jc w:val="both"/>
              <w:rPr>
                <w:sz w:val="20"/>
                <w:szCs w:val="20"/>
              </w:rPr>
            </w:pPr>
            <w:r w:rsidRPr="001C653E">
              <w:rPr>
                <w:sz w:val="20"/>
                <w:szCs w:val="20"/>
              </w:rPr>
              <w:t>ONCE OR TWICE(</w:t>
            </w:r>
            <w:r w:rsidRPr="001C653E">
              <w:rPr>
                <w:rFonts w:ascii="SutonnyMJ" w:hAnsi="SutonnyMJ"/>
                <w:sz w:val="20"/>
                <w:szCs w:val="20"/>
              </w:rPr>
              <w:t>2/1 evi</w:t>
            </w:r>
            <w:r w:rsidRPr="001C653E">
              <w:rPr>
                <w:sz w:val="20"/>
                <w:szCs w:val="20"/>
              </w:rPr>
              <w:t>)</w:t>
            </w:r>
            <w:r w:rsidRPr="001C653E">
              <w:rPr>
                <w:sz w:val="20"/>
                <w:szCs w:val="20"/>
              </w:rPr>
              <w:tab/>
              <w:t>2</w:t>
            </w:r>
          </w:p>
          <w:p w14:paraId="4D45458B" w14:textId="77777777" w:rsidR="006B4F46" w:rsidRPr="001C653E" w:rsidRDefault="006B4F46" w:rsidP="007167BF">
            <w:pPr>
              <w:tabs>
                <w:tab w:val="right" w:leader="dot" w:pos="3810"/>
              </w:tabs>
              <w:jc w:val="both"/>
              <w:rPr>
                <w:sz w:val="20"/>
                <w:szCs w:val="20"/>
              </w:rPr>
            </w:pPr>
            <w:r w:rsidRPr="001C653E">
              <w:rPr>
                <w:sz w:val="20"/>
                <w:szCs w:val="20"/>
              </w:rPr>
              <w:t>A FEW (3-5) TIMES(</w:t>
            </w:r>
            <w:r w:rsidRPr="001C653E">
              <w:rPr>
                <w:rFonts w:ascii="SutonnyMJ" w:hAnsi="SutonnyMJ"/>
                <w:sz w:val="20"/>
                <w:szCs w:val="20"/>
              </w:rPr>
              <w:t>K‡qKevi (3-5 evi)</w:t>
            </w:r>
            <w:r w:rsidRPr="001C653E">
              <w:rPr>
                <w:sz w:val="20"/>
                <w:szCs w:val="20"/>
              </w:rPr>
              <w:tab/>
              <w:t>3</w:t>
            </w:r>
          </w:p>
          <w:p w14:paraId="7589C135" w14:textId="77777777" w:rsidR="006B4F46" w:rsidRPr="001C653E" w:rsidRDefault="006B4F46" w:rsidP="007167BF">
            <w:pPr>
              <w:tabs>
                <w:tab w:val="right" w:leader="dot" w:pos="3810"/>
              </w:tabs>
              <w:jc w:val="both"/>
              <w:rPr>
                <w:sz w:val="20"/>
                <w:szCs w:val="20"/>
              </w:rPr>
            </w:pPr>
            <w:r w:rsidRPr="001C653E">
              <w:rPr>
                <w:sz w:val="20"/>
                <w:szCs w:val="20"/>
              </w:rPr>
              <w:t>MANY (MORE THAN 5) TIMES(</w:t>
            </w:r>
            <w:r w:rsidRPr="001C653E">
              <w:rPr>
                <w:rFonts w:ascii="SutonnyMJ" w:hAnsi="SutonnyMJ"/>
                <w:sz w:val="20"/>
                <w:szCs w:val="20"/>
              </w:rPr>
              <w:t>A‡bKevi (5ev‡ii †ekx)</w:t>
            </w:r>
            <w:r w:rsidRPr="001C653E">
              <w:rPr>
                <w:sz w:val="20"/>
                <w:szCs w:val="20"/>
              </w:rPr>
              <w:t>)</w:t>
            </w:r>
            <w:r w:rsidRPr="001C653E">
              <w:rPr>
                <w:sz w:val="20"/>
                <w:szCs w:val="20"/>
              </w:rPr>
              <w:tab/>
              <w:t>4</w:t>
            </w:r>
          </w:p>
          <w:p w14:paraId="40C5F4AE" w14:textId="77777777" w:rsidR="006B4F46" w:rsidRPr="001C653E" w:rsidRDefault="006B4F46" w:rsidP="007167BF">
            <w:pPr>
              <w:tabs>
                <w:tab w:val="left" w:pos="720"/>
                <w:tab w:val="right" w:leader="dot" w:pos="3810"/>
              </w:tabs>
              <w:ind w:left="360" w:hanging="360"/>
              <w:jc w:val="both"/>
              <w:rPr>
                <w:sz w:val="20"/>
                <w:szCs w:val="20"/>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w:t>
            </w:r>
            <w:r w:rsidRPr="001C653E">
              <w:rPr>
                <w:sz w:val="20"/>
                <w:szCs w:val="20"/>
              </w:rPr>
              <w:tab/>
              <w:t>8</w:t>
            </w:r>
          </w:p>
          <w:p w14:paraId="05489CBE" w14:textId="77777777" w:rsidR="006B4F46" w:rsidRPr="001C653E" w:rsidRDefault="006B4F46" w:rsidP="007167BF">
            <w:pPr>
              <w:tabs>
                <w:tab w:val="right" w:leader="dot" w:pos="3810"/>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03" w:type="dxa"/>
          </w:tcPr>
          <w:p w14:paraId="4DB1DD38" w14:textId="77777777" w:rsidR="006B4F46" w:rsidRPr="001C653E" w:rsidRDefault="006B4F46" w:rsidP="007167BF">
            <w:pPr>
              <w:jc w:val="both"/>
              <w:rPr>
                <w:sz w:val="20"/>
              </w:rPr>
            </w:pPr>
          </w:p>
        </w:tc>
      </w:tr>
      <w:tr w:rsidR="006B4F46" w:rsidRPr="001C653E" w14:paraId="4FDE57ED" w14:textId="77777777" w:rsidTr="006B4F46">
        <w:trPr>
          <w:cantSplit/>
        </w:trPr>
        <w:tc>
          <w:tcPr>
            <w:tcW w:w="630" w:type="dxa"/>
            <w:tcBorders>
              <w:right w:val="single" w:sz="12" w:space="0" w:color="auto"/>
            </w:tcBorders>
          </w:tcPr>
          <w:p w14:paraId="4E22187C" w14:textId="77777777" w:rsidR="006B4F46" w:rsidRPr="001C653E" w:rsidRDefault="006B4F46" w:rsidP="00576F81">
            <w:pPr>
              <w:pStyle w:val="ListParagraph"/>
              <w:numPr>
                <w:ilvl w:val="0"/>
                <w:numId w:val="6"/>
              </w:numPr>
              <w:rPr>
                <w:sz w:val="20"/>
                <w:szCs w:val="20"/>
                <w:lang w:val="en-US" w:bidi="bn-BD"/>
              </w:rPr>
            </w:pPr>
          </w:p>
        </w:tc>
        <w:tc>
          <w:tcPr>
            <w:tcW w:w="4853" w:type="dxa"/>
            <w:tcBorders>
              <w:left w:val="nil"/>
            </w:tcBorders>
          </w:tcPr>
          <w:p w14:paraId="0D1232E1" w14:textId="77777777" w:rsidR="006B4F46" w:rsidRPr="001C653E" w:rsidRDefault="006B4F46" w:rsidP="007167BF">
            <w:pPr>
              <w:rPr>
                <w:sz w:val="20"/>
                <w:szCs w:val="20"/>
              </w:rPr>
            </w:pPr>
            <w:r w:rsidRPr="001C653E">
              <w:rPr>
                <w:sz w:val="20"/>
                <w:szCs w:val="20"/>
              </w:rPr>
              <w:t xml:space="preserve">Has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husband/partner had a relationship with any other women while being with you?</w:t>
            </w:r>
          </w:p>
          <w:p w14:paraId="0E368F73" w14:textId="77777777" w:rsidR="006B4F46" w:rsidRPr="001C653E" w:rsidRDefault="006B4F46" w:rsidP="008D0ADD">
            <w:pPr>
              <w:rPr>
                <w:sz w:val="20"/>
                <w:szCs w:val="20"/>
              </w:rPr>
            </w:pPr>
            <w:r w:rsidRPr="001C653E">
              <w:rPr>
                <w:rFonts w:ascii="SutonnyMJ" w:hAnsi="SutonnyMJ"/>
                <w:sz w:val="20"/>
                <w:szCs w:val="20"/>
              </w:rPr>
              <w:t>Avcbvi m‡½ we‡qi ci Avcbvi ¯^vgxi/me©‡kl ¯^vgxi wK Ab¨ †Kvb gwnjvi m‡½ ˆ`wnK m¤cK© n‡q‡Q?</w:t>
            </w:r>
          </w:p>
        </w:tc>
        <w:tc>
          <w:tcPr>
            <w:tcW w:w="3959" w:type="dxa"/>
            <w:gridSpan w:val="3"/>
          </w:tcPr>
          <w:p w14:paraId="5E29DA9C" w14:textId="77777777"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14:paraId="06B4767B" w14:textId="77777777"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14:paraId="5431FE0F" w14:textId="77777777" w:rsidR="006B4F46" w:rsidRPr="001C653E" w:rsidRDefault="006B4F46" w:rsidP="007167BF">
            <w:pPr>
              <w:tabs>
                <w:tab w:val="right" w:leader="dot" w:pos="3810"/>
              </w:tabs>
              <w:jc w:val="both"/>
              <w:rPr>
                <w:b/>
                <w:sz w:val="20"/>
                <w:szCs w:val="20"/>
              </w:rPr>
            </w:pPr>
            <w:r w:rsidRPr="001C653E">
              <w:rPr>
                <w:sz w:val="20"/>
                <w:szCs w:val="20"/>
              </w:rPr>
              <w:t>MAY HAVE (</w:t>
            </w:r>
            <w:r w:rsidRPr="001C653E">
              <w:rPr>
                <w:rFonts w:ascii="SutonnyMJ" w:hAnsi="SutonnyMJ"/>
                <w:sz w:val="20"/>
                <w:szCs w:val="20"/>
              </w:rPr>
              <w:t>n‡Z cv‡i)</w:t>
            </w:r>
            <w:r w:rsidRPr="001C653E">
              <w:rPr>
                <w:sz w:val="20"/>
                <w:szCs w:val="20"/>
              </w:rPr>
              <w:t>................................3</w:t>
            </w:r>
          </w:p>
          <w:p w14:paraId="1CEC7A31" w14:textId="77777777" w:rsidR="006B4F46" w:rsidRPr="001C653E" w:rsidRDefault="006B4F46" w:rsidP="00B414AF">
            <w:pPr>
              <w:tabs>
                <w:tab w:val="left" w:pos="720"/>
                <w:tab w:val="right" w:leader="dot" w:pos="3810"/>
              </w:tabs>
              <w:jc w:val="both"/>
              <w:rPr>
                <w:rFonts w:cs="Vrinda"/>
                <w:sz w:val="20"/>
                <w:szCs w:val="20"/>
                <w:cs/>
                <w:lang w:bidi="bn-BD"/>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tc>
        <w:tc>
          <w:tcPr>
            <w:tcW w:w="903" w:type="dxa"/>
          </w:tcPr>
          <w:p w14:paraId="37185D21" w14:textId="77777777" w:rsidR="006B4F46" w:rsidRPr="001C653E" w:rsidRDefault="006B4F46" w:rsidP="007167BF">
            <w:pPr>
              <w:jc w:val="both"/>
              <w:rPr>
                <w:sz w:val="20"/>
                <w:szCs w:val="20"/>
              </w:rPr>
            </w:pPr>
          </w:p>
          <w:p w14:paraId="3CB97EB9" w14:textId="77777777" w:rsidR="006B4F46" w:rsidRPr="001C653E" w:rsidRDefault="006B4F46" w:rsidP="007167BF">
            <w:pPr>
              <w:jc w:val="both"/>
              <w:rPr>
                <w:sz w:val="20"/>
                <w:szCs w:val="20"/>
              </w:rPr>
            </w:pPr>
            <w:r w:rsidRPr="001C653E">
              <w:rPr>
                <w:sz w:val="20"/>
                <w:szCs w:val="20"/>
              </w:rPr>
              <w:sym w:font="Symbol" w:char="F0DE"/>
            </w:r>
            <w:r w:rsidRPr="001C653E">
              <w:rPr>
                <w:sz w:val="20"/>
                <w:szCs w:val="20"/>
              </w:rPr>
              <w:t>801</w:t>
            </w:r>
          </w:p>
          <w:p w14:paraId="333F60D7" w14:textId="77777777" w:rsidR="006B4F46" w:rsidRPr="001C653E" w:rsidRDefault="006B4F46" w:rsidP="007167BF">
            <w:pPr>
              <w:jc w:val="both"/>
              <w:rPr>
                <w:sz w:val="20"/>
                <w:szCs w:val="20"/>
              </w:rPr>
            </w:pPr>
          </w:p>
          <w:p w14:paraId="2172E595" w14:textId="77777777" w:rsidR="006B4F46" w:rsidRPr="001C653E" w:rsidRDefault="006B4F46" w:rsidP="008D0ADD">
            <w:pPr>
              <w:jc w:val="both"/>
              <w:rPr>
                <w:sz w:val="20"/>
                <w:szCs w:val="20"/>
              </w:rPr>
            </w:pPr>
            <w:r w:rsidRPr="001C653E">
              <w:rPr>
                <w:sz w:val="20"/>
                <w:szCs w:val="20"/>
              </w:rPr>
              <w:sym w:font="Symbol" w:char="F0DE"/>
            </w:r>
            <w:r w:rsidRPr="001C653E">
              <w:rPr>
                <w:sz w:val="20"/>
                <w:szCs w:val="20"/>
              </w:rPr>
              <w:t>801</w:t>
            </w:r>
          </w:p>
        </w:tc>
      </w:tr>
      <w:tr w:rsidR="006B4F46" w:rsidRPr="001C653E" w14:paraId="296E054D" w14:textId="77777777" w:rsidTr="006B4F46">
        <w:trPr>
          <w:cantSplit/>
        </w:trPr>
        <w:tc>
          <w:tcPr>
            <w:tcW w:w="630" w:type="dxa"/>
            <w:tcBorders>
              <w:bottom w:val="single" w:sz="6" w:space="0" w:color="auto"/>
              <w:right w:val="single" w:sz="12" w:space="0" w:color="auto"/>
            </w:tcBorders>
          </w:tcPr>
          <w:p w14:paraId="1FDFEDED" w14:textId="77777777" w:rsidR="006B4F46" w:rsidRPr="001C653E" w:rsidRDefault="006B4F46" w:rsidP="00576F81">
            <w:pPr>
              <w:pStyle w:val="ListParagraph"/>
              <w:numPr>
                <w:ilvl w:val="0"/>
                <w:numId w:val="6"/>
              </w:numPr>
              <w:jc w:val="both"/>
              <w:rPr>
                <w:sz w:val="20"/>
                <w:szCs w:val="20"/>
                <w:lang w:val="en-US" w:bidi="bn-BD"/>
              </w:rPr>
            </w:pPr>
          </w:p>
        </w:tc>
        <w:tc>
          <w:tcPr>
            <w:tcW w:w="4853" w:type="dxa"/>
            <w:tcBorders>
              <w:left w:val="nil"/>
            </w:tcBorders>
          </w:tcPr>
          <w:p w14:paraId="6CB753DE" w14:textId="77777777" w:rsidR="006B4F46" w:rsidRPr="001C653E" w:rsidRDefault="006B4F46" w:rsidP="007167BF">
            <w:pPr>
              <w:rPr>
                <w:sz w:val="20"/>
                <w:szCs w:val="20"/>
              </w:rPr>
            </w:pPr>
            <w:r w:rsidRPr="001C653E">
              <w:rPr>
                <w:sz w:val="20"/>
                <w:szCs w:val="20"/>
              </w:rPr>
              <w:t xml:space="preserve">Has your </w:t>
            </w:r>
            <w:r w:rsidRPr="001C653E">
              <w:rPr>
                <w:sz w:val="20"/>
                <w:szCs w:val="20"/>
                <w:u w:val="single"/>
              </w:rPr>
              <w:t>current</w:t>
            </w:r>
            <w:r w:rsidRPr="001C653E">
              <w:rPr>
                <w:sz w:val="20"/>
                <w:szCs w:val="20"/>
              </w:rPr>
              <w:t>/</w:t>
            </w:r>
            <w:r w:rsidRPr="001C653E">
              <w:rPr>
                <w:sz w:val="20"/>
                <w:szCs w:val="20"/>
                <w:u w:val="single"/>
              </w:rPr>
              <w:t>most recent</w:t>
            </w:r>
            <w:r w:rsidRPr="001C653E">
              <w:rPr>
                <w:sz w:val="20"/>
                <w:szCs w:val="20"/>
              </w:rPr>
              <w:t xml:space="preserve"> husband/partner had children with any other woman while being with you?</w:t>
            </w:r>
          </w:p>
          <w:p w14:paraId="50196362" w14:textId="77777777" w:rsidR="006B4F46" w:rsidRPr="001C653E" w:rsidRDefault="006B4F46" w:rsidP="007167BF">
            <w:pPr>
              <w:rPr>
                <w:sz w:val="20"/>
                <w:szCs w:val="20"/>
              </w:rPr>
            </w:pPr>
            <w:r w:rsidRPr="001C653E">
              <w:rPr>
                <w:rFonts w:ascii="SutonnyMJ" w:hAnsi="SutonnyMJ"/>
                <w:sz w:val="20"/>
                <w:szCs w:val="20"/>
              </w:rPr>
              <w:t>Avcwb ¯¿x _vKv Ae¯’vq Ab¨ †Kvb gwnjvi †c‡U wK Avcbvi (‡kl) ¯^vgxi †Kvb ev”Pv G‡m‡Q?</w:t>
            </w:r>
          </w:p>
        </w:tc>
        <w:tc>
          <w:tcPr>
            <w:tcW w:w="3959" w:type="dxa"/>
            <w:gridSpan w:val="3"/>
          </w:tcPr>
          <w:p w14:paraId="79068AA1" w14:textId="77777777" w:rsidR="006B4F46" w:rsidRPr="001C653E" w:rsidRDefault="006B4F46" w:rsidP="004A06AA">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14:paraId="0B012F23" w14:textId="77777777" w:rsidR="006B4F46" w:rsidRPr="001C653E" w:rsidRDefault="006B4F46" w:rsidP="004A06AA">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14:paraId="477A13E0" w14:textId="77777777" w:rsidR="006B4F46" w:rsidRPr="001C653E" w:rsidRDefault="006B4F46" w:rsidP="004A06AA">
            <w:pPr>
              <w:tabs>
                <w:tab w:val="right" w:leader="dot" w:pos="3810"/>
              </w:tabs>
              <w:jc w:val="both"/>
              <w:rPr>
                <w:b/>
                <w:sz w:val="20"/>
                <w:szCs w:val="20"/>
              </w:rPr>
            </w:pPr>
            <w:r w:rsidRPr="001C653E">
              <w:rPr>
                <w:sz w:val="20"/>
                <w:szCs w:val="20"/>
              </w:rPr>
              <w:t>MAY HAVE (</w:t>
            </w:r>
            <w:r w:rsidRPr="001C653E">
              <w:rPr>
                <w:rFonts w:ascii="SutonnyMJ" w:hAnsi="SutonnyMJ"/>
                <w:sz w:val="20"/>
                <w:szCs w:val="20"/>
              </w:rPr>
              <w:t>n‡Z cv‡i)</w:t>
            </w:r>
            <w:r w:rsidRPr="001C653E">
              <w:rPr>
                <w:sz w:val="20"/>
                <w:szCs w:val="20"/>
              </w:rPr>
              <w:t>................................3</w:t>
            </w:r>
          </w:p>
          <w:p w14:paraId="31596120" w14:textId="77777777" w:rsidR="006B4F46" w:rsidRPr="001C653E" w:rsidRDefault="006B4F46" w:rsidP="004A06AA">
            <w:pPr>
              <w:tabs>
                <w:tab w:val="left" w:pos="720"/>
                <w:tab w:val="right" w:leader="dot" w:pos="3810"/>
              </w:tabs>
              <w:jc w:val="both"/>
              <w:rPr>
                <w:rFonts w:cs="Vrinda"/>
                <w:sz w:val="20"/>
                <w:szCs w:val="25"/>
                <w:cs/>
                <w:lang w:bidi="bn-BD"/>
              </w:rPr>
            </w:pPr>
            <w:r w:rsidRPr="001C653E">
              <w:rPr>
                <w:sz w:val="20"/>
                <w:szCs w:val="20"/>
              </w:rPr>
              <w:t>DON’T KNOW /DON’T REMEMBER</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tc>
        <w:tc>
          <w:tcPr>
            <w:tcW w:w="903" w:type="dxa"/>
          </w:tcPr>
          <w:p w14:paraId="4CEFDFEA" w14:textId="77777777" w:rsidR="006B4F46" w:rsidRPr="001C653E" w:rsidRDefault="006B4F46" w:rsidP="007167BF">
            <w:pPr>
              <w:jc w:val="both"/>
              <w:rPr>
                <w:sz w:val="20"/>
              </w:rPr>
            </w:pPr>
          </w:p>
        </w:tc>
      </w:tr>
    </w:tbl>
    <w:p w14:paraId="7CCE2706" w14:textId="77777777" w:rsidR="00374D24" w:rsidRPr="001C653E" w:rsidRDefault="00374D24" w:rsidP="00374D24">
      <w:pPr>
        <w:pStyle w:val="Footer"/>
        <w:rPr>
          <w:sz w:val="16"/>
          <w:szCs w:val="16"/>
        </w:rPr>
      </w:pPr>
    </w:p>
    <w:p w14:paraId="0BBBF909" w14:textId="77777777" w:rsidR="00747CB6" w:rsidRPr="001C653E" w:rsidRDefault="00747CB6" w:rsidP="00374D24">
      <w:pPr>
        <w:pStyle w:val="Footer"/>
        <w:rPr>
          <w:sz w:val="16"/>
          <w:szCs w:val="16"/>
        </w:rPr>
      </w:pPr>
    </w:p>
    <w:p w14:paraId="454D7874" w14:textId="77777777" w:rsidR="00747CB6" w:rsidRPr="001C653E" w:rsidRDefault="00747CB6" w:rsidP="00374D24">
      <w:pPr>
        <w:pStyle w:val="Footer"/>
        <w:rPr>
          <w:sz w:val="16"/>
          <w:szCs w:val="16"/>
        </w:rPr>
      </w:pPr>
    </w:p>
    <w:p w14:paraId="4812DE18" w14:textId="77777777" w:rsidR="00747CB6" w:rsidRPr="001C653E" w:rsidRDefault="00747CB6" w:rsidP="00374D24">
      <w:pPr>
        <w:pStyle w:val="Footer"/>
        <w:rPr>
          <w:sz w:val="16"/>
          <w:szCs w:val="16"/>
        </w:rPr>
      </w:pPr>
    </w:p>
    <w:p w14:paraId="16DF2466" w14:textId="77777777" w:rsidR="00747CB6" w:rsidRPr="001C653E" w:rsidRDefault="00747CB6" w:rsidP="00374D24">
      <w:pPr>
        <w:pStyle w:val="Footer"/>
        <w:rPr>
          <w:sz w:val="16"/>
          <w:szCs w:val="16"/>
        </w:rPr>
      </w:pPr>
    </w:p>
    <w:p w14:paraId="09842331" w14:textId="77777777" w:rsidR="00747CB6" w:rsidRPr="001C653E" w:rsidRDefault="00747CB6" w:rsidP="00374D24">
      <w:pPr>
        <w:pStyle w:val="Footer"/>
        <w:rPr>
          <w:sz w:val="16"/>
          <w:szCs w:val="16"/>
        </w:rPr>
      </w:pPr>
    </w:p>
    <w:p w14:paraId="2D46C2E1" w14:textId="77777777" w:rsidR="00747CB6" w:rsidRPr="001C653E" w:rsidRDefault="00747CB6" w:rsidP="00374D24">
      <w:pPr>
        <w:pStyle w:val="Footer"/>
        <w:rPr>
          <w:sz w:val="16"/>
          <w:szCs w:val="16"/>
        </w:rPr>
      </w:pPr>
    </w:p>
    <w:p w14:paraId="0EAEEE6F" w14:textId="77777777" w:rsidR="00747CB6" w:rsidRPr="001C653E" w:rsidRDefault="00747CB6" w:rsidP="00374D24">
      <w:pPr>
        <w:pStyle w:val="Footer"/>
        <w:rPr>
          <w:sz w:val="16"/>
          <w:szCs w:val="16"/>
        </w:rPr>
      </w:pPr>
    </w:p>
    <w:p w14:paraId="67FDD0BE" w14:textId="77777777" w:rsidR="00747CB6" w:rsidRPr="001C653E" w:rsidRDefault="00747CB6" w:rsidP="00374D24">
      <w:pPr>
        <w:pStyle w:val="Footer"/>
        <w:rPr>
          <w:sz w:val="16"/>
          <w:szCs w:val="16"/>
        </w:rPr>
      </w:pPr>
    </w:p>
    <w:p w14:paraId="0F3E009D" w14:textId="77777777" w:rsidR="00747CB6" w:rsidRPr="001C653E" w:rsidRDefault="00747CB6" w:rsidP="00374D24">
      <w:pPr>
        <w:pStyle w:val="Footer"/>
        <w:rPr>
          <w:sz w:val="16"/>
          <w:szCs w:val="16"/>
        </w:rPr>
      </w:pPr>
    </w:p>
    <w:p w14:paraId="58AA369D" w14:textId="77777777" w:rsidR="00747CB6" w:rsidRPr="001C653E" w:rsidRDefault="00747CB6" w:rsidP="00374D24">
      <w:pPr>
        <w:pStyle w:val="Footer"/>
        <w:rPr>
          <w:sz w:val="16"/>
          <w:szCs w:val="16"/>
        </w:rPr>
      </w:pPr>
    </w:p>
    <w:p w14:paraId="14FE0BFD" w14:textId="77777777" w:rsidR="00747CB6" w:rsidRPr="001C653E" w:rsidRDefault="00747CB6" w:rsidP="00374D24">
      <w:pPr>
        <w:pStyle w:val="Footer"/>
        <w:rPr>
          <w:sz w:val="16"/>
          <w:szCs w:val="16"/>
        </w:rPr>
      </w:pPr>
    </w:p>
    <w:p w14:paraId="711EB26A" w14:textId="77777777" w:rsidR="00747CB6" w:rsidRPr="001C653E" w:rsidRDefault="00747CB6" w:rsidP="00374D24">
      <w:pPr>
        <w:pStyle w:val="Footer"/>
        <w:rPr>
          <w:sz w:val="16"/>
          <w:szCs w:val="16"/>
        </w:rPr>
      </w:pPr>
    </w:p>
    <w:p w14:paraId="41AF6D9D" w14:textId="77777777" w:rsidR="00747CB6" w:rsidRPr="001C653E" w:rsidRDefault="00747CB6" w:rsidP="00374D24">
      <w:pPr>
        <w:pStyle w:val="Footer"/>
        <w:rPr>
          <w:sz w:val="16"/>
          <w:szCs w:val="16"/>
        </w:rPr>
      </w:pPr>
    </w:p>
    <w:p w14:paraId="020D0977" w14:textId="77777777" w:rsidR="00747CB6" w:rsidRPr="001C653E" w:rsidRDefault="00747CB6" w:rsidP="00374D24">
      <w:pPr>
        <w:pStyle w:val="Footer"/>
        <w:rPr>
          <w:sz w:val="16"/>
          <w:szCs w:val="16"/>
        </w:rPr>
      </w:pPr>
    </w:p>
    <w:p w14:paraId="4930BD26" w14:textId="77777777" w:rsidR="00747CB6" w:rsidRPr="001C653E" w:rsidRDefault="00747CB6" w:rsidP="00374D24">
      <w:pPr>
        <w:pStyle w:val="Footer"/>
        <w:rPr>
          <w:sz w:val="16"/>
          <w:szCs w:val="16"/>
        </w:rPr>
      </w:pPr>
    </w:p>
    <w:p w14:paraId="6DD52702" w14:textId="77777777" w:rsidR="00747CB6" w:rsidRPr="001C653E" w:rsidRDefault="00747CB6" w:rsidP="00374D24">
      <w:pPr>
        <w:pStyle w:val="Footer"/>
        <w:rPr>
          <w:sz w:val="16"/>
          <w:szCs w:val="16"/>
        </w:rPr>
      </w:pPr>
    </w:p>
    <w:p w14:paraId="25465E28" w14:textId="77777777" w:rsidR="00747CB6" w:rsidRPr="001C653E" w:rsidRDefault="00747CB6" w:rsidP="00374D24">
      <w:pPr>
        <w:pStyle w:val="Footer"/>
        <w:rPr>
          <w:sz w:val="16"/>
          <w:szCs w:val="16"/>
        </w:rPr>
      </w:pPr>
    </w:p>
    <w:p w14:paraId="1796E3B3" w14:textId="77777777" w:rsidR="00747CB6" w:rsidRPr="001C653E" w:rsidRDefault="00747CB6" w:rsidP="00374D24">
      <w:pPr>
        <w:pStyle w:val="Footer"/>
        <w:rPr>
          <w:sz w:val="16"/>
          <w:szCs w:val="16"/>
        </w:rPr>
      </w:pPr>
    </w:p>
    <w:p w14:paraId="12AA023A" w14:textId="77777777" w:rsidR="00747CB6" w:rsidRPr="001C653E" w:rsidRDefault="00747CB6" w:rsidP="00374D24">
      <w:pPr>
        <w:pStyle w:val="Footer"/>
        <w:rPr>
          <w:sz w:val="16"/>
          <w:szCs w:val="16"/>
        </w:rPr>
      </w:pPr>
    </w:p>
    <w:p w14:paraId="1F242764" w14:textId="77777777" w:rsidR="00747CB6" w:rsidRPr="001C653E" w:rsidRDefault="00747CB6" w:rsidP="00374D24">
      <w:pPr>
        <w:pStyle w:val="Footer"/>
        <w:rPr>
          <w:sz w:val="16"/>
          <w:szCs w:val="16"/>
        </w:rPr>
      </w:pPr>
    </w:p>
    <w:p w14:paraId="4907E345" w14:textId="77777777" w:rsidR="00747CB6" w:rsidRPr="001C653E" w:rsidRDefault="00747CB6" w:rsidP="00374D24">
      <w:pPr>
        <w:pStyle w:val="Footer"/>
        <w:rPr>
          <w:sz w:val="16"/>
          <w:szCs w:val="16"/>
        </w:rPr>
      </w:pPr>
    </w:p>
    <w:p w14:paraId="4EA6B3E5" w14:textId="77777777" w:rsidR="00747CB6" w:rsidRPr="001C653E" w:rsidRDefault="00747CB6" w:rsidP="00374D24">
      <w:pPr>
        <w:pStyle w:val="Footer"/>
        <w:rPr>
          <w:sz w:val="16"/>
          <w:szCs w:val="16"/>
        </w:rPr>
      </w:pPr>
    </w:p>
    <w:p w14:paraId="6C502C42" w14:textId="77777777" w:rsidR="00747CB6" w:rsidRPr="001C653E" w:rsidRDefault="00747CB6" w:rsidP="00374D24">
      <w:pPr>
        <w:pStyle w:val="Footer"/>
        <w:rPr>
          <w:sz w:val="16"/>
          <w:szCs w:val="16"/>
        </w:rPr>
      </w:pPr>
    </w:p>
    <w:p w14:paraId="5ABED889" w14:textId="77777777" w:rsidR="00747CB6" w:rsidRPr="001C653E" w:rsidRDefault="00747CB6" w:rsidP="00374D24">
      <w:pPr>
        <w:pStyle w:val="Footer"/>
        <w:rPr>
          <w:sz w:val="16"/>
          <w:szCs w:val="16"/>
        </w:rPr>
      </w:pPr>
    </w:p>
    <w:p w14:paraId="6685E3A6" w14:textId="77777777" w:rsidR="00747CB6" w:rsidRPr="001C653E" w:rsidRDefault="00747CB6" w:rsidP="00374D24">
      <w:pPr>
        <w:pStyle w:val="Footer"/>
        <w:rPr>
          <w:sz w:val="16"/>
          <w:szCs w:val="16"/>
        </w:rPr>
      </w:pPr>
    </w:p>
    <w:p w14:paraId="397B3604" w14:textId="77777777" w:rsidR="00747CB6" w:rsidRPr="001C653E" w:rsidRDefault="00747CB6" w:rsidP="00374D24">
      <w:pPr>
        <w:pStyle w:val="Footer"/>
        <w:rPr>
          <w:sz w:val="16"/>
          <w:szCs w:val="16"/>
        </w:rPr>
      </w:pPr>
    </w:p>
    <w:p w14:paraId="46D401B5" w14:textId="77777777" w:rsidR="00747CB6" w:rsidRPr="001C653E" w:rsidRDefault="00747CB6" w:rsidP="00374D24">
      <w:pPr>
        <w:pStyle w:val="Footer"/>
        <w:rPr>
          <w:sz w:val="16"/>
          <w:szCs w:val="16"/>
        </w:rPr>
      </w:pPr>
    </w:p>
    <w:p w14:paraId="4E5256D1" w14:textId="77777777" w:rsidR="00747CB6" w:rsidRPr="001C653E" w:rsidRDefault="00747CB6" w:rsidP="00374D24">
      <w:pPr>
        <w:pStyle w:val="Footer"/>
        <w:rPr>
          <w:sz w:val="16"/>
          <w:szCs w:val="16"/>
        </w:rPr>
      </w:pPr>
    </w:p>
    <w:p w14:paraId="47D97681" w14:textId="77777777" w:rsidR="00747CB6" w:rsidRPr="001C653E" w:rsidRDefault="00747CB6" w:rsidP="00374D24">
      <w:pPr>
        <w:pStyle w:val="Footer"/>
        <w:rPr>
          <w:sz w:val="16"/>
          <w:szCs w:val="16"/>
        </w:rPr>
      </w:pPr>
    </w:p>
    <w:p w14:paraId="7CA3FFE3" w14:textId="77777777" w:rsidR="00747CB6" w:rsidRPr="001C653E" w:rsidRDefault="00747CB6" w:rsidP="00374D24">
      <w:pPr>
        <w:pStyle w:val="Footer"/>
        <w:rPr>
          <w:sz w:val="16"/>
          <w:szCs w:val="16"/>
        </w:rPr>
      </w:pPr>
    </w:p>
    <w:p w14:paraId="3A9C9D2E" w14:textId="77777777" w:rsidR="00747CB6" w:rsidRPr="001C653E" w:rsidRDefault="00747CB6" w:rsidP="00374D24">
      <w:pPr>
        <w:pStyle w:val="Footer"/>
        <w:rPr>
          <w:sz w:val="16"/>
          <w:szCs w:val="16"/>
        </w:rPr>
      </w:pPr>
    </w:p>
    <w:p w14:paraId="2546AEFA" w14:textId="77777777" w:rsidR="00747CB6" w:rsidRPr="001C653E" w:rsidRDefault="00747CB6" w:rsidP="00374D24">
      <w:pPr>
        <w:pStyle w:val="Footer"/>
        <w:rPr>
          <w:sz w:val="16"/>
          <w:szCs w:val="16"/>
        </w:rPr>
      </w:pPr>
    </w:p>
    <w:p w14:paraId="23B36851" w14:textId="77777777" w:rsidR="00747CB6" w:rsidRPr="001C653E" w:rsidRDefault="00747CB6" w:rsidP="00374D24">
      <w:pPr>
        <w:pStyle w:val="Footer"/>
        <w:rPr>
          <w:sz w:val="16"/>
          <w:szCs w:val="16"/>
        </w:rPr>
      </w:pPr>
    </w:p>
    <w:p w14:paraId="34B5A772" w14:textId="77777777" w:rsidR="00747CB6" w:rsidRPr="001C653E" w:rsidRDefault="00747CB6" w:rsidP="00374D24">
      <w:pPr>
        <w:pStyle w:val="Footer"/>
        <w:rPr>
          <w:sz w:val="16"/>
          <w:szCs w:val="16"/>
        </w:rPr>
      </w:pPr>
    </w:p>
    <w:p w14:paraId="37E586D9" w14:textId="77777777" w:rsidR="00747CB6" w:rsidRPr="001C653E" w:rsidRDefault="00747CB6" w:rsidP="00374D24">
      <w:pPr>
        <w:pStyle w:val="Footer"/>
        <w:rPr>
          <w:sz w:val="16"/>
          <w:szCs w:val="16"/>
        </w:rPr>
      </w:pPr>
    </w:p>
    <w:p w14:paraId="7B7302C7" w14:textId="77777777" w:rsidR="00747CB6" w:rsidRPr="001C653E" w:rsidRDefault="00747CB6" w:rsidP="00374D24">
      <w:pPr>
        <w:pStyle w:val="Footer"/>
        <w:rPr>
          <w:sz w:val="16"/>
          <w:szCs w:val="16"/>
        </w:rPr>
      </w:pPr>
    </w:p>
    <w:p w14:paraId="063E853B" w14:textId="77777777" w:rsidR="00747CB6" w:rsidRPr="001C653E" w:rsidRDefault="00747CB6" w:rsidP="00374D24">
      <w:pPr>
        <w:pStyle w:val="Footer"/>
        <w:rPr>
          <w:sz w:val="16"/>
          <w:szCs w:val="16"/>
        </w:rPr>
      </w:pPr>
    </w:p>
    <w:p w14:paraId="2789E281" w14:textId="77777777" w:rsidR="00747CB6" w:rsidRPr="001C653E" w:rsidRDefault="00747CB6" w:rsidP="00374D24">
      <w:pPr>
        <w:pStyle w:val="Footer"/>
        <w:rPr>
          <w:sz w:val="16"/>
          <w:szCs w:val="16"/>
        </w:rPr>
      </w:pPr>
    </w:p>
    <w:p w14:paraId="6FC33FEF" w14:textId="77777777" w:rsidR="00747CB6" w:rsidRPr="001C653E" w:rsidRDefault="00747CB6" w:rsidP="00374D24">
      <w:pPr>
        <w:pStyle w:val="Footer"/>
        <w:rPr>
          <w:sz w:val="16"/>
          <w:szCs w:val="16"/>
        </w:rPr>
      </w:pPr>
    </w:p>
    <w:p w14:paraId="3078A232" w14:textId="77777777" w:rsidR="00747CB6" w:rsidRPr="001C653E" w:rsidRDefault="00747CB6" w:rsidP="00374D24">
      <w:pPr>
        <w:pStyle w:val="Footer"/>
        <w:rPr>
          <w:sz w:val="16"/>
          <w:szCs w:val="16"/>
        </w:rPr>
      </w:pPr>
    </w:p>
    <w:p w14:paraId="1EF32112" w14:textId="77777777" w:rsidR="00747CB6" w:rsidRPr="001C653E" w:rsidRDefault="00747CB6" w:rsidP="00374D24">
      <w:pPr>
        <w:pStyle w:val="Footer"/>
        <w:rPr>
          <w:sz w:val="16"/>
          <w:szCs w:val="16"/>
        </w:rPr>
      </w:pPr>
    </w:p>
    <w:p w14:paraId="70487F43" w14:textId="77777777" w:rsidR="00747CB6" w:rsidRPr="001C653E" w:rsidRDefault="00747CB6" w:rsidP="00374D24">
      <w:pPr>
        <w:pStyle w:val="Footer"/>
        <w:rPr>
          <w:sz w:val="16"/>
          <w:szCs w:val="16"/>
        </w:rPr>
      </w:pPr>
    </w:p>
    <w:p w14:paraId="2847115F" w14:textId="77777777" w:rsidR="00747CB6" w:rsidRPr="001C653E" w:rsidRDefault="00747CB6" w:rsidP="00374D24">
      <w:pPr>
        <w:pStyle w:val="Footer"/>
        <w:rPr>
          <w:sz w:val="16"/>
          <w:szCs w:val="16"/>
        </w:rPr>
      </w:pPr>
    </w:p>
    <w:p w14:paraId="49722FDE" w14:textId="77777777" w:rsidR="00747CB6" w:rsidRPr="001C653E" w:rsidRDefault="00747CB6" w:rsidP="00374D24">
      <w:pPr>
        <w:pStyle w:val="Footer"/>
        <w:rPr>
          <w:sz w:val="16"/>
          <w:szCs w:val="16"/>
        </w:rPr>
      </w:pPr>
    </w:p>
    <w:p w14:paraId="3CA346FE" w14:textId="77777777" w:rsidR="00747CB6" w:rsidRPr="001C653E" w:rsidRDefault="00747CB6" w:rsidP="00374D24">
      <w:pPr>
        <w:pStyle w:val="Footer"/>
        <w:rPr>
          <w:sz w:val="16"/>
          <w:szCs w:val="16"/>
        </w:rPr>
      </w:pPr>
    </w:p>
    <w:p w14:paraId="5EE754F7" w14:textId="77777777" w:rsidR="00747CB6" w:rsidRPr="001C653E" w:rsidRDefault="00747CB6" w:rsidP="00374D24">
      <w:pPr>
        <w:pStyle w:val="Footer"/>
        <w:rPr>
          <w:sz w:val="16"/>
          <w:szCs w:val="16"/>
        </w:rPr>
      </w:pPr>
    </w:p>
    <w:p w14:paraId="6BB367A3" w14:textId="77777777" w:rsidR="00747CB6" w:rsidRPr="001C653E" w:rsidRDefault="00747CB6" w:rsidP="00374D24">
      <w:pPr>
        <w:pStyle w:val="Footer"/>
        <w:rPr>
          <w:sz w:val="16"/>
          <w:szCs w:val="16"/>
        </w:rPr>
      </w:pPr>
    </w:p>
    <w:p w14:paraId="5C9BC53C" w14:textId="77777777" w:rsidR="00747CB6" w:rsidRPr="001C653E" w:rsidRDefault="00747CB6" w:rsidP="00374D24">
      <w:pPr>
        <w:pStyle w:val="Footer"/>
        <w:rPr>
          <w:sz w:val="16"/>
          <w:szCs w:val="16"/>
        </w:rPr>
      </w:pPr>
    </w:p>
    <w:p w14:paraId="5EEA73B9" w14:textId="77777777" w:rsidR="00747CB6" w:rsidRPr="001C653E" w:rsidRDefault="00747CB6" w:rsidP="00374D24">
      <w:pPr>
        <w:pStyle w:val="Footer"/>
        <w:rPr>
          <w:sz w:val="16"/>
          <w:szCs w:val="16"/>
        </w:rPr>
      </w:pPr>
    </w:p>
    <w:p w14:paraId="636673BF" w14:textId="77777777" w:rsidR="00747CB6" w:rsidRPr="001C653E" w:rsidRDefault="00747CB6" w:rsidP="00374D24">
      <w:pPr>
        <w:pStyle w:val="Footer"/>
        <w:rPr>
          <w:sz w:val="16"/>
          <w:szCs w:val="16"/>
        </w:rPr>
      </w:pPr>
    </w:p>
    <w:p w14:paraId="6C7343AC" w14:textId="77777777" w:rsidR="00747CB6" w:rsidRPr="001C653E" w:rsidRDefault="00747CB6" w:rsidP="00374D24">
      <w:pPr>
        <w:pStyle w:val="Footer"/>
        <w:rPr>
          <w:sz w:val="16"/>
          <w:szCs w:val="16"/>
        </w:rPr>
      </w:pPr>
    </w:p>
    <w:p w14:paraId="1CF7FCCC" w14:textId="77777777" w:rsidR="008D0ADD" w:rsidRPr="001C653E" w:rsidRDefault="008D0ADD">
      <w:pPr>
        <w:rPr>
          <w:rFonts w:cs="Vrinda"/>
          <w:sz w:val="16"/>
          <w:szCs w:val="20"/>
          <w:cs/>
          <w:lang w:bidi="bn-BD"/>
        </w:rPr>
      </w:pPr>
      <w:r w:rsidRPr="001C653E">
        <w:rPr>
          <w:sz w:val="16"/>
          <w:szCs w:val="16"/>
        </w:rPr>
        <w:br w:type="page"/>
      </w:r>
    </w:p>
    <w:p w14:paraId="70A9D361" w14:textId="77777777" w:rsidR="00747CB6" w:rsidRPr="001C653E" w:rsidRDefault="00747CB6" w:rsidP="00374D24">
      <w:pPr>
        <w:pStyle w:val="Footer"/>
        <w:rPr>
          <w:sz w:val="16"/>
          <w:szCs w:val="16"/>
        </w:rPr>
      </w:pPr>
    </w:p>
    <w:tbl>
      <w:tblPr>
        <w:tblW w:w="4675" w:type="pct"/>
        <w:tblLook w:val="0000" w:firstRow="0" w:lastRow="0" w:firstColumn="0" w:lastColumn="0" w:noHBand="0" w:noVBand="0"/>
      </w:tblPr>
      <w:tblGrid>
        <w:gridCol w:w="511"/>
        <w:gridCol w:w="4472"/>
        <w:gridCol w:w="1135"/>
        <w:gridCol w:w="302"/>
        <w:gridCol w:w="64"/>
        <w:gridCol w:w="420"/>
        <w:gridCol w:w="731"/>
        <w:gridCol w:w="84"/>
        <w:gridCol w:w="1013"/>
        <w:gridCol w:w="607"/>
        <w:gridCol w:w="274"/>
        <w:gridCol w:w="376"/>
      </w:tblGrid>
      <w:tr w:rsidR="006B4F46" w:rsidRPr="001C653E" w14:paraId="4E69C72C" w14:textId="77777777" w:rsidTr="006B4F46">
        <w:trPr>
          <w:cantSplit/>
          <w:trHeight w:val="420"/>
        </w:trPr>
        <w:tc>
          <w:tcPr>
            <w:tcW w:w="5000" w:type="pct"/>
            <w:gridSpan w:val="12"/>
            <w:tcBorders>
              <w:top w:val="single" w:sz="12" w:space="0" w:color="auto"/>
              <w:left w:val="single" w:sz="4" w:space="0" w:color="auto"/>
              <w:bottom w:val="single" w:sz="12" w:space="0" w:color="auto"/>
              <w:right w:val="single" w:sz="12" w:space="0" w:color="auto"/>
            </w:tcBorders>
            <w:shd w:val="clear" w:color="auto" w:fill="FFFF00"/>
          </w:tcPr>
          <w:p w14:paraId="3E1F3610" w14:textId="77777777" w:rsidR="006B4F46" w:rsidRPr="001C653E" w:rsidRDefault="006B4F46" w:rsidP="002007DA">
            <w:pPr>
              <w:jc w:val="center"/>
              <w:rPr>
                <w:b/>
                <w:sz w:val="20"/>
                <w:szCs w:val="20"/>
              </w:rPr>
            </w:pPr>
            <w:r w:rsidRPr="001C653E">
              <w:rPr>
                <w:b/>
                <w:sz w:val="20"/>
                <w:szCs w:val="20"/>
              </w:rPr>
              <w:t xml:space="preserve">SECTION </w:t>
            </w:r>
            <w:r w:rsidRPr="001C653E">
              <w:rPr>
                <w:rFonts w:hint="cs"/>
                <w:b/>
                <w:sz w:val="20"/>
                <w:szCs w:val="20"/>
                <w:cs/>
                <w:lang w:bidi="bn-BD"/>
              </w:rPr>
              <w:t>8</w:t>
            </w:r>
            <w:r w:rsidRPr="001C653E">
              <w:rPr>
                <w:b/>
                <w:sz w:val="20"/>
                <w:szCs w:val="20"/>
                <w:lang w:val="en-US" w:bidi="bn-BD"/>
              </w:rPr>
              <w:t>:</w:t>
            </w:r>
            <w:r w:rsidRPr="001C653E">
              <w:rPr>
                <w:b/>
                <w:sz w:val="20"/>
                <w:szCs w:val="20"/>
              </w:rPr>
              <w:t xml:space="preserve"> INTIMATE RELATIONSHIP</w:t>
            </w:r>
          </w:p>
        </w:tc>
      </w:tr>
      <w:tr w:rsidR="006B4F46" w:rsidRPr="001C653E" w14:paraId="3AA00B08" w14:textId="77777777" w:rsidTr="006B4F46">
        <w:trPr>
          <w:cantSplit/>
        </w:trPr>
        <w:tc>
          <w:tcPr>
            <w:tcW w:w="5000" w:type="pct"/>
            <w:gridSpan w:val="12"/>
            <w:tcBorders>
              <w:top w:val="single" w:sz="12" w:space="0" w:color="auto"/>
              <w:left w:val="single" w:sz="4" w:space="0" w:color="auto"/>
              <w:right w:val="single" w:sz="6" w:space="0" w:color="auto"/>
            </w:tcBorders>
          </w:tcPr>
          <w:p w14:paraId="4B0AC823" w14:textId="77777777" w:rsidR="006B4F46" w:rsidRPr="001C653E" w:rsidRDefault="006B4F46" w:rsidP="006B4F46">
            <w:pPr>
              <w:pStyle w:val="CommentText"/>
              <w:jc w:val="both"/>
              <w:rPr>
                <w:cs/>
                <w:lang w:bidi="bn-IN"/>
              </w:rPr>
            </w:pPr>
            <w:r w:rsidRPr="001C653E">
              <w:t>When two people marry or live together, they usually share both good and bad moments.  I would now like to ask you some questions about your current and past relationships and how your husband/partner treats (treated) you.  If anyone interrupts us I will change the topic of conversation.  I would again like to assure you that your answers will be kept secret, and that you do not have to answer any questions that you do not want to.  May I continue?</w:t>
            </w:r>
          </w:p>
          <w:p w14:paraId="77ACC8CB" w14:textId="77777777" w:rsidR="006B4F46" w:rsidRPr="001C653E" w:rsidRDefault="006B4F46" w:rsidP="006B4F46">
            <w:pPr>
              <w:pStyle w:val="CommentText"/>
              <w:rPr>
                <w:rFonts w:ascii="SutonnyMJ" w:hAnsi="SutonnyMJ"/>
              </w:rPr>
            </w:pPr>
            <w:r w:rsidRPr="001C653E">
              <w:rPr>
                <w:rFonts w:ascii="SutonnyMJ" w:hAnsi="SutonnyMJ"/>
              </w:rPr>
              <w:t>`yBRb gvbyl GK m‡½ evm Ki‡j fvj-g›` `y ai‡bi AwfÁZvB mvaviYZ n‡q _v‡K| Avcbvi ¯^vgx Avcbvi m‡½  wK iKg e¨envi K‡ib/ Ki‡Zb Zv wb‡q GLb wKQy  cÖkœ Kie| hw` †KD Avjv‡ci gvSLv‡b G‡m nvwRi nq Zvn‡j Avwg Avjv‡ci welq cv‡ë ‡dje| Avcbvi DËi¸‡jv G‡Kev‡i †Mvcb ivLv n‡e| †h cÖ‡kœi DËi Avcwb w`‡Z Pvb bv †m cÖ‡kœi DËi Avcbv‡K w`‡Z n‡e bv| Avwg wK cÖkœ Avi¤¢ Kie?</w:t>
            </w:r>
          </w:p>
        </w:tc>
      </w:tr>
      <w:tr w:rsidR="006B4F46" w:rsidRPr="001C653E" w14:paraId="2E8A827D" w14:textId="77777777" w:rsidTr="006B4F46">
        <w:trPr>
          <w:cantSplit/>
          <w:trHeight w:val="390"/>
        </w:trPr>
        <w:tc>
          <w:tcPr>
            <w:tcW w:w="256" w:type="pct"/>
            <w:tcBorders>
              <w:top w:val="single" w:sz="6" w:space="0" w:color="auto"/>
              <w:left w:val="single" w:sz="6" w:space="0" w:color="auto"/>
              <w:bottom w:val="single" w:sz="6" w:space="0" w:color="auto"/>
            </w:tcBorders>
          </w:tcPr>
          <w:p w14:paraId="28D41257" w14:textId="77777777" w:rsidR="006B4F46" w:rsidRPr="001C653E" w:rsidRDefault="006B4F46" w:rsidP="00CA39CB">
            <w:pPr>
              <w:jc w:val="both"/>
              <w:rPr>
                <w:rFonts w:cs="Vrinda"/>
                <w:sz w:val="20"/>
                <w:szCs w:val="20"/>
                <w:lang w:val="en-US" w:bidi="bn-BD"/>
              </w:rPr>
            </w:pPr>
            <w:r w:rsidRPr="001C653E">
              <w:rPr>
                <w:rFonts w:cs="Vrinda"/>
                <w:sz w:val="20"/>
                <w:szCs w:val="20"/>
                <w:lang w:val="en-US" w:bidi="bn-BD"/>
              </w:rPr>
              <w:t>No.</w:t>
            </w:r>
          </w:p>
        </w:tc>
        <w:tc>
          <w:tcPr>
            <w:tcW w:w="2239" w:type="pct"/>
            <w:tcBorders>
              <w:top w:val="single" w:sz="6" w:space="0" w:color="auto"/>
              <w:left w:val="single" w:sz="12" w:space="0" w:color="auto"/>
              <w:bottom w:val="single" w:sz="6" w:space="0" w:color="auto"/>
              <w:right w:val="single" w:sz="4" w:space="0" w:color="auto"/>
            </w:tcBorders>
          </w:tcPr>
          <w:p w14:paraId="6AD064AD" w14:textId="77777777" w:rsidR="006B4F46" w:rsidRPr="001C653E" w:rsidRDefault="006B4F46" w:rsidP="00CA39CB">
            <w:pPr>
              <w:jc w:val="both"/>
              <w:rPr>
                <w:rFonts w:cs="Vrinda"/>
                <w:sz w:val="20"/>
                <w:szCs w:val="20"/>
                <w:lang w:val="en-US" w:bidi="bn-BD"/>
              </w:rPr>
            </w:pPr>
            <w:r w:rsidRPr="001C653E">
              <w:rPr>
                <w:sz w:val="20"/>
                <w:szCs w:val="20"/>
              </w:rPr>
              <w:t>QUESTIONS &amp; FILTERS</w:t>
            </w:r>
          </w:p>
        </w:tc>
        <w:tc>
          <w:tcPr>
            <w:tcW w:w="2179" w:type="pct"/>
            <w:gridSpan w:val="8"/>
            <w:tcBorders>
              <w:top w:val="single" w:sz="4" w:space="0" w:color="auto"/>
              <w:left w:val="single" w:sz="4" w:space="0" w:color="auto"/>
              <w:bottom w:val="single" w:sz="4" w:space="0" w:color="auto"/>
              <w:right w:val="single" w:sz="4" w:space="0" w:color="auto"/>
            </w:tcBorders>
          </w:tcPr>
          <w:p w14:paraId="57B32F37" w14:textId="77777777" w:rsidR="006B4F46" w:rsidRPr="001C653E" w:rsidRDefault="006B4F46" w:rsidP="00CA39CB">
            <w:pPr>
              <w:jc w:val="center"/>
              <w:rPr>
                <w:rFonts w:cs="Vrinda"/>
                <w:sz w:val="20"/>
                <w:szCs w:val="20"/>
                <w:lang w:val="en-US" w:bidi="bn-BD"/>
              </w:rPr>
            </w:pPr>
            <w:r w:rsidRPr="001C653E">
              <w:rPr>
                <w:sz w:val="20"/>
                <w:szCs w:val="20"/>
              </w:rPr>
              <w:t>CODING CATEGORIES</w:t>
            </w:r>
          </w:p>
        </w:tc>
        <w:tc>
          <w:tcPr>
            <w:tcW w:w="326" w:type="pct"/>
            <w:gridSpan w:val="2"/>
            <w:tcBorders>
              <w:top w:val="single" w:sz="6" w:space="0" w:color="auto"/>
              <w:left w:val="single" w:sz="4" w:space="0" w:color="auto"/>
              <w:bottom w:val="single" w:sz="6" w:space="0" w:color="auto"/>
              <w:right w:val="single" w:sz="6" w:space="0" w:color="auto"/>
            </w:tcBorders>
          </w:tcPr>
          <w:p w14:paraId="10274041" w14:textId="77777777" w:rsidR="006B4F46" w:rsidRPr="001C653E" w:rsidRDefault="006B4F46" w:rsidP="00CA39CB">
            <w:pPr>
              <w:rPr>
                <w:sz w:val="20"/>
                <w:szCs w:val="20"/>
              </w:rPr>
            </w:pPr>
            <w:r w:rsidRPr="001C653E">
              <w:rPr>
                <w:sz w:val="20"/>
                <w:szCs w:val="20"/>
              </w:rPr>
              <w:t>SKIP</w:t>
            </w:r>
          </w:p>
          <w:p w14:paraId="4CD8A6F9" w14:textId="77777777" w:rsidR="006B4F46" w:rsidRPr="001C653E" w:rsidRDefault="006B4F46" w:rsidP="00CA39CB">
            <w:pPr>
              <w:jc w:val="both"/>
              <w:rPr>
                <w:rFonts w:cs="Vrinda"/>
                <w:sz w:val="20"/>
                <w:szCs w:val="20"/>
                <w:lang w:val="en-US" w:bidi="bn-BD"/>
              </w:rPr>
            </w:pPr>
            <w:r w:rsidRPr="001C653E">
              <w:rPr>
                <w:sz w:val="20"/>
                <w:szCs w:val="20"/>
              </w:rPr>
              <w:t xml:space="preserve"> TO</w:t>
            </w:r>
          </w:p>
        </w:tc>
      </w:tr>
      <w:tr w:rsidR="006B4F46" w:rsidRPr="001C653E" w14:paraId="7FF179D4" w14:textId="77777777" w:rsidTr="006B4F46">
        <w:trPr>
          <w:cantSplit/>
          <w:trHeight w:val="1152"/>
        </w:trPr>
        <w:tc>
          <w:tcPr>
            <w:tcW w:w="256" w:type="pct"/>
            <w:vMerge w:val="restart"/>
            <w:tcBorders>
              <w:top w:val="single" w:sz="6" w:space="0" w:color="auto"/>
              <w:left w:val="single" w:sz="6" w:space="0" w:color="auto"/>
            </w:tcBorders>
          </w:tcPr>
          <w:p w14:paraId="12BCBBB2" w14:textId="77777777" w:rsidR="006B4F46" w:rsidRPr="001C653E" w:rsidRDefault="006B4F46" w:rsidP="00C558BA">
            <w:pPr>
              <w:numPr>
                <w:ilvl w:val="0"/>
                <w:numId w:val="13"/>
              </w:numPr>
              <w:jc w:val="both"/>
              <w:rPr>
                <w:sz w:val="20"/>
                <w:szCs w:val="20"/>
              </w:rPr>
            </w:pPr>
          </w:p>
        </w:tc>
        <w:tc>
          <w:tcPr>
            <w:tcW w:w="2239" w:type="pct"/>
            <w:tcBorders>
              <w:top w:val="single" w:sz="6" w:space="0" w:color="auto"/>
              <w:left w:val="single" w:sz="12" w:space="0" w:color="auto"/>
              <w:bottom w:val="single" w:sz="4" w:space="0" w:color="auto"/>
              <w:right w:val="single" w:sz="4" w:space="0" w:color="auto"/>
            </w:tcBorders>
          </w:tcPr>
          <w:p w14:paraId="6D795DAC" w14:textId="77777777" w:rsidR="006B4F46" w:rsidRPr="001C653E" w:rsidRDefault="006B4F46" w:rsidP="00C558BA">
            <w:pPr>
              <w:pStyle w:val="BodyText"/>
              <w:rPr>
                <w:b w:val="0"/>
                <w:sz w:val="20"/>
                <w:szCs w:val="20"/>
              </w:rPr>
            </w:pPr>
            <w:r w:rsidRPr="001C653E">
              <w:rPr>
                <w:b w:val="0"/>
                <w:sz w:val="20"/>
                <w:szCs w:val="20"/>
              </w:rPr>
              <w:t>In general, do (did) you and your (</w:t>
            </w:r>
            <w:r w:rsidRPr="001C653E">
              <w:rPr>
                <w:b w:val="0"/>
                <w:sz w:val="20"/>
                <w:szCs w:val="20"/>
                <w:u w:val="single"/>
              </w:rPr>
              <w:t>current or most recent</w:t>
            </w:r>
            <w:r w:rsidRPr="001C653E">
              <w:rPr>
                <w:b w:val="0"/>
                <w:sz w:val="20"/>
                <w:szCs w:val="20"/>
              </w:rPr>
              <w:t>) husband/partner discuss the following topics together:</w:t>
            </w:r>
          </w:p>
          <w:p w14:paraId="640B90A9" w14:textId="77777777" w:rsidR="006B4F46" w:rsidRPr="001C653E" w:rsidRDefault="006B4F46" w:rsidP="00C558BA">
            <w:pPr>
              <w:pStyle w:val="BodyText"/>
              <w:rPr>
                <w:rFonts w:ascii="SutonnyMJ" w:hAnsi="SutonnyMJ"/>
                <w:b w:val="0"/>
                <w:sz w:val="20"/>
                <w:szCs w:val="20"/>
              </w:rPr>
            </w:pPr>
            <w:r w:rsidRPr="001C653E">
              <w:rPr>
                <w:rFonts w:ascii="SutonnyMJ" w:hAnsi="SutonnyMJ"/>
                <w:b w:val="0"/>
                <w:sz w:val="20"/>
                <w:szCs w:val="20"/>
              </w:rPr>
              <w:t>mvaviYZ, Avcwb wK Avcbvi (eZ©gvb ev me©†kl)</w:t>
            </w:r>
          </w:p>
          <w:p w14:paraId="2AB982EE" w14:textId="77777777" w:rsidR="006B4F46" w:rsidRPr="001C653E" w:rsidRDefault="006B4F46" w:rsidP="00C558BA">
            <w:pPr>
              <w:pStyle w:val="BodyText"/>
              <w:rPr>
                <w:rFonts w:ascii="SutonnyMJ" w:hAnsi="SutonnyMJ"/>
                <w:sz w:val="20"/>
                <w:szCs w:val="20"/>
              </w:rPr>
            </w:pPr>
            <w:r w:rsidRPr="001C653E">
              <w:rPr>
                <w:rFonts w:ascii="SutonnyMJ" w:hAnsi="SutonnyMJ"/>
                <w:b w:val="0"/>
                <w:sz w:val="20"/>
                <w:szCs w:val="20"/>
              </w:rPr>
              <w:t>¯^vgxi mv‡_ wb‡Pi welq¸‡jv wb‡q Av‡jvPbv K‡ib ev K‡iwQ‡jb :</w:t>
            </w:r>
          </w:p>
        </w:tc>
        <w:tc>
          <w:tcPr>
            <w:tcW w:w="751" w:type="pct"/>
            <w:gridSpan w:val="3"/>
            <w:tcBorders>
              <w:top w:val="single" w:sz="4" w:space="0" w:color="auto"/>
              <w:left w:val="single" w:sz="4" w:space="0" w:color="auto"/>
              <w:bottom w:val="single" w:sz="4" w:space="0" w:color="auto"/>
              <w:right w:val="single" w:sz="4" w:space="0" w:color="auto"/>
            </w:tcBorders>
          </w:tcPr>
          <w:p w14:paraId="29E0AEA4" w14:textId="77777777" w:rsidR="006B4F46" w:rsidRPr="001C653E" w:rsidRDefault="006B4F46" w:rsidP="00A514A2">
            <w:pPr>
              <w:jc w:val="center"/>
              <w:rPr>
                <w:sz w:val="20"/>
                <w:szCs w:val="20"/>
              </w:rPr>
            </w:pPr>
          </w:p>
          <w:p w14:paraId="2B989CAD" w14:textId="77777777" w:rsidR="006B4F46" w:rsidRPr="001C653E" w:rsidRDefault="006B4F46" w:rsidP="00A514A2">
            <w:pPr>
              <w:jc w:val="center"/>
              <w:rPr>
                <w:sz w:val="20"/>
                <w:szCs w:val="20"/>
              </w:rPr>
            </w:pPr>
          </w:p>
          <w:p w14:paraId="18BF5D2F" w14:textId="77777777" w:rsidR="006B4F46" w:rsidRPr="001C653E" w:rsidRDefault="006B4F46" w:rsidP="00A514A2">
            <w:pPr>
              <w:jc w:val="center"/>
              <w:rPr>
                <w:sz w:val="20"/>
                <w:szCs w:val="20"/>
              </w:rPr>
            </w:pPr>
          </w:p>
          <w:p w14:paraId="0066A0BB" w14:textId="77777777" w:rsidR="006B4F46" w:rsidRPr="001C653E" w:rsidRDefault="006B4F46" w:rsidP="00A514A2">
            <w:pPr>
              <w:jc w:val="center"/>
              <w:rPr>
                <w:sz w:val="20"/>
                <w:szCs w:val="20"/>
              </w:rPr>
            </w:pPr>
            <w:r w:rsidRPr="001C653E">
              <w:rPr>
                <w:sz w:val="20"/>
                <w:szCs w:val="20"/>
              </w:rPr>
              <w:t>YES</w:t>
            </w:r>
          </w:p>
          <w:p w14:paraId="7C30D270" w14:textId="77777777" w:rsidR="006B4F46" w:rsidRPr="001C653E" w:rsidRDefault="006B4F46" w:rsidP="00C558BA">
            <w:pPr>
              <w:jc w:val="center"/>
              <w:rPr>
                <w:sz w:val="20"/>
                <w:szCs w:val="20"/>
              </w:rPr>
            </w:pPr>
            <w:r w:rsidRPr="001C653E">
              <w:rPr>
                <w:rFonts w:ascii="SutonnyMJ" w:hAnsi="SutonnyMJ"/>
                <w:sz w:val="20"/>
                <w:szCs w:val="20"/>
              </w:rPr>
              <w:t xml:space="preserve">nu¨v     </w:t>
            </w:r>
          </w:p>
        </w:tc>
        <w:tc>
          <w:tcPr>
            <w:tcW w:w="576" w:type="pct"/>
            <w:gridSpan w:val="2"/>
            <w:tcBorders>
              <w:top w:val="single" w:sz="4" w:space="0" w:color="auto"/>
              <w:left w:val="single" w:sz="4" w:space="0" w:color="auto"/>
              <w:bottom w:val="single" w:sz="4" w:space="0" w:color="auto"/>
              <w:right w:val="single" w:sz="4" w:space="0" w:color="auto"/>
            </w:tcBorders>
          </w:tcPr>
          <w:p w14:paraId="78060ED8" w14:textId="77777777" w:rsidR="006B4F46" w:rsidRPr="001C653E" w:rsidRDefault="006B4F46" w:rsidP="00C558BA">
            <w:pPr>
              <w:jc w:val="center"/>
              <w:rPr>
                <w:sz w:val="20"/>
                <w:szCs w:val="20"/>
              </w:rPr>
            </w:pPr>
          </w:p>
          <w:p w14:paraId="1B745BF3" w14:textId="77777777" w:rsidR="006B4F46" w:rsidRPr="001C653E" w:rsidRDefault="006B4F46" w:rsidP="00C558BA">
            <w:pPr>
              <w:jc w:val="center"/>
              <w:rPr>
                <w:sz w:val="20"/>
                <w:szCs w:val="20"/>
              </w:rPr>
            </w:pPr>
          </w:p>
          <w:p w14:paraId="59F826E8" w14:textId="77777777" w:rsidR="006B4F46" w:rsidRPr="001C653E" w:rsidRDefault="006B4F46" w:rsidP="00C558BA">
            <w:pPr>
              <w:jc w:val="center"/>
              <w:rPr>
                <w:sz w:val="20"/>
                <w:szCs w:val="20"/>
              </w:rPr>
            </w:pPr>
          </w:p>
          <w:p w14:paraId="1FF983E0" w14:textId="77777777" w:rsidR="006B4F46" w:rsidRPr="001C653E" w:rsidRDefault="006B4F46" w:rsidP="00C558BA">
            <w:pPr>
              <w:jc w:val="center"/>
              <w:rPr>
                <w:sz w:val="20"/>
                <w:szCs w:val="20"/>
              </w:rPr>
            </w:pPr>
            <w:r w:rsidRPr="001C653E">
              <w:rPr>
                <w:sz w:val="20"/>
                <w:szCs w:val="20"/>
              </w:rPr>
              <w:t>NO</w:t>
            </w:r>
          </w:p>
          <w:p w14:paraId="4244E9F0" w14:textId="77777777" w:rsidR="006B4F46" w:rsidRPr="001C653E" w:rsidRDefault="006B4F46" w:rsidP="00A514A2">
            <w:pPr>
              <w:jc w:val="center"/>
              <w:rPr>
                <w:sz w:val="20"/>
                <w:szCs w:val="20"/>
              </w:rPr>
            </w:pPr>
            <w:r w:rsidRPr="001C653E">
              <w:rPr>
                <w:rFonts w:ascii="SutonnyMJ" w:hAnsi="SutonnyMJ"/>
                <w:sz w:val="20"/>
                <w:szCs w:val="20"/>
              </w:rPr>
              <w:t>bv</w:t>
            </w:r>
          </w:p>
        </w:tc>
        <w:tc>
          <w:tcPr>
            <w:tcW w:w="852" w:type="pct"/>
            <w:gridSpan w:val="3"/>
            <w:tcBorders>
              <w:top w:val="single" w:sz="4" w:space="0" w:color="auto"/>
              <w:left w:val="single" w:sz="4" w:space="0" w:color="auto"/>
              <w:bottom w:val="single" w:sz="4" w:space="0" w:color="auto"/>
              <w:right w:val="single" w:sz="4" w:space="0" w:color="auto"/>
            </w:tcBorders>
          </w:tcPr>
          <w:p w14:paraId="68CF738D" w14:textId="77777777" w:rsidR="006B4F46" w:rsidRPr="001C653E" w:rsidRDefault="006B4F46" w:rsidP="00C558BA">
            <w:pPr>
              <w:jc w:val="center"/>
              <w:rPr>
                <w:sz w:val="20"/>
                <w:szCs w:val="20"/>
              </w:rPr>
            </w:pPr>
          </w:p>
          <w:p w14:paraId="7990E07B" w14:textId="77777777" w:rsidR="006B4F46" w:rsidRPr="001C653E" w:rsidRDefault="006B4F46" w:rsidP="00C558BA">
            <w:pPr>
              <w:jc w:val="center"/>
              <w:rPr>
                <w:sz w:val="20"/>
                <w:szCs w:val="20"/>
              </w:rPr>
            </w:pPr>
          </w:p>
          <w:p w14:paraId="4600BCFA" w14:textId="77777777" w:rsidR="006B4F46" w:rsidRPr="001C653E" w:rsidRDefault="006B4F46" w:rsidP="00C558BA">
            <w:pPr>
              <w:jc w:val="center"/>
              <w:rPr>
                <w:sz w:val="20"/>
                <w:szCs w:val="20"/>
              </w:rPr>
            </w:pPr>
          </w:p>
          <w:p w14:paraId="255EAB0C" w14:textId="77777777" w:rsidR="006B4F46" w:rsidRPr="001C653E" w:rsidRDefault="006B4F46" w:rsidP="00C558BA">
            <w:pPr>
              <w:jc w:val="center"/>
              <w:rPr>
                <w:sz w:val="20"/>
                <w:szCs w:val="20"/>
              </w:rPr>
            </w:pPr>
            <w:r w:rsidRPr="001C653E">
              <w:rPr>
                <w:sz w:val="20"/>
                <w:szCs w:val="20"/>
              </w:rPr>
              <w:t>DK</w:t>
            </w:r>
          </w:p>
          <w:p w14:paraId="3BD4B83D" w14:textId="77777777" w:rsidR="006B4F46" w:rsidRPr="001C653E" w:rsidRDefault="006B4F46" w:rsidP="00A514A2">
            <w:pPr>
              <w:jc w:val="center"/>
              <w:rPr>
                <w:rFonts w:ascii="SutonnyMJ" w:hAnsi="SutonnyMJ"/>
                <w:sz w:val="20"/>
                <w:szCs w:val="20"/>
              </w:rPr>
            </w:pPr>
            <w:r w:rsidRPr="001C653E">
              <w:rPr>
                <w:rFonts w:ascii="SutonnyMJ" w:hAnsi="SutonnyMJ"/>
                <w:sz w:val="20"/>
                <w:szCs w:val="20"/>
              </w:rPr>
              <w:t>Rvwbbv</w:t>
            </w:r>
          </w:p>
        </w:tc>
        <w:tc>
          <w:tcPr>
            <w:tcW w:w="326" w:type="pct"/>
            <w:gridSpan w:val="2"/>
            <w:vMerge w:val="restart"/>
            <w:tcBorders>
              <w:top w:val="single" w:sz="6" w:space="0" w:color="auto"/>
              <w:left w:val="single" w:sz="4" w:space="0" w:color="auto"/>
              <w:right w:val="single" w:sz="6" w:space="0" w:color="auto"/>
            </w:tcBorders>
          </w:tcPr>
          <w:p w14:paraId="6AACBD92" w14:textId="77777777" w:rsidR="006B4F46" w:rsidRPr="001C653E" w:rsidRDefault="006B4F46" w:rsidP="00C558BA">
            <w:pPr>
              <w:jc w:val="center"/>
              <w:rPr>
                <w:sz w:val="20"/>
                <w:szCs w:val="20"/>
              </w:rPr>
            </w:pPr>
          </w:p>
        </w:tc>
      </w:tr>
      <w:tr w:rsidR="006B4F46" w:rsidRPr="001C653E" w14:paraId="6FCBEA1A" w14:textId="77777777" w:rsidTr="006B4F46">
        <w:trPr>
          <w:cantSplit/>
          <w:trHeight w:val="414"/>
        </w:trPr>
        <w:tc>
          <w:tcPr>
            <w:tcW w:w="256" w:type="pct"/>
            <w:vMerge/>
            <w:tcBorders>
              <w:left w:val="single" w:sz="6" w:space="0" w:color="auto"/>
            </w:tcBorders>
          </w:tcPr>
          <w:p w14:paraId="6DDBBA84" w14:textId="77777777"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14:paraId="218F4793" w14:textId="77777777" w:rsidR="006B4F46" w:rsidRPr="001C653E" w:rsidRDefault="006B4F46" w:rsidP="00C558BA">
            <w:pPr>
              <w:numPr>
                <w:ilvl w:val="0"/>
                <w:numId w:val="24"/>
              </w:numPr>
              <w:rPr>
                <w:rFonts w:ascii="SutonnyMJ" w:hAnsi="SutonnyMJ"/>
                <w:sz w:val="20"/>
                <w:szCs w:val="20"/>
              </w:rPr>
            </w:pPr>
            <w:r w:rsidRPr="001C653E">
              <w:rPr>
                <w:sz w:val="20"/>
                <w:szCs w:val="20"/>
              </w:rPr>
              <w:t>Things that have happened to him in the day</w:t>
            </w:r>
          </w:p>
          <w:p w14:paraId="10B9A25B" w14:textId="77777777" w:rsidR="006B4F46" w:rsidRPr="001C653E" w:rsidRDefault="006B4F46" w:rsidP="00C558BA">
            <w:pPr>
              <w:pStyle w:val="BodyText"/>
              <w:rPr>
                <w:b w:val="0"/>
                <w:sz w:val="20"/>
                <w:szCs w:val="20"/>
              </w:rPr>
            </w:pPr>
            <w:r w:rsidRPr="001C653E">
              <w:rPr>
                <w:rFonts w:ascii="SutonnyMJ" w:hAnsi="SutonnyMJ"/>
                <w:b w:val="0"/>
                <w:sz w:val="20"/>
                <w:szCs w:val="20"/>
              </w:rPr>
              <w:t xml:space="preserve">       mvivw`b ¯^vgx wK K‡i‡Qb</w:t>
            </w:r>
          </w:p>
        </w:tc>
        <w:tc>
          <w:tcPr>
            <w:tcW w:w="751" w:type="pct"/>
            <w:gridSpan w:val="3"/>
            <w:tcBorders>
              <w:top w:val="single" w:sz="4" w:space="0" w:color="auto"/>
              <w:left w:val="single" w:sz="4" w:space="0" w:color="auto"/>
              <w:bottom w:val="single" w:sz="4" w:space="0" w:color="auto"/>
              <w:right w:val="single" w:sz="4" w:space="0" w:color="auto"/>
            </w:tcBorders>
          </w:tcPr>
          <w:p w14:paraId="3C962944" w14:textId="77777777" w:rsidR="006B4F46" w:rsidRPr="001C653E" w:rsidRDefault="006B4F46" w:rsidP="00C558BA">
            <w:pPr>
              <w:jc w:val="center"/>
              <w:rPr>
                <w:sz w:val="20"/>
                <w:szCs w:val="20"/>
              </w:rPr>
            </w:pPr>
            <w:r w:rsidRPr="001C653E">
              <w:rPr>
                <w:sz w:val="20"/>
                <w:szCs w:val="20"/>
              </w:rPr>
              <w:t>1</w:t>
            </w:r>
          </w:p>
          <w:p w14:paraId="67B9F5FC" w14:textId="77777777" w:rsidR="006B4F46" w:rsidRPr="001C653E" w:rsidRDefault="006B4F46" w:rsidP="00C558BA">
            <w:pPr>
              <w:jc w:val="center"/>
              <w:rPr>
                <w:sz w:val="20"/>
                <w:szCs w:val="20"/>
              </w:rPr>
            </w:pPr>
          </w:p>
        </w:tc>
        <w:tc>
          <w:tcPr>
            <w:tcW w:w="576" w:type="pct"/>
            <w:gridSpan w:val="2"/>
            <w:tcBorders>
              <w:top w:val="single" w:sz="4" w:space="0" w:color="auto"/>
              <w:left w:val="single" w:sz="4" w:space="0" w:color="auto"/>
              <w:bottom w:val="single" w:sz="4" w:space="0" w:color="auto"/>
              <w:right w:val="single" w:sz="4" w:space="0" w:color="auto"/>
            </w:tcBorders>
          </w:tcPr>
          <w:p w14:paraId="641EAE0B" w14:textId="77777777" w:rsidR="006B4F46" w:rsidRPr="001C653E" w:rsidRDefault="006B4F46" w:rsidP="00C558BA">
            <w:pPr>
              <w:jc w:val="center"/>
              <w:rPr>
                <w:sz w:val="20"/>
                <w:szCs w:val="20"/>
              </w:rPr>
            </w:pPr>
            <w:r w:rsidRPr="001C653E">
              <w:rPr>
                <w:sz w:val="20"/>
                <w:szCs w:val="20"/>
              </w:rPr>
              <w:t>2</w:t>
            </w:r>
          </w:p>
          <w:p w14:paraId="0807D29C" w14:textId="77777777" w:rsidR="006B4F46" w:rsidRPr="001C653E" w:rsidRDefault="006B4F46" w:rsidP="00C558BA">
            <w:pPr>
              <w:jc w:val="center"/>
              <w:rPr>
                <w:sz w:val="20"/>
                <w:szCs w:val="20"/>
              </w:rPr>
            </w:pPr>
          </w:p>
        </w:tc>
        <w:tc>
          <w:tcPr>
            <w:tcW w:w="852" w:type="pct"/>
            <w:gridSpan w:val="3"/>
            <w:tcBorders>
              <w:top w:val="single" w:sz="4" w:space="0" w:color="auto"/>
              <w:left w:val="single" w:sz="4" w:space="0" w:color="auto"/>
              <w:bottom w:val="single" w:sz="4" w:space="0" w:color="auto"/>
              <w:right w:val="single" w:sz="4" w:space="0" w:color="auto"/>
            </w:tcBorders>
          </w:tcPr>
          <w:p w14:paraId="2F2772C1" w14:textId="77777777" w:rsidR="006B4F46" w:rsidRPr="001C653E" w:rsidRDefault="006B4F46" w:rsidP="00C558BA">
            <w:pPr>
              <w:jc w:val="center"/>
              <w:rPr>
                <w:sz w:val="20"/>
                <w:szCs w:val="20"/>
              </w:rPr>
            </w:pPr>
            <w:r w:rsidRPr="001C653E">
              <w:rPr>
                <w:sz w:val="20"/>
                <w:szCs w:val="20"/>
              </w:rPr>
              <w:t>8</w:t>
            </w:r>
          </w:p>
          <w:p w14:paraId="176A25EA" w14:textId="77777777" w:rsidR="006B4F46" w:rsidRPr="001C653E" w:rsidRDefault="006B4F46" w:rsidP="00C558BA">
            <w:pPr>
              <w:jc w:val="center"/>
              <w:rPr>
                <w:sz w:val="20"/>
                <w:szCs w:val="20"/>
              </w:rPr>
            </w:pPr>
          </w:p>
        </w:tc>
        <w:tc>
          <w:tcPr>
            <w:tcW w:w="326" w:type="pct"/>
            <w:gridSpan w:val="2"/>
            <w:vMerge/>
            <w:tcBorders>
              <w:left w:val="single" w:sz="4" w:space="0" w:color="auto"/>
              <w:right w:val="single" w:sz="6" w:space="0" w:color="auto"/>
            </w:tcBorders>
          </w:tcPr>
          <w:p w14:paraId="5E3D46A4" w14:textId="77777777" w:rsidR="006B4F46" w:rsidRPr="001C653E" w:rsidRDefault="006B4F46" w:rsidP="00C558BA">
            <w:pPr>
              <w:jc w:val="center"/>
              <w:rPr>
                <w:sz w:val="20"/>
                <w:szCs w:val="20"/>
              </w:rPr>
            </w:pPr>
          </w:p>
        </w:tc>
      </w:tr>
      <w:tr w:rsidR="006B4F46" w:rsidRPr="001C653E" w14:paraId="37A18BC0" w14:textId="77777777" w:rsidTr="006B4F46">
        <w:trPr>
          <w:cantSplit/>
          <w:trHeight w:val="403"/>
        </w:trPr>
        <w:tc>
          <w:tcPr>
            <w:tcW w:w="256" w:type="pct"/>
            <w:vMerge/>
            <w:tcBorders>
              <w:left w:val="single" w:sz="6" w:space="0" w:color="auto"/>
            </w:tcBorders>
          </w:tcPr>
          <w:p w14:paraId="7CE0D031" w14:textId="77777777"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14:paraId="579FE59B" w14:textId="77777777" w:rsidR="006B4F46" w:rsidRPr="001C653E" w:rsidRDefault="006B4F46" w:rsidP="00C558BA">
            <w:pPr>
              <w:numPr>
                <w:ilvl w:val="0"/>
                <w:numId w:val="24"/>
              </w:numPr>
              <w:rPr>
                <w:rFonts w:ascii="SutonnyMJ" w:hAnsi="SutonnyMJ"/>
                <w:sz w:val="20"/>
                <w:szCs w:val="20"/>
              </w:rPr>
            </w:pPr>
            <w:r w:rsidRPr="001C653E">
              <w:rPr>
                <w:sz w:val="20"/>
                <w:szCs w:val="20"/>
              </w:rPr>
              <w:t>Things that happen to you during the day</w:t>
            </w:r>
          </w:p>
          <w:p w14:paraId="2C384440" w14:textId="77777777" w:rsidR="006B4F46" w:rsidRPr="001C653E" w:rsidRDefault="006B4F46" w:rsidP="00C558BA">
            <w:pPr>
              <w:pStyle w:val="BodyText"/>
              <w:rPr>
                <w:sz w:val="20"/>
                <w:szCs w:val="20"/>
              </w:rPr>
            </w:pPr>
            <w:r w:rsidRPr="001C653E">
              <w:rPr>
                <w:rFonts w:ascii="SutonnyMJ" w:hAnsi="SutonnyMJ"/>
                <w:b w:val="0"/>
                <w:sz w:val="20"/>
                <w:szCs w:val="20"/>
              </w:rPr>
              <w:t xml:space="preserve">       mvivw`b Avcwb wK K‡i‡Qb</w:t>
            </w:r>
          </w:p>
        </w:tc>
        <w:tc>
          <w:tcPr>
            <w:tcW w:w="751" w:type="pct"/>
            <w:gridSpan w:val="3"/>
            <w:tcBorders>
              <w:top w:val="single" w:sz="4" w:space="0" w:color="auto"/>
              <w:left w:val="single" w:sz="4" w:space="0" w:color="auto"/>
              <w:bottom w:val="single" w:sz="4" w:space="0" w:color="auto"/>
              <w:right w:val="single" w:sz="4" w:space="0" w:color="auto"/>
            </w:tcBorders>
          </w:tcPr>
          <w:p w14:paraId="059F1608" w14:textId="77777777" w:rsidR="006B4F46" w:rsidRPr="001C653E" w:rsidRDefault="006B4F46" w:rsidP="00C558BA">
            <w:pPr>
              <w:jc w:val="center"/>
              <w:rPr>
                <w:sz w:val="20"/>
                <w:szCs w:val="20"/>
              </w:rPr>
            </w:pPr>
            <w:r w:rsidRPr="001C653E">
              <w:rPr>
                <w:sz w:val="20"/>
                <w:szCs w:val="20"/>
              </w:rPr>
              <w:t>1</w:t>
            </w:r>
          </w:p>
          <w:p w14:paraId="431CEF06" w14:textId="77777777" w:rsidR="006B4F46" w:rsidRPr="001C653E" w:rsidRDefault="006B4F46" w:rsidP="00C558BA">
            <w:pPr>
              <w:jc w:val="center"/>
              <w:rPr>
                <w:sz w:val="20"/>
                <w:szCs w:val="20"/>
              </w:rPr>
            </w:pPr>
          </w:p>
        </w:tc>
        <w:tc>
          <w:tcPr>
            <w:tcW w:w="576" w:type="pct"/>
            <w:gridSpan w:val="2"/>
            <w:tcBorders>
              <w:top w:val="single" w:sz="4" w:space="0" w:color="auto"/>
              <w:left w:val="single" w:sz="4" w:space="0" w:color="auto"/>
              <w:bottom w:val="single" w:sz="4" w:space="0" w:color="auto"/>
              <w:right w:val="single" w:sz="4" w:space="0" w:color="auto"/>
            </w:tcBorders>
          </w:tcPr>
          <w:p w14:paraId="480A82E9" w14:textId="77777777" w:rsidR="006B4F46" w:rsidRPr="001C653E" w:rsidRDefault="006B4F46" w:rsidP="00C558BA">
            <w:pPr>
              <w:jc w:val="center"/>
              <w:rPr>
                <w:sz w:val="20"/>
                <w:szCs w:val="20"/>
              </w:rPr>
            </w:pPr>
            <w:r w:rsidRPr="001C653E">
              <w:rPr>
                <w:sz w:val="20"/>
                <w:szCs w:val="20"/>
              </w:rPr>
              <w:t>2</w:t>
            </w:r>
          </w:p>
          <w:p w14:paraId="564CF44B" w14:textId="77777777" w:rsidR="006B4F46" w:rsidRPr="001C653E" w:rsidRDefault="006B4F46" w:rsidP="00C558BA">
            <w:pPr>
              <w:jc w:val="center"/>
              <w:rPr>
                <w:sz w:val="20"/>
                <w:szCs w:val="20"/>
              </w:rPr>
            </w:pPr>
          </w:p>
        </w:tc>
        <w:tc>
          <w:tcPr>
            <w:tcW w:w="852" w:type="pct"/>
            <w:gridSpan w:val="3"/>
            <w:tcBorders>
              <w:top w:val="single" w:sz="4" w:space="0" w:color="auto"/>
              <w:left w:val="single" w:sz="4" w:space="0" w:color="auto"/>
              <w:bottom w:val="single" w:sz="4" w:space="0" w:color="auto"/>
              <w:right w:val="single" w:sz="4" w:space="0" w:color="auto"/>
            </w:tcBorders>
          </w:tcPr>
          <w:p w14:paraId="6144BE4E" w14:textId="77777777" w:rsidR="006B4F46" w:rsidRPr="001C653E" w:rsidRDefault="006B4F46" w:rsidP="00C558BA">
            <w:pPr>
              <w:jc w:val="center"/>
              <w:rPr>
                <w:sz w:val="20"/>
                <w:szCs w:val="20"/>
              </w:rPr>
            </w:pPr>
            <w:r w:rsidRPr="001C653E">
              <w:rPr>
                <w:sz w:val="20"/>
                <w:szCs w:val="20"/>
              </w:rPr>
              <w:t>8</w:t>
            </w:r>
          </w:p>
          <w:p w14:paraId="2545A71B" w14:textId="77777777" w:rsidR="006B4F46" w:rsidRPr="001C653E" w:rsidRDefault="006B4F46" w:rsidP="00C558BA">
            <w:pPr>
              <w:jc w:val="center"/>
              <w:rPr>
                <w:sz w:val="20"/>
                <w:szCs w:val="20"/>
              </w:rPr>
            </w:pPr>
          </w:p>
        </w:tc>
        <w:tc>
          <w:tcPr>
            <w:tcW w:w="326" w:type="pct"/>
            <w:gridSpan w:val="2"/>
            <w:vMerge/>
            <w:tcBorders>
              <w:left w:val="single" w:sz="4" w:space="0" w:color="auto"/>
              <w:right w:val="single" w:sz="6" w:space="0" w:color="auto"/>
            </w:tcBorders>
          </w:tcPr>
          <w:p w14:paraId="7C287871" w14:textId="77777777" w:rsidR="006B4F46" w:rsidRPr="001C653E" w:rsidRDefault="006B4F46" w:rsidP="00C558BA">
            <w:pPr>
              <w:jc w:val="center"/>
              <w:rPr>
                <w:sz w:val="20"/>
                <w:szCs w:val="20"/>
              </w:rPr>
            </w:pPr>
          </w:p>
        </w:tc>
      </w:tr>
      <w:tr w:rsidR="006B4F46" w:rsidRPr="001C653E" w14:paraId="1A33F4D7" w14:textId="77777777" w:rsidTr="006B4F46">
        <w:trPr>
          <w:cantSplit/>
          <w:trHeight w:val="472"/>
        </w:trPr>
        <w:tc>
          <w:tcPr>
            <w:tcW w:w="256" w:type="pct"/>
            <w:vMerge/>
            <w:tcBorders>
              <w:left w:val="single" w:sz="6" w:space="0" w:color="auto"/>
            </w:tcBorders>
          </w:tcPr>
          <w:p w14:paraId="4B7B129A" w14:textId="77777777"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4" w:space="0" w:color="auto"/>
              <w:right w:val="single" w:sz="4" w:space="0" w:color="auto"/>
            </w:tcBorders>
          </w:tcPr>
          <w:p w14:paraId="4B856D38" w14:textId="77777777" w:rsidR="006B4F46" w:rsidRPr="001C653E" w:rsidRDefault="006B4F46" w:rsidP="00C558BA">
            <w:pPr>
              <w:numPr>
                <w:ilvl w:val="0"/>
                <w:numId w:val="24"/>
              </w:numPr>
              <w:rPr>
                <w:sz w:val="20"/>
                <w:szCs w:val="20"/>
              </w:rPr>
            </w:pPr>
            <w:r w:rsidRPr="001C653E">
              <w:rPr>
                <w:sz w:val="20"/>
                <w:szCs w:val="20"/>
              </w:rPr>
              <w:t xml:space="preserve"> Your worries or feelings</w:t>
            </w:r>
          </w:p>
          <w:p w14:paraId="58BBDDED" w14:textId="77777777" w:rsidR="006B4F46" w:rsidRPr="001C653E" w:rsidRDefault="006B4F46" w:rsidP="00C558BA">
            <w:pPr>
              <w:pStyle w:val="BodyText"/>
              <w:rPr>
                <w:sz w:val="20"/>
                <w:szCs w:val="20"/>
              </w:rPr>
            </w:pPr>
            <w:r w:rsidRPr="001C653E">
              <w:rPr>
                <w:rFonts w:ascii="SutonnyMJ" w:hAnsi="SutonnyMJ"/>
                <w:b w:val="0"/>
                <w:sz w:val="20"/>
                <w:szCs w:val="20"/>
              </w:rPr>
              <w:t xml:space="preserve">       Avcbvi fvebv wPšÍv, Abyf‚wZ (myL-`ytL, fvj jvMv, g›` jvMv)</w:t>
            </w:r>
            <w:r w:rsidRPr="001C653E">
              <w:rPr>
                <w:rFonts w:ascii="SutonnyMJ" w:hAnsi="SutonnyMJ"/>
                <w:b w:val="0"/>
              </w:rPr>
              <w:t xml:space="preserve"> </w:t>
            </w:r>
          </w:p>
        </w:tc>
        <w:tc>
          <w:tcPr>
            <w:tcW w:w="751" w:type="pct"/>
            <w:gridSpan w:val="3"/>
            <w:tcBorders>
              <w:top w:val="single" w:sz="4" w:space="0" w:color="auto"/>
              <w:left w:val="single" w:sz="4" w:space="0" w:color="auto"/>
              <w:bottom w:val="single" w:sz="4" w:space="0" w:color="auto"/>
              <w:right w:val="single" w:sz="4" w:space="0" w:color="auto"/>
            </w:tcBorders>
          </w:tcPr>
          <w:p w14:paraId="3A3DAC1B" w14:textId="77777777" w:rsidR="006B4F46" w:rsidRPr="001C653E" w:rsidRDefault="006B4F46" w:rsidP="00C558BA">
            <w:pPr>
              <w:jc w:val="center"/>
              <w:rPr>
                <w:sz w:val="20"/>
                <w:szCs w:val="20"/>
              </w:rPr>
            </w:pPr>
            <w:r w:rsidRPr="001C653E">
              <w:rPr>
                <w:sz w:val="20"/>
                <w:szCs w:val="20"/>
              </w:rPr>
              <w:t>1</w:t>
            </w:r>
          </w:p>
        </w:tc>
        <w:tc>
          <w:tcPr>
            <w:tcW w:w="576" w:type="pct"/>
            <w:gridSpan w:val="2"/>
            <w:tcBorders>
              <w:top w:val="single" w:sz="4" w:space="0" w:color="auto"/>
              <w:left w:val="single" w:sz="4" w:space="0" w:color="auto"/>
              <w:bottom w:val="single" w:sz="4" w:space="0" w:color="auto"/>
              <w:right w:val="single" w:sz="4" w:space="0" w:color="auto"/>
            </w:tcBorders>
          </w:tcPr>
          <w:p w14:paraId="6B006DEF" w14:textId="77777777" w:rsidR="006B4F46" w:rsidRPr="001C653E" w:rsidRDefault="006B4F46" w:rsidP="00C558BA">
            <w:pPr>
              <w:jc w:val="center"/>
              <w:rPr>
                <w:sz w:val="20"/>
                <w:szCs w:val="20"/>
              </w:rPr>
            </w:pPr>
            <w:r w:rsidRPr="001C653E">
              <w:rPr>
                <w:sz w:val="20"/>
                <w:szCs w:val="20"/>
              </w:rPr>
              <w:t>2</w:t>
            </w:r>
          </w:p>
        </w:tc>
        <w:tc>
          <w:tcPr>
            <w:tcW w:w="852" w:type="pct"/>
            <w:gridSpan w:val="3"/>
            <w:tcBorders>
              <w:top w:val="single" w:sz="4" w:space="0" w:color="auto"/>
              <w:left w:val="single" w:sz="4" w:space="0" w:color="auto"/>
              <w:bottom w:val="single" w:sz="4" w:space="0" w:color="auto"/>
              <w:right w:val="single" w:sz="4" w:space="0" w:color="auto"/>
            </w:tcBorders>
          </w:tcPr>
          <w:p w14:paraId="0A8659C5" w14:textId="77777777" w:rsidR="006B4F46" w:rsidRPr="001C653E" w:rsidRDefault="006B4F46" w:rsidP="00C558BA">
            <w:pPr>
              <w:jc w:val="center"/>
              <w:rPr>
                <w:sz w:val="20"/>
                <w:szCs w:val="20"/>
              </w:rPr>
            </w:pPr>
            <w:r w:rsidRPr="001C653E">
              <w:rPr>
                <w:sz w:val="20"/>
                <w:szCs w:val="20"/>
              </w:rPr>
              <w:t>8</w:t>
            </w:r>
          </w:p>
        </w:tc>
        <w:tc>
          <w:tcPr>
            <w:tcW w:w="326" w:type="pct"/>
            <w:gridSpan w:val="2"/>
            <w:vMerge/>
            <w:tcBorders>
              <w:left w:val="single" w:sz="4" w:space="0" w:color="auto"/>
              <w:right w:val="single" w:sz="6" w:space="0" w:color="auto"/>
            </w:tcBorders>
          </w:tcPr>
          <w:p w14:paraId="5F2E9C6D" w14:textId="77777777" w:rsidR="006B4F46" w:rsidRPr="001C653E" w:rsidRDefault="006B4F46" w:rsidP="00C558BA">
            <w:pPr>
              <w:jc w:val="center"/>
              <w:rPr>
                <w:sz w:val="20"/>
                <w:szCs w:val="20"/>
              </w:rPr>
            </w:pPr>
          </w:p>
        </w:tc>
      </w:tr>
      <w:tr w:rsidR="006B4F46" w:rsidRPr="001C653E" w14:paraId="46C29353" w14:textId="77777777" w:rsidTr="006B4F46">
        <w:trPr>
          <w:cantSplit/>
          <w:trHeight w:val="541"/>
        </w:trPr>
        <w:tc>
          <w:tcPr>
            <w:tcW w:w="256" w:type="pct"/>
            <w:vMerge/>
            <w:tcBorders>
              <w:left w:val="single" w:sz="6" w:space="0" w:color="auto"/>
              <w:bottom w:val="single" w:sz="6" w:space="0" w:color="auto"/>
            </w:tcBorders>
          </w:tcPr>
          <w:p w14:paraId="56449D84" w14:textId="77777777" w:rsidR="006B4F46" w:rsidRPr="001C653E" w:rsidRDefault="006B4F46" w:rsidP="00C558BA">
            <w:pPr>
              <w:numPr>
                <w:ilvl w:val="0"/>
                <w:numId w:val="13"/>
              </w:numPr>
              <w:jc w:val="both"/>
              <w:rPr>
                <w:sz w:val="20"/>
                <w:szCs w:val="20"/>
              </w:rPr>
            </w:pPr>
          </w:p>
        </w:tc>
        <w:tc>
          <w:tcPr>
            <w:tcW w:w="2239" w:type="pct"/>
            <w:tcBorders>
              <w:top w:val="single" w:sz="4" w:space="0" w:color="auto"/>
              <w:left w:val="single" w:sz="12" w:space="0" w:color="auto"/>
              <w:bottom w:val="single" w:sz="6" w:space="0" w:color="auto"/>
              <w:right w:val="single" w:sz="4" w:space="0" w:color="auto"/>
            </w:tcBorders>
          </w:tcPr>
          <w:p w14:paraId="215BC0C0" w14:textId="77777777" w:rsidR="006B4F46" w:rsidRPr="001C653E" w:rsidRDefault="006B4F46" w:rsidP="00C558BA">
            <w:pPr>
              <w:pStyle w:val="BodyText"/>
              <w:rPr>
                <w:rFonts w:ascii="SutonnyMJ" w:hAnsi="SutonnyMJ"/>
                <w:b w:val="0"/>
                <w:sz w:val="20"/>
                <w:szCs w:val="20"/>
              </w:rPr>
            </w:pPr>
            <w:r w:rsidRPr="001C653E">
              <w:rPr>
                <w:b w:val="0"/>
                <w:sz w:val="20"/>
                <w:szCs w:val="20"/>
              </w:rPr>
              <w:t>d)    His worries or feelings</w:t>
            </w:r>
          </w:p>
          <w:p w14:paraId="57FE3986" w14:textId="77777777" w:rsidR="006B4F46" w:rsidRPr="001C653E" w:rsidRDefault="006B4F46" w:rsidP="00A514A2">
            <w:pPr>
              <w:pStyle w:val="BodyText"/>
              <w:rPr>
                <w:sz w:val="20"/>
                <w:szCs w:val="20"/>
              </w:rPr>
            </w:pPr>
            <w:r w:rsidRPr="001C653E">
              <w:rPr>
                <w:rFonts w:ascii="SutonnyMJ" w:hAnsi="SutonnyMJ"/>
                <w:b w:val="0"/>
                <w:sz w:val="20"/>
                <w:szCs w:val="20"/>
              </w:rPr>
              <w:t xml:space="preserve">     Avcbvi ¯^vgxi fvebv wPšÍv, Abyf‚wZ (myL-`ytL, fvj jvMv, g›` jvMv)</w:t>
            </w:r>
          </w:p>
        </w:tc>
        <w:tc>
          <w:tcPr>
            <w:tcW w:w="751" w:type="pct"/>
            <w:gridSpan w:val="3"/>
            <w:tcBorders>
              <w:top w:val="single" w:sz="4" w:space="0" w:color="auto"/>
              <w:left w:val="single" w:sz="4" w:space="0" w:color="auto"/>
              <w:bottom w:val="single" w:sz="4" w:space="0" w:color="auto"/>
              <w:right w:val="single" w:sz="4" w:space="0" w:color="auto"/>
            </w:tcBorders>
          </w:tcPr>
          <w:p w14:paraId="4EF1B739" w14:textId="77777777" w:rsidR="006B4F46" w:rsidRPr="001C653E" w:rsidRDefault="006B4F46" w:rsidP="00CA39CB">
            <w:pPr>
              <w:jc w:val="center"/>
              <w:rPr>
                <w:sz w:val="20"/>
                <w:szCs w:val="20"/>
              </w:rPr>
            </w:pPr>
            <w:r w:rsidRPr="001C653E">
              <w:rPr>
                <w:sz w:val="20"/>
                <w:szCs w:val="20"/>
              </w:rPr>
              <w:t>1</w:t>
            </w:r>
          </w:p>
        </w:tc>
        <w:tc>
          <w:tcPr>
            <w:tcW w:w="576" w:type="pct"/>
            <w:gridSpan w:val="2"/>
            <w:tcBorders>
              <w:top w:val="single" w:sz="4" w:space="0" w:color="auto"/>
              <w:left w:val="single" w:sz="4" w:space="0" w:color="auto"/>
              <w:bottom w:val="single" w:sz="4" w:space="0" w:color="auto"/>
              <w:right w:val="single" w:sz="4" w:space="0" w:color="auto"/>
            </w:tcBorders>
          </w:tcPr>
          <w:p w14:paraId="2A0EF4FA" w14:textId="77777777" w:rsidR="006B4F46" w:rsidRPr="001C653E" w:rsidRDefault="006B4F46" w:rsidP="00CA39CB">
            <w:pPr>
              <w:jc w:val="center"/>
              <w:rPr>
                <w:sz w:val="20"/>
                <w:szCs w:val="20"/>
              </w:rPr>
            </w:pPr>
            <w:r w:rsidRPr="001C653E">
              <w:rPr>
                <w:sz w:val="20"/>
                <w:szCs w:val="20"/>
              </w:rPr>
              <w:t>2</w:t>
            </w:r>
          </w:p>
        </w:tc>
        <w:tc>
          <w:tcPr>
            <w:tcW w:w="852" w:type="pct"/>
            <w:gridSpan w:val="3"/>
            <w:tcBorders>
              <w:top w:val="single" w:sz="4" w:space="0" w:color="auto"/>
              <w:left w:val="single" w:sz="4" w:space="0" w:color="auto"/>
              <w:bottom w:val="single" w:sz="4" w:space="0" w:color="auto"/>
              <w:right w:val="single" w:sz="4" w:space="0" w:color="auto"/>
            </w:tcBorders>
          </w:tcPr>
          <w:p w14:paraId="1AD8EA8C" w14:textId="77777777" w:rsidR="006B4F46" w:rsidRPr="001C653E" w:rsidRDefault="006B4F46" w:rsidP="00CA39CB">
            <w:pPr>
              <w:jc w:val="center"/>
              <w:rPr>
                <w:sz w:val="20"/>
                <w:szCs w:val="20"/>
              </w:rPr>
            </w:pPr>
            <w:r w:rsidRPr="001C653E">
              <w:rPr>
                <w:sz w:val="20"/>
                <w:szCs w:val="20"/>
              </w:rPr>
              <w:t>8</w:t>
            </w:r>
          </w:p>
        </w:tc>
        <w:tc>
          <w:tcPr>
            <w:tcW w:w="326" w:type="pct"/>
            <w:gridSpan w:val="2"/>
            <w:vMerge/>
            <w:tcBorders>
              <w:left w:val="single" w:sz="4" w:space="0" w:color="auto"/>
              <w:bottom w:val="single" w:sz="6" w:space="0" w:color="auto"/>
              <w:right w:val="single" w:sz="6" w:space="0" w:color="auto"/>
            </w:tcBorders>
          </w:tcPr>
          <w:p w14:paraId="0EAABA87" w14:textId="77777777" w:rsidR="006B4F46" w:rsidRPr="001C653E" w:rsidRDefault="006B4F46" w:rsidP="00C558BA">
            <w:pPr>
              <w:jc w:val="center"/>
              <w:rPr>
                <w:sz w:val="20"/>
                <w:szCs w:val="20"/>
              </w:rPr>
            </w:pPr>
          </w:p>
        </w:tc>
      </w:tr>
      <w:tr w:rsidR="006B4F46" w:rsidRPr="001C653E" w14:paraId="3136B31E" w14:textId="77777777" w:rsidTr="006B4F46">
        <w:trPr>
          <w:cantSplit/>
        </w:trPr>
        <w:tc>
          <w:tcPr>
            <w:tcW w:w="256" w:type="pct"/>
            <w:tcBorders>
              <w:top w:val="single" w:sz="6" w:space="0" w:color="auto"/>
              <w:left w:val="single" w:sz="6" w:space="0" w:color="auto"/>
              <w:right w:val="single" w:sz="12" w:space="0" w:color="auto"/>
            </w:tcBorders>
          </w:tcPr>
          <w:p w14:paraId="319ABF87" w14:textId="77777777" w:rsidR="006B4F46" w:rsidRPr="001C653E" w:rsidRDefault="006B4F46" w:rsidP="00C558BA">
            <w:pPr>
              <w:numPr>
                <w:ilvl w:val="0"/>
                <w:numId w:val="28"/>
              </w:numPr>
              <w:jc w:val="both"/>
              <w:rPr>
                <w:sz w:val="20"/>
                <w:szCs w:val="20"/>
              </w:rPr>
            </w:pPr>
          </w:p>
        </w:tc>
        <w:tc>
          <w:tcPr>
            <w:tcW w:w="2239" w:type="pct"/>
            <w:tcBorders>
              <w:top w:val="single" w:sz="6" w:space="0" w:color="auto"/>
              <w:left w:val="single" w:sz="12" w:space="0" w:color="auto"/>
              <w:right w:val="single" w:sz="6" w:space="0" w:color="auto"/>
            </w:tcBorders>
          </w:tcPr>
          <w:p w14:paraId="18B278DC" w14:textId="77777777" w:rsidR="006B4F46" w:rsidRPr="001C653E" w:rsidRDefault="006B4F46" w:rsidP="00C558BA">
            <w:pPr>
              <w:rPr>
                <w:sz w:val="20"/>
                <w:szCs w:val="20"/>
              </w:rPr>
            </w:pPr>
            <w:r w:rsidRPr="001C653E">
              <w:rPr>
                <w:sz w:val="20"/>
                <w:szCs w:val="20"/>
              </w:rPr>
              <w:t>In your relationship with your (</w:t>
            </w:r>
            <w:r w:rsidRPr="001C653E">
              <w:rPr>
                <w:sz w:val="20"/>
                <w:szCs w:val="20"/>
                <w:u w:val="single"/>
              </w:rPr>
              <w:t>current or most recent</w:t>
            </w:r>
            <w:r w:rsidRPr="001C653E">
              <w:rPr>
                <w:sz w:val="20"/>
                <w:szCs w:val="20"/>
              </w:rPr>
              <w:t>) husband, how often would you say that you quarrelled?  Would you say rarely, sometimes or often?</w:t>
            </w:r>
          </w:p>
          <w:p w14:paraId="11D34918" w14:textId="77777777" w:rsidR="006B4F46" w:rsidRPr="001C653E" w:rsidRDefault="006B4F46" w:rsidP="00C558BA">
            <w:pPr>
              <w:pStyle w:val="BodyText"/>
              <w:rPr>
                <w:rFonts w:ascii="SutonnyMJ" w:hAnsi="SutonnyMJ"/>
                <w:b w:val="0"/>
                <w:sz w:val="20"/>
                <w:szCs w:val="20"/>
              </w:rPr>
            </w:pPr>
            <w:r w:rsidRPr="001C653E">
              <w:rPr>
                <w:rFonts w:ascii="SutonnyMJ" w:hAnsi="SutonnyMJ"/>
                <w:b w:val="0"/>
                <w:sz w:val="20"/>
                <w:szCs w:val="20"/>
              </w:rPr>
              <w:t>Avcbvi (eZ©gvb ev me©†kl) ¯^vgxi mv‡_ AvbygvwbK KZ NbNb Avcbvi SMovSvuwU nq/nZ? LyeB Kg, gv‡S  gv‡S bvwK cªvqB ?</w:t>
            </w:r>
          </w:p>
        </w:tc>
        <w:tc>
          <w:tcPr>
            <w:tcW w:w="2179" w:type="pct"/>
            <w:gridSpan w:val="8"/>
            <w:tcBorders>
              <w:top w:val="single" w:sz="6" w:space="0" w:color="auto"/>
              <w:left w:val="single" w:sz="6" w:space="0" w:color="auto"/>
              <w:right w:val="single" w:sz="6" w:space="0" w:color="auto"/>
            </w:tcBorders>
          </w:tcPr>
          <w:p w14:paraId="71A7E7E5" w14:textId="77777777" w:rsidR="00B96AB6" w:rsidRDefault="00B96AB6" w:rsidP="00C558BA">
            <w:pPr>
              <w:tabs>
                <w:tab w:val="right" w:leader="dot" w:pos="4253"/>
              </w:tabs>
              <w:jc w:val="both"/>
              <w:rPr>
                <w:sz w:val="20"/>
                <w:szCs w:val="20"/>
              </w:rPr>
            </w:pPr>
          </w:p>
          <w:p w14:paraId="517835A6" w14:textId="77777777" w:rsidR="00B96AB6" w:rsidRPr="00674949" w:rsidRDefault="00B96AB6" w:rsidP="00B96AB6">
            <w:pPr>
              <w:tabs>
                <w:tab w:val="right" w:leader="dot" w:pos="4253"/>
              </w:tabs>
              <w:jc w:val="both"/>
              <w:rPr>
                <w:sz w:val="20"/>
                <w:szCs w:val="20"/>
              </w:rPr>
            </w:pPr>
            <w:r>
              <w:rPr>
                <w:sz w:val="20"/>
                <w:szCs w:val="20"/>
              </w:rPr>
              <w:t>NEVER (</w:t>
            </w:r>
            <w:proofErr w:type="spellStart"/>
            <w:r>
              <w:rPr>
                <w:rFonts w:ascii="SutonnyMJ" w:hAnsi="SutonnyMJ"/>
                <w:sz w:val="20"/>
                <w:szCs w:val="20"/>
              </w:rPr>
              <w:t>KLbI</w:t>
            </w:r>
            <w:proofErr w:type="spellEnd"/>
            <w:r>
              <w:rPr>
                <w:rFonts w:ascii="SutonnyMJ" w:hAnsi="SutonnyMJ"/>
                <w:sz w:val="20"/>
                <w:szCs w:val="20"/>
              </w:rPr>
              <w:t xml:space="preserve"> </w:t>
            </w:r>
            <w:proofErr w:type="spellStart"/>
            <w:r>
              <w:rPr>
                <w:rFonts w:ascii="SutonnyMJ" w:hAnsi="SutonnyMJ"/>
                <w:sz w:val="20"/>
                <w:szCs w:val="20"/>
              </w:rPr>
              <w:t>bv</w:t>
            </w:r>
            <w:proofErr w:type="spellEnd"/>
            <w:r>
              <w:rPr>
                <w:rFonts w:ascii="SutonnyMJ" w:hAnsi="SutonnyMJ"/>
                <w:sz w:val="20"/>
                <w:szCs w:val="20"/>
              </w:rPr>
              <w:t>)</w:t>
            </w:r>
            <w:r w:rsidRPr="00674949">
              <w:rPr>
                <w:sz w:val="20"/>
                <w:szCs w:val="20"/>
              </w:rPr>
              <w:t>.....................</w:t>
            </w:r>
            <w:r>
              <w:rPr>
                <w:sz w:val="20"/>
                <w:szCs w:val="20"/>
              </w:rPr>
              <w:t>..............................</w:t>
            </w:r>
            <w:r w:rsidRPr="00674949">
              <w:rPr>
                <w:sz w:val="20"/>
                <w:szCs w:val="20"/>
              </w:rPr>
              <w:t>1</w:t>
            </w:r>
          </w:p>
          <w:p w14:paraId="0BAF0C15" w14:textId="77777777" w:rsidR="006B4F46" w:rsidRPr="001C653E" w:rsidRDefault="006B4F46" w:rsidP="00C558BA">
            <w:pPr>
              <w:tabs>
                <w:tab w:val="right" w:leader="dot" w:pos="4253"/>
              </w:tabs>
              <w:jc w:val="both"/>
              <w:rPr>
                <w:sz w:val="20"/>
                <w:szCs w:val="20"/>
              </w:rPr>
            </w:pPr>
            <w:r w:rsidRPr="001C653E">
              <w:rPr>
                <w:sz w:val="20"/>
                <w:szCs w:val="20"/>
              </w:rPr>
              <w:t>RARELY (</w:t>
            </w:r>
            <w:proofErr w:type="spellStart"/>
            <w:r w:rsidRPr="001C653E">
              <w:rPr>
                <w:rFonts w:ascii="SutonnyMJ" w:hAnsi="SutonnyMJ"/>
                <w:sz w:val="20"/>
                <w:szCs w:val="20"/>
              </w:rPr>
              <w:t>LyeB</w:t>
            </w:r>
            <w:proofErr w:type="spellEnd"/>
            <w:r w:rsidRPr="001C653E">
              <w:rPr>
                <w:rFonts w:ascii="SutonnyMJ" w:hAnsi="SutonnyMJ"/>
                <w:sz w:val="20"/>
                <w:szCs w:val="20"/>
              </w:rPr>
              <w:t xml:space="preserve"> Kg</w:t>
            </w:r>
            <w:r w:rsidRPr="001C653E">
              <w:rPr>
                <w:sz w:val="20"/>
                <w:szCs w:val="20"/>
              </w:rPr>
              <w:t>)</w:t>
            </w:r>
            <w:r w:rsidR="00A17B24" w:rsidRPr="001C653E">
              <w:rPr>
                <w:sz w:val="20"/>
                <w:szCs w:val="20"/>
              </w:rPr>
              <w:t>..................................................</w:t>
            </w:r>
            <w:r w:rsidR="00B96AB6">
              <w:rPr>
                <w:sz w:val="20"/>
                <w:szCs w:val="20"/>
              </w:rPr>
              <w:t>2</w:t>
            </w:r>
          </w:p>
          <w:p w14:paraId="556F2EE2" w14:textId="77777777" w:rsidR="006B4F46" w:rsidRPr="001C653E" w:rsidRDefault="006B4F46" w:rsidP="00C558BA">
            <w:pPr>
              <w:tabs>
                <w:tab w:val="right" w:leader="dot" w:pos="4253"/>
              </w:tabs>
              <w:jc w:val="both"/>
              <w:rPr>
                <w:sz w:val="20"/>
                <w:szCs w:val="20"/>
              </w:rPr>
            </w:pPr>
            <w:r w:rsidRPr="001C653E">
              <w:rPr>
                <w:sz w:val="20"/>
                <w:szCs w:val="20"/>
              </w:rPr>
              <w:t>SOMETIMES (</w:t>
            </w:r>
            <w:proofErr w:type="spellStart"/>
            <w:r w:rsidRPr="001C653E">
              <w:rPr>
                <w:rFonts w:ascii="SutonnyMJ" w:hAnsi="SutonnyMJ"/>
                <w:sz w:val="20"/>
                <w:szCs w:val="20"/>
              </w:rPr>
              <w:t>gv‡Sg‡a</w:t>
            </w:r>
            <w:proofErr w:type="spellEnd"/>
            <w:r w:rsidRPr="001C653E">
              <w:rPr>
                <w:rFonts w:ascii="SutonnyMJ" w:hAnsi="SutonnyMJ"/>
                <w:sz w:val="20"/>
                <w:szCs w:val="20"/>
              </w:rPr>
              <w:t>¨</w:t>
            </w:r>
            <w:r w:rsidR="00A17B24" w:rsidRPr="001C653E">
              <w:rPr>
                <w:sz w:val="20"/>
                <w:szCs w:val="20"/>
              </w:rPr>
              <w:t>).........................................</w:t>
            </w:r>
            <w:r w:rsidR="00B96AB6">
              <w:rPr>
                <w:sz w:val="20"/>
                <w:szCs w:val="20"/>
              </w:rPr>
              <w:t>3</w:t>
            </w:r>
          </w:p>
          <w:p w14:paraId="25668937" w14:textId="77777777" w:rsidR="006B4F46" w:rsidRPr="001C653E" w:rsidRDefault="006B4F46" w:rsidP="00C558BA">
            <w:pPr>
              <w:tabs>
                <w:tab w:val="right" w:leader="dot" w:pos="4253"/>
              </w:tabs>
              <w:jc w:val="both"/>
              <w:rPr>
                <w:sz w:val="20"/>
                <w:szCs w:val="20"/>
              </w:rPr>
            </w:pPr>
            <w:r w:rsidRPr="001C653E">
              <w:rPr>
                <w:sz w:val="20"/>
                <w:szCs w:val="20"/>
              </w:rPr>
              <w:t>OFTEN (</w:t>
            </w:r>
            <w:proofErr w:type="spellStart"/>
            <w:r w:rsidRPr="001C653E">
              <w:rPr>
                <w:rFonts w:ascii="SutonnyMJ" w:hAnsi="SutonnyMJ"/>
                <w:sz w:val="20"/>
                <w:szCs w:val="20"/>
              </w:rPr>
              <w:t>cÖvqB</w:t>
            </w:r>
            <w:proofErr w:type="spellEnd"/>
            <w:r w:rsidRPr="001C653E">
              <w:rPr>
                <w:sz w:val="20"/>
                <w:szCs w:val="20"/>
              </w:rPr>
              <w:t>)</w:t>
            </w:r>
            <w:r w:rsidR="00A17B24" w:rsidRPr="001C653E">
              <w:rPr>
                <w:sz w:val="20"/>
                <w:szCs w:val="20"/>
              </w:rPr>
              <w:t>.........................................................</w:t>
            </w:r>
            <w:r w:rsidR="00B96AB6">
              <w:rPr>
                <w:sz w:val="20"/>
                <w:szCs w:val="20"/>
              </w:rPr>
              <w:t>4</w:t>
            </w:r>
          </w:p>
          <w:p w14:paraId="69AAD925" w14:textId="77777777" w:rsidR="006B4F46" w:rsidRPr="001C653E" w:rsidRDefault="006B4F46" w:rsidP="00C558BA">
            <w:pPr>
              <w:tabs>
                <w:tab w:val="right" w:leader="dot" w:pos="4253"/>
              </w:tabs>
              <w:jc w:val="both"/>
              <w:rPr>
                <w:sz w:val="20"/>
                <w:szCs w:val="20"/>
              </w:rPr>
            </w:pPr>
          </w:p>
        </w:tc>
        <w:tc>
          <w:tcPr>
            <w:tcW w:w="326" w:type="pct"/>
            <w:gridSpan w:val="2"/>
            <w:tcBorders>
              <w:top w:val="single" w:sz="6" w:space="0" w:color="auto"/>
              <w:left w:val="single" w:sz="6" w:space="0" w:color="auto"/>
              <w:right w:val="single" w:sz="6" w:space="0" w:color="auto"/>
            </w:tcBorders>
          </w:tcPr>
          <w:p w14:paraId="5A595C4C" w14:textId="77777777" w:rsidR="006B4F46" w:rsidRPr="001C653E" w:rsidRDefault="006B4F46" w:rsidP="00C558BA">
            <w:pPr>
              <w:jc w:val="both"/>
              <w:rPr>
                <w:sz w:val="20"/>
                <w:szCs w:val="20"/>
              </w:rPr>
            </w:pPr>
          </w:p>
        </w:tc>
      </w:tr>
      <w:tr w:rsidR="006B4F46" w:rsidRPr="001C653E" w14:paraId="4689B8DC" w14:textId="77777777" w:rsidTr="006B4F46">
        <w:trPr>
          <w:cantSplit/>
          <w:trHeight w:val="1221"/>
        </w:trPr>
        <w:tc>
          <w:tcPr>
            <w:tcW w:w="256" w:type="pct"/>
            <w:vMerge w:val="restart"/>
            <w:tcBorders>
              <w:top w:val="single" w:sz="6" w:space="0" w:color="auto"/>
              <w:left w:val="single" w:sz="6" w:space="0" w:color="auto"/>
              <w:right w:val="single" w:sz="12" w:space="0" w:color="auto"/>
            </w:tcBorders>
          </w:tcPr>
          <w:p w14:paraId="1A8241C5" w14:textId="77777777" w:rsidR="006B4F46" w:rsidRPr="001C653E" w:rsidRDefault="006B4F46" w:rsidP="00C558BA">
            <w:pPr>
              <w:numPr>
                <w:ilvl w:val="0"/>
                <w:numId w:val="29"/>
              </w:numPr>
              <w:jc w:val="both"/>
              <w:rPr>
                <w:sz w:val="20"/>
                <w:szCs w:val="20"/>
              </w:rPr>
            </w:pPr>
          </w:p>
        </w:tc>
        <w:tc>
          <w:tcPr>
            <w:tcW w:w="2239" w:type="pct"/>
            <w:tcBorders>
              <w:top w:val="single" w:sz="6" w:space="0" w:color="auto"/>
              <w:left w:val="nil"/>
              <w:bottom w:val="single" w:sz="4" w:space="0" w:color="auto"/>
              <w:right w:val="single" w:sz="4" w:space="0" w:color="auto"/>
            </w:tcBorders>
          </w:tcPr>
          <w:p w14:paraId="1221DB11" w14:textId="77777777" w:rsidR="006B4F46" w:rsidRPr="001C653E" w:rsidRDefault="006B4F46" w:rsidP="00C558BA">
            <w:pPr>
              <w:rPr>
                <w:sz w:val="20"/>
                <w:szCs w:val="20"/>
              </w:rPr>
            </w:pPr>
            <w:r w:rsidRPr="001C653E">
              <w:rPr>
                <w:sz w:val="20"/>
                <w:szCs w:val="20"/>
              </w:rPr>
              <w:t>I am now going to ask you about some situations that are true for many women.  Thinking about your (</w:t>
            </w:r>
            <w:r w:rsidRPr="001C653E">
              <w:rPr>
                <w:sz w:val="20"/>
                <w:szCs w:val="20"/>
                <w:u w:val="single"/>
              </w:rPr>
              <w:t>current or most recent</w:t>
            </w:r>
            <w:r w:rsidRPr="001C653E">
              <w:rPr>
                <w:sz w:val="20"/>
                <w:szCs w:val="20"/>
              </w:rPr>
              <w:t>) husband/partner, would you say it is generally true that he:</w:t>
            </w:r>
          </w:p>
          <w:p w14:paraId="37DDCD01" w14:textId="77777777" w:rsidR="006B4F46" w:rsidRPr="001C653E" w:rsidRDefault="006B4F46" w:rsidP="00C558BA">
            <w:pPr>
              <w:pStyle w:val="CommentText"/>
              <w:ind w:hanging="4"/>
              <w:rPr>
                <w:rFonts w:ascii="SutonnyMJ" w:hAnsi="SutonnyMJ"/>
              </w:rPr>
            </w:pPr>
            <w:r w:rsidRPr="001C653E">
              <w:rPr>
                <w:rFonts w:ascii="SutonnyMJ" w:hAnsi="SutonnyMJ"/>
              </w:rPr>
              <w:t>Avwg GLb Ggb KZMy‡jv cÖkœ Kie †h¸‡jv eû gwnjvi Rxe‡bB N‡U|</w:t>
            </w:r>
          </w:p>
          <w:p w14:paraId="530E712F" w14:textId="77777777" w:rsidR="006B4F46" w:rsidRPr="001C653E" w:rsidRDefault="006B4F46" w:rsidP="00A514A2">
            <w:pPr>
              <w:pStyle w:val="CommentText"/>
              <w:ind w:hanging="4"/>
              <w:rPr>
                <w:rFonts w:ascii="SutonnyMJ" w:hAnsi="SutonnyMJ"/>
                <w:cs/>
              </w:rPr>
            </w:pPr>
            <w:r w:rsidRPr="001C653E">
              <w:rPr>
                <w:rFonts w:ascii="SutonnyMJ" w:hAnsi="SutonnyMJ"/>
              </w:rPr>
              <w:t>Avcbvi (eZ©gvb/ †kl) ¯^vgx wK KLbI</w:t>
            </w:r>
            <w:r w:rsidRPr="001C653E" w:rsidDel="001A7255">
              <w:rPr>
                <w:rFonts w:ascii="SutonnyMJ" w:hAnsi="SutonnyMJ"/>
              </w:rPr>
              <w:t xml:space="preserve"> </w:t>
            </w:r>
            <w:r w:rsidRPr="001C653E">
              <w:rPr>
                <w:rFonts w:ascii="SutonnyMJ" w:hAnsi="SutonnyMJ"/>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14:paraId="6C18FF66" w14:textId="77777777" w:rsidR="006B4F46" w:rsidRPr="001C653E" w:rsidRDefault="006B4F46" w:rsidP="00C558BA">
            <w:pPr>
              <w:jc w:val="center"/>
              <w:rPr>
                <w:sz w:val="20"/>
                <w:szCs w:val="20"/>
              </w:rPr>
            </w:pPr>
          </w:p>
          <w:p w14:paraId="160AD867" w14:textId="77777777" w:rsidR="006B4F46" w:rsidRPr="001C653E" w:rsidRDefault="006B4F46" w:rsidP="00C558BA">
            <w:pPr>
              <w:jc w:val="center"/>
              <w:rPr>
                <w:sz w:val="20"/>
                <w:szCs w:val="20"/>
              </w:rPr>
            </w:pPr>
          </w:p>
          <w:p w14:paraId="391CB412" w14:textId="77777777" w:rsidR="006B4F46" w:rsidRPr="001C653E" w:rsidRDefault="006B4F46" w:rsidP="00C558BA">
            <w:pPr>
              <w:jc w:val="center"/>
              <w:rPr>
                <w:sz w:val="20"/>
                <w:szCs w:val="20"/>
              </w:rPr>
            </w:pPr>
          </w:p>
          <w:p w14:paraId="1D34E96A" w14:textId="77777777" w:rsidR="006B4F46" w:rsidRPr="001C653E" w:rsidRDefault="006B4F46" w:rsidP="00C558BA">
            <w:pPr>
              <w:jc w:val="center"/>
              <w:rPr>
                <w:sz w:val="20"/>
                <w:szCs w:val="20"/>
              </w:rPr>
            </w:pPr>
          </w:p>
          <w:p w14:paraId="11EB36F1" w14:textId="77777777" w:rsidR="006B4F46" w:rsidRPr="001C653E" w:rsidRDefault="006B4F46" w:rsidP="00C558BA">
            <w:pPr>
              <w:jc w:val="center"/>
              <w:rPr>
                <w:sz w:val="20"/>
                <w:szCs w:val="20"/>
              </w:rPr>
            </w:pPr>
            <w:r w:rsidRPr="001C653E">
              <w:rPr>
                <w:sz w:val="20"/>
                <w:szCs w:val="20"/>
              </w:rPr>
              <w:t>YES</w:t>
            </w:r>
          </w:p>
          <w:p w14:paraId="07A76E35" w14:textId="77777777" w:rsidR="006B4F46" w:rsidRPr="001C653E" w:rsidRDefault="006B4F46" w:rsidP="00C558BA">
            <w:pPr>
              <w:jc w:val="center"/>
              <w:rPr>
                <w:sz w:val="20"/>
                <w:szCs w:val="20"/>
              </w:rPr>
            </w:pPr>
            <w:r w:rsidRPr="001C653E">
              <w:rPr>
                <w:rFonts w:ascii="SutonnyMJ" w:hAnsi="SutonnyMJ"/>
                <w:sz w:val="20"/>
                <w:szCs w:val="20"/>
              </w:rPr>
              <w:t>nu¨v</w:t>
            </w:r>
          </w:p>
        </w:tc>
        <w:tc>
          <w:tcPr>
            <w:tcW w:w="649" w:type="pct"/>
            <w:gridSpan w:val="4"/>
            <w:tcBorders>
              <w:top w:val="single" w:sz="4" w:space="0" w:color="auto"/>
              <w:left w:val="single" w:sz="4" w:space="0" w:color="auto"/>
              <w:bottom w:val="single" w:sz="4" w:space="0" w:color="auto"/>
              <w:right w:val="single" w:sz="4" w:space="0" w:color="auto"/>
            </w:tcBorders>
            <w:vAlign w:val="center"/>
          </w:tcPr>
          <w:p w14:paraId="3D3B92A3" w14:textId="77777777" w:rsidR="006B4F46" w:rsidRPr="001C653E" w:rsidRDefault="006B4F46" w:rsidP="00C558BA">
            <w:pPr>
              <w:jc w:val="center"/>
              <w:rPr>
                <w:sz w:val="20"/>
                <w:szCs w:val="20"/>
              </w:rPr>
            </w:pPr>
          </w:p>
          <w:p w14:paraId="31755793" w14:textId="77777777" w:rsidR="006B4F46" w:rsidRPr="001C653E" w:rsidRDefault="006B4F46" w:rsidP="00C558BA">
            <w:pPr>
              <w:jc w:val="center"/>
              <w:rPr>
                <w:sz w:val="20"/>
                <w:szCs w:val="20"/>
              </w:rPr>
            </w:pPr>
          </w:p>
          <w:p w14:paraId="7DAD6C81" w14:textId="77777777" w:rsidR="006B4F46" w:rsidRPr="001C653E" w:rsidRDefault="006B4F46" w:rsidP="00C558BA">
            <w:pPr>
              <w:jc w:val="center"/>
              <w:rPr>
                <w:sz w:val="20"/>
                <w:szCs w:val="20"/>
              </w:rPr>
            </w:pPr>
          </w:p>
          <w:p w14:paraId="0128835C" w14:textId="77777777" w:rsidR="006B4F46" w:rsidRPr="001C653E" w:rsidRDefault="006B4F46" w:rsidP="00C558BA">
            <w:pPr>
              <w:jc w:val="center"/>
              <w:rPr>
                <w:sz w:val="20"/>
                <w:szCs w:val="20"/>
              </w:rPr>
            </w:pPr>
          </w:p>
          <w:p w14:paraId="0A440285" w14:textId="77777777" w:rsidR="006B4F46" w:rsidRPr="001C653E" w:rsidRDefault="006B4F46" w:rsidP="00C558BA">
            <w:pPr>
              <w:jc w:val="center"/>
              <w:rPr>
                <w:sz w:val="20"/>
                <w:szCs w:val="20"/>
              </w:rPr>
            </w:pPr>
            <w:r w:rsidRPr="001C653E">
              <w:rPr>
                <w:sz w:val="20"/>
                <w:szCs w:val="20"/>
              </w:rPr>
              <w:t>NO</w:t>
            </w:r>
          </w:p>
          <w:p w14:paraId="6E214E3B" w14:textId="77777777" w:rsidR="006B4F46" w:rsidRPr="001C653E" w:rsidRDefault="006B4F46" w:rsidP="00A514A2">
            <w:pPr>
              <w:jc w:val="center"/>
              <w:rPr>
                <w:rFonts w:ascii="SutonnyMJ" w:hAnsi="SutonnyMJ"/>
                <w:sz w:val="20"/>
                <w:szCs w:val="20"/>
              </w:rPr>
            </w:pPr>
            <w:r w:rsidRPr="001C653E">
              <w:rPr>
                <w:rFonts w:ascii="SutonnyMJ" w:hAnsi="SutonnyMJ"/>
                <w:sz w:val="20"/>
                <w:szCs w:val="20"/>
              </w:rPr>
              <w:t>bv</w:t>
            </w:r>
          </w:p>
        </w:tc>
        <w:tc>
          <w:tcPr>
            <w:tcW w:w="811" w:type="pct"/>
            <w:gridSpan w:val="2"/>
            <w:tcBorders>
              <w:top w:val="single" w:sz="4" w:space="0" w:color="auto"/>
              <w:left w:val="single" w:sz="4" w:space="0" w:color="auto"/>
              <w:bottom w:val="single" w:sz="4" w:space="0" w:color="auto"/>
              <w:right w:val="single" w:sz="6" w:space="0" w:color="auto"/>
            </w:tcBorders>
            <w:vAlign w:val="center"/>
          </w:tcPr>
          <w:p w14:paraId="0EC30F55" w14:textId="77777777" w:rsidR="006B4F46" w:rsidRPr="001C653E" w:rsidRDefault="006B4F46" w:rsidP="00C558BA">
            <w:pPr>
              <w:jc w:val="center"/>
              <w:rPr>
                <w:sz w:val="20"/>
                <w:szCs w:val="20"/>
              </w:rPr>
            </w:pPr>
          </w:p>
          <w:p w14:paraId="6C2FDC4F" w14:textId="77777777" w:rsidR="006B4F46" w:rsidRPr="001C653E" w:rsidRDefault="006B4F46" w:rsidP="00C558BA">
            <w:pPr>
              <w:jc w:val="center"/>
              <w:rPr>
                <w:sz w:val="20"/>
                <w:szCs w:val="20"/>
              </w:rPr>
            </w:pPr>
          </w:p>
          <w:p w14:paraId="0323B7E4" w14:textId="77777777" w:rsidR="006B4F46" w:rsidRPr="001C653E" w:rsidRDefault="006B4F46" w:rsidP="00C558BA">
            <w:pPr>
              <w:jc w:val="center"/>
              <w:rPr>
                <w:sz w:val="20"/>
                <w:szCs w:val="20"/>
              </w:rPr>
            </w:pPr>
          </w:p>
          <w:p w14:paraId="0C525C9B" w14:textId="77777777" w:rsidR="006B4F46" w:rsidRPr="001C653E" w:rsidRDefault="006B4F46" w:rsidP="00C558BA">
            <w:pPr>
              <w:jc w:val="center"/>
              <w:rPr>
                <w:sz w:val="20"/>
                <w:szCs w:val="20"/>
              </w:rPr>
            </w:pPr>
          </w:p>
          <w:p w14:paraId="4EB75152" w14:textId="77777777" w:rsidR="006B4F46" w:rsidRPr="001C653E" w:rsidRDefault="006B4F46" w:rsidP="00C558BA">
            <w:pPr>
              <w:jc w:val="center"/>
              <w:rPr>
                <w:sz w:val="20"/>
                <w:szCs w:val="20"/>
              </w:rPr>
            </w:pPr>
            <w:r w:rsidRPr="001C653E">
              <w:rPr>
                <w:sz w:val="20"/>
                <w:szCs w:val="20"/>
              </w:rPr>
              <w:t>DK</w:t>
            </w:r>
          </w:p>
          <w:p w14:paraId="69B78B4C" w14:textId="77777777" w:rsidR="006B4F46" w:rsidRPr="001C653E" w:rsidRDefault="006B4F46" w:rsidP="00A514A2">
            <w:pPr>
              <w:jc w:val="center"/>
              <w:rPr>
                <w:rFonts w:ascii="SutonnyMJ" w:hAnsi="SutonnyMJ"/>
                <w:sz w:val="20"/>
                <w:szCs w:val="20"/>
              </w:rPr>
            </w:pPr>
            <w:r w:rsidRPr="001C653E">
              <w:rPr>
                <w:rFonts w:ascii="SutonnyMJ" w:hAnsi="SutonnyMJ"/>
                <w:sz w:val="20"/>
                <w:szCs w:val="20"/>
              </w:rPr>
              <w:t>Rvwb bv</w:t>
            </w:r>
          </w:p>
        </w:tc>
        <w:tc>
          <w:tcPr>
            <w:tcW w:w="326" w:type="pct"/>
            <w:gridSpan w:val="2"/>
            <w:tcBorders>
              <w:top w:val="single" w:sz="6" w:space="0" w:color="auto"/>
              <w:left w:val="single" w:sz="6" w:space="0" w:color="auto"/>
              <w:right w:val="single" w:sz="6" w:space="0" w:color="auto"/>
            </w:tcBorders>
          </w:tcPr>
          <w:p w14:paraId="4167CF55" w14:textId="77777777" w:rsidR="006B4F46" w:rsidRPr="001C653E" w:rsidRDefault="006B4F46" w:rsidP="00C558BA">
            <w:pPr>
              <w:jc w:val="center"/>
              <w:rPr>
                <w:sz w:val="20"/>
                <w:szCs w:val="20"/>
              </w:rPr>
            </w:pPr>
          </w:p>
        </w:tc>
      </w:tr>
      <w:tr w:rsidR="006B4F46" w:rsidRPr="001C653E" w14:paraId="7F05CE48" w14:textId="77777777" w:rsidTr="006B4F46">
        <w:trPr>
          <w:cantSplit/>
          <w:trHeight w:val="710"/>
        </w:trPr>
        <w:tc>
          <w:tcPr>
            <w:tcW w:w="256" w:type="pct"/>
            <w:vMerge/>
            <w:tcBorders>
              <w:left w:val="single" w:sz="6" w:space="0" w:color="auto"/>
              <w:right w:val="single" w:sz="12" w:space="0" w:color="auto"/>
            </w:tcBorders>
          </w:tcPr>
          <w:p w14:paraId="2C85A69E"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14:paraId="1E55B4F2" w14:textId="77777777" w:rsidR="006B4F46" w:rsidRPr="001C653E" w:rsidRDefault="006B4F46" w:rsidP="00C558BA">
            <w:pPr>
              <w:numPr>
                <w:ilvl w:val="0"/>
                <w:numId w:val="26"/>
              </w:numPr>
              <w:rPr>
                <w:rFonts w:ascii="SutonnyMJ" w:hAnsi="SutonnyMJ"/>
                <w:sz w:val="20"/>
                <w:szCs w:val="20"/>
              </w:rPr>
            </w:pPr>
            <w:r w:rsidRPr="001C653E">
              <w:rPr>
                <w:sz w:val="20"/>
                <w:szCs w:val="20"/>
              </w:rPr>
              <w:t>Tries to keep you from seeing your friends</w:t>
            </w:r>
          </w:p>
          <w:p w14:paraId="590B6E92" w14:textId="77777777" w:rsidR="006B4F46" w:rsidRPr="001C653E" w:rsidRDefault="006B4F46" w:rsidP="002007DA">
            <w:pPr>
              <w:ind w:left="360"/>
              <w:rPr>
                <w:sz w:val="20"/>
                <w:szCs w:val="20"/>
              </w:rPr>
            </w:pPr>
            <w:r w:rsidRPr="001C653E">
              <w:rPr>
                <w:sz w:val="20"/>
                <w:szCs w:val="20"/>
              </w:rPr>
              <w:t xml:space="preserve"> </w:t>
            </w:r>
            <w:r w:rsidRPr="001C653E">
              <w:rPr>
                <w:rFonts w:ascii="SutonnyMJ" w:hAnsi="SutonnyMJ"/>
                <w:sz w:val="20"/>
                <w:szCs w:val="20"/>
              </w:rPr>
              <w:t>Avcbvi eÜz-evÜ‡ei m‡½ †`Lv mv¶v‡Z evav w`‡Z †Póv K‡ib/Ki‡Zb</w:t>
            </w:r>
            <w:r w:rsidRPr="001C653E">
              <w:rPr>
                <w:rFonts w:ascii="SutonnyMJ" w:hAnsi="SutonnyMJ"/>
                <w:b/>
                <w:sz w:val="20"/>
                <w:szCs w:val="20"/>
              </w:rPr>
              <w:t>?</w:t>
            </w:r>
          </w:p>
        </w:tc>
        <w:tc>
          <w:tcPr>
            <w:tcW w:w="719" w:type="pct"/>
            <w:gridSpan w:val="2"/>
            <w:tcBorders>
              <w:top w:val="single" w:sz="4" w:space="0" w:color="auto"/>
              <w:left w:val="single" w:sz="4" w:space="0" w:color="auto"/>
              <w:bottom w:val="single" w:sz="4" w:space="0" w:color="auto"/>
              <w:right w:val="single" w:sz="4" w:space="0" w:color="auto"/>
            </w:tcBorders>
            <w:vAlign w:val="center"/>
          </w:tcPr>
          <w:p w14:paraId="269DBBE5" w14:textId="77777777" w:rsidR="006B4F46" w:rsidRPr="001C653E" w:rsidRDefault="006B4F46" w:rsidP="00C558BA">
            <w:pPr>
              <w:jc w:val="center"/>
              <w:rPr>
                <w:sz w:val="20"/>
                <w:szCs w:val="20"/>
              </w:rPr>
            </w:pPr>
          </w:p>
          <w:p w14:paraId="0C3E0667" w14:textId="77777777" w:rsidR="006B4F46" w:rsidRPr="001C653E" w:rsidRDefault="006B4F46" w:rsidP="00C558BA">
            <w:pPr>
              <w:jc w:val="center"/>
              <w:rPr>
                <w:sz w:val="20"/>
                <w:szCs w:val="20"/>
              </w:rPr>
            </w:pPr>
            <w:r w:rsidRPr="001C653E">
              <w:rPr>
                <w:sz w:val="20"/>
                <w:szCs w:val="20"/>
              </w:rPr>
              <w:t>1</w:t>
            </w:r>
          </w:p>
          <w:p w14:paraId="42885876" w14:textId="77777777"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14:paraId="03B685CE" w14:textId="77777777" w:rsidR="006B4F46" w:rsidRPr="001C653E" w:rsidRDefault="006B4F46" w:rsidP="00C558BA">
            <w:pPr>
              <w:jc w:val="center"/>
              <w:rPr>
                <w:sz w:val="20"/>
                <w:szCs w:val="20"/>
              </w:rPr>
            </w:pPr>
          </w:p>
          <w:p w14:paraId="0C37E8A3" w14:textId="77777777" w:rsidR="006B4F46" w:rsidRPr="001C653E" w:rsidRDefault="006B4F46" w:rsidP="00C558BA">
            <w:pPr>
              <w:jc w:val="center"/>
              <w:rPr>
                <w:sz w:val="20"/>
                <w:szCs w:val="20"/>
              </w:rPr>
            </w:pPr>
            <w:r w:rsidRPr="001C653E">
              <w:rPr>
                <w:sz w:val="20"/>
                <w:szCs w:val="20"/>
              </w:rPr>
              <w:t>2</w:t>
            </w:r>
          </w:p>
          <w:p w14:paraId="57E45C8D" w14:textId="77777777"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14:paraId="6EBF74EC" w14:textId="77777777" w:rsidR="006B4F46" w:rsidRPr="001C653E" w:rsidRDefault="006B4F46" w:rsidP="00C558BA">
            <w:pPr>
              <w:jc w:val="center"/>
            </w:pPr>
            <w:r w:rsidRPr="001C653E">
              <w:rPr>
                <w:sz w:val="20"/>
                <w:szCs w:val="20"/>
              </w:rPr>
              <w:t>8</w:t>
            </w:r>
          </w:p>
        </w:tc>
        <w:tc>
          <w:tcPr>
            <w:tcW w:w="326" w:type="pct"/>
            <w:gridSpan w:val="2"/>
            <w:vMerge w:val="restart"/>
            <w:tcBorders>
              <w:left w:val="single" w:sz="6" w:space="0" w:color="auto"/>
              <w:right w:val="single" w:sz="6" w:space="0" w:color="auto"/>
            </w:tcBorders>
          </w:tcPr>
          <w:p w14:paraId="41F56A8F" w14:textId="77777777" w:rsidR="006B4F46" w:rsidRPr="001C653E" w:rsidRDefault="006B4F46" w:rsidP="00C558BA">
            <w:pPr>
              <w:jc w:val="center"/>
              <w:rPr>
                <w:sz w:val="20"/>
                <w:szCs w:val="20"/>
              </w:rPr>
            </w:pPr>
          </w:p>
        </w:tc>
      </w:tr>
      <w:tr w:rsidR="006B4F46" w:rsidRPr="001C653E" w14:paraId="0D10CB6A" w14:textId="77777777" w:rsidTr="006B4F46">
        <w:trPr>
          <w:cantSplit/>
          <w:trHeight w:val="610"/>
        </w:trPr>
        <w:tc>
          <w:tcPr>
            <w:tcW w:w="256" w:type="pct"/>
            <w:vMerge/>
            <w:tcBorders>
              <w:left w:val="single" w:sz="6" w:space="0" w:color="auto"/>
              <w:right w:val="single" w:sz="12" w:space="0" w:color="auto"/>
            </w:tcBorders>
          </w:tcPr>
          <w:p w14:paraId="1CC7944C"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14:paraId="2F90F011" w14:textId="77777777" w:rsidR="006B4F46" w:rsidRPr="001C653E" w:rsidRDefault="006B4F46" w:rsidP="00C558BA">
            <w:pPr>
              <w:numPr>
                <w:ilvl w:val="0"/>
                <w:numId w:val="26"/>
              </w:numPr>
              <w:rPr>
                <w:sz w:val="20"/>
                <w:szCs w:val="20"/>
              </w:rPr>
            </w:pPr>
            <w:r w:rsidRPr="001C653E">
              <w:rPr>
                <w:sz w:val="20"/>
                <w:szCs w:val="20"/>
              </w:rPr>
              <w:t>Tries to restrict contact with your family of birth</w:t>
            </w:r>
          </w:p>
          <w:p w14:paraId="66568873" w14:textId="77777777" w:rsidR="006B4F46" w:rsidRPr="001C653E" w:rsidRDefault="006B4F46" w:rsidP="002007DA">
            <w:pPr>
              <w:ind w:left="360"/>
              <w:rPr>
                <w:rFonts w:ascii="SutonnyMJ" w:hAnsi="SutonnyMJ"/>
              </w:rPr>
            </w:pPr>
            <w:r w:rsidRPr="001C653E">
              <w:rPr>
                <w:rFonts w:ascii="SutonnyMJ" w:hAnsi="SutonnyMJ"/>
                <w:sz w:val="20"/>
                <w:szCs w:val="20"/>
              </w:rPr>
              <w:t>Avcbvi Rb¥</w:t>
            </w:r>
            <w:r w:rsidRPr="001C653E">
              <w:rPr>
                <w:rFonts w:ascii="SutonnyMJ" w:hAnsi="SutonnyMJ" w:cs="SutonnyMJ"/>
                <w:sz w:val="20"/>
                <w:szCs w:val="20"/>
              </w:rPr>
              <w:t>cwiev</w:t>
            </w:r>
            <w:r w:rsidRPr="001C653E">
              <w:rPr>
                <w:rFonts w:ascii="SutonnyMJ" w:hAnsi="SutonnyMJ"/>
                <w:sz w:val="20"/>
                <w:szCs w:val="20"/>
              </w:rPr>
              <w:t>‡ii m‡½ †hvMv‡hv‡M evav w`‡Z †Póv K‡ib/Ki‡Zb?</w:t>
            </w:r>
          </w:p>
        </w:tc>
        <w:tc>
          <w:tcPr>
            <w:tcW w:w="719" w:type="pct"/>
            <w:gridSpan w:val="2"/>
            <w:tcBorders>
              <w:top w:val="single" w:sz="4" w:space="0" w:color="auto"/>
              <w:left w:val="single" w:sz="4" w:space="0" w:color="auto"/>
              <w:bottom w:val="single" w:sz="4" w:space="0" w:color="auto"/>
              <w:right w:val="single" w:sz="4" w:space="0" w:color="auto"/>
            </w:tcBorders>
            <w:vAlign w:val="center"/>
          </w:tcPr>
          <w:p w14:paraId="20BDA089" w14:textId="77777777" w:rsidR="006B4F46" w:rsidRPr="001C653E" w:rsidRDefault="006B4F46" w:rsidP="00C558BA">
            <w:pPr>
              <w:jc w:val="center"/>
              <w:rPr>
                <w:sz w:val="20"/>
                <w:szCs w:val="20"/>
              </w:rPr>
            </w:pPr>
          </w:p>
          <w:p w14:paraId="25C46BCE" w14:textId="77777777" w:rsidR="006B4F46" w:rsidRPr="001C653E" w:rsidRDefault="006B4F46" w:rsidP="00C558BA">
            <w:pPr>
              <w:jc w:val="center"/>
              <w:rPr>
                <w:sz w:val="20"/>
                <w:szCs w:val="20"/>
              </w:rPr>
            </w:pPr>
            <w:r w:rsidRPr="001C653E">
              <w:rPr>
                <w:sz w:val="20"/>
                <w:szCs w:val="20"/>
              </w:rPr>
              <w:t>1</w:t>
            </w:r>
          </w:p>
          <w:p w14:paraId="7B6894F9" w14:textId="77777777"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14:paraId="76281E2C" w14:textId="77777777" w:rsidR="006B4F46" w:rsidRPr="001C653E" w:rsidRDefault="006B4F46" w:rsidP="00C558BA">
            <w:pPr>
              <w:jc w:val="center"/>
              <w:rPr>
                <w:sz w:val="20"/>
                <w:szCs w:val="20"/>
              </w:rPr>
            </w:pPr>
          </w:p>
          <w:p w14:paraId="7C1A78CA" w14:textId="77777777" w:rsidR="006B4F46" w:rsidRPr="001C653E" w:rsidRDefault="006B4F46" w:rsidP="00C558BA">
            <w:pPr>
              <w:jc w:val="center"/>
              <w:rPr>
                <w:sz w:val="20"/>
                <w:szCs w:val="20"/>
              </w:rPr>
            </w:pPr>
            <w:r w:rsidRPr="001C653E">
              <w:rPr>
                <w:sz w:val="20"/>
                <w:szCs w:val="20"/>
              </w:rPr>
              <w:t>2</w:t>
            </w:r>
          </w:p>
          <w:p w14:paraId="1E98D280" w14:textId="77777777"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14:paraId="67D02861" w14:textId="77777777"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14:paraId="37A9EDB3" w14:textId="77777777" w:rsidR="006B4F46" w:rsidRPr="001C653E" w:rsidRDefault="006B4F46" w:rsidP="00C558BA">
            <w:pPr>
              <w:jc w:val="center"/>
              <w:rPr>
                <w:sz w:val="20"/>
                <w:szCs w:val="20"/>
              </w:rPr>
            </w:pPr>
          </w:p>
        </w:tc>
      </w:tr>
      <w:tr w:rsidR="006B4F46" w:rsidRPr="001C653E" w14:paraId="26FDE759" w14:textId="77777777" w:rsidTr="006B4F46">
        <w:trPr>
          <w:cantSplit/>
          <w:trHeight w:val="645"/>
        </w:trPr>
        <w:tc>
          <w:tcPr>
            <w:tcW w:w="256" w:type="pct"/>
            <w:vMerge/>
            <w:tcBorders>
              <w:left w:val="single" w:sz="6" w:space="0" w:color="auto"/>
              <w:right w:val="single" w:sz="12" w:space="0" w:color="auto"/>
            </w:tcBorders>
          </w:tcPr>
          <w:p w14:paraId="58585DC0"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14:paraId="51116A16" w14:textId="77777777" w:rsidR="006B4F46" w:rsidRPr="001C653E" w:rsidRDefault="006B4F46" w:rsidP="00C558BA">
            <w:pPr>
              <w:numPr>
                <w:ilvl w:val="0"/>
                <w:numId w:val="26"/>
              </w:numPr>
              <w:rPr>
                <w:sz w:val="20"/>
                <w:szCs w:val="20"/>
              </w:rPr>
            </w:pPr>
            <w:r w:rsidRPr="001C653E">
              <w:rPr>
                <w:sz w:val="20"/>
                <w:szCs w:val="20"/>
              </w:rPr>
              <w:t>Insists on knowing where you are at all times</w:t>
            </w:r>
          </w:p>
          <w:p w14:paraId="241FB7F1" w14:textId="77777777" w:rsidR="006B4F46" w:rsidRPr="001C653E" w:rsidRDefault="006B4F46" w:rsidP="002007DA">
            <w:pPr>
              <w:ind w:left="360"/>
              <w:rPr>
                <w:sz w:val="20"/>
                <w:szCs w:val="20"/>
              </w:rPr>
            </w:pPr>
            <w:r w:rsidRPr="001C653E">
              <w:rPr>
                <w:rFonts w:ascii="SutonnyMJ" w:hAnsi="SutonnyMJ"/>
                <w:sz w:val="20"/>
                <w:szCs w:val="20"/>
              </w:rPr>
              <w:t>Avcwb KLb †Kv_vq _v‡Kb ev hvb Zv Rvbvi Rb¨ ‡RvivRywi K‡ib/Ki‡Zb?</w:t>
            </w:r>
          </w:p>
        </w:tc>
        <w:tc>
          <w:tcPr>
            <w:tcW w:w="719" w:type="pct"/>
            <w:gridSpan w:val="2"/>
            <w:tcBorders>
              <w:top w:val="single" w:sz="4" w:space="0" w:color="auto"/>
              <w:left w:val="single" w:sz="6" w:space="0" w:color="auto"/>
              <w:bottom w:val="single" w:sz="4" w:space="0" w:color="auto"/>
              <w:right w:val="single" w:sz="4" w:space="0" w:color="auto"/>
            </w:tcBorders>
            <w:vAlign w:val="center"/>
          </w:tcPr>
          <w:p w14:paraId="6FE06C3E" w14:textId="77777777" w:rsidR="006B4F46" w:rsidRPr="001C653E" w:rsidRDefault="006B4F46" w:rsidP="00C558BA">
            <w:pPr>
              <w:jc w:val="center"/>
              <w:rPr>
                <w:sz w:val="20"/>
                <w:szCs w:val="20"/>
              </w:rPr>
            </w:pPr>
          </w:p>
          <w:p w14:paraId="0FA5829C" w14:textId="77777777" w:rsidR="006B4F46" w:rsidRPr="001C653E" w:rsidRDefault="006B4F46" w:rsidP="00C558BA">
            <w:pPr>
              <w:jc w:val="center"/>
              <w:rPr>
                <w:sz w:val="20"/>
                <w:szCs w:val="20"/>
              </w:rPr>
            </w:pPr>
            <w:r w:rsidRPr="001C653E">
              <w:rPr>
                <w:sz w:val="20"/>
                <w:szCs w:val="20"/>
              </w:rPr>
              <w:t>1</w:t>
            </w:r>
          </w:p>
          <w:p w14:paraId="5B90465B" w14:textId="77777777"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14:paraId="48E7E6ED" w14:textId="77777777" w:rsidR="006B4F46" w:rsidRPr="001C653E" w:rsidRDefault="006B4F46" w:rsidP="00C558BA">
            <w:pPr>
              <w:jc w:val="center"/>
              <w:rPr>
                <w:sz w:val="20"/>
                <w:szCs w:val="20"/>
              </w:rPr>
            </w:pPr>
            <w:r w:rsidRPr="001C653E">
              <w:rPr>
                <w:sz w:val="20"/>
                <w:szCs w:val="20"/>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14:paraId="0392F216" w14:textId="77777777"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14:paraId="375DDD41" w14:textId="77777777" w:rsidR="006B4F46" w:rsidRPr="001C653E" w:rsidRDefault="006B4F46" w:rsidP="00C558BA">
            <w:pPr>
              <w:jc w:val="center"/>
              <w:rPr>
                <w:sz w:val="20"/>
                <w:szCs w:val="20"/>
              </w:rPr>
            </w:pPr>
          </w:p>
        </w:tc>
      </w:tr>
      <w:tr w:rsidR="006B4F46" w:rsidRPr="001C653E" w14:paraId="5C72BF1A" w14:textId="77777777" w:rsidTr="006B4F46">
        <w:trPr>
          <w:cantSplit/>
          <w:trHeight w:val="645"/>
        </w:trPr>
        <w:tc>
          <w:tcPr>
            <w:tcW w:w="256" w:type="pct"/>
            <w:vMerge/>
            <w:tcBorders>
              <w:left w:val="single" w:sz="6" w:space="0" w:color="auto"/>
              <w:right w:val="single" w:sz="12" w:space="0" w:color="auto"/>
            </w:tcBorders>
          </w:tcPr>
          <w:p w14:paraId="75A107E9"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14:paraId="3DB979E5" w14:textId="77777777" w:rsidR="006B4F46" w:rsidRPr="001C653E" w:rsidRDefault="006B4F46" w:rsidP="00C558BA">
            <w:pPr>
              <w:numPr>
                <w:ilvl w:val="0"/>
                <w:numId w:val="26"/>
              </w:numPr>
              <w:rPr>
                <w:sz w:val="20"/>
                <w:szCs w:val="20"/>
              </w:rPr>
            </w:pPr>
            <w:r w:rsidRPr="001C653E">
              <w:rPr>
                <w:sz w:val="20"/>
                <w:szCs w:val="20"/>
              </w:rPr>
              <w:t>Ignores you and treats you indifferently</w:t>
            </w:r>
          </w:p>
          <w:p w14:paraId="0F861099" w14:textId="77777777" w:rsidR="006B4F46" w:rsidRPr="001C653E" w:rsidRDefault="006B4F46" w:rsidP="00B96AB6">
            <w:pPr>
              <w:rPr>
                <w:sz w:val="20"/>
                <w:szCs w:val="20"/>
              </w:rPr>
            </w:pPr>
            <w:r w:rsidRPr="001C653E">
              <w:rPr>
                <w:rFonts w:ascii="SutonnyMJ" w:hAnsi="SutonnyMJ"/>
                <w:sz w:val="20"/>
                <w:szCs w:val="20"/>
              </w:rPr>
              <w:t xml:space="preserve">      Avcbv‡K cvËv †`b bv/AeÁv K‡ib </w:t>
            </w:r>
            <w:proofErr w:type="spellStart"/>
            <w:r w:rsidRPr="001C653E">
              <w:rPr>
                <w:rFonts w:ascii="SutonnyMJ" w:hAnsi="SutonnyMJ"/>
                <w:sz w:val="20"/>
                <w:szCs w:val="20"/>
              </w:rPr>
              <w:t>ev</w:t>
            </w:r>
            <w:proofErr w:type="spellEnd"/>
            <w:r w:rsidRPr="001C653E">
              <w:rPr>
                <w:rFonts w:ascii="SutonnyMJ" w:hAnsi="SutonnyMJ"/>
                <w:sz w:val="20"/>
                <w:szCs w:val="20"/>
              </w:rPr>
              <w:t xml:space="preserve"> </w:t>
            </w:r>
            <w:proofErr w:type="spellStart"/>
            <w:r w:rsidRPr="001C653E">
              <w:rPr>
                <w:rFonts w:ascii="SutonnyMJ" w:hAnsi="SutonnyMJ"/>
                <w:sz w:val="20"/>
                <w:szCs w:val="20"/>
              </w:rPr>
              <w:t>Avcbvi</w:t>
            </w:r>
            <w:proofErr w:type="spellEnd"/>
            <w:r w:rsidRPr="001C653E">
              <w:rPr>
                <w:rFonts w:ascii="SutonnyMJ" w:hAnsi="SutonnyMJ"/>
                <w:sz w:val="20"/>
                <w:szCs w:val="20"/>
              </w:rPr>
              <w:t xml:space="preserve"> </w:t>
            </w:r>
            <w:proofErr w:type="spellStart"/>
            <w:r w:rsidRPr="001C653E">
              <w:rPr>
                <w:rFonts w:ascii="SutonnyMJ" w:hAnsi="SutonnyMJ"/>
                <w:sz w:val="20"/>
                <w:szCs w:val="20"/>
              </w:rPr>
              <w:t>e¨vcv‡i</w:t>
            </w:r>
            <w:proofErr w:type="spellEnd"/>
            <w:r w:rsidRPr="001C653E">
              <w:rPr>
                <w:rFonts w:ascii="SutonnyMJ" w:hAnsi="SutonnyMJ"/>
                <w:sz w:val="20"/>
                <w:szCs w:val="20"/>
              </w:rPr>
              <w:t xml:space="preserve"> </w:t>
            </w:r>
            <w:r w:rsidR="00B96AB6">
              <w:rPr>
                <w:rFonts w:ascii="SutonnyMJ" w:hAnsi="SutonnyMJ"/>
                <w:sz w:val="20"/>
                <w:szCs w:val="20"/>
              </w:rPr>
              <w:t xml:space="preserve">    </w:t>
            </w:r>
            <w:r w:rsidR="00B96AB6">
              <w:t xml:space="preserve">      </w:t>
            </w:r>
            <w:proofErr w:type="spellStart"/>
            <w:r w:rsidRPr="001C653E">
              <w:rPr>
                <w:rFonts w:ascii="SutonnyMJ" w:hAnsi="SutonnyMJ"/>
                <w:sz w:val="20"/>
                <w:szCs w:val="20"/>
              </w:rPr>
              <w:t>D`vmxb</w:t>
            </w:r>
            <w:proofErr w:type="spellEnd"/>
            <w:r w:rsidRPr="001C653E">
              <w:rPr>
                <w:rFonts w:ascii="SutonnyMJ" w:hAnsi="SutonnyMJ"/>
                <w:sz w:val="20"/>
                <w:szCs w:val="20"/>
              </w:rPr>
              <w:t xml:space="preserve"> _</w:t>
            </w:r>
            <w:proofErr w:type="spellStart"/>
            <w:r w:rsidRPr="001C653E">
              <w:rPr>
                <w:rFonts w:ascii="SutonnyMJ" w:hAnsi="SutonnyMJ"/>
                <w:sz w:val="20"/>
                <w:szCs w:val="20"/>
              </w:rPr>
              <w:t>v‡Kb</w:t>
            </w:r>
            <w:proofErr w:type="spellEnd"/>
            <w:r w:rsidRPr="001C653E">
              <w:rPr>
                <w:rFonts w:ascii="SutonnyMJ" w:hAnsi="SutonnyMJ"/>
                <w:sz w:val="20"/>
                <w:szCs w:val="20"/>
              </w:rPr>
              <w:t xml:space="preserve"> / _</w:t>
            </w:r>
            <w:proofErr w:type="spellStart"/>
            <w:r w:rsidRPr="001C653E">
              <w:rPr>
                <w:rFonts w:ascii="SutonnyMJ" w:hAnsi="SutonnyMJ"/>
                <w:sz w:val="20"/>
                <w:szCs w:val="20"/>
              </w:rPr>
              <w:t>vK‡Zb</w:t>
            </w:r>
            <w:proofErr w:type="spellEnd"/>
            <w:r w:rsidRPr="001C653E">
              <w:rPr>
                <w:rFonts w:ascii="SutonnyMJ" w:hAnsi="SutonnyMJ"/>
                <w:sz w:val="20"/>
                <w:szCs w:val="20"/>
              </w:rPr>
              <w:t>?</w:t>
            </w:r>
          </w:p>
        </w:tc>
        <w:tc>
          <w:tcPr>
            <w:tcW w:w="719" w:type="pct"/>
            <w:gridSpan w:val="2"/>
            <w:tcBorders>
              <w:top w:val="single" w:sz="4" w:space="0" w:color="auto"/>
              <w:left w:val="single" w:sz="6" w:space="0" w:color="auto"/>
              <w:bottom w:val="single" w:sz="4" w:space="0" w:color="auto"/>
              <w:right w:val="single" w:sz="4" w:space="0" w:color="auto"/>
            </w:tcBorders>
            <w:vAlign w:val="center"/>
          </w:tcPr>
          <w:p w14:paraId="25377F39" w14:textId="77777777" w:rsidR="006B4F46" w:rsidRPr="001C653E" w:rsidRDefault="006B4F46" w:rsidP="00C558BA">
            <w:pPr>
              <w:jc w:val="center"/>
              <w:rPr>
                <w:sz w:val="20"/>
                <w:szCs w:val="20"/>
              </w:rPr>
            </w:pPr>
          </w:p>
          <w:p w14:paraId="5D1865AD" w14:textId="77777777" w:rsidR="006B4F46" w:rsidRPr="001C653E" w:rsidRDefault="006B4F46" w:rsidP="00C558BA">
            <w:pPr>
              <w:jc w:val="center"/>
              <w:rPr>
                <w:sz w:val="20"/>
                <w:szCs w:val="20"/>
              </w:rPr>
            </w:pPr>
            <w:r w:rsidRPr="001C653E">
              <w:rPr>
                <w:sz w:val="20"/>
                <w:szCs w:val="20"/>
              </w:rPr>
              <w:t>1</w:t>
            </w:r>
          </w:p>
        </w:tc>
        <w:tc>
          <w:tcPr>
            <w:tcW w:w="649" w:type="pct"/>
            <w:gridSpan w:val="4"/>
            <w:tcBorders>
              <w:top w:val="single" w:sz="4" w:space="0" w:color="auto"/>
              <w:left w:val="single" w:sz="4" w:space="0" w:color="auto"/>
              <w:bottom w:val="single" w:sz="4" w:space="0" w:color="auto"/>
              <w:right w:val="single" w:sz="4" w:space="0" w:color="auto"/>
            </w:tcBorders>
            <w:vAlign w:val="center"/>
          </w:tcPr>
          <w:p w14:paraId="0C0191FD" w14:textId="77777777" w:rsidR="006B4F46" w:rsidRPr="001C653E" w:rsidRDefault="006B4F46" w:rsidP="00C558BA">
            <w:pPr>
              <w:jc w:val="center"/>
              <w:rPr>
                <w:sz w:val="20"/>
                <w:szCs w:val="20"/>
              </w:rPr>
            </w:pPr>
          </w:p>
          <w:p w14:paraId="334A5F38" w14:textId="77777777" w:rsidR="006B4F46" w:rsidRPr="001C653E" w:rsidRDefault="006B4F46" w:rsidP="00C558BA">
            <w:pPr>
              <w:jc w:val="center"/>
              <w:rPr>
                <w:sz w:val="20"/>
                <w:szCs w:val="20"/>
              </w:rPr>
            </w:pPr>
            <w:r w:rsidRPr="001C653E">
              <w:rPr>
                <w:sz w:val="20"/>
                <w:szCs w:val="20"/>
              </w:rPr>
              <w:t>2</w:t>
            </w:r>
          </w:p>
          <w:p w14:paraId="4733A5AF" w14:textId="77777777"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14:paraId="23680936" w14:textId="77777777"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14:paraId="69361FE7" w14:textId="77777777" w:rsidR="006B4F46" w:rsidRPr="001C653E" w:rsidRDefault="006B4F46" w:rsidP="00C558BA">
            <w:pPr>
              <w:jc w:val="center"/>
              <w:rPr>
                <w:sz w:val="20"/>
                <w:szCs w:val="20"/>
              </w:rPr>
            </w:pPr>
          </w:p>
        </w:tc>
      </w:tr>
      <w:tr w:rsidR="006B4F46" w:rsidRPr="001C653E" w14:paraId="637AFAFD" w14:textId="77777777" w:rsidTr="006B4F46">
        <w:trPr>
          <w:cantSplit/>
          <w:trHeight w:val="449"/>
        </w:trPr>
        <w:tc>
          <w:tcPr>
            <w:tcW w:w="256" w:type="pct"/>
            <w:vMerge/>
            <w:tcBorders>
              <w:left w:val="single" w:sz="6" w:space="0" w:color="auto"/>
              <w:right w:val="single" w:sz="12" w:space="0" w:color="auto"/>
            </w:tcBorders>
          </w:tcPr>
          <w:p w14:paraId="391A2EA6"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14:paraId="3C7C66DA" w14:textId="77777777" w:rsidR="006B4F46" w:rsidRPr="001C653E" w:rsidRDefault="006B4F46" w:rsidP="00C558BA">
            <w:pPr>
              <w:numPr>
                <w:ilvl w:val="0"/>
                <w:numId w:val="26"/>
              </w:numPr>
              <w:rPr>
                <w:rFonts w:ascii="SutonnyMJ" w:hAnsi="SutonnyMJ"/>
                <w:sz w:val="20"/>
                <w:szCs w:val="20"/>
              </w:rPr>
            </w:pPr>
            <w:r w:rsidRPr="001C653E">
              <w:rPr>
                <w:sz w:val="20"/>
                <w:szCs w:val="20"/>
              </w:rPr>
              <w:t>Gets angry if you speak with another man</w:t>
            </w:r>
          </w:p>
          <w:p w14:paraId="0B829D27" w14:textId="77777777" w:rsidR="006B4F46" w:rsidRPr="001C653E" w:rsidRDefault="006B4F46" w:rsidP="002007DA">
            <w:pPr>
              <w:ind w:left="360"/>
              <w:rPr>
                <w:sz w:val="20"/>
                <w:szCs w:val="20"/>
              </w:rPr>
            </w:pPr>
            <w:r w:rsidRPr="001C653E">
              <w:rPr>
                <w:rFonts w:ascii="SutonnyMJ" w:hAnsi="SutonnyMJ"/>
                <w:sz w:val="20"/>
                <w:szCs w:val="20"/>
              </w:rPr>
              <w:t>Avcwb Ab¨ cyiæ‡li m‡½ K_v ej‡j</w:t>
            </w:r>
            <w:r w:rsidRPr="001C653E">
              <w:rPr>
                <w:sz w:val="20"/>
                <w:szCs w:val="20"/>
              </w:rPr>
              <w:t>­</w:t>
            </w:r>
            <w:r w:rsidRPr="001C653E">
              <w:rPr>
                <w:rFonts w:ascii="SutonnyMJ" w:hAnsi="SutonnyMJ" w:cs="SutonnyMJ"/>
                <w:sz w:val="20"/>
                <w:szCs w:val="20"/>
              </w:rPr>
              <w:t xml:space="preserve"> Avcbvi ¯^vgx †i‡M hvb/‡h‡Zb?</w:t>
            </w:r>
          </w:p>
        </w:tc>
        <w:tc>
          <w:tcPr>
            <w:tcW w:w="719" w:type="pct"/>
            <w:gridSpan w:val="2"/>
            <w:tcBorders>
              <w:top w:val="single" w:sz="4" w:space="0" w:color="auto"/>
              <w:left w:val="single" w:sz="6" w:space="0" w:color="auto"/>
              <w:bottom w:val="single" w:sz="4" w:space="0" w:color="auto"/>
              <w:right w:val="single" w:sz="4" w:space="0" w:color="auto"/>
            </w:tcBorders>
            <w:vAlign w:val="center"/>
          </w:tcPr>
          <w:p w14:paraId="2CD3A07C" w14:textId="77777777" w:rsidR="006B4F46" w:rsidRPr="001C653E" w:rsidRDefault="006B4F46" w:rsidP="00C558BA">
            <w:pPr>
              <w:jc w:val="center"/>
              <w:rPr>
                <w:sz w:val="20"/>
                <w:szCs w:val="20"/>
              </w:rPr>
            </w:pPr>
          </w:p>
          <w:p w14:paraId="4DC07B2E" w14:textId="77777777" w:rsidR="006B4F46" w:rsidRPr="001C653E" w:rsidRDefault="006B4F46" w:rsidP="00C558BA">
            <w:pPr>
              <w:jc w:val="center"/>
              <w:rPr>
                <w:sz w:val="20"/>
                <w:szCs w:val="20"/>
              </w:rPr>
            </w:pPr>
            <w:r w:rsidRPr="001C653E">
              <w:rPr>
                <w:sz w:val="20"/>
                <w:szCs w:val="20"/>
              </w:rPr>
              <w:t>1</w:t>
            </w:r>
          </w:p>
          <w:p w14:paraId="6C426E26" w14:textId="77777777"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14:paraId="4B888ADC" w14:textId="77777777" w:rsidR="006B4F46" w:rsidRPr="001C653E" w:rsidRDefault="006B4F46" w:rsidP="00C558BA">
            <w:pPr>
              <w:jc w:val="center"/>
              <w:rPr>
                <w:sz w:val="20"/>
                <w:szCs w:val="20"/>
              </w:rPr>
            </w:pPr>
          </w:p>
          <w:p w14:paraId="5043F8DB" w14:textId="77777777" w:rsidR="006B4F46" w:rsidRPr="001C653E" w:rsidRDefault="006B4F46" w:rsidP="00C558BA">
            <w:pPr>
              <w:jc w:val="center"/>
              <w:rPr>
                <w:sz w:val="20"/>
                <w:szCs w:val="20"/>
              </w:rPr>
            </w:pPr>
            <w:r w:rsidRPr="001C653E">
              <w:rPr>
                <w:sz w:val="20"/>
                <w:szCs w:val="20"/>
              </w:rPr>
              <w:t>2</w:t>
            </w:r>
          </w:p>
          <w:p w14:paraId="5AAEC8B7" w14:textId="77777777"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6" w:space="0" w:color="auto"/>
            </w:tcBorders>
            <w:vAlign w:val="center"/>
          </w:tcPr>
          <w:p w14:paraId="7E57088A" w14:textId="77777777"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14:paraId="6BEFA432" w14:textId="77777777" w:rsidR="006B4F46" w:rsidRPr="001C653E" w:rsidRDefault="006B4F46" w:rsidP="00C558BA">
            <w:pPr>
              <w:jc w:val="center"/>
              <w:rPr>
                <w:sz w:val="20"/>
                <w:szCs w:val="20"/>
              </w:rPr>
            </w:pPr>
          </w:p>
        </w:tc>
      </w:tr>
      <w:tr w:rsidR="006B4F46" w:rsidRPr="001C653E" w14:paraId="04D879F4" w14:textId="77777777" w:rsidTr="006B4F46">
        <w:trPr>
          <w:cantSplit/>
          <w:trHeight w:val="622"/>
        </w:trPr>
        <w:tc>
          <w:tcPr>
            <w:tcW w:w="256" w:type="pct"/>
            <w:vMerge/>
            <w:tcBorders>
              <w:left w:val="single" w:sz="6" w:space="0" w:color="auto"/>
              <w:right w:val="single" w:sz="12" w:space="0" w:color="auto"/>
            </w:tcBorders>
          </w:tcPr>
          <w:p w14:paraId="7FFB9A3E"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6" w:space="0" w:color="auto"/>
            </w:tcBorders>
          </w:tcPr>
          <w:p w14:paraId="725930A9" w14:textId="77777777" w:rsidR="006B4F46" w:rsidRPr="001C653E" w:rsidRDefault="006B4F46" w:rsidP="00C558BA">
            <w:pPr>
              <w:numPr>
                <w:ilvl w:val="0"/>
                <w:numId w:val="26"/>
              </w:numPr>
              <w:rPr>
                <w:rFonts w:ascii="SutonnyMJ" w:hAnsi="SutonnyMJ"/>
                <w:sz w:val="20"/>
                <w:szCs w:val="20"/>
              </w:rPr>
            </w:pPr>
            <w:r w:rsidRPr="001C653E">
              <w:rPr>
                <w:sz w:val="20"/>
                <w:szCs w:val="20"/>
              </w:rPr>
              <w:t>Is often suspicious that you are unfaithful</w:t>
            </w:r>
          </w:p>
          <w:p w14:paraId="62ACB236" w14:textId="77777777" w:rsidR="006B4F46" w:rsidRPr="001C653E" w:rsidRDefault="006B4F46" w:rsidP="002007DA">
            <w:pPr>
              <w:ind w:left="360"/>
              <w:rPr>
                <w:sz w:val="20"/>
                <w:szCs w:val="20"/>
              </w:rPr>
            </w:pPr>
            <w:r w:rsidRPr="001C653E">
              <w:rPr>
                <w:rFonts w:ascii="SutonnyMJ" w:hAnsi="SutonnyMJ"/>
                <w:sz w:val="20"/>
                <w:szCs w:val="20"/>
              </w:rPr>
              <w:t>Ab¨ cyiæ‡li mv‡_ Avcbvi m¤úK© Av‡Q e‡j cÖvqB m‡›`n K‡ib/Ki‡Zb?</w:t>
            </w:r>
          </w:p>
        </w:tc>
        <w:tc>
          <w:tcPr>
            <w:tcW w:w="719" w:type="pct"/>
            <w:gridSpan w:val="2"/>
            <w:tcBorders>
              <w:top w:val="single" w:sz="4" w:space="0" w:color="auto"/>
              <w:left w:val="single" w:sz="6" w:space="0" w:color="auto"/>
              <w:bottom w:val="single" w:sz="4" w:space="0" w:color="auto"/>
              <w:right w:val="single" w:sz="4" w:space="0" w:color="auto"/>
            </w:tcBorders>
            <w:vAlign w:val="center"/>
          </w:tcPr>
          <w:p w14:paraId="163DB456" w14:textId="77777777" w:rsidR="006B4F46" w:rsidRPr="001C653E" w:rsidRDefault="006B4F46" w:rsidP="00C558BA">
            <w:pPr>
              <w:jc w:val="center"/>
              <w:rPr>
                <w:sz w:val="20"/>
                <w:szCs w:val="20"/>
              </w:rPr>
            </w:pPr>
          </w:p>
          <w:p w14:paraId="583BFE3D" w14:textId="77777777" w:rsidR="006B4F46" w:rsidRPr="001C653E" w:rsidRDefault="006B4F46" w:rsidP="00C558BA">
            <w:pPr>
              <w:jc w:val="center"/>
              <w:rPr>
                <w:sz w:val="20"/>
                <w:szCs w:val="20"/>
              </w:rPr>
            </w:pPr>
            <w:r w:rsidRPr="001C653E">
              <w:rPr>
                <w:sz w:val="20"/>
                <w:szCs w:val="20"/>
              </w:rPr>
              <w:t>1</w:t>
            </w:r>
          </w:p>
          <w:p w14:paraId="10955071" w14:textId="77777777"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14:paraId="4B3BB034" w14:textId="77777777" w:rsidR="006B4F46" w:rsidRPr="001C653E" w:rsidRDefault="006B4F46" w:rsidP="00C558BA">
            <w:pPr>
              <w:jc w:val="center"/>
              <w:rPr>
                <w:sz w:val="20"/>
                <w:szCs w:val="20"/>
              </w:rPr>
            </w:pPr>
            <w:r w:rsidRPr="001C653E">
              <w:rPr>
                <w:sz w:val="20"/>
                <w:szCs w:val="20"/>
              </w:rPr>
              <w:t>2</w:t>
            </w:r>
          </w:p>
        </w:tc>
        <w:tc>
          <w:tcPr>
            <w:tcW w:w="811" w:type="pct"/>
            <w:gridSpan w:val="2"/>
            <w:tcBorders>
              <w:top w:val="single" w:sz="4" w:space="0" w:color="auto"/>
              <w:left w:val="single" w:sz="4" w:space="0" w:color="auto"/>
              <w:bottom w:val="single" w:sz="4" w:space="0" w:color="auto"/>
              <w:right w:val="single" w:sz="6" w:space="0" w:color="auto"/>
            </w:tcBorders>
            <w:vAlign w:val="center"/>
          </w:tcPr>
          <w:p w14:paraId="4BE39AB9" w14:textId="77777777" w:rsidR="006B4F46" w:rsidRPr="001C653E" w:rsidRDefault="006B4F46" w:rsidP="00C558BA">
            <w:pPr>
              <w:jc w:val="center"/>
            </w:pPr>
            <w:r w:rsidRPr="001C653E">
              <w:rPr>
                <w:sz w:val="20"/>
                <w:szCs w:val="20"/>
              </w:rPr>
              <w:t>8</w:t>
            </w:r>
          </w:p>
        </w:tc>
        <w:tc>
          <w:tcPr>
            <w:tcW w:w="326" w:type="pct"/>
            <w:gridSpan w:val="2"/>
            <w:vMerge/>
            <w:tcBorders>
              <w:left w:val="single" w:sz="6" w:space="0" w:color="auto"/>
              <w:right w:val="single" w:sz="6" w:space="0" w:color="auto"/>
            </w:tcBorders>
          </w:tcPr>
          <w:p w14:paraId="75B39142" w14:textId="77777777" w:rsidR="006B4F46" w:rsidRPr="001C653E" w:rsidRDefault="006B4F46" w:rsidP="00C558BA">
            <w:pPr>
              <w:jc w:val="center"/>
              <w:rPr>
                <w:sz w:val="20"/>
                <w:szCs w:val="20"/>
              </w:rPr>
            </w:pPr>
          </w:p>
        </w:tc>
      </w:tr>
      <w:tr w:rsidR="006B4F46" w:rsidRPr="001C653E" w14:paraId="298EDC25" w14:textId="77777777" w:rsidTr="006B4F46">
        <w:trPr>
          <w:cantSplit/>
          <w:trHeight w:val="1061"/>
        </w:trPr>
        <w:tc>
          <w:tcPr>
            <w:tcW w:w="256" w:type="pct"/>
            <w:vMerge/>
            <w:tcBorders>
              <w:left w:val="single" w:sz="6" w:space="0" w:color="auto"/>
              <w:bottom w:val="single" w:sz="6" w:space="0" w:color="auto"/>
              <w:right w:val="single" w:sz="12" w:space="0" w:color="auto"/>
            </w:tcBorders>
          </w:tcPr>
          <w:p w14:paraId="7FCB4B8C"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6" w:space="0" w:color="auto"/>
              <w:right w:val="single" w:sz="4" w:space="0" w:color="auto"/>
            </w:tcBorders>
          </w:tcPr>
          <w:p w14:paraId="351E25C2" w14:textId="77777777" w:rsidR="006B4F46" w:rsidRPr="001C653E" w:rsidRDefault="006B4F46" w:rsidP="00C558BA">
            <w:pPr>
              <w:numPr>
                <w:ilvl w:val="0"/>
                <w:numId w:val="26"/>
              </w:numPr>
              <w:rPr>
                <w:sz w:val="20"/>
                <w:szCs w:val="20"/>
              </w:rPr>
            </w:pPr>
            <w:r w:rsidRPr="001C653E">
              <w:rPr>
                <w:sz w:val="20"/>
                <w:szCs w:val="20"/>
              </w:rPr>
              <w:t>Expects you to ask his permission before seeking health care for yourself</w:t>
            </w:r>
          </w:p>
          <w:p w14:paraId="609B4C88" w14:textId="77777777" w:rsidR="006B4F46" w:rsidRPr="001C653E" w:rsidRDefault="006B4F46" w:rsidP="002007DA">
            <w:pPr>
              <w:rPr>
                <w:rFonts w:ascii="SutonnyMJ" w:hAnsi="SutonnyMJ"/>
                <w:sz w:val="20"/>
                <w:szCs w:val="20"/>
              </w:rPr>
            </w:pPr>
            <w:r w:rsidRPr="001C653E">
              <w:rPr>
                <w:rFonts w:ascii="SutonnyMJ" w:hAnsi="SutonnyMJ"/>
                <w:sz w:val="20"/>
                <w:szCs w:val="20"/>
              </w:rPr>
              <w:t xml:space="preserve">      Avkv K‡ib/Ki‡Zb †h Avcwb wb‡Ri wPwKrmv Kiv‡bvi Av‡M Zvi AbygwZ †b‡eb?</w:t>
            </w:r>
          </w:p>
        </w:tc>
        <w:tc>
          <w:tcPr>
            <w:tcW w:w="719" w:type="pct"/>
            <w:gridSpan w:val="2"/>
            <w:tcBorders>
              <w:top w:val="single" w:sz="4" w:space="0" w:color="auto"/>
              <w:left w:val="single" w:sz="4" w:space="0" w:color="auto"/>
              <w:bottom w:val="single" w:sz="4" w:space="0" w:color="auto"/>
              <w:right w:val="single" w:sz="4" w:space="0" w:color="auto"/>
            </w:tcBorders>
            <w:vAlign w:val="center"/>
          </w:tcPr>
          <w:p w14:paraId="40D3DB11" w14:textId="77777777" w:rsidR="006B4F46" w:rsidRPr="001C653E" w:rsidRDefault="006B4F46" w:rsidP="00C558BA">
            <w:pPr>
              <w:jc w:val="center"/>
              <w:rPr>
                <w:sz w:val="20"/>
                <w:szCs w:val="20"/>
              </w:rPr>
            </w:pPr>
          </w:p>
          <w:p w14:paraId="1A87F6F7" w14:textId="77777777" w:rsidR="006B4F46" w:rsidRPr="001C653E" w:rsidRDefault="006B4F46" w:rsidP="00C558BA">
            <w:pPr>
              <w:jc w:val="center"/>
              <w:rPr>
                <w:sz w:val="20"/>
                <w:szCs w:val="20"/>
              </w:rPr>
            </w:pPr>
            <w:r w:rsidRPr="001C653E">
              <w:rPr>
                <w:sz w:val="20"/>
                <w:szCs w:val="20"/>
              </w:rPr>
              <w:t>1</w:t>
            </w:r>
          </w:p>
          <w:p w14:paraId="6D1A28C3" w14:textId="77777777" w:rsidR="006B4F46" w:rsidRPr="001C653E" w:rsidRDefault="006B4F46" w:rsidP="00C558BA">
            <w:pPr>
              <w:jc w:val="center"/>
              <w:rPr>
                <w:sz w:val="20"/>
                <w:szCs w:val="20"/>
              </w:rPr>
            </w:pPr>
          </w:p>
          <w:p w14:paraId="1F9AA22D" w14:textId="77777777" w:rsidR="006B4F46" w:rsidRPr="001C653E" w:rsidRDefault="006B4F46" w:rsidP="00C558BA">
            <w:pPr>
              <w:jc w:val="center"/>
              <w:rPr>
                <w:sz w:val="20"/>
                <w:szCs w:val="20"/>
              </w:rPr>
            </w:pPr>
          </w:p>
        </w:tc>
        <w:tc>
          <w:tcPr>
            <w:tcW w:w="649" w:type="pct"/>
            <w:gridSpan w:val="4"/>
            <w:tcBorders>
              <w:top w:val="single" w:sz="4" w:space="0" w:color="auto"/>
              <w:left w:val="single" w:sz="4" w:space="0" w:color="auto"/>
              <w:bottom w:val="single" w:sz="4" w:space="0" w:color="auto"/>
              <w:right w:val="single" w:sz="4" w:space="0" w:color="auto"/>
            </w:tcBorders>
            <w:vAlign w:val="center"/>
          </w:tcPr>
          <w:p w14:paraId="0A4C4A07" w14:textId="77777777" w:rsidR="006B4F46" w:rsidRPr="001C653E" w:rsidRDefault="006B4F46" w:rsidP="00C558BA">
            <w:pPr>
              <w:jc w:val="center"/>
              <w:rPr>
                <w:sz w:val="20"/>
                <w:szCs w:val="20"/>
              </w:rPr>
            </w:pPr>
          </w:p>
          <w:p w14:paraId="2BC0B26E" w14:textId="77777777" w:rsidR="006B4F46" w:rsidRPr="001C653E" w:rsidRDefault="006B4F46" w:rsidP="00C558BA">
            <w:pPr>
              <w:jc w:val="center"/>
              <w:rPr>
                <w:sz w:val="20"/>
                <w:szCs w:val="20"/>
              </w:rPr>
            </w:pPr>
            <w:r w:rsidRPr="001C653E">
              <w:rPr>
                <w:sz w:val="20"/>
                <w:szCs w:val="20"/>
              </w:rPr>
              <w:t>2</w:t>
            </w:r>
          </w:p>
          <w:p w14:paraId="1A89EF2B" w14:textId="77777777" w:rsidR="006B4F46" w:rsidRPr="001C653E" w:rsidRDefault="006B4F46" w:rsidP="00C558BA">
            <w:pPr>
              <w:jc w:val="center"/>
              <w:rPr>
                <w:sz w:val="20"/>
                <w:szCs w:val="20"/>
              </w:rPr>
            </w:pPr>
          </w:p>
          <w:p w14:paraId="38A909DB" w14:textId="77777777" w:rsidR="006B4F46" w:rsidRPr="001C653E" w:rsidRDefault="006B4F46" w:rsidP="00C558BA">
            <w:pPr>
              <w:jc w:val="center"/>
              <w:rPr>
                <w:sz w:val="20"/>
                <w:szCs w:val="20"/>
              </w:rPr>
            </w:pPr>
          </w:p>
        </w:tc>
        <w:tc>
          <w:tcPr>
            <w:tcW w:w="811" w:type="pct"/>
            <w:gridSpan w:val="2"/>
            <w:tcBorders>
              <w:top w:val="single" w:sz="4" w:space="0" w:color="auto"/>
              <w:left w:val="single" w:sz="4" w:space="0" w:color="auto"/>
              <w:bottom w:val="single" w:sz="4" w:space="0" w:color="auto"/>
              <w:right w:val="single" w:sz="4" w:space="0" w:color="auto"/>
            </w:tcBorders>
            <w:vAlign w:val="center"/>
          </w:tcPr>
          <w:p w14:paraId="47EBEA1A" w14:textId="77777777" w:rsidR="006B4F46" w:rsidRPr="001C653E" w:rsidRDefault="006B4F46" w:rsidP="00C558BA">
            <w:pPr>
              <w:jc w:val="center"/>
            </w:pPr>
            <w:r w:rsidRPr="001C653E">
              <w:rPr>
                <w:sz w:val="20"/>
                <w:szCs w:val="20"/>
              </w:rPr>
              <w:t>8</w:t>
            </w:r>
          </w:p>
        </w:tc>
        <w:tc>
          <w:tcPr>
            <w:tcW w:w="326" w:type="pct"/>
            <w:gridSpan w:val="2"/>
            <w:vMerge/>
            <w:tcBorders>
              <w:left w:val="single" w:sz="4" w:space="0" w:color="auto"/>
              <w:bottom w:val="single" w:sz="6" w:space="0" w:color="auto"/>
              <w:right w:val="single" w:sz="6" w:space="0" w:color="auto"/>
            </w:tcBorders>
          </w:tcPr>
          <w:p w14:paraId="4080D597" w14:textId="77777777" w:rsidR="006B4F46" w:rsidRPr="001C653E" w:rsidRDefault="006B4F46" w:rsidP="00C558BA">
            <w:pPr>
              <w:jc w:val="center"/>
              <w:rPr>
                <w:sz w:val="20"/>
                <w:szCs w:val="20"/>
              </w:rPr>
            </w:pPr>
          </w:p>
        </w:tc>
      </w:tr>
      <w:tr w:rsidR="006B4F46" w:rsidRPr="001C653E" w14:paraId="18642FF7" w14:textId="77777777" w:rsidTr="006B4F46">
        <w:trPr>
          <w:cantSplit/>
          <w:trHeight w:val="526"/>
        </w:trPr>
        <w:tc>
          <w:tcPr>
            <w:tcW w:w="256" w:type="pct"/>
            <w:vMerge w:val="restart"/>
            <w:tcBorders>
              <w:top w:val="single" w:sz="6" w:space="0" w:color="auto"/>
              <w:left w:val="single" w:sz="6" w:space="0" w:color="auto"/>
              <w:right w:val="single" w:sz="12" w:space="0" w:color="auto"/>
            </w:tcBorders>
          </w:tcPr>
          <w:p w14:paraId="68A04C8F" w14:textId="77777777" w:rsidR="006B4F46" w:rsidRPr="001C653E" w:rsidRDefault="006B4F46" w:rsidP="00C558BA">
            <w:pPr>
              <w:numPr>
                <w:ilvl w:val="0"/>
                <w:numId w:val="29"/>
              </w:numPr>
              <w:jc w:val="both"/>
              <w:rPr>
                <w:sz w:val="20"/>
                <w:szCs w:val="20"/>
              </w:rPr>
            </w:pPr>
          </w:p>
        </w:tc>
        <w:tc>
          <w:tcPr>
            <w:tcW w:w="2239" w:type="pct"/>
            <w:vMerge w:val="restart"/>
            <w:tcBorders>
              <w:top w:val="single" w:sz="6" w:space="0" w:color="auto"/>
              <w:left w:val="nil"/>
              <w:right w:val="single" w:sz="4" w:space="0" w:color="auto"/>
            </w:tcBorders>
          </w:tcPr>
          <w:p w14:paraId="68A5F0F9" w14:textId="77777777" w:rsidR="006B4F46" w:rsidRPr="001C653E" w:rsidRDefault="006B4F46" w:rsidP="00C558BA">
            <w:pPr>
              <w:rPr>
                <w:sz w:val="20"/>
                <w:szCs w:val="20"/>
              </w:rPr>
            </w:pPr>
            <w:r w:rsidRPr="001C653E">
              <w:rPr>
                <w:sz w:val="20"/>
                <w:szCs w:val="20"/>
              </w:rPr>
              <w:t>Does your current or most recent husband generally do any of the following?</w:t>
            </w:r>
          </w:p>
          <w:p w14:paraId="411A774B" w14:textId="77777777" w:rsidR="006B4F46" w:rsidRPr="001C653E" w:rsidRDefault="006B4F46" w:rsidP="00C558BA">
            <w:pPr>
              <w:rPr>
                <w:rFonts w:ascii="SutonnyMJ" w:hAnsi="SutonnyMJ" w:cs="Vrinda"/>
                <w:sz w:val="20"/>
                <w:szCs w:val="20"/>
                <w:lang w:val="en-US" w:bidi="bn-BD"/>
              </w:rPr>
            </w:pPr>
            <w:r w:rsidRPr="001C653E">
              <w:rPr>
                <w:rFonts w:ascii="SutonnyMJ" w:hAnsi="SutonnyMJ"/>
                <w:sz w:val="20"/>
                <w:szCs w:val="20"/>
              </w:rPr>
              <w:t xml:space="preserve">Avcbvi (eZ©gvb/ me©‡kl) ¯^vgx wK </w:t>
            </w:r>
            <w:r w:rsidRPr="001C653E">
              <w:rPr>
                <w:rFonts w:ascii="SutonnyMJ" w:hAnsi="SutonnyMJ" w:cs="Vrinda"/>
                <w:sz w:val="20"/>
                <w:szCs w:val="20"/>
                <w:lang w:val="en-US" w:bidi="bn-BD"/>
              </w:rPr>
              <w:t>KLbI -</w:t>
            </w:r>
          </w:p>
          <w:p w14:paraId="2F5F553C" w14:textId="77777777" w:rsidR="006B4F46" w:rsidRPr="001C653E" w:rsidRDefault="006B4F46" w:rsidP="00C558BA">
            <w:pPr>
              <w:rPr>
                <w:rFonts w:ascii="SutonnyMJ" w:hAnsi="SutonnyMJ" w:cs="Vrinda"/>
                <w:sz w:val="20"/>
                <w:szCs w:val="20"/>
                <w:lang w:val="en-US" w:bidi="bn-BD"/>
              </w:rPr>
            </w:pPr>
          </w:p>
          <w:p w14:paraId="7755A23B" w14:textId="77777777" w:rsidR="006B4F46" w:rsidRPr="001C653E" w:rsidRDefault="006B4F46" w:rsidP="00C558BA">
            <w:pPr>
              <w:rPr>
                <w:sz w:val="20"/>
                <w:szCs w:val="20"/>
              </w:rPr>
            </w:pPr>
          </w:p>
          <w:p w14:paraId="2B3D9D8F" w14:textId="77777777" w:rsidR="006B4F46" w:rsidRPr="001C653E" w:rsidRDefault="006B4F46" w:rsidP="00C558BA">
            <w:pPr>
              <w:ind w:left="360"/>
              <w:rPr>
                <w:rFonts w:cs="Vrinda"/>
                <w:sz w:val="20"/>
                <w:szCs w:val="20"/>
                <w:cs/>
                <w:lang w:bidi="bn-BD"/>
              </w:rPr>
            </w:pPr>
          </w:p>
        </w:tc>
        <w:tc>
          <w:tcPr>
            <w:tcW w:w="1369" w:type="pct"/>
            <w:gridSpan w:val="6"/>
            <w:tcBorders>
              <w:top w:val="single" w:sz="4" w:space="0" w:color="auto"/>
              <w:left w:val="single" w:sz="4" w:space="0" w:color="auto"/>
              <w:bottom w:val="single" w:sz="4" w:space="0" w:color="auto"/>
              <w:right w:val="single" w:sz="4" w:space="0" w:color="auto"/>
            </w:tcBorders>
          </w:tcPr>
          <w:p w14:paraId="75D22E9E" w14:textId="77777777" w:rsidR="006B4F46" w:rsidRPr="001C653E" w:rsidRDefault="006B4F46" w:rsidP="00C558BA">
            <w:pPr>
              <w:rPr>
                <w:sz w:val="20"/>
                <w:szCs w:val="20"/>
              </w:rPr>
            </w:pPr>
            <w:r w:rsidRPr="001C653E">
              <w:rPr>
                <w:sz w:val="20"/>
                <w:szCs w:val="20"/>
              </w:rPr>
              <w:t>A)</w:t>
            </w:r>
          </w:p>
          <w:p w14:paraId="1B536208" w14:textId="77777777" w:rsidR="006B4F46" w:rsidRPr="001C653E" w:rsidRDefault="006B4F46" w:rsidP="00C558BA">
            <w:pPr>
              <w:rPr>
                <w:sz w:val="20"/>
                <w:szCs w:val="20"/>
              </w:rPr>
            </w:pPr>
          </w:p>
          <w:p w14:paraId="68E47F7B" w14:textId="77777777" w:rsidR="006B4F46" w:rsidRPr="001C653E" w:rsidRDefault="006B4F46" w:rsidP="00C558BA">
            <w:pPr>
              <w:jc w:val="center"/>
              <w:rPr>
                <w:sz w:val="20"/>
                <w:szCs w:val="20"/>
              </w:rPr>
            </w:pPr>
          </w:p>
        </w:tc>
        <w:tc>
          <w:tcPr>
            <w:tcW w:w="948" w:type="pct"/>
            <w:gridSpan w:val="3"/>
            <w:tcBorders>
              <w:top w:val="single" w:sz="4" w:space="0" w:color="auto"/>
              <w:left w:val="single" w:sz="4" w:space="0" w:color="auto"/>
              <w:bottom w:val="single" w:sz="4" w:space="0" w:color="auto"/>
              <w:right w:val="single" w:sz="4" w:space="0" w:color="auto"/>
            </w:tcBorders>
          </w:tcPr>
          <w:p w14:paraId="20FB82D4" w14:textId="77777777" w:rsidR="006B4F46" w:rsidRPr="001C653E" w:rsidRDefault="006B4F46" w:rsidP="00C558BA">
            <w:pPr>
              <w:jc w:val="center"/>
              <w:rPr>
                <w:sz w:val="20"/>
                <w:szCs w:val="20"/>
              </w:rPr>
            </w:pPr>
            <w:r w:rsidRPr="001C653E">
              <w:rPr>
                <w:sz w:val="20"/>
                <w:szCs w:val="20"/>
              </w:rPr>
              <w:t xml:space="preserve">B) ASK ONLY IF ‘YES’ IN 804A </w:t>
            </w:r>
          </w:p>
          <w:p w14:paraId="6BD6BD21" w14:textId="77777777" w:rsidR="006B4F46" w:rsidRPr="001C653E" w:rsidRDefault="006B4F46" w:rsidP="00C558BA">
            <w:pPr>
              <w:jc w:val="center"/>
              <w:rPr>
                <w:sz w:val="20"/>
                <w:szCs w:val="20"/>
              </w:rPr>
            </w:pPr>
            <w:r w:rsidRPr="001C653E">
              <w:rPr>
                <w:sz w:val="20"/>
                <w:szCs w:val="20"/>
              </w:rPr>
              <w:t>Has this happened in the past 12 months?</w:t>
            </w:r>
          </w:p>
          <w:p w14:paraId="28228B15" w14:textId="77777777" w:rsidR="006B4F46" w:rsidRPr="001C653E" w:rsidRDefault="006B4F46" w:rsidP="00C558BA">
            <w:pPr>
              <w:rPr>
                <w:rFonts w:ascii="SutonnyMJ" w:hAnsi="SutonnyMJ"/>
                <w:sz w:val="20"/>
                <w:szCs w:val="20"/>
              </w:rPr>
            </w:pPr>
            <w:r w:rsidRPr="001C653E">
              <w:rPr>
                <w:rFonts w:ascii="SutonnyMJ" w:hAnsi="SutonnyMJ"/>
                <w:sz w:val="20"/>
                <w:szCs w:val="20"/>
              </w:rPr>
              <w:t xml:space="preserve">hw` </w:t>
            </w:r>
            <w:r w:rsidRPr="001C653E">
              <w:rPr>
                <w:sz w:val="20"/>
                <w:szCs w:val="20"/>
              </w:rPr>
              <w:t xml:space="preserve">804A </w:t>
            </w:r>
            <w:r w:rsidRPr="001C653E">
              <w:rPr>
                <w:rFonts w:ascii="SutonnyMJ" w:hAnsi="SutonnyMJ"/>
                <w:sz w:val="20"/>
                <w:szCs w:val="20"/>
              </w:rPr>
              <w:t>nu¨v  nq, Zvn‡j,</w:t>
            </w:r>
          </w:p>
          <w:p w14:paraId="503E7447" w14:textId="77777777" w:rsidR="006B4F46" w:rsidRPr="001C653E" w:rsidRDefault="006B4F46" w:rsidP="00C558BA">
            <w:pPr>
              <w:pStyle w:val="CommentText"/>
              <w:rPr>
                <w:rFonts w:cs="Vrinda"/>
                <w:cs/>
                <w:lang w:bidi="bn-BD"/>
              </w:rPr>
            </w:pPr>
            <w:r w:rsidRPr="001C653E">
              <w:rPr>
                <w:rFonts w:ascii="SutonnyMJ" w:hAnsi="SutonnyMJ"/>
              </w:rPr>
              <w:t xml:space="preserve">MZ 12 gv‡m wK </w:t>
            </w:r>
            <w:r w:rsidRPr="001C653E">
              <w:rPr>
                <w:rFonts w:ascii="SutonnyMJ" w:hAnsi="SutonnyMJ" w:cs="Vrinda"/>
                <w:lang w:val="en-US" w:bidi="bn-BD"/>
              </w:rPr>
              <w:t>GiKg N‡U‡Q?</w:t>
            </w:r>
          </w:p>
        </w:tc>
        <w:tc>
          <w:tcPr>
            <w:tcW w:w="189" w:type="pct"/>
            <w:tcBorders>
              <w:top w:val="single" w:sz="6" w:space="0" w:color="auto"/>
              <w:left w:val="single" w:sz="4" w:space="0" w:color="auto"/>
              <w:bottom w:val="single" w:sz="4" w:space="0" w:color="auto"/>
              <w:right w:val="single" w:sz="6" w:space="0" w:color="auto"/>
            </w:tcBorders>
          </w:tcPr>
          <w:p w14:paraId="06FFA4DC" w14:textId="77777777" w:rsidR="006B4F46" w:rsidRPr="001C653E" w:rsidRDefault="006B4F46" w:rsidP="00C558BA">
            <w:pPr>
              <w:jc w:val="center"/>
              <w:rPr>
                <w:sz w:val="20"/>
                <w:szCs w:val="20"/>
              </w:rPr>
            </w:pPr>
          </w:p>
        </w:tc>
      </w:tr>
      <w:tr w:rsidR="006B4F46" w:rsidRPr="001C653E" w14:paraId="6D2E2779" w14:textId="77777777" w:rsidTr="006B4F46">
        <w:trPr>
          <w:cantSplit/>
          <w:trHeight w:val="341"/>
        </w:trPr>
        <w:tc>
          <w:tcPr>
            <w:tcW w:w="256" w:type="pct"/>
            <w:vMerge/>
            <w:tcBorders>
              <w:left w:val="single" w:sz="6" w:space="0" w:color="auto"/>
              <w:right w:val="single" w:sz="12" w:space="0" w:color="auto"/>
            </w:tcBorders>
          </w:tcPr>
          <w:p w14:paraId="5690D85E" w14:textId="77777777" w:rsidR="006B4F46" w:rsidRPr="001C653E" w:rsidRDefault="006B4F46" w:rsidP="00C558BA">
            <w:pPr>
              <w:numPr>
                <w:ilvl w:val="0"/>
                <w:numId w:val="29"/>
              </w:numPr>
              <w:jc w:val="both"/>
              <w:rPr>
                <w:sz w:val="20"/>
                <w:szCs w:val="20"/>
              </w:rPr>
            </w:pPr>
          </w:p>
        </w:tc>
        <w:tc>
          <w:tcPr>
            <w:tcW w:w="2239" w:type="pct"/>
            <w:vMerge/>
            <w:tcBorders>
              <w:left w:val="nil"/>
              <w:bottom w:val="single" w:sz="4" w:space="0" w:color="auto"/>
              <w:right w:val="single" w:sz="4" w:space="0" w:color="auto"/>
            </w:tcBorders>
          </w:tcPr>
          <w:p w14:paraId="0DC96C7D" w14:textId="77777777" w:rsidR="006B4F46" w:rsidRPr="001C653E" w:rsidRDefault="006B4F46" w:rsidP="00C558BA">
            <w:pPr>
              <w:ind w:left="360"/>
              <w:rPr>
                <w:sz w:val="20"/>
                <w:szCs w:val="20"/>
              </w:rPr>
            </w:pPr>
          </w:p>
        </w:tc>
        <w:tc>
          <w:tcPr>
            <w:tcW w:w="568" w:type="pct"/>
            <w:tcBorders>
              <w:top w:val="single" w:sz="4" w:space="0" w:color="auto"/>
              <w:left w:val="single" w:sz="4" w:space="0" w:color="auto"/>
              <w:bottom w:val="single" w:sz="4" w:space="0" w:color="auto"/>
              <w:right w:val="single" w:sz="4" w:space="0" w:color="auto"/>
            </w:tcBorders>
          </w:tcPr>
          <w:p w14:paraId="03539ED4" w14:textId="77777777" w:rsidR="006B4F46" w:rsidRPr="001C653E" w:rsidRDefault="006B4F46" w:rsidP="00C558BA">
            <w:pPr>
              <w:jc w:val="center"/>
              <w:rPr>
                <w:sz w:val="20"/>
                <w:szCs w:val="20"/>
              </w:rPr>
            </w:pPr>
            <w:r w:rsidRPr="001C653E">
              <w:rPr>
                <w:sz w:val="20"/>
                <w:szCs w:val="20"/>
              </w:rPr>
              <w:t>YES</w:t>
            </w:r>
          </w:p>
          <w:p w14:paraId="3A00CCF5" w14:textId="77777777" w:rsidR="006B4F46" w:rsidRPr="001C653E" w:rsidRDefault="006B4F46" w:rsidP="00C558BA">
            <w:pPr>
              <w:jc w:val="center"/>
              <w:rPr>
                <w:sz w:val="20"/>
                <w:szCs w:val="20"/>
              </w:rPr>
            </w:pPr>
            <w:r w:rsidRPr="001C653E">
              <w:rPr>
                <w:rFonts w:ascii="SutonnyMJ" w:hAnsi="SutonnyMJ"/>
                <w:sz w:val="20"/>
                <w:szCs w:val="20"/>
              </w:rPr>
              <w:t xml:space="preserve">nu¨v     </w:t>
            </w:r>
          </w:p>
          <w:p w14:paraId="4BC3B7B6" w14:textId="77777777" w:rsidR="006B4F46" w:rsidRPr="001C653E"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tcPr>
          <w:p w14:paraId="2E6B9065" w14:textId="77777777" w:rsidR="006B4F46" w:rsidRPr="001C653E" w:rsidRDefault="006B4F46" w:rsidP="00C558BA">
            <w:pPr>
              <w:jc w:val="center"/>
              <w:rPr>
                <w:sz w:val="20"/>
                <w:szCs w:val="20"/>
              </w:rPr>
            </w:pPr>
            <w:r w:rsidRPr="001C653E">
              <w:rPr>
                <w:sz w:val="20"/>
                <w:szCs w:val="20"/>
              </w:rPr>
              <w:t>NO</w:t>
            </w:r>
          </w:p>
          <w:p w14:paraId="6F8F2CE8" w14:textId="77777777" w:rsidR="006B4F46" w:rsidRPr="001C653E" w:rsidRDefault="006B4F46" w:rsidP="00C558BA">
            <w:pPr>
              <w:jc w:val="center"/>
              <w:rPr>
                <w:sz w:val="20"/>
                <w:szCs w:val="20"/>
              </w:rPr>
            </w:pPr>
            <w:r w:rsidRPr="001C653E">
              <w:rPr>
                <w:rFonts w:ascii="SutonnyMJ" w:hAnsi="SutonnyMJ"/>
                <w:sz w:val="20"/>
                <w:szCs w:val="20"/>
              </w:rPr>
              <w:t>bv</w:t>
            </w:r>
          </w:p>
        </w:tc>
        <w:tc>
          <w:tcPr>
            <w:tcW w:w="407" w:type="pct"/>
            <w:gridSpan w:val="2"/>
            <w:tcBorders>
              <w:top w:val="single" w:sz="4" w:space="0" w:color="auto"/>
              <w:left w:val="single" w:sz="4" w:space="0" w:color="auto"/>
              <w:bottom w:val="single" w:sz="4" w:space="0" w:color="auto"/>
              <w:right w:val="single" w:sz="4" w:space="0" w:color="auto"/>
            </w:tcBorders>
          </w:tcPr>
          <w:p w14:paraId="62BAC5A7" w14:textId="77777777" w:rsidR="006B4F46" w:rsidRPr="001C653E" w:rsidRDefault="006B4F46" w:rsidP="00CA39CB">
            <w:pPr>
              <w:rPr>
                <w:sz w:val="20"/>
                <w:szCs w:val="20"/>
              </w:rPr>
            </w:pPr>
            <w:r w:rsidRPr="001C653E">
              <w:rPr>
                <w:sz w:val="20"/>
                <w:szCs w:val="20"/>
              </w:rPr>
              <w:t>N/A</w:t>
            </w:r>
          </w:p>
        </w:tc>
        <w:tc>
          <w:tcPr>
            <w:tcW w:w="507" w:type="pct"/>
            <w:tcBorders>
              <w:top w:val="single" w:sz="4" w:space="0" w:color="auto"/>
              <w:left w:val="single" w:sz="4" w:space="0" w:color="auto"/>
              <w:bottom w:val="single" w:sz="4" w:space="0" w:color="auto"/>
              <w:right w:val="single" w:sz="4" w:space="0" w:color="auto"/>
            </w:tcBorders>
          </w:tcPr>
          <w:p w14:paraId="323D7DCC" w14:textId="77777777" w:rsidR="006B4F46" w:rsidRPr="001C653E" w:rsidRDefault="006B4F46" w:rsidP="00C558BA">
            <w:pPr>
              <w:jc w:val="center"/>
              <w:rPr>
                <w:sz w:val="20"/>
                <w:szCs w:val="20"/>
              </w:rPr>
            </w:pPr>
            <w:r w:rsidRPr="001C653E">
              <w:rPr>
                <w:sz w:val="20"/>
                <w:szCs w:val="20"/>
              </w:rPr>
              <w:t>YES</w:t>
            </w:r>
          </w:p>
          <w:p w14:paraId="7C0FC4B0" w14:textId="77777777" w:rsidR="006B4F46" w:rsidRPr="001C653E" w:rsidRDefault="006B4F46" w:rsidP="00C558BA">
            <w:pPr>
              <w:jc w:val="center"/>
              <w:rPr>
                <w:sz w:val="20"/>
                <w:szCs w:val="20"/>
              </w:rPr>
            </w:pPr>
            <w:r w:rsidRPr="001C653E">
              <w:rPr>
                <w:rFonts w:ascii="SutonnyMJ" w:hAnsi="SutonnyMJ"/>
                <w:sz w:val="20"/>
                <w:szCs w:val="20"/>
              </w:rPr>
              <w:t xml:space="preserve">nu¨v     </w:t>
            </w:r>
          </w:p>
          <w:p w14:paraId="03F97C04" w14:textId="77777777" w:rsidR="006B4F46" w:rsidRPr="001C653E"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tcPr>
          <w:p w14:paraId="15176479" w14:textId="77777777" w:rsidR="006B4F46" w:rsidRPr="001C653E" w:rsidRDefault="006B4F46" w:rsidP="00C558BA">
            <w:pPr>
              <w:jc w:val="center"/>
              <w:rPr>
                <w:sz w:val="20"/>
                <w:szCs w:val="20"/>
              </w:rPr>
            </w:pPr>
            <w:r w:rsidRPr="001C653E">
              <w:rPr>
                <w:sz w:val="20"/>
                <w:szCs w:val="20"/>
              </w:rPr>
              <w:t>NO</w:t>
            </w:r>
          </w:p>
          <w:p w14:paraId="3D762038" w14:textId="77777777" w:rsidR="006B4F46" w:rsidRPr="001C653E" w:rsidRDefault="006B4F46" w:rsidP="00C558BA">
            <w:pPr>
              <w:jc w:val="center"/>
              <w:rPr>
                <w:sz w:val="20"/>
                <w:szCs w:val="20"/>
              </w:rPr>
            </w:pPr>
            <w:r w:rsidRPr="001C653E">
              <w:rPr>
                <w:rFonts w:ascii="SutonnyMJ" w:hAnsi="SutonnyMJ"/>
                <w:sz w:val="20"/>
                <w:szCs w:val="20"/>
              </w:rPr>
              <w:t>bv</w:t>
            </w:r>
          </w:p>
        </w:tc>
        <w:tc>
          <w:tcPr>
            <w:tcW w:w="189" w:type="pct"/>
            <w:vMerge w:val="restart"/>
            <w:tcBorders>
              <w:top w:val="single" w:sz="4" w:space="0" w:color="auto"/>
              <w:left w:val="single" w:sz="4" w:space="0" w:color="auto"/>
              <w:right w:val="single" w:sz="6" w:space="0" w:color="auto"/>
            </w:tcBorders>
          </w:tcPr>
          <w:p w14:paraId="77BEC8E6" w14:textId="77777777" w:rsidR="006B4F46" w:rsidRPr="001C653E" w:rsidRDefault="006B4F46" w:rsidP="00C558BA">
            <w:pPr>
              <w:jc w:val="center"/>
              <w:rPr>
                <w:sz w:val="20"/>
                <w:szCs w:val="20"/>
              </w:rPr>
            </w:pPr>
          </w:p>
        </w:tc>
      </w:tr>
      <w:tr w:rsidR="006B4F46" w:rsidRPr="001C653E" w14:paraId="3370B5BC" w14:textId="77777777" w:rsidTr="006B4F46">
        <w:trPr>
          <w:cantSplit/>
          <w:trHeight w:val="483"/>
        </w:trPr>
        <w:tc>
          <w:tcPr>
            <w:tcW w:w="256" w:type="pct"/>
            <w:vMerge/>
            <w:tcBorders>
              <w:left w:val="single" w:sz="6" w:space="0" w:color="auto"/>
              <w:right w:val="single" w:sz="12" w:space="0" w:color="auto"/>
            </w:tcBorders>
          </w:tcPr>
          <w:p w14:paraId="1EAD39FB"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14:paraId="769610BF" w14:textId="77777777" w:rsidR="006B4F46" w:rsidRPr="001C653E" w:rsidRDefault="006B4F46" w:rsidP="00C558BA">
            <w:pPr>
              <w:pStyle w:val="ListParagraph"/>
              <w:numPr>
                <w:ilvl w:val="0"/>
                <w:numId w:val="71"/>
              </w:numPr>
              <w:rPr>
                <w:sz w:val="20"/>
                <w:szCs w:val="20"/>
              </w:rPr>
            </w:pPr>
            <w:r w:rsidRPr="001C653E">
              <w:rPr>
                <w:sz w:val="20"/>
                <w:szCs w:val="20"/>
              </w:rPr>
              <w:t xml:space="preserve">Prohibits you from getting a job, going to work, trading, earning money or participating in income generation projects? </w:t>
            </w:r>
          </w:p>
          <w:p w14:paraId="760D62EC" w14:textId="77777777" w:rsidR="006B4F46" w:rsidRPr="001C653E" w:rsidRDefault="006B4F46" w:rsidP="00C558BA">
            <w:pPr>
              <w:ind w:left="360"/>
              <w:rPr>
                <w:sz w:val="20"/>
                <w:szCs w:val="20"/>
              </w:rPr>
            </w:pPr>
            <w:r w:rsidRPr="001C653E">
              <w:rPr>
                <w:rFonts w:ascii="SutonnyMJ" w:hAnsi="SutonnyMJ"/>
                <w:sz w:val="20"/>
                <w:szCs w:val="20"/>
              </w:rPr>
              <w:t>Avcbv‡K PvKywi Kiv, Kv‡R hvIqv, e¨emv Kiv ev Avq †ivRMvi Kivq evav ‡`b/w`‡q‡Qb?</w:t>
            </w:r>
          </w:p>
        </w:tc>
        <w:tc>
          <w:tcPr>
            <w:tcW w:w="568" w:type="pct"/>
            <w:tcBorders>
              <w:top w:val="single" w:sz="4" w:space="0" w:color="auto"/>
              <w:left w:val="single" w:sz="4" w:space="0" w:color="auto"/>
              <w:bottom w:val="single" w:sz="4" w:space="0" w:color="auto"/>
              <w:right w:val="single" w:sz="4" w:space="0" w:color="auto"/>
            </w:tcBorders>
            <w:vAlign w:val="center"/>
          </w:tcPr>
          <w:p w14:paraId="7A98FB88" w14:textId="77777777" w:rsidR="006B4F46" w:rsidRPr="001C653E" w:rsidRDefault="006B4F46" w:rsidP="00F20AC1">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14:paraId="59F67DBA" w14:textId="77777777" w:rsidR="006B4F46" w:rsidRPr="001C653E" w:rsidRDefault="006B4F46" w:rsidP="00F20AC1">
            <w:pPr>
              <w:jc w:val="center"/>
              <w:rPr>
                <w:sz w:val="20"/>
                <w:szCs w:val="20"/>
              </w:rPr>
            </w:pPr>
            <w:r w:rsidRPr="001C653E">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0422302" w14:textId="77777777" w:rsidR="006B4F46" w:rsidRPr="001C653E" w:rsidRDefault="006B4F46" w:rsidP="00F20AC1">
            <w:pPr>
              <w:jc w:val="center"/>
              <w:rPr>
                <w:sz w:val="20"/>
                <w:szCs w:val="20"/>
              </w:rPr>
            </w:pPr>
          </w:p>
        </w:tc>
        <w:tc>
          <w:tcPr>
            <w:tcW w:w="507" w:type="pct"/>
            <w:tcBorders>
              <w:top w:val="single" w:sz="4" w:space="0" w:color="auto"/>
              <w:left w:val="single" w:sz="4" w:space="0" w:color="auto"/>
              <w:bottom w:val="single" w:sz="4" w:space="0" w:color="auto"/>
              <w:right w:val="single" w:sz="4" w:space="0" w:color="auto"/>
            </w:tcBorders>
            <w:vAlign w:val="center"/>
          </w:tcPr>
          <w:p w14:paraId="6445E6C8" w14:textId="77777777" w:rsidR="006B4F46" w:rsidRPr="001C653E" w:rsidRDefault="006B4F46" w:rsidP="00C558BA">
            <w:pPr>
              <w:jc w:val="center"/>
              <w:rPr>
                <w:sz w:val="20"/>
                <w:szCs w:val="20"/>
              </w:rPr>
            </w:pPr>
            <w:r w:rsidRPr="001C653E">
              <w:rPr>
                <w:sz w:val="20"/>
                <w:szCs w:val="20"/>
              </w:rPr>
              <w:t>1</w:t>
            </w:r>
          </w:p>
          <w:p w14:paraId="68B36570" w14:textId="77777777" w:rsidR="006B4F46" w:rsidRPr="001C653E"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vAlign w:val="center"/>
          </w:tcPr>
          <w:p w14:paraId="45477146" w14:textId="77777777" w:rsidR="006B4F46" w:rsidRPr="001C653E" w:rsidRDefault="006B4F46" w:rsidP="00C558BA">
            <w:pPr>
              <w:jc w:val="center"/>
              <w:rPr>
                <w:sz w:val="20"/>
                <w:szCs w:val="20"/>
              </w:rPr>
            </w:pPr>
            <w:r w:rsidRPr="001C653E">
              <w:rPr>
                <w:sz w:val="20"/>
                <w:szCs w:val="20"/>
              </w:rPr>
              <w:t>2</w:t>
            </w:r>
          </w:p>
          <w:p w14:paraId="60D1605F" w14:textId="77777777" w:rsidR="006B4F46" w:rsidRPr="001C653E" w:rsidRDefault="006B4F46" w:rsidP="00C558BA">
            <w:pPr>
              <w:jc w:val="center"/>
              <w:rPr>
                <w:sz w:val="20"/>
                <w:szCs w:val="20"/>
              </w:rPr>
            </w:pPr>
          </w:p>
        </w:tc>
        <w:tc>
          <w:tcPr>
            <w:tcW w:w="189" w:type="pct"/>
            <w:vMerge/>
            <w:tcBorders>
              <w:left w:val="single" w:sz="4" w:space="0" w:color="auto"/>
              <w:right w:val="single" w:sz="6" w:space="0" w:color="auto"/>
            </w:tcBorders>
          </w:tcPr>
          <w:p w14:paraId="5B6B0376" w14:textId="77777777" w:rsidR="006B4F46" w:rsidRPr="001C653E" w:rsidRDefault="006B4F46" w:rsidP="00C558BA">
            <w:pPr>
              <w:jc w:val="center"/>
              <w:rPr>
                <w:sz w:val="20"/>
                <w:szCs w:val="20"/>
              </w:rPr>
            </w:pPr>
          </w:p>
        </w:tc>
      </w:tr>
      <w:tr w:rsidR="006B4F46" w:rsidRPr="001C653E" w14:paraId="18DDD2E2" w14:textId="77777777" w:rsidTr="006B4F46">
        <w:trPr>
          <w:cantSplit/>
          <w:trHeight w:val="910"/>
        </w:trPr>
        <w:tc>
          <w:tcPr>
            <w:tcW w:w="256" w:type="pct"/>
            <w:vMerge/>
            <w:tcBorders>
              <w:left w:val="single" w:sz="6" w:space="0" w:color="auto"/>
              <w:right w:val="single" w:sz="12" w:space="0" w:color="auto"/>
            </w:tcBorders>
          </w:tcPr>
          <w:p w14:paraId="05F8CE68"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14:paraId="35132ED8" w14:textId="77777777" w:rsidR="006B4F46" w:rsidRPr="001C653E" w:rsidRDefault="006B4F46" w:rsidP="00C558BA">
            <w:pPr>
              <w:numPr>
                <w:ilvl w:val="0"/>
                <w:numId w:val="52"/>
              </w:numPr>
              <w:rPr>
                <w:sz w:val="20"/>
                <w:szCs w:val="20"/>
              </w:rPr>
            </w:pPr>
            <w:r w:rsidRPr="001C653E">
              <w:rPr>
                <w:sz w:val="20"/>
                <w:szCs w:val="20"/>
              </w:rPr>
              <w:t>Takes your earnings, jwellary or any vaulable things from you against your will?</w:t>
            </w:r>
          </w:p>
          <w:p w14:paraId="3BF8DDC0" w14:textId="77777777" w:rsidR="006B4F46" w:rsidRPr="001C653E" w:rsidRDefault="006B4F46" w:rsidP="00C558BA">
            <w:pPr>
              <w:ind w:left="360"/>
              <w:rPr>
                <w:rFonts w:ascii="SutonnyMJ" w:hAnsi="SutonnyMJ"/>
                <w:sz w:val="20"/>
                <w:szCs w:val="20"/>
              </w:rPr>
            </w:pPr>
            <w:r w:rsidRPr="001C653E">
              <w:rPr>
                <w:rFonts w:ascii="SutonnyMJ" w:hAnsi="SutonnyMJ"/>
                <w:sz w:val="20"/>
                <w:szCs w:val="20"/>
              </w:rPr>
              <w:t>Avcbvi Ag‡Z Avcbvi UvKv, Mqbv ev Ab¨ †Kvb `vgx wRwbm wb‡q ‡bb/wb‡q‡Qb?</w:t>
            </w:r>
          </w:p>
        </w:tc>
        <w:tc>
          <w:tcPr>
            <w:tcW w:w="568" w:type="pct"/>
            <w:tcBorders>
              <w:top w:val="single" w:sz="4" w:space="0" w:color="auto"/>
              <w:left w:val="single" w:sz="4" w:space="0" w:color="auto"/>
              <w:bottom w:val="single" w:sz="4" w:space="0" w:color="auto"/>
              <w:right w:val="single" w:sz="4" w:space="0" w:color="auto"/>
            </w:tcBorders>
            <w:vAlign w:val="center"/>
          </w:tcPr>
          <w:p w14:paraId="555FDAF3" w14:textId="77777777" w:rsidR="006B4F46" w:rsidRPr="001C653E" w:rsidRDefault="006B4F46" w:rsidP="00C558BA">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14:paraId="595F9210" w14:textId="77777777" w:rsidR="006B4F46" w:rsidRPr="001C653E" w:rsidRDefault="006B4F46" w:rsidP="00C558BA">
            <w:pPr>
              <w:jc w:val="center"/>
              <w:rPr>
                <w:sz w:val="20"/>
                <w:szCs w:val="20"/>
              </w:rPr>
            </w:pPr>
            <w:r w:rsidRPr="001C653E">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vAlign w:val="center"/>
          </w:tcPr>
          <w:p w14:paraId="42735E55" w14:textId="77777777" w:rsidR="006B4F46" w:rsidRPr="001C653E" w:rsidRDefault="006B4F46" w:rsidP="00F20AC1">
            <w:pPr>
              <w:jc w:val="center"/>
            </w:pPr>
            <w:r w:rsidRPr="001C653E">
              <w:rPr>
                <w:sz w:val="20"/>
                <w:szCs w:val="20"/>
              </w:rPr>
              <w:t>7</w:t>
            </w:r>
          </w:p>
        </w:tc>
        <w:tc>
          <w:tcPr>
            <w:tcW w:w="507" w:type="pct"/>
            <w:tcBorders>
              <w:top w:val="single" w:sz="4" w:space="0" w:color="auto"/>
              <w:left w:val="single" w:sz="4" w:space="0" w:color="auto"/>
              <w:bottom w:val="single" w:sz="4" w:space="0" w:color="auto"/>
              <w:right w:val="single" w:sz="4" w:space="0" w:color="auto"/>
            </w:tcBorders>
            <w:vAlign w:val="center"/>
          </w:tcPr>
          <w:p w14:paraId="5EF6B9A5" w14:textId="77777777" w:rsidR="006B4F46" w:rsidRPr="001C653E" w:rsidRDefault="006B4F46" w:rsidP="00C558BA">
            <w:pPr>
              <w:tabs>
                <w:tab w:val="center" w:pos="317"/>
              </w:tabs>
              <w:jc w:val="center"/>
              <w:rPr>
                <w:sz w:val="20"/>
                <w:szCs w:val="20"/>
              </w:rPr>
            </w:pPr>
            <w:r w:rsidRPr="001C653E">
              <w:rPr>
                <w:sz w:val="20"/>
                <w:szCs w:val="20"/>
              </w:rPr>
              <w:t>1</w:t>
            </w:r>
          </w:p>
        </w:tc>
        <w:tc>
          <w:tcPr>
            <w:tcW w:w="440" w:type="pct"/>
            <w:gridSpan w:val="2"/>
            <w:tcBorders>
              <w:top w:val="single" w:sz="4" w:space="0" w:color="auto"/>
              <w:left w:val="single" w:sz="4" w:space="0" w:color="auto"/>
              <w:bottom w:val="single" w:sz="4" w:space="0" w:color="auto"/>
              <w:right w:val="single" w:sz="4" w:space="0" w:color="auto"/>
            </w:tcBorders>
            <w:vAlign w:val="center"/>
          </w:tcPr>
          <w:p w14:paraId="3A3CD5D2" w14:textId="77777777" w:rsidR="006B4F46" w:rsidRPr="001C653E" w:rsidRDefault="006B4F46" w:rsidP="00C558BA">
            <w:pPr>
              <w:jc w:val="center"/>
              <w:rPr>
                <w:sz w:val="20"/>
                <w:szCs w:val="20"/>
              </w:rPr>
            </w:pPr>
            <w:r w:rsidRPr="001C653E">
              <w:rPr>
                <w:sz w:val="20"/>
                <w:szCs w:val="20"/>
              </w:rPr>
              <w:t>2</w:t>
            </w:r>
          </w:p>
        </w:tc>
        <w:tc>
          <w:tcPr>
            <w:tcW w:w="189" w:type="pct"/>
            <w:vMerge/>
            <w:tcBorders>
              <w:left w:val="single" w:sz="4" w:space="0" w:color="auto"/>
              <w:right w:val="single" w:sz="6" w:space="0" w:color="auto"/>
            </w:tcBorders>
          </w:tcPr>
          <w:p w14:paraId="4AE39BD3" w14:textId="77777777" w:rsidR="006B4F46" w:rsidRPr="001C653E" w:rsidRDefault="006B4F46" w:rsidP="00C558BA">
            <w:pPr>
              <w:jc w:val="center"/>
              <w:rPr>
                <w:sz w:val="20"/>
                <w:szCs w:val="20"/>
              </w:rPr>
            </w:pPr>
          </w:p>
        </w:tc>
      </w:tr>
      <w:tr w:rsidR="006B4F46" w:rsidRPr="001C653E" w14:paraId="3062A258" w14:textId="77777777" w:rsidTr="006B4F46">
        <w:trPr>
          <w:cantSplit/>
          <w:trHeight w:val="1347"/>
        </w:trPr>
        <w:tc>
          <w:tcPr>
            <w:tcW w:w="256" w:type="pct"/>
            <w:vMerge/>
            <w:tcBorders>
              <w:left w:val="single" w:sz="6" w:space="0" w:color="auto"/>
              <w:right w:val="single" w:sz="12" w:space="0" w:color="auto"/>
            </w:tcBorders>
          </w:tcPr>
          <w:p w14:paraId="10EFEACA"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4" w:space="0" w:color="auto"/>
              <w:right w:val="single" w:sz="4" w:space="0" w:color="auto"/>
            </w:tcBorders>
          </w:tcPr>
          <w:p w14:paraId="5F0F142F" w14:textId="77777777" w:rsidR="006B4F46" w:rsidRPr="001C653E" w:rsidRDefault="006B4F46" w:rsidP="00C558BA">
            <w:pPr>
              <w:numPr>
                <w:ilvl w:val="0"/>
                <w:numId w:val="52"/>
              </w:numPr>
              <w:spacing w:after="120"/>
              <w:rPr>
                <w:sz w:val="20"/>
                <w:szCs w:val="20"/>
              </w:rPr>
            </w:pPr>
            <w:r w:rsidRPr="001C653E">
              <w:rPr>
                <w:sz w:val="20"/>
                <w:szCs w:val="20"/>
              </w:rPr>
              <w:t>Refuses to give you money you needed for household expenses even when he has money for other things (such as alcohol and cigarettes)?</w:t>
            </w:r>
          </w:p>
          <w:p w14:paraId="60862FE1" w14:textId="77777777" w:rsidR="006B4F46" w:rsidRPr="001C653E" w:rsidRDefault="006B4F46" w:rsidP="00C558BA">
            <w:pPr>
              <w:spacing w:after="120"/>
              <w:ind w:left="360"/>
              <w:rPr>
                <w:rFonts w:ascii="SutonnyMJ" w:hAnsi="SutonnyMJ"/>
                <w:sz w:val="20"/>
                <w:szCs w:val="20"/>
              </w:rPr>
            </w:pPr>
            <w:r w:rsidRPr="001C653E">
              <w:rPr>
                <w:rFonts w:ascii="SutonnyMJ" w:hAnsi="SutonnyMJ"/>
                <w:sz w:val="20"/>
                <w:szCs w:val="20"/>
              </w:rPr>
              <w:t>msmv‡ii UvbvUvwbi mgq msmv‡i UvKv bv w`‡q Ab¨ wKQyi wcQ‡b  UvKv Dwo‡q‡Qb?</w:t>
            </w:r>
          </w:p>
        </w:tc>
        <w:tc>
          <w:tcPr>
            <w:tcW w:w="568" w:type="pct"/>
            <w:tcBorders>
              <w:top w:val="single" w:sz="4" w:space="0" w:color="auto"/>
              <w:left w:val="single" w:sz="4" w:space="0" w:color="auto"/>
              <w:bottom w:val="single" w:sz="4" w:space="0" w:color="auto"/>
              <w:right w:val="single" w:sz="4" w:space="0" w:color="auto"/>
            </w:tcBorders>
            <w:vAlign w:val="center"/>
          </w:tcPr>
          <w:p w14:paraId="16E7BEA8" w14:textId="77777777" w:rsidR="006B4F46" w:rsidRPr="001C653E" w:rsidRDefault="006B4F46" w:rsidP="00C558BA">
            <w:pPr>
              <w:jc w:val="center"/>
              <w:rPr>
                <w:sz w:val="20"/>
                <w:szCs w:val="20"/>
              </w:rPr>
            </w:pPr>
          </w:p>
          <w:p w14:paraId="5389E66E" w14:textId="77777777" w:rsidR="006B4F46" w:rsidRPr="001C653E" w:rsidRDefault="006B4F46" w:rsidP="00C558BA">
            <w:pPr>
              <w:jc w:val="center"/>
              <w:rPr>
                <w:sz w:val="20"/>
                <w:szCs w:val="20"/>
              </w:rPr>
            </w:pPr>
          </w:p>
          <w:p w14:paraId="6C59FB06" w14:textId="77777777" w:rsidR="006B4F46" w:rsidRPr="001C653E" w:rsidRDefault="006B4F46" w:rsidP="00C558BA">
            <w:pPr>
              <w:jc w:val="center"/>
              <w:rPr>
                <w:rFonts w:cs="Vrinda"/>
                <w:sz w:val="20"/>
                <w:szCs w:val="20"/>
                <w:cs/>
                <w:lang w:bidi="bn-BD"/>
              </w:rPr>
            </w:pPr>
          </w:p>
          <w:p w14:paraId="5300190D" w14:textId="77777777" w:rsidR="006B4F46" w:rsidRPr="001C653E" w:rsidRDefault="006B4F46" w:rsidP="00C558BA">
            <w:pPr>
              <w:jc w:val="center"/>
              <w:rPr>
                <w:sz w:val="20"/>
                <w:szCs w:val="20"/>
              </w:rPr>
            </w:pPr>
            <w:r w:rsidRPr="001C653E">
              <w:rPr>
                <w:sz w:val="20"/>
                <w:szCs w:val="20"/>
              </w:rPr>
              <w:t>1</w:t>
            </w:r>
          </w:p>
          <w:p w14:paraId="45CDFBF0" w14:textId="77777777" w:rsidR="006B4F46" w:rsidRPr="001C653E" w:rsidRDefault="006B4F46" w:rsidP="00C558BA">
            <w:pPr>
              <w:rPr>
                <w:sz w:val="20"/>
                <w:szCs w:val="20"/>
              </w:rPr>
            </w:pPr>
          </w:p>
          <w:p w14:paraId="0A46F577" w14:textId="77777777" w:rsidR="006B4F46" w:rsidRPr="001C653E" w:rsidRDefault="006B4F46" w:rsidP="00C558BA">
            <w:pPr>
              <w:jc w:val="center"/>
              <w:rPr>
                <w:sz w:val="20"/>
                <w:szCs w:val="20"/>
              </w:rPr>
            </w:pPr>
          </w:p>
        </w:tc>
        <w:tc>
          <w:tcPr>
            <w:tcW w:w="393" w:type="pct"/>
            <w:gridSpan w:val="3"/>
            <w:tcBorders>
              <w:top w:val="single" w:sz="4" w:space="0" w:color="auto"/>
              <w:left w:val="single" w:sz="4" w:space="0" w:color="auto"/>
              <w:bottom w:val="single" w:sz="4" w:space="0" w:color="auto"/>
              <w:right w:val="single" w:sz="4" w:space="0" w:color="auto"/>
            </w:tcBorders>
            <w:vAlign w:val="center"/>
          </w:tcPr>
          <w:p w14:paraId="5F439073" w14:textId="77777777" w:rsidR="006B4F46" w:rsidRPr="001C653E" w:rsidRDefault="006B4F46" w:rsidP="00C558BA">
            <w:pPr>
              <w:jc w:val="center"/>
              <w:rPr>
                <w:sz w:val="20"/>
                <w:szCs w:val="20"/>
              </w:rPr>
            </w:pPr>
          </w:p>
          <w:p w14:paraId="3E096AC9" w14:textId="77777777" w:rsidR="006B4F46" w:rsidRPr="001C653E" w:rsidRDefault="006B4F46" w:rsidP="00C558BA">
            <w:pPr>
              <w:jc w:val="center"/>
              <w:rPr>
                <w:sz w:val="20"/>
                <w:szCs w:val="20"/>
              </w:rPr>
            </w:pPr>
          </w:p>
          <w:p w14:paraId="0A528727" w14:textId="77777777" w:rsidR="006B4F46" w:rsidRPr="001C653E" w:rsidRDefault="006B4F46" w:rsidP="00C558BA">
            <w:pPr>
              <w:jc w:val="center"/>
              <w:rPr>
                <w:rFonts w:cs="Vrinda"/>
                <w:sz w:val="20"/>
                <w:szCs w:val="20"/>
                <w:cs/>
                <w:lang w:bidi="bn-BD"/>
              </w:rPr>
            </w:pPr>
          </w:p>
          <w:p w14:paraId="1B178663" w14:textId="77777777" w:rsidR="006B4F46" w:rsidRPr="001C653E" w:rsidRDefault="006B4F46" w:rsidP="00C558BA">
            <w:pPr>
              <w:jc w:val="center"/>
              <w:rPr>
                <w:sz w:val="20"/>
                <w:szCs w:val="20"/>
              </w:rPr>
            </w:pPr>
            <w:r w:rsidRPr="001C653E">
              <w:rPr>
                <w:sz w:val="20"/>
                <w:szCs w:val="20"/>
              </w:rPr>
              <w:t>2</w:t>
            </w:r>
          </w:p>
          <w:p w14:paraId="708B45AD" w14:textId="77777777" w:rsidR="006B4F46" w:rsidRPr="001C653E" w:rsidRDefault="006B4F46" w:rsidP="00C558BA">
            <w:pPr>
              <w:jc w:val="center"/>
              <w:rPr>
                <w:sz w:val="20"/>
                <w:szCs w:val="20"/>
              </w:rPr>
            </w:pPr>
          </w:p>
          <w:p w14:paraId="29FCE327" w14:textId="77777777" w:rsidR="006B4F46" w:rsidRPr="001C653E" w:rsidRDefault="006B4F46" w:rsidP="00C558BA">
            <w:pPr>
              <w:jc w:val="center"/>
              <w:rPr>
                <w:sz w:val="20"/>
                <w:szCs w:val="20"/>
              </w:rPr>
            </w:pP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5A318D2" w14:textId="77777777" w:rsidR="006B4F46" w:rsidRPr="001C653E"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14:paraId="3CFC1F55" w14:textId="77777777" w:rsidR="006B4F46" w:rsidRPr="001C653E" w:rsidRDefault="006B4F46" w:rsidP="00C558BA">
            <w:pPr>
              <w:tabs>
                <w:tab w:val="center" w:pos="317"/>
              </w:tabs>
              <w:jc w:val="center"/>
              <w:rPr>
                <w:sz w:val="20"/>
                <w:szCs w:val="20"/>
              </w:rPr>
            </w:pPr>
          </w:p>
          <w:p w14:paraId="2F4AE110" w14:textId="77777777" w:rsidR="006B4F46" w:rsidRPr="001C653E" w:rsidRDefault="006B4F46" w:rsidP="00C558BA">
            <w:pPr>
              <w:tabs>
                <w:tab w:val="center" w:pos="317"/>
              </w:tabs>
              <w:jc w:val="center"/>
              <w:rPr>
                <w:sz w:val="20"/>
                <w:szCs w:val="20"/>
              </w:rPr>
            </w:pPr>
          </w:p>
          <w:p w14:paraId="66A8ECD7" w14:textId="77777777" w:rsidR="006B4F46" w:rsidRPr="001C653E" w:rsidRDefault="006B4F46" w:rsidP="00C558BA">
            <w:pPr>
              <w:tabs>
                <w:tab w:val="center" w:pos="317"/>
              </w:tabs>
              <w:jc w:val="center"/>
              <w:rPr>
                <w:rFonts w:cs="Vrinda"/>
                <w:sz w:val="20"/>
                <w:szCs w:val="20"/>
                <w:cs/>
                <w:lang w:bidi="bn-BD"/>
              </w:rPr>
            </w:pPr>
          </w:p>
          <w:p w14:paraId="7992DFA0" w14:textId="77777777" w:rsidR="006B4F46" w:rsidRPr="001C653E" w:rsidRDefault="006B4F46" w:rsidP="00C558BA">
            <w:pPr>
              <w:tabs>
                <w:tab w:val="center" w:pos="317"/>
              </w:tabs>
              <w:jc w:val="center"/>
              <w:rPr>
                <w:sz w:val="20"/>
                <w:szCs w:val="20"/>
              </w:rPr>
            </w:pPr>
            <w:r w:rsidRPr="001C653E">
              <w:rPr>
                <w:sz w:val="20"/>
                <w:szCs w:val="20"/>
              </w:rPr>
              <w:t>1</w:t>
            </w:r>
          </w:p>
          <w:p w14:paraId="1299F011" w14:textId="77777777" w:rsidR="006B4F46" w:rsidRPr="001C653E" w:rsidRDefault="006B4F46" w:rsidP="00C558BA">
            <w:pPr>
              <w:tabs>
                <w:tab w:val="center" w:pos="317"/>
              </w:tabs>
              <w:jc w:val="center"/>
              <w:rPr>
                <w:sz w:val="20"/>
                <w:szCs w:val="20"/>
              </w:rPr>
            </w:pPr>
          </w:p>
          <w:p w14:paraId="369B883B" w14:textId="77777777" w:rsidR="006B4F46" w:rsidRPr="001C653E" w:rsidRDefault="006B4F46" w:rsidP="00C558BA">
            <w:pPr>
              <w:tabs>
                <w:tab w:val="center" w:pos="317"/>
              </w:tabs>
              <w:jc w:val="center"/>
              <w:rPr>
                <w:sz w:val="20"/>
                <w:szCs w:val="20"/>
              </w:rPr>
            </w:pPr>
          </w:p>
        </w:tc>
        <w:tc>
          <w:tcPr>
            <w:tcW w:w="440" w:type="pct"/>
            <w:gridSpan w:val="2"/>
            <w:tcBorders>
              <w:top w:val="single" w:sz="4" w:space="0" w:color="auto"/>
              <w:left w:val="single" w:sz="4" w:space="0" w:color="auto"/>
              <w:bottom w:val="single" w:sz="4" w:space="0" w:color="auto"/>
              <w:right w:val="single" w:sz="4" w:space="0" w:color="auto"/>
            </w:tcBorders>
            <w:vAlign w:val="center"/>
          </w:tcPr>
          <w:p w14:paraId="07C600ED" w14:textId="77777777" w:rsidR="006B4F46" w:rsidRPr="001C653E" w:rsidRDefault="006B4F46" w:rsidP="00C558BA">
            <w:pPr>
              <w:jc w:val="center"/>
              <w:rPr>
                <w:sz w:val="20"/>
                <w:szCs w:val="20"/>
              </w:rPr>
            </w:pPr>
          </w:p>
          <w:p w14:paraId="521E2E22" w14:textId="77777777" w:rsidR="006B4F46" w:rsidRPr="001C653E" w:rsidRDefault="006B4F46" w:rsidP="00C558BA">
            <w:pPr>
              <w:jc w:val="center"/>
              <w:rPr>
                <w:sz w:val="20"/>
                <w:szCs w:val="20"/>
              </w:rPr>
            </w:pPr>
          </w:p>
          <w:p w14:paraId="6ADCA45E" w14:textId="77777777" w:rsidR="006B4F46" w:rsidRPr="001C653E" w:rsidRDefault="006B4F46" w:rsidP="00C558BA">
            <w:pPr>
              <w:jc w:val="center"/>
              <w:rPr>
                <w:rFonts w:cs="Vrinda"/>
                <w:sz w:val="20"/>
                <w:szCs w:val="20"/>
                <w:cs/>
                <w:lang w:bidi="bn-BD"/>
              </w:rPr>
            </w:pPr>
          </w:p>
          <w:p w14:paraId="2D9A9812" w14:textId="77777777" w:rsidR="006B4F46" w:rsidRPr="001C653E" w:rsidRDefault="006B4F46" w:rsidP="00C558BA">
            <w:pPr>
              <w:jc w:val="center"/>
              <w:rPr>
                <w:sz w:val="20"/>
                <w:szCs w:val="20"/>
              </w:rPr>
            </w:pPr>
            <w:r w:rsidRPr="001C653E">
              <w:rPr>
                <w:sz w:val="20"/>
                <w:szCs w:val="20"/>
              </w:rPr>
              <w:t>2</w:t>
            </w:r>
          </w:p>
          <w:p w14:paraId="1EC8B000" w14:textId="77777777" w:rsidR="006B4F46" w:rsidRPr="001C653E" w:rsidRDefault="006B4F46" w:rsidP="00C558BA">
            <w:pPr>
              <w:jc w:val="center"/>
              <w:rPr>
                <w:sz w:val="20"/>
                <w:szCs w:val="20"/>
              </w:rPr>
            </w:pPr>
          </w:p>
          <w:p w14:paraId="1414B217" w14:textId="77777777" w:rsidR="006B4F46" w:rsidRPr="001C653E" w:rsidRDefault="006B4F46" w:rsidP="00C558BA">
            <w:pPr>
              <w:jc w:val="center"/>
              <w:rPr>
                <w:sz w:val="20"/>
                <w:szCs w:val="20"/>
              </w:rPr>
            </w:pPr>
          </w:p>
        </w:tc>
        <w:tc>
          <w:tcPr>
            <w:tcW w:w="189" w:type="pct"/>
            <w:vMerge/>
            <w:tcBorders>
              <w:left w:val="single" w:sz="4" w:space="0" w:color="auto"/>
              <w:right w:val="single" w:sz="6" w:space="0" w:color="auto"/>
            </w:tcBorders>
          </w:tcPr>
          <w:p w14:paraId="7900D7C5" w14:textId="77777777" w:rsidR="006B4F46" w:rsidRPr="001C653E" w:rsidRDefault="006B4F46" w:rsidP="00C558BA">
            <w:pPr>
              <w:jc w:val="center"/>
              <w:rPr>
                <w:sz w:val="20"/>
                <w:szCs w:val="20"/>
              </w:rPr>
            </w:pPr>
          </w:p>
        </w:tc>
      </w:tr>
      <w:tr w:rsidR="006B4F46" w:rsidRPr="001C653E" w14:paraId="0863C277" w14:textId="77777777" w:rsidTr="006B4F46">
        <w:trPr>
          <w:cantSplit/>
          <w:trHeight w:val="998"/>
        </w:trPr>
        <w:tc>
          <w:tcPr>
            <w:tcW w:w="256" w:type="pct"/>
            <w:vMerge/>
            <w:tcBorders>
              <w:left w:val="single" w:sz="6" w:space="0" w:color="auto"/>
              <w:bottom w:val="single" w:sz="6" w:space="0" w:color="auto"/>
              <w:right w:val="single" w:sz="12" w:space="0" w:color="auto"/>
            </w:tcBorders>
          </w:tcPr>
          <w:p w14:paraId="52FAD486" w14:textId="77777777" w:rsidR="006B4F46" w:rsidRPr="001C653E" w:rsidRDefault="006B4F46" w:rsidP="00C558BA">
            <w:pPr>
              <w:numPr>
                <w:ilvl w:val="0"/>
                <w:numId w:val="29"/>
              </w:numPr>
              <w:jc w:val="both"/>
              <w:rPr>
                <w:sz w:val="20"/>
                <w:szCs w:val="20"/>
              </w:rPr>
            </w:pPr>
          </w:p>
        </w:tc>
        <w:tc>
          <w:tcPr>
            <w:tcW w:w="2239" w:type="pct"/>
            <w:tcBorders>
              <w:top w:val="single" w:sz="4" w:space="0" w:color="auto"/>
              <w:left w:val="nil"/>
              <w:bottom w:val="single" w:sz="6" w:space="0" w:color="auto"/>
              <w:right w:val="single" w:sz="4" w:space="0" w:color="auto"/>
            </w:tcBorders>
          </w:tcPr>
          <w:p w14:paraId="7BB7E840" w14:textId="77777777" w:rsidR="006B4F46" w:rsidRPr="001C653E" w:rsidRDefault="006B4F46" w:rsidP="00C558BA">
            <w:pPr>
              <w:numPr>
                <w:ilvl w:val="0"/>
                <w:numId w:val="52"/>
              </w:numPr>
              <w:spacing w:after="120"/>
              <w:rPr>
                <w:sz w:val="20"/>
                <w:szCs w:val="20"/>
              </w:rPr>
            </w:pPr>
            <w:r w:rsidRPr="001C653E">
              <w:rPr>
                <w:sz w:val="20"/>
                <w:szCs w:val="20"/>
              </w:rPr>
              <w:t>Throw you out of house?</w:t>
            </w:r>
          </w:p>
          <w:p w14:paraId="5955DBB4" w14:textId="77777777" w:rsidR="006B4F46" w:rsidRPr="001C653E" w:rsidRDefault="006B4F46" w:rsidP="00C558BA">
            <w:pPr>
              <w:spacing w:after="120"/>
              <w:ind w:left="360"/>
              <w:rPr>
                <w:sz w:val="20"/>
                <w:szCs w:val="20"/>
              </w:rPr>
            </w:pPr>
            <w:r w:rsidRPr="001C653E">
              <w:rPr>
                <w:rFonts w:ascii="SutonnyMJ" w:hAnsi="SutonnyMJ"/>
                <w:sz w:val="20"/>
                <w:szCs w:val="20"/>
              </w:rPr>
              <w:t>Avcbv‡K evox †_‡K †ei K‡i w`‡q‡Qb?</w:t>
            </w:r>
          </w:p>
        </w:tc>
        <w:tc>
          <w:tcPr>
            <w:tcW w:w="568" w:type="pct"/>
            <w:tcBorders>
              <w:top w:val="single" w:sz="4" w:space="0" w:color="auto"/>
              <w:left w:val="single" w:sz="4" w:space="0" w:color="auto"/>
              <w:bottom w:val="single" w:sz="4" w:space="0" w:color="auto"/>
              <w:right w:val="single" w:sz="4" w:space="0" w:color="auto"/>
            </w:tcBorders>
            <w:vAlign w:val="center"/>
          </w:tcPr>
          <w:p w14:paraId="4DDA7D5A" w14:textId="77777777" w:rsidR="006B4F46" w:rsidRPr="001C653E" w:rsidRDefault="006B4F46" w:rsidP="00C558BA">
            <w:pPr>
              <w:jc w:val="center"/>
              <w:rPr>
                <w:sz w:val="20"/>
                <w:szCs w:val="20"/>
              </w:rPr>
            </w:pPr>
          </w:p>
          <w:p w14:paraId="5207D44A" w14:textId="77777777" w:rsidR="006B4F46" w:rsidRPr="001C653E" w:rsidRDefault="006B4F46" w:rsidP="00C558BA">
            <w:pPr>
              <w:jc w:val="center"/>
              <w:rPr>
                <w:sz w:val="20"/>
                <w:szCs w:val="20"/>
              </w:rPr>
            </w:pPr>
            <w:r w:rsidRPr="001C653E">
              <w:rPr>
                <w:sz w:val="20"/>
                <w:szCs w:val="20"/>
              </w:rPr>
              <w:t>1</w:t>
            </w:r>
          </w:p>
        </w:tc>
        <w:tc>
          <w:tcPr>
            <w:tcW w:w="393" w:type="pct"/>
            <w:gridSpan w:val="3"/>
            <w:tcBorders>
              <w:top w:val="single" w:sz="4" w:space="0" w:color="auto"/>
              <w:left w:val="single" w:sz="4" w:space="0" w:color="auto"/>
              <w:bottom w:val="single" w:sz="4" w:space="0" w:color="auto"/>
              <w:right w:val="single" w:sz="4" w:space="0" w:color="auto"/>
            </w:tcBorders>
            <w:vAlign w:val="center"/>
          </w:tcPr>
          <w:p w14:paraId="1167F89F" w14:textId="77777777" w:rsidR="006B4F46" w:rsidRPr="001C653E" w:rsidRDefault="006B4F46" w:rsidP="00C558BA">
            <w:pPr>
              <w:jc w:val="center"/>
              <w:rPr>
                <w:rFonts w:cs="Vrinda"/>
                <w:sz w:val="20"/>
                <w:szCs w:val="20"/>
                <w:cs/>
                <w:lang w:bidi="bn-BD"/>
              </w:rPr>
            </w:pPr>
          </w:p>
          <w:p w14:paraId="5CB9A827" w14:textId="77777777" w:rsidR="006B4F46" w:rsidRPr="001C653E" w:rsidRDefault="006B4F46" w:rsidP="00C558BA">
            <w:pPr>
              <w:jc w:val="center"/>
              <w:rPr>
                <w:sz w:val="20"/>
                <w:szCs w:val="20"/>
              </w:rPr>
            </w:pPr>
            <w:r w:rsidRPr="001C653E">
              <w:rPr>
                <w:sz w:val="20"/>
                <w:szCs w:val="20"/>
              </w:rPr>
              <w:t>2</w:t>
            </w:r>
          </w:p>
        </w:tc>
        <w:tc>
          <w:tcPr>
            <w:tcW w:w="407" w:type="pct"/>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974C971" w14:textId="77777777" w:rsidR="006B4F46" w:rsidRPr="001C653E" w:rsidRDefault="006B4F46" w:rsidP="00F20AC1">
            <w:pPr>
              <w:jc w:val="center"/>
            </w:pPr>
          </w:p>
        </w:tc>
        <w:tc>
          <w:tcPr>
            <w:tcW w:w="507" w:type="pct"/>
            <w:tcBorders>
              <w:top w:val="single" w:sz="4" w:space="0" w:color="auto"/>
              <w:left w:val="single" w:sz="4" w:space="0" w:color="auto"/>
              <w:bottom w:val="single" w:sz="4" w:space="0" w:color="auto"/>
              <w:right w:val="single" w:sz="4" w:space="0" w:color="auto"/>
            </w:tcBorders>
            <w:vAlign w:val="center"/>
          </w:tcPr>
          <w:p w14:paraId="7060D5C1" w14:textId="77777777" w:rsidR="006B4F46" w:rsidRPr="001C653E" w:rsidRDefault="006B4F46" w:rsidP="00C558BA">
            <w:pPr>
              <w:tabs>
                <w:tab w:val="center" w:pos="317"/>
              </w:tabs>
              <w:jc w:val="center"/>
              <w:rPr>
                <w:rFonts w:cs="Vrinda"/>
                <w:sz w:val="20"/>
                <w:szCs w:val="20"/>
                <w:cs/>
                <w:lang w:bidi="bn-BD"/>
              </w:rPr>
            </w:pPr>
          </w:p>
          <w:p w14:paraId="4DF547EC" w14:textId="77777777" w:rsidR="006B4F46" w:rsidRPr="001C653E" w:rsidRDefault="006B4F46" w:rsidP="00C558BA">
            <w:pPr>
              <w:tabs>
                <w:tab w:val="center" w:pos="317"/>
              </w:tabs>
              <w:jc w:val="center"/>
              <w:rPr>
                <w:sz w:val="20"/>
                <w:szCs w:val="20"/>
              </w:rPr>
            </w:pPr>
            <w:r w:rsidRPr="001C653E">
              <w:rPr>
                <w:sz w:val="20"/>
                <w:szCs w:val="20"/>
              </w:rPr>
              <w:t>1</w:t>
            </w:r>
          </w:p>
        </w:tc>
        <w:tc>
          <w:tcPr>
            <w:tcW w:w="440" w:type="pct"/>
            <w:gridSpan w:val="2"/>
            <w:tcBorders>
              <w:top w:val="single" w:sz="4" w:space="0" w:color="auto"/>
              <w:left w:val="single" w:sz="4" w:space="0" w:color="auto"/>
              <w:bottom w:val="single" w:sz="4" w:space="0" w:color="auto"/>
              <w:right w:val="single" w:sz="4" w:space="0" w:color="auto"/>
            </w:tcBorders>
            <w:vAlign w:val="center"/>
          </w:tcPr>
          <w:p w14:paraId="55D4F77C" w14:textId="77777777" w:rsidR="006B4F46" w:rsidRPr="001C653E" w:rsidRDefault="006B4F46" w:rsidP="00C558BA">
            <w:pPr>
              <w:jc w:val="center"/>
              <w:rPr>
                <w:rFonts w:cs="Vrinda"/>
                <w:sz w:val="20"/>
                <w:szCs w:val="20"/>
                <w:cs/>
                <w:lang w:bidi="bn-BD"/>
              </w:rPr>
            </w:pPr>
          </w:p>
          <w:p w14:paraId="66272636" w14:textId="77777777" w:rsidR="006B4F46" w:rsidRPr="001C653E" w:rsidRDefault="006B4F46" w:rsidP="00C558BA">
            <w:pPr>
              <w:jc w:val="center"/>
              <w:rPr>
                <w:sz w:val="20"/>
                <w:szCs w:val="20"/>
              </w:rPr>
            </w:pPr>
            <w:r w:rsidRPr="001C653E">
              <w:rPr>
                <w:sz w:val="20"/>
                <w:szCs w:val="20"/>
              </w:rPr>
              <w:t>2</w:t>
            </w:r>
          </w:p>
        </w:tc>
        <w:tc>
          <w:tcPr>
            <w:tcW w:w="189" w:type="pct"/>
            <w:vMerge/>
            <w:tcBorders>
              <w:left w:val="single" w:sz="4" w:space="0" w:color="auto"/>
              <w:bottom w:val="single" w:sz="6" w:space="0" w:color="auto"/>
              <w:right w:val="single" w:sz="6" w:space="0" w:color="auto"/>
            </w:tcBorders>
          </w:tcPr>
          <w:p w14:paraId="06F1E17A" w14:textId="77777777" w:rsidR="006B4F46" w:rsidRPr="001C653E" w:rsidRDefault="006B4F46" w:rsidP="00C558BA">
            <w:pPr>
              <w:jc w:val="center"/>
              <w:rPr>
                <w:sz w:val="20"/>
                <w:szCs w:val="20"/>
              </w:rPr>
            </w:pPr>
          </w:p>
        </w:tc>
      </w:tr>
    </w:tbl>
    <w:p w14:paraId="76280B18" w14:textId="77777777" w:rsidR="00747CB6" w:rsidRPr="001C653E" w:rsidRDefault="00747CB6" w:rsidP="00374D24">
      <w:pPr>
        <w:pStyle w:val="Footer"/>
        <w:rPr>
          <w:sz w:val="16"/>
          <w:szCs w:val="16"/>
        </w:rPr>
      </w:pPr>
    </w:p>
    <w:p w14:paraId="793E9CF0" w14:textId="77777777" w:rsidR="00747CB6" w:rsidRPr="001C653E" w:rsidRDefault="00747CB6" w:rsidP="00374D24">
      <w:pPr>
        <w:pStyle w:val="Footer"/>
        <w:rPr>
          <w:sz w:val="16"/>
          <w:szCs w:val="16"/>
        </w:rPr>
      </w:pPr>
    </w:p>
    <w:p w14:paraId="7217A1E3" w14:textId="77777777" w:rsidR="00747CB6" w:rsidRPr="001C653E" w:rsidRDefault="00747CB6" w:rsidP="00374D24">
      <w:pPr>
        <w:pStyle w:val="Footer"/>
        <w:rPr>
          <w:sz w:val="16"/>
          <w:szCs w:val="16"/>
        </w:rPr>
      </w:pPr>
    </w:p>
    <w:tbl>
      <w:tblPr>
        <w:tblW w:w="10638" w:type="dxa"/>
        <w:tblLayout w:type="fixed"/>
        <w:tblLook w:val="0000" w:firstRow="0" w:lastRow="0" w:firstColumn="0" w:lastColumn="0" w:noHBand="0" w:noVBand="0"/>
      </w:tblPr>
      <w:tblGrid>
        <w:gridCol w:w="529"/>
        <w:gridCol w:w="11"/>
        <w:gridCol w:w="3699"/>
        <w:gridCol w:w="999"/>
        <w:gridCol w:w="99"/>
        <w:gridCol w:w="66"/>
        <w:gridCol w:w="9"/>
        <w:gridCol w:w="900"/>
        <w:gridCol w:w="636"/>
        <w:gridCol w:w="84"/>
        <w:gridCol w:w="90"/>
        <w:gridCol w:w="810"/>
        <w:gridCol w:w="720"/>
        <w:gridCol w:w="96"/>
        <w:gridCol w:w="84"/>
        <w:gridCol w:w="813"/>
        <w:gridCol w:w="69"/>
        <w:gridCol w:w="18"/>
        <w:gridCol w:w="6"/>
        <w:gridCol w:w="888"/>
        <w:gridCol w:w="12"/>
      </w:tblGrid>
      <w:tr w:rsidR="00FD718C" w:rsidRPr="001C653E" w14:paraId="797D977B" w14:textId="77777777" w:rsidTr="00B96AB6">
        <w:trPr>
          <w:cantSplit/>
          <w:trHeight w:val="2298"/>
        </w:trPr>
        <w:tc>
          <w:tcPr>
            <w:tcW w:w="529" w:type="dxa"/>
            <w:vMerge w:val="restart"/>
            <w:tcBorders>
              <w:top w:val="single" w:sz="6" w:space="0" w:color="auto"/>
              <w:left w:val="single" w:sz="6" w:space="0" w:color="auto"/>
              <w:right w:val="single" w:sz="12" w:space="0" w:color="auto"/>
            </w:tcBorders>
          </w:tcPr>
          <w:p w14:paraId="0FAA87AA" w14:textId="77777777" w:rsidR="00FD718C" w:rsidRPr="001C653E" w:rsidRDefault="00FD718C" w:rsidP="00473600">
            <w:pPr>
              <w:numPr>
                <w:ilvl w:val="0"/>
                <w:numId w:val="29"/>
              </w:numPr>
              <w:tabs>
                <w:tab w:val="clear" w:pos="360"/>
                <w:tab w:val="num" w:pos="405"/>
              </w:tabs>
              <w:ind w:left="405"/>
              <w:jc w:val="both"/>
              <w:rPr>
                <w:sz w:val="20"/>
                <w:szCs w:val="20"/>
              </w:rPr>
            </w:pPr>
            <w:r w:rsidRPr="001C653E">
              <w:rPr>
                <w:sz w:val="20"/>
                <w:szCs w:val="20"/>
              </w:rPr>
              <w:br w:type="page"/>
            </w:r>
          </w:p>
        </w:tc>
        <w:tc>
          <w:tcPr>
            <w:tcW w:w="3710" w:type="dxa"/>
            <w:gridSpan w:val="2"/>
            <w:vMerge w:val="restart"/>
            <w:tcBorders>
              <w:top w:val="single" w:sz="6" w:space="0" w:color="auto"/>
              <w:left w:val="nil"/>
              <w:right w:val="single" w:sz="6" w:space="0" w:color="auto"/>
            </w:tcBorders>
          </w:tcPr>
          <w:p w14:paraId="1C234486" w14:textId="77777777"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14:paraId="10089243" w14:textId="77777777" w:rsidR="00FD718C" w:rsidRPr="001C653E" w:rsidRDefault="00FD718C" w:rsidP="00A13AB6">
            <w:pPr>
              <w:spacing w:before="120" w:after="120" w:line="120" w:lineRule="atLeast"/>
              <w:rPr>
                <w:rFonts w:ascii="SutonnyMJ" w:hAnsi="SutonnyMJ"/>
                <w:sz w:val="20"/>
                <w:szCs w:val="20"/>
              </w:rPr>
            </w:pPr>
            <w:r w:rsidRPr="001C653E">
              <w:rPr>
                <w:rFonts w:ascii="SutonnyMJ" w:hAnsi="SutonnyMJ"/>
                <w:sz w:val="20"/>
                <w:szCs w:val="20"/>
              </w:rPr>
              <w:t>Gi c‡ii cÖkœ¸wj Ggb me wel‡q hv A‡bK gwnjvi Rxe‡bB N‡U _v‡K Ges Avcbvi  Rxe‡bI N‡U _vK‡Z cv‡i|</w:t>
            </w:r>
          </w:p>
          <w:p w14:paraId="33DFD60E" w14:textId="77777777" w:rsidR="00FD718C" w:rsidRPr="001C653E" w:rsidRDefault="00FD718C" w:rsidP="00A13AB6">
            <w:pPr>
              <w:rPr>
                <w:rFonts w:ascii="SutonnyMJ" w:hAnsi="SutonnyMJ"/>
                <w:sz w:val="20"/>
                <w:szCs w:val="20"/>
              </w:rPr>
            </w:pPr>
          </w:p>
          <w:p w14:paraId="2D239607" w14:textId="77777777" w:rsidR="00FD718C" w:rsidRPr="001C653E" w:rsidRDefault="00FD718C" w:rsidP="00A13AB6">
            <w:pPr>
              <w:rPr>
                <w:sz w:val="20"/>
                <w:szCs w:val="20"/>
              </w:rPr>
            </w:pPr>
            <w:r w:rsidRPr="001C653E">
              <w:rPr>
                <w:sz w:val="20"/>
                <w:szCs w:val="20"/>
              </w:rPr>
              <w:t xml:space="preserve">Has your </w:t>
            </w:r>
            <w:r w:rsidRPr="001C653E">
              <w:rPr>
                <w:sz w:val="20"/>
                <w:szCs w:val="20"/>
                <w:u w:val="single"/>
              </w:rPr>
              <w:t>current/</w:t>
            </w:r>
            <w:r w:rsidRPr="001C653E">
              <w:rPr>
                <w:sz w:val="20"/>
                <w:szCs w:val="20"/>
              </w:rPr>
              <w:t xml:space="preserve"> most recent husband/partner, ever….</w:t>
            </w:r>
          </w:p>
          <w:p w14:paraId="493F5432" w14:textId="77777777" w:rsidR="00FD718C" w:rsidRPr="001C653E" w:rsidRDefault="00FD718C" w:rsidP="00A13AB6">
            <w:pPr>
              <w:rPr>
                <w:rFonts w:ascii="SutonnyMJ" w:hAnsi="SutonnyMJ" w:cs="Vrinda"/>
                <w:sz w:val="20"/>
                <w:szCs w:val="20"/>
                <w:lang w:bidi="bn-BD"/>
              </w:rPr>
            </w:pPr>
            <w:r w:rsidRPr="001C653E">
              <w:rPr>
                <w:rFonts w:ascii="SutonnyMJ" w:hAnsi="SutonnyMJ"/>
                <w:sz w:val="20"/>
                <w:szCs w:val="20"/>
              </w:rPr>
              <w:t xml:space="preserve">Avcbvi (eZ©gvb/ me©‡kl) ¯^vgx wK Avcbv‡K </w:t>
            </w:r>
            <w:r w:rsidRPr="001C653E">
              <w:rPr>
                <w:rFonts w:ascii="SutonnyMJ" w:hAnsi="SutonnyMJ" w:cs="Vrinda"/>
                <w:sz w:val="20"/>
                <w:szCs w:val="20"/>
                <w:lang w:bidi="bn-BD"/>
              </w:rPr>
              <w:t>KLbI</w:t>
            </w:r>
          </w:p>
          <w:p w14:paraId="1D8DF136" w14:textId="77777777" w:rsidR="00FD718C" w:rsidRPr="001C653E" w:rsidRDefault="00FD718C" w:rsidP="00A13AB6">
            <w:pPr>
              <w:ind w:left="360"/>
              <w:rPr>
                <w:sz w:val="20"/>
                <w:szCs w:val="20"/>
              </w:rPr>
            </w:pPr>
          </w:p>
        </w:tc>
        <w:tc>
          <w:tcPr>
            <w:tcW w:w="2073" w:type="dxa"/>
            <w:gridSpan w:val="5"/>
            <w:tcBorders>
              <w:top w:val="single" w:sz="6" w:space="0" w:color="auto"/>
              <w:left w:val="single" w:sz="6" w:space="0" w:color="auto"/>
              <w:bottom w:val="single" w:sz="4" w:space="0" w:color="auto"/>
              <w:right w:val="single" w:sz="6" w:space="0" w:color="auto"/>
            </w:tcBorders>
          </w:tcPr>
          <w:p w14:paraId="696B5F6F" w14:textId="77777777" w:rsidR="00FD718C" w:rsidRPr="001C653E" w:rsidRDefault="00FD718C" w:rsidP="00A13AB6">
            <w:pPr>
              <w:rPr>
                <w:sz w:val="20"/>
                <w:szCs w:val="20"/>
              </w:rPr>
            </w:pPr>
            <w:r w:rsidRPr="001C653E">
              <w:rPr>
                <w:sz w:val="20"/>
                <w:szCs w:val="20"/>
              </w:rPr>
              <w:t>A) (If YES continue with B.</w:t>
            </w:r>
            <w:r w:rsidRPr="001C653E">
              <w:rPr>
                <w:sz w:val="20"/>
                <w:szCs w:val="20"/>
              </w:rPr>
              <w:br/>
              <w:t xml:space="preserve"> If NO skip to next item)</w:t>
            </w:r>
          </w:p>
          <w:p w14:paraId="573915B7" w14:textId="77777777" w:rsidR="00FD718C" w:rsidRPr="001C653E" w:rsidRDefault="00FD718C" w:rsidP="00A13AB6">
            <w:pPr>
              <w:rPr>
                <w:rFonts w:ascii="SutonnyMJ" w:hAnsi="SutonnyMJ"/>
                <w:sz w:val="20"/>
                <w:szCs w:val="20"/>
              </w:rPr>
            </w:pPr>
            <w:r w:rsidRPr="001C653E">
              <w:rPr>
                <w:sz w:val="20"/>
                <w:szCs w:val="20"/>
              </w:rPr>
              <w:t xml:space="preserve"> (</w:t>
            </w:r>
            <w:r w:rsidRPr="001C653E">
              <w:rPr>
                <w:rFonts w:ascii="SutonnyMJ" w:hAnsi="SutonnyMJ"/>
                <w:sz w:val="20"/>
                <w:szCs w:val="20"/>
              </w:rPr>
              <w:t>hw` nu¨v  nq,</w:t>
            </w:r>
          </w:p>
          <w:p w14:paraId="4402F901" w14:textId="77777777" w:rsidR="00FD718C" w:rsidRPr="001C653E" w:rsidRDefault="00FD718C" w:rsidP="00A13AB6">
            <w:pPr>
              <w:rPr>
                <w:rFonts w:ascii="SutonnyMJ" w:hAnsi="SutonnyMJ"/>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p w14:paraId="411767F1" w14:textId="77777777" w:rsidR="00FD718C" w:rsidRPr="001C653E" w:rsidRDefault="00FD718C" w:rsidP="00A13AB6">
            <w:pPr>
              <w:rPr>
                <w:sz w:val="20"/>
                <w:szCs w:val="20"/>
              </w:rPr>
            </w:pPr>
          </w:p>
        </w:tc>
        <w:tc>
          <w:tcPr>
            <w:tcW w:w="1620" w:type="dxa"/>
            <w:gridSpan w:val="4"/>
            <w:tcBorders>
              <w:top w:val="single" w:sz="6" w:space="0" w:color="auto"/>
              <w:left w:val="single" w:sz="6" w:space="0" w:color="auto"/>
              <w:bottom w:val="single" w:sz="4" w:space="0" w:color="auto"/>
              <w:right w:val="single" w:sz="6" w:space="0" w:color="auto"/>
            </w:tcBorders>
          </w:tcPr>
          <w:p w14:paraId="39FB5474" w14:textId="77777777"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14:paraId="79E3C00D" w14:textId="77777777" w:rsidR="00FD718C" w:rsidRPr="001C653E" w:rsidRDefault="00FD718C" w:rsidP="00A13AB6">
            <w:pPr>
              <w:rPr>
                <w:sz w:val="20"/>
                <w:szCs w:val="20"/>
              </w:rPr>
            </w:pPr>
            <w:r w:rsidRPr="001C653E">
              <w:rPr>
                <w:sz w:val="20"/>
                <w:szCs w:val="20"/>
              </w:rPr>
              <w:t>(If YES ask C only.)</w:t>
            </w:r>
          </w:p>
          <w:p w14:paraId="314BB1BA" w14:textId="77777777" w:rsidR="00FD718C" w:rsidRPr="001C653E" w:rsidRDefault="00FD718C" w:rsidP="00A13AB6">
            <w:pPr>
              <w:jc w:val="both"/>
              <w:rPr>
                <w:sz w:val="20"/>
                <w:szCs w:val="20"/>
              </w:rPr>
            </w:pPr>
          </w:p>
          <w:p w14:paraId="3FEE01EA" w14:textId="77777777" w:rsidR="00FD718C" w:rsidRPr="001C653E" w:rsidRDefault="00FD718C" w:rsidP="00A13AB6">
            <w:pPr>
              <w:jc w:val="both"/>
              <w:rPr>
                <w:sz w:val="20"/>
                <w:szCs w:val="20"/>
              </w:rPr>
            </w:pPr>
            <w:r w:rsidRPr="001C653E">
              <w:rPr>
                <w:rFonts w:ascii="SutonnyMJ" w:hAnsi="SutonnyMJ"/>
                <w:sz w:val="20"/>
                <w:szCs w:val="20"/>
              </w:rPr>
              <w:t xml:space="preserve">Bnv wK MZ 12 gv‡m N‡UwQj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14:paraId="28CC4394" w14:textId="77777777"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14:paraId="3F4948E0" w14:textId="77777777" w:rsidR="00FD718C" w:rsidRPr="001C653E" w:rsidRDefault="00FD718C" w:rsidP="00F20AC1">
            <w:pPr>
              <w:pStyle w:val="CommentText"/>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w:t>
            </w:r>
          </w:p>
        </w:tc>
      </w:tr>
      <w:tr w:rsidR="00FD718C" w:rsidRPr="001C653E" w14:paraId="68FF809E" w14:textId="77777777" w:rsidTr="00B96AB6">
        <w:trPr>
          <w:cantSplit/>
          <w:trHeight w:val="426"/>
        </w:trPr>
        <w:tc>
          <w:tcPr>
            <w:tcW w:w="529" w:type="dxa"/>
            <w:vMerge/>
            <w:tcBorders>
              <w:left w:val="single" w:sz="6" w:space="0" w:color="auto"/>
              <w:right w:val="single" w:sz="12" w:space="0" w:color="auto"/>
            </w:tcBorders>
          </w:tcPr>
          <w:p w14:paraId="62294F47" w14:textId="77777777" w:rsidR="00FD718C" w:rsidRPr="001C653E" w:rsidRDefault="00FD718C" w:rsidP="00473600">
            <w:pPr>
              <w:numPr>
                <w:ilvl w:val="0"/>
                <w:numId w:val="29"/>
              </w:numPr>
              <w:tabs>
                <w:tab w:val="clear" w:pos="360"/>
                <w:tab w:val="num" w:pos="405"/>
              </w:tabs>
              <w:ind w:left="405"/>
              <w:jc w:val="both"/>
              <w:rPr>
                <w:sz w:val="20"/>
                <w:szCs w:val="20"/>
              </w:rPr>
            </w:pPr>
          </w:p>
        </w:tc>
        <w:tc>
          <w:tcPr>
            <w:tcW w:w="3710" w:type="dxa"/>
            <w:gridSpan w:val="2"/>
            <w:vMerge/>
            <w:tcBorders>
              <w:top w:val="single" w:sz="6" w:space="0" w:color="auto"/>
              <w:left w:val="nil"/>
              <w:bottom w:val="single" w:sz="4" w:space="0" w:color="auto"/>
              <w:right w:val="single" w:sz="6" w:space="0" w:color="auto"/>
            </w:tcBorders>
          </w:tcPr>
          <w:p w14:paraId="65D351E6" w14:textId="77777777" w:rsidR="00FD718C" w:rsidRPr="001C653E" w:rsidRDefault="00FD718C"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tcPr>
          <w:p w14:paraId="76F9CF1A" w14:textId="77777777" w:rsidR="00FD718C" w:rsidRPr="001C653E" w:rsidRDefault="00FD718C" w:rsidP="00A13AB6">
            <w:pPr>
              <w:jc w:val="center"/>
              <w:rPr>
                <w:sz w:val="20"/>
                <w:szCs w:val="20"/>
              </w:rPr>
            </w:pPr>
            <w:r w:rsidRPr="001C653E">
              <w:rPr>
                <w:sz w:val="20"/>
                <w:szCs w:val="20"/>
              </w:rPr>
              <w:t>YES</w:t>
            </w:r>
          </w:p>
          <w:p w14:paraId="688AFD85" w14:textId="77777777" w:rsidR="00FD718C" w:rsidRPr="001C653E" w:rsidRDefault="00FD718C" w:rsidP="00A13AB6">
            <w:pPr>
              <w:jc w:val="center"/>
              <w:rPr>
                <w:sz w:val="20"/>
                <w:szCs w:val="20"/>
              </w:rPr>
            </w:pPr>
            <w:r w:rsidRPr="001C653E">
              <w:rPr>
                <w:rFonts w:ascii="SutonnyMJ" w:hAnsi="SutonnyMJ"/>
                <w:sz w:val="20"/>
                <w:szCs w:val="20"/>
              </w:rPr>
              <w:t>nu¨v</w:t>
            </w:r>
          </w:p>
        </w:tc>
        <w:tc>
          <w:tcPr>
            <w:tcW w:w="1074" w:type="dxa"/>
            <w:gridSpan w:val="4"/>
            <w:tcBorders>
              <w:top w:val="single" w:sz="4" w:space="0" w:color="auto"/>
              <w:left w:val="single" w:sz="4" w:space="0" w:color="auto"/>
              <w:bottom w:val="single" w:sz="6" w:space="0" w:color="auto"/>
              <w:right w:val="single" w:sz="6" w:space="0" w:color="auto"/>
            </w:tcBorders>
          </w:tcPr>
          <w:p w14:paraId="372CD8DE" w14:textId="77777777" w:rsidR="00FD718C" w:rsidRPr="001C653E" w:rsidRDefault="00FD718C" w:rsidP="00A13AB6">
            <w:pPr>
              <w:jc w:val="center"/>
              <w:rPr>
                <w:sz w:val="20"/>
                <w:szCs w:val="20"/>
              </w:rPr>
            </w:pPr>
            <w:r w:rsidRPr="001C653E">
              <w:rPr>
                <w:sz w:val="20"/>
                <w:szCs w:val="20"/>
              </w:rPr>
              <w:t>NO</w:t>
            </w:r>
          </w:p>
          <w:p w14:paraId="4E8898A9" w14:textId="77777777" w:rsidR="00FD718C" w:rsidRPr="001C653E" w:rsidRDefault="00FD718C" w:rsidP="00A13AB6">
            <w:pPr>
              <w:ind w:left="17"/>
              <w:jc w:val="center"/>
              <w:rPr>
                <w:sz w:val="20"/>
                <w:szCs w:val="20"/>
              </w:rPr>
            </w:pPr>
            <w:r w:rsidRPr="001C653E">
              <w:rPr>
                <w:rFonts w:ascii="SutonnyMJ" w:hAnsi="SutonnyMJ"/>
                <w:sz w:val="20"/>
                <w:szCs w:val="20"/>
              </w:rPr>
              <w:t>bv</w:t>
            </w:r>
          </w:p>
        </w:tc>
        <w:tc>
          <w:tcPr>
            <w:tcW w:w="810" w:type="dxa"/>
            <w:gridSpan w:val="3"/>
            <w:tcBorders>
              <w:top w:val="single" w:sz="4" w:space="0" w:color="auto"/>
              <w:left w:val="single" w:sz="6" w:space="0" w:color="auto"/>
              <w:bottom w:val="single" w:sz="6" w:space="0" w:color="auto"/>
              <w:right w:val="single" w:sz="4" w:space="0" w:color="auto"/>
            </w:tcBorders>
          </w:tcPr>
          <w:p w14:paraId="69556754" w14:textId="77777777" w:rsidR="00FD718C" w:rsidRPr="001C653E" w:rsidRDefault="00FD718C" w:rsidP="00A13AB6">
            <w:pPr>
              <w:jc w:val="center"/>
              <w:rPr>
                <w:sz w:val="20"/>
                <w:szCs w:val="20"/>
              </w:rPr>
            </w:pPr>
            <w:r w:rsidRPr="001C653E">
              <w:rPr>
                <w:sz w:val="20"/>
                <w:szCs w:val="20"/>
              </w:rPr>
              <w:t>YES</w:t>
            </w:r>
          </w:p>
          <w:p w14:paraId="0C69FCDA" w14:textId="77777777" w:rsidR="00FD718C" w:rsidRPr="001C653E" w:rsidRDefault="00FD718C" w:rsidP="00A13AB6">
            <w:pPr>
              <w:jc w:val="center"/>
              <w:rPr>
                <w:sz w:val="20"/>
                <w:szCs w:val="20"/>
              </w:rPr>
            </w:pPr>
            <w:r w:rsidRPr="001C653E">
              <w:rPr>
                <w:rFonts w:ascii="SutonnyMJ" w:hAnsi="SutonnyMJ"/>
                <w:sz w:val="20"/>
                <w:szCs w:val="20"/>
              </w:rPr>
              <w:t>nu¨v</w:t>
            </w:r>
          </w:p>
        </w:tc>
        <w:tc>
          <w:tcPr>
            <w:tcW w:w="810" w:type="dxa"/>
            <w:tcBorders>
              <w:top w:val="single" w:sz="4" w:space="0" w:color="auto"/>
              <w:left w:val="single" w:sz="4" w:space="0" w:color="auto"/>
              <w:bottom w:val="single" w:sz="6" w:space="0" w:color="auto"/>
              <w:right w:val="single" w:sz="6" w:space="0" w:color="auto"/>
            </w:tcBorders>
          </w:tcPr>
          <w:p w14:paraId="5915E9EC" w14:textId="77777777" w:rsidR="00FD718C" w:rsidRPr="001C653E" w:rsidRDefault="00FD718C" w:rsidP="00A13AB6">
            <w:pPr>
              <w:jc w:val="center"/>
              <w:rPr>
                <w:rFonts w:ascii="SutonnyMJ" w:hAnsi="SutonnyMJ" w:cs="Vrinda"/>
                <w:sz w:val="20"/>
                <w:szCs w:val="20"/>
                <w:cs/>
                <w:lang w:bidi="bn-BD"/>
              </w:rPr>
            </w:pPr>
            <w:r w:rsidRPr="001C653E">
              <w:rPr>
                <w:sz w:val="20"/>
                <w:szCs w:val="20"/>
              </w:rPr>
              <w:t>NO</w:t>
            </w:r>
          </w:p>
          <w:p w14:paraId="38BBDB73" w14:textId="77777777" w:rsidR="00FD718C" w:rsidRPr="001C653E" w:rsidRDefault="00FD718C" w:rsidP="00A13AB6">
            <w:pPr>
              <w:jc w:val="center"/>
              <w:rPr>
                <w:sz w:val="20"/>
                <w:szCs w:val="20"/>
              </w:rPr>
            </w:pPr>
            <w:r w:rsidRPr="001C653E">
              <w:rPr>
                <w:rFonts w:ascii="SutonnyMJ" w:hAnsi="SutonnyMJ"/>
                <w:sz w:val="20"/>
                <w:szCs w:val="20"/>
              </w:rPr>
              <w:t>bv</w:t>
            </w:r>
          </w:p>
        </w:tc>
        <w:tc>
          <w:tcPr>
            <w:tcW w:w="720" w:type="dxa"/>
            <w:tcBorders>
              <w:top w:val="single" w:sz="4" w:space="0" w:color="auto"/>
              <w:left w:val="single" w:sz="6" w:space="0" w:color="auto"/>
              <w:bottom w:val="single" w:sz="6" w:space="0" w:color="auto"/>
              <w:right w:val="single" w:sz="4" w:space="0" w:color="auto"/>
            </w:tcBorders>
          </w:tcPr>
          <w:p w14:paraId="19DEA704" w14:textId="77777777" w:rsidR="00FD718C" w:rsidRPr="001C653E" w:rsidRDefault="00FD718C" w:rsidP="00A13AB6">
            <w:pPr>
              <w:pStyle w:val="CommentText"/>
            </w:pPr>
            <w:r w:rsidRPr="001C653E">
              <w:t>Once</w:t>
            </w:r>
          </w:p>
          <w:p w14:paraId="0DBA0EEF" w14:textId="77777777" w:rsidR="00FD718C" w:rsidRPr="001C653E" w:rsidRDefault="00FD718C" w:rsidP="00A13AB6">
            <w:pPr>
              <w:jc w:val="both"/>
              <w:rPr>
                <w:b/>
                <w:sz w:val="20"/>
                <w:szCs w:val="20"/>
              </w:rPr>
            </w:pPr>
            <w:r w:rsidRPr="001C653E">
              <w:rPr>
                <w:rFonts w:ascii="SutonnyMJ" w:hAnsi="SutonnyMJ"/>
                <w:sz w:val="20"/>
                <w:szCs w:val="20"/>
              </w:rPr>
              <w:t>GKevi</w:t>
            </w:r>
          </w:p>
        </w:tc>
        <w:tc>
          <w:tcPr>
            <w:tcW w:w="1086" w:type="dxa"/>
            <w:gridSpan w:val="6"/>
            <w:tcBorders>
              <w:top w:val="single" w:sz="4" w:space="0" w:color="auto"/>
              <w:left w:val="single" w:sz="4" w:space="0" w:color="auto"/>
              <w:bottom w:val="single" w:sz="6" w:space="0" w:color="auto"/>
              <w:right w:val="single" w:sz="4" w:space="0" w:color="auto"/>
            </w:tcBorders>
          </w:tcPr>
          <w:p w14:paraId="35DBAF6E" w14:textId="77777777" w:rsidR="00FD718C" w:rsidRPr="001C653E" w:rsidRDefault="00FD718C" w:rsidP="00A13AB6">
            <w:pPr>
              <w:pStyle w:val="CommentText"/>
              <w:jc w:val="center"/>
              <w:rPr>
                <w:rFonts w:ascii="SutonnyMJ" w:hAnsi="SutonnyMJ"/>
                <w:u w:val="single"/>
              </w:rPr>
            </w:pPr>
            <w:r w:rsidRPr="001C653E">
              <w:t>Few times</w:t>
            </w:r>
          </w:p>
          <w:p w14:paraId="47E5E92D" w14:textId="77777777" w:rsidR="00FD718C" w:rsidRPr="001C653E" w:rsidRDefault="00FD718C" w:rsidP="00A13AB6">
            <w:pPr>
              <w:ind w:left="217"/>
              <w:jc w:val="both"/>
              <w:rPr>
                <w:rFonts w:ascii="SutonnyMJ" w:hAnsi="SutonnyMJ"/>
                <w:sz w:val="20"/>
                <w:szCs w:val="20"/>
              </w:rPr>
            </w:pPr>
            <w:r w:rsidRPr="001C653E">
              <w:rPr>
                <w:rFonts w:ascii="SutonnyMJ" w:hAnsi="SutonnyMJ"/>
                <w:sz w:val="20"/>
                <w:szCs w:val="20"/>
              </w:rPr>
              <w:t xml:space="preserve">K‡qKevi </w:t>
            </w:r>
          </w:p>
          <w:p w14:paraId="5A2F317F" w14:textId="77777777" w:rsidR="00FD718C" w:rsidRPr="001C653E" w:rsidRDefault="00FD718C" w:rsidP="00F20AC1">
            <w:pPr>
              <w:jc w:val="center"/>
              <w:rPr>
                <w:b/>
                <w:sz w:val="20"/>
                <w:szCs w:val="20"/>
              </w:rPr>
            </w:pPr>
          </w:p>
        </w:tc>
        <w:tc>
          <w:tcPr>
            <w:tcW w:w="900" w:type="dxa"/>
            <w:gridSpan w:val="2"/>
            <w:tcBorders>
              <w:top w:val="single" w:sz="4" w:space="0" w:color="auto"/>
              <w:left w:val="single" w:sz="4" w:space="0" w:color="auto"/>
              <w:bottom w:val="single" w:sz="6" w:space="0" w:color="auto"/>
              <w:right w:val="single" w:sz="6" w:space="0" w:color="auto"/>
            </w:tcBorders>
          </w:tcPr>
          <w:p w14:paraId="5F8AC048" w14:textId="77777777" w:rsidR="00FD718C" w:rsidRPr="001C653E" w:rsidRDefault="00FD718C" w:rsidP="00A13AB6">
            <w:pPr>
              <w:rPr>
                <w:rFonts w:ascii="SutonnyMJ" w:hAnsi="SutonnyMJ"/>
                <w:sz w:val="20"/>
                <w:szCs w:val="20"/>
              </w:rPr>
            </w:pPr>
            <w:r w:rsidRPr="001C653E">
              <w:rPr>
                <w:sz w:val="20"/>
                <w:szCs w:val="20"/>
              </w:rPr>
              <w:t>Many times</w:t>
            </w:r>
            <w:r w:rsidRPr="001C653E">
              <w:rPr>
                <w:rFonts w:ascii="SutonnyMJ" w:hAnsi="SutonnyMJ"/>
                <w:sz w:val="20"/>
                <w:szCs w:val="20"/>
              </w:rPr>
              <w:t xml:space="preserve"> A‡bKevi</w:t>
            </w:r>
          </w:p>
        </w:tc>
      </w:tr>
      <w:tr w:rsidR="00FD718C" w:rsidRPr="001C653E" w14:paraId="6392CAD1" w14:textId="77777777" w:rsidTr="00B96AB6">
        <w:trPr>
          <w:cantSplit/>
          <w:trHeight w:val="966"/>
        </w:trPr>
        <w:tc>
          <w:tcPr>
            <w:tcW w:w="529" w:type="dxa"/>
            <w:vMerge/>
            <w:tcBorders>
              <w:left w:val="single" w:sz="6" w:space="0" w:color="auto"/>
              <w:right w:val="single" w:sz="12" w:space="0" w:color="auto"/>
            </w:tcBorders>
          </w:tcPr>
          <w:p w14:paraId="2CF60DE8" w14:textId="77777777"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14:paraId="76805552" w14:textId="77777777" w:rsidR="00FD718C" w:rsidRPr="001C653E" w:rsidRDefault="00FD718C" w:rsidP="00473600">
            <w:pPr>
              <w:numPr>
                <w:ilvl w:val="0"/>
                <w:numId w:val="2"/>
              </w:numPr>
              <w:rPr>
                <w:rFonts w:ascii="SutonnyMJ" w:hAnsi="SutonnyMJ"/>
                <w:sz w:val="20"/>
                <w:szCs w:val="20"/>
              </w:rPr>
            </w:pPr>
            <w:r w:rsidRPr="001C653E">
              <w:rPr>
                <w:sz w:val="20"/>
                <w:szCs w:val="20"/>
              </w:rPr>
              <w:t xml:space="preserve"> Insulted you or made you feel bad about yourself? </w:t>
            </w:r>
          </w:p>
          <w:p w14:paraId="3456150A" w14:textId="77777777" w:rsidR="00FD718C" w:rsidRPr="001C653E" w:rsidRDefault="00FD718C" w:rsidP="00A13AB6">
            <w:pPr>
              <w:ind w:left="360"/>
              <w:rPr>
                <w:sz w:val="20"/>
                <w:szCs w:val="20"/>
              </w:rPr>
            </w:pPr>
            <w:r w:rsidRPr="001C653E">
              <w:rPr>
                <w:rFonts w:ascii="SutonnyMJ" w:hAnsi="SutonnyMJ"/>
                <w:sz w:val="20"/>
                <w:szCs w:val="20"/>
              </w:rPr>
              <w:t xml:space="preserve">Acgvb K‡i‡Q ev Ggb wKQy K‡i‡Q hv‡Z Avcbvi wb‡Ri Kv‡Q wb‡R‡K ‡QvU g‡b nq? </w:t>
            </w:r>
          </w:p>
        </w:tc>
        <w:tc>
          <w:tcPr>
            <w:tcW w:w="999" w:type="dxa"/>
            <w:tcBorders>
              <w:top w:val="single" w:sz="6" w:space="0" w:color="auto"/>
              <w:left w:val="single" w:sz="6" w:space="0" w:color="auto"/>
              <w:bottom w:val="single" w:sz="4" w:space="0" w:color="auto"/>
              <w:right w:val="single" w:sz="4" w:space="0" w:color="auto"/>
            </w:tcBorders>
            <w:vAlign w:val="center"/>
          </w:tcPr>
          <w:p w14:paraId="6571E9FC" w14:textId="77777777" w:rsidR="00FD718C" w:rsidRPr="001C653E" w:rsidRDefault="00FD718C" w:rsidP="00A13AB6">
            <w:pPr>
              <w:jc w:val="center"/>
              <w:rPr>
                <w:sz w:val="20"/>
                <w:szCs w:val="20"/>
              </w:rPr>
            </w:pPr>
          </w:p>
          <w:p w14:paraId="5E2A6214" w14:textId="77777777"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6" w:space="0" w:color="auto"/>
              <w:left w:val="single" w:sz="4" w:space="0" w:color="auto"/>
              <w:bottom w:val="single" w:sz="4" w:space="0" w:color="auto"/>
            </w:tcBorders>
            <w:vAlign w:val="center"/>
          </w:tcPr>
          <w:p w14:paraId="1B018AEF" w14:textId="77777777" w:rsidR="00FD718C" w:rsidRPr="001C653E" w:rsidRDefault="00FD718C" w:rsidP="00A13AB6">
            <w:pPr>
              <w:jc w:val="center"/>
              <w:rPr>
                <w:sz w:val="20"/>
                <w:szCs w:val="20"/>
                <w:cs/>
              </w:rPr>
            </w:pPr>
          </w:p>
          <w:p w14:paraId="253BBB5B" w14:textId="77777777" w:rsidR="00FD718C" w:rsidRPr="001C653E" w:rsidRDefault="00FD718C" w:rsidP="00A13AB6">
            <w:pPr>
              <w:jc w:val="center"/>
              <w:rPr>
                <w:sz w:val="20"/>
                <w:szCs w:val="20"/>
                <w:lang w:val="en-US" w:bidi="bn-BD"/>
              </w:rPr>
            </w:pPr>
          </w:p>
          <w:p w14:paraId="7F8F654D" w14:textId="77777777" w:rsidR="00FD718C" w:rsidRPr="001C653E" w:rsidRDefault="00FD718C" w:rsidP="00A13AB6">
            <w:pPr>
              <w:jc w:val="center"/>
              <w:rPr>
                <w:sz w:val="20"/>
                <w:szCs w:val="20"/>
                <w:lang w:val="en-US" w:bidi="bn-BD"/>
              </w:rPr>
            </w:pPr>
            <w:r w:rsidRPr="001C653E">
              <w:rPr>
                <w:sz w:val="20"/>
                <w:szCs w:val="20"/>
                <w:cs/>
                <w:lang w:bidi="bn-BD"/>
              </w:rPr>
              <w:t>2</w:t>
            </w:r>
          </w:p>
          <w:p w14:paraId="3B2E339C" w14:textId="77777777" w:rsidR="00FD718C" w:rsidRPr="001C653E" w:rsidRDefault="00FD718C" w:rsidP="00A13AB6">
            <w:pPr>
              <w:jc w:val="center"/>
              <w:rPr>
                <w:sz w:val="20"/>
                <w:szCs w:val="20"/>
                <w:lang w:val="en-US" w:bidi="bn-BD"/>
              </w:rPr>
            </w:pPr>
          </w:p>
        </w:tc>
        <w:tc>
          <w:tcPr>
            <w:tcW w:w="810" w:type="dxa"/>
            <w:gridSpan w:val="3"/>
            <w:tcBorders>
              <w:top w:val="single" w:sz="6" w:space="0" w:color="auto"/>
              <w:left w:val="single" w:sz="6" w:space="0" w:color="auto"/>
              <w:bottom w:val="single" w:sz="4" w:space="0" w:color="auto"/>
              <w:right w:val="single" w:sz="4" w:space="0" w:color="auto"/>
            </w:tcBorders>
            <w:vAlign w:val="center"/>
          </w:tcPr>
          <w:p w14:paraId="767EAC3A" w14:textId="77777777" w:rsidR="00FD718C" w:rsidRPr="001C653E" w:rsidRDefault="00FD718C" w:rsidP="00A13AB6">
            <w:pPr>
              <w:jc w:val="center"/>
              <w:rPr>
                <w:sz w:val="20"/>
                <w:szCs w:val="20"/>
              </w:rPr>
            </w:pPr>
          </w:p>
          <w:p w14:paraId="74A234FD" w14:textId="77777777" w:rsidR="00FD718C" w:rsidRPr="001C653E" w:rsidRDefault="00FD718C" w:rsidP="00A13AB6">
            <w:pPr>
              <w:jc w:val="center"/>
              <w:rPr>
                <w:sz w:val="20"/>
                <w:szCs w:val="20"/>
              </w:rPr>
            </w:pPr>
            <w:r w:rsidRPr="001C653E">
              <w:rPr>
                <w:sz w:val="20"/>
                <w:szCs w:val="20"/>
              </w:rPr>
              <w:t>1</w:t>
            </w:r>
          </w:p>
          <w:p w14:paraId="0DD7BAEF" w14:textId="77777777" w:rsidR="00FD718C" w:rsidRPr="001C653E" w:rsidRDefault="00FD718C" w:rsidP="00A13AB6">
            <w:pPr>
              <w:jc w:val="center"/>
              <w:rPr>
                <w:sz w:val="20"/>
                <w:szCs w:val="20"/>
              </w:rPr>
            </w:pPr>
          </w:p>
        </w:tc>
        <w:tc>
          <w:tcPr>
            <w:tcW w:w="810" w:type="dxa"/>
            <w:tcBorders>
              <w:top w:val="single" w:sz="6" w:space="0" w:color="auto"/>
              <w:left w:val="single" w:sz="4" w:space="0" w:color="auto"/>
              <w:bottom w:val="single" w:sz="4" w:space="0" w:color="auto"/>
            </w:tcBorders>
            <w:vAlign w:val="center"/>
          </w:tcPr>
          <w:p w14:paraId="282B2164" w14:textId="77777777" w:rsidR="00FD718C" w:rsidRPr="001C653E" w:rsidRDefault="00FD718C" w:rsidP="00A13AB6">
            <w:pPr>
              <w:jc w:val="center"/>
              <w:rPr>
                <w:rFonts w:cs="Vrinda"/>
                <w:sz w:val="20"/>
                <w:szCs w:val="20"/>
                <w:lang w:val="en-US" w:bidi="bn-BD"/>
              </w:rPr>
            </w:pPr>
          </w:p>
          <w:p w14:paraId="19ACC682" w14:textId="77777777" w:rsidR="00FD718C" w:rsidRPr="001C653E" w:rsidRDefault="00FD718C" w:rsidP="00A13AB6">
            <w:pPr>
              <w:jc w:val="center"/>
              <w:rPr>
                <w:sz w:val="20"/>
                <w:szCs w:val="20"/>
                <w:cs/>
              </w:rPr>
            </w:pPr>
            <w:r w:rsidRPr="001C653E">
              <w:rPr>
                <w:sz w:val="20"/>
                <w:szCs w:val="20"/>
              </w:rPr>
              <w:t>2</w:t>
            </w:r>
          </w:p>
          <w:p w14:paraId="14482027" w14:textId="77777777" w:rsidR="00FD718C" w:rsidRPr="001C653E" w:rsidRDefault="00FD718C" w:rsidP="00A13AB6">
            <w:pPr>
              <w:jc w:val="center"/>
              <w:rPr>
                <w:sz w:val="20"/>
                <w:szCs w:val="20"/>
              </w:rPr>
            </w:pPr>
          </w:p>
        </w:tc>
        <w:tc>
          <w:tcPr>
            <w:tcW w:w="720" w:type="dxa"/>
            <w:tcBorders>
              <w:top w:val="single" w:sz="6" w:space="0" w:color="auto"/>
              <w:left w:val="single" w:sz="6" w:space="0" w:color="auto"/>
              <w:bottom w:val="single" w:sz="4" w:space="0" w:color="auto"/>
              <w:right w:val="single" w:sz="4" w:space="0" w:color="auto"/>
            </w:tcBorders>
            <w:vAlign w:val="center"/>
          </w:tcPr>
          <w:p w14:paraId="2E06311D" w14:textId="77777777" w:rsidR="00FD718C" w:rsidRPr="001C653E" w:rsidRDefault="00FD718C" w:rsidP="00A13AB6">
            <w:pPr>
              <w:jc w:val="center"/>
              <w:rPr>
                <w:rFonts w:cs="Vrinda"/>
                <w:sz w:val="20"/>
                <w:szCs w:val="20"/>
                <w:lang w:val="en-US" w:bidi="bn-BD"/>
              </w:rPr>
            </w:pPr>
          </w:p>
          <w:p w14:paraId="3E97012C" w14:textId="77777777" w:rsidR="00FD718C" w:rsidRPr="001C653E" w:rsidRDefault="00FD718C" w:rsidP="00A13AB6">
            <w:pPr>
              <w:jc w:val="center"/>
              <w:rPr>
                <w:sz w:val="20"/>
                <w:szCs w:val="20"/>
                <w:lang w:val="en-US"/>
              </w:rPr>
            </w:pPr>
            <w:r w:rsidRPr="001C653E">
              <w:rPr>
                <w:rFonts w:cs="Vrinda"/>
                <w:sz w:val="20"/>
                <w:szCs w:val="20"/>
                <w:lang w:val="en-US" w:bidi="bn-BD"/>
              </w:rPr>
              <w:t>1</w:t>
            </w:r>
          </w:p>
          <w:p w14:paraId="4214D471" w14:textId="77777777" w:rsidR="00FD718C" w:rsidRPr="001C653E" w:rsidRDefault="00FD718C" w:rsidP="00A13AB6">
            <w:pPr>
              <w:jc w:val="center"/>
              <w:rPr>
                <w:sz w:val="20"/>
                <w:szCs w:val="20"/>
              </w:rPr>
            </w:pPr>
          </w:p>
        </w:tc>
        <w:tc>
          <w:tcPr>
            <w:tcW w:w="1086" w:type="dxa"/>
            <w:gridSpan w:val="6"/>
            <w:tcBorders>
              <w:top w:val="single" w:sz="6" w:space="0" w:color="auto"/>
              <w:left w:val="single" w:sz="4" w:space="0" w:color="auto"/>
              <w:bottom w:val="single" w:sz="4" w:space="0" w:color="auto"/>
              <w:right w:val="single" w:sz="4" w:space="0" w:color="auto"/>
            </w:tcBorders>
            <w:vAlign w:val="center"/>
          </w:tcPr>
          <w:p w14:paraId="3426DCA0" w14:textId="77777777" w:rsidR="00FD718C" w:rsidRPr="001C653E" w:rsidRDefault="00FD718C" w:rsidP="00A13AB6">
            <w:pPr>
              <w:ind w:left="330"/>
              <w:jc w:val="center"/>
              <w:rPr>
                <w:sz w:val="20"/>
                <w:szCs w:val="20"/>
              </w:rPr>
            </w:pPr>
          </w:p>
          <w:p w14:paraId="51EABD57" w14:textId="77777777" w:rsidR="00FD718C" w:rsidRPr="001C653E" w:rsidRDefault="00FD718C" w:rsidP="00A13AB6">
            <w:pPr>
              <w:jc w:val="center"/>
              <w:rPr>
                <w:sz w:val="20"/>
                <w:szCs w:val="20"/>
              </w:rPr>
            </w:pPr>
            <w:r w:rsidRPr="001C653E">
              <w:rPr>
                <w:sz w:val="20"/>
                <w:szCs w:val="20"/>
              </w:rPr>
              <w:t>2</w:t>
            </w:r>
          </w:p>
          <w:p w14:paraId="356E9CEE" w14:textId="77777777" w:rsidR="00FD718C" w:rsidRPr="001C653E" w:rsidRDefault="00FD718C" w:rsidP="00A13AB6">
            <w:pPr>
              <w:jc w:val="center"/>
              <w:rPr>
                <w:sz w:val="20"/>
                <w:szCs w:val="20"/>
              </w:rPr>
            </w:pPr>
          </w:p>
        </w:tc>
        <w:tc>
          <w:tcPr>
            <w:tcW w:w="900" w:type="dxa"/>
            <w:gridSpan w:val="2"/>
            <w:tcBorders>
              <w:top w:val="single" w:sz="6" w:space="0" w:color="auto"/>
              <w:left w:val="single" w:sz="4" w:space="0" w:color="auto"/>
              <w:bottom w:val="single" w:sz="4" w:space="0" w:color="auto"/>
              <w:right w:val="single" w:sz="6" w:space="0" w:color="auto"/>
            </w:tcBorders>
            <w:vAlign w:val="center"/>
          </w:tcPr>
          <w:p w14:paraId="6F8726A2" w14:textId="77777777" w:rsidR="00FD718C" w:rsidRPr="001C653E" w:rsidRDefault="00FD718C" w:rsidP="00A13AB6">
            <w:pPr>
              <w:jc w:val="center"/>
              <w:rPr>
                <w:rFonts w:cs="Vrinda"/>
                <w:sz w:val="20"/>
                <w:szCs w:val="20"/>
                <w:lang w:val="en-US" w:bidi="bn-BD"/>
              </w:rPr>
            </w:pPr>
          </w:p>
          <w:p w14:paraId="2EE1FC54" w14:textId="77777777" w:rsidR="00FD718C" w:rsidRPr="001C653E" w:rsidRDefault="00FD718C" w:rsidP="00A13AB6">
            <w:pPr>
              <w:jc w:val="center"/>
              <w:rPr>
                <w:rFonts w:cs="Vrinda"/>
                <w:sz w:val="20"/>
                <w:szCs w:val="20"/>
                <w:lang w:val="en-US" w:bidi="bn-BD"/>
              </w:rPr>
            </w:pPr>
            <w:r w:rsidRPr="001C653E">
              <w:rPr>
                <w:rFonts w:cs="Vrinda"/>
                <w:sz w:val="20"/>
                <w:szCs w:val="20"/>
                <w:lang w:bidi="bn-BD"/>
              </w:rPr>
              <w:t>3</w:t>
            </w:r>
          </w:p>
          <w:p w14:paraId="2E99F683" w14:textId="77777777" w:rsidR="00FD718C" w:rsidRPr="001C653E" w:rsidRDefault="00FD718C" w:rsidP="00A13AB6">
            <w:pPr>
              <w:jc w:val="center"/>
              <w:rPr>
                <w:sz w:val="20"/>
                <w:szCs w:val="20"/>
              </w:rPr>
            </w:pPr>
          </w:p>
        </w:tc>
      </w:tr>
      <w:tr w:rsidR="00FD718C" w:rsidRPr="001C653E" w14:paraId="6D693A5C" w14:textId="77777777" w:rsidTr="00B96AB6">
        <w:trPr>
          <w:cantSplit/>
          <w:trHeight w:val="910"/>
        </w:trPr>
        <w:tc>
          <w:tcPr>
            <w:tcW w:w="529" w:type="dxa"/>
            <w:vMerge/>
            <w:tcBorders>
              <w:left w:val="single" w:sz="6" w:space="0" w:color="auto"/>
              <w:right w:val="single" w:sz="12" w:space="0" w:color="auto"/>
            </w:tcBorders>
          </w:tcPr>
          <w:p w14:paraId="117B9BDB" w14:textId="77777777"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14:paraId="4E16D190" w14:textId="77777777" w:rsidR="00FD718C" w:rsidRPr="001C653E" w:rsidRDefault="00FD718C" w:rsidP="00473600">
            <w:pPr>
              <w:numPr>
                <w:ilvl w:val="0"/>
                <w:numId w:val="2"/>
              </w:numPr>
              <w:rPr>
                <w:rFonts w:ascii="SutonnyMJ" w:hAnsi="SutonnyMJ"/>
                <w:sz w:val="20"/>
                <w:szCs w:val="20"/>
              </w:rPr>
            </w:pPr>
            <w:r w:rsidRPr="001C653E">
              <w:rPr>
                <w:sz w:val="20"/>
                <w:szCs w:val="20"/>
              </w:rPr>
              <w:t>Belittled or humiliated you in front of other people?</w:t>
            </w:r>
            <w:r w:rsidRPr="001C653E">
              <w:rPr>
                <w:rFonts w:ascii="SutonnyMJ" w:hAnsi="SutonnyMJ"/>
                <w:sz w:val="20"/>
                <w:szCs w:val="20"/>
              </w:rPr>
              <w:t xml:space="preserve"> </w:t>
            </w:r>
          </w:p>
          <w:p w14:paraId="5C725335" w14:textId="77777777" w:rsidR="00FD718C" w:rsidRPr="001C653E" w:rsidRDefault="00FD718C" w:rsidP="00F20AC1">
            <w:pPr>
              <w:ind w:left="360"/>
              <w:rPr>
                <w:sz w:val="20"/>
                <w:szCs w:val="20"/>
              </w:rPr>
            </w:pPr>
            <w:r w:rsidRPr="001C653E">
              <w:rPr>
                <w:rFonts w:ascii="SutonnyMJ" w:hAnsi="SutonnyMJ"/>
                <w:sz w:val="20"/>
                <w:szCs w:val="20"/>
              </w:rPr>
              <w:t>Avcbv‡K wK Ab¨ †jv‡Ki mvg‡b †QvU ev Acgvb K‡i‡Q?</w:t>
            </w:r>
          </w:p>
        </w:tc>
        <w:tc>
          <w:tcPr>
            <w:tcW w:w="999" w:type="dxa"/>
            <w:tcBorders>
              <w:top w:val="single" w:sz="4" w:space="0" w:color="auto"/>
              <w:left w:val="single" w:sz="6" w:space="0" w:color="auto"/>
              <w:bottom w:val="single" w:sz="4" w:space="0" w:color="auto"/>
              <w:right w:val="single" w:sz="4" w:space="0" w:color="auto"/>
            </w:tcBorders>
            <w:vAlign w:val="center"/>
          </w:tcPr>
          <w:p w14:paraId="28EF068D" w14:textId="77777777"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4" w:space="0" w:color="auto"/>
            </w:tcBorders>
            <w:vAlign w:val="center"/>
          </w:tcPr>
          <w:p w14:paraId="74DB1115" w14:textId="77777777" w:rsidR="00FD718C" w:rsidRPr="001C653E" w:rsidRDefault="00FD718C" w:rsidP="00A13AB6">
            <w:pPr>
              <w:jc w:val="center"/>
              <w:rPr>
                <w:sz w:val="20"/>
                <w:szCs w:val="20"/>
                <w:lang w:val="en-US" w:bidi="bn-BD"/>
              </w:rPr>
            </w:pPr>
          </w:p>
          <w:p w14:paraId="132B45DF" w14:textId="77777777"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14:paraId="7E243D92" w14:textId="77777777"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4" w:space="0" w:color="auto"/>
            </w:tcBorders>
            <w:vAlign w:val="center"/>
          </w:tcPr>
          <w:p w14:paraId="4F5B07C5" w14:textId="77777777"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14:paraId="7245E29C" w14:textId="77777777"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4" w:space="0" w:color="auto"/>
              <w:right w:val="single" w:sz="4" w:space="0" w:color="auto"/>
            </w:tcBorders>
            <w:vAlign w:val="center"/>
          </w:tcPr>
          <w:p w14:paraId="7E1376E6" w14:textId="77777777"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4" w:space="0" w:color="auto"/>
              <w:right w:val="single" w:sz="6" w:space="0" w:color="auto"/>
            </w:tcBorders>
            <w:vAlign w:val="center"/>
          </w:tcPr>
          <w:p w14:paraId="4BC55C0D" w14:textId="77777777"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14:paraId="5453CE86" w14:textId="77777777" w:rsidTr="00B96AB6">
        <w:trPr>
          <w:cantSplit/>
          <w:trHeight w:val="1578"/>
        </w:trPr>
        <w:tc>
          <w:tcPr>
            <w:tcW w:w="529" w:type="dxa"/>
            <w:vMerge/>
            <w:tcBorders>
              <w:left w:val="single" w:sz="6" w:space="0" w:color="auto"/>
              <w:right w:val="single" w:sz="12" w:space="0" w:color="auto"/>
            </w:tcBorders>
          </w:tcPr>
          <w:p w14:paraId="78F0BAE1" w14:textId="77777777"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14:paraId="463E3376" w14:textId="77777777" w:rsidR="00FD718C" w:rsidRPr="001C653E" w:rsidRDefault="00FD718C" w:rsidP="00473600">
            <w:pPr>
              <w:numPr>
                <w:ilvl w:val="0"/>
                <w:numId w:val="2"/>
              </w:numPr>
              <w:rPr>
                <w:sz w:val="20"/>
                <w:szCs w:val="20"/>
              </w:rPr>
            </w:pPr>
            <w:r w:rsidRPr="001C653E">
              <w:rPr>
                <w:sz w:val="20"/>
                <w:szCs w:val="20"/>
              </w:rPr>
              <w:t>Done things to scare or intimidate you on purpose (e.g. by the way he looked at you, by yelling and smashing things)?</w:t>
            </w:r>
            <w:r w:rsidRPr="001C653E">
              <w:rPr>
                <w:rFonts w:ascii="SutonnyMJ" w:hAnsi="SutonnyMJ"/>
                <w:sz w:val="20"/>
                <w:szCs w:val="20"/>
              </w:rPr>
              <w:t xml:space="preserve"> </w:t>
            </w:r>
          </w:p>
          <w:p w14:paraId="5B491B18" w14:textId="77777777" w:rsidR="00FD718C" w:rsidRPr="001C653E" w:rsidRDefault="00FD718C" w:rsidP="00F20AC1">
            <w:pPr>
              <w:ind w:left="360"/>
              <w:rPr>
                <w:sz w:val="20"/>
                <w:szCs w:val="20"/>
              </w:rPr>
            </w:pPr>
            <w:r w:rsidRPr="001C653E">
              <w:rPr>
                <w:rFonts w:ascii="SutonnyMJ" w:hAnsi="SutonnyMJ"/>
                <w:sz w:val="20"/>
                <w:szCs w:val="20"/>
              </w:rPr>
              <w:t xml:space="preserve">B‡”Q K‡i Avcbv‡K fq †`wL‡q‡Q ev ûgwK w`‡q‡Q? †hgb: †PvL Mig K‡i ZvKv‡bv, wPrKvi Kiv, wRwbmcÎ fvOv? </w:t>
            </w:r>
          </w:p>
        </w:tc>
        <w:tc>
          <w:tcPr>
            <w:tcW w:w="999" w:type="dxa"/>
            <w:tcBorders>
              <w:top w:val="single" w:sz="4" w:space="0" w:color="auto"/>
              <w:left w:val="single" w:sz="6" w:space="0" w:color="auto"/>
              <w:bottom w:val="single" w:sz="4" w:space="0" w:color="auto"/>
              <w:right w:val="single" w:sz="4" w:space="0" w:color="auto"/>
            </w:tcBorders>
            <w:vAlign w:val="center"/>
          </w:tcPr>
          <w:p w14:paraId="1EA150C5" w14:textId="77777777"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4" w:space="0" w:color="auto"/>
            </w:tcBorders>
            <w:vAlign w:val="center"/>
          </w:tcPr>
          <w:p w14:paraId="2DA4625F" w14:textId="77777777"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4" w:space="0" w:color="auto"/>
              <w:right w:val="single" w:sz="4" w:space="0" w:color="auto"/>
            </w:tcBorders>
            <w:vAlign w:val="center"/>
          </w:tcPr>
          <w:p w14:paraId="165E90F5" w14:textId="77777777"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4" w:space="0" w:color="auto"/>
            </w:tcBorders>
            <w:vAlign w:val="center"/>
          </w:tcPr>
          <w:p w14:paraId="44EBD48E" w14:textId="77777777"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4" w:space="0" w:color="auto"/>
              <w:right w:val="single" w:sz="4" w:space="0" w:color="auto"/>
            </w:tcBorders>
            <w:vAlign w:val="center"/>
          </w:tcPr>
          <w:p w14:paraId="2646255A" w14:textId="77777777"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4" w:space="0" w:color="auto"/>
              <w:right w:val="single" w:sz="4" w:space="0" w:color="auto"/>
            </w:tcBorders>
            <w:vAlign w:val="center"/>
          </w:tcPr>
          <w:p w14:paraId="6C13B865" w14:textId="77777777"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4" w:space="0" w:color="auto"/>
              <w:right w:val="single" w:sz="6" w:space="0" w:color="auto"/>
            </w:tcBorders>
            <w:vAlign w:val="center"/>
          </w:tcPr>
          <w:p w14:paraId="4B95FE91" w14:textId="77777777"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14:paraId="287BE169" w14:textId="77777777" w:rsidTr="00B96AB6">
        <w:trPr>
          <w:cantSplit/>
          <w:trHeight w:val="917"/>
        </w:trPr>
        <w:tc>
          <w:tcPr>
            <w:tcW w:w="529" w:type="dxa"/>
            <w:vMerge/>
            <w:tcBorders>
              <w:left w:val="single" w:sz="6" w:space="0" w:color="auto"/>
              <w:bottom w:val="single" w:sz="6" w:space="0" w:color="auto"/>
              <w:right w:val="single" w:sz="12" w:space="0" w:color="auto"/>
            </w:tcBorders>
          </w:tcPr>
          <w:p w14:paraId="2E26E052" w14:textId="77777777" w:rsidR="00FD718C" w:rsidRPr="001C653E" w:rsidRDefault="00FD718C" w:rsidP="00A13AB6">
            <w:pPr>
              <w:jc w:val="both"/>
              <w:rPr>
                <w:sz w:val="20"/>
                <w:szCs w:val="20"/>
              </w:rPr>
            </w:pPr>
          </w:p>
        </w:tc>
        <w:tc>
          <w:tcPr>
            <w:tcW w:w="3710" w:type="dxa"/>
            <w:gridSpan w:val="2"/>
            <w:tcBorders>
              <w:top w:val="single" w:sz="4" w:space="0" w:color="auto"/>
              <w:bottom w:val="single" w:sz="6" w:space="0" w:color="auto"/>
              <w:right w:val="single" w:sz="6" w:space="0" w:color="auto"/>
            </w:tcBorders>
          </w:tcPr>
          <w:p w14:paraId="24786403" w14:textId="77777777" w:rsidR="00FD718C" w:rsidRPr="001C653E" w:rsidRDefault="00FD718C" w:rsidP="00473600">
            <w:pPr>
              <w:numPr>
                <w:ilvl w:val="0"/>
                <w:numId w:val="2"/>
              </w:numPr>
              <w:rPr>
                <w:sz w:val="20"/>
                <w:szCs w:val="20"/>
              </w:rPr>
            </w:pPr>
            <w:r w:rsidRPr="001C653E">
              <w:rPr>
                <w:sz w:val="20"/>
                <w:szCs w:val="20"/>
              </w:rPr>
              <w:t>Threatened to hurt you or someone you care about?</w:t>
            </w:r>
            <w:r w:rsidRPr="001C653E">
              <w:rPr>
                <w:rFonts w:ascii="SutonnyMJ" w:hAnsi="SutonnyMJ"/>
                <w:sz w:val="20"/>
                <w:szCs w:val="20"/>
              </w:rPr>
              <w:t xml:space="preserve"> </w:t>
            </w:r>
          </w:p>
          <w:p w14:paraId="39A17FBD" w14:textId="77777777" w:rsidR="00FD718C" w:rsidRPr="001C653E" w:rsidRDefault="00FD718C" w:rsidP="00A13AB6">
            <w:pPr>
              <w:ind w:left="360"/>
              <w:rPr>
                <w:sz w:val="20"/>
                <w:szCs w:val="20"/>
              </w:rPr>
            </w:pPr>
            <w:r w:rsidRPr="001C653E">
              <w:rPr>
                <w:rFonts w:ascii="SutonnyMJ" w:hAnsi="SutonnyMJ"/>
                <w:sz w:val="20"/>
                <w:szCs w:val="20"/>
              </w:rPr>
              <w:t>Avcbv‡K ev Avcbvi wcÖq KvD‡K AvNvZ Kivi ûgwK w`‡q‡Q?</w:t>
            </w:r>
          </w:p>
        </w:tc>
        <w:tc>
          <w:tcPr>
            <w:tcW w:w="999" w:type="dxa"/>
            <w:tcBorders>
              <w:top w:val="single" w:sz="4" w:space="0" w:color="auto"/>
              <w:left w:val="single" w:sz="6" w:space="0" w:color="auto"/>
              <w:bottom w:val="single" w:sz="6" w:space="0" w:color="auto"/>
              <w:right w:val="single" w:sz="4" w:space="0" w:color="auto"/>
            </w:tcBorders>
            <w:vAlign w:val="center"/>
          </w:tcPr>
          <w:p w14:paraId="03AE356E" w14:textId="77777777" w:rsidR="00FD718C" w:rsidRPr="001C653E" w:rsidRDefault="00FD718C" w:rsidP="00A13AB6">
            <w:pPr>
              <w:jc w:val="center"/>
              <w:rPr>
                <w:sz w:val="20"/>
                <w:szCs w:val="20"/>
                <w:lang w:val="en-US" w:bidi="bn-BD"/>
              </w:rPr>
            </w:pPr>
            <w:r w:rsidRPr="001C653E">
              <w:rPr>
                <w:sz w:val="20"/>
                <w:szCs w:val="20"/>
                <w:cs/>
                <w:lang w:bidi="bn-BD"/>
              </w:rPr>
              <w:t>1</w:t>
            </w:r>
          </w:p>
        </w:tc>
        <w:tc>
          <w:tcPr>
            <w:tcW w:w="1074" w:type="dxa"/>
            <w:gridSpan w:val="4"/>
            <w:tcBorders>
              <w:top w:val="single" w:sz="4" w:space="0" w:color="auto"/>
              <w:left w:val="single" w:sz="4" w:space="0" w:color="auto"/>
              <w:bottom w:val="single" w:sz="6" w:space="0" w:color="auto"/>
            </w:tcBorders>
            <w:vAlign w:val="center"/>
          </w:tcPr>
          <w:p w14:paraId="4D44602D" w14:textId="77777777" w:rsidR="00FD718C" w:rsidRPr="001C653E" w:rsidRDefault="00FD718C" w:rsidP="00A13AB6">
            <w:pPr>
              <w:jc w:val="center"/>
              <w:rPr>
                <w:sz w:val="20"/>
                <w:szCs w:val="20"/>
                <w:lang w:val="en-US" w:bidi="bn-BD"/>
              </w:rPr>
            </w:pPr>
            <w:r w:rsidRPr="001C653E">
              <w:rPr>
                <w:sz w:val="20"/>
                <w:szCs w:val="20"/>
                <w:cs/>
                <w:lang w:bidi="bn-BD"/>
              </w:rPr>
              <w:t>2</w:t>
            </w:r>
          </w:p>
        </w:tc>
        <w:tc>
          <w:tcPr>
            <w:tcW w:w="810" w:type="dxa"/>
            <w:gridSpan w:val="3"/>
            <w:tcBorders>
              <w:top w:val="single" w:sz="4" w:space="0" w:color="auto"/>
              <w:left w:val="single" w:sz="6" w:space="0" w:color="auto"/>
              <w:bottom w:val="single" w:sz="6" w:space="0" w:color="auto"/>
              <w:right w:val="single" w:sz="4" w:space="0" w:color="auto"/>
            </w:tcBorders>
            <w:vAlign w:val="center"/>
          </w:tcPr>
          <w:p w14:paraId="532A866C" w14:textId="77777777" w:rsidR="00FD718C" w:rsidRPr="001C653E" w:rsidRDefault="00FD718C" w:rsidP="00A13AB6">
            <w:pPr>
              <w:jc w:val="center"/>
              <w:rPr>
                <w:sz w:val="20"/>
                <w:szCs w:val="20"/>
              </w:rPr>
            </w:pPr>
            <w:r w:rsidRPr="001C653E">
              <w:rPr>
                <w:sz w:val="20"/>
                <w:szCs w:val="20"/>
              </w:rPr>
              <w:t>1</w:t>
            </w:r>
          </w:p>
        </w:tc>
        <w:tc>
          <w:tcPr>
            <w:tcW w:w="810" w:type="dxa"/>
            <w:tcBorders>
              <w:top w:val="single" w:sz="4" w:space="0" w:color="auto"/>
              <w:left w:val="single" w:sz="4" w:space="0" w:color="auto"/>
              <w:bottom w:val="single" w:sz="6" w:space="0" w:color="auto"/>
            </w:tcBorders>
            <w:vAlign w:val="center"/>
          </w:tcPr>
          <w:p w14:paraId="2173C28A" w14:textId="77777777" w:rsidR="00FD718C" w:rsidRPr="001C653E" w:rsidRDefault="00FD718C" w:rsidP="00A13AB6">
            <w:pPr>
              <w:jc w:val="center"/>
              <w:rPr>
                <w:sz w:val="20"/>
                <w:szCs w:val="20"/>
                <w:lang w:val="en-US"/>
              </w:rPr>
            </w:pPr>
            <w:r w:rsidRPr="001C653E">
              <w:rPr>
                <w:sz w:val="20"/>
                <w:szCs w:val="20"/>
              </w:rPr>
              <w:t>2</w:t>
            </w:r>
          </w:p>
        </w:tc>
        <w:tc>
          <w:tcPr>
            <w:tcW w:w="720" w:type="dxa"/>
            <w:tcBorders>
              <w:top w:val="single" w:sz="4" w:space="0" w:color="auto"/>
              <w:left w:val="single" w:sz="6" w:space="0" w:color="auto"/>
              <w:bottom w:val="single" w:sz="6" w:space="0" w:color="auto"/>
              <w:right w:val="single" w:sz="4" w:space="0" w:color="auto"/>
            </w:tcBorders>
            <w:vAlign w:val="center"/>
          </w:tcPr>
          <w:p w14:paraId="70FAF1C9" w14:textId="77777777" w:rsidR="00FD718C" w:rsidRPr="001C653E" w:rsidRDefault="00FD718C" w:rsidP="00A13AB6">
            <w:pPr>
              <w:jc w:val="center"/>
              <w:rPr>
                <w:sz w:val="20"/>
                <w:szCs w:val="20"/>
                <w:lang w:val="en-US"/>
              </w:rPr>
            </w:pPr>
            <w:r w:rsidRPr="001C653E">
              <w:rPr>
                <w:rFonts w:cs="Vrinda"/>
                <w:sz w:val="20"/>
                <w:szCs w:val="20"/>
                <w:lang w:val="en-US" w:bidi="bn-BD"/>
              </w:rPr>
              <w:t>1</w:t>
            </w:r>
          </w:p>
        </w:tc>
        <w:tc>
          <w:tcPr>
            <w:tcW w:w="1086" w:type="dxa"/>
            <w:gridSpan w:val="6"/>
            <w:tcBorders>
              <w:top w:val="single" w:sz="4" w:space="0" w:color="auto"/>
              <w:left w:val="single" w:sz="4" w:space="0" w:color="auto"/>
              <w:bottom w:val="single" w:sz="6" w:space="0" w:color="auto"/>
              <w:right w:val="single" w:sz="4" w:space="0" w:color="auto"/>
            </w:tcBorders>
            <w:vAlign w:val="center"/>
          </w:tcPr>
          <w:p w14:paraId="661A9B10" w14:textId="77777777" w:rsidR="00FD718C" w:rsidRPr="001C653E" w:rsidRDefault="00FD718C" w:rsidP="00A13AB6">
            <w:pPr>
              <w:jc w:val="center"/>
              <w:rPr>
                <w:sz w:val="20"/>
                <w:szCs w:val="20"/>
              </w:rPr>
            </w:pPr>
            <w:r w:rsidRPr="001C653E">
              <w:rPr>
                <w:sz w:val="20"/>
                <w:szCs w:val="20"/>
              </w:rPr>
              <w:t>2</w:t>
            </w:r>
          </w:p>
        </w:tc>
        <w:tc>
          <w:tcPr>
            <w:tcW w:w="900" w:type="dxa"/>
            <w:gridSpan w:val="2"/>
            <w:tcBorders>
              <w:top w:val="single" w:sz="4" w:space="0" w:color="auto"/>
              <w:left w:val="single" w:sz="4" w:space="0" w:color="auto"/>
              <w:bottom w:val="single" w:sz="6" w:space="0" w:color="auto"/>
              <w:right w:val="single" w:sz="6" w:space="0" w:color="auto"/>
            </w:tcBorders>
            <w:vAlign w:val="center"/>
          </w:tcPr>
          <w:p w14:paraId="25BB9625" w14:textId="77777777" w:rsidR="00FD718C" w:rsidRPr="001C653E" w:rsidRDefault="00FD718C" w:rsidP="00A13AB6">
            <w:pPr>
              <w:jc w:val="center"/>
              <w:rPr>
                <w:rFonts w:cs="Vrinda"/>
                <w:sz w:val="20"/>
                <w:szCs w:val="20"/>
                <w:lang w:val="en-US" w:bidi="bn-BD"/>
              </w:rPr>
            </w:pPr>
            <w:r w:rsidRPr="001C653E">
              <w:rPr>
                <w:rFonts w:cs="Vrinda"/>
                <w:sz w:val="20"/>
                <w:szCs w:val="20"/>
                <w:lang w:bidi="bn-BD"/>
              </w:rPr>
              <w:t>3</w:t>
            </w:r>
          </w:p>
        </w:tc>
      </w:tr>
      <w:tr w:rsidR="00FD718C" w:rsidRPr="001C653E" w14:paraId="785F0319" w14:textId="77777777" w:rsidTr="00B96AB6">
        <w:trPr>
          <w:cantSplit/>
          <w:trHeight w:val="2692"/>
        </w:trPr>
        <w:tc>
          <w:tcPr>
            <w:tcW w:w="529" w:type="dxa"/>
            <w:vMerge w:val="restart"/>
            <w:tcBorders>
              <w:top w:val="single" w:sz="6" w:space="0" w:color="auto"/>
              <w:left w:val="single" w:sz="6" w:space="0" w:color="auto"/>
              <w:right w:val="single" w:sz="12" w:space="0" w:color="auto"/>
            </w:tcBorders>
          </w:tcPr>
          <w:p w14:paraId="33833610" w14:textId="77777777" w:rsidR="00FD718C" w:rsidRPr="001C653E" w:rsidRDefault="00FD718C" w:rsidP="00A13AB6">
            <w:pPr>
              <w:jc w:val="both"/>
              <w:rPr>
                <w:sz w:val="20"/>
                <w:szCs w:val="20"/>
                <w:cs/>
                <w:lang w:bidi="bn-BD"/>
              </w:rPr>
            </w:pPr>
            <w:r w:rsidRPr="001C653E">
              <w:rPr>
                <w:rFonts w:cs="Vrinda"/>
                <w:sz w:val="20"/>
                <w:szCs w:val="20"/>
                <w:lang w:val="en-US" w:bidi="bn-BD"/>
              </w:rPr>
              <w:t>8</w:t>
            </w:r>
            <w:r w:rsidRPr="001C653E">
              <w:rPr>
                <w:sz w:val="20"/>
                <w:szCs w:val="20"/>
                <w:cs/>
                <w:lang w:bidi="bn-BD"/>
              </w:rPr>
              <w:t>06</w:t>
            </w:r>
          </w:p>
        </w:tc>
        <w:tc>
          <w:tcPr>
            <w:tcW w:w="3710" w:type="dxa"/>
            <w:gridSpan w:val="2"/>
            <w:vMerge w:val="restart"/>
            <w:tcBorders>
              <w:right w:val="single" w:sz="6" w:space="0" w:color="auto"/>
            </w:tcBorders>
          </w:tcPr>
          <w:p w14:paraId="4BBDD123" w14:textId="77777777"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14:paraId="4C0D16F0" w14:textId="77777777" w:rsidR="00FD718C" w:rsidRPr="001C653E" w:rsidRDefault="00FD718C" w:rsidP="00A13AB6">
            <w:pPr>
              <w:spacing w:before="120" w:after="120" w:line="120" w:lineRule="atLeast"/>
              <w:rPr>
                <w:rFonts w:ascii="SutonnyMJ" w:hAnsi="SutonnyMJ"/>
                <w:sz w:val="20"/>
                <w:szCs w:val="20"/>
              </w:rPr>
            </w:pPr>
            <w:r w:rsidRPr="001C653E">
              <w:rPr>
                <w:rFonts w:ascii="SutonnyMJ" w:hAnsi="SutonnyMJ"/>
                <w:sz w:val="20"/>
                <w:szCs w:val="20"/>
              </w:rPr>
              <w:t>Gi c‡ii cÖkœ¸wj Ggb me wel‡q hv A‡bK gwnjvi Rxe‡bB N‡U _v‡K Ges Avcbvi Rxe‡bI nq‡Zv N‡U _vK‡Z cv‡i|</w:t>
            </w:r>
          </w:p>
          <w:p w14:paraId="2D35CC41" w14:textId="77777777" w:rsidR="00FD718C" w:rsidRPr="001C653E" w:rsidRDefault="00FD718C" w:rsidP="00A13AB6">
            <w:pPr>
              <w:rPr>
                <w:sz w:val="20"/>
                <w:szCs w:val="20"/>
              </w:rPr>
            </w:pPr>
          </w:p>
          <w:p w14:paraId="03E9B601" w14:textId="77777777" w:rsidR="00FD718C" w:rsidRPr="001C653E" w:rsidRDefault="00FD718C" w:rsidP="00A13AB6">
            <w:pPr>
              <w:rPr>
                <w:sz w:val="20"/>
                <w:szCs w:val="20"/>
              </w:rPr>
            </w:pPr>
          </w:p>
          <w:p w14:paraId="37F7F66B" w14:textId="77777777" w:rsidR="00FD718C" w:rsidRPr="001C653E" w:rsidRDefault="00FD718C" w:rsidP="00A13AB6">
            <w:pPr>
              <w:rPr>
                <w:sz w:val="20"/>
                <w:szCs w:val="20"/>
              </w:rPr>
            </w:pPr>
            <w:r w:rsidRPr="001C653E">
              <w:rPr>
                <w:sz w:val="20"/>
                <w:szCs w:val="20"/>
              </w:rPr>
              <w:t xml:space="preserve">Has your </w:t>
            </w:r>
            <w:r w:rsidRPr="001C653E">
              <w:rPr>
                <w:sz w:val="20"/>
                <w:szCs w:val="20"/>
                <w:u w:val="single"/>
              </w:rPr>
              <w:t>current/</w:t>
            </w:r>
            <w:r w:rsidRPr="001C653E">
              <w:rPr>
                <w:sz w:val="20"/>
                <w:szCs w:val="20"/>
              </w:rPr>
              <w:t xml:space="preserve"> most recent husband/partner, ever….</w:t>
            </w:r>
          </w:p>
          <w:p w14:paraId="3EB5273C" w14:textId="77777777" w:rsidR="00FD718C" w:rsidRPr="001C653E" w:rsidRDefault="00FD718C" w:rsidP="00A13AB6">
            <w:pPr>
              <w:rPr>
                <w:sz w:val="20"/>
                <w:szCs w:val="20"/>
              </w:rPr>
            </w:pPr>
            <w:r w:rsidRPr="001C653E">
              <w:rPr>
                <w:rFonts w:ascii="SutonnyMJ" w:hAnsi="SutonnyMJ"/>
                <w:sz w:val="20"/>
                <w:szCs w:val="20"/>
              </w:rPr>
              <w:t xml:space="preserve">Avcbvi (eZ©gvb/ me©‡kl) ¯^vgx wK Avcbv‡K </w:t>
            </w:r>
            <w:r w:rsidRPr="001C653E">
              <w:rPr>
                <w:rFonts w:ascii="SutonnyMJ" w:hAnsi="SutonnyMJ" w:cs="Vrinda"/>
                <w:sz w:val="20"/>
                <w:szCs w:val="20"/>
                <w:lang w:bidi="bn-BD"/>
              </w:rPr>
              <w:t>KLbI -</w:t>
            </w:r>
          </w:p>
          <w:p w14:paraId="46AF03C2" w14:textId="77777777" w:rsidR="00FD718C" w:rsidRPr="001C653E" w:rsidRDefault="00FD718C" w:rsidP="00A13AB6">
            <w:pPr>
              <w:rPr>
                <w:sz w:val="20"/>
                <w:szCs w:val="20"/>
              </w:rPr>
            </w:pPr>
          </w:p>
        </w:tc>
        <w:tc>
          <w:tcPr>
            <w:tcW w:w="2073" w:type="dxa"/>
            <w:gridSpan w:val="5"/>
            <w:tcBorders>
              <w:top w:val="single" w:sz="6" w:space="0" w:color="auto"/>
              <w:left w:val="single" w:sz="6" w:space="0" w:color="auto"/>
              <w:bottom w:val="single" w:sz="4" w:space="0" w:color="auto"/>
            </w:tcBorders>
          </w:tcPr>
          <w:p w14:paraId="433016F2" w14:textId="77777777" w:rsidR="00FD718C" w:rsidRPr="001C653E" w:rsidRDefault="00FD718C" w:rsidP="00A13AB6">
            <w:pPr>
              <w:rPr>
                <w:sz w:val="20"/>
                <w:szCs w:val="20"/>
              </w:rPr>
            </w:pPr>
            <w:r w:rsidRPr="001C653E">
              <w:rPr>
                <w:sz w:val="20"/>
                <w:szCs w:val="20"/>
              </w:rPr>
              <w:t>A) (If YES continue with B.</w:t>
            </w:r>
            <w:r w:rsidRPr="001C653E">
              <w:rPr>
                <w:sz w:val="20"/>
                <w:szCs w:val="20"/>
              </w:rPr>
              <w:br/>
              <w:t xml:space="preserve"> If NO skip to next item)</w:t>
            </w:r>
          </w:p>
          <w:p w14:paraId="26ED2A37" w14:textId="77777777" w:rsidR="00FD718C" w:rsidRPr="001C653E" w:rsidRDefault="00FD718C" w:rsidP="00F20AC1">
            <w:pPr>
              <w:rPr>
                <w:rFonts w:ascii="SutonnyMJ" w:hAnsi="SutonnyMJ"/>
                <w:sz w:val="20"/>
                <w:szCs w:val="20"/>
              </w:rPr>
            </w:pPr>
            <w:r w:rsidRPr="001C653E">
              <w:rPr>
                <w:sz w:val="20"/>
                <w:szCs w:val="20"/>
              </w:rPr>
              <w:t>(</w:t>
            </w:r>
            <w:r w:rsidRPr="001C653E">
              <w:rPr>
                <w:rFonts w:ascii="SutonnyMJ" w:hAnsi="SutonnyMJ"/>
                <w:sz w:val="20"/>
                <w:szCs w:val="20"/>
              </w:rPr>
              <w:t>hw` nu¨v  nq,</w:t>
            </w:r>
          </w:p>
          <w:p w14:paraId="737953D3" w14:textId="77777777" w:rsidR="00FD718C" w:rsidRPr="001C653E" w:rsidRDefault="00FD718C" w:rsidP="00F20AC1">
            <w:pPr>
              <w:rPr>
                <w:rFonts w:ascii="SutonnyMJ" w:hAnsi="SutonnyMJ"/>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p w14:paraId="1091A94F" w14:textId="77777777" w:rsidR="00FD718C" w:rsidRPr="001C653E" w:rsidRDefault="00FD718C" w:rsidP="00A13AB6">
            <w:pPr>
              <w:rPr>
                <w:sz w:val="20"/>
                <w:szCs w:val="20"/>
              </w:rPr>
            </w:pPr>
          </w:p>
        </w:tc>
        <w:tc>
          <w:tcPr>
            <w:tcW w:w="1620" w:type="dxa"/>
            <w:gridSpan w:val="4"/>
            <w:tcBorders>
              <w:top w:val="single" w:sz="6" w:space="0" w:color="auto"/>
              <w:left w:val="single" w:sz="6" w:space="0" w:color="auto"/>
              <w:bottom w:val="single" w:sz="4" w:space="0" w:color="auto"/>
            </w:tcBorders>
          </w:tcPr>
          <w:p w14:paraId="3F1905A7" w14:textId="77777777"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14:paraId="3DFABC39" w14:textId="77777777" w:rsidR="00FD718C" w:rsidRPr="001C653E" w:rsidRDefault="00FD718C" w:rsidP="00A13AB6">
            <w:pPr>
              <w:rPr>
                <w:sz w:val="20"/>
                <w:szCs w:val="20"/>
              </w:rPr>
            </w:pPr>
            <w:r w:rsidRPr="001C653E">
              <w:rPr>
                <w:sz w:val="20"/>
                <w:szCs w:val="20"/>
              </w:rPr>
              <w:t>(If YES ask C only.)</w:t>
            </w:r>
          </w:p>
          <w:p w14:paraId="5713A767" w14:textId="77777777" w:rsidR="00FD718C" w:rsidRPr="001C653E" w:rsidRDefault="00FD718C" w:rsidP="00A13AB6">
            <w:pPr>
              <w:jc w:val="both"/>
              <w:rPr>
                <w:sz w:val="20"/>
                <w:szCs w:val="20"/>
              </w:rPr>
            </w:pPr>
          </w:p>
          <w:p w14:paraId="280A0C50" w14:textId="77777777" w:rsidR="00FD718C" w:rsidRPr="001C653E" w:rsidRDefault="00FD718C" w:rsidP="002E72B2">
            <w:pPr>
              <w:jc w:val="both"/>
              <w:rPr>
                <w:sz w:val="20"/>
                <w:szCs w:val="20"/>
              </w:rPr>
            </w:pPr>
            <w:r w:rsidRPr="001C653E">
              <w:rPr>
                <w:rFonts w:ascii="SutonnyMJ" w:hAnsi="SutonnyMJ"/>
                <w:sz w:val="20"/>
                <w:szCs w:val="20"/>
              </w:rPr>
              <w:t xml:space="preserve">Bnv wK MZ 12 gv‡m N‡U‡Q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14:paraId="24871023" w14:textId="77777777"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14:paraId="6C82D598" w14:textId="77777777" w:rsidR="00FD718C" w:rsidRPr="001C653E" w:rsidRDefault="00FD718C" w:rsidP="00A13AB6">
            <w:pPr>
              <w:pStyle w:val="CommentText"/>
              <w:rPr>
                <w:rFonts w:ascii="SutonnyMJ" w:hAnsi="SutonnyMJ" w:cs="Vrinda"/>
                <w:lang w:bidi="bn-BD"/>
              </w:rPr>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 (</w:t>
            </w:r>
            <w:r w:rsidRPr="001C653E">
              <w:t>C</w:t>
            </w:r>
            <w:r w:rsidRPr="001C653E">
              <w:rPr>
                <w:rFonts w:ascii="SutonnyMJ" w:hAnsi="SutonnyMJ"/>
              </w:rPr>
              <w:t xml:space="preserve"> DËi †`Iqvi c‡i, cieZ©x As‡k hvb)</w:t>
            </w:r>
          </w:p>
          <w:p w14:paraId="724921F9" w14:textId="77777777" w:rsidR="00FD718C" w:rsidRPr="001C653E" w:rsidRDefault="00FD718C" w:rsidP="00A13AB6">
            <w:pPr>
              <w:pStyle w:val="CommentText"/>
            </w:pPr>
          </w:p>
          <w:p w14:paraId="7AA9541A" w14:textId="77777777" w:rsidR="00FD718C" w:rsidRPr="001C653E" w:rsidRDefault="00FD718C" w:rsidP="00A13AB6">
            <w:pPr>
              <w:pStyle w:val="CommentText"/>
            </w:pPr>
          </w:p>
          <w:p w14:paraId="4D0C5305" w14:textId="77777777" w:rsidR="00FD718C" w:rsidRPr="001C653E" w:rsidRDefault="00FD718C" w:rsidP="00A13AB6">
            <w:pPr>
              <w:pStyle w:val="CommentText"/>
            </w:pPr>
          </w:p>
          <w:p w14:paraId="6CD9BE1B" w14:textId="77777777" w:rsidR="00FD718C" w:rsidRPr="001C653E" w:rsidRDefault="00FD718C" w:rsidP="00A13AB6">
            <w:pPr>
              <w:jc w:val="both"/>
              <w:rPr>
                <w:sz w:val="20"/>
                <w:szCs w:val="20"/>
              </w:rPr>
            </w:pPr>
          </w:p>
        </w:tc>
      </w:tr>
      <w:tr w:rsidR="00FD718C" w:rsidRPr="001C653E" w14:paraId="2FAC5FBF" w14:textId="77777777" w:rsidTr="00B96AB6">
        <w:trPr>
          <w:cantSplit/>
          <w:trHeight w:val="431"/>
        </w:trPr>
        <w:tc>
          <w:tcPr>
            <w:tcW w:w="529" w:type="dxa"/>
            <w:vMerge/>
            <w:tcBorders>
              <w:left w:val="single" w:sz="6" w:space="0" w:color="auto"/>
              <w:bottom w:val="single" w:sz="6" w:space="0" w:color="auto"/>
              <w:right w:val="single" w:sz="12" w:space="0" w:color="auto"/>
            </w:tcBorders>
          </w:tcPr>
          <w:p w14:paraId="7006C87F" w14:textId="77777777" w:rsidR="00FD718C" w:rsidRPr="001C653E" w:rsidRDefault="00FD718C" w:rsidP="00A13AB6">
            <w:pPr>
              <w:jc w:val="both"/>
              <w:rPr>
                <w:sz w:val="20"/>
                <w:szCs w:val="20"/>
              </w:rPr>
            </w:pPr>
          </w:p>
        </w:tc>
        <w:tc>
          <w:tcPr>
            <w:tcW w:w="3710" w:type="dxa"/>
            <w:gridSpan w:val="2"/>
            <w:vMerge/>
            <w:tcBorders>
              <w:bottom w:val="single" w:sz="6" w:space="0" w:color="auto"/>
              <w:right w:val="single" w:sz="6" w:space="0" w:color="auto"/>
            </w:tcBorders>
          </w:tcPr>
          <w:p w14:paraId="4F469810" w14:textId="77777777" w:rsidR="00FD718C" w:rsidRPr="001C653E" w:rsidRDefault="00FD718C" w:rsidP="00A13AB6">
            <w:pPr>
              <w:rPr>
                <w:sz w:val="20"/>
                <w:szCs w:val="20"/>
              </w:rPr>
            </w:pPr>
          </w:p>
        </w:tc>
        <w:tc>
          <w:tcPr>
            <w:tcW w:w="999" w:type="dxa"/>
            <w:tcBorders>
              <w:top w:val="single" w:sz="4" w:space="0" w:color="auto"/>
              <w:left w:val="single" w:sz="6" w:space="0" w:color="auto"/>
              <w:bottom w:val="single" w:sz="6" w:space="0" w:color="auto"/>
              <w:right w:val="single" w:sz="4" w:space="0" w:color="auto"/>
            </w:tcBorders>
            <w:vAlign w:val="center"/>
          </w:tcPr>
          <w:p w14:paraId="62447541" w14:textId="77777777" w:rsidR="00FD718C" w:rsidRPr="001C653E" w:rsidRDefault="00FD718C" w:rsidP="00A13AB6">
            <w:pPr>
              <w:jc w:val="center"/>
              <w:rPr>
                <w:sz w:val="20"/>
                <w:szCs w:val="20"/>
              </w:rPr>
            </w:pPr>
            <w:r w:rsidRPr="001C653E">
              <w:rPr>
                <w:sz w:val="20"/>
                <w:szCs w:val="20"/>
              </w:rPr>
              <w:t>YES</w:t>
            </w:r>
          </w:p>
          <w:p w14:paraId="7753177A" w14:textId="77777777" w:rsidR="00FD718C" w:rsidRPr="001C653E" w:rsidRDefault="00FD718C" w:rsidP="00A13AB6">
            <w:pPr>
              <w:jc w:val="center"/>
              <w:rPr>
                <w:sz w:val="20"/>
                <w:szCs w:val="20"/>
              </w:rPr>
            </w:pPr>
            <w:r w:rsidRPr="001C653E">
              <w:rPr>
                <w:rFonts w:ascii="SutonnyMJ" w:hAnsi="SutonnyMJ"/>
                <w:sz w:val="20"/>
                <w:szCs w:val="20"/>
              </w:rPr>
              <w:t>nu¨v</w:t>
            </w:r>
          </w:p>
        </w:tc>
        <w:tc>
          <w:tcPr>
            <w:tcW w:w="1074" w:type="dxa"/>
            <w:gridSpan w:val="4"/>
            <w:tcBorders>
              <w:top w:val="single" w:sz="4" w:space="0" w:color="auto"/>
              <w:left w:val="single" w:sz="4" w:space="0" w:color="auto"/>
              <w:bottom w:val="single" w:sz="6" w:space="0" w:color="auto"/>
            </w:tcBorders>
            <w:vAlign w:val="center"/>
          </w:tcPr>
          <w:p w14:paraId="49B88D7E" w14:textId="77777777" w:rsidR="00FD718C" w:rsidRPr="001C653E" w:rsidRDefault="00FD718C" w:rsidP="00A13AB6">
            <w:pPr>
              <w:jc w:val="center"/>
              <w:rPr>
                <w:sz w:val="20"/>
                <w:szCs w:val="20"/>
              </w:rPr>
            </w:pPr>
            <w:r w:rsidRPr="001C653E">
              <w:rPr>
                <w:sz w:val="20"/>
                <w:szCs w:val="20"/>
              </w:rPr>
              <w:t>NO</w:t>
            </w:r>
          </w:p>
          <w:p w14:paraId="48190373" w14:textId="77777777" w:rsidR="00FD718C" w:rsidRPr="001C653E" w:rsidRDefault="00FD718C" w:rsidP="00A13AB6">
            <w:pPr>
              <w:ind w:left="7"/>
              <w:jc w:val="center"/>
              <w:rPr>
                <w:sz w:val="20"/>
                <w:szCs w:val="20"/>
              </w:rPr>
            </w:pPr>
            <w:r w:rsidRPr="001C653E">
              <w:rPr>
                <w:rFonts w:ascii="SutonnyMJ" w:hAnsi="SutonnyMJ"/>
                <w:sz w:val="20"/>
                <w:szCs w:val="20"/>
              </w:rPr>
              <w:t>bv</w:t>
            </w:r>
          </w:p>
        </w:tc>
        <w:tc>
          <w:tcPr>
            <w:tcW w:w="636" w:type="dxa"/>
            <w:tcBorders>
              <w:top w:val="single" w:sz="4" w:space="0" w:color="auto"/>
              <w:left w:val="single" w:sz="6" w:space="0" w:color="auto"/>
              <w:bottom w:val="single" w:sz="6" w:space="0" w:color="auto"/>
              <w:right w:val="single" w:sz="4" w:space="0" w:color="auto"/>
            </w:tcBorders>
            <w:vAlign w:val="center"/>
          </w:tcPr>
          <w:p w14:paraId="02A6231B" w14:textId="77777777" w:rsidR="00FD718C" w:rsidRPr="001C653E" w:rsidRDefault="00FD718C" w:rsidP="00A13AB6">
            <w:pPr>
              <w:jc w:val="center"/>
              <w:rPr>
                <w:sz w:val="20"/>
                <w:szCs w:val="20"/>
              </w:rPr>
            </w:pPr>
            <w:r w:rsidRPr="001C653E">
              <w:rPr>
                <w:sz w:val="20"/>
                <w:szCs w:val="20"/>
              </w:rPr>
              <w:t>YES</w:t>
            </w:r>
          </w:p>
          <w:p w14:paraId="3A9D6B7F" w14:textId="77777777" w:rsidR="00FD718C" w:rsidRPr="001C653E" w:rsidRDefault="00FD718C" w:rsidP="00A13AB6">
            <w:pPr>
              <w:jc w:val="center"/>
              <w:rPr>
                <w:b/>
                <w:sz w:val="20"/>
                <w:szCs w:val="20"/>
              </w:rPr>
            </w:pPr>
            <w:r w:rsidRPr="001C653E">
              <w:rPr>
                <w:rFonts w:ascii="SutonnyMJ" w:hAnsi="SutonnyMJ"/>
                <w:sz w:val="20"/>
                <w:szCs w:val="20"/>
              </w:rPr>
              <w:t>nu¨v</w:t>
            </w:r>
          </w:p>
        </w:tc>
        <w:tc>
          <w:tcPr>
            <w:tcW w:w="984" w:type="dxa"/>
            <w:gridSpan w:val="3"/>
            <w:tcBorders>
              <w:top w:val="single" w:sz="4" w:space="0" w:color="auto"/>
              <w:left w:val="single" w:sz="4" w:space="0" w:color="auto"/>
              <w:bottom w:val="single" w:sz="6" w:space="0" w:color="auto"/>
            </w:tcBorders>
            <w:vAlign w:val="center"/>
          </w:tcPr>
          <w:p w14:paraId="4431B2D1" w14:textId="77777777" w:rsidR="00FD718C" w:rsidRPr="001C653E" w:rsidRDefault="00FD718C" w:rsidP="00A13AB6">
            <w:pPr>
              <w:jc w:val="center"/>
              <w:rPr>
                <w:sz w:val="20"/>
                <w:szCs w:val="20"/>
              </w:rPr>
            </w:pPr>
            <w:r w:rsidRPr="001C653E">
              <w:rPr>
                <w:sz w:val="20"/>
                <w:szCs w:val="20"/>
              </w:rPr>
              <w:t>NO</w:t>
            </w:r>
          </w:p>
          <w:p w14:paraId="41A5D7F0" w14:textId="77777777" w:rsidR="00FD718C" w:rsidRPr="001C653E" w:rsidRDefault="00FD718C" w:rsidP="00A13AB6">
            <w:pPr>
              <w:ind w:left="65"/>
              <w:jc w:val="center"/>
              <w:rPr>
                <w:b/>
                <w:sz w:val="20"/>
                <w:szCs w:val="20"/>
              </w:rPr>
            </w:pPr>
            <w:r w:rsidRPr="001C653E">
              <w:rPr>
                <w:rFonts w:ascii="SutonnyMJ" w:hAnsi="SutonnyMJ"/>
                <w:sz w:val="20"/>
                <w:szCs w:val="20"/>
              </w:rPr>
              <w:t>bv</w:t>
            </w:r>
          </w:p>
        </w:tc>
        <w:tc>
          <w:tcPr>
            <w:tcW w:w="816" w:type="dxa"/>
            <w:gridSpan w:val="2"/>
            <w:tcBorders>
              <w:top w:val="single" w:sz="4" w:space="0" w:color="auto"/>
              <w:left w:val="single" w:sz="6" w:space="0" w:color="auto"/>
              <w:bottom w:val="single" w:sz="6" w:space="0" w:color="auto"/>
              <w:right w:val="single" w:sz="4" w:space="0" w:color="auto"/>
            </w:tcBorders>
            <w:vAlign w:val="center"/>
          </w:tcPr>
          <w:p w14:paraId="1259EE21" w14:textId="77777777" w:rsidR="00FD718C" w:rsidRPr="001C653E" w:rsidRDefault="00FD718C" w:rsidP="00A13AB6">
            <w:pPr>
              <w:pStyle w:val="CommentText"/>
              <w:jc w:val="center"/>
              <w:rPr>
                <w:rFonts w:ascii="SutonnyMJ" w:hAnsi="SutonnyMJ"/>
                <w:u w:val="single"/>
              </w:rPr>
            </w:pPr>
            <w:r w:rsidRPr="001C653E">
              <w:t>Once</w:t>
            </w:r>
          </w:p>
          <w:p w14:paraId="1F111699" w14:textId="77777777" w:rsidR="00FD718C" w:rsidRPr="001C653E" w:rsidRDefault="00FD718C" w:rsidP="00A13AB6">
            <w:pPr>
              <w:jc w:val="center"/>
              <w:rPr>
                <w:b/>
                <w:sz w:val="20"/>
                <w:szCs w:val="20"/>
              </w:rPr>
            </w:pPr>
            <w:r w:rsidRPr="001C653E">
              <w:rPr>
                <w:rFonts w:ascii="SutonnyMJ" w:hAnsi="SutonnyMJ"/>
                <w:sz w:val="20"/>
                <w:szCs w:val="20"/>
              </w:rPr>
              <w:t>GKevi</w:t>
            </w:r>
          </w:p>
        </w:tc>
        <w:tc>
          <w:tcPr>
            <w:tcW w:w="897" w:type="dxa"/>
            <w:gridSpan w:val="2"/>
            <w:tcBorders>
              <w:top w:val="single" w:sz="4" w:space="0" w:color="auto"/>
              <w:left w:val="single" w:sz="4" w:space="0" w:color="auto"/>
              <w:bottom w:val="single" w:sz="6" w:space="0" w:color="auto"/>
              <w:right w:val="single" w:sz="4" w:space="0" w:color="auto"/>
            </w:tcBorders>
            <w:vAlign w:val="center"/>
          </w:tcPr>
          <w:p w14:paraId="6D9C9E4E" w14:textId="77777777" w:rsidR="00FD718C" w:rsidRPr="001C653E" w:rsidRDefault="00FD718C" w:rsidP="00A13AB6">
            <w:pPr>
              <w:jc w:val="center"/>
              <w:rPr>
                <w:b/>
                <w:sz w:val="20"/>
                <w:szCs w:val="20"/>
              </w:rPr>
            </w:pPr>
            <w:r w:rsidRPr="001C653E">
              <w:rPr>
                <w:sz w:val="20"/>
                <w:szCs w:val="20"/>
              </w:rPr>
              <w:t>Few</w:t>
            </w:r>
            <w:r w:rsidRPr="001C653E">
              <w:rPr>
                <w:rFonts w:ascii="SutonnyMJ" w:hAnsi="SutonnyMJ"/>
                <w:sz w:val="20"/>
                <w:szCs w:val="20"/>
              </w:rPr>
              <w:t xml:space="preserve">      </w:t>
            </w:r>
            <w:r w:rsidRPr="001C653E">
              <w:rPr>
                <w:sz w:val="20"/>
                <w:szCs w:val="20"/>
              </w:rPr>
              <w:t xml:space="preserve">times   </w:t>
            </w:r>
            <w:r w:rsidRPr="001C653E">
              <w:rPr>
                <w:rFonts w:ascii="SutonnyMJ" w:hAnsi="SutonnyMJ"/>
                <w:sz w:val="20"/>
                <w:szCs w:val="20"/>
              </w:rPr>
              <w:t>K‡qKevi</w:t>
            </w:r>
          </w:p>
        </w:tc>
        <w:tc>
          <w:tcPr>
            <w:tcW w:w="993" w:type="dxa"/>
            <w:gridSpan w:val="5"/>
            <w:tcBorders>
              <w:top w:val="single" w:sz="4" w:space="0" w:color="auto"/>
              <w:left w:val="single" w:sz="4" w:space="0" w:color="auto"/>
              <w:bottom w:val="single" w:sz="6" w:space="0" w:color="auto"/>
              <w:right w:val="single" w:sz="6" w:space="0" w:color="auto"/>
            </w:tcBorders>
            <w:vAlign w:val="center"/>
          </w:tcPr>
          <w:p w14:paraId="2C72156A" w14:textId="77777777" w:rsidR="00FD718C" w:rsidRPr="001C653E" w:rsidRDefault="00FD718C" w:rsidP="00A13AB6">
            <w:pPr>
              <w:jc w:val="center"/>
              <w:rPr>
                <w:b/>
                <w:sz w:val="20"/>
                <w:szCs w:val="20"/>
              </w:rPr>
            </w:pPr>
            <w:r w:rsidRPr="001C653E">
              <w:rPr>
                <w:sz w:val="20"/>
                <w:szCs w:val="20"/>
              </w:rPr>
              <w:t>Many times</w:t>
            </w:r>
            <w:r w:rsidRPr="001C653E">
              <w:rPr>
                <w:rFonts w:ascii="SutonnyMJ" w:hAnsi="SutonnyMJ"/>
                <w:sz w:val="20"/>
                <w:szCs w:val="20"/>
              </w:rPr>
              <w:t xml:space="preserve"> A‡bKevi</w:t>
            </w:r>
          </w:p>
        </w:tc>
      </w:tr>
      <w:tr w:rsidR="00FD718C" w:rsidRPr="001C653E" w14:paraId="0667FDCB" w14:textId="77777777" w:rsidTr="00B96AB6">
        <w:trPr>
          <w:cantSplit/>
          <w:trHeight w:val="840"/>
        </w:trPr>
        <w:tc>
          <w:tcPr>
            <w:tcW w:w="529" w:type="dxa"/>
            <w:vMerge w:val="restart"/>
            <w:tcBorders>
              <w:top w:val="single" w:sz="6" w:space="0" w:color="auto"/>
              <w:left w:val="single" w:sz="6" w:space="0" w:color="auto"/>
              <w:right w:val="single" w:sz="12" w:space="0" w:color="auto"/>
            </w:tcBorders>
          </w:tcPr>
          <w:p w14:paraId="02E1ECDF" w14:textId="77777777" w:rsidR="00FD718C" w:rsidRPr="001C653E" w:rsidRDefault="00FD718C" w:rsidP="00A13AB6">
            <w:pPr>
              <w:jc w:val="both"/>
              <w:rPr>
                <w:sz w:val="20"/>
                <w:szCs w:val="20"/>
              </w:rPr>
            </w:pPr>
          </w:p>
        </w:tc>
        <w:tc>
          <w:tcPr>
            <w:tcW w:w="3710" w:type="dxa"/>
            <w:gridSpan w:val="2"/>
            <w:tcBorders>
              <w:bottom w:val="single" w:sz="4" w:space="0" w:color="auto"/>
              <w:right w:val="single" w:sz="6" w:space="0" w:color="auto"/>
            </w:tcBorders>
          </w:tcPr>
          <w:p w14:paraId="3048C941" w14:textId="77777777" w:rsidR="00FD718C" w:rsidRPr="001C653E" w:rsidRDefault="00FD718C" w:rsidP="00473600">
            <w:pPr>
              <w:numPr>
                <w:ilvl w:val="0"/>
                <w:numId w:val="55"/>
              </w:numPr>
              <w:rPr>
                <w:sz w:val="20"/>
                <w:szCs w:val="20"/>
              </w:rPr>
            </w:pPr>
            <w:r w:rsidRPr="001C653E">
              <w:rPr>
                <w:sz w:val="20"/>
                <w:szCs w:val="20"/>
              </w:rPr>
              <w:t>Slapped you or thrown something at you that could hurt you?</w:t>
            </w:r>
          </w:p>
          <w:p w14:paraId="735D9CD4" w14:textId="77777777" w:rsidR="00FD718C" w:rsidRPr="001C653E" w:rsidRDefault="00FD718C" w:rsidP="00A13AB6">
            <w:pPr>
              <w:ind w:left="360"/>
              <w:rPr>
                <w:sz w:val="20"/>
                <w:szCs w:val="20"/>
              </w:rPr>
            </w:pPr>
            <w:r w:rsidRPr="001C653E">
              <w:rPr>
                <w:rFonts w:ascii="SutonnyMJ" w:hAnsi="SutonnyMJ"/>
                <w:sz w:val="20"/>
                <w:szCs w:val="20"/>
              </w:rPr>
              <w:t>_vào †g‡i‡Q ev Avcbvi w`‡K Ggb wKQy Quy‡o †g‡i‡Q hv‡Z Avcwb e¨_v †c‡Z cvi‡Zb?</w:t>
            </w:r>
          </w:p>
        </w:tc>
        <w:tc>
          <w:tcPr>
            <w:tcW w:w="999" w:type="dxa"/>
            <w:tcBorders>
              <w:top w:val="single" w:sz="6" w:space="0" w:color="auto"/>
              <w:left w:val="single" w:sz="6" w:space="0" w:color="auto"/>
              <w:bottom w:val="single" w:sz="4" w:space="0" w:color="auto"/>
              <w:right w:val="single" w:sz="4" w:space="0" w:color="auto"/>
            </w:tcBorders>
            <w:vAlign w:val="center"/>
          </w:tcPr>
          <w:p w14:paraId="6956562B" w14:textId="77777777" w:rsidR="00FD718C" w:rsidRPr="001C653E" w:rsidRDefault="00FD718C" w:rsidP="00A13AB6">
            <w:pPr>
              <w:jc w:val="center"/>
              <w:rPr>
                <w:sz w:val="20"/>
                <w:szCs w:val="20"/>
              </w:rPr>
            </w:pPr>
            <w:r w:rsidRPr="001C653E">
              <w:rPr>
                <w:sz w:val="20"/>
                <w:szCs w:val="20"/>
              </w:rPr>
              <w:t>1</w:t>
            </w:r>
          </w:p>
          <w:p w14:paraId="303491DA" w14:textId="77777777" w:rsidR="00FD718C" w:rsidRPr="001C653E" w:rsidRDefault="00FD718C" w:rsidP="00A13AB6">
            <w:pPr>
              <w:jc w:val="center"/>
              <w:rPr>
                <w:sz w:val="20"/>
                <w:szCs w:val="20"/>
              </w:rPr>
            </w:pPr>
          </w:p>
        </w:tc>
        <w:tc>
          <w:tcPr>
            <w:tcW w:w="1074" w:type="dxa"/>
            <w:gridSpan w:val="4"/>
            <w:tcBorders>
              <w:top w:val="single" w:sz="6" w:space="0" w:color="auto"/>
              <w:left w:val="single" w:sz="4" w:space="0" w:color="auto"/>
              <w:bottom w:val="single" w:sz="4" w:space="0" w:color="auto"/>
            </w:tcBorders>
            <w:vAlign w:val="center"/>
          </w:tcPr>
          <w:p w14:paraId="6BCC370D" w14:textId="77777777" w:rsidR="00FD718C" w:rsidRPr="001C653E" w:rsidRDefault="00FD718C" w:rsidP="00A13AB6">
            <w:pPr>
              <w:ind w:left="203"/>
              <w:jc w:val="center"/>
              <w:rPr>
                <w:sz w:val="20"/>
                <w:szCs w:val="20"/>
              </w:rPr>
            </w:pPr>
            <w:r w:rsidRPr="001C653E">
              <w:rPr>
                <w:sz w:val="20"/>
                <w:szCs w:val="20"/>
              </w:rPr>
              <w:t>2</w:t>
            </w:r>
          </w:p>
          <w:p w14:paraId="1468EC48" w14:textId="77777777" w:rsidR="00FD718C" w:rsidRPr="001C653E" w:rsidRDefault="00FD718C" w:rsidP="00A13AB6">
            <w:pPr>
              <w:jc w:val="center"/>
              <w:rPr>
                <w:sz w:val="20"/>
                <w:szCs w:val="20"/>
              </w:rPr>
            </w:pPr>
          </w:p>
        </w:tc>
        <w:tc>
          <w:tcPr>
            <w:tcW w:w="636" w:type="dxa"/>
            <w:tcBorders>
              <w:top w:val="single" w:sz="6" w:space="0" w:color="auto"/>
              <w:left w:val="single" w:sz="6" w:space="0" w:color="auto"/>
              <w:bottom w:val="single" w:sz="4" w:space="0" w:color="auto"/>
              <w:right w:val="single" w:sz="4" w:space="0" w:color="auto"/>
            </w:tcBorders>
            <w:vAlign w:val="center"/>
          </w:tcPr>
          <w:p w14:paraId="183D31B1" w14:textId="77777777" w:rsidR="00FD718C" w:rsidRPr="001C653E" w:rsidRDefault="00FD718C" w:rsidP="00A13AB6">
            <w:pPr>
              <w:jc w:val="center"/>
              <w:rPr>
                <w:sz w:val="20"/>
                <w:szCs w:val="20"/>
              </w:rPr>
            </w:pPr>
            <w:r w:rsidRPr="001C653E">
              <w:rPr>
                <w:sz w:val="20"/>
                <w:szCs w:val="20"/>
              </w:rPr>
              <w:t>1</w:t>
            </w:r>
          </w:p>
        </w:tc>
        <w:tc>
          <w:tcPr>
            <w:tcW w:w="984" w:type="dxa"/>
            <w:gridSpan w:val="3"/>
            <w:tcBorders>
              <w:top w:val="single" w:sz="6" w:space="0" w:color="auto"/>
              <w:left w:val="single" w:sz="4" w:space="0" w:color="auto"/>
              <w:bottom w:val="single" w:sz="4" w:space="0" w:color="auto"/>
            </w:tcBorders>
            <w:vAlign w:val="center"/>
          </w:tcPr>
          <w:p w14:paraId="7EA81B3A" w14:textId="77777777" w:rsidR="00FD718C" w:rsidRPr="001C653E" w:rsidRDefault="00FD718C" w:rsidP="00A13AB6">
            <w:pPr>
              <w:ind w:left="180"/>
              <w:jc w:val="center"/>
              <w:rPr>
                <w:sz w:val="20"/>
                <w:szCs w:val="20"/>
              </w:rPr>
            </w:pPr>
            <w:r w:rsidRPr="001C653E">
              <w:rPr>
                <w:sz w:val="20"/>
                <w:szCs w:val="20"/>
              </w:rPr>
              <w:t>2</w:t>
            </w:r>
          </w:p>
        </w:tc>
        <w:tc>
          <w:tcPr>
            <w:tcW w:w="816" w:type="dxa"/>
            <w:gridSpan w:val="2"/>
            <w:tcBorders>
              <w:top w:val="single" w:sz="6" w:space="0" w:color="auto"/>
              <w:left w:val="single" w:sz="6" w:space="0" w:color="auto"/>
              <w:bottom w:val="single" w:sz="4" w:space="0" w:color="auto"/>
              <w:right w:val="single" w:sz="4" w:space="0" w:color="auto"/>
            </w:tcBorders>
            <w:vAlign w:val="center"/>
          </w:tcPr>
          <w:p w14:paraId="12298EA9" w14:textId="77777777" w:rsidR="00FD718C" w:rsidRPr="001C653E" w:rsidRDefault="00FD718C" w:rsidP="00A13AB6">
            <w:pPr>
              <w:jc w:val="center"/>
              <w:rPr>
                <w:sz w:val="20"/>
                <w:szCs w:val="20"/>
              </w:rPr>
            </w:pPr>
            <w:r w:rsidRPr="001C653E">
              <w:rPr>
                <w:sz w:val="20"/>
                <w:szCs w:val="20"/>
              </w:rPr>
              <w:t>1</w:t>
            </w:r>
          </w:p>
        </w:tc>
        <w:tc>
          <w:tcPr>
            <w:tcW w:w="897" w:type="dxa"/>
            <w:gridSpan w:val="2"/>
            <w:tcBorders>
              <w:top w:val="single" w:sz="6" w:space="0" w:color="auto"/>
              <w:left w:val="single" w:sz="4" w:space="0" w:color="auto"/>
              <w:bottom w:val="single" w:sz="4" w:space="0" w:color="auto"/>
              <w:right w:val="single" w:sz="4" w:space="0" w:color="auto"/>
            </w:tcBorders>
            <w:vAlign w:val="center"/>
          </w:tcPr>
          <w:p w14:paraId="5F52B658" w14:textId="77777777" w:rsidR="00FD718C" w:rsidRPr="001C653E" w:rsidRDefault="00FD718C" w:rsidP="00A13AB6">
            <w:pPr>
              <w:ind w:left="226"/>
              <w:jc w:val="center"/>
              <w:rPr>
                <w:sz w:val="20"/>
                <w:szCs w:val="20"/>
              </w:rPr>
            </w:pPr>
            <w:r w:rsidRPr="001C653E">
              <w:rPr>
                <w:sz w:val="20"/>
                <w:szCs w:val="20"/>
              </w:rPr>
              <w:t>2</w:t>
            </w:r>
          </w:p>
        </w:tc>
        <w:tc>
          <w:tcPr>
            <w:tcW w:w="993" w:type="dxa"/>
            <w:gridSpan w:val="5"/>
            <w:tcBorders>
              <w:top w:val="single" w:sz="6" w:space="0" w:color="auto"/>
              <w:left w:val="single" w:sz="4" w:space="0" w:color="auto"/>
              <w:bottom w:val="single" w:sz="4" w:space="0" w:color="auto"/>
              <w:right w:val="single" w:sz="6" w:space="0" w:color="auto"/>
            </w:tcBorders>
            <w:vAlign w:val="center"/>
          </w:tcPr>
          <w:p w14:paraId="032A3CB8" w14:textId="77777777" w:rsidR="00FD718C" w:rsidRPr="001C653E" w:rsidRDefault="00FD718C" w:rsidP="00A13AB6">
            <w:pPr>
              <w:ind w:left="221"/>
              <w:jc w:val="center"/>
              <w:rPr>
                <w:sz w:val="20"/>
                <w:szCs w:val="20"/>
              </w:rPr>
            </w:pPr>
            <w:r w:rsidRPr="001C653E">
              <w:rPr>
                <w:sz w:val="20"/>
                <w:szCs w:val="20"/>
              </w:rPr>
              <w:t>3</w:t>
            </w:r>
          </w:p>
        </w:tc>
      </w:tr>
      <w:tr w:rsidR="00FD718C" w:rsidRPr="001C653E" w14:paraId="79D0248F" w14:textId="77777777" w:rsidTr="00B96AB6">
        <w:trPr>
          <w:cantSplit/>
          <w:trHeight w:val="645"/>
        </w:trPr>
        <w:tc>
          <w:tcPr>
            <w:tcW w:w="529" w:type="dxa"/>
            <w:vMerge/>
            <w:tcBorders>
              <w:left w:val="single" w:sz="6" w:space="0" w:color="auto"/>
              <w:right w:val="single" w:sz="12" w:space="0" w:color="auto"/>
            </w:tcBorders>
          </w:tcPr>
          <w:p w14:paraId="5E8008E6" w14:textId="77777777"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14:paraId="70E23A35" w14:textId="77777777" w:rsidR="00FD718C" w:rsidRPr="001C653E" w:rsidRDefault="00FD718C" w:rsidP="00473600">
            <w:pPr>
              <w:numPr>
                <w:ilvl w:val="0"/>
                <w:numId w:val="55"/>
              </w:numPr>
              <w:rPr>
                <w:sz w:val="20"/>
                <w:szCs w:val="20"/>
              </w:rPr>
            </w:pPr>
            <w:r w:rsidRPr="001C653E">
              <w:rPr>
                <w:sz w:val="20"/>
                <w:szCs w:val="20"/>
              </w:rPr>
              <w:t>Pushed you or shoved you or pulled your hair?</w:t>
            </w:r>
          </w:p>
          <w:p w14:paraId="31DFEBEE" w14:textId="77777777" w:rsidR="00FD718C" w:rsidRPr="001C653E" w:rsidRDefault="00FD718C" w:rsidP="00A13AB6">
            <w:pPr>
              <w:ind w:left="360"/>
              <w:rPr>
                <w:sz w:val="20"/>
                <w:szCs w:val="20"/>
              </w:rPr>
            </w:pPr>
            <w:r w:rsidRPr="001C653E">
              <w:rPr>
                <w:rFonts w:ascii="SutonnyMJ" w:hAnsi="SutonnyMJ"/>
                <w:sz w:val="20"/>
                <w:szCs w:val="20"/>
              </w:rPr>
              <w:t xml:space="preserve">av°v ev V¨vjv w`‡q‡Q ev </w:t>
            </w:r>
            <w:r w:rsidRPr="001C653E">
              <w:rPr>
                <w:rFonts w:ascii="SutonnyMJ" w:hAnsi="SutonnyMJ" w:cs="Vrinda"/>
                <w:sz w:val="20"/>
                <w:szCs w:val="20"/>
                <w:lang w:bidi="bn-BD"/>
              </w:rPr>
              <w:t>Pzj a‡i †U‡b‡Q</w:t>
            </w:r>
            <w:r w:rsidRPr="001C653E">
              <w:rPr>
                <w:rFonts w:ascii="SutonnyMJ" w:hAnsi="SutonnyMJ"/>
                <w:sz w:val="20"/>
                <w:szCs w:val="20"/>
              </w:rPr>
              <w:t>?</w:t>
            </w:r>
          </w:p>
        </w:tc>
        <w:tc>
          <w:tcPr>
            <w:tcW w:w="999" w:type="dxa"/>
            <w:tcBorders>
              <w:top w:val="single" w:sz="4" w:space="0" w:color="auto"/>
              <w:left w:val="single" w:sz="6" w:space="0" w:color="auto"/>
              <w:bottom w:val="single" w:sz="4" w:space="0" w:color="auto"/>
              <w:right w:val="single" w:sz="4" w:space="0" w:color="auto"/>
            </w:tcBorders>
            <w:vAlign w:val="center"/>
          </w:tcPr>
          <w:p w14:paraId="766AD9DB" w14:textId="77777777" w:rsidR="00FD718C" w:rsidRPr="001C653E" w:rsidRDefault="00FD718C" w:rsidP="00A13AB6">
            <w:pPr>
              <w:jc w:val="center"/>
              <w:rPr>
                <w:sz w:val="20"/>
                <w:szCs w:val="20"/>
              </w:rPr>
            </w:pPr>
            <w:r w:rsidRPr="001C653E">
              <w:rPr>
                <w:sz w:val="20"/>
                <w:szCs w:val="20"/>
              </w:rPr>
              <w:t>1</w:t>
            </w:r>
          </w:p>
        </w:tc>
        <w:tc>
          <w:tcPr>
            <w:tcW w:w="1074" w:type="dxa"/>
            <w:gridSpan w:val="4"/>
            <w:tcBorders>
              <w:top w:val="single" w:sz="4" w:space="0" w:color="auto"/>
              <w:left w:val="single" w:sz="4" w:space="0" w:color="auto"/>
              <w:bottom w:val="single" w:sz="4" w:space="0" w:color="auto"/>
            </w:tcBorders>
            <w:vAlign w:val="center"/>
          </w:tcPr>
          <w:p w14:paraId="7C34A2F0" w14:textId="77777777" w:rsidR="00FD718C" w:rsidRPr="001C653E" w:rsidRDefault="00FD718C" w:rsidP="00A13AB6">
            <w:pPr>
              <w:jc w:val="center"/>
              <w:rPr>
                <w:sz w:val="20"/>
                <w:szCs w:val="20"/>
              </w:rPr>
            </w:pPr>
            <w:r w:rsidRPr="001C653E">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14:paraId="0A5BBF1C" w14:textId="77777777" w:rsidR="00FD718C" w:rsidRPr="001C653E" w:rsidRDefault="00FD718C" w:rsidP="00A13AB6">
            <w:pPr>
              <w:jc w:val="center"/>
              <w:rPr>
                <w:sz w:val="20"/>
                <w:szCs w:val="20"/>
              </w:rPr>
            </w:pPr>
            <w:r w:rsidRPr="001C653E">
              <w:rPr>
                <w:sz w:val="20"/>
                <w:szCs w:val="20"/>
              </w:rPr>
              <w:t>1</w:t>
            </w:r>
          </w:p>
        </w:tc>
        <w:tc>
          <w:tcPr>
            <w:tcW w:w="984" w:type="dxa"/>
            <w:gridSpan w:val="3"/>
            <w:tcBorders>
              <w:top w:val="single" w:sz="4" w:space="0" w:color="auto"/>
              <w:left w:val="single" w:sz="4" w:space="0" w:color="auto"/>
              <w:bottom w:val="single" w:sz="4" w:space="0" w:color="auto"/>
            </w:tcBorders>
            <w:vAlign w:val="center"/>
          </w:tcPr>
          <w:p w14:paraId="7CBF5AA1" w14:textId="77777777" w:rsidR="00FD718C" w:rsidRPr="001C653E" w:rsidRDefault="00FD718C" w:rsidP="00A13AB6">
            <w:pPr>
              <w:jc w:val="center"/>
              <w:rPr>
                <w:sz w:val="20"/>
                <w:szCs w:val="20"/>
              </w:rPr>
            </w:pPr>
            <w:r w:rsidRPr="001C653E">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14:paraId="5404BAF0" w14:textId="77777777" w:rsidR="00FD718C" w:rsidRPr="001C653E" w:rsidRDefault="00FD718C" w:rsidP="00A13AB6">
            <w:pPr>
              <w:jc w:val="center"/>
              <w:rPr>
                <w:sz w:val="20"/>
                <w:szCs w:val="20"/>
              </w:rPr>
            </w:pPr>
            <w:r w:rsidRPr="001C653E">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14:paraId="54846B1E" w14:textId="77777777" w:rsidR="00FD718C" w:rsidRPr="001C653E" w:rsidRDefault="00FD718C" w:rsidP="00A13AB6">
            <w:pPr>
              <w:jc w:val="center"/>
              <w:rPr>
                <w:sz w:val="20"/>
                <w:szCs w:val="20"/>
              </w:rPr>
            </w:pPr>
            <w:r w:rsidRPr="001C653E">
              <w:rPr>
                <w:sz w:val="20"/>
                <w:szCs w:val="20"/>
              </w:rPr>
              <w:t>2</w:t>
            </w:r>
          </w:p>
        </w:tc>
        <w:tc>
          <w:tcPr>
            <w:tcW w:w="993" w:type="dxa"/>
            <w:gridSpan w:val="5"/>
            <w:tcBorders>
              <w:top w:val="single" w:sz="4" w:space="0" w:color="auto"/>
              <w:left w:val="single" w:sz="4" w:space="0" w:color="auto"/>
              <w:bottom w:val="single" w:sz="4" w:space="0" w:color="auto"/>
              <w:right w:val="single" w:sz="6" w:space="0" w:color="auto"/>
            </w:tcBorders>
            <w:vAlign w:val="center"/>
          </w:tcPr>
          <w:p w14:paraId="770E473F" w14:textId="77777777" w:rsidR="00FD718C" w:rsidRPr="001C653E" w:rsidRDefault="00FD718C" w:rsidP="00A13AB6">
            <w:pPr>
              <w:jc w:val="center"/>
              <w:rPr>
                <w:sz w:val="20"/>
                <w:szCs w:val="20"/>
              </w:rPr>
            </w:pPr>
            <w:r w:rsidRPr="001C653E">
              <w:rPr>
                <w:sz w:val="20"/>
                <w:szCs w:val="20"/>
              </w:rPr>
              <w:t>3</w:t>
            </w:r>
          </w:p>
        </w:tc>
      </w:tr>
      <w:tr w:rsidR="00FD718C" w:rsidRPr="001C653E" w14:paraId="3EFAD42D" w14:textId="77777777" w:rsidTr="00B96AB6">
        <w:trPr>
          <w:cantSplit/>
          <w:trHeight w:val="864"/>
        </w:trPr>
        <w:tc>
          <w:tcPr>
            <w:tcW w:w="529" w:type="dxa"/>
            <w:vMerge/>
            <w:tcBorders>
              <w:left w:val="single" w:sz="6" w:space="0" w:color="auto"/>
              <w:right w:val="single" w:sz="12" w:space="0" w:color="auto"/>
            </w:tcBorders>
          </w:tcPr>
          <w:p w14:paraId="411778B6" w14:textId="77777777"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14:paraId="3C7EB436" w14:textId="77777777" w:rsidR="00FD718C" w:rsidRPr="001C653E" w:rsidRDefault="00FD718C" w:rsidP="00473600">
            <w:pPr>
              <w:numPr>
                <w:ilvl w:val="0"/>
                <w:numId w:val="55"/>
              </w:numPr>
              <w:rPr>
                <w:sz w:val="20"/>
                <w:szCs w:val="20"/>
              </w:rPr>
            </w:pPr>
            <w:r w:rsidRPr="001C653E">
              <w:rPr>
                <w:sz w:val="20"/>
                <w:szCs w:val="20"/>
              </w:rPr>
              <w:t>Hit you with his fist or with something else that could hurt you?</w:t>
            </w:r>
          </w:p>
          <w:p w14:paraId="63D44A24" w14:textId="77777777" w:rsidR="00FD718C" w:rsidRPr="001C653E" w:rsidRDefault="00FD718C" w:rsidP="00A13AB6">
            <w:pPr>
              <w:ind w:left="360"/>
              <w:rPr>
                <w:sz w:val="20"/>
                <w:szCs w:val="20"/>
              </w:rPr>
            </w:pPr>
            <w:r w:rsidRPr="001C653E">
              <w:rPr>
                <w:rFonts w:ascii="SutonnyMJ" w:hAnsi="SutonnyMJ"/>
                <w:sz w:val="20"/>
                <w:szCs w:val="20"/>
              </w:rPr>
              <w:t>Nywl †g‡i‡Q ev Ab¨ wKQy w`‡q †g‡i‡Q hv‡Z Avcwb e¨_v †c‡Z cvi‡Zb?</w:t>
            </w:r>
          </w:p>
        </w:tc>
        <w:tc>
          <w:tcPr>
            <w:tcW w:w="999" w:type="dxa"/>
            <w:tcBorders>
              <w:top w:val="single" w:sz="4" w:space="0" w:color="auto"/>
              <w:left w:val="single" w:sz="6" w:space="0" w:color="auto"/>
              <w:bottom w:val="single" w:sz="4" w:space="0" w:color="auto"/>
              <w:right w:val="single" w:sz="4" w:space="0" w:color="auto"/>
            </w:tcBorders>
            <w:vAlign w:val="center"/>
          </w:tcPr>
          <w:p w14:paraId="622D2EB4" w14:textId="77777777" w:rsidR="00FD718C" w:rsidRPr="001C653E" w:rsidRDefault="00FD718C" w:rsidP="00A13AB6">
            <w:pPr>
              <w:jc w:val="center"/>
              <w:rPr>
                <w:sz w:val="20"/>
                <w:szCs w:val="20"/>
              </w:rPr>
            </w:pPr>
            <w:r w:rsidRPr="001C653E">
              <w:rPr>
                <w:sz w:val="20"/>
                <w:szCs w:val="20"/>
              </w:rPr>
              <w:t>1</w:t>
            </w:r>
          </w:p>
          <w:p w14:paraId="7A65913E" w14:textId="77777777" w:rsidR="00FD718C" w:rsidRPr="001C653E" w:rsidRDefault="00FD718C" w:rsidP="00A13AB6">
            <w:pPr>
              <w:jc w:val="center"/>
              <w:rPr>
                <w:sz w:val="20"/>
                <w:szCs w:val="20"/>
              </w:rPr>
            </w:pPr>
          </w:p>
        </w:tc>
        <w:tc>
          <w:tcPr>
            <w:tcW w:w="1074" w:type="dxa"/>
            <w:gridSpan w:val="4"/>
            <w:tcBorders>
              <w:top w:val="single" w:sz="4" w:space="0" w:color="auto"/>
              <w:left w:val="single" w:sz="4" w:space="0" w:color="auto"/>
              <w:bottom w:val="single" w:sz="4" w:space="0" w:color="auto"/>
            </w:tcBorders>
            <w:vAlign w:val="center"/>
          </w:tcPr>
          <w:p w14:paraId="25820045" w14:textId="77777777" w:rsidR="00FD718C" w:rsidRPr="001C653E" w:rsidRDefault="00FD718C" w:rsidP="00A13AB6">
            <w:pPr>
              <w:jc w:val="center"/>
              <w:rPr>
                <w:sz w:val="20"/>
                <w:szCs w:val="20"/>
              </w:rPr>
            </w:pPr>
            <w:r w:rsidRPr="001C653E">
              <w:rPr>
                <w:sz w:val="20"/>
                <w:szCs w:val="20"/>
              </w:rPr>
              <w:t>2</w:t>
            </w:r>
          </w:p>
          <w:p w14:paraId="07511D94" w14:textId="77777777" w:rsidR="00FD718C" w:rsidRPr="001C653E" w:rsidRDefault="00FD718C"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14:paraId="4DE86752" w14:textId="77777777" w:rsidR="00FD718C" w:rsidRPr="001C653E" w:rsidRDefault="00FD718C" w:rsidP="00A13AB6">
            <w:pPr>
              <w:jc w:val="center"/>
              <w:rPr>
                <w:sz w:val="20"/>
                <w:szCs w:val="20"/>
              </w:rPr>
            </w:pPr>
            <w:r w:rsidRPr="001C653E">
              <w:rPr>
                <w:sz w:val="20"/>
                <w:szCs w:val="20"/>
              </w:rPr>
              <w:t>1</w:t>
            </w:r>
          </w:p>
          <w:p w14:paraId="67D0833D" w14:textId="77777777" w:rsidR="00FD718C" w:rsidRPr="001C653E" w:rsidRDefault="00FD718C"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14:paraId="45479BD1" w14:textId="77777777" w:rsidR="00FD718C" w:rsidRPr="001C653E" w:rsidRDefault="00FD718C" w:rsidP="00A13AB6">
            <w:pPr>
              <w:jc w:val="center"/>
              <w:rPr>
                <w:sz w:val="20"/>
                <w:szCs w:val="20"/>
              </w:rPr>
            </w:pPr>
            <w:r w:rsidRPr="001C653E">
              <w:rPr>
                <w:sz w:val="20"/>
                <w:szCs w:val="20"/>
              </w:rPr>
              <w:t>2</w:t>
            </w:r>
          </w:p>
          <w:p w14:paraId="673186E7" w14:textId="77777777" w:rsidR="00FD718C" w:rsidRPr="001C653E" w:rsidRDefault="00FD718C"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14:paraId="72112DEC" w14:textId="77777777" w:rsidR="00FD718C" w:rsidRPr="001C653E" w:rsidRDefault="00FD718C" w:rsidP="00A13AB6">
            <w:pPr>
              <w:jc w:val="center"/>
              <w:rPr>
                <w:sz w:val="20"/>
                <w:szCs w:val="20"/>
              </w:rPr>
            </w:pPr>
            <w:r w:rsidRPr="001C653E">
              <w:rPr>
                <w:sz w:val="20"/>
                <w:szCs w:val="20"/>
              </w:rPr>
              <w:t>1</w:t>
            </w:r>
          </w:p>
          <w:p w14:paraId="181BA70E" w14:textId="77777777" w:rsidR="00FD718C" w:rsidRPr="001C653E" w:rsidRDefault="00FD718C"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14:paraId="77E48259" w14:textId="77777777" w:rsidR="00FD718C" w:rsidRPr="001C653E" w:rsidRDefault="00FD718C" w:rsidP="00A13AB6">
            <w:pPr>
              <w:jc w:val="center"/>
              <w:rPr>
                <w:sz w:val="20"/>
                <w:szCs w:val="20"/>
              </w:rPr>
            </w:pPr>
            <w:r w:rsidRPr="001C653E">
              <w:rPr>
                <w:sz w:val="20"/>
                <w:szCs w:val="20"/>
              </w:rPr>
              <w:t>2</w:t>
            </w:r>
          </w:p>
          <w:p w14:paraId="14698E5D" w14:textId="77777777" w:rsidR="00FD718C" w:rsidRPr="001C653E" w:rsidRDefault="00FD718C" w:rsidP="00A13AB6">
            <w:pPr>
              <w:jc w:val="center"/>
              <w:rPr>
                <w:sz w:val="20"/>
                <w:szCs w:val="20"/>
              </w:rPr>
            </w:pPr>
          </w:p>
        </w:tc>
        <w:tc>
          <w:tcPr>
            <w:tcW w:w="993" w:type="dxa"/>
            <w:gridSpan w:val="5"/>
            <w:tcBorders>
              <w:top w:val="single" w:sz="4" w:space="0" w:color="auto"/>
              <w:left w:val="single" w:sz="4" w:space="0" w:color="auto"/>
              <w:bottom w:val="single" w:sz="4" w:space="0" w:color="auto"/>
              <w:right w:val="single" w:sz="6" w:space="0" w:color="auto"/>
            </w:tcBorders>
            <w:vAlign w:val="center"/>
          </w:tcPr>
          <w:p w14:paraId="30874D58" w14:textId="77777777" w:rsidR="00FD718C" w:rsidRPr="001C653E" w:rsidRDefault="00FD718C" w:rsidP="00A13AB6">
            <w:pPr>
              <w:jc w:val="center"/>
              <w:rPr>
                <w:sz w:val="20"/>
                <w:szCs w:val="20"/>
              </w:rPr>
            </w:pPr>
            <w:r w:rsidRPr="001C653E">
              <w:rPr>
                <w:sz w:val="20"/>
                <w:szCs w:val="20"/>
              </w:rPr>
              <w:t>3</w:t>
            </w:r>
          </w:p>
          <w:p w14:paraId="51AEEE5A" w14:textId="77777777" w:rsidR="00FD718C" w:rsidRPr="001C653E" w:rsidRDefault="00FD718C" w:rsidP="00A13AB6">
            <w:pPr>
              <w:jc w:val="center"/>
              <w:rPr>
                <w:sz w:val="20"/>
                <w:szCs w:val="20"/>
              </w:rPr>
            </w:pPr>
          </w:p>
        </w:tc>
      </w:tr>
      <w:tr w:rsidR="00FD718C" w:rsidRPr="001C653E" w14:paraId="11EBFBAE" w14:textId="77777777" w:rsidTr="00B96AB6">
        <w:trPr>
          <w:cantSplit/>
          <w:trHeight w:val="714"/>
        </w:trPr>
        <w:tc>
          <w:tcPr>
            <w:tcW w:w="529" w:type="dxa"/>
            <w:vMerge/>
            <w:tcBorders>
              <w:left w:val="single" w:sz="6" w:space="0" w:color="auto"/>
              <w:right w:val="single" w:sz="12" w:space="0" w:color="auto"/>
            </w:tcBorders>
          </w:tcPr>
          <w:p w14:paraId="37AAA840" w14:textId="77777777"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14:paraId="29057A4A" w14:textId="77777777" w:rsidR="00FD718C" w:rsidRPr="001C653E" w:rsidRDefault="00FD718C" w:rsidP="00473600">
            <w:pPr>
              <w:numPr>
                <w:ilvl w:val="0"/>
                <w:numId w:val="55"/>
              </w:numPr>
              <w:rPr>
                <w:sz w:val="20"/>
                <w:szCs w:val="20"/>
              </w:rPr>
            </w:pPr>
            <w:r w:rsidRPr="001C653E">
              <w:rPr>
                <w:sz w:val="20"/>
                <w:szCs w:val="20"/>
              </w:rPr>
              <w:t>Kicked you, dragged you or beaten you up?</w:t>
            </w:r>
          </w:p>
          <w:p w14:paraId="523136F5" w14:textId="77777777" w:rsidR="00FD718C" w:rsidRPr="001C653E" w:rsidRDefault="00FD718C" w:rsidP="00A13AB6">
            <w:pPr>
              <w:ind w:left="360"/>
              <w:rPr>
                <w:sz w:val="20"/>
                <w:szCs w:val="20"/>
              </w:rPr>
            </w:pPr>
            <w:r w:rsidRPr="001C653E">
              <w:rPr>
                <w:rFonts w:ascii="SutonnyMJ" w:hAnsi="SutonnyMJ"/>
                <w:sz w:val="20"/>
                <w:szCs w:val="20"/>
              </w:rPr>
              <w:t>jvw_ †g‡i‡Q, †U‡b-wnuP‡o wb‡q †M‡Q, wcwU‡q‡Q?</w:t>
            </w:r>
          </w:p>
        </w:tc>
        <w:tc>
          <w:tcPr>
            <w:tcW w:w="999" w:type="dxa"/>
            <w:tcBorders>
              <w:top w:val="single" w:sz="4" w:space="0" w:color="auto"/>
              <w:left w:val="single" w:sz="6" w:space="0" w:color="auto"/>
              <w:bottom w:val="single" w:sz="4" w:space="0" w:color="auto"/>
              <w:right w:val="single" w:sz="4" w:space="0" w:color="auto"/>
            </w:tcBorders>
            <w:vAlign w:val="center"/>
          </w:tcPr>
          <w:p w14:paraId="4516392F" w14:textId="77777777" w:rsidR="00FD718C" w:rsidRPr="001C653E" w:rsidRDefault="00FD718C" w:rsidP="00A13AB6">
            <w:pPr>
              <w:jc w:val="center"/>
              <w:rPr>
                <w:sz w:val="20"/>
                <w:szCs w:val="20"/>
              </w:rPr>
            </w:pPr>
            <w:r w:rsidRPr="001C653E">
              <w:rPr>
                <w:sz w:val="20"/>
                <w:szCs w:val="20"/>
              </w:rPr>
              <w:t>1</w:t>
            </w:r>
          </w:p>
        </w:tc>
        <w:tc>
          <w:tcPr>
            <w:tcW w:w="1074" w:type="dxa"/>
            <w:gridSpan w:val="4"/>
            <w:tcBorders>
              <w:top w:val="single" w:sz="4" w:space="0" w:color="auto"/>
              <w:left w:val="single" w:sz="4" w:space="0" w:color="auto"/>
              <w:bottom w:val="single" w:sz="4" w:space="0" w:color="auto"/>
            </w:tcBorders>
            <w:vAlign w:val="center"/>
          </w:tcPr>
          <w:p w14:paraId="009C944C" w14:textId="77777777" w:rsidR="00FD718C" w:rsidRPr="001C653E" w:rsidRDefault="00FD718C" w:rsidP="00A13AB6">
            <w:pPr>
              <w:jc w:val="center"/>
              <w:rPr>
                <w:sz w:val="20"/>
                <w:szCs w:val="20"/>
              </w:rPr>
            </w:pPr>
            <w:r w:rsidRPr="001C653E">
              <w:rPr>
                <w:sz w:val="20"/>
                <w:szCs w:val="20"/>
              </w:rPr>
              <w:t>2</w:t>
            </w:r>
          </w:p>
        </w:tc>
        <w:tc>
          <w:tcPr>
            <w:tcW w:w="636" w:type="dxa"/>
            <w:tcBorders>
              <w:top w:val="single" w:sz="4" w:space="0" w:color="auto"/>
              <w:left w:val="single" w:sz="6" w:space="0" w:color="auto"/>
              <w:bottom w:val="single" w:sz="4" w:space="0" w:color="auto"/>
              <w:right w:val="single" w:sz="4" w:space="0" w:color="auto"/>
            </w:tcBorders>
            <w:vAlign w:val="center"/>
          </w:tcPr>
          <w:p w14:paraId="11F1E162" w14:textId="77777777" w:rsidR="00FD718C" w:rsidRPr="001C653E" w:rsidRDefault="00FD718C" w:rsidP="00A13AB6">
            <w:pPr>
              <w:jc w:val="center"/>
              <w:rPr>
                <w:sz w:val="20"/>
                <w:szCs w:val="20"/>
              </w:rPr>
            </w:pPr>
            <w:r w:rsidRPr="001C653E">
              <w:rPr>
                <w:sz w:val="20"/>
                <w:szCs w:val="20"/>
              </w:rPr>
              <w:t>1</w:t>
            </w:r>
          </w:p>
        </w:tc>
        <w:tc>
          <w:tcPr>
            <w:tcW w:w="984" w:type="dxa"/>
            <w:gridSpan w:val="3"/>
            <w:tcBorders>
              <w:top w:val="single" w:sz="4" w:space="0" w:color="auto"/>
              <w:left w:val="single" w:sz="4" w:space="0" w:color="auto"/>
              <w:bottom w:val="single" w:sz="4" w:space="0" w:color="auto"/>
            </w:tcBorders>
            <w:vAlign w:val="center"/>
          </w:tcPr>
          <w:p w14:paraId="076021CE" w14:textId="77777777" w:rsidR="00FD718C" w:rsidRPr="001C653E" w:rsidRDefault="00FD718C" w:rsidP="00A13AB6">
            <w:pPr>
              <w:jc w:val="center"/>
              <w:rPr>
                <w:sz w:val="20"/>
                <w:szCs w:val="20"/>
              </w:rPr>
            </w:pPr>
            <w:r w:rsidRPr="001C653E">
              <w:rPr>
                <w:sz w:val="20"/>
                <w:szCs w:val="20"/>
              </w:rPr>
              <w:t>2</w:t>
            </w:r>
          </w:p>
        </w:tc>
        <w:tc>
          <w:tcPr>
            <w:tcW w:w="816" w:type="dxa"/>
            <w:gridSpan w:val="2"/>
            <w:tcBorders>
              <w:top w:val="single" w:sz="4" w:space="0" w:color="auto"/>
              <w:left w:val="single" w:sz="6" w:space="0" w:color="auto"/>
              <w:bottom w:val="single" w:sz="4" w:space="0" w:color="auto"/>
              <w:right w:val="single" w:sz="4" w:space="0" w:color="auto"/>
            </w:tcBorders>
            <w:vAlign w:val="center"/>
          </w:tcPr>
          <w:p w14:paraId="0DFD9978" w14:textId="77777777" w:rsidR="00FD718C" w:rsidRPr="001C653E" w:rsidRDefault="00FD718C" w:rsidP="00A13AB6">
            <w:pPr>
              <w:jc w:val="center"/>
              <w:rPr>
                <w:sz w:val="20"/>
                <w:szCs w:val="20"/>
              </w:rPr>
            </w:pPr>
            <w:r w:rsidRPr="001C653E">
              <w:rPr>
                <w:sz w:val="20"/>
                <w:szCs w:val="20"/>
              </w:rPr>
              <w:t>1</w:t>
            </w:r>
          </w:p>
        </w:tc>
        <w:tc>
          <w:tcPr>
            <w:tcW w:w="897" w:type="dxa"/>
            <w:gridSpan w:val="2"/>
            <w:tcBorders>
              <w:top w:val="single" w:sz="4" w:space="0" w:color="auto"/>
              <w:left w:val="single" w:sz="4" w:space="0" w:color="auto"/>
              <w:bottom w:val="single" w:sz="4" w:space="0" w:color="auto"/>
              <w:right w:val="single" w:sz="4" w:space="0" w:color="auto"/>
            </w:tcBorders>
            <w:vAlign w:val="center"/>
          </w:tcPr>
          <w:p w14:paraId="54F54036" w14:textId="77777777" w:rsidR="00FD718C" w:rsidRPr="001C653E" w:rsidRDefault="00FD718C" w:rsidP="00A13AB6">
            <w:pPr>
              <w:jc w:val="center"/>
              <w:rPr>
                <w:sz w:val="20"/>
                <w:szCs w:val="20"/>
              </w:rPr>
            </w:pPr>
            <w:r w:rsidRPr="001C653E">
              <w:rPr>
                <w:sz w:val="20"/>
                <w:szCs w:val="20"/>
              </w:rPr>
              <w:t>2</w:t>
            </w:r>
          </w:p>
        </w:tc>
        <w:tc>
          <w:tcPr>
            <w:tcW w:w="993" w:type="dxa"/>
            <w:gridSpan w:val="5"/>
            <w:tcBorders>
              <w:top w:val="single" w:sz="4" w:space="0" w:color="auto"/>
              <w:left w:val="single" w:sz="4" w:space="0" w:color="auto"/>
              <w:bottom w:val="single" w:sz="4" w:space="0" w:color="auto"/>
              <w:right w:val="single" w:sz="6" w:space="0" w:color="auto"/>
            </w:tcBorders>
            <w:vAlign w:val="center"/>
          </w:tcPr>
          <w:p w14:paraId="5FAD2EDF" w14:textId="77777777" w:rsidR="00FD718C" w:rsidRPr="001C653E" w:rsidRDefault="00FD718C" w:rsidP="00A13AB6">
            <w:pPr>
              <w:jc w:val="center"/>
              <w:rPr>
                <w:sz w:val="20"/>
                <w:szCs w:val="20"/>
              </w:rPr>
            </w:pPr>
            <w:r w:rsidRPr="001C653E">
              <w:rPr>
                <w:sz w:val="20"/>
                <w:szCs w:val="20"/>
              </w:rPr>
              <w:t>3</w:t>
            </w:r>
          </w:p>
        </w:tc>
      </w:tr>
      <w:tr w:rsidR="00FD718C" w:rsidRPr="001C653E" w14:paraId="7B34660D" w14:textId="77777777" w:rsidTr="00B96AB6">
        <w:trPr>
          <w:cantSplit/>
          <w:trHeight w:val="472"/>
        </w:trPr>
        <w:tc>
          <w:tcPr>
            <w:tcW w:w="529" w:type="dxa"/>
            <w:vMerge/>
            <w:tcBorders>
              <w:left w:val="single" w:sz="6" w:space="0" w:color="auto"/>
              <w:right w:val="single" w:sz="12" w:space="0" w:color="auto"/>
            </w:tcBorders>
          </w:tcPr>
          <w:p w14:paraId="2522ED72" w14:textId="77777777" w:rsidR="00FD718C" w:rsidRPr="001C653E" w:rsidRDefault="00FD718C" w:rsidP="00A13AB6">
            <w:pPr>
              <w:jc w:val="both"/>
              <w:rPr>
                <w:sz w:val="20"/>
                <w:szCs w:val="20"/>
              </w:rPr>
            </w:pPr>
          </w:p>
        </w:tc>
        <w:tc>
          <w:tcPr>
            <w:tcW w:w="3710" w:type="dxa"/>
            <w:gridSpan w:val="2"/>
            <w:tcBorders>
              <w:top w:val="single" w:sz="4" w:space="0" w:color="auto"/>
              <w:bottom w:val="single" w:sz="4" w:space="0" w:color="auto"/>
              <w:right w:val="single" w:sz="6" w:space="0" w:color="auto"/>
            </w:tcBorders>
          </w:tcPr>
          <w:p w14:paraId="47FC00D6" w14:textId="77777777" w:rsidR="00FD718C" w:rsidRPr="001C653E" w:rsidRDefault="00FD718C" w:rsidP="00473600">
            <w:pPr>
              <w:numPr>
                <w:ilvl w:val="0"/>
                <w:numId w:val="55"/>
              </w:numPr>
              <w:rPr>
                <w:sz w:val="20"/>
                <w:szCs w:val="20"/>
              </w:rPr>
            </w:pPr>
            <w:r w:rsidRPr="001C653E">
              <w:rPr>
                <w:sz w:val="20"/>
                <w:szCs w:val="20"/>
              </w:rPr>
              <w:t>Choked or burnt you on purpose?</w:t>
            </w:r>
          </w:p>
          <w:p w14:paraId="29B8E417" w14:textId="77777777" w:rsidR="00FD718C" w:rsidRPr="001C653E" w:rsidRDefault="00FD718C" w:rsidP="00A13AB6">
            <w:pPr>
              <w:ind w:left="360"/>
              <w:rPr>
                <w:sz w:val="20"/>
                <w:szCs w:val="20"/>
              </w:rPr>
            </w:pPr>
            <w:r w:rsidRPr="001C653E">
              <w:rPr>
                <w:rFonts w:ascii="SutonnyMJ" w:hAnsi="SutonnyMJ"/>
                <w:sz w:val="20"/>
                <w:szCs w:val="20"/>
              </w:rPr>
              <w:t>k¦vm‡iva K‡i‡Q ev cywo‡q w`‡q‡Q?</w:t>
            </w:r>
          </w:p>
        </w:tc>
        <w:tc>
          <w:tcPr>
            <w:tcW w:w="999" w:type="dxa"/>
            <w:tcBorders>
              <w:top w:val="single" w:sz="4" w:space="0" w:color="auto"/>
              <w:left w:val="single" w:sz="6" w:space="0" w:color="auto"/>
              <w:bottom w:val="single" w:sz="4" w:space="0" w:color="auto"/>
              <w:right w:val="single" w:sz="4" w:space="0" w:color="auto"/>
            </w:tcBorders>
            <w:vAlign w:val="center"/>
          </w:tcPr>
          <w:p w14:paraId="351311BC" w14:textId="77777777" w:rsidR="00FD718C" w:rsidRPr="001C653E" w:rsidRDefault="00FD718C" w:rsidP="00A13AB6">
            <w:pPr>
              <w:jc w:val="center"/>
              <w:rPr>
                <w:sz w:val="20"/>
                <w:szCs w:val="20"/>
              </w:rPr>
            </w:pPr>
            <w:r w:rsidRPr="001C653E">
              <w:rPr>
                <w:sz w:val="20"/>
                <w:szCs w:val="20"/>
              </w:rPr>
              <w:t>1</w:t>
            </w:r>
          </w:p>
          <w:p w14:paraId="379C28CC" w14:textId="77777777" w:rsidR="00FD718C" w:rsidRPr="001C653E" w:rsidRDefault="00FD718C" w:rsidP="00A13AB6">
            <w:pPr>
              <w:jc w:val="center"/>
              <w:rPr>
                <w:sz w:val="20"/>
                <w:szCs w:val="20"/>
              </w:rPr>
            </w:pPr>
          </w:p>
        </w:tc>
        <w:tc>
          <w:tcPr>
            <w:tcW w:w="1074" w:type="dxa"/>
            <w:gridSpan w:val="4"/>
            <w:tcBorders>
              <w:top w:val="single" w:sz="4" w:space="0" w:color="auto"/>
              <w:left w:val="single" w:sz="4" w:space="0" w:color="auto"/>
              <w:bottom w:val="single" w:sz="4" w:space="0" w:color="auto"/>
            </w:tcBorders>
            <w:vAlign w:val="center"/>
          </w:tcPr>
          <w:p w14:paraId="7CD5E93B" w14:textId="77777777" w:rsidR="00FD718C" w:rsidRPr="001C653E" w:rsidRDefault="00FD718C" w:rsidP="00A13AB6">
            <w:pPr>
              <w:jc w:val="center"/>
              <w:rPr>
                <w:sz w:val="20"/>
                <w:szCs w:val="20"/>
              </w:rPr>
            </w:pPr>
            <w:r w:rsidRPr="001C653E">
              <w:rPr>
                <w:sz w:val="20"/>
                <w:szCs w:val="20"/>
              </w:rPr>
              <w:t>2</w:t>
            </w:r>
          </w:p>
          <w:p w14:paraId="35617572" w14:textId="77777777" w:rsidR="00FD718C" w:rsidRPr="001C653E" w:rsidRDefault="00FD718C" w:rsidP="00A13AB6">
            <w:pPr>
              <w:jc w:val="center"/>
              <w:rPr>
                <w:sz w:val="20"/>
                <w:szCs w:val="20"/>
              </w:rPr>
            </w:pPr>
          </w:p>
        </w:tc>
        <w:tc>
          <w:tcPr>
            <w:tcW w:w="636" w:type="dxa"/>
            <w:tcBorders>
              <w:top w:val="single" w:sz="4" w:space="0" w:color="auto"/>
              <w:left w:val="single" w:sz="6" w:space="0" w:color="auto"/>
              <w:bottom w:val="single" w:sz="4" w:space="0" w:color="auto"/>
              <w:right w:val="single" w:sz="4" w:space="0" w:color="auto"/>
            </w:tcBorders>
            <w:vAlign w:val="center"/>
          </w:tcPr>
          <w:p w14:paraId="76E35760" w14:textId="77777777" w:rsidR="00FD718C" w:rsidRPr="001C653E" w:rsidRDefault="00FD718C" w:rsidP="00A13AB6">
            <w:pPr>
              <w:jc w:val="center"/>
              <w:rPr>
                <w:sz w:val="20"/>
                <w:szCs w:val="20"/>
              </w:rPr>
            </w:pPr>
            <w:r w:rsidRPr="001C653E">
              <w:rPr>
                <w:sz w:val="20"/>
                <w:szCs w:val="20"/>
              </w:rPr>
              <w:t>1</w:t>
            </w:r>
          </w:p>
          <w:p w14:paraId="0A9BEA3A" w14:textId="77777777" w:rsidR="00FD718C" w:rsidRPr="001C653E" w:rsidRDefault="00FD718C" w:rsidP="00A13AB6">
            <w:pPr>
              <w:jc w:val="center"/>
              <w:rPr>
                <w:sz w:val="20"/>
                <w:szCs w:val="20"/>
              </w:rPr>
            </w:pPr>
          </w:p>
        </w:tc>
        <w:tc>
          <w:tcPr>
            <w:tcW w:w="984" w:type="dxa"/>
            <w:gridSpan w:val="3"/>
            <w:tcBorders>
              <w:top w:val="single" w:sz="4" w:space="0" w:color="auto"/>
              <w:left w:val="single" w:sz="4" w:space="0" w:color="auto"/>
              <w:bottom w:val="single" w:sz="4" w:space="0" w:color="auto"/>
            </w:tcBorders>
            <w:vAlign w:val="center"/>
          </w:tcPr>
          <w:p w14:paraId="1A75595C" w14:textId="77777777" w:rsidR="00FD718C" w:rsidRPr="001C653E" w:rsidRDefault="00FD718C" w:rsidP="00A13AB6">
            <w:pPr>
              <w:jc w:val="center"/>
              <w:rPr>
                <w:sz w:val="20"/>
                <w:szCs w:val="20"/>
              </w:rPr>
            </w:pPr>
            <w:r w:rsidRPr="001C653E">
              <w:rPr>
                <w:sz w:val="20"/>
                <w:szCs w:val="20"/>
              </w:rPr>
              <w:t>2</w:t>
            </w:r>
          </w:p>
          <w:p w14:paraId="22F1F14B" w14:textId="77777777" w:rsidR="00FD718C" w:rsidRPr="001C653E" w:rsidRDefault="00FD718C" w:rsidP="00A13AB6">
            <w:pPr>
              <w:jc w:val="center"/>
              <w:rPr>
                <w:sz w:val="20"/>
                <w:szCs w:val="20"/>
              </w:rPr>
            </w:pPr>
          </w:p>
        </w:tc>
        <w:tc>
          <w:tcPr>
            <w:tcW w:w="816" w:type="dxa"/>
            <w:gridSpan w:val="2"/>
            <w:tcBorders>
              <w:top w:val="single" w:sz="4" w:space="0" w:color="auto"/>
              <w:left w:val="single" w:sz="6" w:space="0" w:color="auto"/>
              <w:bottom w:val="single" w:sz="4" w:space="0" w:color="auto"/>
              <w:right w:val="single" w:sz="4" w:space="0" w:color="auto"/>
            </w:tcBorders>
            <w:vAlign w:val="center"/>
          </w:tcPr>
          <w:p w14:paraId="36C2A00A" w14:textId="77777777" w:rsidR="00FD718C" w:rsidRPr="001C653E" w:rsidRDefault="00FD718C" w:rsidP="00A13AB6">
            <w:pPr>
              <w:jc w:val="center"/>
              <w:rPr>
                <w:sz w:val="20"/>
                <w:szCs w:val="20"/>
              </w:rPr>
            </w:pPr>
            <w:r w:rsidRPr="001C653E">
              <w:rPr>
                <w:sz w:val="20"/>
                <w:szCs w:val="20"/>
              </w:rPr>
              <w:t>1</w:t>
            </w:r>
          </w:p>
          <w:p w14:paraId="638278A5" w14:textId="77777777" w:rsidR="00FD718C" w:rsidRPr="001C653E" w:rsidRDefault="00FD718C" w:rsidP="00A13AB6">
            <w:pPr>
              <w:jc w:val="center"/>
              <w:rPr>
                <w:sz w:val="20"/>
                <w:szCs w:val="20"/>
              </w:rPr>
            </w:pPr>
          </w:p>
        </w:tc>
        <w:tc>
          <w:tcPr>
            <w:tcW w:w="897" w:type="dxa"/>
            <w:gridSpan w:val="2"/>
            <w:tcBorders>
              <w:top w:val="single" w:sz="4" w:space="0" w:color="auto"/>
              <w:left w:val="single" w:sz="4" w:space="0" w:color="auto"/>
              <w:bottom w:val="single" w:sz="4" w:space="0" w:color="auto"/>
              <w:right w:val="single" w:sz="4" w:space="0" w:color="auto"/>
            </w:tcBorders>
            <w:vAlign w:val="center"/>
          </w:tcPr>
          <w:p w14:paraId="1F5B4A0E" w14:textId="77777777" w:rsidR="00FD718C" w:rsidRPr="001C653E" w:rsidRDefault="00FD718C" w:rsidP="00A13AB6">
            <w:pPr>
              <w:jc w:val="center"/>
              <w:rPr>
                <w:sz w:val="20"/>
                <w:szCs w:val="20"/>
              </w:rPr>
            </w:pPr>
            <w:r w:rsidRPr="001C653E">
              <w:rPr>
                <w:sz w:val="20"/>
                <w:szCs w:val="20"/>
              </w:rPr>
              <w:t>2</w:t>
            </w:r>
          </w:p>
          <w:p w14:paraId="0C34B515" w14:textId="77777777" w:rsidR="00FD718C" w:rsidRPr="001C653E" w:rsidRDefault="00FD718C" w:rsidP="00A13AB6">
            <w:pPr>
              <w:jc w:val="center"/>
              <w:rPr>
                <w:sz w:val="20"/>
                <w:szCs w:val="20"/>
              </w:rPr>
            </w:pPr>
          </w:p>
        </w:tc>
        <w:tc>
          <w:tcPr>
            <w:tcW w:w="993" w:type="dxa"/>
            <w:gridSpan w:val="5"/>
            <w:tcBorders>
              <w:top w:val="single" w:sz="4" w:space="0" w:color="auto"/>
              <w:left w:val="single" w:sz="4" w:space="0" w:color="auto"/>
              <w:bottom w:val="single" w:sz="4" w:space="0" w:color="auto"/>
              <w:right w:val="single" w:sz="6" w:space="0" w:color="auto"/>
            </w:tcBorders>
            <w:vAlign w:val="center"/>
          </w:tcPr>
          <w:p w14:paraId="5D13B0BB" w14:textId="77777777" w:rsidR="00FD718C" w:rsidRPr="001C653E" w:rsidRDefault="00FD718C" w:rsidP="00A13AB6">
            <w:pPr>
              <w:jc w:val="center"/>
              <w:rPr>
                <w:sz w:val="20"/>
                <w:szCs w:val="20"/>
              </w:rPr>
            </w:pPr>
            <w:r w:rsidRPr="001C653E">
              <w:rPr>
                <w:sz w:val="20"/>
                <w:szCs w:val="20"/>
              </w:rPr>
              <w:t>3</w:t>
            </w:r>
          </w:p>
          <w:p w14:paraId="576FE86C" w14:textId="77777777" w:rsidR="00FD718C" w:rsidRPr="001C653E" w:rsidRDefault="00FD718C" w:rsidP="00A13AB6">
            <w:pPr>
              <w:jc w:val="center"/>
              <w:rPr>
                <w:sz w:val="20"/>
                <w:szCs w:val="20"/>
              </w:rPr>
            </w:pPr>
          </w:p>
        </w:tc>
      </w:tr>
      <w:tr w:rsidR="00FD718C" w:rsidRPr="001C653E" w14:paraId="4AC6DC8C" w14:textId="77777777" w:rsidTr="00B96AB6">
        <w:trPr>
          <w:cantSplit/>
          <w:trHeight w:val="1214"/>
        </w:trPr>
        <w:tc>
          <w:tcPr>
            <w:tcW w:w="529" w:type="dxa"/>
            <w:vMerge/>
            <w:tcBorders>
              <w:left w:val="single" w:sz="6" w:space="0" w:color="auto"/>
              <w:bottom w:val="single" w:sz="6" w:space="0" w:color="auto"/>
              <w:right w:val="single" w:sz="12" w:space="0" w:color="auto"/>
            </w:tcBorders>
          </w:tcPr>
          <w:p w14:paraId="243BF35D" w14:textId="77777777" w:rsidR="00FD718C" w:rsidRPr="001C653E" w:rsidRDefault="00FD718C" w:rsidP="00A13AB6">
            <w:pPr>
              <w:jc w:val="both"/>
              <w:rPr>
                <w:sz w:val="20"/>
                <w:szCs w:val="20"/>
              </w:rPr>
            </w:pPr>
          </w:p>
        </w:tc>
        <w:tc>
          <w:tcPr>
            <w:tcW w:w="3710" w:type="dxa"/>
            <w:gridSpan w:val="2"/>
            <w:tcBorders>
              <w:top w:val="single" w:sz="4" w:space="0" w:color="auto"/>
              <w:bottom w:val="single" w:sz="6" w:space="0" w:color="auto"/>
              <w:right w:val="single" w:sz="6" w:space="0" w:color="auto"/>
            </w:tcBorders>
          </w:tcPr>
          <w:p w14:paraId="2AF40D54" w14:textId="77777777" w:rsidR="00FD718C" w:rsidRPr="001C653E" w:rsidRDefault="00FD718C" w:rsidP="00473600">
            <w:pPr>
              <w:numPr>
                <w:ilvl w:val="0"/>
                <w:numId w:val="55"/>
              </w:numPr>
              <w:rPr>
                <w:sz w:val="20"/>
                <w:szCs w:val="20"/>
              </w:rPr>
            </w:pPr>
            <w:r w:rsidRPr="001C653E">
              <w:rPr>
                <w:sz w:val="20"/>
                <w:szCs w:val="20"/>
              </w:rPr>
              <w:t>Threatened with or actually used a gun, knife or other weapon against you?</w:t>
            </w:r>
          </w:p>
          <w:p w14:paraId="6FB0217C" w14:textId="77777777" w:rsidR="00FD718C" w:rsidRPr="001C653E" w:rsidRDefault="00FD718C" w:rsidP="00A13AB6">
            <w:pPr>
              <w:ind w:left="360"/>
              <w:rPr>
                <w:sz w:val="20"/>
                <w:szCs w:val="20"/>
              </w:rPr>
            </w:pPr>
            <w:r w:rsidRPr="001C653E">
              <w:rPr>
                <w:rFonts w:ascii="SutonnyMJ" w:hAnsi="SutonnyMJ"/>
                <w:sz w:val="20"/>
                <w:szCs w:val="20"/>
              </w:rPr>
              <w:t>e›`yK, Qywi ev Ab¨ †Kvb A¯¿ w`‡q gvivi ûgwK w`‡q‡Q ev AvNvZ K‡i‡Q?</w:t>
            </w:r>
          </w:p>
        </w:tc>
        <w:tc>
          <w:tcPr>
            <w:tcW w:w="999" w:type="dxa"/>
            <w:tcBorders>
              <w:top w:val="single" w:sz="4" w:space="0" w:color="auto"/>
              <w:left w:val="single" w:sz="6" w:space="0" w:color="auto"/>
              <w:bottom w:val="single" w:sz="6" w:space="0" w:color="auto"/>
              <w:right w:val="single" w:sz="4" w:space="0" w:color="auto"/>
            </w:tcBorders>
            <w:vAlign w:val="center"/>
          </w:tcPr>
          <w:p w14:paraId="5301874F" w14:textId="77777777" w:rsidR="00FD718C" w:rsidRPr="001C653E" w:rsidRDefault="00FD718C" w:rsidP="00A13AB6">
            <w:pPr>
              <w:jc w:val="center"/>
              <w:rPr>
                <w:sz w:val="20"/>
                <w:szCs w:val="20"/>
              </w:rPr>
            </w:pPr>
            <w:r w:rsidRPr="001C653E">
              <w:rPr>
                <w:sz w:val="20"/>
                <w:szCs w:val="20"/>
              </w:rPr>
              <w:t>1</w:t>
            </w:r>
          </w:p>
          <w:p w14:paraId="7CB0C5E0" w14:textId="77777777" w:rsidR="00FD718C" w:rsidRPr="001C653E" w:rsidRDefault="00FD718C" w:rsidP="00A13AB6">
            <w:pPr>
              <w:jc w:val="center"/>
              <w:rPr>
                <w:sz w:val="20"/>
                <w:szCs w:val="20"/>
              </w:rPr>
            </w:pPr>
          </w:p>
          <w:p w14:paraId="24A41CF6" w14:textId="77777777" w:rsidR="00FD718C" w:rsidRPr="001C653E" w:rsidRDefault="00FD718C" w:rsidP="00A13AB6">
            <w:pPr>
              <w:jc w:val="center"/>
              <w:rPr>
                <w:sz w:val="20"/>
                <w:szCs w:val="20"/>
              </w:rPr>
            </w:pPr>
          </w:p>
        </w:tc>
        <w:tc>
          <w:tcPr>
            <w:tcW w:w="1074" w:type="dxa"/>
            <w:gridSpan w:val="4"/>
            <w:tcBorders>
              <w:top w:val="single" w:sz="4" w:space="0" w:color="auto"/>
              <w:left w:val="single" w:sz="4" w:space="0" w:color="auto"/>
              <w:bottom w:val="single" w:sz="6" w:space="0" w:color="auto"/>
            </w:tcBorders>
            <w:vAlign w:val="center"/>
          </w:tcPr>
          <w:p w14:paraId="46F7C323" w14:textId="77777777" w:rsidR="00FD718C" w:rsidRPr="001C653E" w:rsidRDefault="00FD718C" w:rsidP="00A13AB6">
            <w:pPr>
              <w:jc w:val="center"/>
              <w:rPr>
                <w:sz w:val="20"/>
                <w:szCs w:val="20"/>
              </w:rPr>
            </w:pPr>
            <w:r w:rsidRPr="001C653E">
              <w:rPr>
                <w:sz w:val="20"/>
                <w:szCs w:val="20"/>
              </w:rPr>
              <w:t>2</w:t>
            </w:r>
          </w:p>
          <w:p w14:paraId="2A05F147" w14:textId="77777777" w:rsidR="00FD718C" w:rsidRPr="001C653E" w:rsidRDefault="00FD718C" w:rsidP="00A13AB6">
            <w:pPr>
              <w:rPr>
                <w:sz w:val="20"/>
                <w:szCs w:val="20"/>
              </w:rPr>
            </w:pPr>
          </w:p>
          <w:p w14:paraId="41060949" w14:textId="77777777" w:rsidR="00FD718C" w:rsidRPr="001C653E" w:rsidRDefault="00FD718C" w:rsidP="00A13AB6">
            <w:pPr>
              <w:jc w:val="center"/>
              <w:rPr>
                <w:sz w:val="20"/>
                <w:szCs w:val="20"/>
              </w:rPr>
            </w:pPr>
          </w:p>
        </w:tc>
        <w:tc>
          <w:tcPr>
            <w:tcW w:w="636" w:type="dxa"/>
            <w:tcBorders>
              <w:top w:val="single" w:sz="4" w:space="0" w:color="auto"/>
              <w:left w:val="single" w:sz="6" w:space="0" w:color="auto"/>
              <w:bottom w:val="single" w:sz="6" w:space="0" w:color="auto"/>
              <w:right w:val="single" w:sz="4" w:space="0" w:color="auto"/>
            </w:tcBorders>
            <w:vAlign w:val="center"/>
          </w:tcPr>
          <w:p w14:paraId="1F9EFCDB" w14:textId="77777777" w:rsidR="00FD718C" w:rsidRPr="001C653E" w:rsidRDefault="00FD718C" w:rsidP="00A13AB6">
            <w:pPr>
              <w:jc w:val="center"/>
              <w:rPr>
                <w:sz w:val="20"/>
                <w:szCs w:val="20"/>
              </w:rPr>
            </w:pPr>
            <w:r w:rsidRPr="001C653E">
              <w:rPr>
                <w:sz w:val="20"/>
                <w:szCs w:val="20"/>
              </w:rPr>
              <w:t>1</w:t>
            </w:r>
          </w:p>
          <w:p w14:paraId="31570E0A" w14:textId="77777777" w:rsidR="00FD718C" w:rsidRPr="001C653E" w:rsidRDefault="00FD718C" w:rsidP="00A13AB6">
            <w:pPr>
              <w:ind w:left="645"/>
              <w:jc w:val="center"/>
              <w:rPr>
                <w:sz w:val="20"/>
                <w:szCs w:val="20"/>
              </w:rPr>
            </w:pPr>
          </w:p>
          <w:p w14:paraId="73C25D1D" w14:textId="77777777" w:rsidR="00FD718C" w:rsidRPr="001C653E" w:rsidRDefault="00FD718C" w:rsidP="00A13AB6">
            <w:pPr>
              <w:jc w:val="center"/>
              <w:rPr>
                <w:sz w:val="20"/>
                <w:szCs w:val="20"/>
              </w:rPr>
            </w:pPr>
          </w:p>
        </w:tc>
        <w:tc>
          <w:tcPr>
            <w:tcW w:w="984" w:type="dxa"/>
            <w:gridSpan w:val="3"/>
            <w:tcBorders>
              <w:top w:val="single" w:sz="4" w:space="0" w:color="auto"/>
              <w:left w:val="single" w:sz="4" w:space="0" w:color="auto"/>
              <w:bottom w:val="single" w:sz="6" w:space="0" w:color="auto"/>
            </w:tcBorders>
            <w:vAlign w:val="center"/>
          </w:tcPr>
          <w:p w14:paraId="027B0651" w14:textId="77777777" w:rsidR="00FD718C" w:rsidRPr="001C653E" w:rsidRDefault="00FD718C" w:rsidP="00A13AB6">
            <w:pPr>
              <w:jc w:val="center"/>
              <w:rPr>
                <w:sz w:val="20"/>
                <w:szCs w:val="20"/>
              </w:rPr>
            </w:pPr>
            <w:r w:rsidRPr="001C653E">
              <w:rPr>
                <w:sz w:val="20"/>
                <w:szCs w:val="20"/>
              </w:rPr>
              <w:t>2</w:t>
            </w:r>
          </w:p>
          <w:p w14:paraId="44AE10BD" w14:textId="77777777" w:rsidR="00FD718C" w:rsidRPr="001C653E" w:rsidRDefault="00FD718C" w:rsidP="00A13AB6">
            <w:pPr>
              <w:jc w:val="center"/>
              <w:rPr>
                <w:sz w:val="20"/>
                <w:szCs w:val="20"/>
              </w:rPr>
            </w:pPr>
          </w:p>
          <w:p w14:paraId="64C50F28" w14:textId="77777777" w:rsidR="00FD718C" w:rsidRPr="001C653E" w:rsidRDefault="00FD718C" w:rsidP="00A13AB6">
            <w:pPr>
              <w:jc w:val="center"/>
              <w:rPr>
                <w:sz w:val="20"/>
                <w:szCs w:val="20"/>
              </w:rPr>
            </w:pPr>
          </w:p>
        </w:tc>
        <w:tc>
          <w:tcPr>
            <w:tcW w:w="816" w:type="dxa"/>
            <w:gridSpan w:val="2"/>
            <w:tcBorders>
              <w:top w:val="single" w:sz="4" w:space="0" w:color="auto"/>
              <w:left w:val="single" w:sz="6" w:space="0" w:color="auto"/>
              <w:bottom w:val="single" w:sz="6" w:space="0" w:color="auto"/>
              <w:right w:val="single" w:sz="4" w:space="0" w:color="auto"/>
            </w:tcBorders>
            <w:vAlign w:val="center"/>
          </w:tcPr>
          <w:p w14:paraId="76E362F8" w14:textId="77777777" w:rsidR="00FD718C" w:rsidRPr="001C653E" w:rsidRDefault="00FD718C" w:rsidP="00A13AB6">
            <w:pPr>
              <w:jc w:val="center"/>
              <w:rPr>
                <w:sz w:val="20"/>
                <w:szCs w:val="20"/>
              </w:rPr>
            </w:pPr>
            <w:r w:rsidRPr="001C653E">
              <w:rPr>
                <w:sz w:val="20"/>
                <w:szCs w:val="20"/>
              </w:rPr>
              <w:t>1</w:t>
            </w:r>
          </w:p>
          <w:p w14:paraId="0C58C473" w14:textId="77777777" w:rsidR="00FD718C" w:rsidRPr="001C653E" w:rsidRDefault="00FD718C" w:rsidP="00A13AB6">
            <w:pPr>
              <w:jc w:val="center"/>
              <w:rPr>
                <w:sz w:val="20"/>
                <w:szCs w:val="20"/>
              </w:rPr>
            </w:pPr>
          </w:p>
        </w:tc>
        <w:tc>
          <w:tcPr>
            <w:tcW w:w="897" w:type="dxa"/>
            <w:gridSpan w:val="2"/>
            <w:tcBorders>
              <w:top w:val="single" w:sz="4" w:space="0" w:color="auto"/>
              <w:left w:val="single" w:sz="4" w:space="0" w:color="auto"/>
              <w:bottom w:val="single" w:sz="6" w:space="0" w:color="auto"/>
              <w:right w:val="single" w:sz="4" w:space="0" w:color="auto"/>
            </w:tcBorders>
            <w:vAlign w:val="center"/>
          </w:tcPr>
          <w:p w14:paraId="44752919" w14:textId="77777777" w:rsidR="00FD718C" w:rsidRPr="001C653E" w:rsidRDefault="00FD718C" w:rsidP="00A13AB6">
            <w:pPr>
              <w:jc w:val="center"/>
              <w:rPr>
                <w:sz w:val="20"/>
                <w:szCs w:val="20"/>
              </w:rPr>
            </w:pPr>
            <w:r w:rsidRPr="001C653E">
              <w:rPr>
                <w:sz w:val="20"/>
                <w:szCs w:val="20"/>
              </w:rPr>
              <w:t>2</w:t>
            </w:r>
          </w:p>
          <w:p w14:paraId="5DB67C32" w14:textId="77777777" w:rsidR="00FD718C" w:rsidRPr="001C653E" w:rsidRDefault="00FD718C" w:rsidP="00A13AB6">
            <w:pPr>
              <w:jc w:val="center"/>
              <w:rPr>
                <w:sz w:val="20"/>
                <w:szCs w:val="20"/>
              </w:rPr>
            </w:pPr>
          </w:p>
        </w:tc>
        <w:tc>
          <w:tcPr>
            <w:tcW w:w="993" w:type="dxa"/>
            <w:gridSpan w:val="5"/>
            <w:tcBorders>
              <w:top w:val="single" w:sz="4" w:space="0" w:color="auto"/>
              <w:left w:val="single" w:sz="4" w:space="0" w:color="auto"/>
              <w:bottom w:val="single" w:sz="6" w:space="0" w:color="auto"/>
              <w:right w:val="single" w:sz="6" w:space="0" w:color="auto"/>
            </w:tcBorders>
            <w:vAlign w:val="center"/>
          </w:tcPr>
          <w:p w14:paraId="3CC77B62" w14:textId="77777777" w:rsidR="00FD718C" w:rsidRPr="001C653E" w:rsidRDefault="00FD718C" w:rsidP="00A13AB6">
            <w:pPr>
              <w:jc w:val="center"/>
              <w:rPr>
                <w:sz w:val="20"/>
                <w:szCs w:val="20"/>
              </w:rPr>
            </w:pPr>
            <w:r w:rsidRPr="001C653E">
              <w:rPr>
                <w:sz w:val="20"/>
                <w:szCs w:val="20"/>
              </w:rPr>
              <w:t>3</w:t>
            </w:r>
          </w:p>
          <w:p w14:paraId="4BD523AF" w14:textId="77777777" w:rsidR="00FD718C" w:rsidRPr="001C653E" w:rsidRDefault="00FD718C" w:rsidP="00A13AB6">
            <w:pPr>
              <w:jc w:val="center"/>
              <w:rPr>
                <w:sz w:val="20"/>
                <w:szCs w:val="20"/>
              </w:rPr>
            </w:pPr>
          </w:p>
        </w:tc>
      </w:tr>
      <w:tr w:rsidR="00FD718C" w:rsidRPr="001C653E" w14:paraId="786291F9" w14:textId="77777777" w:rsidTr="00B96AB6">
        <w:trPr>
          <w:cantSplit/>
          <w:trHeight w:val="1214"/>
        </w:trPr>
        <w:tc>
          <w:tcPr>
            <w:tcW w:w="529" w:type="dxa"/>
            <w:tcBorders>
              <w:left w:val="single" w:sz="6" w:space="0" w:color="auto"/>
              <w:bottom w:val="single" w:sz="6" w:space="0" w:color="auto"/>
              <w:right w:val="single" w:sz="12" w:space="0" w:color="auto"/>
            </w:tcBorders>
          </w:tcPr>
          <w:p w14:paraId="4A07B6E2" w14:textId="77777777" w:rsidR="00FD718C" w:rsidRPr="001C653E" w:rsidRDefault="00FD718C" w:rsidP="00A13AB6">
            <w:pPr>
              <w:jc w:val="both"/>
              <w:rPr>
                <w:sz w:val="20"/>
                <w:szCs w:val="20"/>
              </w:rPr>
            </w:pPr>
          </w:p>
        </w:tc>
        <w:tc>
          <w:tcPr>
            <w:tcW w:w="9116" w:type="dxa"/>
            <w:gridSpan w:val="15"/>
            <w:tcBorders>
              <w:top w:val="single" w:sz="4" w:space="0" w:color="auto"/>
              <w:bottom w:val="single" w:sz="6" w:space="0" w:color="auto"/>
              <w:right w:val="single" w:sz="4" w:space="0" w:color="auto"/>
            </w:tcBorders>
          </w:tcPr>
          <w:p w14:paraId="24FFD5A5" w14:textId="77777777" w:rsidR="00FD718C" w:rsidRPr="001C653E" w:rsidRDefault="00FD718C" w:rsidP="009E28C8">
            <w:pPr>
              <w:rPr>
                <w:b/>
                <w:sz w:val="20"/>
                <w:szCs w:val="20"/>
                <w:lang w:bidi="bn-BD"/>
              </w:rPr>
            </w:pPr>
            <w:r w:rsidRPr="001C653E">
              <w:rPr>
                <w:b/>
                <w:sz w:val="20"/>
                <w:szCs w:val="20"/>
                <w:lang w:bidi="bn-BD"/>
              </w:rPr>
              <w:t>CHECK 8A:</w:t>
            </w:r>
          </w:p>
          <w:p w14:paraId="05B3D0BE" w14:textId="77777777" w:rsidR="00FD718C" w:rsidRPr="001C653E" w:rsidRDefault="00FD718C" w:rsidP="009E28C8">
            <w:pPr>
              <w:rPr>
                <w:rFonts w:ascii="SutonnyMJ" w:hAnsi="SutonnyMJ" w:cs="SutonnyMJ"/>
                <w:sz w:val="20"/>
                <w:szCs w:val="20"/>
              </w:rPr>
            </w:pPr>
            <w:r w:rsidRPr="001C653E">
              <w:rPr>
                <w:sz w:val="20"/>
                <w:szCs w:val="20"/>
              </w:rPr>
              <w:t xml:space="preserve">806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AšÍZ GKwU </w:t>
            </w:r>
            <w:r w:rsidRPr="001C653E">
              <w:rPr>
                <w:sz w:val="20"/>
                <w:szCs w:val="20"/>
              </w:rPr>
              <w:t>1</w:t>
            </w:r>
            <w:r w:rsidRPr="001C653E">
              <w:rPr>
                <w:rFonts w:ascii="SutonnyMJ" w:hAnsi="SutonnyMJ" w:cs="SutonnyMJ"/>
                <w:sz w:val="20"/>
                <w:szCs w:val="20"/>
              </w:rPr>
              <w:t xml:space="preserve"> e„</w:t>
            </w:r>
            <w:proofErr w:type="spellStart"/>
            <w:r w:rsidRPr="001C653E">
              <w:rPr>
                <w:rFonts w:ascii="SutonnyMJ" w:hAnsi="SutonnyMJ" w:cs="SutonnyMJ"/>
                <w:sz w:val="20"/>
                <w:szCs w:val="20"/>
              </w:rPr>
              <w:t>ËvwqZ</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Pr="001C653E">
              <w:rPr>
                <w:rFonts w:ascii="SutonnyMJ" w:hAnsi="SutonnyMJ" w:cs="SutonnyMJ"/>
                <w:sz w:val="20"/>
                <w:szCs w:val="20"/>
              </w:rPr>
              <w:t xml:space="preserve">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1</w:t>
            </w:r>
          </w:p>
          <w:p w14:paraId="5E5BCC88" w14:textId="77777777" w:rsidR="00FD718C" w:rsidRPr="001C653E" w:rsidRDefault="00FD718C" w:rsidP="009E28C8">
            <w:pPr>
              <w:rPr>
                <w:sz w:val="20"/>
                <w:szCs w:val="20"/>
              </w:rPr>
            </w:pPr>
            <w:r w:rsidRPr="001C653E">
              <w:rPr>
                <w:sz w:val="20"/>
                <w:szCs w:val="20"/>
              </w:rPr>
              <w:t xml:space="preserve">806 </w:t>
            </w:r>
            <w:r w:rsidRPr="001C653E">
              <w:rPr>
                <w:rFonts w:ascii="SutonnyMJ" w:hAnsi="SutonnyMJ" w:cs="SutonnyMJ"/>
                <w:sz w:val="20"/>
                <w:szCs w:val="20"/>
              </w:rPr>
              <w:t xml:space="preserve">cÖ‡kœi </w:t>
            </w:r>
            <w:r w:rsidRPr="001C653E">
              <w:rPr>
                <w:sz w:val="20"/>
                <w:szCs w:val="20"/>
              </w:rPr>
              <w:t>A</w:t>
            </w:r>
            <w:r w:rsidRPr="001C653E">
              <w:rPr>
                <w:rFonts w:ascii="SutonnyMJ" w:hAnsi="SutonnyMJ" w:cs="SutonnyMJ"/>
                <w:sz w:val="20"/>
                <w:szCs w:val="20"/>
              </w:rPr>
              <w:t xml:space="preserve"> Kjv‡g me¸‡jv </w:t>
            </w:r>
            <w:r w:rsidRPr="001C653E">
              <w:rPr>
                <w:sz w:val="20"/>
                <w:szCs w:val="20"/>
              </w:rPr>
              <w:t>2</w:t>
            </w:r>
            <w:r w:rsidRPr="001C653E">
              <w:rPr>
                <w:rFonts w:ascii="SutonnyMJ" w:hAnsi="SutonnyMJ" w:cs="SutonnyMJ"/>
                <w:sz w:val="20"/>
                <w:szCs w:val="20"/>
              </w:rPr>
              <w:t xml:space="preserve"> e„</w:t>
            </w:r>
            <w:proofErr w:type="spellStart"/>
            <w:r w:rsidRPr="001C653E">
              <w:rPr>
                <w:rFonts w:ascii="SutonnyMJ" w:hAnsi="SutonnyMJ" w:cs="SutonnyMJ"/>
                <w:sz w:val="20"/>
                <w:szCs w:val="20"/>
              </w:rPr>
              <w:t>ËvwqZ</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Pr="001C653E">
              <w:rPr>
                <w:rFonts w:ascii="SutonnyMJ" w:hAnsi="SutonnyMJ" w:cs="SutonnyMJ"/>
                <w:sz w:val="20"/>
                <w:szCs w:val="20"/>
              </w:rPr>
              <w:t xml:space="preserve">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2</w:t>
            </w:r>
          </w:p>
        </w:tc>
        <w:tc>
          <w:tcPr>
            <w:tcW w:w="993" w:type="dxa"/>
            <w:gridSpan w:val="5"/>
            <w:tcBorders>
              <w:top w:val="single" w:sz="4" w:space="0" w:color="auto"/>
              <w:left w:val="single" w:sz="4" w:space="0" w:color="auto"/>
              <w:bottom w:val="single" w:sz="6" w:space="0" w:color="auto"/>
              <w:right w:val="single" w:sz="6" w:space="0" w:color="auto"/>
            </w:tcBorders>
            <w:vAlign w:val="center"/>
          </w:tcPr>
          <w:p w14:paraId="02C27080" w14:textId="77777777" w:rsidR="00FD718C" w:rsidRPr="001C653E" w:rsidRDefault="00FD718C" w:rsidP="00A13AB6">
            <w:pPr>
              <w:jc w:val="center"/>
              <w:rPr>
                <w:sz w:val="20"/>
                <w:szCs w:val="20"/>
              </w:rPr>
            </w:pPr>
          </w:p>
        </w:tc>
      </w:tr>
      <w:tr w:rsidR="00FD718C" w:rsidRPr="001C653E" w14:paraId="2954F71D" w14:textId="77777777" w:rsidTr="00B96AB6">
        <w:trPr>
          <w:cantSplit/>
          <w:trHeight w:val="2208"/>
        </w:trPr>
        <w:tc>
          <w:tcPr>
            <w:tcW w:w="529" w:type="dxa"/>
            <w:vMerge w:val="restart"/>
            <w:tcBorders>
              <w:top w:val="single" w:sz="4" w:space="0" w:color="auto"/>
              <w:left w:val="single" w:sz="6" w:space="0" w:color="auto"/>
            </w:tcBorders>
          </w:tcPr>
          <w:p w14:paraId="7886F57E" w14:textId="77777777" w:rsidR="00FD718C" w:rsidRPr="001C653E" w:rsidRDefault="00FD718C" w:rsidP="00473600">
            <w:pPr>
              <w:numPr>
                <w:ilvl w:val="0"/>
                <w:numId w:val="61"/>
              </w:numPr>
              <w:jc w:val="both"/>
              <w:rPr>
                <w:sz w:val="20"/>
                <w:szCs w:val="20"/>
              </w:rPr>
            </w:pPr>
          </w:p>
        </w:tc>
        <w:tc>
          <w:tcPr>
            <w:tcW w:w="3710" w:type="dxa"/>
            <w:gridSpan w:val="2"/>
            <w:vMerge w:val="restart"/>
            <w:tcBorders>
              <w:top w:val="single" w:sz="6" w:space="0" w:color="auto"/>
              <w:left w:val="single" w:sz="12" w:space="0" w:color="auto"/>
            </w:tcBorders>
          </w:tcPr>
          <w:p w14:paraId="6C84D33D" w14:textId="77777777" w:rsidR="00FD718C" w:rsidRPr="001C653E" w:rsidRDefault="00FD718C" w:rsidP="00A13AB6">
            <w:pPr>
              <w:rPr>
                <w:sz w:val="20"/>
                <w:szCs w:val="20"/>
              </w:rPr>
            </w:pPr>
            <w:r w:rsidRPr="001C653E">
              <w:rPr>
                <w:sz w:val="20"/>
                <w:szCs w:val="20"/>
              </w:rPr>
              <w:t>The next questions are about things that happen to many women, and that your current partner, or any other partner may have done to you.</w:t>
            </w:r>
          </w:p>
          <w:p w14:paraId="3EA8BDBA" w14:textId="77777777" w:rsidR="00FD718C" w:rsidRPr="001C653E" w:rsidRDefault="00FD718C" w:rsidP="00A13AB6">
            <w:pPr>
              <w:ind w:left="283" w:hanging="283"/>
              <w:jc w:val="both"/>
              <w:rPr>
                <w:rFonts w:ascii="SutonnyMJ" w:hAnsi="SutonnyMJ"/>
                <w:sz w:val="20"/>
                <w:szCs w:val="20"/>
              </w:rPr>
            </w:pPr>
            <w:r w:rsidRPr="001C653E">
              <w:rPr>
                <w:rFonts w:ascii="SutonnyMJ" w:hAnsi="SutonnyMJ"/>
                <w:sz w:val="20"/>
                <w:szCs w:val="20"/>
              </w:rPr>
              <w:t xml:space="preserve">Gi c‡ii cÖkœ¸wj Ggb me wel‡q hv A‡bK </w:t>
            </w:r>
          </w:p>
          <w:p w14:paraId="6A835811" w14:textId="77777777" w:rsidR="00FD718C" w:rsidRPr="001C653E" w:rsidRDefault="00FD718C" w:rsidP="00A13AB6">
            <w:pPr>
              <w:ind w:left="283" w:hanging="283"/>
              <w:jc w:val="both"/>
              <w:rPr>
                <w:rFonts w:ascii="SutonnyMJ" w:hAnsi="SutonnyMJ"/>
                <w:sz w:val="20"/>
                <w:szCs w:val="20"/>
              </w:rPr>
            </w:pPr>
            <w:r w:rsidRPr="001C653E">
              <w:rPr>
                <w:rFonts w:ascii="SutonnyMJ" w:hAnsi="SutonnyMJ"/>
                <w:sz w:val="20"/>
                <w:szCs w:val="20"/>
              </w:rPr>
              <w:t xml:space="preserve">gwnjvi Rxe‡bB N‡U _v‡K Ges Avcbvi  Rxe‡bI </w:t>
            </w:r>
          </w:p>
          <w:p w14:paraId="4BD679AA" w14:textId="77777777" w:rsidR="00FD718C" w:rsidRPr="001C653E" w:rsidRDefault="00FD718C" w:rsidP="00A13AB6">
            <w:pPr>
              <w:ind w:left="283" w:hanging="283"/>
              <w:jc w:val="both"/>
              <w:rPr>
                <w:sz w:val="20"/>
                <w:szCs w:val="20"/>
              </w:rPr>
            </w:pPr>
            <w:r w:rsidRPr="001C653E">
              <w:rPr>
                <w:rFonts w:ascii="SutonnyMJ" w:hAnsi="SutonnyMJ"/>
                <w:sz w:val="20"/>
                <w:szCs w:val="20"/>
              </w:rPr>
              <w:t>N‡U _vK‡Z cv‡i|</w:t>
            </w:r>
          </w:p>
          <w:p w14:paraId="7E064166" w14:textId="77777777" w:rsidR="00FD718C" w:rsidRPr="001C653E" w:rsidRDefault="00FD718C" w:rsidP="00A13AB6">
            <w:pPr>
              <w:ind w:left="283" w:hanging="283"/>
              <w:jc w:val="both"/>
              <w:rPr>
                <w:sz w:val="20"/>
                <w:szCs w:val="20"/>
              </w:rPr>
            </w:pPr>
          </w:p>
          <w:p w14:paraId="5107F3AB" w14:textId="77777777" w:rsidR="00FD718C" w:rsidRPr="001C653E" w:rsidRDefault="00FD718C" w:rsidP="00A13AB6">
            <w:pPr>
              <w:ind w:left="283" w:hanging="283"/>
              <w:jc w:val="both"/>
              <w:rPr>
                <w:sz w:val="20"/>
                <w:szCs w:val="20"/>
              </w:rPr>
            </w:pPr>
          </w:p>
          <w:p w14:paraId="391BCCA6" w14:textId="77777777" w:rsidR="00FD718C" w:rsidRPr="001C653E" w:rsidRDefault="00FD718C" w:rsidP="00A13AB6">
            <w:pPr>
              <w:ind w:left="360"/>
              <w:rPr>
                <w:sz w:val="20"/>
                <w:szCs w:val="20"/>
              </w:rPr>
            </w:pPr>
          </w:p>
        </w:tc>
        <w:tc>
          <w:tcPr>
            <w:tcW w:w="2073" w:type="dxa"/>
            <w:gridSpan w:val="5"/>
            <w:tcBorders>
              <w:top w:val="single" w:sz="6" w:space="0" w:color="auto"/>
              <w:left w:val="single" w:sz="6" w:space="0" w:color="auto"/>
              <w:bottom w:val="single" w:sz="4" w:space="0" w:color="auto"/>
              <w:right w:val="single" w:sz="6" w:space="0" w:color="auto"/>
            </w:tcBorders>
          </w:tcPr>
          <w:p w14:paraId="7A86DADC" w14:textId="77777777" w:rsidR="00FD718C" w:rsidRPr="001C653E" w:rsidRDefault="00FD718C" w:rsidP="00A13AB6">
            <w:pPr>
              <w:rPr>
                <w:sz w:val="20"/>
                <w:szCs w:val="20"/>
              </w:rPr>
            </w:pPr>
            <w:r w:rsidRPr="001C653E">
              <w:rPr>
                <w:sz w:val="20"/>
                <w:szCs w:val="20"/>
              </w:rPr>
              <w:t>A) (If YES continue with B. If NO skip to next item)</w:t>
            </w:r>
          </w:p>
          <w:p w14:paraId="228732F8" w14:textId="77777777" w:rsidR="00FD718C" w:rsidRPr="001C653E" w:rsidRDefault="00FD718C" w:rsidP="002E72B2">
            <w:pPr>
              <w:rPr>
                <w:rFonts w:ascii="SutonnyMJ" w:hAnsi="SutonnyMJ"/>
                <w:sz w:val="20"/>
                <w:szCs w:val="20"/>
              </w:rPr>
            </w:pPr>
            <w:r w:rsidRPr="001C653E">
              <w:rPr>
                <w:sz w:val="20"/>
                <w:szCs w:val="20"/>
              </w:rPr>
              <w:t>(</w:t>
            </w:r>
            <w:r w:rsidRPr="001C653E">
              <w:rPr>
                <w:rFonts w:ascii="SutonnyMJ" w:hAnsi="SutonnyMJ"/>
                <w:sz w:val="20"/>
                <w:szCs w:val="20"/>
              </w:rPr>
              <w:t>hw` nu¨v nq,</w:t>
            </w:r>
          </w:p>
          <w:p w14:paraId="37BB101D" w14:textId="77777777" w:rsidR="00FD718C" w:rsidRPr="001C653E" w:rsidRDefault="00FD718C" w:rsidP="002E72B2">
            <w:pPr>
              <w:rPr>
                <w:sz w:val="20"/>
                <w:szCs w:val="20"/>
              </w:rPr>
            </w:pPr>
            <w:r w:rsidRPr="001C653E">
              <w:rPr>
                <w:rFonts w:ascii="SutonnyMJ" w:hAnsi="SutonnyMJ"/>
                <w:sz w:val="20"/>
                <w:szCs w:val="20"/>
              </w:rPr>
              <w:t xml:space="preserve">ïaygvÎ Zvn‡j </w:t>
            </w:r>
            <w:r w:rsidRPr="001C653E">
              <w:rPr>
                <w:sz w:val="20"/>
                <w:szCs w:val="20"/>
              </w:rPr>
              <w:t>B</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1620" w:type="dxa"/>
            <w:gridSpan w:val="4"/>
            <w:tcBorders>
              <w:top w:val="single" w:sz="6" w:space="0" w:color="auto"/>
              <w:left w:val="single" w:sz="6" w:space="0" w:color="auto"/>
              <w:bottom w:val="single" w:sz="4" w:space="0" w:color="auto"/>
              <w:right w:val="single" w:sz="6" w:space="0" w:color="auto"/>
            </w:tcBorders>
          </w:tcPr>
          <w:p w14:paraId="1E65EEF8" w14:textId="77777777" w:rsidR="00FD718C" w:rsidRPr="001C653E" w:rsidRDefault="00FD718C" w:rsidP="00A13AB6">
            <w:pPr>
              <w:pStyle w:val="BodyText"/>
              <w:rPr>
                <w:b w:val="0"/>
                <w:sz w:val="20"/>
                <w:szCs w:val="20"/>
              </w:rPr>
            </w:pPr>
            <w:r w:rsidRPr="001C653E">
              <w:rPr>
                <w:b w:val="0"/>
                <w:sz w:val="20"/>
                <w:szCs w:val="20"/>
              </w:rPr>
              <w:t xml:space="preserve">B) Has this happened </w:t>
            </w:r>
            <w:r w:rsidRPr="001C653E">
              <w:rPr>
                <w:b w:val="0"/>
                <w:sz w:val="20"/>
                <w:szCs w:val="20"/>
                <w:u w:val="single"/>
              </w:rPr>
              <w:t>in the past 12 months?</w:t>
            </w:r>
          </w:p>
          <w:p w14:paraId="478D700B" w14:textId="77777777" w:rsidR="00FD718C" w:rsidRPr="001C653E" w:rsidRDefault="00FD718C" w:rsidP="00A13AB6">
            <w:pPr>
              <w:rPr>
                <w:sz w:val="20"/>
                <w:szCs w:val="20"/>
              </w:rPr>
            </w:pPr>
            <w:r w:rsidRPr="001C653E">
              <w:rPr>
                <w:sz w:val="20"/>
                <w:szCs w:val="20"/>
              </w:rPr>
              <w:t>(If YES ask C only.)</w:t>
            </w:r>
          </w:p>
          <w:p w14:paraId="18102892" w14:textId="77777777" w:rsidR="00FD718C" w:rsidRPr="001C653E" w:rsidRDefault="00FD718C" w:rsidP="002E72B2">
            <w:pPr>
              <w:rPr>
                <w:sz w:val="20"/>
                <w:szCs w:val="20"/>
              </w:rPr>
            </w:pPr>
            <w:r w:rsidRPr="001C653E">
              <w:rPr>
                <w:rFonts w:ascii="SutonnyMJ" w:hAnsi="SutonnyMJ"/>
                <w:sz w:val="20"/>
                <w:szCs w:val="20"/>
              </w:rPr>
              <w:t xml:space="preserve">Bnv wK MZ 12 gv‡m N‡U‡Q? (hw` nu¨v nq ïaygvÎ Zvn‡j </w:t>
            </w:r>
            <w:r w:rsidRPr="001C653E">
              <w:rPr>
                <w:sz w:val="20"/>
                <w:szCs w:val="20"/>
              </w:rPr>
              <w:t>C</w:t>
            </w:r>
            <w:r w:rsidRPr="001C653E">
              <w:rPr>
                <w:rFonts w:ascii="SutonnyMJ" w:hAnsi="SutonnyMJ"/>
                <w:sz w:val="20"/>
                <w:szCs w:val="20"/>
              </w:rPr>
              <w:t xml:space="preserve"> Kjv‡g</w:t>
            </w:r>
            <w:r w:rsidRPr="001C653E">
              <w:rPr>
                <w:rFonts w:ascii="SutonnyMJ" w:hAnsi="SutonnyMJ"/>
                <w:b/>
                <w:i/>
                <w:sz w:val="20"/>
                <w:szCs w:val="20"/>
              </w:rPr>
              <w:t xml:space="preserve"> </w:t>
            </w:r>
            <w:r w:rsidRPr="001C653E">
              <w:rPr>
                <w:rFonts w:ascii="SutonnyMJ" w:hAnsi="SutonnyMJ"/>
                <w:sz w:val="20"/>
                <w:szCs w:val="20"/>
              </w:rPr>
              <w:t xml:space="preserve"> hvb| hw` bv nq Zvn‡j cieZ©x cÖ‡kœ P‡j hvb|)</w:t>
            </w:r>
          </w:p>
        </w:tc>
        <w:tc>
          <w:tcPr>
            <w:tcW w:w="2706" w:type="dxa"/>
            <w:gridSpan w:val="9"/>
            <w:tcBorders>
              <w:top w:val="single" w:sz="6" w:space="0" w:color="auto"/>
              <w:left w:val="single" w:sz="6" w:space="0" w:color="auto"/>
              <w:bottom w:val="single" w:sz="4" w:space="0" w:color="auto"/>
              <w:right w:val="single" w:sz="6" w:space="0" w:color="auto"/>
            </w:tcBorders>
          </w:tcPr>
          <w:p w14:paraId="3EF122F6" w14:textId="77777777" w:rsidR="00FD718C" w:rsidRPr="001C653E" w:rsidRDefault="00FD718C" w:rsidP="00A13AB6">
            <w:pPr>
              <w:pStyle w:val="BodyText"/>
              <w:rPr>
                <w:b w:val="0"/>
                <w:sz w:val="20"/>
                <w:szCs w:val="20"/>
              </w:rPr>
            </w:pPr>
            <w:r w:rsidRPr="001C653E">
              <w:rPr>
                <w:b w:val="0"/>
                <w:sz w:val="20"/>
                <w:szCs w:val="20"/>
              </w:rPr>
              <w:t>C)</w:t>
            </w:r>
            <w:r w:rsidRPr="001C653E">
              <w:rPr>
                <w:b w:val="0"/>
                <w:sz w:val="20"/>
                <w:szCs w:val="20"/>
                <w:u w:val="single"/>
              </w:rPr>
              <w:t xml:space="preserve"> In the past 12 months</w:t>
            </w:r>
            <w:r w:rsidRPr="001C653E">
              <w:rPr>
                <w:b w:val="0"/>
                <w:sz w:val="20"/>
                <w:szCs w:val="20"/>
              </w:rPr>
              <w:t xml:space="preserve"> would you say that this has happened once, a few times or many times? (after  answering C, go to next item)</w:t>
            </w:r>
          </w:p>
          <w:p w14:paraId="43D6FA81" w14:textId="77777777" w:rsidR="00FD718C" w:rsidRPr="001C653E" w:rsidRDefault="00FD718C" w:rsidP="00A13AB6">
            <w:pPr>
              <w:pStyle w:val="CommentText"/>
              <w:rPr>
                <w:rFonts w:ascii="SutonnyMJ" w:hAnsi="SutonnyMJ" w:cs="Vrinda"/>
                <w:lang w:bidi="bn-BD"/>
              </w:rPr>
            </w:pPr>
            <w:r w:rsidRPr="001C653E">
              <w:rPr>
                <w:rFonts w:ascii="SutonnyMJ" w:hAnsi="SutonnyMJ"/>
              </w:rPr>
              <w:t>MZ 12 gv‡m KZ NbNb</w:t>
            </w:r>
            <w:r w:rsidRPr="001C653E">
              <w:rPr>
                <w:rFonts w:ascii="SutonnyMJ" w:hAnsi="SutonnyMJ" w:cs="Vrinda"/>
                <w:lang w:val="en-US" w:bidi="bn-BD"/>
              </w:rPr>
              <w:t xml:space="preserve"> GiKg N‡U‡Q? </w:t>
            </w:r>
            <w:r w:rsidRPr="001C653E">
              <w:rPr>
                <w:rFonts w:ascii="SutonnyMJ" w:hAnsi="SutonnyMJ" w:hint="cs"/>
                <w:cs/>
                <w:lang w:bidi="bn-BD"/>
              </w:rPr>
              <w:t xml:space="preserve"> </w:t>
            </w:r>
            <w:r w:rsidRPr="001C653E">
              <w:rPr>
                <w:rFonts w:ascii="SutonnyMJ" w:hAnsi="SutonnyMJ"/>
              </w:rPr>
              <w:t>GKevi, K‡qKevi bvwK A‡bKevi N‡U wQj? (</w:t>
            </w:r>
            <w:r w:rsidRPr="001C653E">
              <w:t>C</w:t>
            </w:r>
            <w:r w:rsidRPr="001C653E">
              <w:rPr>
                <w:rFonts w:ascii="SutonnyMJ" w:hAnsi="SutonnyMJ"/>
              </w:rPr>
              <w:t xml:space="preserve"> DËi †`Iqvi c‡i, cieZ©x As‡k hvb)</w:t>
            </w:r>
          </w:p>
        </w:tc>
      </w:tr>
      <w:tr w:rsidR="00FD718C" w:rsidRPr="001C653E" w14:paraId="4210FA31" w14:textId="77777777" w:rsidTr="00B96AB6">
        <w:trPr>
          <w:cantSplit/>
          <w:trHeight w:val="1155"/>
        </w:trPr>
        <w:tc>
          <w:tcPr>
            <w:tcW w:w="529" w:type="dxa"/>
            <w:vMerge/>
            <w:tcBorders>
              <w:left w:val="single" w:sz="6" w:space="0" w:color="auto"/>
            </w:tcBorders>
          </w:tcPr>
          <w:p w14:paraId="3B98DB9E" w14:textId="77777777" w:rsidR="00FD718C" w:rsidRPr="001C653E" w:rsidRDefault="00FD718C" w:rsidP="00473600">
            <w:pPr>
              <w:numPr>
                <w:ilvl w:val="0"/>
                <w:numId w:val="61"/>
              </w:numPr>
              <w:jc w:val="both"/>
              <w:rPr>
                <w:sz w:val="20"/>
                <w:szCs w:val="20"/>
              </w:rPr>
            </w:pPr>
          </w:p>
        </w:tc>
        <w:tc>
          <w:tcPr>
            <w:tcW w:w="3710" w:type="dxa"/>
            <w:gridSpan w:val="2"/>
            <w:vMerge/>
            <w:tcBorders>
              <w:left w:val="single" w:sz="12" w:space="0" w:color="auto"/>
              <w:bottom w:val="single" w:sz="4" w:space="0" w:color="auto"/>
            </w:tcBorders>
          </w:tcPr>
          <w:p w14:paraId="722E0C32" w14:textId="77777777" w:rsidR="00FD718C" w:rsidRPr="001C653E" w:rsidRDefault="00FD718C" w:rsidP="00A13AB6">
            <w:pPr>
              <w:rPr>
                <w:sz w:val="20"/>
                <w:szCs w:val="20"/>
              </w:rPr>
            </w:pPr>
          </w:p>
        </w:tc>
        <w:tc>
          <w:tcPr>
            <w:tcW w:w="1173" w:type="dxa"/>
            <w:gridSpan w:val="4"/>
            <w:tcBorders>
              <w:top w:val="single" w:sz="4" w:space="0" w:color="auto"/>
              <w:left w:val="single" w:sz="6" w:space="0" w:color="auto"/>
              <w:bottom w:val="single" w:sz="6" w:space="0" w:color="auto"/>
              <w:right w:val="single" w:sz="4" w:space="0" w:color="auto"/>
            </w:tcBorders>
            <w:vAlign w:val="center"/>
          </w:tcPr>
          <w:p w14:paraId="6B96C529" w14:textId="77777777" w:rsidR="00FD718C" w:rsidRPr="001C653E" w:rsidRDefault="00FD718C" w:rsidP="00A13AB6">
            <w:pPr>
              <w:jc w:val="center"/>
              <w:rPr>
                <w:sz w:val="20"/>
                <w:szCs w:val="20"/>
              </w:rPr>
            </w:pPr>
          </w:p>
          <w:p w14:paraId="12169E6C" w14:textId="77777777" w:rsidR="00FD718C" w:rsidRPr="001C653E" w:rsidRDefault="00FD718C" w:rsidP="00A13AB6">
            <w:pPr>
              <w:jc w:val="center"/>
              <w:rPr>
                <w:sz w:val="20"/>
                <w:szCs w:val="20"/>
              </w:rPr>
            </w:pPr>
            <w:r w:rsidRPr="001C653E">
              <w:rPr>
                <w:sz w:val="20"/>
                <w:szCs w:val="20"/>
              </w:rPr>
              <w:t>YES</w:t>
            </w:r>
          </w:p>
          <w:p w14:paraId="08C857B3" w14:textId="77777777" w:rsidR="00FD718C" w:rsidRPr="001C653E" w:rsidRDefault="00FD718C" w:rsidP="00A13AB6">
            <w:pPr>
              <w:jc w:val="center"/>
              <w:rPr>
                <w:sz w:val="20"/>
                <w:szCs w:val="20"/>
              </w:rPr>
            </w:pPr>
            <w:r w:rsidRPr="001C653E">
              <w:rPr>
                <w:rFonts w:ascii="SutonnyMJ" w:hAnsi="SutonnyMJ"/>
                <w:sz w:val="20"/>
                <w:szCs w:val="20"/>
              </w:rPr>
              <w:t>nu¨v</w:t>
            </w:r>
          </w:p>
        </w:tc>
        <w:tc>
          <w:tcPr>
            <w:tcW w:w="900" w:type="dxa"/>
            <w:tcBorders>
              <w:top w:val="single" w:sz="4" w:space="0" w:color="auto"/>
              <w:left w:val="single" w:sz="4" w:space="0" w:color="auto"/>
              <w:bottom w:val="single" w:sz="6" w:space="0" w:color="auto"/>
              <w:right w:val="single" w:sz="6" w:space="0" w:color="auto"/>
            </w:tcBorders>
            <w:vAlign w:val="center"/>
          </w:tcPr>
          <w:p w14:paraId="08D925ED" w14:textId="77777777" w:rsidR="00FD718C" w:rsidRPr="001C653E" w:rsidRDefault="00FD718C" w:rsidP="00A13AB6">
            <w:pPr>
              <w:jc w:val="center"/>
              <w:rPr>
                <w:sz w:val="20"/>
                <w:szCs w:val="20"/>
              </w:rPr>
            </w:pPr>
          </w:p>
          <w:p w14:paraId="0D90BBE9" w14:textId="77777777" w:rsidR="00FD718C" w:rsidRPr="001C653E" w:rsidRDefault="00FD718C" w:rsidP="00A13AB6">
            <w:pPr>
              <w:jc w:val="center"/>
              <w:rPr>
                <w:sz w:val="20"/>
                <w:szCs w:val="20"/>
              </w:rPr>
            </w:pPr>
            <w:r w:rsidRPr="001C653E">
              <w:rPr>
                <w:sz w:val="20"/>
                <w:szCs w:val="20"/>
              </w:rPr>
              <w:t>NO</w:t>
            </w:r>
          </w:p>
          <w:p w14:paraId="04857FB6" w14:textId="77777777" w:rsidR="00FD718C" w:rsidRPr="001C653E" w:rsidRDefault="00FD718C" w:rsidP="00A13AB6">
            <w:pPr>
              <w:jc w:val="center"/>
              <w:rPr>
                <w:sz w:val="20"/>
                <w:szCs w:val="20"/>
              </w:rPr>
            </w:pPr>
            <w:r w:rsidRPr="001C653E">
              <w:rPr>
                <w:rFonts w:ascii="SutonnyMJ" w:hAnsi="SutonnyMJ"/>
                <w:sz w:val="20"/>
                <w:szCs w:val="20"/>
              </w:rPr>
              <w:t>bv</w:t>
            </w:r>
          </w:p>
        </w:tc>
        <w:tc>
          <w:tcPr>
            <w:tcW w:w="720" w:type="dxa"/>
            <w:gridSpan w:val="2"/>
            <w:tcBorders>
              <w:top w:val="single" w:sz="4" w:space="0" w:color="auto"/>
              <w:left w:val="single" w:sz="6" w:space="0" w:color="auto"/>
              <w:bottom w:val="single" w:sz="6" w:space="0" w:color="auto"/>
              <w:right w:val="single" w:sz="4" w:space="0" w:color="auto"/>
            </w:tcBorders>
            <w:vAlign w:val="center"/>
          </w:tcPr>
          <w:p w14:paraId="10812716" w14:textId="77777777" w:rsidR="00FD718C" w:rsidRPr="001C653E" w:rsidRDefault="00FD718C" w:rsidP="00A13AB6">
            <w:pPr>
              <w:jc w:val="center"/>
              <w:rPr>
                <w:sz w:val="20"/>
                <w:szCs w:val="20"/>
              </w:rPr>
            </w:pPr>
            <w:r w:rsidRPr="001C653E">
              <w:rPr>
                <w:sz w:val="20"/>
                <w:szCs w:val="20"/>
              </w:rPr>
              <w:t>YES</w:t>
            </w:r>
          </w:p>
          <w:p w14:paraId="45C532C9" w14:textId="77777777" w:rsidR="00FD718C" w:rsidRPr="001C653E" w:rsidRDefault="00FD718C" w:rsidP="00A13AB6">
            <w:pPr>
              <w:jc w:val="center"/>
              <w:rPr>
                <w:b/>
                <w:sz w:val="20"/>
                <w:szCs w:val="20"/>
              </w:rPr>
            </w:pPr>
            <w:r w:rsidRPr="001C653E">
              <w:rPr>
                <w:rFonts w:ascii="SutonnyMJ" w:hAnsi="SutonnyMJ"/>
                <w:sz w:val="20"/>
                <w:szCs w:val="20"/>
              </w:rPr>
              <w:t>nu¨v</w:t>
            </w:r>
          </w:p>
        </w:tc>
        <w:tc>
          <w:tcPr>
            <w:tcW w:w="900" w:type="dxa"/>
            <w:gridSpan w:val="2"/>
            <w:tcBorders>
              <w:top w:val="single" w:sz="4" w:space="0" w:color="auto"/>
              <w:left w:val="single" w:sz="4" w:space="0" w:color="auto"/>
              <w:bottom w:val="single" w:sz="6" w:space="0" w:color="auto"/>
              <w:right w:val="single" w:sz="6" w:space="0" w:color="auto"/>
            </w:tcBorders>
            <w:vAlign w:val="center"/>
          </w:tcPr>
          <w:p w14:paraId="393A20E9" w14:textId="77777777" w:rsidR="00FD718C" w:rsidRPr="001C653E" w:rsidRDefault="00FD718C" w:rsidP="00A13AB6">
            <w:pPr>
              <w:jc w:val="center"/>
              <w:rPr>
                <w:sz w:val="20"/>
                <w:szCs w:val="20"/>
              </w:rPr>
            </w:pPr>
            <w:r w:rsidRPr="001C653E">
              <w:rPr>
                <w:sz w:val="20"/>
                <w:szCs w:val="20"/>
              </w:rPr>
              <w:t>NO</w:t>
            </w:r>
          </w:p>
          <w:p w14:paraId="060D66F6" w14:textId="77777777" w:rsidR="00FD718C" w:rsidRPr="001C653E" w:rsidRDefault="00FD718C" w:rsidP="00A13AB6">
            <w:pPr>
              <w:ind w:left="19"/>
              <w:jc w:val="center"/>
              <w:rPr>
                <w:b/>
                <w:sz w:val="20"/>
                <w:szCs w:val="20"/>
              </w:rPr>
            </w:pPr>
            <w:r w:rsidRPr="001C653E">
              <w:rPr>
                <w:rFonts w:ascii="SutonnyMJ" w:hAnsi="SutonnyMJ"/>
                <w:sz w:val="20"/>
                <w:szCs w:val="20"/>
              </w:rPr>
              <w:t>bv</w:t>
            </w:r>
          </w:p>
        </w:tc>
        <w:tc>
          <w:tcPr>
            <w:tcW w:w="900" w:type="dxa"/>
            <w:gridSpan w:val="3"/>
            <w:tcBorders>
              <w:top w:val="single" w:sz="4" w:space="0" w:color="auto"/>
              <w:left w:val="single" w:sz="6" w:space="0" w:color="auto"/>
              <w:bottom w:val="single" w:sz="6" w:space="0" w:color="auto"/>
              <w:right w:val="single" w:sz="4" w:space="0" w:color="auto"/>
            </w:tcBorders>
            <w:vAlign w:val="center"/>
          </w:tcPr>
          <w:p w14:paraId="4B339673" w14:textId="77777777" w:rsidR="00FD718C" w:rsidRPr="001C653E" w:rsidRDefault="00FD718C" w:rsidP="00A13AB6">
            <w:pPr>
              <w:pStyle w:val="CommentText"/>
              <w:jc w:val="center"/>
            </w:pPr>
            <w:r w:rsidRPr="001C653E">
              <w:t>Once</w:t>
            </w:r>
          </w:p>
          <w:p w14:paraId="151FA4A1" w14:textId="77777777" w:rsidR="00FD718C" w:rsidRPr="001C653E" w:rsidRDefault="00FD718C" w:rsidP="00A13AB6">
            <w:pPr>
              <w:jc w:val="center"/>
              <w:rPr>
                <w:rFonts w:ascii="SutonnyMJ" w:hAnsi="SutonnyMJ"/>
                <w:sz w:val="20"/>
                <w:szCs w:val="20"/>
              </w:rPr>
            </w:pPr>
            <w:r w:rsidRPr="001C653E">
              <w:rPr>
                <w:rFonts w:ascii="SutonnyMJ" w:hAnsi="SutonnyMJ"/>
                <w:sz w:val="20"/>
                <w:szCs w:val="20"/>
              </w:rPr>
              <w:t>GKevi</w:t>
            </w:r>
          </w:p>
        </w:tc>
        <w:tc>
          <w:tcPr>
            <w:tcW w:w="900" w:type="dxa"/>
            <w:gridSpan w:val="3"/>
            <w:tcBorders>
              <w:top w:val="single" w:sz="4" w:space="0" w:color="auto"/>
              <w:left w:val="single" w:sz="4" w:space="0" w:color="auto"/>
              <w:bottom w:val="single" w:sz="6" w:space="0" w:color="auto"/>
              <w:right w:val="single" w:sz="4" w:space="0" w:color="auto"/>
            </w:tcBorders>
            <w:vAlign w:val="center"/>
          </w:tcPr>
          <w:p w14:paraId="79FB68B6" w14:textId="77777777" w:rsidR="00FD718C" w:rsidRPr="001C653E" w:rsidRDefault="00FD718C" w:rsidP="00A13AB6">
            <w:pPr>
              <w:jc w:val="center"/>
              <w:rPr>
                <w:b/>
                <w:sz w:val="20"/>
                <w:szCs w:val="20"/>
              </w:rPr>
            </w:pPr>
            <w:r w:rsidRPr="001C653E">
              <w:rPr>
                <w:sz w:val="20"/>
                <w:szCs w:val="20"/>
              </w:rPr>
              <w:t>Few times</w:t>
            </w:r>
          </w:p>
          <w:p w14:paraId="3CECFF1C" w14:textId="77777777" w:rsidR="00FD718C" w:rsidRPr="001C653E" w:rsidRDefault="00FD718C" w:rsidP="00A13AB6">
            <w:pPr>
              <w:jc w:val="center"/>
              <w:rPr>
                <w:rFonts w:ascii="SutonnyMJ" w:hAnsi="SutonnyMJ"/>
                <w:sz w:val="20"/>
                <w:szCs w:val="20"/>
              </w:rPr>
            </w:pPr>
            <w:r w:rsidRPr="001C653E">
              <w:rPr>
                <w:rFonts w:ascii="SutonnyMJ" w:hAnsi="SutonnyMJ"/>
                <w:sz w:val="20"/>
                <w:szCs w:val="20"/>
              </w:rPr>
              <w:t>K‡qKevi</w:t>
            </w:r>
          </w:p>
        </w:tc>
        <w:tc>
          <w:tcPr>
            <w:tcW w:w="906" w:type="dxa"/>
            <w:gridSpan w:val="3"/>
            <w:tcBorders>
              <w:top w:val="single" w:sz="4" w:space="0" w:color="auto"/>
              <w:left w:val="single" w:sz="4" w:space="0" w:color="auto"/>
              <w:bottom w:val="single" w:sz="6" w:space="0" w:color="auto"/>
              <w:right w:val="single" w:sz="6" w:space="0" w:color="auto"/>
            </w:tcBorders>
            <w:vAlign w:val="center"/>
          </w:tcPr>
          <w:p w14:paraId="6B03ABB6" w14:textId="77777777" w:rsidR="00FD718C" w:rsidRPr="001C653E" w:rsidRDefault="00FD718C" w:rsidP="00A13AB6">
            <w:pPr>
              <w:pStyle w:val="CommentText"/>
              <w:jc w:val="center"/>
              <w:rPr>
                <w:rFonts w:ascii="SutonnyMJ" w:hAnsi="SutonnyMJ"/>
                <w:u w:val="single"/>
              </w:rPr>
            </w:pPr>
            <w:r w:rsidRPr="001C653E">
              <w:t>Many times</w:t>
            </w:r>
          </w:p>
          <w:p w14:paraId="06DF5D75" w14:textId="77777777" w:rsidR="00FD718C" w:rsidRPr="001C653E" w:rsidRDefault="00FD718C" w:rsidP="00A13AB6">
            <w:pPr>
              <w:jc w:val="center"/>
              <w:rPr>
                <w:b/>
                <w:sz w:val="20"/>
                <w:szCs w:val="20"/>
              </w:rPr>
            </w:pPr>
            <w:r w:rsidRPr="001C653E">
              <w:rPr>
                <w:rFonts w:ascii="SutonnyMJ" w:hAnsi="SutonnyMJ"/>
                <w:sz w:val="20"/>
                <w:szCs w:val="20"/>
              </w:rPr>
              <w:t>A‡bKevi</w:t>
            </w:r>
          </w:p>
        </w:tc>
      </w:tr>
      <w:tr w:rsidR="00FD718C" w:rsidRPr="001C653E" w14:paraId="5FC7019D" w14:textId="77777777" w:rsidTr="00B96AB6">
        <w:trPr>
          <w:cantSplit/>
          <w:trHeight w:val="1797"/>
        </w:trPr>
        <w:tc>
          <w:tcPr>
            <w:tcW w:w="529" w:type="dxa"/>
            <w:vMerge/>
            <w:tcBorders>
              <w:left w:val="single" w:sz="6" w:space="0" w:color="auto"/>
            </w:tcBorders>
          </w:tcPr>
          <w:p w14:paraId="205AF57B" w14:textId="77777777" w:rsidR="00FD718C" w:rsidRPr="001C653E" w:rsidRDefault="00FD718C" w:rsidP="00A13AB6">
            <w:pPr>
              <w:jc w:val="both"/>
              <w:rPr>
                <w:sz w:val="20"/>
                <w:szCs w:val="20"/>
              </w:rPr>
            </w:pPr>
          </w:p>
        </w:tc>
        <w:tc>
          <w:tcPr>
            <w:tcW w:w="3710" w:type="dxa"/>
            <w:gridSpan w:val="2"/>
            <w:tcBorders>
              <w:top w:val="single" w:sz="4" w:space="0" w:color="auto"/>
              <w:left w:val="single" w:sz="12" w:space="0" w:color="auto"/>
              <w:bottom w:val="single" w:sz="4" w:space="0" w:color="auto"/>
              <w:right w:val="single" w:sz="6" w:space="0" w:color="auto"/>
            </w:tcBorders>
          </w:tcPr>
          <w:p w14:paraId="5C8834B1" w14:textId="77777777" w:rsidR="00FD718C" w:rsidRPr="001C653E" w:rsidRDefault="00FD718C" w:rsidP="00473600">
            <w:pPr>
              <w:numPr>
                <w:ilvl w:val="0"/>
                <w:numId w:val="3"/>
              </w:numPr>
              <w:rPr>
                <w:rFonts w:ascii="SutonnyMJ" w:hAnsi="SutonnyMJ"/>
                <w:sz w:val="20"/>
                <w:szCs w:val="20"/>
              </w:rPr>
            </w:pPr>
            <w:r w:rsidRPr="001C653E">
              <w:rPr>
                <w:sz w:val="20"/>
                <w:szCs w:val="20"/>
              </w:rPr>
              <w:t>Did your current or most recent husband ever physically force you to have sexual intercourse when you did not want to?</w:t>
            </w:r>
          </w:p>
          <w:p w14:paraId="705A4F4D" w14:textId="77777777" w:rsidR="00FD718C" w:rsidRPr="001C653E" w:rsidRDefault="00FD718C" w:rsidP="002E72B2">
            <w:pPr>
              <w:ind w:left="360"/>
              <w:rPr>
                <w:sz w:val="20"/>
                <w:szCs w:val="20"/>
              </w:rPr>
            </w:pPr>
            <w:r w:rsidRPr="001C653E">
              <w:rPr>
                <w:rFonts w:ascii="SutonnyMJ" w:hAnsi="SutonnyMJ"/>
                <w:sz w:val="20"/>
                <w:szCs w:val="20"/>
              </w:rPr>
              <w:t>Avcbvi B”Q</w:t>
            </w:r>
            <w:r w:rsidRPr="001C653E">
              <w:rPr>
                <w:rFonts w:ascii="SutonnyMJ" w:hAnsi="SutonnyMJ" w:cs="SutonnyMJ"/>
                <w:sz w:val="20"/>
                <w:szCs w:val="20"/>
              </w:rPr>
              <w:t xml:space="preserve">v bv _vKv </w:t>
            </w:r>
            <w:r w:rsidRPr="001C653E">
              <w:rPr>
                <w:rFonts w:ascii="SutonnyMJ" w:hAnsi="SutonnyMJ"/>
                <w:sz w:val="20"/>
                <w:szCs w:val="20"/>
              </w:rPr>
              <w:t xml:space="preserve">m‡Z¡I Avcbvi (eZ©gvb/ me©‡kl) ¯^vgx KLbI kix‡ii †Rvi LvwU‡q </w:t>
            </w:r>
            <w:r w:rsidRPr="001C653E">
              <w:rPr>
                <w:rFonts w:ascii="SutonnyMJ" w:hAnsi="SutonnyMJ" w:cs="SutonnyMJ"/>
                <w:sz w:val="20"/>
                <w:szCs w:val="20"/>
              </w:rPr>
              <w:t>Avcbv‡K kvixwiK †gjv‡gkvq eva¨ K‡i‡Q?</w:t>
            </w:r>
          </w:p>
        </w:tc>
        <w:tc>
          <w:tcPr>
            <w:tcW w:w="1173" w:type="dxa"/>
            <w:gridSpan w:val="4"/>
            <w:tcBorders>
              <w:left w:val="single" w:sz="6" w:space="0" w:color="auto"/>
              <w:bottom w:val="single" w:sz="4" w:space="0" w:color="auto"/>
              <w:right w:val="single" w:sz="4" w:space="0" w:color="auto"/>
            </w:tcBorders>
            <w:vAlign w:val="center"/>
          </w:tcPr>
          <w:p w14:paraId="53A1377B" w14:textId="77777777" w:rsidR="00FD718C" w:rsidRPr="001C653E" w:rsidRDefault="00FD718C" w:rsidP="00A13AB6">
            <w:pPr>
              <w:jc w:val="center"/>
              <w:rPr>
                <w:sz w:val="20"/>
                <w:szCs w:val="20"/>
              </w:rPr>
            </w:pPr>
            <w:r w:rsidRPr="001C653E">
              <w:rPr>
                <w:sz w:val="20"/>
                <w:szCs w:val="20"/>
              </w:rPr>
              <w:t>1</w:t>
            </w:r>
          </w:p>
        </w:tc>
        <w:tc>
          <w:tcPr>
            <w:tcW w:w="900" w:type="dxa"/>
            <w:tcBorders>
              <w:left w:val="single" w:sz="4" w:space="0" w:color="auto"/>
              <w:bottom w:val="single" w:sz="4" w:space="0" w:color="auto"/>
              <w:right w:val="single" w:sz="6" w:space="0" w:color="auto"/>
            </w:tcBorders>
            <w:vAlign w:val="center"/>
          </w:tcPr>
          <w:p w14:paraId="6ADA42EC" w14:textId="77777777" w:rsidR="00FD718C" w:rsidRPr="001C653E" w:rsidRDefault="00FD718C" w:rsidP="00A13AB6">
            <w:pPr>
              <w:jc w:val="center"/>
              <w:rPr>
                <w:sz w:val="20"/>
                <w:szCs w:val="20"/>
              </w:rPr>
            </w:pPr>
            <w:r w:rsidRPr="001C653E">
              <w:rPr>
                <w:sz w:val="20"/>
                <w:szCs w:val="20"/>
              </w:rPr>
              <w:t>2</w:t>
            </w:r>
          </w:p>
        </w:tc>
        <w:tc>
          <w:tcPr>
            <w:tcW w:w="720" w:type="dxa"/>
            <w:gridSpan w:val="2"/>
            <w:tcBorders>
              <w:left w:val="single" w:sz="6" w:space="0" w:color="auto"/>
              <w:bottom w:val="single" w:sz="4" w:space="0" w:color="auto"/>
              <w:right w:val="single" w:sz="4" w:space="0" w:color="auto"/>
            </w:tcBorders>
            <w:vAlign w:val="center"/>
          </w:tcPr>
          <w:p w14:paraId="52463E63" w14:textId="77777777" w:rsidR="00FD718C" w:rsidRPr="001C653E" w:rsidRDefault="00FD718C" w:rsidP="002E72B2">
            <w:pPr>
              <w:jc w:val="center"/>
              <w:rPr>
                <w:sz w:val="20"/>
                <w:szCs w:val="20"/>
              </w:rPr>
            </w:pPr>
            <w:r w:rsidRPr="001C653E">
              <w:rPr>
                <w:sz w:val="20"/>
                <w:szCs w:val="20"/>
              </w:rPr>
              <w:t>1</w:t>
            </w:r>
          </w:p>
        </w:tc>
        <w:tc>
          <w:tcPr>
            <w:tcW w:w="900" w:type="dxa"/>
            <w:gridSpan w:val="2"/>
            <w:tcBorders>
              <w:left w:val="single" w:sz="4" w:space="0" w:color="auto"/>
              <w:bottom w:val="single" w:sz="4" w:space="0" w:color="auto"/>
              <w:right w:val="single" w:sz="6" w:space="0" w:color="auto"/>
            </w:tcBorders>
            <w:vAlign w:val="center"/>
          </w:tcPr>
          <w:p w14:paraId="6BD4301B" w14:textId="77777777" w:rsidR="00FD718C" w:rsidRPr="001C653E" w:rsidRDefault="00FD718C" w:rsidP="00A13AB6">
            <w:pPr>
              <w:jc w:val="center"/>
              <w:rPr>
                <w:sz w:val="20"/>
                <w:szCs w:val="20"/>
              </w:rPr>
            </w:pPr>
            <w:r w:rsidRPr="001C653E">
              <w:rPr>
                <w:sz w:val="20"/>
                <w:szCs w:val="20"/>
              </w:rPr>
              <w:t>2</w:t>
            </w:r>
          </w:p>
        </w:tc>
        <w:tc>
          <w:tcPr>
            <w:tcW w:w="900" w:type="dxa"/>
            <w:gridSpan w:val="3"/>
            <w:tcBorders>
              <w:left w:val="single" w:sz="6" w:space="0" w:color="auto"/>
              <w:bottom w:val="single" w:sz="4" w:space="0" w:color="auto"/>
              <w:right w:val="single" w:sz="4" w:space="0" w:color="auto"/>
            </w:tcBorders>
            <w:vAlign w:val="center"/>
          </w:tcPr>
          <w:p w14:paraId="46467B56" w14:textId="77777777" w:rsidR="00FD718C" w:rsidRPr="001C653E" w:rsidRDefault="00FD718C" w:rsidP="002E72B2">
            <w:pPr>
              <w:jc w:val="center"/>
              <w:rPr>
                <w:sz w:val="20"/>
                <w:szCs w:val="20"/>
              </w:rPr>
            </w:pPr>
            <w:r w:rsidRPr="001C653E">
              <w:rPr>
                <w:sz w:val="20"/>
                <w:szCs w:val="20"/>
              </w:rPr>
              <w:t>1</w:t>
            </w:r>
          </w:p>
        </w:tc>
        <w:tc>
          <w:tcPr>
            <w:tcW w:w="900" w:type="dxa"/>
            <w:gridSpan w:val="3"/>
            <w:tcBorders>
              <w:left w:val="single" w:sz="4" w:space="0" w:color="auto"/>
              <w:bottom w:val="single" w:sz="4" w:space="0" w:color="auto"/>
              <w:right w:val="single" w:sz="4" w:space="0" w:color="auto"/>
            </w:tcBorders>
            <w:vAlign w:val="center"/>
          </w:tcPr>
          <w:p w14:paraId="18F67214" w14:textId="77777777" w:rsidR="00FD718C" w:rsidRPr="001C653E" w:rsidRDefault="00FD718C" w:rsidP="00A13AB6">
            <w:pPr>
              <w:jc w:val="center"/>
              <w:rPr>
                <w:sz w:val="20"/>
                <w:szCs w:val="20"/>
              </w:rPr>
            </w:pPr>
            <w:r w:rsidRPr="001C653E">
              <w:rPr>
                <w:sz w:val="20"/>
                <w:szCs w:val="20"/>
              </w:rPr>
              <w:t>2</w:t>
            </w:r>
          </w:p>
        </w:tc>
        <w:tc>
          <w:tcPr>
            <w:tcW w:w="906" w:type="dxa"/>
            <w:gridSpan w:val="3"/>
            <w:tcBorders>
              <w:left w:val="single" w:sz="4" w:space="0" w:color="auto"/>
              <w:bottom w:val="single" w:sz="4" w:space="0" w:color="auto"/>
              <w:right w:val="single" w:sz="6" w:space="0" w:color="auto"/>
            </w:tcBorders>
            <w:vAlign w:val="center"/>
          </w:tcPr>
          <w:p w14:paraId="418328F4" w14:textId="77777777" w:rsidR="00FD718C" w:rsidRPr="001C653E" w:rsidRDefault="00FD718C" w:rsidP="00A13AB6">
            <w:pPr>
              <w:jc w:val="center"/>
              <w:rPr>
                <w:sz w:val="20"/>
                <w:szCs w:val="20"/>
              </w:rPr>
            </w:pPr>
            <w:r w:rsidRPr="001C653E">
              <w:rPr>
                <w:sz w:val="20"/>
                <w:szCs w:val="20"/>
              </w:rPr>
              <w:t>3</w:t>
            </w:r>
          </w:p>
        </w:tc>
      </w:tr>
      <w:tr w:rsidR="00FD718C" w:rsidRPr="001C653E" w14:paraId="26CAE005" w14:textId="77777777" w:rsidTr="00B96AB6">
        <w:trPr>
          <w:cantSplit/>
          <w:trHeight w:val="1163"/>
        </w:trPr>
        <w:tc>
          <w:tcPr>
            <w:tcW w:w="529" w:type="dxa"/>
            <w:vMerge/>
            <w:tcBorders>
              <w:left w:val="single" w:sz="6" w:space="0" w:color="auto"/>
            </w:tcBorders>
          </w:tcPr>
          <w:p w14:paraId="7095D03B" w14:textId="77777777" w:rsidR="00FD718C" w:rsidRPr="001C653E" w:rsidRDefault="00FD718C" w:rsidP="00A13AB6">
            <w:pPr>
              <w:jc w:val="both"/>
              <w:rPr>
                <w:sz w:val="20"/>
                <w:szCs w:val="20"/>
              </w:rPr>
            </w:pPr>
          </w:p>
        </w:tc>
        <w:tc>
          <w:tcPr>
            <w:tcW w:w="3710" w:type="dxa"/>
            <w:gridSpan w:val="2"/>
            <w:tcBorders>
              <w:top w:val="single" w:sz="4" w:space="0" w:color="auto"/>
              <w:left w:val="single" w:sz="12" w:space="0" w:color="auto"/>
              <w:bottom w:val="single" w:sz="4" w:space="0" w:color="auto"/>
              <w:right w:val="single" w:sz="6" w:space="0" w:color="auto"/>
            </w:tcBorders>
          </w:tcPr>
          <w:p w14:paraId="3E624C5D" w14:textId="77777777" w:rsidR="00FD718C" w:rsidRPr="001C653E" w:rsidRDefault="00FD718C" w:rsidP="00473600">
            <w:pPr>
              <w:numPr>
                <w:ilvl w:val="0"/>
                <w:numId w:val="3"/>
              </w:numPr>
              <w:rPr>
                <w:sz w:val="20"/>
                <w:szCs w:val="20"/>
              </w:rPr>
            </w:pPr>
            <w:r w:rsidRPr="001C653E">
              <w:rPr>
                <w:sz w:val="20"/>
                <w:szCs w:val="20"/>
              </w:rPr>
              <w:t>Did you ever have sexual intercourse you did not want to because you were afraid of what your husband might do?</w:t>
            </w:r>
          </w:p>
          <w:p w14:paraId="5C185909" w14:textId="77777777" w:rsidR="00FD718C" w:rsidRPr="001C653E" w:rsidRDefault="00FD718C" w:rsidP="002E72B2">
            <w:pPr>
              <w:ind w:left="360"/>
              <w:rPr>
                <w:sz w:val="20"/>
                <w:szCs w:val="20"/>
              </w:rPr>
            </w:pPr>
            <w:r w:rsidRPr="001C653E">
              <w:rPr>
                <w:rFonts w:ascii="SutonnyMJ" w:hAnsi="SutonnyMJ"/>
                <w:sz w:val="20"/>
                <w:szCs w:val="20"/>
              </w:rPr>
              <w:t>Avcbvi B”Qv</w:t>
            </w:r>
            <w:r w:rsidRPr="001C653E">
              <w:rPr>
                <w:rFonts w:ascii="SutonnyMJ" w:hAnsi="SutonnyMJ" w:cs="SutonnyMJ"/>
                <w:sz w:val="20"/>
                <w:szCs w:val="20"/>
              </w:rPr>
              <w:t xml:space="preserve"> bv _vKv </w:t>
            </w:r>
            <w:r w:rsidRPr="001C653E">
              <w:rPr>
                <w:rFonts w:ascii="SutonnyMJ" w:hAnsi="SutonnyMJ"/>
                <w:sz w:val="20"/>
                <w:szCs w:val="20"/>
              </w:rPr>
              <w:t xml:space="preserve">m‡Z¡I Avcbvi ¯^vgx wK Ki‡e bv Ki‡e GB f‡q Avcwb wK KLbI </w:t>
            </w:r>
            <w:r w:rsidRPr="001C653E">
              <w:rPr>
                <w:rFonts w:ascii="SutonnyMJ" w:hAnsi="SutonnyMJ" w:cs="SutonnyMJ"/>
                <w:sz w:val="20"/>
                <w:szCs w:val="20"/>
              </w:rPr>
              <w:t>kvixwiK †gjv‡gkv Ki‡Z eva¨ n‡q‡Qb?</w:t>
            </w:r>
          </w:p>
        </w:tc>
        <w:tc>
          <w:tcPr>
            <w:tcW w:w="1173" w:type="dxa"/>
            <w:gridSpan w:val="4"/>
            <w:tcBorders>
              <w:top w:val="single" w:sz="4" w:space="0" w:color="auto"/>
              <w:left w:val="single" w:sz="6" w:space="0" w:color="auto"/>
              <w:bottom w:val="single" w:sz="4" w:space="0" w:color="auto"/>
              <w:right w:val="single" w:sz="4" w:space="0" w:color="auto"/>
            </w:tcBorders>
            <w:vAlign w:val="center"/>
          </w:tcPr>
          <w:p w14:paraId="2D1C9286" w14:textId="77777777" w:rsidR="00FD718C" w:rsidRPr="001C653E" w:rsidRDefault="00FD718C" w:rsidP="00A13AB6">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6" w:space="0" w:color="auto"/>
            </w:tcBorders>
            <w:vAlign w:val="center"/>
          </w:tcPr>
          <w:p w14:paraId="3C2DF9DE" w14:textId="77777777" w:rsidR="00FD718C" w:rsidRPr="001C653E" w:rsidRDefault="00FD718C" w:rsidP="00A13AB6">
            <w:pPr>
              <w:ind w:left="341"/>
              <w:jc w:val="center"/>
              <w:rPr>
                <w:sz w:val="20"/>
                <w:szCs w:val="20"/>
              </w:rPr>
            </w:pPr>
            <w:r w:rsidRPr="001C653E">
              <w:rPr>
                <w:sz w:val="20"/>
                <w:szCs w:val="20"/>
              </w:rPr>
              <w:t>2</w:t>
            </w:r>
          </w:p>
        </w:tc>
        <w:tc>
          <w:tcPr>
            <w:tcW w:w="720" w:type="dxa"/>
            <w:gridSpan w:val="2"/>
            <w:tcBorders>
              <w:top w:val="single" w:sz="4" w:space="0" w:color="auto"/>
              <w:left w:val="single" w:sz="6" w:space="0" w:color="auto"/>
              <w:bottom w:val="single" w:sz="4" w:space="0" w:color="auto"/>
              <w:right w:val="single" w:sz="4" w:space="0" w:color="auto"/>
            </w:tcBorders>
            <w:vAlign w:val="center"/>
          </w:tcPr>
          <w:p w14:paraId="4AD795A9" w14:textId="77777777" w:rsidR="00FD718C" w:rsidRPr="001C653E" w:rsidRDefault="00FD718C" w:rsidP="00A13AB6">
            <w:pPr>
              <w:jc w:val="center"/>
              <w:rPr>
                <w:sz w:val="20"/>
                <w:szCs w:val="20"/>
              </w:rPr>
            </w:pPr>
            <w:r w:rsidRPr="001C653E">
              <w:rPr>
                <w:sz w:val="20"/>
                <w:szCs w:val="20"/>
              </w:rPr>
              <w:t>1</w:t>
            </w:r>
          </w:p>
        </w:tc>
        <w:tc>
          <w:tcPr>
            <w:tcW w:w="900" w:type="dxa"/>
            <w:gridSpan w:val="2"/>
            <w:tcBorders>
              <w:top w:val="single" w:sz="4" w:space="0" w:color="auto"/>
              <w:left w:val="single" w:sz="4" w:space="0" w:color="auto"/>
              <w:bottom w:val="single" w:sz="4" w:space="0" w:color="auto"/>
              <w:right w:val="single" w:sz="6" w:space="0" w:color="auto"/>
            </w:tcBorders>
            <w:vAlign w:val="center"/>
          </w:tcPr>
          <w:p w14:paraId="4B955055" w14:textId="77777777" w:rsidR="00FD718C" w:rsidRPr="001C653E" w:rsidRDefault="00FD718C" w:rsidP="00A13AB6">
            <w:pPr>
              <w:ind w:left="433"/>
              <w:jc w:val="center"/>
              <w:rPr>
                <w:sz w:val="20"/>
                <w:szCs w:val="20"/>
              </w:rPr>
            </w:pPr>
            <w:r w:rsidRPr="001C653E">
              <w:rPr>
                <w:sz w:val="20"/>
                <w:szCs w:val="20"/>
              </w:rPr>
              <w:t>2</w:t>
            </w:r>
          </w:p>
        </w:tc>
        <w:tc>
          <w:tcPr>
            <w:tcW w:w="900" w:type="dxa"/>
            <w:gridSpan w:val="3"/>
            <w:tcBorders>
              <w:top w:val="single" w:sz="4" w:space="0" w:color="auto"/>
              <w:left w:val="single" w:sz="6" w:space="0" w:color="auto"/>
              <w:bottom w:val="single" w:sz="4" w:space="0" w:color="auto"/>
              <w:right w:val="single" w:sz="4" w:space="0" w:color="auto"/>
            </w:tcBorders>
            <w:vAlign w:val="center"/>
          </w:tcPr>
          <w:p w14:paraId="3A37A1D9" w14:textId="77777777" w:rsidR="00FD718C" w:rsidRPr="001C653E" w:rsidRDefault="00FD718C" w:rsidP="00A13AB6">
            <w:pPr>
              <w:jc w:val="center"/>
              <w:rPr>
                <w:sz w:val="20"/>
                <w:szCs w:val="20"/>
              </w:rPr>
            </w:pPr>
            <w:r w:rsidRPr="001C653E">
              <w:rPr>
                <w:sz w:val="20"/>
                <w:szCs w:val="20"/>
              </w:rPr>
              <w:t>1</w:t>
            </w:r>
          </w:p>
        </w:tc>
        <w:tc>
          <w:tcPr>
            <w:tcW w:w="900" w:type="dxa"/>
            <w:gridSpan w:val="3"/>
            <w:tcBorders>
              <w:top w:val="single" w:sz="4" w:space="0" w:color="auto"/>
              <w:left w:val="single" w:sz="4" w:space="0" w:color="auto"/>
              <w:bottom w:val="single" w:sz="4" w:space="0" w:color="auto"/>
              <w:right w:val="single" w:sz="4" w:space="0" w:color="auto"/>
            </w:tcBorders>
            <w:vAlign w:val="center"/>
          </w:tcPr>
          <w:p w14:paraId="0348DAED" w14:textId="77777777" w:rsidR="00FD718C" w:rsidRPr="001C653E" w:rsidRDefault="00FD718C" w:rsidP="00A13AB6">
            <w:pPr>
              <w:jc w:val="center"/>
              <w:rPr>
                <w:sz w:val="20"/>
                <w:szCs w:val="20"/>
              </w:rPr>
            </w:pPr>
            <w:r w:rsidRPr="001C653E">
              <w:rPr>
                <w:sz w:val="20"/>
                <w:szCs w:val="20"/>
              </w:rPr>
              <w:t>2</w:t>
            </w:r>
          </w:p>
        </w:tc>
        <w:tc>
          <w:tcPr>
            <w:tcW w:w="906" w:type="dxa"/>
            <w:gridSpan w:val="3"/>
            <w:tcBorders>
              <w:top w:val="single" w:sz="4" w:space="0" w:color="auto"/>
              <w:left w:val="single" w:sz="4" w:space="0" w:color="auto"/>
              <w:bottom w:val="single" w:sz="4" w:space="0" w:color="auto"/>
              <w:right w:val="single" w:sz="6" w:space="0" w:color="auto"/>
            </w:tcBorders>
            <w:vAlign w:val="center"/>
          </w:tcPr>
          <w:p w14:paraId="1D036874" w14:textId="77777777" w:rsidR="00FD718C" w:rsidRPr="001C653E" w:rsidRDefault="00FD718C" w:rsidP="00A13AB6">
            <w:pPr>
              <w:jc w:val="center"/>
              <w:rPr>
                <w:sz w:val="20"/>
                <w:szCs w:val="20"/>
              </w:rPr>
            </w:pPr>
            <w:r w:rsidRPr="001C653E">
              <w:rPr>
                <w:sz w:val="20"/>
                <w:szCs w:val="20"/>
              </w:rPr>
              <w:t>3</w:t>
            </w:r>
          </w:p>
        </w:tc>
      </w:tr>
      <w:tr w:rsidR="00FD718C" w:rsidRPr="001C653E" w14:paraId="26A4C2DC" w14:textId="77777777" w:rsidTr="00B96AB6">
        <w:trPr>
          <w:cantSplit/>
          <w:trHeight w:val="1670"/>
        </w:trPr>
        <w:tc>
          <w:tcPr>
            <w:tcW w:w="529" w:type="dxa"/>
            <w:vMerge/>
            <w:tcBorders>
              <w:left w:val="single" w:sz="6" w:space="0" w:color="auto"/>
              <w:bottom w:val="single" w:sz="6" w:space="0" w:color="auto"/>
            </w:tcBorders>
          </w:tcPr>
          <w:p w14:paraId="5000DAEF" w14:textId="77777777" w:rsidR="00FD718C" w:rsidRPr="001C653E" w:rsidRDefault="00FD718C" w:rsidP="00A13AB6">
            <w:pPr>
              <w:jc w:val="both"/>
              <w:rPr>
                <w:sz w:val="20"/>
                <w:szCs w:val="20"/>
              </w:rPr>
            </w:pPr>
          </w:p>
        </w:tc>
        <w:tc>
          <w:tcPr>
            <w:tcW w:w="3710" w:type="dxa"/>
            <w:gridSpan w:val="2"/>
            <w:tcBorders>
              <w:top w:val="single" w:sz="4" w:space="0" w:color="auto"/>
              <w:left w:val="single" w:sz="12" w:space="0" w:color="auto"/>
              <w:bottom w:val="single" w:sz="6" w:space="0" w:color="auto"/>
              <w:right w:val="single" w:sz="6" w:space="0" w:color="auto"/>
            </w:tcBorders>
          </w:tcPr>
          <w:p w14:paraId="4BDBE8BA" w14:textId="77777777" w:rsidR="00FD718C" w:rsidRPr="001C653E" w:rsidRDefault="00FD718C" w:rsidP="00473600">
            <w:pPr>
              <w:numPr>
                <w:ilvl w:val="0"/>
                <w:numId w:val="3"/>
              </w:numPr>
              <w:rPr>
                <w:sz w:val="20"/>
                <w:szCs w:val="20"/>
              </w:rPr>
            </w:pPr>
            <w:r w:rsidRPr="001C653E">
              <w:rPr>
                <w:sz w:val="20"/>
                <w:szCs w:val="20"/>
              </w:rPr>
              <w:t>Did your current or most recent husband ever forced you to do something sexual that you found degrading or humiliating?</w:t>
            </w:r>
          </w:p>
          <w:p w14:paraId="4E7C029C" w14:textId="77777777" w:rsidR="00FD718C" w:rsidRPr="001C653E" w:rsidRDefault="00FD718C" w:rsidP="00A13AB6">
            <w:pPr>
              <w:ind w:left="317" w:hanging="317"/>
              <w:rPr>
                <w:sz w:val="20"/>
                <w:szCs w:val="20"/>
              </w:rPr>
            </w:pPr>
            <w:r w:rsidRPr="001C653E">
              <w:rPr>
                <w:rFonts w:ascii="SutonnyMJ" w:hAnsi="SutonnyMJ"/>
                <w:sz w:val="20"/>
                <w:szCs w:val="20"/>
              </w:rPr>
              <w:t xml:space="preserve">      Avcbvi (eZ©gvb/ me©‡kl) ¯^vgx KLbI Ggb wKQy †hŠb KvR Ki‡Z Avcbv‡K eva¨ K‡i‡Qb hv Avcbvi Kv‡Q AcgvbRbK ev Lvivc ev AegvbbvKi g‡b n‡q‡Q?</w:t>
            </w:r>
          </w:p>
        </w:tc>
        <w:tc>
          <w:tcPr>
            <w:tcW w:w="1173" w:type="dxa"/>
            <w:gridSpan w:val="4"/>
            <w:tcBorders>
              <w:top w:val="single" w:sz="4" w:space="0" w:color="auto"/>
              <w:left w:val="single" w:sz="6" w:space="0" w:color="auto"/>
              <w:bottom w:val="single" w:sz="6" w:space="0" w:color="auto"/>
              <w:right w:val="single" w:sz="4" w:space="0" w:color="auto"/>
            </w:tcBorders>
            <w:vAlign w:val="center"/>
          </w:tcPr>
          <w:p w14:paraId="067CE8C0" w14:textId="77777777" w:rsidR="00FD718C" w:rsidRPr="001C653E" w:rsidRDefault="00FD718C" w:rsidP="00A13AB6">
            <w:pPr>
              <w:jc w:val="center"/>
              <w:rPr>
                <w:sz w:val="20"/>
                <w:szCs w:val="20"/>
              </w:rPr>
            </w:pPr>
          </w:p>
          <w:p w14:paraId="00F9CB92" w14:textId="77777777" w:rsidR="00FD718C" w:rsidRPr="001C653E" w:rsidRDefault="00FD718C" w:rsidP="00A13AB6">
            <w:pPr>
              <w:jc w:val="center"/>
              <w:rPr>
                <w:sz w:val="20"/>
                <w:szCs w:val="20"/>
              </w:rPr>
            </w:pPr>
            <w:r w:rsidRPr="001C653E">
              <w:rPr>
                <w:sz w:val="20"/>
                <w:szCs w:val="20"/>
              </w:rPr>
              <w:t>1</w:t>
            </w:r>
          </w:p>
        </w:tc>
        <w:tc>
          <w:tcPr>
            <w:tcW w:w="900" w:type="dxa"/>
            <w:tcBorders>
              <w:top w:val="single" w:sz="4" w:space="0" w:color="auto"/>
              <w:left w:val="single" w:sz="4" w:space="0" w:color="auto"/>
              <w:bottom w:val="single" w:sz="6" w:space="0" w:color="auto"/>
              <w:right w:val="single" w:sz="6" w:space="0" w:color="auto"/>
            </w:tcBorders>
            <w:vAlign w:val="center"/>
          </w:tcPr>
          <w:p w14:paraId="0A034DE6" w14:textId="77777777" w:rsidR="00FD718C" w:rsidRPr="001C653E" w:rsidRDefault="00FD718C" w:rsidP="00A13AB6">
            <w:pPr>
              <w:jc w:val="center"/>
              <w:rPr>
                <w:sz w:val="20"/>
                <w:szCs w:val="20"/>
              </w:rPr>
            </w:pPr>
          </w:p>
          <w:p w14:paraId="3BD02A53" w14:textId="77777777" w:rsidR="00FD718C" w:rsidRPr="001C653E" w:rsidRDefault="00FD718C" w:rsidP="00A13AB6">
            <w:pPr>
              <w:ind w:left="341"/>
              <w:jc w:val="center"/>
              <w:rPr>
                <w:sz w:val="20"/>
                <w:szCs w:val="20"/>
              </w:rPr>
            </w:pPr>
            <w:r w:rsidRPr="001C653E">
              <w:rPr>
                <w:sz w:val="20"/>
                <w:szCs w:val="20"/>
              </w:rPr>
              <w:t>2</w:t>
            </w:r>
          </w:p>
          <w:p w14:paraId="3BF49937" w14:textId="77777777" w:rsidR="00FD718C" w:rsidRPr="001C653E" w:rsidRDefault="00FD718C" w:rsidP="00A13AB6">
            <w:pPr>
              <w:jc w:val="center"/>
              <w:rPr>
                <w:sz w:val="20"/>
                <w:szCs w:val="20"/>
              </w:rPr>
            </w:pPr>
          </w:p>
        </w:tc>
        <w:tc>
          <w:tcPr>
            <w:tcW w:w="720" w:type="dxa"/>
            <w:gridSpan w:val="2"/>
            <w:tcBorders>
              <w:top w:val="single" w:sz="4" w:space="0" w:color="auto"/>
              <w:left w:val="single" w:sz="6" w:space="0" w:color="auto"/>
              <w:bottom w:val="single" w:sz="6" w:space="0" w:color="auto"/>
              <w:right w:val="single" w:sz="4" w:space="0" w:color="auto"/>
            </w:tcBorders>
            <w:vAlign w:val="center"/>
          </w:tcPr>
          <w:p w14:paraId="31A6BA15" w14:textId="77777777" w:rsidR="00FD718C" w:rsidRPr="001C653E" w:rsidRDefault="00FD718C" w:rsidP="00A13AB6">
            <w:pPr>
              <w:jc w:val="center"/>
              <w:rPr>
                <w:sz w:val="20"/>
                <w:szCs w:val="20"/>
              </w:rPr>
            </w:pPr>
          </w:p>
          <w:p w14:paraId="643D8F11" w14:textId="77777777" w:rsidR="00FD718C" w:rsidRPr="001C653E" w:rsidRDefault="00FD718C" w:rsidP="00A13AB6">
            <w:pPr>
              <w:jc w:val="center"/>
              <w:rPr>
                <w:sz w:val="20"/>
                <w:szCs w:val="20"/>
              </w:rPr>
            </w:pPr>
            <w:r w:rsidRPr="001C653E">
              <w:rPr>
                <w:sz w:val="20"/>
                <w:szCs w:val="20"/>
              </w:rPr>
              <w:t>1</w:t>
            </w:r>
          </w:p>
        </w:tc>
        <w:tc>
          <w:tcPr>
            <w:tcW w:w="900" w:type="dxa"/>
            <w:gridSpan w:val="2"/>
            <w:tcBorders>
              <w:top w:val="single" w:sz="4" w:space="0" w:color="auto"/>
              <w:left w:val="single" w:sz="4" w:space="0" w:color="auto"/>
              <w:bottom w:val="single" w:sz="6" w:space="0" w:color="auto"/>
              <w:right w:val="single" w:sz="6" w:space="0" w:color="auto"/>
            </w:tcBorders>
            <w:vAlign w:val="center"/>
          </w:tcPr>
          <w:p w14:paraId="28A67E68" w14:textId="77777777" w:rsidR="00FD718C" w:rsidRPr="001C653E" w:rsidRDefault="00FD718C" w:rsidP="00A13AB6">
            <w:pPr>
              <w:jc w:val="center"/>
              <w:rPr>
                <w:sz w:val="20"/>
                <w:szCs w:val="20"/>
              </w:rPr>
            </w:pPr>
          </w:p>
          <w:p w14:paraId="164C1F98" w14:textId="77777777" w:rsidR="00FD718C" w:rsidRPr="001C653E" w:rsidRDefault="00FD718C" w:rsidP="00A13AB6">
            <w:pPr>
              <w:ind w:left="433"/>
              <w:jc w:val="center"/>
              <w:rPr>
                <w:sz w:val="20"/>
                <w:szCs w:val="20"/>
              </w:rPr>
            </w:pPr>
            <w:r w:rsidRPr="001C653E">
              <w:rPr>
                <w:sz w:val="20"/>
                <w:szCs w:val="20"/>
              </w:rPr>
              <w:t>2</w:t>
            </w:r>
          </w:p>
        </w:tc>
        <w:tc>
          <w:tcPr>
            <w:tcW w:w="900" w:type="dxa"/>
            <w:gridSpan w:val="3"/>
            <w:tcBorders>
              <w:top w:val="single" w:sz="4" w:space="0" w:color="auto"/>
              <w:left w:val="single" w:sz="6" w:space="0" w:color="auto"/>
              <w:bottom w:val="single" w:sz="6" w:space="0" w:color="auto"/>
              <w:right w:val="single" w:sz="4" w:space="0" w:color="auto"/>
            </w:tcBorders>
            <w:vAlign w:val="center"/>
          </w:tcPr>
          <w:p w14:paraId="0164CC76" w14:textId="77777777" w:rsidR="00FD718C" w:rsidRPr="001C653E" w:rsidRDefault="00FD718C" w:rsidP="00A13AB6">
            <w:pPr>
              <w:jc w:val="center"/>
              <w:rPr>
                <w:sz w:val="20"/>
                <w:szCs w:val="20"/>
              </w:rPr>
            </w:pPr>
            <w:r w:rsidRPr="001C653E">
              <w:rPr>
                <w:sz w:val="20"/>
                <w:szCs w:val="20"/>
              </w:rPr>
              <w:t>1</w:t>
            </w:r>
          </w:p>
          <w:p w14:paraId="13046DDD" w14:textId="77777777" w:rsidR="00FD718C" w:rsidRPr="001C653E" w:rsidRDefault="00FD718C" w:rsidP="00A13AB6">
            <w:pPr>
              <w:jc w:val="center"/>
              <w:rPr>
                <w:sz w:val="20"/>
                <w:szCs w:val="20"/>
              </w:rPr>
            </w:pPr>
          </w:p>
        </w:tc>
        <w:tc>
          <w:tcPr>
            <w:tcW w:w="900" w:type="dxa"/>
            <w:gridSpan w:val="3"/>
            <w:tcBorders>
              <w:top w:val="single" w:sz="4" w:space="0" w:color="auto"/>
              <w:left w:val="single" w:sz="4" w:space="0" w:color="auto"/>
              <w:bottom w:val="single" w:sz="6" w:space="0" w:color="auto"/>
              <w:right w:val="single" w:sz="4" w:space="0" w:color="auto"/>
            </w:tcBorders>
            <w:vAlign w:val="center"/>
          </w:tcPr>
          <w:p w14:paraId="2BF76418" w14:textId="77777777" w:rsidR="00FD718C" w:rsidRPr="001C653E" w:rsidRDefault="00FD718C" w:rsidP="00A13AB6">
            <w:pPr>
              <w:jc w:val="center"/>
              <w:rPr>
                <w:sz w:val="20"/>
                <w:szCs w:val="20"/>
              </w:rPr>
            </w:pPr>
            <w:r w:rsidRPr="001C653E">
              <w:rPr>
                <w:sz w:val="20"/>
                <w:szCs w:val="20"/>
              </w:rPr>
              <w:t>2</w:t>
            </w:r>
          </w:p>
        </w:tc>
        <w:tc>
          <w:tcPr>
            <w:tcW w:w="906" w:type="dxa"/>
            <w:gridSpan w:val="3"/>
            <w:tcBorders>
              <w:top w:val="single" w:sz="4" w:space="0" w:color="auto"/>
              <w:left w:val="single" w:sz="4" w:space="0" w:color="auto"/>
              <w:bottom w:val="single" w:sz="6" w:space="0" w:color="auto"/>
              <w:right w:val="single" w:sz="6" w:space="0" w:color="auto"/>
            </w:tcBorders>
            <w:vAlign w:val="center"/>
          </w:tcPr>
          <w:p w14:paraId="4CC7C386" w14:textId="77777777" w:rsidR="00FD718C" w:rsidRPr="001C653E" w:rsidRDefault="00FD718C" w:rsidP="00A13AB6">
            <w:pPr>
              <w:jc w:val="center"/>
              <w:rPr>
                <w:sz w:val="20"/>
                <w:szCs w:val="20"/>
              </w:rPr>
            </w:pPr>
            <w:r w:rsidRPr="001C653E">
              <w:rPr>
                <w:sz w:val="20"/>
                <w:szCs w:val="20"/>
              </w:rPr>
              <w:t>3</w:t>
            </w:r>
          </w:p>
        </w:tc>
      </w:tr>
      <w:tr w:rsidR="00FD718C" w:rsidRPr="001C653E" w14:paraId="137B4EF4" w14:textId="77777777" w:rsidTr="00B96AB6">
        <w:trPr>
          <w:cantSplit/>
          <w:trHeight w:val="939"/>
        </w:trPr>
        <w:tc>
          <w:tcPr>
            <w:tcW w:w="529" w:type="dxa"/>
            <w:tcBorders>
              <w:left w:val="single" w:sz="6" w:space="0" w:color="auto"/>
              <w:bottom w:val="single" w:sz="6" w:space="0" w:color="auto"/>
            </w:tcBorders>
          </w:tcPr>
          <w:p w14:paraId="19D4458B" w14:textId="77777777" w:rsidR="00FD718C" w:rsidRPr="001C653E" w:rsidRDefault="00FD718C" w:rsidP="00A13AB6">
            <w:pPr>
              <w:jc w:val="both"/>
              <w:rPr>
                <w:sz w:val="20"/>
                <w:szCs w:val="20"/>
              </w:rPr>
            </w:pPr>
          </w:p>
        </w:tc>
        <w:tc>
          <w:tcPr>
            <w:tcW w:w="9203" w:type="dxa"/>
            <w:gridSpan w:val="17"/>
            <w:tcBorders>
              <w:top w:val="single" w:sz="4" w:space="0" w:color="auto"/>
              <w:left w:val="single" w:sz="12" w:space="0" w:color="auto"/>
              <w:bottom w:val="single" w:sz="6" w:space="0" w:color="auto"/>
              <w:right w:val="single" w:sz="4" w:space="0" w:color="auto"/>
            </w:tcBorders>
          </w:tcPr>
          <w:p w14:paraId="7F7CB43E" w14:textId="77777777" w:rsidR="00FD718C" w:rsidRPr="001C653E" w:rsidRDefault="00FD718C" w:rsidP="000B1ED6">
            <w:pPr>
              <w:rPr>
                <w:b/>
                <w:sz w:val="20"/>
                <w:szCs w:val="20"/>
                <w:lang w:bidi="bn-BD"/>
              </w:rPr>
            </w:pPr>
            <w:r w:rsidRPr="001C653E">
              <w:rPr>
                <w:b/>
                <w:sz w:val="20"/>
                <w:szCs w:val="20"/>
                <w:lang w:bidi="bn-BD"/>
              </w:rPr>
              <w:t>CHECK 8B:</w:t>
            </w:r>
          </w:p>
          <w:p w14:paraId="6E1BAB0D" w14:textId="77777777" w:rsidR="00FD718C" w:rsidRPr="001C653E" w:rsidRDefault="00FD718C" w:rsidP="000B1ED6">
            <w:pPr>
              <w:rPr>
                <w:rFonts w:ascii="SutonnyMJ" w:hAnsi="SutonnyMJ" w:cs="SutonnyMJ"/>
                <w:sz w:val="20"/>
                <w:szCs w:val="20"/>
              </w:rPr>
            </w:pPr>
            <w:r w:rsidRPr="001C653E">
              <w:rPr>
                <w:sz w:val="20"/>
                <w:szCs w:val="20"/>
              </w:rPr>
              <w:t>807</w:t>
            </w:r>
            <w:r w:rsidR="00B96AB6">
              <w:rPr>
                <w:sz w:val="20"/>
                <w:szCs w:val="20"/>
              </w:rPr>
              <w:t>a</w:t>
            </w:r>
            <w:r w:rsidRPr="001C653E">
              <w:rPr>
                <w:sz w:val="20"/>
                <w:szCs w:val="20"/>
              </w:rPr>
              <w:t xml:space="preserve"> </w:t>
            </w:r>
            <w:proofErr w:type="spellStart"/>
            <w:r w:rsidRPr="001C653E">
              <w:rPr>
                <w:rFonts w:ascii="SutonnyMJ" w:hAnsi="SutonnyMJ" w:cs="SutonnyMJ"/>
                <w:sz w:val="20"/>
                <w:szCs w:val="20"/>
              </w:rPr>
              <w:t>cÖ‡kœi</w:t>
            </w:r>
            <w:proofErr w:type="spellEnd"/>
            <w:r w:rsidRPr="001C653E">
              <w:rPr>
                <w:rFonts w:ascii="SutonnyMJ" w:hAnsi="SutonnyMJ" w:cs="SutonnyMJ"/>
                <w:sz w:val="20"/>
                <w:szCs w:val="20"/>
              </w:rPr>
              <w:t xml:space="preserve"> </w:t>
            </w:r>
            <w:r w:rsidRPr="001C653E">
              <w:rPr>
                <w:sz w:val="20"/>
                <w:szCs w:val="20"/>
              </w:rPr>
              <w:t>A</w:t>
            </w:r>
            <w:r w:rsidRPr="001C653E">
              <w:rPr>
                <w:rFonts w:ascii="SutonnyMJ" w:hAnsi="SutonnyMJ" w:cs="SutonnyMJ"/>
                <w:sz w:val="20"/>
                <w:szCs w:val="20"/>
              </w:rPr>
              <w:t xml:space="preserve"> </w:t>
            </w:r>
            <w:proofErr w:type="spellStart"/>
            <w:r w:rsidRPr="001C653E">
              <w:rPr>
                <w:rFonts w:ascii="SutonnyMJ" w:hAnsi="SutonnyMJ" w:cs="SutonnyMJ"/>
                <w:sz w:val="20"/>
                <w:szCs w:val="20"/>
              </w:rPr>
              <w:t>Kjv‡g</w:t>
            </w:r>
            <w:proofErr w:type="spellEnd"/>
            <w:r w:rsidRPr="001C653E">
              <w:rPr>
                <w:rFonts w:ascii="SutonnyMJ" w:hAnsi="SutonnyMJ" w:cs="SutonnyMJ"/>
                <w:sz w:val="20"/>
                <w:szCs w:val="20"/>
              </w:rPr>
              <w:t xml:space="preserve"> </w:t>
            </w:r>
            <w:r w:rsidRPr="001C653E">
              <w:rPr>
                <w:sz w:val="20"/>
                <w:szCs w:val="20"/>
              </w:rPr>
              <w:t>1</w:t>
            </w:r>
            <w:r w:rsidRPr="001C653E">
              <w:rPr>
                <w:rFonts w:ascii="SutonnyMJ" w:hAnsi="SutonnyMJ" w:cs="SutonnyMJ"/>
                <w:sz w:val="20"/>
                <w:szCs w:val="20"/>
              </w:rPr>
              <w:t xml:space="preserve"> e„</w:t>
            </w:r>
            <w:proofErr w:type="spellStart"/>
            <w:r w:rsidRPr="001C653E">
              <w:rPr>
                <w:rFonts w:ascii="SutonnyMJ" w:hAnsi="SutonnyMJ" w:cs="SutonnyMJ"/>
                <w:sz w:val="20"/>
                <w:szCs w:val="20"/>
              </w:rPr>
              <w:t>ËvwqZ</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Pr="001C653E">
              <w:rPr>
                <w:rFonts w:ascii="SutonnyMJ" w:hAnsi="SutonnyMJ" w:cs="SutonnyMJ"/>
                <w:sz w:val="20"/>
                <w:szCs w:val="20"/>
              </w:rPr>
              <w:t xml:space="preserve">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1</w:t>
            </w:r>
          </w:p>
          <w:p w14:paraId="367E0DBB" w14:textId="77777777" w:rsidR="00FD718C" w:rsidRPr="001C653E" w:rsidRDefault="00FD718C" w:rsidP="00B96AB6">
            <w:pPr>
              <w:rPr>
                <w:rFonts w:ascii="SutonnyMJ" w:hAnsi="SutonnyMJ" w:cs="SutonnyMJ"/>
                <w:sz w:val="20"/>
                <w:szCs w:val="20"/>
              </w:rPr>
            </w:pPr>
            <w:r w:rsidRPr="001C653E">
              <w:rPr>
                <w:sz w:val="20"/>
                <w:szCs w:val="20"/>
              </w:rPr>
              <w:t>807</w:t>
            </w:r>
            <w:r w:rsidR="00B96AB6">
              <w:rPr>
                <w:sz w:val="20"/>
                <w:szCs w:val="20"/>
              </w:rPr>
              <w:t>b</w:t>
            </w:r>
            <w:r w:rsidRPr="001C653E">
              <w:rPr>
                <w:sz w:val="20"/>
                <w:szCs w:val="20"/>
              </w:rPr>
              <w:t xml:space="preserve"> </w:t>
            </w:r>
            <w:proofErr w:type="spellStart"/>
            <w:r w:rsidRPr="001C653E">
              <w:rPr>
                <w:rFonts w:ascii="SutonnyMJ" w:hAnsi="SutonnyMJ" w:cs="SutonnyMJ"/>
                <w:sz w:val="20"/>
                <w:szCs w:val="20"/>
              </w:rPr>
              <w:t>cÖ‡kœi</w:t>
            </w:r>
            <w:proofErr w:type="spellEnd"/>
            <w:r w:rsidRPr="001C653E">
              <w:rPr>
                <w:rFonts w:ascii="SutonnyMJ" w:hAnsi="SutonnyMJ" w:cs="SutonnyMJ"/>
                <w:sz w:val="20"/>
                <w:szCs w:val="20"/>
              </w:rPr>
              <w:t xml:space="preserve"> </w:t>
            </w:r>
            <w:r w:rsidRPr="001C653E">
              <w:rPr>
                <w:sz w:val="20"/>
                <w:szCs w:val="20"/>
              </w:rPr>
              <w:t>A</w:t>
            </w:r>
            <w:r w:rsidRPr="001C653E">
              <w:rPr>
                <w:rFonts w:ascii="SutonnyMJ" w:hAnsi="SutonnyMJ" w:cs="SutonnyMJ"/>
                <w:sz w:val="20"/>
                <w:szCs w:val="20"/>
              </w:rPr>
              <w:t xml:space="preserve"> </w:t>
            </w:r>
            <w:proofErr w:type="spellStart"/>
            <w:r w:rsidRPr="001C653E">
              <w:rPr>
                <w:rFonts w:ascii="SutonnyMJ" w:hAnsi="SutonnyMJ" w:cs="SutonnyMJ"/>
                <w:sz w:val="20"/>
                <w:szCs w:val="20"/>
              </w:rPr>
              <w:t>Kjv‡g</w:t>
            </w:r>
            <w:proofErr w:type="spellEnd"/>
            <w:r w:rsidRPr="001C653E">
              <w:rPr>
                <w:rFonts w:ascii="SutonnyMJ" w:hAnsi="SutonnyMJ" w:cs="SutonnyMJ"/>
                <w:sz w:val="20"/>
                <w:szCs w:val="20"/>
              </w:rPr>
              <w:t xml:space="preserve"> </w:t>
            </w:r>
            <w:r w:rsidRPr="001C653E">
              <w:rPr>
                <w:sz w:val="20"/>
                <w:szCs w:val="20"/>
              </w:rPr>
              <w:t>2</w:t>
            </w:r>
            <w:r w:rsidRPr="001C653E">
              <w:rPr>
                <w:rFonts w:ascii="SutonnyMJ" w:hAnsi="SutonnyMJ" w:cs="SutonnyMJ"/>
                <w:sz w:val="20"/>
                <w:szCs w:val="20"/>
              </w:rPr>
              <w:t xml:space="preserve"> e„</w:t>
            </w:r>
            <w:proofErr w:type="spellStart"/>
            <w:r w:rsidRPr="001C653E">
              <w:rPr>
                <w:rFonts w:ascii="SutonnyMJ" w:hAnsi="SutonnyMJ" w:cs="SutonnyMJ"/>
                <w:sz w:val="20"/>
                <w:szCs w:val="20"/>
              </w:rPr>
              <w:t>ËvwqZ</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Pr="001C653E">
              <w:rPr>
                <w:rFonts w:ascii="SutonnyMJ" w:hAnsi="SutonnyMJ" w:cs="SutonnyMJ"/>
                <w:sz w:val="20"/>
                <w:szCs w:val="20"/>
              </w:rPr>
              <w:t xml:space="preserve"> ................................................</w:t>
            </w:r>
            <w:r w:rsidR="00B96AB6">
              <w:rPr>
                <w:rFonts w:ascii="SutonnyMJ" w:hAnsi="SutonnyMJ" w:cs="SutonnyMJ"/>
                <w:sz w:val="20"/>
                <w:szCs w:val="20"/>
              </w:rPr>
              <w:t>................................................................</w:t>
            </w:r>
            <w:r w:rsidRPr="001C653E">
              <w:rPr>
                <w:rFonts w:ascii="SutonnyMJ" w:hAnsi="SutonnyMJ" w:cs="SutonnyMJ"/>
                <w:sz w:val="20"/>
                <w:szCs w:val="20"/>
              </w:rPr>
              <w:t>........</w:t>
            </w:r>
            <w:r w:rsidRPr="001C653E">
              <w:rPr>
                <w:sz w:val="20"/>
                <w:szCs w:val="20"/>
              </w:rPr>
              <w:t>2</w:t>
            </w:r>
          </w:p>
        </w:tc>
        <w:tc>
          <w:tcPr>
            <w:tcW w:w="906" w:type="dxa"/>
            <w:gridSpan w:val="3"/>
            <w:tcBorders>
              <w:top w:val="single" w:sz="4" w:space="0" w:color="auto"/>
              <w:left w:val="single" w:sz="4" w:space="0" w:color="auto"/>
              <w:bottom w:val="single" w:sz="6" w:space="0" w:color="auto"/>
              <w:right w:val="single" w:sz="6" w:space="0" w:color="auto"/>
            </w:tcBorders>
            <w:vAlign w:val="center"/>
          </w:tcPr>
          <w:p w14:paraId="1CE18A17" w14:textId="77777777" w:rsidR="00FD718C" w:rsidRPr="001C653E" w:rsidRDefault="00FD718C" w:rsidP="00A13AB6">
            <w:pPr>
              <w:jc w:val="center"/>
              <w:rPr>
                <w:sz w:val="20"/>
                <w:szCs w:val="20"/>
              </w:rPr>
            </w:pPr>
          </w:p>
        </w:tc>
      </w:tr>
      <w:tr w:rsidR="00FD718C" w:rsidRPr="001C653E" w14:paraId="26027F87" w14:textId="77777777" w:rsidTr="00B96AB6">
        <w:trPr>
          <w:cantSplit/>
        </w:trPr>
        <w:tc>
          <w:tcPr>
            <w:tcW w:w="529" w:type="dxa"/>
            <w:tcBorders>
              <w:top w:val="single" w:sz="12" w:space="0" w:color="auto"/>
              <w:left w:val="single" w:sz="12" w:space="0" w:color="auto"/>
              <w:bottom w:val="single" w:sz="12" w:space="0" w:color="auto"/>
              <w:right w:val="single" w:sz="12" w:space="0" w:color="auto"/>
            </w:tcBorders>
          </w:tcPr>
          <w:p w14:paraId="7C909BC3" w14:textId="77777777" w:rsidR="00FD718C" w:rsidRPr="001C653E" w:rsidRDefault="00FD718C" w:rsidP="00A13AB6">
            <w:pPr>
              <w:jc w:val="both"/>
              <w:rPr>
                <w:sz w:val="20"/>
                <w:szCs w:val="20"/>
                <w:cs/>
                <w:lang w:bidi="bn-BD"/>
              </w:rPr>
            </w:pPr>
            <w:r w:rsidRPr="001C653E">
              <w:rPr>
                <w:sz w:val="20"/>
                <w:szCs w:val="20"/>
                <w:cs/>
                <w:lang w:bidi="bn-BD"/>
              </w:rPr>
              <w:t>8</w:t>
            </w:r>
            <w:r w:rsidRPr="001C653E">
              <w:rPr>
                <w:sz w:val="20"/>
                <w:szCs w:val="20"/>
              </w:rPr>
              <w:t>0</w:t>
            </w:r>
            <w:r w:rsidRPr="001C653E">
              <w:rPr>
                <w:sz w:val="20"/>
                <w:szCs w:val="20"/>
                <w:cs/>
                <w:lang w:bidi="bn-BD"/>
              </w:rPr>
              <w:t>8</w:t>
            </w:r>
          </w:p>
        </w:tc>
        <w:tc>
          <w:tcPr>
            <w:tcW w:w="4874" w:type="dxa"/>
            <w:gridSpan w:val="5"/>
            <w:tcBorders>
              <w:top w:val="single" w:sz="12" w:space="0" w:color="auto"/>
              <w:left w:val="single" w:sz="12" w:space="0" w:color="auto"/>
              <w:bottom w:val="single" w:sz="12" w:space="0" w:color="auto"/>
              <w:right w:val="single" w:sz="12" w:space="0" w:color="auto"/>
            </w:tcBorders>
          </w:tcPr>
          <w:p w14:paraId="52B47FB9" w14:textId="77777777" w:rsidR="00FD718C" w:rsidRPr="001C653E" w:rsidRDefault="00FD718C" w:rsidP="00A13AB6">
            <w:pPr>
              <w:pStyle w:val="CommentText"/>
              <w:rPr>
                <w:rFonts w:cs="Vrinda"/>
                <w:cs/>
                <w:lang w:val="en-AU" w:bidi="bn-BD"/>
              </w:rPr>
            </w:pPr>
            <w:r w:rsidRPr="001C653E">
              <w:rPr>
                <w:lang w:val="en-AU"/>
              </w:rPr>
              <w:t xml:space="preserve">Are you afraid of your current/most recent husband or partner? Would you say never, sometimes, many times, most/all of the time?  </w:t>
            </w:r>
          </w:p>
          <w:p w14:paraId="7194CE05" w14:textId="77777777" w:rsidR="00FD718C" w:rsidRPr="001C653E" w:rsidRDefault="00FD718C" w:rsidP="002E72B2">
            <w:pPr>
              <w:pStyle w:val="CommentText"/>
              <w:rPr>
                <w:rFonts w:cs="Vrinda"/>
                <w:cs/>
                <w:lang w:val="en-AU" w:bidi="bn-BD"/>
              </w:rPr>
            </w:pPr>
            <w:r w:rsidRPr="001C653E">
              <w:rPr>
                <w:rFonts w:cs="Vrinda" w:hint="cs"/>
                <w:lang w:val="en-AU" w:bidi="bn-BD"/>
              </w:rPr>
              <w:t xml:space="preserve"> </w:t>
            </w:r>
            <w:r w:rsidRPr="001C653E">
              <w:rPr>
                <w:rFonts w:ascii="SutonnyMJ" w:hAnsi="SutonnyMJ"/>
              </w:rPr>
              <w:t xml:space="preserve">Avcbvi (eZ©gvb/ me©‡kl) ¯^vgx‡K wK Avcwb fq cvb/†c‡Zb? Avcwb wK ej‡eb KLbB bv, </w:t>
            </w:r>
            <w:r w:rsidRPr="001C653E">
              <w:rPr>
                <w:rFonts w:ascii="SutonnyMJ" w:hAnsi="SutonnyMJ"/>
                <w:lang w:bidi="bn-BD"/>
              </w:rPr>
              <w:t>gv‡Sg‡a¨, A‡bKevi bvwK memgq?</w:t>
            </w:r>
          </w:p>
        </w:tc>
        <w:tc>
          <w:tcPr>
            <w:tcW w:w="4329" w:type="dxa"/>
            <w:gridSpan w:val="12"/>
            <w:tcBorders>
              <w:top w:val="single" w:sz="12" w:space="0" w:color="auto"/>
              <w:left w:val="single" w:sz="12" w:space="0" w:color="auto"/>
              <w:bottom w:val="single" w:sz="12" w:space="0" w:color="auto"/>
              <w:right w:val="single" w:sz="12" w:space="0" w:color="auto"/>
            </w:tcBorders>
          </w:tcPr>
          <w:p w14:paraId="74B092A5" w14:textId="77777777" w:rsidR="00FD718C" w:rsidRPr="001C653E" w:rsidRDefault="00FD718C" w:rsidP="00A13AB6">
            <w:pPr>
              <w:pStyle w:val="CommentText"/>
              <w:tabs>
                <w:tab w:val="right" w:leader="dot" w:pos="4080"/>
              </w:tabs>
            </w:pPr>
            <w:r w:rsidRPr="001C653E">
              <w:t>NEVER</w:t>
            </w:r>
            <w:r w:rsidRPr="001C653E">
              <w:rPr>
                <w:rFonts w:ascii="SutonnyMJ" w:hAnsi="SutonnyMJ" w:hint="cs"/>
                <w:cs/>
                <w:lang w:bidi="bn-BD"/>
              </w:rPr>
              <w:t>(</w:t>
            </w:r>
            <w:r w:rsidRPr="001C653E">
              <w:rPr>
                <w:rFonts w:ascii="SutonnyMJ" w:hAnsi="SutonnyMJ"/>
              </w:rPr>
              <w:t>KLbB bv</w:t>
            </w:r>
            <w:r w:rsidRPr="001C653E">
              <w:rPr>
                <w:rFonts w:ascii="SutonnyMJ" w:hAnsi="SutonnyMJ" w:hint="cs"/>
                <w:cs/>
                <w:lang w:bidi="bn-BD"/>
              </w:rPr>
              <w:t>)</w:t>
            </w:r>
            <w:r w:rsidRPr="001C653E">
              <w:tab/>
              <w:t>1</w:t>
            </w:r>
          </w:p>
          <w:p w14:paraId="34F6B575" w14:textId="77777777" w:rsidR="00FD718C" w:rsidRPr="001C653E" w:rsidRDefault="00FD718C" w:rsidP="00A13AB6">
            <w:pPr>
              <w:pStyle w:val="CommentText"/>
              <w:tabs>
                <w:tab w:val="right" w:leader="dot" w:pos="4080"/>
              </w:tabs>
            </w:pPr>
            <w:r w:rsidRPr="001C653E">
              <w:t>SOMETIMES(</w:t>
            </w:r>
            <w:r w:rsidRPr="001C653E">
              <w:rPr>
                <w:rFonts w:ascii="SutonnyMJ" w:hAnsi="SutonnyMJ"/>
                <w:lang w:bidi="bn-BD"/>
              </w:rPr>
              <w:t>gv‡Sg‡a¨)</w:t>
            </w:r>
            <w:r w:rsidRPr="001C653E">
              <w:tab/>
              <w:t>2</w:t>
            </w:r>
          </w:p>
          <w:p w14:paraId="779C2A88" w14:textId="77777777" w:rsidR="00FD718C" w:rsidRPr="001C653E" w:rsidRDefault="00FD718C" w:rsidP="00A13AB6">
            <w:pPr>
              <w:pStyle w:val="CommentText"/>
              <w:tabs>
                <w:tab w:val="right" w:leader="dot" w:pos="4080"/>
              </w:tabs>
            </w:pPr>
            <w:r w:rsidRPr="001C653E">
              <w:t>MANY TIMES</w:t>
            </w:r>
            <w:r w:rsidRPr="001C653E">
              <w:rPr>
                <w:rFonts w:ascii="SutonnyMJ" w:hAnsi="SutonnyMJ" w:hint="cs"/>
                <w:cs/>
                <w:lang w:bidi="bn-BD"/>
              </w:rPr>
              <w:t>(</w:t>
            </w:r>
            <w:r w:rsidRPr="001C653E">
              <w:rPr>
                <w:rFonts w:ascii="SutonnyMJ" w:hAnsi="SutonnyMJ"/>
                <w:lang w:bidi="bn-BD"/>
              </w:rPr>
              <w:t>A‡bKevi</w:t>
            </w:r>
            <w:r w:rsidRPr="001C653E">
              <w:rPr>
                <w:rFonts w:ascii="SutonnyMJ" w:hAnsi="SutonnyMJ" w:hint="cs"/>
                <w:cs/>
                <w:lang w:bidi="bn-BD"/>
              </w:rPr>
              <w:t>)</w:t>
            </w:r>
            <w:r w:rsidRPr="001C653E">
              <w:tab/>
              <w:t>3</w:t>
            </w:r>
          </w:p>
          <w:p w14:paraId="3D18AC3A" w14:textId="77777777" w:rsidR="00FD718C" w:rsidRPr="001C653E" w:rsidRDefault="00FD718C" w:rsidP="00A13AB6">
            <w:pPr>
              <w:pStyle w:val="CommentText"/>
              <w:tabs>
                <w:tab w:val="right" w:leader="dot" w:pos="4080"/>
              </w:tabs>
              <w:rPr>
                <w:rFonts w:cs="Vrinda"/>
                <w:cs/>
                <w:lang w:bidi="bn-BD"/>
              </w:rPr>
            </w:pPr>
            <w:r w:rsidRPr="001C653E">
              <w:t>MOST/ALL OF THE TIMES</w:t>
            </w:r>
            <w:r w:rsidRPr="001C653E">
              <w:rPr>
                <w:rFonts w:ascii="SutonnyMJ" w:hAnsi="SutonnyMJ" w:hint="cs"/>
                <w:cs/>
                <w:lang w:bidi="bn-BD"/>
              </w:rPr>
              <w:t>(</w:t>
            </w:r>
            <w:r w:rsidRPr="001C653E">
              <w:rPr>
                <w:rFonts w:ascii="SutonnyMJ" w:hAnsi="SutonnyMJ"/>
                <w:lang w:bidi="bn-BD"/>
              </w:rPr>
              <w:t>memgq</w:t>
            </w:r>
            <w:r w:rsidRPr="001C653E">
              <w:rPr>
                <w:rFonts w:ascii="SutonnyMJ" w:hAnsi="SutonnyMJ" w:hint="cs"/>
                <w:cs/>
                <w:lang w:bidi="bn-BD"/>
              </w:rPr>
              <w:t>)</w:t>
            </w:r>
            <w:r w:rsidRPr="001C653E">
              <w:tab/>
              <w:t>4</w:t>
            </w:r>
          </w:p>
        </w:tc>
        <w:tc>
          <w:tcPr>
            <w:tcW w:w="906" w:type="dxa"/>
            <w:gridSpan w:val="3"/>
            <w:tcBorders>
              <w:top w:val="single" w:sz="12" w:space="0" w:color="auto"/>
              <w:left w:val="single" w:sz="12" w:space="0" w:color="auto"/>
              <w:bottom w:val="single" w:sz="12" w:space="0" w:color="auto"/>
              <w:right w:val="single" w:sz="12" w:space="0" w:color="auto"/>
            </w:tcBorders>
          </w:tcPr>
          <w:p w14:paraId="7693FA9E" w14:textId="77777777" w:rsidR="00FD718C" w:rsidRPr="001C653E" w:rsidRDefault="00FD718C" w:rsidP="00A13AB6">
            <w:pPr>
              <w:jc w:val="both"/>
              <w:rPr>
                <w:b/>
                <w:sz w:val="20"/>
                <w:szCs w:val="20"/>
              </w:rPr>
            </w:pPr>
          </w:p>
        </w:tc>
      </w:tr>
      <w:tr w:rsidR="00FD718C" w:rsidRPr="001C653E" w14:paraId="4F2B6523" w14:textId="77777777" w:rsidTr="00B96AB6">
        <w:trPr>
          <w:cantSplit/>
        </w:trPr>
        <w:tc>
          <w:tcPr>
            <w:tcW w:w="529" w:type="dxa"/>
            <w:tcBorders>
              <w:top w:val="single" w:sz="12" w:space="0" w:color="auto"/>
              <w:left w:val="single" w:sz="12" w:space="0" w:color="auto"/>
              <w:bottom w:val="single" w:sz="12" w:space="0" w:color="auto"/>
              <w:right w:val="single" w:sz="12" w:space="0" w:color="auto"/>
            </w:tcBorders>
          </w:tcPr>
          <w:p w14:paraId="48E328E5" w14:textId="77777777" w:rsidR="00FD718C" w:rsidRPr="001C653E" w:rsidRDefault="00FD718C" w:rsidP="00A13AB6">
            <w:pPr>
              <w:jc w:val="both"/>
              <w:rPr>
                <w:sz w:val="20"/>
                <w:szCs w:val="20"/>
                <w:cs/>
                <w:lang w:bidi="bn-BD"/>
              </w:rPr>
            </w:pPr>
            <w:r w:rsidRPr="001C653E">
              <w:rPr>
                <w:rFonts w:cs="Vrinda"/>
                <w:sz w:val="20"/>
                <w:szCs w:val="20"/>
                <w:lang w:val="en-US" w:bidi="bn-BD"/>
              </w:rPr>
              <w:t>8</w:t>
            </w:r>
            <w:r w:rsidRPr="001C653E">
              <w:rPr>
                <w:sz w:val="20"/>
                <w:szCs w:val="20"/>
                <w:cs/>
                <w:lang w:bidi="bn-BD"/>
              </w:rPr>
              <w:t>09</w:t>
            </w:r>
          </w:p>
        </w:tc>
        <w:tc>
          <w:tcPr>
            <w:tcW w:w="4874" w:type="dxa"/>
            <w:gridSpan w:val="5"/>
            <w:tcBorders>
              <w:top w:val="single" w:sz="12" w:space="0" w:color="auto"/>
              <w:left w:val="single" w:sz="12" w:space="0" w:color="auto"/>
              <w:bottom w:val="single" w:sz="12" w:space="0" w:color="auto"/>
              <w:right w:val="single" w:sz="12" w:space="0" w:color="auto"/>
            </w:tcBorders>
          </w:tcPr>
          <w:p w14:paraId="4DA4C4A3" w14:textId="77777777" w:rsidR="00FD718C" w:rsidRPr="001C653E" w:rsidRDefault="00FD718C" w:rsidP="00A13AB6">
            <w:pPr>
              <w:pStyle w:val="CommentText"/>
            </w:pPr>
            <w:r w:rsidRPr="001C653E">
              <w:t>Have you ever, hit or beaten your husband/partner when he was not hitting or beating you?</w:t>
            </w:r>
          </w:p>
          <w:p w14:paraId="45188D30" w14:textId="77777777" w:rsidR="00FD718C" w:rsidRPr="001C653E" w:rsidRDefault="00FD718C" w:rsidP="00A13AB6">
            <w:pPr>
              <w:pStyle w:val="CommentText"/>
            </w:pPr>
            <w:r w:rsidRPr="001C653E">
              <w:t>IF YES: How often?  Would you say once, several times or many times?</w:t>
            </w:r>
          </w:p>
          <w:p w14:paraId="59ED3A76" w14:textId="77777777" w:rsidR="00FD718C" w:rsidRPr="001C653E" w:rsidRDefault="00FD718C" w:rsidP="00A13AB6">
            <w:pPr>
              <w:pStyle w:val="CommentText"/>
            </w:pPr>
          </w:p>
          <w:p w14:paraId="7CE89A67" w14:textId="77777777" w:rsidR="00FD718C" w:rsidRPr="001C653E" w:rsidRDefault="00FD718C" w:rsidP="00A13AB6">
            <w:pPr>
              <w:pStyle w:val="ListBullet"/>
              <w:ind w:left="0" w:hanging="18"/>
              <w:rPr>
                <w:rFonts w:ascii="SutonnyMJ" w:hAnsi="SutonnyMJ"/>
                <w:b w:val="0"/>
                <w:sz w:val="20"/>
              </w:rPr>
            </w:pPr>
            <w:r w:rsidRPr="001C653E">
              <w:rPr>
                <w:rFonts w:ascii="SutonnyMJ" w:hAnsi="SutonnyMJ"/>
                <w:b w:val="0"/>
                <w:sz w:val="20"/>
              </w:rPr>
              <w:t xml:space="preserve">KLbI wK Ggb n‡q‡Q †h Avcbvi ¯^vgx Avcbv‡K bv gvi‡jI ev Ab¨ †Kvb iK‡gi kvixwiK AZ¨vPvi bv Ki‡jI Avcwb Zv‡K †g‡i‡Qb ev kvixwiKfv‡e Ab¨ †Kvb AZ¨vPvi K‡i‡Qb? </w:t>
            </w:r>
          </w:p>
          <w:p w14:paraId="027863F2" w14:textId="77777777" w:rsidR="00FD718C" w:rsidRPr="001C653E" w:rsidRDefault="00FD718C" w:rsidP="00A13AB6">
            <w:pPr>
              <w:pStyle w:val="ListBullet"/>
              <w:ind w:left="0" w:hanging="18"/>
              <w:rPr>
                <w:rFonts w:ascii="SutonnyMJ" w:hAnsi="SutonnyMJ"/>
                <w:b w:val="0"/>
                <w:sz w:val="20"/>
              </w:rPr>
            </w:pPr>
            <w:r w:rsidRPr="001C653E">
              <w:rPr>
                <w:rFonts w:ascii="SutonnyMJ" w:hAnsi="SutonnyMJ"/>
                <w:b w:val="0"/>
                <w:sz w:val="20"/>
              </w:rPr>
              <w:t>Avcwb wK ej‡eb KLbI bv, GKevi, 2 - 5 evi, bvwK 5 ev‡ii †ekx?</w:t>
            </w:r>
          </w:p>
          <w:p w14:paraId="5F9EFE93" w14:textId="77777777" w:rsidR="00FD718C" w:rsidRPr="001C653E" w:rsidRDefault="00FD718C" w:rsidP="00A13AB6">
            <w:pPr>
              <w:pStyle w:val="CommentText"/>
            </w:pPr>
          </w:p>
        </w:tc>
        <w:tc>
          <w:tcPr>
            <w:tcW w:w="4329" w:type="dxa"/>
            <w:gridSpan w:val="12"/>
            <w:tcBorders>
              <w:top w:val="single" w:sz="12" w:space="0" w:color="auto"/>
              <w:left w:val="single" w:sz="12" w:space="0" w:color="auto"/>
              <w:bottom w:val="single" w:sz="12" w:space="0" w:color="auto"/>
              <w:right w:val="single" w:sz="12" w:space="0" w:color="auto"/>
            </w:tcBorders>
          </w:tcPr>
          <w:p w14:paraId="71992811" w14:textId="77777777" w:rsidR="00FD718C" w:rsidRPr="001C653E" w:rsidRDefault="00FD718C" w:rsidP="00A13AB6">
            <w:pPr>
              <w:pStyle w:val="CommentText"/>
              <w:tabs>
                <w:tab w:val="right" w:leader="dot" w:pos="4080"/>
              </w:tabs>
            </w:pPr>
            <w:r w:rsidRPr="001C653E">
              <w:t>NEVER(</w:t>
            </w:r>
            <w:r w:rsidRPr="001C653E">
              <w:rPr>
                <w:rFonts w:ascii="SutonnyMJ" w:hAnsi="SutonnyMJ"/>
              </w:rPr>
              <w:t>KLbI bv</w:t>
            </w:r>
            <w:r w:rsidRPr="001C653E">
              <w:t>)</w:t>
            </w:r>
            <w:r w:rsidRPr="001C653E">
              <w:tab/>
              <w:t>1</w:t>
            </w:r>
          </w:p>
          <w:p w14:paraId="1BA2FCC7" w14:textId="77777777" w:rsidR="00FD718C" w:rsidRPr="001C653E" w:rsidRDefault="00FD718C" w:rsidP="00A13AB6">
            <w:pPr>
              <w:pStyle w:val="CommentText"/>
              <w:tabs>
                <w:tab w:val="right" w:leader="dot" w:pos="4080"/>
              </w:tabs>
            </w:pPr>
            <w:r w:rsidRPr="001C653E">
              <w:t>ONCE (</w:t>
            </w:r>
            <w:r w:rsidRPr="001C653E">
              <w:rPr>
                <w:rFonts w:ascii="SutonnyMJ" w:hAnsi="SutonnyMJ"/>
              </w:rPr>
              <w:t>GKevi</w:t>
            </w:r>
            <w:r w:rsidRPr="001C653E">
              <w:t>)</w:t>
            </w:r>
            <w:r w:rsidRPr="001C653E">
              <w:tab/>
              <w:t>2</w:t>
            </w:r>
          </w:p>
          <w:p w14:paraId="56C827A6" w14:textId="77777777" w:rsidR="00FD718C" w:rsidRPr="001C653E" w:rsidRDefault="00FD718C" w:rsidP="00A13AB6">
            <w:pPr>
              <w:pStyle w:val="CommentText"/>
              <w:tabs>
                <w:tab w:val="right" w:leader="dot" w:pos="4080"/>
              </w:tabs>
            </w:pPr>
            <w:r w:rsidRPr="001C653E">
              <w:t>2-5 TIMES(</w:t>
            </w:r>
            <w:r w:rsidRPr="001C653E">
              <w:rPr>
                <w:rFonts w:ascii="SutonnyMJ" w:hAnsi="SutonnyMJ"/>
              </w:rPr>
              <w:t>2 - 5 evi</w:t>
            </w:r>
            <w:r w:rsidRPr="001C653E">
              <w:t>)</w:t>
            </w:r>
            <w:r w:rsidRPr="001C653E">
              <w:tab/>
              <w:t>3</w:t>
            </w:r>
          </w:p>
          <w:p w14:paraId="57A5DE79" w14:textId="77777777" w:rsidR="00FD718C" w:rsidRPr="001C653E" w:rsidRDefault="00FD718C" w:rsidP="00A13AB6">
            <w:pPr>
              <w:pStyle w:val="CommentText"/>
              <w:tabs>
                <w:tab w:val="right" w:leader="dot" w:pos="4080"/>
              </w:tabs>
            </w:pPr>
            <w:r w:rsidRPr="001C653E">
              <w:t>&gt; 5TIMES (</w:t>
            </w:r>
            <w:r w:rsidRPr="001C653E">
              <w:rPr>
                <w:rFonts w:ascii="SutonnyMJ" w:hAnsi="SutonnyMJ"/>
              </w:rPr>
              <w:t>5 ev‡ii †ekx</w:t>
            </w:r>
            <w:r w:rsidRPr="001C653E">
              <w:t>)</w:t>
            </w:r>
            <w:r w:rsidRPr="001C653E">
              <w:tab/>
              <w:t>4</w:t>
            </w:r>
          </w:p>
          <w:p w14:paraId="1154B9A0" w14:textId="77777777" w:rsidR="00FD718C" w:rsidRPr="001C653E" w:rsidRDefault="00FD718C" w:rsidP="00A13AB6">
            <w:pPr>
              <w:pStyle w:val="CommentText"/>
              <w:tabs>
                <w:tab w:val="right" w:leader="dot" w:pos="4080"/>
              </w:tabs>
            </w:pPr>
            <w:r w:rsidRPr="001C653E">
              <w:t>DON’T KNOW/DON’T REMEMBER.(</w:t>
            </w:r>
            <w:r w:rsidRPr="001C653E">
              <w:rPr>
                <w:rFonts w:ascii="SutonnyMJ" w:hAnsi="SutonnyMJ"/>
              </w:rPr>
              <w:t xml:space="preserve"> Rvwbbv/g‡b ‡bB</w:t>
            </w:r>
            <w:r w:rsidRPr="001C653E">
              <w:t>)</w:t>
            </w:r>
            <w:r w:rsidRPr="001C653E">
              <w:tab/>
              <w:t>8</w:t>
            </w:r>
          </w:p>
          <w:p w14:paraId="7A61F7A7" w14:textId="77777777" w:rsidR="00FD718C" w:rsidRPr="001C653E" w:rsidRDefault="00FD718C" w:rsidP="00A13AB6">
            <w:pPr>
              <w:pStyle w:val="CommentText"/>
              <w:tabs>
                <w:tab w:val="right" w:leader="dot" w:pos="4080"/>
              </w:tabs>
            </w:pPr>
            <w:r w:rsidRPr="001C653E">
              <w:t>REFUSED/NO ANSWER(</w:t>
            </w:r>
            <w:r w:rsidRPr="001C653E">
              <w:rPr>
                <w:rFonts w:ascii="SutonnyMJ" w:hAnsi="SutonnyMJ"/>
              </w:rPr>
              <w:t>cÖZ¨vLvb Kiv/‡Kvb DËi bvB</w:t>
            </w:r>
            <w:r w:rsidRPr="001C653E">
              <w:t>)</w:t>
            </w:r>
            <w:r w:rsidRPr="001C653E">
              <w:tab/>
              <w:t>…….9</w:t>
            </w:r>
          </w:p>
        </w:tc>
        <w:tc>
          <w:tcPr>
            <w:tcW w:w="906" w:type="dxa"/>
            <w:gridSpan w:val="3"/>
            <w:tcBorders>
              <w:top w:val="single" w:sz="12" w:space="0" w:color="auto"/>
              <w:left w:val="single" w:sz="12" w:space="0" w:color="auto"/>
              <w:bottom w:val="single" w:sz="12" w:space="0" w:color="auto"/>
              <w:right w:val="single" w:sz="12" w:space="0" w:color="auto"/>
            </w:tcBorders>
          </w:tcPr>
          <w:p w14:paraId="1B66BB47" w14:textId="77777777" w:rsidR="00FD718C" w:rsidRPr="001C653E" w:rsidRDefault="00FD718C" w:rsidP="00A13AB6">
            <w:pPr>
              <w:jc w:val="both"/>
              <w:rPr>
                <w:b/>
                <w:sz w:val="20"/>
                <w:szCs w:val="20"/>
              </w:rPr>
            </w:pPr>
          </w:p>
        </w:tc>
      </w:tr>
      <w:tr w:rsidR="00FD718C" w:rsidRPr="001C653E" w14:paraId="69AE0D49" w14:textId="77777777" w:rsidTr="00B96AB6">
        <w:trPr>
          <w:gridAfter w:val="1"/>
          <w:wAfter w:w="12" w:type="dxa"/>
          <w:cantSplit/>
        </w:trPr>
        <w:tc>
          <w:tcPr>
            <w:tcW w:w="540" w:type="dxa"/>
            <w:gridSpan w:val="2"/>
            <w:tcBorders>
              <w:top w:val="single" w:sz="6" w:space="0" w:color="auto"/>
              <w:left w:val="single" w:sz="6" w:space="0" w:color="auto"/>
              <w:bottom w:val="single" w:sz="6" w:space="0" w:color="auto"/>
              <w:right w:val="single" w:sz="12" w:space="0" w:color="auto"/>
            </w:tcBorders>
          </w:tcPr>
          <w:p w14:paraId="4ED3E175" w14:textId="77777777" w:rsidR="00FD718C" w:rsidRPr="001C653E" w:rsidRDefault="00FD718C" w:rsidP="005E60CE">
            <w:pPr>
              <w:numPr>
                <w:ilvl w:val="0"/>
                <w:numId w:val="14"/>
              </w:numPr>
              <w:jc w:val="both"/>
              <w:rPr>
                <w:sz w:val="16"/>
                <w:szCs w:val="16"/>
              </w:rPr>
            </w:pPr>
          </w:p>
          <w:p w14:paraId="317D1501" w14:textId="77777777" w:rsidR="00FD718C" w:rsidRPr="001C653E" w:rsidRDefault="00FD718C" w:rsidP="00A13AB6">
            <w:pPr>
              <w:rPr>
                <w:sz w:val="16"/>
                <w:szCs w:val="16"/>
              </w:rPr>
            </w:pPr>
          </w:p>
        </w:tc>
        <w:tc>
          <w:tcPr>
            <w:tcW w:w="4797" w:type="dxa"/>
            <w:gridSpan w:val="3"/>
            <w:tcBorders>
              <w:top w:val="single" w:sz="6" w:space="0" w:color="auto"/>
              <w:bottom w:val="single" w:sz="6" w:space="0" w:color="auto"/>
              <w:right w:val="single" w:sz="4" w:space="0" w:color="auto"/>
            </w:tcBorders>
          </w:tcPr>
          <w:p w14:paraId="269B967D" w14:textId="77777777" w:rsidR="00FD718C" w:rsidRPr="001C653E" w:rsidRDefault="00FD718C" w:rsidP="00A13AB6">
            <w:pPr>
              <w:tabs>
                <w:tab w:val="right" w:leader="dot" w:pos="4253"/>
              </w:tabs>
              <w:rPr>
                <w:sz w:val="20"/>
                <w:szCs w:val="20"/>
              </w:rPr>
            </w:pPr>
            <w:r w:rsidRPr="001C653E">
              <w:rPr>
                <w:sz w:val="20"/>
                <w:szCs w:val="20"/>
              </w:rPr>
              <w:t>You said that you have been pregnant TOTAL times. Was there ever a time when you were slapped, hit or beaten by (</w:t>
            </w:r>
            <w:r w:rsidRPr="001C653E">
              <w:rPr>
                <w:sz w:val="20"/>
                <w:szCs w:val="20"/>
                <w:u w:val="single"/>
              </w:rPr>
              <w:t>any</w:t>
            </w:r>
            <w:r w:rsidRPr="001C653E">
              <w:rPr>
                <w:sz w:val="20"/>
                <w:szCs w:val="20"/>
              </w:rPr>
              <w:t xml:space="preserve"> of) your partner(s) while you were pregnant? </w:t>
            </w:r>
          </w:p>
          <w:p w14:paraId="39E90C0F" w14:textId="77777777" w:rsidR="00FD718C" w:rsidRPr="001C653E" w:rsidRDefault="00FD718C" w:rsidP="00A13AB6">
            <w:pPr>
              <w:rPr>
                <w:rFonts w:ascii="SutonnyMJ" w:hAnsi="SutonnyMJ" w:cs="SutonnyMJ"/>
                <w:sz w:val="20"/>
                <w:szCs w:val="20"/>
              </w:rPr>
            </w:pPr>
            <w:r w:rsidRPr="001C653E">
              <w:rPr>
                <w:rFonts w:ascii="SutonnyMJ" w:hAnsi="SutonnyMJ"/>
                <w:sz w:val="20"/>
                <w:szCs w:val="20"/>
              </w:rPr>
              <w:t>Avcwb e‡j‡Qb †h Avcwb †gvU (msL¨v) evi Mf©eZx n‡q‡Qb? †c‡U ev”Pv _vKvKvjxb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1C653E">
              <w:rPr>
                <w:rFonts w:ascii="SutonnyMJ" w:hAnsi="SutonnyMJ" w:cs="SutonnyMJ"/>
                <w:sz w:val="20"/>
                <w:szCs w:val="20"/>
              </w:rPr>
              <w:t xml:space="preserve"> Avcbvi (†Kvb) ¯^vgx wK Avcbv‡K KLbI †g‡i‡Q?</w:t>
            </w:r>
          </w:p>
          <w:p w14:paraId="3C805C56" w14:textId="77777777" w:rsidR="00FD718C" w:rsidRPr="001C653E" w:rsidRDefault="00FD718C" w:rsidP="00A13AB6">
            <w:pPr>
              <w:tabs>
                <w:tab w:val="right" w:leader="dot" w:pos="4253"/>
              </w:tabs>
              <w:rPr>
                <w:sz w:val="16"/>
                <w:szCs w:val="16"/>
              </w:rPr>
            </w:pPr>
          </w:p>
        </w:tc>
        <w:tc>
          <w:tcPr>
            <w:tcW w:w="4377" w:type="dxa"/>
            <w:gridSpan w:val="12"/>
            <w:tcBorders>
              <w:top w:val="single" w:sz="6" w:space="0" w:color="auto"/>
              <w:left w:val="nil"/>
              <w:bottom w:val="single" w:sz="6" w:space="0" w:color="auto"/>
            </w:tcBorders>
          </w:tcPr>
          <w:p w14:paraId="2363349F" w14:textId="77777777" w:rsidR="00FD718C" w:rsidRPr="001C653E" w:rsidRDefault="00FD718C" w:rsidP="00A13AB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hint="cs"/>
                <w:sz w:val="20"/>
                <w:szCs w:val="20"/>
                <w:cs/>
                <w:lang w:bidi="bn-BD"/>
              </w:rPr>
              <w:t>.......................................................</w:t>
            </w:r>
            <w:r w:rsidRPr="001C653E">
              <w:rPr>
                <w:sz w:val="20"/>
                <w:szCs w:val="20"/>
              </w:rPr>
              <w:t>1</w:t>
            </w:r>
          </w:p>
          <w:p w14:paraId="2FE68863" w14:textId="77777777" w:rsidR="00FD718C" w:rsidRPr="001C653E" w:rsidRDefault="00771C6F" w:rsidP="00A13AB6">
            <w:pPr>
              <w:tabs>
                <w:tab w:val="right" w:leader="dot" w:pos="3887"/>
              </w:tabs>
              <w:jc w:val="both"/>
              <w:rPr>
                <w:sz w:val="20"/>
              </w:rPr>
            </w:pPr>
            <w:r>
              <w:rPr>
                <w:noProof/>
                <w:sz w:val="20"/>
                <w:szCs w:val="20"/>
                <w:lang w:val="en-US"/>
              </w:rPr>
              <mc:AlternateContent>
                <mc:Choice Requires="wps">
                  <w:drawing>
                    <wp:anchor distT="0" distB="0" distL="114300" distR="114300" simplePos="0" relativeHeight="251733504" behindDoc="0" locked="0" layoutInCell="1" allowOverlap="1" wp14:anchorId="225422CC" wp14:editId="10C7ACED">
                      <wp:simplePos x="0" y="0"/>
                      <wp:positionH relativeFrom="column">
                        <wp:posOffset>2576830</wp:posOffset>
                      </wp:positionH>
                      <wp:positionV relativeFrom="paragraph">
                        <wp:posOffset>69850</wp:posOffset>
                      </wp:positionV>
                      <wp:extent cx="168275" cy="0"/>
                      <wp:effectExtent l="11430" t="57150" r="23495" b="69850"/>
                      <wp:wrapNone/>
                      <wp:docPr id="27" name="AutoShap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27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0,0l21600,21600e" filled="f">
                      <v:path arrowok="t" fillok="f" o:connecttype="none"/>
                      <o:lock v:ext="edit" shapetype="t"/>
                    </v:shapetype>
                    <v:shape id="AutoShape 32" o:spid="_x0000_s1026" type="#_x0000_t32" style="position:absolute;margin-left:202.9pt;margin-top:5.5pt;width:13.25pt;height:0;z-index:25173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">
                      <v:stroke endarrow="block"/>
                    </v:shape>
                  </w:pict>
                </mc:Fallback>
              </mc:AlternateContent>
            </w:r>
            <w:r w:rsidR="00FD718C" w:rsidRPr="001C653E">
              <w:rPr>
                <w:sz w:val="20"/>
                <w:szCs w:val="20"/>
              </w:rPr>
              <w:t>NO</w:t>
            </w:r>
            <w:r w:rsidR="00FD718C" w:rsidRPr="001C653E">
              <w:rPr>
                <w:rFonts w:cs="Vrinda" w:hint="cs"/>
                <w:sz w:val="20"/>
                <w:szCs w:val="20"/>
                <w:cs/>
                <w:lang w:bidi="bn-BD"/>
              </w:rPr>
              <w:t xml:space="preserve"> </w:t>
            </w:r>
            <w:r w:rsidR="00FD718C" w:rsidRPr="001C653E">
              <w:rPr>
                <w:rFonts w:ascii="SutonnyMJ" w:hAnsi="SutonnyMJ" w:cs="SutonnyMJ" w:hint="cs"/>
                <w:sz w:val="20"/>
                <w:szCs w:val="20"/>
                <w:cs/>
                <w:lang w:bidi="bn-BD"/>
              </w:rPr>
              <w:t>(</w:t>
            </w:r>
            <w:r w:rsidR="00FD718C" w:rsidRPr="001C653E">
              <w:rPr>
                <w:rFonts w:ascii="SutonnyMJ" w:hAnsi="SutonnyMJ" w:cs="SutonnyMJ"/>
                <w:sz w:val="20"/>
                <w:szCs w:val="20"/>
                <w:lang w:bidi="bn-BD"/>
              </w:rPr>
              <w:t>bv</w:t>
            </w:r>
            <w:r w:rsidR="00FD718C" w:rsidRPr="001C653E">
              <w:rPr>
                <w:rFonts w:ascii="SutonnyMJ" w:hAnsi="SutonnyMJ" w:cs="SutonnyMJ" w:hint="cs"/>
                <w:sz w:val="20"/>
                <w:szCs w:val="20"/>
                <w:cs/>
                <w:lang w:bidi="bn-BD"/>
              </w:rPr>
              <w:t>)</w:t>
            </w:r>
            <w:r w:rsidR="00FD718C" w:rsidRPr="001C653E">
              <w:rPr>
                <w:sz w:val="20"/>
                <w:szCs w:val="20"/>
              </w:rPr>
              <w:tab/>
              <w:t>2</w:t>
            </w:r>
          </w:p>
          <w:p w14:paraId="3A0B0286" w14:textId="77777777" w:rsidR="00FD718C" w:rsidRPr="001C653E" w:rsidRDefault="00771C6F" w:rsidP="00A13AB6">
            <w:pPr>
              <w:tabs>
                <w:tab w:val="right" w:leader="dot" w:pos="3763"/>
              </w:tabs>
              <w:jc w:val="both"/>
              <w:rPr>
                <w:sz w:val="16"/>
                <w:szCs w:val="16"/>
              </w:rPr>
            </w:pPr>
            <w:r>
              <w:rPr>
                <w:noProof/>
                <w:sz w:val="16"/>
                <w:szCs w:val="16"/>
                <w:lang w:val="en-US"/>
              </w:rPr>
              <mc:AlternateContent>
                <mc:Choice Requires="wps">
                  <w:drawing>
                    <wp:anchor distT="0" distB="0" distL="114300" distR="114300" simplePos="0" relativeHeight="251734528" behindDoc="0" locked="0" layoutInCell="1" allowOverlap="1" wp14:anchorId="5741B825" wp14:editId="0F423830">
                      <wp:simplePos x="0" y="0"/>
                      <wp:positionH relativeFrom="column">
                        <wp:posOffset>2576830</wp:posOffset>
                      </wp:positionH>
                      <wp:positionV relativeFrom="paragraph">
                        <wp:posOffset>73025</wp:posOffset>
                      </wp:positionV>
                      <wp:extent cx="168275" cy="6985"/>
                      <wp:effectExtent l="11430" t="47625" r="23495" b="72390"/>
                      <wp:wrapNone/>
                      <wp:docPr id="26"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27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3" o:spid="_x0000_s1026" type="#_x0000_t32" style="position:absolute;margin-left:202.9pt;margin-top:5.75pt;width:13.25pt;height:.5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">
                      <v:stroke endarrow="block"/>
                    </v:shape>
                  </w:pict>
                </mc:Fallback>
              </mc:AlternateContent>
            </w:r>
            <w:r w:rsidR="00FD718C" w:rsidRPr="001C653E">
              <w:rPr>
                <w:sz w:val="16"/>
                <w:szCs w:val="16"/>
              </w:rPr>
              <w:t>REFUSED/NO ANSWER</w:t>
            </w:r>
            <w:r w:rsidR="00FD718C" w:rsidRPr="001C653E">
              <w:rPr>
                <w:rFonts w:cs="Vrinda" w:hint="cs"/>
                <w:sz w:val="16"/>
                <w:szCs w:val="20"/>
                <w:cs/>
                <w:lang w:bidi="bn-BD"/>
              </w:rPr>
              <w:t xml:space="preserve"> </w:t>
            </w:r>
            <w:r w:rsidR="00FD718C" w:rsidRPr="001C653E">
              <w:rPr>
                <w:rFonts w:ascii="SutonnyMJ" w:hAnsi="SutonnyMJ" w:cs="SutonnyMJ" w:hint="cs"/>
                <w:sz w:val="20"/>
                <w:szCs w:val="20"/>
                <w:cs/>
                <w:lang w:bidi="bn-BD"/>
              </w:rPr>
              <w:t>(</w:t>
            </w:r>
            <w:r w:rsidR="00FD718C" w:rsidRPr="001C653E">
              <w:rPr>
                <w:rFonts w:ascii="SutonnyMJ" w:hAnsi="SutonnyMJ" w:cs="SutonnyMJ"/>
                <w:sz w:val="20"/>
                <w:szCs w:val="20"/>
                <w:lang w:bidi="bn-BD"/>
              </w:rPr>
              <w:t>cÖZ¨vL¨vb/ DËi †bB</w:t>
            </w:r>
            <w:r w:rsidR="00FD718C" w:rsidRPr="001C653E">
              <w:rPr>
                <w:rFonts w:ascii="SutonnyMJ" w:hAnsi="SutonnyMJ" w:cs="SutonnyMJ" w:hint="cs"/>
                <w:sz w:val="20"/>
                <w:szCs w:val="20"/>
                <w:cs/>
                <w:lang w:bidi="bn-BD"/>
              </w:rPr>
              <w:t>)</w:t>
            </w:r>
            <w:r w:rsidR="00FD718C" w:rsidRPr="001C653E">
              <w:rPr>
                <w:rFonts w:ascii="SutonnyMJ" w:hAnsi="SutonnyMJ" w:cs="Vrinda"/>
                <w:sz w:val="20"/>
                <w:szCs w:val="20"/>
                <w:lang w:val="en-US" w:bidi="bn-BD"/>
              </w:rPr>
              <w:t>............</w:t>
            </w:r>
            <w:r w:rsidR="00FD718C" w:rsidRPr="001C653E">
              <w:rPr>
                <w:sz w:val="16"/>
                <w:szCs w:val="16"/>
              </w:rPr>
              <w:t>9</w:t>
            </w:r>
          </w:p>
        </w:tc>
        <w:tc>
          <w:tcPr>
            <w:tcW w:w="912" w:type="dxa"/>
            <w:gridSpan w:val="3"/>
            <w:tcBorders>
              <w:top w:val="single" w:sz="6" w:space="0" w:color="auto"/>
              <w:left w:val="single" w:sz="6" w:space="0" w:color="auto"/>
              <w:bottom w:val="single" w:sz="6" w:space="0" w:color="auto"/>
              <w:right w:val="single" w:sz="6" w:space="0" w:color="auto"/>
            </w:tcBorders>
          </w:tcPr>
          <w:p w14:paraId="536CB03C" w14:textId="77777777" w:rsidR="00FD718C" w:rsidRPr="001C653E" w:rsidRDefault="00FD718C" w:rsidP="00A13AB6">
            <w:pPr>
              <w:tabs>
                <w:tab w:val="right" w:leader="dot" w:pos="4188"/>
              </w:tabs>
              <w:jc w:val="both"/>
              <w:rPr>
                <w:sz w:val="12"/>
                <w:szCs w:val="12"/>
              </w:rPr>
            </w:pPr>
          </w:p>
          <w:p w14:paraId="0BB1DAAC" w14:textId="77777777" w:rsidR="00FD718C" w:rsidRPr="001C653E" w:rsidRDefault="00FD718C" w:rsidP="00A13AB6">
            <w:pPr>
              <w:tabs>
                <w:tab w:val="right" w:leader="dot" w:pos="4188"/>
              </w:tabs>
              <w:jc w:val="both"/>
              <w:rPr>
                <w:sz w:val="12"/>
                <w:szCs w:val="12"/>
              </w:rPr>
            </w:pPr>
          </w:p>
          <w:p w14:paraId="411EA90A" w14:textId="77777777" w:rsidR="00B96AB6" w:rsidRPr="00A851F4" w:rsidRDefault="00B96AB6" w:rsidP="00B96AB6">
            <w:pPr>
              <w:tabs>
                <w:tab w:val="right" w:leader="dot" w:pos="4188"/>
              </w:tabs>
              <w:jc w:val="both"/>
              <w:rPr>
                <w:sz w:val="20"/>
                <w:szCs w:val="20"/>
                <w:lang w:val="en-US" w:bidi="bn-BD"/>
              </w:rPr>
            </w:pPr>
            <w:r w:rsidRPr="00A851F4">
              <w:rPr>
                <w:sz w:val="20"/>
                <w:szCs w:val="20"/>
                <w:lang w:bidi="bn-BD"/>
              </w:rPr>
              <w:t>812</w:t>
            </w:r>
          </w:p>
          <w:p w14:paraId="5047B315" w14:textId="77777777" w:rsidR="00FD718C" w:rsidRPr="00B96AB6" w:rsidRDefault="00B96AB6" w:rsidP="00913815">
            <w:pPr>
              <w:tabs>
                <w:tab w:val="right" w:leader="dot" w:pos="4188"/>
              </w:tabs>
              <w:jc w:val="both"/>
              <w:rPr>
                <w:sz w:val="20"/>
                <w:szCs w:val="20"/>
                <w:lang w:val="en-US" w:bidi="bn-BD"/>
              </w:rPr>
            </w:pPr>
            <w:r w:rsidRPr="00A851F4">
              <w:rPr>
                <w:sz w:val="20"/>
                <w:szCs w:val="20"/>
                <w:lang w:bidi="bn-BD"/>
              </w:rPr>
              <w:t>812</w:t>
            </w:r>
          </w:p>
        </w:tc>
      </w:tr>
      <w:tr w:rsidR="00FD718C" w:rsidRPr="001C653E" w14:paraId="3F571D86" w14:textId="77777777" w:rsidTr="00B96AB6">
        <w:trPr>
          <w:gridAfter w:val="1"/>
          <w:wAfter w:w="12" w:type="dxa"/>
          <w:cantSplit/>
        </w:trPr>
        <w:tc>
          <w:tcPr>
            <w:tcW w:w="540" w:type="dxa"/>
            <w:gridSpan w:val="2"/>
            <w:tcBorders>
              <w:top w:val="single" w:sz="6" w:space="0" w:color="auto"/>
              <w:left w:val="single" w:sz="6" w:space="0" w:color="auto"/>
              <w:bottom w:val="single" w:sz="6" w:space="0" w:color="auto"/>
              <w:right w:val="single" w:sz="12" w:space="0" w:color="auto"/>
            </w:tcBorders>
          </w:tcPr>
          <w:p w14:paraId="55408F7F" w14:textId="77777777" w:rsidR="00FD718C" w:rsidRPr="001C653E" w:rsidRDefault="00FD718C" w:rsidP="005E60CE">
            <w:pPr>
              <w:numPr>
                <w:ilvl w:val="0"/>
                <w:numId w:val="14"/>
              </w:numPr>
              <w:jc w:val="both"/>
              <w:rPr>
                <w:sz w:val="16"/>
                <w:szCs w:val="16"/>
              </w:rPr>
            </w:pPr>
          </w:p>
          <w:p w14:paraId="28CDDD25" w14:textId="77777777" w:rsidR="00FD718C" w:rsidRPr="001C653E" w:rsidRDefault="00FD718C" w:rsidP="00A13AB6">
            <w:pPr>
              <w:jc w:val="both"/>
              <w:rPr>
                <w:sz w:val="16"/>
                <w:szCs w:val="16"/>
              </w:rPr>
            </w:pPr>
          </w:p>
        </w:tc>
        <w:tc>
          <w:tcPr>
            <w:tcW w:w="4797" w:type="dxa"/>
            <w:gridSpan w:val="3"/>
            <w:tcBorders>
              <w:top w:val="single" w:sz="6" w:space="0" w:color="auto"/>
              <w:bottom w:val="single" w:sz="6" w:space="0" w:color="auto"/>
              <w:right w:val="single" w:sz="4" w:space="0" w:color="auto"/>
            </w:tcBorders>
          </w:tcPr>
          <w:p w14:paraId="7CA99E64" w14:textId="77777777" w:rsidR="00FD718C" w:rsidRPr="001C653E" w:rsidRDefault="00FD718C" w:rsidP="00A13AB6">
            <w:pPr>
              <w:tabs>
                <w:tab w:val="right" w:leader="dot" w:pos="4253"/>
              </w:tabs>
              <w:rPr>
                <w:sz w:val="20"/>
                <w:szCs w:val="20"/>
              </w:rPr>
            </w:pPr>
            <w:r w:rsidRPr="001C653E">
              <w:rPr>
                <w:sz w:val="20"/>
                <w:szCs w:val="20"/>
              </w:rPr>
              <w:t xml:space="preserve">IF RESPONDENT WAS PREGNANT ONLY ONCE, ENTER “01”  </w:t>
            </w:r>
          </w:p>
          <w:p w14:paraId="122E6D40" w14:textId="77777777" w:rsidR="00FD718C" w:rsidRPr="001C653E" w:rsidRDefault="00FD718C" w:rsidP="00A13AB6">
            <w:pPr>
              <w:tabs>
                <w:tab w:val="right" w:leader="dot" w:pos="4253"/>
              </w:tabs>
              <w:rPr>
                <w:sz w:val="20"/>
                <w:szCs w:val="20"/>
              </w:rPr>
            </w:pPr>
          </w:p>
          <w:p w14:paraId="1A21DABD" w14:textId="77777777" w:rsidR="00FD718C" w:rsidRPr="001C653E" w:rsidRDefault="00FD718C" w:rsidP="00A13AB6">
            <w:pPr>
              <w:tabs>
                <w:tab w:val="right" w:leader="dot" w:pos="4253"/>
              </w:tabs>
              <w:rPr>
                <w:rFonts w:cs="Vrinda"/>
                <w:sz w:val="20"/>
                <w:szCs w:val="20"/>
                <w:cs/>
                <w:lang w:bidi="bn-BD"/>
              </w:rPr>
            </w:pPr>
            <w:r w:rsidRPr="001C653E">
              <w:rPr>
                <w:sz w:val="20"/>
                <w:szCs w:val="20"/>
              </w:rPr>
              <w:t>IF RESPONDENT WAS PREGNANT MORE THAN ONCE: Did this happen in one pregnancy, or more than one pregnancy? In how many pregnancies were you beaten?</w:t>
            </w:r>
          </w:p>
          <w:p w14:paraId="1FD137C3" w14:textId="77777777" w:rsidR="00FD718C" w:rsidRPr="001C653E" w:rsidRDefault="00FD718C" w:rsidP="00A13AB6">
            <w:pPr>
              <w:tabs>
                <w:tab w:val="right" w:leader="dot" w:pos="4253"/>
              </w:tabs>
              <w:rPr>
                <w:rFonts w:cs="Vrinda"/>
                <w:sz w:val="16"/>
                <w:szCs w:val="20"/>
                <w:cs/>
                <w:lang w:bidi="bn-BD"/>
              </w:rPr>
            </w:pPr>
          </w:p>
          <w:p w14:paraId="38550909" w14:textId="77777777" w:rsidR="00FD718C" w:rsidRPr="001C653E" w:rsidRDefault="00FD718C" w:rsidP="00A13AB6">
            <w:pPr>
              <w:pStyle w:val="Heading2"/>
              <w:rPr>
                <w:rFonts w:ascii="SutonnyMJ" w:hAnsi="SutonnyMJ"/>
                <w:sz w:val="20"/>
                <w:szCs w:val="20"/>
              </w:rPr>
            </w:pPr>
            <w:r w:rsidRPr="001C653E">
              <w:rPr>
                <w:rFonts w:ascii="SutonnyMJ" w:hAnsi="SutonnyMJ"/>
                <w:b w:val="0"/>
                <w:sz w:val="20"/>
                <w:szCs w:val="20"/>
              </w:rPr>
              <w:t xml:space="preserve">hw` DËi`vZv †gvU GKevi Mf©eZx n‡q _v‡Kb Z‡e </w:t>
            </w:r>
            <w:r w:rsidRPr="001C653E">
              <w:rPr>
                <w:b w:val="0"/>
                <w:sz w:val="20"/>
                <w:szCs w:val="20"/>
              </w:rPr>
              <w:t>1</w:t>
            </w:r>
            <w:r w:rsidRPr="001C653E">
              <w:rPr>
                <w:rFonts w:ascii="SutonnyMJ" w:hAnsi="SutonnyMJ"/>
                <w:b w:val="0"/>
                <w:sz w:val="20"/>
                <w:szCs w:val="20"/>
              </w:rPr>
              <w:t xml:space="preserve"> wjLyb| DËi`vZv GKvwaKevi Mf©eZx n‡q _vK‡j wR‡Ám Kiæb</w:t>
            </w:r>
            <w:r w:rsidRPr="001C653E">
              <w:rPr>
                <w:rFonts w:ascii="SutonnyMJ" w:hAnsi="SutonnyMJ"/>
                <w:sz w:val="20"/>
                <w:szCs w:val="20"/>
              </w:rPr>
              <w:t>:</w:t>
            </w:r>
          </w:p>
          <w:p w14:paraId="314865E7" w14:textId="77777777" w:rsidR="00FD718C" w:rsidRPr="001C653E" w:rsidRDefault="00FD718C" w:rsidP="00A13AB6">
            <w:pPr>
              <w:pStyle w:val="Footer"/>
              <w:tabs>
                <w:tab w:val="clear" w:pos="4320"/>
                <w:tab w:val="clear" w:pos="8640"/>
              </w:tabs>
              <w:rPr>
                <w:rFonts w:ascii="SutonnyMJ" w:hAnsi="SutonnyMJ"/>
                <w:sz w:val="20"/>
                <w:szCs w:val="20"/>
              </w:rPr>
            </w:pPr>
            <w:r w:rsidRPr="001C653E">
              <w:rPr>
                <w:rFonts w:ascii="SutonnyMJ" w:hAnsi="SutonnyMJ"/>
                <w:sz w:val="20"/>
                <w:szCs w:val="20"/>
              </w:rPr>
              <w:t>GUv wK GKeviB ‡c‡U ev”Pv</w:t>
            </w:r>
            <w:r w:rsidRPr="001C653E">
              <w:rPr>
                <w:rFonts w:ascii="SutonnyMJ" w:hAnsi="SutonnyMJ"/>
                <w:b/>
                <w:sz w:val="20"/>
                <w:szCs w:val="20"/>
              </w:rPr>
              <w:t xml:space="preserve"> </w:t>
            </w:r>
            <w:r w:rsidRPr="001C653E">
              <w:rPr>
                <w:rFonts w:ascii="SutonnyMJ" w:hAnsi="SutonnyMJ" w:cs="SutonnyMJ"/>
                <w:sz w:val="20"/>
                <w:szCs w:val="20"/>
              </w:rPr>
              <w:t>_vK‡Z n‡qwQj bv wK Avb¨vb¨ eviI n‡qwQj? KqUv M‡f©i †ejvq GiKg N‡UwQj?</w:t>
            </w:r>
          </w:p>
          <w:p w14:paraId="417A1B45" w14:textId="77777777" w:rsidR="00FD718C" w:rsidRPr="001C653E" w:rsidRDefault="00FD718C" w:rsidP="00A13AB6">
            <w:pPr>
              <w:tabs>
                <w:tab w:val="right" w:leader="dot" w:pos="4253"/>
              </w:tabs>
              <w:rPr>
                <w:rFonts w:cs="Vrinda"/>
                <w:sz w:val="16"/>
                <w:szCs w:val="16"/>
                <w:cs/>
                <w:lang w:bidi="bn-BD"/>
              </w:rPr>
            </w:pPr>
          </w:p>
        </w:tc>
        <w:tc>
          <w:tcPr>
            <w:tcW w:w="4377" w:type="dxa"/>
            <w:gridSpan w:val="12"/>
            <w:tcBorders>
              <w:top w:val="single" w:sz="6" w:space="0" w:color="auto"/>
              <w:left w:val="nil"/>
              <w:bottom w:val="single" w:sz="6" w:space="0" w:color="auto"/>
            </w:tcBorders>
          </w:tcPr>
          <w:p w14:paraId="0475036E" w14:textId="77777777" w:rsidR="00FD718C" w:rsidRPr="001C653E" w:rsidRDefault="00FD718C" w:rsidP="00A13AB6">
            <w:pPr>
              <w:tabs>
                <w:tab w:val="right" w:leader="dot" w:pos="4188"/>
              </w:tabs>
              <w:jc w:val="both"/>
              <w:rPr>
                <w:sz w:val="16"/>
                <w:szCs w:val="16"/>
              </w:rPr>
            </w:pPr>
            <w:r w:rsidRPr="001C653E">
              <w:rPr>
                <w:sz w:val="16"/>
                <w:szCs w:val="16"/>
              </w:rPr>
              <w:t xml:space="preserve">NUMBER OF PREGNANCIES BEATEN </w:t>
            </w:r>
            <w:r w:rsidRPr="001C653E">
              <w:rPr>
                <w:sz w:val="16"/>
                <w:szCs w:val="16"/>
              </w:rPr>
              <w:tab/>
              <w:t>[   ][   ]</w:t>
            </w:r>
          </w:p>
          <w:p w14:paraId="181152E1" w14:textId="77777777" w:rsidR="00FD718C" w:rsidRPr="001C653E" w:rsidRDefault="00FD718C" w:rsidP="00A13AB6">
            <w:pPr>
              <w:tabs>
                <w:tab w:val="right" w:leader="dot" w:pos="4188"/>
              </w:tabs>
              <w:jc w:val="both"/>
              <w:rPr>
                <w:sz w:val="16"/>
                <w:szCs w:val="16"/>
              </w:rPr>
            </w:pPr>
          </w:p>
          <w:p w14:paraId="6BA532E4" w14:textId="77777777" w:rsidR="00FD718C" w:rsidRPr="001C653E" w:rsidRDefault="00FD718C" w:rsidP="0026510B">
            <w:pPr>
              <w:tabs>
                <w:tab w:val="right" w:leader="dot" w:pos="4188"/>
              </w:tabs>
              <w:jc w:val="both"/>
              <w:rPr>
                <w:sz w:val="20"/>
                <w:szCs w:val="20"/>
              </w:rPr>
            </w:pPr>
            <w:r w:rsidRPr="001C653E">
              <w:rPr>
                <w:rFonts w:ascii="SutonnyMJ" w:hAnsi="SutonnyMJ"/>
                <w:sz w:val="20"/>
                <w:szCs w:val="20"/>
              </w:rPr>
              <w:t>KqwU M‡f© gvia‡ii ¯^xKvi n‡q‡Qb</w:t>
            </w:r>
          </w:p>
        </w:tc>
        <w:tc>
          <w:tcPr>
            <w:tcW w:w="912" w:type="dxa"/>
            <w:gridSpan w:val="3"/>
            <w:tcBorders>
              <w:top w:val="single" w:sz="6" w:space="0" w:color="auto"/>
              <w:left w:val="single" w:sz="6" w:space="0" w:color="auto"/>
              <w:bottom w:val="single" w:sz="6" w:space="0" w:color="auto"/>
              <w:right w:val="single" w:sz="6" w:space="0" w:color="auto"/>
            </w:tcBorders>
          </w:tcPr>
          <w:p w14:paraId="3B9E34A9" w14:textId="77777777" w:rsidR="00FD718C" w:rsidRPr="001C653E" w:rsidRDefault="00FD718C" w:rsidP="00A13AB6">
            <w:pPr>
              <w:jc w:val="both"/>
              <w:rPr>
                <w:sz w:val="16"/>
                <w:szCs w:val="16"/>
              </w:rPr>
            </w:pPr>
          </w:p>
        </w:tc>
      </w:tr>
      <w:tr w:rsidR="00FD718C" w:rsidRPr="001C653E" w14:paraId="0BB15961" w14:textId="77777777" w:rsidTr="00B96AB6">
        <w:trPr>
          <w:gridAfter w:val="1"/>
          <w:wAfter w:w="12" w:type="dxa"/>
          <w:cantSplit/>
          <w:trHeight w:val="631"/>
        </w:trPr>
        <w:tc>
          <w:tcPr>
            <w:tcW w:w="540" w:type="dxa"/>
            <w:gridSpan w:val="2"/>
            <w:tcBorders>
              <w:top w:val="single" w:sz="6" w:space="0" w:color="auto"/>
              <w:left w:val="single" w:sz="6" w:space="0" w:color="auto"/>
              <w:bottom w:val="single" w:sz="6" w:space="0" w:color="auto"/>
              <w:right w:val="single" w:sz="12" w:space="0" w:color="auto"/>
            </w:tcBorders>
          </w:tcPr>
          <w:p w14:paraId="0C146743" w14:textId="77777777" w:rsidR="00FD718C" w:rsidRPr="001C653E" w:rsidRDefault="00FD718C" w:rsidP="005E60CE">
            <w:pPr>
              <w:numPr>
                <w:ilvl w:val="0"/>
                <w:numId w:val="14"/>
              </w:numPr>
              <w:jc w:val="both"/>
              <w:rPr>
                <w:sz w:val="16"/>
                <w:szCs w:val="16"/>
              </w:rPr>
            </w:pPr>
          </w:p>
        </w:tc>
        <w:tc>
          <w:tcPr>
            <w:tcW w:w="4797" w:type="dxa"/>
            <w:gridSpan w:val="3"/>
            <w:tcBorders>
              <w:top w:val="single" w:sz="6" w:space="0" w:color="auto"/>
              <w:bottom w:val="single" w:sz="6" w:space="0" w:color="auto"/>
              <w:right w:val="single" w:sz="4" w:space="0" w:color="auto"/>
            </w:tcBorders>
          </w:tcPr>
          <w:p w14:paraId="05CA370E" w14:textId="77777777" w:rsidR="00FD718C" w:rsidRPr="001C653E" w:rsidRDefault="00FD718C" w:rsidP="00A13AB6">
            <w:pPr>
              <w:tabs>
                <w:tab w:val="right" w:leader="dot" w:pos="4253"/>
              </w:tabs>
              <w:rPr>
                <w:sz w:val="20"/>
                <w:szCs w:val="20"/>
              </w:rPr>
            </w:pPr>
            <w:r w:rsidRPr="001C653E">
              <w:rPr>
                <w:sz w:val="20"/>
                <w:szCs w:val="20"/>
              </w:rPr>
              <w:t>Were you ever punched or kicked in the abdomen while you were pregnant?</w:t>
            </w:r>
          </w:p>
          <w:p w14:paraId="39AED307" w14:textId="77777777" w:rsidR="00FD718C" w:rsidRPr="001C653E" w:rsidRDefault="00FD718C" w:rsidP="0026510B">
            <w:pPr>
              <w:tabs>
                <w:tab w:val="right" w:leader="dot" w:pos="4253"/>
              </w:tabs>
              <w:rPr>
                <w:sz w:val="20"/>
                <w:szCs w:val="20"/>
              </w:rPr>
            </w:pPr>
            <w:r w:rsidRPr="001C653E">
              <w:rPr>
                <w:rFonts w:ascii="SutonnyMJ" w:hAnsi="SutonnyMJ"/>
                <w:sz w:val="20"/>
                <w:szCs w:val="20"/>
              </w:rPr>
              <w:t>hLb Avcwb Mf©eZx (†h †Kvb</w:t>
            </w:r>
            <w:r w:rsidRPr="001C653E">
              <w:rPr>
                <w:rFonts w:ascii="SutonnyMJ" w:hAnsi="SutonnyMJ" w:cs="SutonnyMJ"/>
                <w:sz w:val="20"/>
                <w:szCs w:val="20"/>
              </w:rPr>
              <w:t xml:space="preserve"> M‡f©</w:t>
            </w:r>
            <w:r w:rsidRPr="001C653E">
              <w:rPr>
                <w:rFonts w:ascii="SutonnyMJ" w:hAnsi="SutonnyMJ"/>
                <w:sz w:val="20"/>
                <w:szCs w:val="20"/>
              </w:rPr>
              <w:t xml:space="preserve">) </w:t>
            </w:r>
            <w:r w:rsidRPr="001C653E">
              <w:rPr>
                <w:rFonts w:ascii="SutonnyMJ" w:hAnsi="SutonnyMJ" w:cs="SutonnyMJ"/>
                <w:sz w:val="20"/>
                <w:szCs w:val="20"/>
              </w:rPr>
              <w:t>w</w:t>
            </w:r>
            <w:r w:rsidRPr="001C653E">
              <w:rPr>
                <w:rFonts w:ascii="SutonnyMJ" w:hAnsi="SutonnyMJ"/>
                <w:sz w:val="20"/>
                <w:szCs w:val="20"/>
              </w:rPr>
              <w:t>Q‡jb</w:t>
            </w:r>
            <w:r w:rsidRPr="001C653E">
              <w:rPr>
                <w:sz w:val="20"/>
                <w:szCs w:val="20"/>
                <w:cs/>
                <w:lang w:bidi="bn-BD"/>
              </w:rPr>
              <w:t>,</w:t>
            </w:r>
            <w:r w:rsidRPr="001C653E">
              <w:rPr>
                <w:sz w:val="20"/>
                <w:szCs w:val="20"/>
                <w:lang w:val="en-US" w:bidi="bn-BD"/>
              </w:rPr>
              <w:t xml:space="preserve"> </w:t>
            </w:r>
            <w:r w:rsidRPr="001C653E">
              <w:rPr>
                <w:rFonts w:ascii="SutonnyMJ" w:hAnsi="SutonnyMJ"/>
                <w:sz w:val="20"/>
                <w:szCs w:val="20"/>
              </w:rPr>
              <w:t>ZLb wK Avcbvi Zj‡c‡U †KD jvw_ ev Nywl †g‡iwQj?</w:t>
            </w:r>
          </w:p>
        </w:tc>
        <w:tc>
          <w:tcPr>
            <w:tcW w:w="4377" w:type="dxa"/>
            <w:gridSpan w:val="12"/>
            <w:tcBorders>
              <w:top w:val="single" w:sz="6" w:space="0" w:color="auto"/>
              <w:left w:val="nil"/>
              <w:bottom w:val="single" w:sz="6" w:space="0" w:color="auto"/>
            </w:tcBorders>
          </w:tcPr>
          <w:p w14:paraId="02E27D34" w14:textId="77777777" w:rsidR="00FD718C" w:rsidRPr="001C653E" w:rsidRDefault="00FD718C" w:rsidP="00A13AB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45E9D635" w14:textId="77777777" w:rsidR="00FD718C" w:rsidRPr="001C653E" w:rsidRDefault="00FD718C" w:rsidP="00A13AB6">
            <w:pPr>
              <w:tabs>
                <w:tab w:val="right" w:leader="dot" w:pos="3887"/>
              </w:tabs>
              <w:jc w:val="both"/>
              <w:rPr>
                <w:sz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36CB9070" w14:textId="77777777" w:rsidR="00FD718C" w:rsidRPr="001C653E" w:rsidRDefault="00FD718C" w:rsidP="00A13AB6">
            <w:pPr>
              <w:tabs>
                <w:tab w:val="right" w:leader="dot" w:pos="3997"/>
                <w:tab w:val="right" w:leader="dot" w:pos="4253"/>
              </w:tabs>
              <w:jc w:val="both"/>
              <w:rPr>
                <w:rFonts w:ascii="SutonnyMJ" w:hAnsi="SutonnyMJ" w:cs="Vrinda"/>
                <w:sz w:val="20"/>
                <w:szCs w:val="20"/>
                <w:lang w:bidi="bn-BD"/>
              </w:rPr>
            </w:pPr>
            <w:r w:rsidRPr="001C653E">
              <w:rPr>
                <w:sz w:val="16"/>
                <w:szCs w:val="16"/>
              </w:rPr>
              <w:t xml:space="preserve"> DON’T KNOW/DON’T REMEMBER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16"/>
                <w:szCs w:val="16"/>
              </w:rPr>
              <w:tab/>
              <w:t>8</w:t>
            </w:r>
          </w:p>
          <w:p w14:paraId="3A70F9B8" w14:textId="77777777" w:rsidR="00FD718C" w:rsidRPr="001C653E" w:rsidRDefault="00FD718C" w:rsidP="00A13AB6">
            <w:pPr>
              <w:tabs>
                <w:tab w:val="right" w:leader="dot" w:pos="3763"/>
              </w:tabs>
              <w:jc w:val="both"/>
              <w:rPr>
                <w:sz w:val="16"/>
                <w:szCs w:val="16"/>
              </w:rPr>
            </w:pPr>
            <w:r w:rsidRPr="001C653E">
              <w:rPr>
                <w:sz w:val="16"/>
                <w:szCs w:val="16"/>
              </w:rPr>
              <w:t>REFUSED/NO ANSWER</w:t>
            </w:r>
            <w:r w:rsidRPr="001C653E">
              <w:rPr>
                <w:rFonts w:cs="Vrinda" w:hint="cs"/>
                <w:sz w:val="16"/>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16"/>
                <w:szCs w:val="16"/>
              </w:rPr>
              <w:t>9</w:t>
            </w:r>
          </w:p>
        </w:tc>
        <w:tc>
          <w:tcPr>
            <w:tcW w:w="912" w:type="dxa"/>
            <w:gridSpan w:val="3"/>
            <w:tcBorders>
              <w:top w:val="single" w:sz="6" w:space="0" w:color="auto"/>
              <w:left w:val="single" w:sz="6" w:space="0" w:color="auto"/>
              <w:bottom w:val="single" w:sz="6" w:space="0" w:color="auto"/>
              <w:right w:val="single" w:sz="6" w:space="0" w:color="auto"/>
            </w:tcBorders>
          </w:tcPr>
          <w:p w14:paraId="1B28EA4D" w14:textId="77777777" w:rsidR="00FD718C" w:rsidRPr="001C653E" w:rsidRDefault="00FD718C" w:rsidP="00A13AB6">
            <w:pPr>
              <w:jc w:val="both"/>
              <w:rPr>
                <w:sz w:val="16"/>
                <w:szCs w:val="16"/>
              </w:rPr>
            </w:pPr>
          </w:p>
        </w:tc>
      </w:tr>
      <w:tr w:rsidR="00FD718C" w:rsidRPr="001C653E" w14:paraId="5A097E84" w14:textId="77777777" w:rsidTr="00B96AB6">
        <w:trPr>
          <w:gridAfter w:val="1"/>
          <w:wAfter w:w="12" w:type="dxa"/>
          <w:cantSplit/>
        </w:trPr>
        <w:tc>
          <w:tcPr>
            <w:tcW w:w="540" w:type="dxa"/>
            <w:gridSpan w:val="2"/>
            <w:tcBorders>
              <w:top w:val="single" w:sz="6" w:space="0" w:color="auto"/>
              <w:left w:val="single" w:sz="6" w:space="0" w:color="auto"/>
              <w:bottom w:val="single" w:sz="4" w:space="0" w:color="auto"/>
              <w:right w:val="single" w:sz="12" w:space="0" w:color="auto"/>
            </w:tcBorders>
          </w:tcPr>
          <w:p w14:paraId="2DBE83B4" w14:textId="77777777" w:rsidR="00FD718C" w:rsidRPr="001C653E" w:rsidRDefault="00FD718C" w:rsidP="005E60CE">
            <w:pPr>
              <w:numPr>
                <w:ilvl w:val="0"/>
                <w:numId w:val="14"/>
              </w:numPr>
              <w:jc w:val="both"/>
              <w:rPr>
                <w:sz w:val="16"/>
                <w:szCs w:val="16"/>
              </w:rPr>
            </w:pPr>
          </w:p>
        </w:tc>
        <w:tc>
          <w:tcPr>
            <w:tcW w:w="4797" w:type="dxa"/>
            <w:gridSpan w:val="3"/>
            <w:tcBorders>
              <w:top w:val="single" w:sz="6" w:space="0" w:color="auto"/>
              <w:bottom w:val="single" w:sz="4" w:space="0" w:color="auto"/>
              <w:right w:val="single" w:sz="4" w:space="0" w:color="auto"/>
            </w:tcBorders>
          </w:tcPr>
          <w:p w14:paraId="00CF6357" w14:textId="77777777" w:rsidR="00FD718C" w:rsidRPr="001C653E" w:rsidRDefault="00FD718C" w:rsidP="00A13AB6">
            <w:pPr>
              <w:tabs>
                <w:tab w:val="right" w:leader="dot" w:pos="4253"/>
              </w:tabs>
              <w:rPr>
                <w:rFonts w:ascii="SutonnyMJ" w:hAnsi="SutonnyMJ" w:cs="Vrinda"/>
                <w:sz w:val="20"/>
                <w:szCs w:val="20"/>
                <w:cs/>
                <w:lang w:bidi="bn-BD"/>
              </w:rPr>
            </w:pPr>
            <w:r w:rsidRPr="001C653E">
              <w:rPr>
                <w:sz w:val="20"/>
                <w:szCs w:val="20"/>
              </w:rPr>
              <w:t xml:space="preserve">During </w:t>
            </w:r>
            <w:r w:rsidRPr="001C653E">
              <w:rPr>
                <w:sz w:val="20"/>
                <w:szCs w:val="20"/>
                <w:u w:val="single"/>
                <w:lang w:bidi="bn-BD"/>
              </w:rPr>
              <w:t xml:space="preserve">the </w:t>
            </w:r>
            <w:r w:rsidRPr="001C653E">
              <w:rPr>
                <w:rFonts w:hint="cs"/>
                <w:sz w:val="20"/>
                <w:szCs w:val="20"/>
                <w:u w:val="single"/>
                <w:cs/>
                <w:lang w:bidi="bn-BD"/>
              </w:rPr>
              <w:t>index</w:t>
            </w:r>
            <w:r w:rsidRPr="001C653E">
              <w:rPr>
                <w:sz w:val="20"/>
                <w:szCs w:val="20"/>
                <w:u w:val="single"/>
              </w:rPr>
              <w:t xml:space="preserve"> pregnancy in which you were beaten</w:t>
            </w:r>
            <w:r w:rsidRPr="001C653E">
              <w:rPr>
                <w:sz w:val="20"/>
                <w:szCs w:val="20"/>
              </w:rPr>
              <w:t>, who has slapped, hit or beaten you?</w:t>
            </w:r>
            <w:r w:rsidRPr="001C653E">
              <w:rPr>
                <w:rFonts w:ascii="SutonnyMJ" w:hAnsi="SutonnyMJ"/>
                <w:sz w:val="20"/>
                <w:szCs w:val="20"/>
              </w:rPr>
              <w:t xml:space="preserve"> </w:t>
            </w:r>
          </w:p>
          <w:p w14:paraId="2F22B701" w14:textId="77777777" w:rsidR="00FD718C" w:rsidRPr="001C653E" w:rsidRDefault="00FD718C" w:rsidP="00A13AB6">
            <w:pPr>
              <w:tabs>
                <w:tab w:val="right" w:leader="dot" w:pos="4253"/>
              </w:tabs>
              <w:rPr>
                <w:rFonts w:cs="Vrinda"/>
                <w:sz w:val="20"/>
                <w:szCs w:val="20"/>
                <w:cs/>
                <w:lang w:bidi="bn-BD"/>
              </w:rPr>
            </w:pPr>
            <w:r w:rsidRPr="001C653E">
              <w:rPr>
                <w:rFonts w:ascii="SutonnyMJ" w:hAnsi="SutonnyMJ"/>
                <w:sz w:val="20"/>
                <w:szCs w:val="20"/>
              </w:rPr>
              <w:t>GB (M‡elYvq AšÍf©³) ev”Pv ‡c‡U _vKvKvwjb</w:t>
            </w:r>
            <w:r w:rsidRPr="001C653E">
              <w:rPr>
                <w:rFonts w:ascii="SutonnyMJ" w:hAnsi="SutonnyMJ" w:cs="Vrinda" w:hint="cs"/>
                <w:sz w:val="20"/>
                <w:szCs w:val="20"/>
                <w:cs/>
                <w:lang w:bidi="bn-BD"/>
              </w:rPr>
              <w:t xml:space="preserve"> </w:t>
            </w:r>
            <w:r w:rsidRPr="001C653E">
              <w:rPr>
                <w:rFonts w:ascii="SutonnyMJ" w:hAnsi="SutonnyMJ"/>
                <w:sz w:val="20"/>
                <w:szCs w:val="20"/>
              </w:rPr>
              <w:t>mgq</w:t>
            </w:r>
            <w:r w:rsidRPr="001C653E">
              <w:rPr>
                <w:rFonts w:ascii="SutonnyMJ" w:hAnsi="SutonnyMJ" w:cs="Vrinda" w:hint="cs"/>
                <w:sz w:val="20"/>
                <w:szCs w:val="20"/>
                <w:cs/>
                <w:lang w:bidi="bn-BD"/>
              </w:rPr>
              <w:t xml:space="preserve"> </w:t>
            </w:r>
            <w:r w:rsidRPr="001C653E">
              <w:rPr>
                <w:rFonts w:ascii="SutonnyMJ" w:hAnsi="SutonnyMJ"/>
                <w:sz w:val="20"/>
                <w:szCs w:val="20"/>
              </w:rPr>
              <w:t>†KD wK Avcbv‡K _vào †g‡iwQj</w:t>
            </w:r>
            <w:r w:rsidRPr="001C653E">
              <w:rPr>
                <w:rFonts w:ascii="SutonnyMJ" w:hAnsi="SutonnyMJ" w:cs="Vrinda" w:hint="cs"/>
                <w:sz w:val="20"/>
                <w:szCs w:val="20"/>
                <w:cs/>
                <w:lang w:bidi="bn-BD"/>
              </w:rPr>
              <w:t xml:space="preserve"> </w:t>
            </w:r>
            <w:r w:rsidRPr="001C653E">
              <w:rPr>
                <w:rFonts w:ascii="SutonnyMJ" w:hAnsi="SutonnyMJ"/>
                <w:sz w:val="20"/>
                <w:szCs w:val="20"/>
              </w:rPr>
              <w:t>ev AvNvZ wbh©vZb K‡iwQj? hw` nu¨v nq, †K?</w:t>
            </w:r>
          </w:p>
          <w:p w14:paraId="61D37642" w14:textId="77777777" w:rsidR="00FD718C" w:rsidRPr="001C653E" w:rsidRDefault="00FD718C" w:rsidP="00A13AB6">
            <w:pPr>
              <w:tabs>
                <w:tab w:val="right" w:leader="dot" w:pos="4253"/>
              </w:tabs>
              <w:rPr>
                <w:sz w:val="16"/>
                <w:szCs w:val="16"/>
              </w:rPr>
            </w:pPr>
          </w:p>
          <w:p w14:paraId="086C9F9A" w14:textId="77777777" w:rsidR="00FD718C" w:rsidRPr="001C653E" w:rsidRDefault="00FD718C" w:rsidP="00D13FFE">
            <w:pPr>
              <w:rPr>
                <w:sz w:val="20"/>
                <w:szCs w:val="20"/>
              </w:rPr>
            </w:pPr>
            <w:r w:rsidRPr="001C653E">
              <w:rPr>
                <w:sz w:val="20"/>
                <w:szCs w:val="20"/>
              </w:rPr>
              <w:t>MARK ALL THAT APPLY</w:t>
            </w:r>
          </w:p>
          <w:p w14:paraId="4A339C07" w14:textId="77777777" w:rsidR="00FD718C" w:rsidRPr="001C653E" w:rsidRDefault="00FD718C" w:rsidP="00D13FFE">
            <w:pPr>
              <w:rPr>
                <w:rFonts w:ascii="Arial" w:hAnsi="Arial" w:cs="Arial"/>
                <w:sz w:val="20"/>
                <w:szCs w:val="20"/>
              </w:rPr>
            </w:pPr>
            <w:r w:rsidRPr="001C653E">
              <w:rPr>
                <w:rFonts w:ascii="SutonnyMJ" w:hAnsi="SutonnyMJ" w:cs="Arial"/>
                <w:sz w:val="20"/>
                <w:szCs w:val="20"/>
              </w:rPr>
              <w:t>cÖ‡hvR¨ mKj DËi wPwýZ</w:t>
            </w:r>
            <w:r w:rsidRPr="001C653E">
              <w:rPr>
                <w:rFonts w:ascii="SutonnyMJ" w:hAnsi="SutonnyMJ" w:cs="Arial"/>
                <w:b/>
                <w:sz w:val="20"/>
                <w:szCs w:val="20"/>
              </w:rPr>
              <w:t xml:space="preserve"> </w:t>
            </w:r>
            <w:r w:rsidRPr="001C653E">
              <w:rPr>
                <w:rFonts w:ascii="SutonnyMJ" w:hAnsi="SutonnyMJ" w:cs="Arial"/>
                <w:sz w:val="20"/>
                <w:szCs w:val="20"/>
              </w:rPr>
              <w:t>Kiæb</w:t>
            </w:r>
          </w:p>
          <w:p w14:paraId="38F5A484" w14:textId="77777777" w:rsidR="00FD718C" w:rsidRPr="001C653E" w:rsidRDefault="00FD718C" w:rsidP="00A13AB6">
            <w:pPr>
              <w:tabs>
                <w:tab w:val="right" w:leader="dot" w:pos="4253"/>
              </w:tabs>
              <w:rPr>
                <w:sz w:val="16"/>
                <w:szCs w:val="16"/>
              </w:rPr>
            </w:pPr>
          </w:p>
        </w:tc>
        <w:tc>
          <w:tcPr>
            <w:tcW w:w="4377" w:type="dxa"/>
            <w:gridSpan w:val="12"/>
            <w:tcBorders>
              <w:top w:val="single" w:sz="6" w:space="0" w:color="auto"/>
              <w:left w:val="nil"/>
              <w:bottom w:val="single" w:sz="4" w:space="0" w:color="auto"/>
            </w:tcBorders>
          </w:tcPr>
          <w:p w14:paraId="42B52BFA" w14:textId="77777777" w:rsidR="00FD718C" w:rsidRPr="001C653E" w:rsidRDefault="00FD718C" w:rsidP="005B1A79">
            <w:pPr>
              <w:tabs>
                <w:tab w:val="right" w:leader="dot" w:pos="3763"/>
              </w:tabs>
              <w:rPr>
                <w:sz w:val="20"/>
                <w:szCs w:val="20"/>
              </w:rPr>
            </w:pPr>
            <w:r w:rsidRPr="001C653E">
              <w:rPr>
                <w:sz w:val="20"/>
              </w:rPr>
              <w:t>NO ONE</w:t>
            </w:r>
            <w:r w:rsidRPr="001C653E">
              <w:rPr>
                <w:rFonts w:ascii="SutonnyMJ" w:hAnsi="SutonnyMJ"/>
                <w:sz w:val="20"/>
              </w:rPr>
              <w:t xml:space="preserve"> (†KD bv)</w:t>
            </w:r>
            <w:r w:rsidRPr="001C653E">
              <w:rPr>
                <w:sz w:val="20"/>
                <w:szCs w:val="20"/>
              </w:rPr>
              <w:t>....................................................A</w:t>
            </w:r>
          </w:p>
          <w:p w14:paraId="3B64EF5C" w14:textId="77777777" w:rsidR="00FD718C" w:rsidRPr="001C653E" w:rsidRDefault="00FD718C" w:rsidP="005B1A79">
            <w:pPr>
              <w:tabs>
                <w:tab w:val="right" w:leader="dot" w:pos="3763"/>
              </w:tabs>
              <w:rPr>
                <w:b/>
                <w:sz w:val="16"/>
                <w:szCs w:val="16"/>
              </w:rPr>
            </w:pPr>
            <w:r w:rsidRPr="001C653E">
              <w:rPr>
                <w:rFonts w:ascii="SutonnyMJ" w:hAnsi="SutonnyMJ"/>
                <w:sz w:val="20"/>
              </w:rPr>
              <w:t xml:space="preserve"> </w:t>
            </w:r>
            <w:r w:rsidRPr="001C653E">
              <w:rPr>
                <w:sz w:val="20"/>
              </w:rPr>
              <w:t>HUSBAND (</w:t>
            </w:r>
            <w:r w:rsidRPr="001C653E">
              <w:rPr>
                <w:rFonts w:ascii="SutonnyMJ" w:hAnsi="SutonnyMJ"/>
                <w:sz w:val="20"/>
              </w:rPr>
              <w:t xml:space="preserve">  ¯^vgx) </w:t>
            </w:r>
            <w:r w:rsidRPr="001C653E">
              <w:rPr>
                <w:sz w:val="20"/>
              </w:rPr>
              <w:t>...............................................</w:t>
            </w:r>
            <w:r w:rsidRPr="001C653E">
              <w:rPr>
                <w:sz w:val="20"/>
                <w:szCs w:val="20"/>
              </w:rPr>
              <w:t>B</w:t>
            </w:r>
          </w:p>
          <w:p w14:paraId="2A3F7896" w14:textId="77777777" w:rsidR="00FD718C" w:rsidRPr="001C653E" w:rsidRDefault="00FD718C" w:rsidP="005B1A79">
            <w:pPr>
              <w:tabs>
                <w:tab w:val="right" w:leader="dot" w:pos="3763"/>
              </w:tabs>
              <w:rPr>
                <w:sz w:val="20"/>
                <w:szCs w:val="20"/>
              </w:rPr>
            </w:pPr>
            <w:r w:rsidRPr="001C653E">
              <w:rPr>
                <w:rFonts w:ascii="SutonnyMJ" w:hAnsi="SutonnyMJ"/>
                <w:sz w:val="20"/>
                <w:lang w:bidi="bn-BD"/>
              </w:rPr>
              <w:t xml:space="preserve"> </w:t>
            </w:r>
            <w:r w:rsidRPr="001C653E">
              <w:rPr>
                <w:sz w:val="20"/>
                <w:lang w:bidi="bn-BD"/>
              </w:rPr>
              <w:t>PARENT</w:t>
            </w:r>
            <w:r w:rsidRPr="001C653E">
              <w:rPr>
                <w:rFonts w:ascii="SutonnyMJ" w:hAnsi="SutonnyMJ"/>
                <w:sz w:val="20"/>
                <w:lang w:bidi="bn-BD"/>
              </w:rPr>
              <w:t xml:space="preserve"> </w:t>
            </w:r>
            <w:r w:rsidRPr="001C653E">
              <w:rPr>
                <w:sz w:val="20"/>
                <w:lang w:bidi="bn-BD"/>
              </w:rPr>
              <w:t>IN LAWS</w:t>
            </w:r>
            <w:r w:rsidRPr="001C653E">
              <w:rPr>
                <w:rFonts w:ascii="SutonnyMJ" w:hAnsi="SutonnyMJ"/>
                <w:sz w:val="20"/>
                <w:lang w:bidi="bn-BD"/>
              </w:rPr>
              <w:t xml:space="preserve"> (k¦ïi</w:t>
            </w:r>
            <w:r w:rsidRPr="001C653E">
              <w:rPr>
                <w:rFonts w:ascii="SutonnyMJ" w:hAnsi="SutonnyMJ" w:hint="cs"/>
                <w:sz w:val="20"/>
                <w:cs/>
                <w:lang w:bidi="bn-BD"/>
              </w:rPr>
              <w:t>/</w:t>
            </w:r>
            <w:r w:rsidRPr="001C653E">
              <w:rPr>
                <w:rFonts w:ascii="SutonnyMJ" w:hAnsi="SutonnyMJ"/>
                <w:sz w:val="20"/>
                <w:lang w:bidi="bn-BD"/>
              </w:rPr>
              <w:t xml:space="preserve"> kvïwo</w:t>
            </w:r>
            <w:r w:rsidRPr="001C653E">
              <w:rPr>
                <w:sz w:val="20"/>
                <w:lang w:bidi="bn-BD"/>
              </w:rPr>
              <w:t>)..........................</w:t>
            </w:r>
            <w:r w:rsidRPr="001C653E">
              <w:rPr>
                <w:sz w:val="20"/>
                <w:szCs w:val="20"/>
              </w:rPr>
              <w:t>C</w:t>
            </w:r>
          </w:p>
          <w:p w14:paraId="6001D600" w14:textId="77777777" w:rsidR="00FD718C" w:rsidRPr="001C653E" w:rsidRDefault="00FD718C" w:rsidP="005B1A79">
            <w:pPr>
              <w:tabs>
                <w:tab w:val="right" w:leader="dot" w:pos="3763"/>
              </w:tabs>
              <w:rPr>
                <w:sz w:val="20"/>
                <w:szCs w:val="20"/>
                <w:lang w:val="en-US" w:bidi="bn-BD"/>
              </w:rPr>
            </w:pPr>
            <w:r w:rsidRPr="001C653E">
              <w:rPr>
                <w:sz w:val="20"/>
                <w:lang w:bidi="bn-BD"/>
              </w:rPr>
              <w:t>SISTER/BROTHER IN LAWS</w:t>
            </w:r>
            <w:r w:rsidRPr="001C653E">
              <w:rPr>
                <w:rFonts w:ascii="SutonnyMJ" w:hAnsi="SutonnyMJ"/>
                <w:sz w:val="20"/>
                <w:lang w:bidi="bn-BD"/>
              </w:rPr>
              <w:t xml:space="preserve"> (bb`</w:t>
            </w:r>
            <w:r w:rsidRPr="001C653E">
              <w:rPr>
                <w:rFonts w:ascii="SutonnyMJ" w:hAnsi="SutonnyMJ"/>
                <w:sz w:val="20"/>
                <w:cs/>
                <w:lang w:bidi="bn-BD"/>
              </w:rPr>
              <w:t>/</w:t>
            </w:r>
            <w:r w:rsidRPr="001C653E">
              <w:rPr>
                <w:rFonts w:ascii="SutonnyMJ" w:hAnsi="SutonnyMJ"/>
                <w:sz w:val="20"/>
                <w:lang w:bidi="bn-BD"/>
              </w:rPr>
              <w:t xml:space="preserve"> †`ei)</w:t>
            </w:r>
            <w:r w:rsidRPr="001C653E">
              <w:rPr>
                <w:rFonts w:ascii="SutonnyMJ" w:hAnsi="SutonnyMJ"/>
                <w:sz w:val="20"/>
                <w:lang w:val="en-US" w:bidi="bn-BD"/>
              </w:rPr>
              <w:t xml:space="preserve"> </w:t>
            </w:r>
            <w:r w:rsidRPr="001C653E">
              <w:rPr>
                <w:sz w:val="20"/>
                <w:lang w:val="en-US" w:bidi="bn-BD"/>
              </w:rPr>
              <w:t>..........D</w:t>
            </w:r>
          </w:p>
          <w:p w14:paraId="417BB117" w14:textId="77777777" w:rsidR="00FD718C" w:rsidRPr="001C653E" w:rsidRDefault="00FD718C" w:rsidP="005B1A79">
            <w:pPr>
              <w:tabs>
                <w:tab w:val="right" w:leader="dot" w:pos="3763"/>
              </w:tabs>
              <w:rPr>
                <w:sz w:val="20"/>
                <w:szCs w:val="20"/>
                <w:lang w:val="en-US" w:bidi="bn-BD"/>
              </w:rPr>
            </w:pPr>
            <w:r w:rsidRPr="001C653E">
              <w:rPr>
                <w:sz w:val="20"/>
                <w:szCs w:val="20"/>
                <w:lang w:bidi="bn-BD"/>
              </w:rPr>
              <w:t>NEIGHBOURS</w:t>
            </w:r>
            <w:r w:rsidRPr="001C653E">
              <w:rPr>
                <w:rFonts w:ascii="SutonnyMJ" w:hAnsi="SutonnyMJ"/>
                <w:sz w:val="20"/>
                <w:szCs w:val="20"/>
                <w:lang w:bidi="bn-BD"/>
              </w:rPr>
              <w:t xml:space="preserve"> (cÖwZ‡ekx)</w:t>
            </w:r>
            <w:r w:rsidRPr="001C653E">
              <w:rPr>
                <w:rFonts w:ascii="SutonnyMJ" w:hAnsi="SutonnyMJ"/>
                <w:sz w:val="20"/>
                <w:szCs w:val="20"/>
                <w:lang w:val="en-US" w:bidi="bn-BD"/>
              </w:rPr>
              <w:t xml:space="preserve"> </w:t>
            </w:r>
            <w:r w:rsidRPr="001C653E">
              <w:rPr>
                <w:sz w:val="20"/>
                <w:lang w:val="en-US" w:bidi="bn-BD"/>
              </w:rPr>
              <w:t>......................................E</w:t>
            </w:r>
          </w:p>
          <w:p w14:paraId="41459932" w14:textId="77777777" w:rsidR="00FD718C" w:rsidRPr="001C653E" w:rsidRDefault="00FD718C" w:rsidP="005B1A79">
            <w:pPr>
              <w:tabs>
                <w:tab w:val="right" w:leader="dot" w:pos="3763"/>
              </w:tabs>
              <w:rPr>
                <w:sz w:val="20"/>
                <w:szCs w:val="20"/>
                <w:cs/>
                <w:lang w:bidi="bn-BD"/>
              </w:rPr>
            </w:pPr>
            <w:r w:rsidRPr="001C653E">
              <w:rPr>
                <w:sz w:val="20"/>
              </w:rPr>
              <w:t>STRENGERS</w:t>
            </w:r>
            <w:r w:rsidRPr="001C653E">
              <w:rPr>
                <w:rFonts w:ascii="SutonnyMJ" w:hAnsi="SutonnyMJ"/>
                <w:sz w:val="20"/>
              </w:rPr>
              <w:t xml:space="preserve"> (AcwiwPZ) †KD</w:t>
            </w:r>
            <w:r w:rsidRPr="001C653E">
              <w:rPr>
                <w:rFonts w:ascii="SutonnyMJ" w:hAnsi="SutonnyMJ"/>
                <w:sz w:val="20"/>
                <w:lang w:val="en-US" w:bidi="bn-BD"/>
              </w:rPr>
              <w:t xml:space="preserve"> </w:t>
            </w:r>
            <w:r w:rsidRPr="001C653E">
              <w:rPr>
                <w:sz w:val="20"/>
                <w:lang w:val="en-US" w:bidi="bn-BD"/>
              </w:rPr>
              <w:t>..................................F</w:t>
            </w:r>
          </w:p>
          <w:p w14:paraId="2612E4D6" w14:textId="77777777" w:rsidR="00FD718C" w:rsidRPr="001C653E" w:rsidRDefault="00FD718C" w:rsidP="005B1A79">
            <w:pPr>
              <w:tabs>
                <w:tab w:val="right" w:leader="dot" w:pos="3763"/>
              </w:tabs>
              <w:rPr>
                <w:sz w:val="20"/>
                <w:szCs w:val="20"/>
              </w:rPr>
            </w:pPr>
            <w:r w:rsidRPr="001C653E">
              <w:rPr>
                <w:sz w:val="20"/>
                <w:szCs w:val="20"/>
              </w:rPr>
              <w:t>OTHERS (SPECIFY</w:t>
            </w:r>
            <w:r w:rsidRPr="001C653E">
              <w:rPr>
                <w:rFonts w:ascii="SutonnyMJ" w:hAnsi="SutonnyMJ"/>
                <w:sz w:val="20"/>
                <w:szCs w:val="20"/>
              </w:rPr>
              <w:t xml:space="preserve">)[Ab¨vb¨ (wbw`©ó </w:t>
            </w:r>
            <w:r w:rsidRPr="001C653E">
              <w:rPr>
                <w:rFonts w:ascii="SutonnyMJ" w:hAnsi="SutonnyMJ" w:cs="Arial"/>
                <w:sz w:val="20"/>
                <w:szCs w:val="20"/>
              </w:rPr>
              <w:t>Kiæb</w:t>
            </w:r>
            <w:r w:rsidRPr="001C653E">
              <w:rPr>
                <w:rFonts w:ascii="SutonnyMJ" w:hAnsi="SutonnyMJ"/>
                <w:sz w:val="20"/>
                <w:szCs w:val="20"/>
              </w:rPr>
              <w:t xml:space="preserve">)] </w:t>
            </w:r>
            <w:r w:rsidRPr="001C653E">
              <w:rPr>
                <w:sz w:val="20"/>
                <w:szCs w:val="20"/>
              </w:rPr>
              <w:t>...............................................................................</w:t>
            </w:r>
            <w:r w:rsidRPr="001C653E">
              <w:rPr>
                <w:noProof/>
                <w:sz w:val="20"/>
                <w:szCs w:val="20"/>
              </w:rPr>
              <w:t>X</w:t>
            </w:r>
          </w:p>
          <w:p w14:paraId="3DE1BF22" w14:textId="77777777" w:rsidR="00FD718C" w:rsidRPr="001C653E" w:rsidRDefault="00FD718C" w:rsidP="00A13AB6">
            <w:pPr>
              <w:tabs>
                <w:tab w:val="right" w:leader="dot" w:pos="3763"/>
              </w:tabs>
              <w:jc w:val="both"/>
              <w:rPr>
                <w:sz w:val="16"/>
                <w:szCs w:val="16"/>
              </w:rPr>
            </w:pPr>
          </w:p>
        </w:tc>
        <w:tc>
          <w:tcPr>
            <w:tcW w:w="912" w:type="dxa"/>
            <w:gridSpan w:val="3"/>
            <w:tcBorders>
              <w:top w:val="single" w:sz="6" w:space="0" w:color="auto"/>
              <w:left w:val="single" w:sz="6" w:space="0" w:color="auto"/>
              <w:bottom w:val="single" w:sz="4" w:space="0" w:color="auto"/>
              <w:right w:val="single" w:sz="6" w:space="0" w:color="auto"/>
            </w:tcBorders>
          </w:tcPr>
          <w:p w14:paraId="186E4994" w14:textId="77777777" w:rsidR="00FD718C" w:rsidRPr="001C653E" w:rsidRDefault="00FD718C" w:rsidP="00A13AB6">
            <w:pPr>
              <w:jc w:val="both"/>
              <w:rPr>
                <w:sz w:val="16"/>
                <w:szCs w:val="16"/>
              </w:rPr>
            </w:pPr>
          </w:p>
        </w:tc>
      </w:tr>
    </w:tbl>
    <w:p w14:paraId="3947804B" w14:textId="77777777" w:rsidR="00747CB6" w:rsidRPr="001C653E" w:rsidRDefault="00747CB6" w:rsidP="00374D24">
      <w:pPr>
        <w:pStyle w:val="Footer"/>
        <w:rPr>
          <w:sz w:val="16"/>
          <w:szCs w:val="16"/>
        </w:rPr>
      </w:pPr>
    </w:p>
    <w:p w14:paraId="07119E22" w14:textId="77777777" w:rsidR="00747CB6" w:rsidRPr="001C653E" w:rsidRDefault="00747CB6" w:rsidP="00374D24">
      <w:pPr>
        <w:pStyle w:val="Footer"/>
        <w:rPr>
          <w:sz w:val="16"/>
          <w:szCs w:val="16"/>
        </w:rPr>
      </w:pPr>
    </w:p>
    <w:p w14:paraId="49EC2C82" w14:textId="77777777" w:rsidR="00747CB6" w:rsidRPr="001C653E" w:rsidRDefault="00747CB6" w:rsidP="00374D24">
      <w:pPr>
        <w:pStyle w:val="Footer"/>
        <w:rPr>
          <w:sz w:val="16"/>
          <w:szCs w:val="16"/>
        </w:rPr>
      </w:pPr>
    </w:p>
    <w:p w14:paraId="04744CE0" w14:textId="77777777" w:rsidR="00747CB6" w:rsidRPr="001C653E" w:rsidRDefault="00747CB6" w:rsidP="00374D24">
      <w:pPr>
        <w:pStyle w:val="Footer"/>
        <w:rPr>
          <w:sz w:val="16"/>
          <w:szCs w:val="16"/>
        </w:rPr>
      </w:pPr>
    </w:p>
    <w:p w14:paraId="7CB5D216" w14:textId="77777777" w:rsidR="00747CB6" w:rsidRPr="001C653E" w:rsidRDefault="00747CB6" w:rsidP="00374D24">
      <w:pPr>
        <w:pStyle w:val="Footer"/>
        <w:rPr>
          <w:sz w:val="16"/>
          <w:szCs w:val="16"/>
        </w:rPr>
      </w:pPr>
    </w:p>
    <w:p w14:paraId="66499658" w14:textId="77777777" w:rsidR="00747CB6" w:rsidRPr="001C653E" w:rsidRDefault="00747CB6" w:rsidP="00374D24">
      <w:pPr>
        <w:pStyle w:val="Footer"/>
        <w:rPr>
          <w:sz w:val="16"/>
          <w:szCs w:val="16"/>
        </w:rPr>
      </w:pPr>
    </w:p>
    <w:p w14:paraId="30198DA7" w14:textId="77777777" w:rsidR="00F10BE0" w:rsidRPr="001C653E" w:rsidRDefault="00F10BE0">
      <w:r w:rsidRPr="001C653E">
        <w:br w:type="page"/>
      </w:r>
    </w:p>
    <w:p w14:paraId="5F5C17C8" w14:textId="77777777" w:rsidR="00374D24" w:rsidRPr="001C653E" w:rsidRDefault="00374D24" w:rsidP="00374D24">
      <w:pPr>
        <w:rPr>
          <w:sz w:val="16"/>
          <w:szCs w:val="16"/>
        </w:rPr>
      </w:pPr>
    </w:p>
    <w:p w14:paraId="6B0944DF" w14:textId="77777777" w:rsidR="00374D24" w:rsidRPr="001C653E" w:rsidRDefault="00374D24" w:rsidP="00374D24">
      <w:pPr>
        <w:pStyle w:val="Footer"/>
        <w:rPr>
          <w:sz w:val="16"/>
          <w:szCs w:val="16"/>
        </w:rPr>
      </w:pPr>
    </w:p>
    <w:tbl>
      <w:tblPr>
        <w:tblW w:w="10728" w:type="dxa"/>
        <w:tblLayout w:type="fixed"/>
        <w:tblLook w:val="0000" w:firstRow="0" w:lastRow="0" w:firstColumn="0" w:lastColumn="0" w:noHBand="0" w:noVBand="0"/>
      </w:tblPr>
      <w:tblGrid>
        <w:gridCol w:w="674"/>
        <w:gridCol w:w="2132"/>
        <w:gridCol w:w="2686"/>
        <w:gridCol w:w="142"/>
        <w:gridCol w:w="1221"/>
        <w:gridCol w:w="763"/>
        <w:gridCol w:w="992"/>
        <w:gridCol w:w="1128"/>
        <w:gridCol w:w="9"/>
        <w:gridCol w:w="981"/>
      </w:tblGrid>
      <w:tr w:rsidR="006B4F46" w:rsidRPr="001C653E" w14:paraId="7C13DB70" w14:textId="77777777" w:rsidTr="006B4F46">
        <w:trPr>
          <w:cantSplit/>
        </w:trPr>
        <w:tc>
          <w:tcPr>
            <w:tcW w:w="10728" w:type="dxa"/>
            <w:gridSpan w:val="10"/>
            <w:tcBorders>
              <w:top w:val="single" w:sz="12" w:space="0" w:color="auto"/>
              <w:left w:val="single" w:sz="4" w:space="0" w:color="auto"/>
              <w:bottom w:val="single" w:sz="12" w:space="0" w:color="auto"/>
              <w:right w:val="single" w:sz="12" w:space="0" w:color="auto"/>
            </w:tcBorders>
            <w:shd w:val="clear" w:color="auto" w:fill="FFFF00"/>
          </w:tcPr>
          <w:p w14:paraId="5DA40A75" w14:textId="77777777" w:rsidR="006B4F46" w:rsidRPr="001C653E" w:rsidRDefault="006B4F46" w:rsidP="006B4F46">
            <w:pPr>
              <w:ind w:left="4917"/>
              <w:jc w:val="center"/>
              <w:rPr>
                <w:sz w:val="20"/>
                <w:szCs w:val="20"/>
              </w:rPr>
            </w:pPr>
          </w:p>
          <w:p w14:paraId="7932169F" w14:textId="77777777" w:rsidR="006B4F46" w:rsidRPr="001C653E" w:rsidRDefault="006B4F46" w:rsidP="007167BF">
            <w:pPr>
              <w:jc w:val="center"/>
              <w:rPr>
                <w:b/>
                <w:sz w:val="20"/>
                <w:szCs w:val="20"/>
              </w:rPr>
            </w:pPr>
            <w:r w:rsidRPr="001C653E">
              <w:rPr>
                <w:b/>
                <w:sz w:val="20"/>
                <w:szCs w:val="20"/>
              </w:rPr>
              <w:t xml:space="preserve">SECTION </w:t>
            </w:r>
            <w:r w:rsidRPr="001C653E">
              <w:rPr>
                <w:rFonts w:hint="cs"/>
                <w:b/>
                <w:sz w:val="20"/>
                <w:szCs w:val="20"/>
                <w:cs/>
                <w:lang w:bidi="bn-BD"/>
              </w:rPr>
              <w:t>9</w:t>
            </w:r>
            <w:r w:rsidRPr="001C653E">
              <w:rPr>
                <w:b/>
                <w:sz w:val="20"/>
                <w:szCs w:val="20"/>
                <w:lang w:val="en-US" w:bidi="bn-BD"/>
              </w:rPr>
              <w:t>:</w:t>
            </w:r>
            <w:r w:rsidRPr="001C653E">
              <w:rPr>
                <w:b/>
                <w:sz w:val="20"/>
                <w:szCs w:val="20"/>
              </w:rPr>
              <w:t xml:space="preserve">   INJURIES </w:t>
            </w:r>
          </w:p>
          <w:p w14:paraId="119AD617" w14:textId="77777777" w:rsidR="006B4F46" w:rsidRPr="001C653E" w:rsidRDefault="006B4F46" w:rsidP="007167BF">
            <w:pPr>
              <w:jc w:val="both"/>
              <w:rPr>
                <w:b/>
                <w:sz w:val="20"/>
                <w:szCs w:val="20"/>
              </w:rPr>
            </w:pPr>
          </w:p>
        </w:tc>
      </w:tr>
      <w:tr w:rsidR="006B4F46" w:rsidRPr="001C653E" w14:paraId="40B7F57C" w14:textId="77777777" w:rsidTr="006B4F46">
        <w:trPr>
          <w:cantSplit/>
        </w:trPr>
        <w:tc>
          <w:tcPr>
            <w:tcW w:w="674" w:type="dxa"/>
            <w:tcBorders>
              <w:top w:val="single" w:sz="6" w:space="0" w:color="auto"/>
              <w:left w:val="single" w:sz="4" w:space="0" w:color="auto"/>
              <w:right w:val="single" w:sz="12" w:space="0" w:color="auto"/>
            </w:tcBorders>
          </w:tcPr>
          <w:p w14:paraId="20D6428A" w14:textId="77777777" w:rsidR="006B4F46" w:rsidRPr="001C653E" w:rsidRDefault="006B4F46" w:rsidP="007167BF">
            <w:pPr>
              <w:jc w:val="both"/>
              <w:rPr>
                <w:sz w:val="20"/>
                <w:szCs w:val="20"/>
              </w:rPr>
            </w:pPr>
            <w:r w:rsidRPr="001C653E">
              <w:rPr>
                <w:sz w:val="20"/>
                <w:szCs w:val="20"/>
                <w:lang w:bidi="bn-BD"/>
              </w:rPr>
              <w:t>CHECK 9A</w:t>
            </w:r>
          </w:p>
        </w:tc>
        <w:tc>
          <w:tcPr>
            <w:tcW w:w="9064" w:type="dxa"/>
            <w:gridSpan w:val="7"/>
            <w:tcBorders>
              <w:top w:val="single" w:sz="6" w:space="0" w:color="auto"/>
              <w:bottom w:val="single" w:sz="6" w:space="0" w:color="auto"/>
              <w:right w:val="single" w:sz="6" w:space="0" w:color="auto"/>
            </w:tcBorders>
          </w:tcPr>
          <w:p w14:paraId="56C35C82" w14:textId="77777777" w:rsidR="006B4F46" w:rsidRPr="001C653E" w:rsidRDefault="006B4F46" w:rsidP="009C0EC2">
            <w:pPr>
              <w:rPr>
                <w:sz w:val="20"/>
                <w:szCs w:val="20"/>
              </w:rPr>
            </w:pPr>
            <w:r w:rsidRPr="001C653E">
              <w:rPr>
                <w:sz w:val="20"/>
                <w:szCs w:val="20"/>
                <w:lang w:bidi="bn-BD"/>
              </w:rPr>
              <w:t>CHECK 8A</w:t>
            </w:r>
            <w:r w:rsidRPr="001C653E">
              <w:rPr>
                <w:sz w:val="20"/>
                <w:szCs w:val="20"/>
              </w:rPr>
              <w:t xml:space="preserve"> </w:t>
            </w:r>
            <w:r w:rsidRPr="001C653E">
              <w:rPr>
                <w:rFonts w:ascii="SutonnyMJ" w:hAnsi="SutonnyMJ" w:cs="SutonnyMJ"/>
                <w:sz w:val="20"/>
                <w:szCs w:val="20"/>
              </w:rPr>
              <w:t>A_ev</w:t>
            </w:r>
            <w:r w:rsidRPr="001C653E">
              <w:rPr>
                <w:sz w:val="20"/>
                <w:szCs w:val="20"/>
              </w:rPr>
              <w:t xml:space="preserve"> </w:t>
            </w:r>
            <w:r w:rsidRPr="001C653E">
              <w:rPr>
                <w:sz w:val="20"/>
                <w:szCs w:val="20"/>
                <w:lang w:bidi="bn-BD"/>
              </w:rPr>
              <w:t>CHECK 8B</w:t>
            </w:r>
            <w:r w:rsidRPr="001C653E">
              <w:rPr>
                <w:sz w:val="20"/>
                <w:szCs w:val="20"/>
              </w:rPr>
              <w:t xml:space="preserve"> </w:t>
            </w:r>
            <w:r w:rsidRPr="001C653E">
              <w:rPr>
                <w:rFonts w:ascii="SutonnyMJ" w:hAnsi="SutonnyMJ" w:cs="SutonnyMJ"/>
                <w:sz w:val="20"/>
                <w:szCs w:val="20"/>
              </w:rPr>
              <w:t>Gi</w:t>
            </w:r>
            <w:r w:rsidRPr="001C653E">
              <w:rPr>
                <w:sz w:val="20"/>
                <w:szCs w:val="20"/>
              </w:rPr>
              <w:t xml:space="preserve"> </w:t>
            </w:r>
            <w:r w:rsidRPr="001C653E">
              <w:rPr>
                <w:rFonts w:ascii="SutonnyMJ" w:hAnsi="SutonnyMJ" w:cs="SutonnyMJ"/>
                <w:sz w:val="20"/>
                <w:szCs w:val="20"/>
              </w:rPr>
              <w:t xml:space="preserve">AšÍZ GKwU†Z </w:t>
            </w:r>
            <w:r w:rsidRPr="001C653E">
              <w:rPr>
                <w:sz w:val="20"/>
                <w:szCs w:val="20"/>
              </w:rPr>
              <w:t>1</w:t>
            </w:r>
            <w:r w:rsidRPr="001C653E">
              <w:rPr>
                <w:rFonts w:ascii="SutonnyMJ" w:hAnsi="SutonnyMJ" w:cs="SutonnyMJ"/>
                <w:sz w:val="20"/>
                <w:szCs w:val="20"/>
              </w:rPr>
              <w:t xml:space="preserve"> e„</w:t>
            </w:r>
            <w:proofErr w:type="spellStart"/>
            <w:r w:rsidRPr="001C653E">
              <w:rPr>
                <w:rFonts w:ascii="SutonnyMJ" w:hAnsi="SutonnyMJ" w:cs="SutonnyMJ"/>
                <w:sz w:val="20"/>
                <w:szCs w:val="20"/>
              </w:rPr>
              <w:t>ËvwqZ</w:t>
            </w:r>
            <w:proofErr w:type="spellEnd"/>
            <w:r w:rsidRPr="001C653E">
              <w:rPr>
                <w:rFonts w:ascii="SutonnyMJ" w:hAnsi="SutonnyMJ" w:cs="SutonnyMJ"/>
                <w:sz w:val="20"/>
                <w:szCs w:val="20"/>
              </w:rPr>
              <w:t xml:space="preserve"> </w:t>
            </w:r>
            <w:proofErr w:type="spellStart"/>
            <w:r w:rsidRPr="001C653E">
              <w:rPr>
                <w:rFonts w:ascii="SutonnyMJ" w:hAnsi="SutonnyMJ" w:cs="SutonnyMJ"/>
                <w:sz w:val="20"/>
                <w:szCs w:val="20"/>
              </w:rPr>
              <w:t>Av‡Q</w:t>
            </w:r>
            <w:proofErr w:type="spellEnd"/>
            <w:r w:rsidRPr="001C653E">
              <w:rPr>
                <w:rFonts w:ascii="SutonnyMJ" w:hAnsi="SutonnyMJ" w:cs="SutonnyMJ"/>
                <w:sz w:val="20"/>
                <w:szCs w:val="20"/>
              </w:rPr>
              <w:t xml:space="preserve"> ...................................................</w:t>
            </w:r>
            <w:r w:rsidR="00035575">
              <w:rPr>
                <w:rFonts w:ascii="SutonnyMJ" w:hAnsi="SutonnyMJ" w:cs="SutonnyMJ"/>
                <w:sz w:val="20"/>
                <w:szCs w:val="20"/>
              </w:rPr>
              <w:t>...................</w:t>
            </w:r>
            <w:r w:rsidRPr="001C653E">
              <w:rPr>
                <w:sz w:val="20"/>
                <w:szCs w:val="20"/>
              </w:rPr>
              <w:t>1</w:t>
            </w:r>
          </w:p>
          <w:p w14:paraId="1FC0BFCB" w14:textId="77777777" w:rsidR="006B4F46" w:rsidRPr="001C653E" w:rsidRDefault="00771C6F" w:rsidP="009C0EC2">
            <w:pPr>
              <w:rPr>
                <w:rFonts w:ascii="SutonnyMJ" w:hAnsi="SutonnyMJ" w:cs="SutonnyMJ"/>
                <w:sz w:val="20"/>
                <w:szCs w:val="20"/>
              </w:rPr>
            </w:pPr>
            <w:r>
              <w:rPr>
                <w:noProof/>
                <w:sz w:val="20"/>
                <w:szCs w:val="20"/>
                <w:lang w:val="en-US"/>
              </w:rPr>
              <mc:AlternateContent>
                <mc:Choice Requires="wps">
                  <w:drawing>
                    <wp:anchor distT="0" distB="0" distL="114300" distR="114300" simplePos="0" relativeHeight="251723264" behindDoc="0" locked="0" layoutInCell="1" allowOverlap="1" wp14:anchorId="7A724D9E" wp14:editId="0E18B1D8">
                      <wp:simplePos x="0" y="0"/>
                      <wp:positionH relativeFrom="column">
                        <wp:posOffset>5367655</wp:posOffset>
                      </wp:positionH>
                      <wp:positionV relativeFrom="paragraph">
                        <wp:posOffset>71755</wp:posOffset>
                      </wp:positionV>
                      <wp:extent cx="358140" cy="0"/>
                      <wp:effectExtent l="8255" t="46355" r="40005" b="80645"/>
                      <wp:wrapNone/>
                      <wp:docPr id="25"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8140"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0" o:spid="_x0000_s1026" type="#_x0000_t32" style="position:absolute;margin-left:422.65pt;margin-top:5.65pt;width:28.2pt;height:0;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">
                      <v:stroke endarrow="block"/>
                    </v:shape>
                  </w:pict>
                </mc:Fallback>
              </mc:AlternateContent>
            </w:r>
            <w:r w:rsidR="006B4F46" w:rsidRPr="001C653E">
              <w:rPr>
                <w:sz w:val="20"/>
                <w:szCs w:val="20"/>
                <w:lang w:bidi="bn-BD"/>
              </w:rPr>
              <w:t>CHECK 8A</w:t>
            </w:r>
            <w:r w:rsidR="006B4F46" w:rsidRPr="001C653E">
              <w:rPr>
                <w:sz w:val="20"/>
                <w:szCs w:val="20"/>
              </w:rPr>
              <w:t xml:space="preserve"> </w:t>
            </w:r>
            <w:r w:rsidR="006B4F46" w:rsidRPr="001C653E">
              <w:rPr>
                <w:rFonts w:ascii="SutonnyMJ" w:hAnsi="SutonnyMJ" w:cs="SutonnyMJ"/>
                <w:sz w:val="20"/>
                <w:szCs w:val="20"/>
              </w:rPr>
              <w:t>Ges</w:t>
            </w:r>
            <w:r w:rsidR="006B4F46" w:rsidRPr="001C653E">
              <w:rPr>
                <w:sz w:val="20"/>
                <w:szCs w:val="20"/>
              </w:rPr>
              <w:t xml:space="preserve"> </w:t>
            </w:r>
            <w:r w:rsidR="006B4F46" w:rsidRPr="001C653E">
              <w:rPr>
                <w:sz w:val="20"/>
                <w:szCs w:val="20"/>
                <w:lang w:bidi="bn-BD"/>
              </w:rPr>
              <w:t>CHECK 8B</w:t>
            </w:r>
            <w:r w:rsidR="006B4F46" w:rsidRPr="001C653E">
              <w:rPr>
                <w:sz w:val="20"/>
                <w:szCs w:val="20"/>
              </w:rPr>
              <w:t xml:space="preserve"> </w:t>
            </w:r>
            <w:r w:rsidR="006B4F46" w:rsidRPr="001C653E">
              <w:rPr>
                <w:rFonts w:ascii="SutonnyMJ" w:hAnsi="SutonnyMJ" w:cs="SutonnyMJ"/>
                <w:sz w:val="20"/>
                <w:szCs w:val="20"/>
              </w:rPr>
              <w:t>Gi</w:t>
            </w:r>
            <w:r w:rsidR="006B4F46" w:rsidRPr="001C653E">
              <w:rPr>
                <w:sz w:val="20"/>
                <w:szCs w:val="20"/>
              </w:rPr>
              <w:t xml:space="preserve"> </w:t>
            </w:r>
            <w:r w:rsidR="006B4F46" w:rsidRPr="001C653E">
              <w:rPr>
                <w:rFonts w:ascii="SutonnyMJ" w:hAnsi="SutonnyMJ" w:cs="SutonnyMJ"/>
                <w:sz w:val="20"/>
                <w:szCs w:val="20"/>
              </w:rPr>
              <w:t>me¸‡jv‡ZB</w:t>
            </w:r>
            <w:r w:rsidR="006B4F46" w:rsidRPr="001C653E">
              <w:rPr>
                <w:sz w:val="20"/>
                <w:szCs w:val="20"/>
              </w:rPr>
              <w:t xml:space="preserve"> 2</w:t>
            </w:r>
            <w:r w:rsidR="006B4F46" w:rsidRPr="001C653E">
              <w:rPr>
                <w:rFonts w:ascii="SutonnyMJ" w:hAnsi="SutonnyMJ" w:cs="SutonnyMJ"/>
                <w:sz w:val="20"/>
                <w:szCs w:val="20"/>
              </w:rPr>
              <w:t xml:space="preserve"> e„</w:t>
            </w:r>
            <w:proofErr w:type="spellStart"/>
            <w:r w:rsidR="006B4F46" w:rsidRPr="001C653E">
              <w:rPr>
                <w:rFonts w:ascii="SutonnyMJ" w:hAnsi="SutonnyMJ" w:cs="SutonnyMJ"/>
                <w:sz w:val="20"/>
                <w:szCs w:val="20"/>
              </w:rPr>
              <w:t>ËvwqZ</w:t>
            </w:r>
            <w:proofErr w:type="spellEnd"/>
            <w:r w:rsidR="006B4F46" w:rsidRPr="001C653E">
              <w:rPr>
                <w:rFonts w:ascii="SutonnyMJ" w:hAnsi="SutonnyMJ" w:cs="SutonnyMJ"/>
                <w:sz w:val="20"/>
                <w:szCs w:val="20"/>
              </w:rPr>
              <w:t xml:space="preserve"> </w:t>
            </w:r>
            <w:proofErr w:type="spellStart"/>
            <w:r w:rsidR="006B4F46" w:rsidRPr="001C653E">
              <w:rPr>
                <w:rFonts w:ascii="SutonnyMJ" w:hAnsi="SutonnyMJ" w:cs="SutonnyMJ"/>
                <w:sz w:val="20"/>
                <w:szCs w:val="20"/>
              </w:rPr>
              <w:t>Av‡Q</w:t>
            </w:r>
            <w:proofErr w:type="spellEnd"/>
            <w:r w:rsidR="006B4F46" w:rsidRPr="001C653E">
              <w:rPr>
                <w:rFonts w:ascii="SutonnyMJ" w:hAnsi="SutonnyMJ" w:cs="SutonnyMJ"/>
                <w:sz w:val="20"/>
                <w:szCs w:val="20"/>
              </w:rPr>
              <w:t xml:space="preserve"> .......................................................</w:t>
            </w:r>
            <w:r w:rsidR="00035575">
              <w:rPr>
                <w:rFonts w:ascii="SutonnyMJ" w:hAnsi="SutonnyMJ" w:cs="SutonnyMJ"/>
                <w:sz w:val="20"/>
                <w:szCs w:val="20"/>
              </w:rPr>
              <w:t>...................</w:t>
            </w:r>
            <w:r w:rsidR="006B4F46" w:rsidRPr="001C653E">
              <w:rPr>
                <w:rFonts w:ascii="SutonnyMJ" w:hAnsi="SutonnyMJ" w:cs="SutonnyMJ"/>
                <w:sz w:val="20"/>
                <w:szCs w:val="20"/>
              </w:rPr>
              <w:t>.</w:t>
            </w:r>
            <w:r w:rsidR="006B4F46" w:rsidRPr="001C653E">
              <w:rPr>
                <w:sz w:val="20"/>
                <w:szCs w:val="20"/>
              </w:rPr>
              <w:t>2</w:t>
            </w:r>
          </w:p>
        </w:tc>
        <w:tc>
          <w:tcPr>
            <w:tcW w:w="990" w:type="dxa"/>
            <w:gridSpan w:val="2"/>
            <w:tcBorders>
              <w:top w:val="single" w:sz="6" w:space="0" w:color="auto"/>
              <w:bottom w:val="single" w:sz="6" w:space="0" w:color="auto"/>
              <w:right w:val="single" w:sz="6" w:space="0" w:color="auto"/>
            </w:tcBorders>
          </w:tcPr>
          <w:p w14:paraId="408A9D0C" w14:textId="77777777" w:rsidR="006B4F46" w:rsidRPr="001C653E" w:rsidRDefault="006B4F46" w:rsidP="00913815">
            <w:pPr>
              <w:pStyle w:val="BodyText"/>
              <w:rPr>
                <w:b w:val="0"/>
                <w:sz w:val="20"/>
                <w:szCs w:val="20"/>
              </w:rPr>
            </w:pPr>
          </w:p>
          <w:p w14:paraId="20B7A815" w14:textId="77777777" w:rsidR="006B4F46" w:rsidRPr="001C653E" w:rsidRDefault="00035575" w:rsidP="00913815">
            <w:pPr>
              <w:pStyle w:val="BodyText"/>
              <w:rPr>
                <w:b w:val="0"/>
                <w:sz w:val="20"/>
                <w:szCs w:val="20"/>
              </w:rPr>
            </w:pPr>
            <w:r>
              <w:rPr>
                <w:b w:val="0"/>
                <w:sz w:val="20"/>
                <w:szCs w:val="20"/>
              </w:rPr>
              <w:t>Check 10A</w:t>
            </w:r>
          </w:p>
        </w:tc>
      </w:tr>
      <w:tr w:rsidR="006B4F46" w:rsidRPr="001C653E" w14:paraId="35CCA6FB" w14:textId="77777777" w:rsidTr="006B4F46">
        <w:trPr>
          <w:cantSplit/>
        </w:trPr>
        <w:tc>
          <w:tcPr>
            <w:tcW w:w="674" w:type="dxa"/>
            <w:tcBorders>
              <w:top w:val="single" w:sz="6" w:space="0" w:color="auto"/>
              <w:left w:val="single" w:sz="6" w:space="0" w:color="auto"/>
              <w:right w:val="single" w:sz="12" w:space="0" w:color="auto"/>
            </w:tcBorders>
          </w:tcPr>
          <w:p w14:paraId="6C51774D" w14:textId="77777777" w:rsidR="006B4F46" w:rsidRPr="001C653E" w:rsidRDefault="006B4F46" w:rsidP="007167BF">
            <w:pPr>
              <w:jc w:val="both"/>
              <w:rPr>
                <w:sz w:val="20"/>
                <w:szCs w:val="20"/>
              </w:rPr>
            </w:pPr>
          </w:p>
        </w:tc>
        <w:tc>
          <w:tcPr>
            <w:tcW w:w="10054" w:type="dxa"/>
            <w:gridSpan w:val="9"/>
            <w:tcBorders>
              <w:top w:val="single" w:sz="6" w:space="0" w:color="auto"/>
              <w:bottom w:val="single" w:sz="6" w:space="0" w:color="auto"/>
              <w:right w:val="single" w:sz="6" w:space="0" w:color="auto"/>
            </w:tcBorders>
          </w:tcPr>
          <w:p w14:paraId="0C5ABC56" w14:textId="77777777" w:rsidR="006B4F46" w:rsidRPr="001C653E" w:rsidRDefault="006B4F46" w:rsidP="003C31EA">
            <w:pPr>
              <w:pStyle w:val="BodyText"/>
              <w:rPr>
                <w:rFonts w:cs="Vrinda"/>
                <w:b w:val="0"/>
                <w:sz w:val="20"/>
                <w:szCs w:val="20"/>
                <w:cs/>
                <w:lang w:bidi="bn-BD"/>
              </w:rPr>
            </w:pPr>
            <w:r w:rsidRPr="001C653E">
              <w:rPr>
                <w:b w:val="0"/>
                <w:sz w:val="20"/>
                <w:szCs w:val="20"/>
              </w:rPr>
              <w:t>I would now like to learn more about the injuries that you experienced from (</w:t>
            </w:r>
            <w:r w:rsidRPr="001C653E">
              <w:rPr>
                <w:b w:val="0"/>
                <w:sz w:val="20"/>
                <w:szCs w:val="20"/>
                <w:u w:val="single"/>
              </w:rPr>
              <w:t>any</w:t>
            </w:r>
            <w:r w:rsidRPr="001C653E">
              <w:rPr>
                <w:b w:val="0"/>
                <w:sz w:val="20"/>
                <w:szCs w:val="20"/>
              </w:rPr>
              <w:t xml:space="preserve"> of) your partner’s acts that we have talked about (MAY NEED TO REFER TO SPECIFIC ACTS RESPONDENT MENTIONED IN SECTION 7). </w:t>
            </w:r>
          </w:p>
          <w:p w14:paraId="0FF7F05C" w14:textId="77777777" w:rsidR="006B4F46" w:rsidRPr="001C653E" w:rsidRDefault="006B4F46" w:rsidP="009C0EC2">
            <w:pPr>
              <w:rPr>
                <w:rFonts w:ascii="SutonnyMJ" w:hAnsi="SutonnyMJ" w:cs="Vrinda"/>
                <w:sz w:val="20"/>
                <w:szCs w:val="20"/>
                <w:cs/>
                <w:lang w:bidi="bn-BD"/>
              </w:rPr>
            </w:pPr>
            <w:r w:rsidRPr="001C653E">
              <w:rPr>
                <w:rFonts w:ascii="SutonnyMJ" w:hAnsi="SutonnyMJ"/>
                <w:sz w:val="20"/>
                <w:szCs w:val="20"/>
              </w:rPr>
              <w:t xml:space="preserve">Avcbvi ¯^vgx(†`)i gvia‡ii Kvi‡Y Avcbvi kix‡i KvUv, †Quov, †cvov, nvo fv½v, `vuZ fv½v A_ev Ab¨ †h †Kvb iKg RLg n‡q _vK‡j †m m¤ú‡K©  </w:t>
            </w:r>
            <w:r w:rsidRPr="001C653E">
              <w:rPr>
                <w:rFonts w:ascii="SutonnyMJ" w:hAnsi="SutonnyMJ" w:cs="SutonnyMJ"/>
                <w:sz w:val="20"/>
                <w:szCs w:val="20"/>
              </w:rPr>
              <w:t>Gevi wKQy cªkœ Kie |</w:t>
            </w:r>
          </w:p>
        </w:tc>
      </w:tr>
      <w:tr w:rsidR="006B4F46" w:rsidRPr="001C653E" w14:paraId="2808ED70" w14:textId="77777777" w:rsidTr="006B4F46">
        <w:trPr>
          <w:cantSplit/>
          <w:trHeight w:val="629"/>
        </w:trPr>
        <w:tc>
          <w:tcPr>
            <w:tcW w:w="674" w:type="dxa"/>
            <w:tcBorders>
              <w:top w:val="single" w:sz="6" w:space="0" w:color="auto"/>
              <w:left w:val="single" w:sz="6" w:space="0" w:color="auto"/>
              <w:bottom w:val="single" w:sz="6" w:space="0" w:color="auto"/>
              <w:right w:val="single" w:sz="12" w:space="0" w:color="auto"/>
            </w:tcBorders>
          </w:tcPr>
          <w:p w14:paraId="072EAF72" w14:textId="77777777" w:rsidR="006B4F46" w:rsidRPr="001C653E" w:rsidRDefault="006B4F46" w:rsidP="006C3963">
            <w:pPr>
              <w:numPr>
                <w:ilvl w:val="0"/>
                <w:numId w:val="30"/>
              </w:numPr>
              <w:jc w:val="both"/>
              <w:rPr>
                <w:sz w:val="20"/>
                <w:szCs w:val="20"/>
              </w:rPr>
            </w:pPr>
          </w:p>
        </w:tc>
        <w:tc>
          <w:tcPr>
            <w:tcW w:w="4818" w:type="dxa"/>
            <w:gridSpan w:val="2"/>
            <w:tcBorders>
              <w:top w:val="single" w:sz="6" w:space="0" w:color="auto"/>
              <w:left w:val="single" w:sz="12" w:space="0" w:color="auto"/>
              <w:bottom w:val="single" w:sz="6" w:space="0" w:color="auto"/>
            </w:tcBorders>
          </w:tcPr>
          <w:p w14:paraId="250D6E19" w14:textId="77777777" w:rsidR="006B4F46" w:rsidRPr="001C653E" w:rsidRDefault="006B4F46" w:rsidP="007167BF">
            <w:pPr>
              <w:pStyle w:val="CommentText"/>
            </w:pPr>
            <w:r w:rsidRPr="001C653E">
              <w:t xml:space="preserve">Have you </w:t>
            </w:r>
            <w:r w:rsidRPr="001C653E">
              <w:rPr>
                <w:u w:val="single"/>
              </w:rPr>
              <w:t>ever</w:t>
            </w:r>
            <w:r w:rsidRPr="001C653E">
              <w:t xml:space="preserve"> been injured as a result of these acts by (any of) your husband. Please think of the acts that we talked about before.</w:t>
            </w:r>
          </w:p>
          <w:p w14:paraId="0F458C14" w14:textId="77777777" w:rsidR="006B4F46" w:rsidRPr="001C653E" w:rsidRDefault="006B4F46" w:rsidP="00451CC6">
            <w:pPr>
              <w:rPr>
                <w:rFonts w:ascii="SutonnyMJ" w:hAnsi="SutonnyMJ"/>
                <w:sz w:val="20"/>
                <w:szCs w:val="20"/>
              </w:rPr>
            </w:pPr>
            <w:r w:rsidRPr="001C653E">
              <w:rPr>
                <w:rFonts w:ascii="SutonnyMJ" w:hAnsi="SutonnyMJ"/>
                <w:sz w:val="20"/>
                <w:szCs w:val="20"/>
              </w:rPr>
              <w:t>Avcwb wK †Kvb mgq Avcbvi (†h †Kvb) ¯^vgxi gvia‡ii Kvi‡Y RLg n‡q‡Qb?</w:t>
            </w:r>
          </w:p>
          <w:p w14:paraId="7A1B8A51" w14:textId="77777777" w:rsidR="006B4F46" w:rsidRPr="001C653E" w:rsidRDefault="006B4F46" w:rsidP="007167BF">
            <w:pPr>
              <w:pStyle w:val="CommentText"/>
              <w:rPr>
                <w:rFonts w:ascii="SutonnyMJ" w:hAnsi="SutonnyMJ" w:cs="ArhialkhanMJ"/>
              </w:rPr>
            </w:pPr>
          </w:p>
        </w:tc>
        <w:tc>
          <w:tcPr>
            <w:tcW w:w="4255" w:type="dxa"/>
            <w:gridSpan w:val="6"/>
            <w:tcBorders>
              <w:top w:val="single" w:sz="6" w:space="0" w:color="auto"/>
              <w:left w:val="single" w:sz="6" w:space="0" w:color="auto"/>
              <w:bottom w:val="single" w:sz="6" w:space="0" w:color="auto"/>
              <w:right w:val="single" w:sz="6" w:space="0" w:color="auto"/>
            </w:tcBorders>
          </w:tcPr>
          <w:p w14:paraId="0D964854" w14:textId="77777777"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59617E94" w14:textId="77777777"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0C41D939" w14:textId="77777777"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14:paraId="553710EF" w14:textId="77777777"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14:paraId="3C9187A0" w14:textId="77777777" w:rsidR="006B4F46" w:rsidRPr="001C653E" w:rsidRDefault="006B4F46" w:rsidP="007167BF">
            <w:pPr>
              <w:tabs>
                <w:tab w:val="right" w:leader="dot" w:pos="3861"/>
              </w:tabs>
              <w:rPr>
                <w:b/>
                <w:sz w:val="20"/>
                <w:szCs w:val="20"/>
              </w:rPr>
            </w:pPr>
          </w:p>
          <w:p w14:paraId="360CE70F" w14:textId="77777777" w:rsidR="006B4F46" w:rsidRPr="001C653E" w:rsidRDefault="006B4F46" w:rsidP="007167BF">
            <w:pPr>
              <w:tabs>
                <w:tab w:val="right" w:leader="dot" w:pos="3861"/>
              </w:tabs>
              <w:rPr>
                <w:sz w:val="20"/>
                <w:szCs w:val="20"/>
              </w:rPr>
            </w:pPr>
            <w:r w:rsidRPr="001C653E">
              <w:rPr>
                <w:sz w:val="20"/>
                <w:szCs w:val="20"/>
              </w:rPr>
              <w:sym w:font="Symbol" w:char="F0DE"/>
            </w:r>
            <w:r w:rsidRPr="001C653E">
              <w:rPr>
                <w:sz w:val="20"/>
                <w:szCs w:val="20"/>
              </w:rPr>
              <w:t>904</w:t>
            </w:r>
          </w:p>
        </w:tc>
      </w:tr>
      <w:tr w:rsidR="006B4F46" w:rsidRPr="001C653E" w14:paraId="75073B68" w14:textId="77777777" w:rsidTr="006B4F46">
        <w:trPr>
          <w:cantSplit/>
          <w:trHeight w:val="978"/>
        </w:trPr>
        <w:tc>
          <w:tcPr>
            <w:tcW w:w="674" w:type="dxa"/>
            <w:tcBorders>
              <w:top w:val="single" w:sz="6" w:space="0" w:color="auto"/>
              <w:left w:val="single" w:sz="6" w:space="0" w:color="auto"/>
              <w:bottom w:val="nil"/>
              <w:right w:val="single" w:sz="12" w:space="0" w:color="auto"/>
            </w:tcBorders>
          </w:tcPr>
          <w:p w14:paraId="7989A3FF" w14:textId="77777777" w:rsidR="006B4F46" w:rsidRPr="001C653E" w:rsidRDefault="006B4F46" w:rsidP="006C3963">
            <w:pPr>
              <w:numPr>
                <w:ilvl w:val="0"/>
                <w:numId w:val="30"/>
              </w:numPr>
              <w:jc w:val="both"/>
              <w:rPr>
                <w:sz w:val="20"/>
                <w:szCs w:val="20"/>
              </w:rPr>
            </w:pPr>
            <w:r w:rsidRPr="001C653E">
              <w:rPr>
                <w:sz w:val="20"/>
                <w:szCs w:val="20"/>
              </w:rPr>
              <w:t>a</w:t>
            </w:r>
          </w:p>
        </w:tc>
        <w:tc>
          <w:tcPr>
            <w:tcW w:w="4818" w:type="dxa"/>
            <w:gridSpan w:val="2"/>
            <w:tcBorders>
              <w:top w:val="single" w:sz="6" w:space="0" w:color="auto"/>
              <w:left w:val="single" w:sz="12" w:space="0" w:color="auto"/>
              <w:bottom w:val="nil"/>
            </w:tcBorders>
          </w:tcPr>
          <w:p w14:paraId="30656453" w14:textId="77777777" w:rsidR="006B4F46" w:rsidRPr="001C653E" w:rsidRDefault="006B4F46" w:rsidP="00031FCB">
            <w:pPr>
              <w:rPr>
                <w:rFonts w:ascii="ArhialkhanMJ" w:hAnsi="ArhialkhanMJ" w:cs="ArhialkhanMJ"/>
                <w:sz w:val="20"/>
                <w:szCs w:val="20"/>
              </w:rPr>
            </w:pPr>
            <w:r w:rsidRPr="001C653E">
              <w:rPr>
                <w:sz w:val="20"/>
                <w:szCs w:val="20"/>
                <w:u w:val="single"/>
              </w:rPr>
              <w:t>In your life</w:t>
            </w:r>
            <w:r w:rsidRPr="001C653E">
              <w:rPr>
                <w:sz w:val="20"/>
                <w:szCs w:val="20"/>
              </w:rPr>
              <w:t>, how many times were you injured by (any of) your husband(s)/? Would you say once or twice, several times or many times?</w:t>
            </w:r>
          </w:p>
          <w:p w14:paraId="3CC69334" w14:textId="77777777" w:rsidR="006B4F46" w:rsidRPr="001C653E" w:rsidRDefault="006B4F46" w:rsidP="007167BF">
            <w:pPr>
              <w:rPr>
                <w:sz w:val="20"/>
                <w:szCs w:val="20"/>
              </w:rPr>
            </w:pPr>
          </w:p>
          <w:p w14:paraId="2909FD92" w14:textId="77777777" w:rsidR="006B4F46" w:rsidRPr="001C653E" w:rsidRDefault="006B4F46" w:rsidP="007167BF">
            <w:pPr>
              <w:rPr>
                <w:rFonts w:ascii="SutonnyMJ" w:hAnsi="SutonnyMJ"/>
                <w:sz w:val="20"/>
                <w:szCs w:val="20"/>
              </w:rPr>
            </w:pPr>
            <w:r w:rsidRPr="001C653E">
              <w:rPr>
                <w:rFonts w:ascii="SutonnyMJ" w:hAnsi="SutonnyMJ"/>
                <w:sz w:val="20"/>
                <w:szCs w:val="20"/>
              </w:rPr>
              <w:t>mviv Rxe‡b Avcwb Kqevi Gme Kvi‡Y RLg n‡q‡Qb</w:t>
            </w:r>
            <w:r w:rsidRPr="001C653E">
              <w:rPr>
                <w:rFonts w:ascii="SutonnyMJ" w:hAnsi="SutonnyMJ" w:cs="ArhialkhanMJ"/>
                <w:sz w:val="20"/>
                <w:szCs w:val="20"/>
              </w:rPr>
              <w:t>?</w:t>
            </w:r>
            <w:r w:rsidRPr="001C653E">
              <w:rPr>
                <w:rFonts w:ascii="SutonnyMJ" w:hAnsi="SutonnyMJ"/>
                <w:sz w:val="20"/>
                <w:szCs w:val="20"/>
              </w:rPr>
              <w:t xml:space="preserve"> </w:t>
            </w:r>
          </w:p>
          <w:p w14:paraId="7F518F0B" w14:textId="77777777" w:rsidR="006B4F46" w:rsidRPr="001C653E" w:rsidRDefault="006B4F46" w:rsidP="000D60C1">
            <w:pPr>
              <w:rPr>
                <w:sz w:val="20"/>
                <w:szCs w:val="20"/>
              </w:rPr>
            </w:pPr>
            <w:r w:rsidRPr="001C653E">
              <w:rPr>
                <w:rFonts w:ascii="SutonnyMJ" w:hAnsi="SutonnyMJ" w:cs="ArhialkhanMJ"/>
                <w:sz w:val="20"/>
                <w:szCs w:val="20"/>
              </w:rPr>
              <w:t xml:space="preserve">GKevi, </w:t>
            </w:r>
            <w:r w:rsidRPr="001C653E">
              <w:rPr>
                <w:rFonts w:ascii="SutonnyMJ" w:hAnsi="SutonnyMJ" w:cs="SutonnyMJ"/>
                <w:sz w:val="20"/>
                <w:szCs w:val="20"/>
              </w:rPr>
              <w:t>K‡</w:t>
            </w:r>
            <w:r w:rsidRPr="001C653E">
              <w:rPr>
                <w:rFonts w:ascii="SutonnyMJ" w:hAnsi="SutonnyMJ"/>
                <w:sz w:val="20"/>
                <w:szCs w:val="20"/>
              </w:rPr>
              <w:t>qKevi bvwK</w:t>
            </w:r>
            <w:r w:rsidRPr="001C653E">
              <w:rPr>
                <w:rFonts w:ascii="SutonnyMJ" w:hAnsi="SutonnyMJ" w:cs="ArhialkhanMJ"/>
                <w:sz w:val="20"/>
                <w:szCs w:val="20"/>
              </w:rPr>
              <w:t xml:space="preserve"> </w:t>
            </w:r>
            <w:r w:rsidRPr="001C653E">
              <w:rPr>
                <w:rFonts w:ascii="SutonnyMJ" w:hAnsi="SutonnyMJ"/>
                <w:sz w:val="20"/>
                <w:szCs w:val="20"/>
              </w:rPr>
              <w:t>A‡bKevi</w:t>
            </w:r>
            <w:r w:rsidRPr="001C653E">
              <w:rPr>
                <w:rFonts w:ascii="SutonnyMJ" w:hAnsi="SutonnyMJ" w:cs="ArhialkhanMJ"/>
                <w:sz w:val="20"/>
                <w:szCs w:val="20"/>
              </w:rPr>
              <w:t>?</w:t>
            </w:r>
          </w:p>
        </w:tc>
        <w:tc>
          <w:tcPr>
            <w:tcW w:w="4255" w:type="dxa"/>
            <w:gridSpan w:val="6"/>
            <w:tcBorders>
              <w:top w:val="single" w:sz="6" w:space="0" w:color="auto"/>
              <w:left w:val="single" w:sz="6" w:space="0" w:color="auto"/>
              <w:bottom w:val="nil"/>
              <w:right w:val="single" w:sz="6" w:space="0" w:color="auto"/>
            </w:tcBorders>
          </w:tcPr>
          <w:p w14:paraId="76E9A45C" w14:textId="77777777" w:rsidR="006B4F46" w:rsidRPr="001C653E" w:rsidRDefault="006B4F46" w:rsidP="007167BF">
            <w:pPr>
              <w:pStyle w:val="BodyText"/>
              <w:tabs>
                <w:tab w:val="right" w:leader="dot" w:pos="3861"/>
              </w:tabs>
              <w:rPr>
                <w:b w:val="0"/>
                <w:sz w:val="20"/>
                <w:szCs w:val="20"/>
              </w:rPr>
            </w:pPr>
            <w:r w:rsidRPr="001C653E">
              <w:rPr>
                <w:b w:val="0"/>
                <w:sz w:val="20"/>
                <w:szCs w:val="20"/>
              </w:rPr>
              <w:t>ONCE/TWICE(</w:t>
            </w:r>
            <w:r w:rsidRPr="001C653E">
              <w:rPr>
                <w:rFonts w:ascii="SutonnyMJ" w:hAnsi="SutonnyMJ" w:cs="SutonnyMJ"/>
                <w:b w:val="0"/>
                <w:sz w:val="20"/>
                <w:szCs w:val="20"/>
              </w:rPr>
              <w:t>GKevi/`yevi</w:t>
            </w:r>
            <w:r w:rsidRPr="001C653E">
              <w:rPr>
                <w:b w:val="0"/>
                <w:sz w:val="20"/>
                <w:szCs w:val="20"/>
              </w:rPr>
              <w:t>)</w:t>
            </w:r>
            <w:r w:rsidRPr="001C653E">
              <w:rPr>
                <w:b w:val="0"/>
                <w:sz w:val="20"/>
                <w:szCs w:val="20"/>
              </w:rPr>
              <w:tab/>
              <w:t>1</w:t>
            </w:r>
          </w:p>
          <w:p w14:paraId="7C5357ED" w14:textId="77777777" w:rsidR="006B4F46" w:rsidRPr="001C653E" w:rsidRDefault="006B4F46" w:rsidP="007167BF">
            <w:pPr>
              <w:tabs>
                <w:tab w:val="right" w:leader="dot" w:pos="3861"/>
              </w:tabs>
              <w:rPr>
                <w:sz w:val="20"/>
                <w:szCs w:val="20"/>
              </w:rPr>
            </w:pPr>
            <w:r w:rsidRPr="001C653E">
              <w:rPr>
                <w:sz w:val="20"/>
                <w:szCs w:val="20"/>
              </w:rPr>
              <w:t>SEVERAL (3-5) TIMES(</w:t>
            </w:r>
            <w:r w:rsidRPr="001C653E">
              <w:rPr>
                <w:rFonts w:ascii="SutonnyMJ" w:hAnsi="SutonnyMJ" w:cs="SutonnyMJ"/>
                <w:sz w:val="20"/>
                <w:szCs w:val="20"/>
              </w:rPr>
              <w:t xml:space="preserve"> K‡qKevi</w:t>
            </w:r>
            <w:r w:rsidRPr="001C653E">
              <w:rPr>
                <w:rFonts w:ascii="SutonnyMJ" w:hAnsi="SutonnyMJ" w:cs="SutonnyMJ" w:hint="cs"/>
                <w:sz w:val="20"/>
                <w:szCs w:val="20"/>
                <w:cs/>
                <w:lang w:bidi="bn-BD"/>
              </w:rPr>
              <w:t>/</w:t>
            </w:r>
            <w:r w:rsidRPr="001C653E">
              <w:rPr>
                <w:rFonts w:ascii="SutonnyMJ" w:hAnsi="SutonnyMJ" w:cs="SutonnyMJ"/>
                <w:sz w:val="20"/>
                <w:szCs w:val="20"/>
              </w:rPr>
              <w:t>3-5 evi)</w:t>
            </w:r>
            <w:r w:rsidRPr="001C653E">
              <w:rPr>
                <w:sz w:val="20"/>
                <w:szCs w:val="20"/>
              </w:rPr>
              <w:tab/>
              <w:t>2</w:t>
            </w:r>
          </w:p>
          <w:p w14:paraId="24611EB4" w14:textId="77777777" w:rsidR="006B4F46" w:rsidRPr="001C653E" w:rsidRDefault="006B4F46" w:rsidP="007167BF">
            <w:pPr>
              <w:tabs>
                <w:tab w:val="right" w:leader="dot" w:pos="3861"/>
              </w:tabs>
              <w:rPr>
                <w:sz w:val="20"/>
                <w:szCs w:val="20"/>
              </w:rPr>
            </w:pPr>
            <w:r w:rsidRPr="001C653E">
              <w:rPr>
                <w:sz w:val="20"/>
                <w:szCs w:val="20"/>
              </w:rPr>
              <w:t>MANY (MORE THAN 5) TIMES(</w:t>
            </w:r>
            <w:r w:rsidRPr="001C653E">
              <w:rPr>
                <w:rFonts w:ascii="SutonnyMJ" w:hAnsi="SutonnyMJ"/>
                <w:sz w:val="20"/>
                <w:szCs w:val="20"/>
              </w:rPr>
              <w:t>A‡bKevi/</w:t>
            </w:r>
            <w:r w:rsidRPr="001C653E">
              <w:rPr>
                <w:rFonts w:ascii="SutonnyMJ" w:hAnsi="SutonnyMJ" w:cs="SutonnyMJ"/>
                <w:sz w:val="20"/>
                <w:szCs w:val="20"/>
              </w:rPr>
              <w:t>5 ev‡ii †ekx</w:t>
            </w:r>
            <w:r w:rsidRPr="001C653E">
              <w:rPr>
                <w:sz w:val="20"/>
                <w:szCs w:val="20"/>
              </w:rPr>
              <w:t>)</w:t>
            </w:r>
            <w:r w:rsidRPr="001C653E">
              <w:rPr>
                <w:sz w:val="20"/>
                <w:szCs w:val="20"/>
              </w:rPr>
              <w:tab/>
              <w:t>3</w:t>
            </w:r>
          </w:p>
          <w:p w14:paraId="3CE39FC1" w14:textId="77777777" w:rsidR="006B4F46" w:rsidRPr="001C653E" w:rsidRDefault="006B4F46" w:rsidP="007167BF">
            <w:pPr>
              <w:tabs>
                <w:tab w:val="right" w:leader="dot" w:pos="3861"/>
              </w:tabs>
              <w:rPr>
                <w:sz w:val="20"/>
                <w:szCs w:val="20"/>
              </w:rPr>
            </w:pPr>
            <w:r w:rsidRPr="001C653E">
              <w:rPr>
                <w:sz w:val="20"/>
                <w:szCs w:val="20"/>
              </w:rPr>
              <w:t>DON’T KNOW/DON’T REMEMBER(</w:t>
            </w:r>
            <w:r w:rsidRPr="001C653E">
              <w:rPr>
                <w:rFonts w:ascii="SutonnyMJ" w:hAnsi="SutonnyMJ"/>
                <w:sz w:val="20"/>
                <w:szCs w:val="20"/>
              </w:rPr>
              <w:t>Rvwb bv/ g‡b co‡Q bv</w:t>
            </w:r>
            <w:r w:rsidRPr="001C653E">
              <w:rPr>
                <w:sz w:val="20"/>
                <w:szCs w:val="20"/>
              </w:rPr>
              <w:t>)</w:t>
            </w:r>
            <w:r w:rsidRPr="001C653E">
              <w:rPr>
                <w:sz w:val="20"/>
                <w:szCs w:val="20"/>
              </w:rPr>
              <w:tab/>
              <w:t>8</w:t>
            </w:r>
          </w:p>
          <w:p w14:paraId="03748A15" w14:textId="77777777" w:rsidR="006B4F46" w:rsidRPr="001C653E" w:rsidRDefault="006B4F46" w:rsidP="007167BF">
            <w:pPr>
              <w:tabs>
                <w:tab w:val="right" w:leader="dot" w:pos="3861"/>
              </w:tabs>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sz w:val="20"/>
                <w:szCs w:val="20"/>
              </w:rPr>
              <w:tab/>
              <w:t>9</w:t>
            </w:r>
          </w:p>
        </w:tc>
        <w:tc>
          <w:tcPr>
            <w:tcW w:w="981" w:type="dxa"/>
            <w:tcBorders>
              <w:top w:val="single" w:sz="6" w:space="0" w:color="auto"/>
              <w:left w:val="single" w:sz="6" w:space="0" w:color="auto"/>
              <w:bottom w:val="nil"/>
              <w:right w:val="single" w:sz="6" w:space="0" w:color="auto"/>
            </w:tcBorders>
          </w:tcPr>
          <w:p w14:paraId="28E1E860" w14:textId="77777777" w:rsidR="006B4F46" w:rsidRPr="001C653E" w:rsidRDefault="006B4F46" w:rsidP="007167BF">
            <w:pPr>
              <w:tabs>
                <w:tab w:val="right" w:leader="dot" w:pos="3861"/>
              </w:tabs>
              <w:rPr>
                <w:sz w:val="20"/>
                <w:szCs w:val="20"/>
              </w:rPr>
            </w:pPr>
          </w:p>
          <w:p w14:paraId="7D9C6CCF" w14:textId="77777777" w:rsidR="006B4F46" w:rsidRPr="001C653E" w:rsidRDefault="006B4F46" w:rsidP="007167BF">
            <w:pPr>
              <w:pStyle w:val="CommentText"/>
              <w:tabs>
                <w:tab w:val="right" w:leader="dot" w:pos="3861"/>
              </w:tabs>
            </w:pPr>
          </w:p>
        </w:tc>
      </w:tr>
      <w:tr w:rsidR="006B4F46" w:rsidRPr="001C653E" w14:paraId="36A1C60B" w14:textId="77777777" w:rsidTr="006B4F46">
        <w:trPr>
          <w:cantSplit/>
          <w:trHeight w:val="539"/>
        </w:trPr>
        <w:tc>
          <w:tcPr>
            <w:tcW w:w="674" w:type="dxa"/>
            <w:tcBorders>
              <w:top w:val="single" w:sz="6" w:space="0" w:color="auto"/>
              <w:left w:val="single" w:sz="6" w:space="0" w:color="auto"/>
              <w:bottom w:val="nil"/>
              <w:right w:val="single" w:sz="12" w:space="0" w:color="auto"/>
            </w:tcBorders>
          </w:tcPr>
          <w:p w14:paraId="317EE883" w14:textId="77777777" w:rsidR="006B4F46" w:rsidRPr="001C653E" w:rsidRDefault="006B4F46" w:rsidP="006C3963">
            <w:pPr>
              <w:numPr>
                <w:ilvl w:val="0"/>
                <w:numId w:val="8"/>
              </w:numPr>
              <w:jc w:val="both"/>
              <w:rPr>
                <w:sz w:val="20"/>
                <w:szCs w:val="20"/>
              </w:rPr>
            </w:pPr>
            <w:r w:rsidRPr="001C653E">
              <w:rPr>
                <w:sz w:val="20"/>
                <w:szCs w:val="20"/>
              </w:rPr>
              <w:t>b</w:t>
            </w:r>
          </w:p>
        </w:tc>
        <w:tc>
          <w:tcPr>
            <w:tcW w:w="4818" w:type="dxa"/>
            <w:gridSpan w:val="2"/>
            <w:tcBorders>
              <w:top w:val="single" w:sz="6" w:space="0" w:color="auto"/>
              <w:left w:val="single" w:sz="12" w:space="0" w:color="auto"/>
              <w:bottom w:val="nil"/>
            </w:tcBorders>
          </w:tcPr>
          <w:p w14:paraId="6CAABA6F" w14:textId="77777777" w:rsidR="006B4F46" w:rsidRPr="001C653E" w:rsidRDefault="006B4F46" w:rsidP="007167BF">
            <w:pPr>
              <w:pStyle w:val="CommentText"/>
              <w:tabs>
                <w:tab w:val="right" w:leader="dot" w:pos="3861"/>
              </w:tabs>
            </w:pPr>
            <w:r w:rsidRPr="001C653E">
              <w:t xml:space="preserve"> Has this happened </w:t>
            </w:r>
            <w:r w:rsidRPr="001C653E">
              <w:rPr>
                <w:u w:val="single"/>
              </w:rPr>
              <w:t>in the past 12 months</w:t>
            </w:r>
            <w:r w:rsidRPr="001C653E">
              <w:t>?</w:t>
            </w:r>
          </w:p>
          <w:p w14:paraId="6CBF3426" w14:textId="77777777" w:rsidR="006B4F46" w:rsidRPr="001C653E" w:rsidRDefault="006B4F46" w:rsidP="007167BF">
            <w:pPr>
              <w:rPr>
                <w:rFonts w:ascii="ArhialkhanMJ" w:hAnsi="ArhialkhanMJ" w:cs="ArhialkhanMJ"/>
                <w:sz w:val="20"/>
                <w:szCs w:val="20"/>
              </w:rPr>
            </w:pPr>
            <w:r w:rsidRPr="001C653E">
              <w:rPr>
                <w:rFonts w:ascii="SutonnyMJ" w:hAnsi="SutonnyMJ"/>
                <w:sz w:val="20"/>
                <w:szCs w:val="20"/>
              </w:rPr>
              <w:t>MZ 12 gv‡m wK gvia‡ii Kvi‡Y RLg n‡q‡Qb?</w:t>
            </w:r>
          </w:p>
        </w:tc>
        <w:tc>
          <w:tcPr>
            <w:tcW w:w="4255" w:type="dxa"/>
            <w:gridSpan w:val="6"/>
            <w:tcBorders>
              <w:top w:val="single" w:sz="6" w:space="0" w:color="auto"/>
              <w:left w:val="single" w:sz="6" w:space="0" w:color="auto"/>
              <w:bottom w:val="nil"/>
              <w:right w:val="single" w:sz="6" w:space="0" w:color="auto"/>
            </w:tcBorders>
          </w:tcPr>
          <w:p w14:paraId="7E409182" w14:textId="77777777"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0E1B243C" w14:textId="77777777"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.................................................................2</w:t>
            </w:r>
          </w:p>
          <w:p w14:paraId="4249DCF3" w14:textId="77777777"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14:paraId="26AE373D" w14:textId="77777777"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lang w:val="en-US" w:bidi="bn-BD"/>
              </w:rPr>
              <w:t>.......................................................................</w:t>
            </w:r>
            <w:r w:rsidRPr="001C653E">
              <w:rPr>
                <w:sz w:val="20"/>
                <w:szCs w:val="20"/>
              </w:rPr>
              <w:t>9</w:t>
            </w:r>
          </w:p>
        </w:tc>
        <w:tc>
          <w:tcPr>
            <w:tcW w:w="981" w:type="dxa"/>
            <w:tcBorders>
              <w:top w:val="single" w:sz="6" w:space="0" w:color="auto"/>
              <w:left w:val="single" w:sz="6" w:space="0" w:color="auto"/>
              <w:bottom w:val="nil"/>
              <w:right w:val="single" w:sz="6" w:space="0" w:color="auto"/>
            </w:tcBorders>
          </w:tcPr>
          <w:p w14:paraId="0489D44A" w14:textId="77777777" w:rsidR="006B4F46" w:rsidRPr="001C653E" w:rsidRDefault="006B4F46" w:rsidP="007167BF">
            <w:pPr>
              <w:tabs>
                <w:tab w:val="right" w:leader="dot" w:pos="3861"/>
              </w:tabs>
              <w:jc w:val="both"/>
              <w:rPr>
                <w:sz w:val="20"/>
                <w:szCs w:val="20"/>
              </w:rPr>
            </w:pPr>
          </w:p>
        </w:tc>
      </w:tr>
      <w:tr w:rsidR="006B4F46" w:rsidRPr="001C653E" w14:paraId="7E6A0C3A" w14:textId="77777777" w:rsidTr="006B4F46">
        <w:trPr>
          <w:cantSplit/>
          <w:trHeight w:val="1859"/>
        </w:trPr>
        <w:tc>
          <w:tcPr>
            <w:tcW w:w="674" w:type="dxa"/>
            <w:vMerge w:val="restart"/>
            <w:tcBorders>
              <w:top w:val="single" w:sz="6" w:space="0" w:color="auto"/>
              <w:left w:val="single" w:sz="6" w:space="0" w:color="auto"/>
              <w:right w:val="single" w:sz="12" w:space="0" w:color="auto"/>
            </w:tcBorders>
          </w:tcPr>
          <w:p w14:paraId="77375F72" w14:textId="77777777" w:rsidR="006B4F46" w:rsidRPr="001C653E" w:rsidRDefault="006B4F46" w:rsidP="006C3963">
            <w:pPr>
              <w:numPr>
                <w:ilvl w:val="0"/>
                <w:numId w:val="8"/>
              </w:numPr>
              <w:jc w:val="both"/>
              <w:rPr>
                <w:sz w:val="20"/>
                <w:szCs w:val="20"/>
              </w:rPr>
            </w:pPr>
            <w:r w:rsidRPr="001C653E">
              <w:rPr>
                <w:sz w:val="20"/>
                <w:szCs w:val="20"/>
              </w:rPr>
              <w:t>a</w:t>
            </w:r>
          </w:p>
        </w:tc>
        <w:tc>
          <w:tcPr>
            <w:tcW w:w="2132" w:type="dxa"/>
            <w:vMerge w:val="restart"/>
            <w:tcBorders>
              <w:top w:val="single" w:sz="6" w:space="0" w:color="auto"/>
              <w:left w:val="single" w:sz="12" w:space="0" w:color="auto"/>
            </w:tcBorders>
          </w:tcPr>
          <w:p w14:paraId="2255953F" w14:textId="77777777" w:rsidR="006B4F46" w:rsidRPr="001C653E" w:rsidRDefault="006B4F46" w:rsidP="007167BF">
            <w:pPr>
              <w:rPr>
                <w:sz w:val="20"/>
                <w:szCs w:val="20"/>
              </w:rPr>
            </w:pPr>
          </w:p>
          <w:p w14:paraId="484B5D0A" w14:textId="77777777" w:rsidR="006B4F46" w:rsidRPr="001C653E" w:rsidRDefault="006B4F46" w:rsidP="007167BF">
            <w:pPr>
              <w:rPr>
                <w:sz w:val="20"/>
                <w:szCs w:val="20"/>
              </w:rPr>
            </w:pPr>
            <w:r w:rsidRPr="001C653E">
              <w:rPr>
                <w:sz w:val="20"/>
                <w:szCs w:val="20"/>
              </w:rPr>
              <w:t>What type of injury did you have?</w:t>
            </w:r>
          </w:p>
          <w:p w14:paraId="0E3D2998" w14:textId="77777777" w:rsidR="006B4F46" w:rsidRPr="001C653E" w:rsidRDefault="006B4F46" w:rsidP="007167BF">
            <w:pPr>
              <w:rPr>
                <w:rFonts w:ascii="SutonnyMJ" w:hAnsi="SutonnyMJ"/>
                <w:sz w:val="20"/>
                <w:szCs w:val="20"/>
              </w:rPr>
            </w:pPr>
            <w:r w:rsidRPr="001C653E">
              <w:rPr>
                <w:rFonts w:ascii="SutonnyMJ" w:hAnsi="SutonnyMJ"/>
                <w:sz w:val="20"/>
                <w:szCs w:val="20"/>
              </w:rPr>
              <w:t xml:space="preserve">Avcbvi wK ai‡bi RLg n‡qwQj? </w:t>
            </w:r>
          </w:p>
          <w:p w14:paraId="5B716157" w14:textId="77777777" w:rsidR="006B4F46" w:rsidRPr="001C653E" w:rsidRDefault="006B4F46" w:rsidP="007167BF">
            <w:pPr>
              <w:rPr>
                <w:rFonts w:ascii="ArhialkhanMJ" w:hAnsi="ArhialkhanMJ" w:cs="ArhialkhanMJ"/>
                <w:sz w:val="20"/>
                <w:szCs w:val="20"/>
              </w:rPr>
            </w:pPr>
            <w:r w:rsidRPr="001C653E">
              <w:rPr>
                <w:sz w:val="20"/>
                <w:szCs w:val="20"/>
              </w:rPr>
              <w:t>Please mention any injury due to (any of) your husband/partners acts, no matter how long ago it happened.</w:t>
            </w:r>
          </w:p>
          <w:p w14:paraId="27B03E7E" w14:textId="77777777" w:rsidR="006B4F46" w:rsidRPr="001C653E" w:rsidRDefault="006B4F46" w:rsidP="007167BF">
            <w:pPr>
              <w:rPr>
                <w:rFonts w:ascii="SutonnyMJ" w:hAnsi="SutonnyMJ" w:cs="ArhialkhanMJ"/>
                <w:sz w:val="20"/>
                <w:szCs w:val="20"/>
              </w:rPr>
            </w:pPr>
            <w:r w:rsidRPr="001C653E">
              <w:rPr>
                <w:rFonts w:ascii="SutonnyMJ" w:hAnsi="SutonnyMJ"/>
                <w:sz w:val="20"/>
                <w:szCs w:val="20"/>
              </w:rPr>
              <w:t>Avcwb</w:t>
            </w:r>
            <w:r w:rsidRPr="001C653E">
              <w:rPr>
                <w:rFonts w:ascii="SutonnyMJ" w:hAnsi="SutonnyMJ" w:cs="ArhialkhanMJ"/>
                <w:sz w:val="20"/>
                <w:szCs w:val="20"/>
              </w:rPr>
              <w:t xml:space="preserve"> wK ai‡bi AvNvZ cÖvcÍ n‡q‡Qb Zv `qv K‡i D‡jøL Kiæb Zv hZ w`b Av‡MB NUyK bv †Kb|</w:t>
            </w:r>
          </w:p>
          <w:p w14:paraId="2F5A333A" w14:textId="77777777" w:rsidR="006B4F46" w:rsidRPr="001C653E" w:rsidRDefault="006B4F46" w:rsidP="007167BF">
            <w:pPr>
              <w:rPr>
                <w:sz w:val="20"/>
                <w:szCs w:val="20"/>
              </w:rPr>
            </w:pPr>
          </w:p>
          <w:p w14:paraId="326C0E8A" w14:textId="77777777" w:rsidR="006B4F46" w:rsidRPr="001C653E" w:rsidRDefault="006B4F46" w:rsidP="007167BF">
            <w:pPr>
              <w:rPr>
                <w:sz w:val="20"/>
                <w:szCs w:val="20"/>
              </w:rPr>
            </w:pPr>
            <w:r w:rsidRPr="001C653E">
              <w:rPr>
                <w:sz w:val="20"/>
                <w:szCs w:val="20"/>
              </w:rPr>
              <w:t>MARK ALL THAT APPLY</w:t>
            </w:r>
          </w:p>
          <w:p w14:paraId="76768F22" w14:textId="77777777" w:rsidR="006B4F46" w:rsidRPr="001C653E" w:rsidRDefault="006B4F46" w:rsidP="007167BF">
            <w:pPr>
              <w:rPr>
                <w:rFonts w:ascii="Arial" w:hAnsi="Arial" w:cs="Arial"/>
                <w:sz w:val="20"/>
                <w:szCs w:val="20"/>
              </w:rPr>
            </w:pPr>
            <w:r w:rsidRPr="001C653E">
              <w:rPr>
                <w:rFonts w:ascii="SutonnyMJ" w:hAnsi="SutonnyMJ" w:cs="Arial"/>
                <w:sz w:val="20"/>
                <w:szCs w:val="20"/>
              </w:rPr>
              <w:t>cÖ‡hvR¨ mKj DËi wPwýZ</w:t>
            </w:r>
            <w:r w:rsidRPr="001C653E">
              <w:rPr>
                <w:rFonts w:ascii="SutonnyMJ" w:hAnsi="SutonnyMJ" w:cs="Arial"/>
                <w:b/>
                <w:sz w:val="20"/>
                <w:szCs w:val="20"/>
              </w:rPr>
              <w:t xml:space="preserve"> </w:t>
            </w:r>
            <w:r w:rsidRPr="001C653E">
              <w:rPr>
                <w:rFonts w:ascii="SutonnyMJ" w:hAnsi="SutonnyMJ" w:cs="Arial"/>
                <w:sz w:val="20"/>
                <w:szCs w:val="20"/>
              </w:rPr>
              <w:t>Kiæb</w:t>
            </w:r>
          </w:p>
          <w:p w14:paraId="3D5E04BC" w14:textId="77777777" w:rsidR="006B4F46" w:rsidRPr="001C653E" w:rsidRDefault="006B4F46" w:rsidP="007167BF">
            <w:pPr>
              <w:rPr>
                <w:sz w:val="20"/>
                <w:szCs w:val="20"/>
              </w:rPr>
            </w:pPr>
          </w:p>
          <w:p w14:paraId="5AE88406" w14:textId="77777777" w:rsidR="006B4F46" w:rsidRPr="001C653E" w:rsidRDefault="006B4F46" w:rsidP="007167BF">
            <w:pPr>
              <w:rPr>
                <w:sz w:val="20"/>
                <w:szCs w:val="20"/>
              </w:rPr>
            </w:pPr>
          </w:p>
          <w:p w14:paraId="251DD151" w14:textId="77777777" w:rsidR="006B4F46" w:rsidRPr="001C653E" w:rsidRDefault="006B4F46" w:rsidP="007167BF">
            <w:pPr>
              <w:rPr>
                <w:sz w:val="20"/>
                <w:szCs w:val="20"/>
              </w:rPr>
            </w:pPr>
            <w:r w:rsidRPr="001C653E">
              <w:rPr>
                <w:sz w:val="20"/>
                <w:szCs w:val="20"/>
              </w:rPr>
              <w:t xml:space="preserve">PROBE: </w:t>
            </w:r>
          </w:p>
          <w:p w14:paraId="03F3E2ED" w14:textId="77777777" w:rsidR="006B4F46" w:rsidRPr="001C653E" w:rsidRDefault="006B4F46" w:rsidP="007167BF">
            <w:pPr>
              <w:pStyle w:val="CommentText"/>
            </w:pPr>
            <w:r w:rsidRPr="001C653E">
              <w:t>Any other injury?</w:t>
            </w:r>
          </w:p>
          <w:p w14:paraId="3E55510D" w14:textId="77777777" w:rsidR="006B4F46" w:rsidRPr="001C653E" w:rsidRDefault="006B4F46" w:rsidP="00B4371A">
            <w:pPr>
              <w:rPr>
                <w:rFonts w:ascii="SutonnyMJ" w:hAnsi="SutonnyMJ" w:cs="Arial"/>
                <w:sz w:val="20"/>
                <w:szCs w:val="20"/>
              </w:rPr>
            </w:pPr>
            <w:r w:rsidRPr="001C653E">
              <w:rPr>
                <w:rFonts w:ascii="SutonnyMJ" w:hAnsi="SutonnyMJ" w:cs="Arial"/>
                <w:sz w:val="20"/>
                <w:szCs w:val="20"/>
              </w:rPr>
              <w:t xml:space="preserve">†cÖve Kiæb: </w:t>
            </w:r>
          </w:p>
          <w:p w14:paraId="6A1326FA" w14:textId="77777777" w:rsidR="006B4F46" w:rsidRPr="001C653E" w:rsidRDefault="006B4F46" w:rsidP="00B4371A">
            <w:r w:rsidRPr="001C653E">
              <w:rPr>
                <w:rFonts w:ascii="SutonnyMJ" w:hAnsi="SutonnyMJ" w:cs="Arial"/>
                <w:sz w:val="20"/>
                <w:szCs w:val="20"/>
              </w:rPr>
              <w:t>Avi †Kvb iK‡gi RLg n‡qwQj wKbv?</w:t>
            </w:r>
          </w:p>
        </w:tc>
        <w:tc>
          <w:tcPr>
            <w:tcW w:w="4049" w:type="dxa"/>
            <w:gridSpan w:val="3"/>
            <w:vMerge w:val="restart"/>
            <w:tcBorders>
              <w:top w:val="single" w:sz="6" w:space="0" w:color="auto"/>
              <w:left w:val="single" w:sz="6" w:space="0" w:color="auto"/>
              <w:right w:val="single" w:sz="6" w:space="0" w:color="auto"/>
            </w:tcBorders>
          </w:tcPr>
          <w:p w14:paraId="7BCB3B0E" w14:textId="77777777" w:rsidR="006B4F46" w:rsidRPr="001C653E" w:rsidRDefault="006B4F46" w:rsidP="007167BF">
            <w:pPr>
              <w:pStyle w:val="CommentText"/>
              <w:tabs>
                <w:tab w:val="right" w:leader="dot" w:pos="3861"/>
              </w:tabs>
            </w:pPr>
          </w:p>
          <w:p w14:paraId="3EA57A0D" w14:textId="77777777" w:rsidR="006B4F46" w:rsidRPr="001C653E" w:rsidRDefault="006B4F46" w:rsidP="007167BF">
            <w:pPr>
              <w:pStyle w:val="CommentText"/>
              <w:tabs>
                <w:tab w:val="right" w:leader="dot" w:pos="3861"/>
              </w:tabs>
            </w:pPr>
          </w:p>
          <w:p w14:paraId="6D482933" w14:textId="77777777" w:rsidR="006B4F46" w:rsidRPr="001C653E" w:rsidRDefault="006B4F46" w:rsidP="007167BF">
            <w:pPr>
              <w:pStyle w:val="CommentText"/>
              <w:tabs>
                <w:tab w:val="right" w:leader="dot" w:pos="3861"/>
              </w:tabs>
            </w:pPr>
          </w:p>
          <w:p w14:paraId="046179A0" w14:textId="77777777" w:rsidR="006B4F46" w:rsidRPr="001C653E" w:rsidRDefault="006B4F46" w:rsidP="007167BF">
            <w:pPr>
              <w:pStyle w:val="CommentText"/>
              <w:tabs>
                <w:tab w:val="right" w:leader="dot" w:pos="3861"/>
              </w:tabs>
            </w:pPr>
          </w:p>
          <w:p w14:paraId="2A83986A" w14:textId="77777777" w:rsidR="006B4F46" w:rsidRPr="001C653E" w:rsidRDefault="006B4F46" w:rsidP="007167BF">
            <w:pPr>
              <w:pStyle w:val="CommentText"/>
              <w:tabs>
                <w:tab w:val="right" w:leader="dot" w:pos="3861"/>
              </w:tabs>
            </w:pPr>
          </w:p>
          <w:p w14:paraId="157AD135" w14:textId="77777777" w:rsidR="006B4F46" w:rsidRPr="001C653E" w:rsidRDefault="006B4F46" w:rsidP="007167BF">
            <w:pPr>
              <w:pStyle w:val="CommentText"/>
              <w:tabs>
                <w:tab w:val="right" w:leader="dot" w:pos="3861"/>
              </w:tabs>
            </w:pPr>
          </w:p>
          <w:p w14:paraId="23B8A8A9" w14:textId="77777777" w:rsidR="006B4F46" w:rsidRPr="001C653E" w:rsidRDefault="006B4F46" w:rsidP="007167BF">
            <w:pPr>
              <w:pStyle w:val="CommentText"/>
              <w:tabs>
                <w:tab w:val="right" w:leader="dot" w:pos="3861"/>
              </w:tabs>
            </w:pPr>
          </w:p>
          <w:p w14:paraId="7E2B1D07" w14:textId="77777777" w:rsidR="006B4F46" w:rsidRPr="001C653E" w:rsidRDefault="006B4F46" w:rsidP="007167BF">
            <w:pPr>
              <w:pStyle w:val="CommentText"/>
              <w:tabs>
                <w:tab w:val="right" w:leader="dot" w:pos="3861"/>
              </w:tabs>
            </w:pPr>
          </w:p>
          <w:p w14:paraId="57059A3D" w14:textId="77777777" w:rsidR="006B4F46" w:rsidRPr="001C653E" w:rsidRDefault="006B4F46" w:rsidP="007167BF">
            <w:pPr>
              <w:pStyle w:val="CommentText"/>
              <w:tabs>
                <w:tab w:val="right" w:leader="dot" w:pos="3861"/>
              </w:tabs>
            </w:pPr>
          </w:p>
          <w:p w14:paraId="0CFB0A61" w14:textId="77777777" w:rsidR="006B4F46" w:rsidRPr="001C653E" w:rsidRDefault="006B4F46" w:rsidP="007167BF">
            <w:pPr>
              <w:pStyle w:val="CommentText"/>
              <w:tabs>
                <w:tab w:val="right" w:leader="dot" w:pos="3861"/>
              </w:tabs>
            </w:pPr>
          </w:p>
          <w:p w14:paraId="15C9D427" w14:textId="77777777" w:rsidR="006B4F46" w:rsidRPr="001C653E" w:rsidRDefault="006B4F46" w:rsidP="007167BF">
            <w:pPr>
              <w:pStyle w:val="CommentText"/>
              <w:tabs>
                <w:tab w:val="right" w:leader="dot" w:pos="3861"/>
              </w:tabs>
            </w:pPr>
          </w:p>
        </w:tc>
        <w:tc>
          <w:tcPr>
            <w:tcW w:w="2892" w:type="dxa"/>
            <w:gridSpan w:val="4"/>
            <w:tcBorders>
              <w:top w:val="single" w:sz="6" w:space="0" w:color="auto"/>
              <w:left w:val="single" w:sz="6" w:space="0" w:color="auto"/>
              <w:bottom w:val="single" w:sz="4" w:space="0" w:color="auto"/>
              <w:right w:val="single" w:sz="6" w:space="0" w:color="auto"/>
            </w:tcBorders>
          </w:tcPr>
          <w:p w14:paraId="7ADC9662" w14:textId="77777777" w:rsidR="006B4F46" w:rsidRPr="001C653E" w:rsidRDefault="006B4F46" w:rsidP="006C3963">
            <w:pPr>
              <w:pStyle w:val="CommentText"/>
              <w:numPr>
                <w:ilvl w:val="0"/>
                <w:numId w:val="57"/>
              </w:numPr>
              <w:tabs>
                <w:tab w:val="right" w:leader="dot" w:pos="3861"/>
              </w:tabs>
              <w:rPr>
                <w:rFonts w:cs="Vrinda"/>
                <w:cs/>
                <w:lang w:bidi="bn-BD"/>
              </w:rPr>
            </w:pPr>
            <w:r w:rsidRPr="001C653E">
              <w:t xml:space="preserve">ONLY ASK FOR RESPONSES MARKED IN 903a: </w:t>
            </w:r>
          </w:p>
          <w:p w14:paraId="7B8232F8" w14:textId="77777777" w:rsidR="006B4F46" w:rsidRPr="001C653E" w:rsidRDefault="006B4F46" w:rsidP="00FB0BE4">
            <w:pPr>
              <w:rPr>
                <w:rFonts w:ascii="SutonnyMJ" w:hAnsi="SutonnyMJ"/>
                <w:sz w:val="20"/>
                <w:szCs w:val="20"/>
              </w:rPr>
            </w:pPr>
            <w:r w:rsidRPr="001C653E">
              <w:rPr>
                <w:rFonts w:ascii="SutonnyMJ" w:hAnsi="SutonnyMJ"/>
                <w:sz w:val="20"/>
                <w:szCs w:val="20"/>
              </w:rPr>
              <w:t xml:space="preserve">ïaygvÎ </w:t>
            </w:r>
            <w:r w:rsidRPr="001C653E">
              <w:rPr>
                <w:sz w:val="20"/>
                <w:szCs w:val="20"/>
              </w:rPr>
              <w:t>903a</w:t>
            </w:r>
            <w:r w:rsidRPr="001C653E">
              <w:rPr>
                <w:rFonts w:ascii="SutonnyMJ" w:hAnsi="SutonnyMJ"/>
                <w:sz w:val="20"/>
                <w:szCs w:val="20"/>
              </w:rPr>
              <w:t xml:space="preserve"> †Z D‡jøLK…Z DË‡ii Rb¨ Rvb‡Z Pvb|  </w:t>
            </w:r>
          </w:p>
          <w:p w14:paraId="4CEA6095" w14:textId="77777777" w:rsidR="006B4F46" w:rsidRPr="001C653E" w:rsidRDefault="006B4F46" w:rsidP="007167BF">
            <w:pPr>
              <w:pStyle w:val="CommentText"/>
              <w:tabs>
                <w:tab w:val="right" w:leader="dot" w:pos="3861"/>
              </w:tabs>
              <w:rPr>
                <w:u w:val="single"/>
              </w:rPr>
            </w:pPr>
            <w:r w:rsidRPr="001C653E">
              <w:t xml:space="preserve">Has this happened </w:t>
            </w:r>
            <w:r w:rsidRPr="001C653E">
              <w:rPr>
                <w:u w:val="single"/>
              </w:rPr>
              <w:t>in the past 12 months?</w:t>
            </w:r>
          </w:p>
          <w:p w14:paraId="56882425" w14:textId="77777777" w:rsidR="006B4F46" w:rsidRPr="001C653E" w:rsidRDefault="006B4F46" w:rsidP="007167BF">
            <w:pPr>
              <w:rPr>
                <w:lang w:val="en-US"/>
              </w:rPr>
            </w:pPr>
            <w:r w:rsidRPr="001C653E">
              <w:rPr>
                <w:rFonts w:ascii="SutonnyMJ" w:hAnsi="SutonnyMJ"/>
                <w:sz w:val="20"/>
                <w:szCs w:val="20"/>
              </w:rPr>
              <w:t>MZ 12 gv‡m wK Ggb N‡U‡Q?</w:t>
            </w:r>
          </w:p>
        </w:tc>
        <w:tc>
          <w:tcPr>
            <w:tcW w:w="981" w:type="dxa"/>
            <w:vMerge w:val="restart"/>
            <w:tcBorders>
              <w:top w:val="single" w:sz="6" w:space="0" w:color="auto"/>
              <w:left w:val="single" w:sz="6" w:space="0" w:color="auto"/>
              <w:right w:val="single" w:sz="6" w:space="0" w:color="auto"/>
            </w:tcBorders>
          </w:tcPr>
          <w:p w14:paraId="3FDF8E7C" w14:textId="77777777" w:rsidR="006B4F46" w:rsidRPr="001C653E" w:rsidRDefault="006B4F46" w:rsidP="007167BF">
            <w:pPr>
              <w:tabs>
                <w:tab w:val="right" w:leader="dot" w:pos="3861"/>
              </w:tabs>
              <w:jc w:val="both"/>
              <w:rPr>
                <w:sz w:val="20"/>
                <w:szCs w:val="20"/>
              </w:rPr>
            </w:pPr>
          </w:p>
        </w:tc>
      </w:tr>
      <w:tr w:rsidR="006B4F46" w:rsidRPr="001C653E" w14:paraId="4AB17D8D" w14:textId="77777777" w:rsidTr="006B4F46">
        <w:trPr>
          <w:cantSplit/>
          <w:trHeight w:val="534"/>
        </w:trPr>
        <w:tc>
          <w:tcPr>
            <w:tcW w:w="674" w:type="dxa"/>
            <w:vMerge/>
            <w:tcBorders>
              <w:top w:val="single" w:sz="6" w:space="0" w:color="auto"/>
              <w:left w:val="single" w:sz="6" w:space="0" w:color="auto"/>
              <w:right w:val="single" w:sz="12" w:space="0" w:color="auto"/>
            </w:tcBorders>
          </w:tcPr>
          <w:p w14:paraId="4563FD76" w14:textId="77777777" w:rsidR="006B4F46" w:rsidRPr="001C653E" w:rsidRDefault="006B4F46" w:rsidP="006C3963">
            <w:pPr>
              <w:numPr>
                <w:ilvl w:val="0"/>
                <w:numId w:val="8"/>
              </w:numPr>
              <w:jc w:val="both"/>
              <w:rPr>
                <w:sz w:val="20"/>
                <w:szCs w:val="20"/>
              </w:rPr>
            </w:pPr>
          </w:p>
        </w:tc>
        <w:tc>
          <w:tcPr>
            <w:tcW w:w="2132" w:type="dxa"/>
            <w:vMerge/>
            <w:tcBorders>
              <w:top w:val="single" w:sz="6" w:space="0" w:color="auto"/>
              <w:left w:val="single" w:sz="12" w:space="0" w:color="auto"/>
            </w:tcBorders>
          </w:tcPr>
          <w:p w14:paraId="27FF8364" w14:textId="77777777" w:rsidR="006B4F46" w:rsidRPr="001C653E" w:rsidRDefault="006B4F46" w:rsidP="007167BF">
            <w:pPr>
              <w:rPr>
                <w:sz w:val="20"/>
                <w:szCs w:val="20"/>
              </w:rPr>
            </w:pPr>
          </w:p>
        </w:tc>
        <w:tc>
          <w:tcPr>
            <w:tcW w:w="4049" w:type="dxa"/>
            <w:gridSpan w:val="3"/>
            <w:vMerge/>
            <w:tcBorders>
              <w:left w:val="single" w:sz="6" w:space="0" w:color="auto"/>
              <w:bottom w:val="single" w:sz="4" w:space="0" w:color="auto"/>
              <w:right w:val="single" w:sz="6" w:space="0" w:color="auto"/>
            </w:tcBorders>
          </w:tcPr>
          <w:p w14:paraId="10605FE8" w14:textId="77777777" w:rsidR="006B4F46" w:rsidRPr="001C653E" w:rsidRDefault="006B4F46" w:rsidP="007167BF">
            <w:pPr>
              <w:pStyle w:val="CommentText"/>
              <w:tabs>
                <w:tab w:val="right" w:leader="dot" w:pos="3861"/>
              </w:tabs>
            </w:pPr>
          </w:p>
        </w:tc>
        <w:tc>
          <w:tcPr>
            <w:tcW w:w="763" w:type="dxa"/>
            <w:tcBorders>
              <w:top w:val="single" w:sz="4" w:space="0" w:color="auto"/>
              <w:left w:val="single" w:sz="6" w:space="0" w:color="auto"/>
              <w:bottom w:val="single" w:sz="4" w:space="0" w:color="auto"/>
              <w:right w:val="single" w:sz="4" w:space="0" w:color="auto"/>
            </w:tcBorders>
          </w:tcPr>
          <w:p w14:paraId="5C4C132F" w14:textId="77777777" w:rsidR="006B4F46" w:rsidRPr="001C653E" w:rsidRDefault="006B4F46" w:rsidP="008A7A0A">
            <w:pPr>
              <w:pStyle w:val="CommentText"/>
              <w:tabs>
                <w:tab w:val="right" w:leader="dot" w:pos="3861"/>
              </w:tabs>
              <w:jc w:val="center"/>
            </w:pPr>
            <w:r w:rsidRPr="001C653E">
              <w:t>YES</w:t>
            </w:r>
          </w:p>
          <w:p w14:paraId="6D88CBFC" w14:textId="77777777" w:rsidR="006B4F46" w:rsidRPr="001C653E" w:rsidRDefault="006B4F46" w:rsidP="008A7A0A">
            <w:pPr>
              <w:pStyle w:val="CommentText"/>
              <w:tabs>
                <w:tab w:val="right" w:leader="dot" w:pos="3861"/>
              </w:tabs>
              <w:jc w:val="center"/>
              <w:rPr>
                <w:rFonts w:ascii="SutonnyMJ" w:hAnsi="SutonnyMJ" w:cs="Vrinda"/>
                <w:cs/>
                <w:lang w:bidi="bn-BD"/>
              </w:rPr>
            </w:pPr>
            <w:r w:rsidRPr="001C653E">
              <w:rPr>
                <w:rFonts w:ascii="SutonnyMJ" w:hAnsi="SutonnyMJ" w:cs="SutonnyMJ" w:hint="cs"/>
                <w:cs/>
                <w:lang w:bidi="bn-BD"/>
              </w:rPr>
              <w:t>(</w:t>
            </w:r>
            <w:r w:rsidRPr="001C653E">
              <w:rPr>
                <w:rFonts w:ascii="SutonnyMJ" w:hAnsi="SutonnyMJ" w:cs="SutonnyMJ"/>
                <w:lang w:bidi="bn-BD"/>
              </w:rPr>
              <w:t>nu¨v</w:t>
            </w:r>
            <w:r w:rsidRPr="001C653E">
              <w:rPr>
                <w:rFonts w:ascii="SutonnyMJ" w:hAnsi="SutonnyMJ" w:cs="SutonnyMJ" w:hint="cs"/>
                <w:cs/>
                <w:lang w:bidi="bn-BD"/>
              </w:rPr>
              <w:t>)</w:t>
            </w:r>
          </w:p>
        </w:tc>
        <w:tc>
          <w:tcPr>
            <w:tcW w:w="992" w:type="dxa"/>
            <w:tcBorders>
              <w:top w:val="single" w:sz="4" w:space="0" w:color="auto"/>
              <w:left w:val="single" w:sz="4" w:space="0" w:color="auto"/>
              <w:bottom w:val="single" w:sz="4" w:space="0" w:color="auto"/>
              <w:right w:val="single" w:sz="4" w:space="0" w:color="auto"/>
            </w:tcBorders>
          </w:tcPr>
          <w:p w14:paraId="3406818D" w14:textId="77777777" w:rsidR="006B4F46" w:rsidRPr="001C653E" w:rsidRDefault="006B4F46" w:rsidP="008A7A0A">
            <w:pPr>
              <w:pStyle w:val="CommentText"/>
              <w:tabs>
                <w:tab w:val="right" w:leader="dot" w:pos="3861"/>
              </w:tabs>
              <w:jc w:val="center"/>
            </w:pPr>
            <w:r w:rsidRPr="001C653E">
              <w:t>NO</w:t>
            </w:r>
          </w:p>
          <w:p w14:paraId="78A4D390" w14:textId="77777777" w:rsidR="006B4F46" w:rsidRPr="001C653E" w:rsidRDefault="006B4F46" w:rsidP="008A7A0A">
            <w:pPr>
              <w:pStyle w:val="CommentText"/>
              <w:tabs>
                <w:tab w:val="right" w:leader="dot" w:pos="3861"/>
              </w:tabs>
              <w:jc w:val="center"/>
              <w:rPr>
                <w:rFonts w:ascii="SutonnyMJ" w:hAnsi="SutonnyMJ" w:cs="Vrinda"/>
                <w:cs/>
                <w:lang w:bidi="bn-BD"/>
              </w:rPr>
            </w:pPr>
            <w:r w:rsidRPr="001C653E">
              <w:rPr>
                <w:rFonts w:ascii="SutonnyMJ" w:hAnsi="SutonnyMJ" w:cs="SutonnyMJ" w:hint="cs"/>
                <w:cs/>
                <w:lang w:bidi="bn-BD"/>
              </w:rPr>
              <w:t>(</w:t>
            </w:r>
            <w:r w:rsidRPr="001C653E">
              <w:rPr>
                <w:rFonts w:ascii="SutonnyMJ" w:hAnsi="SutonnyMJ" w:cs="SutonnyMJ"/>
                <w:lang w:bidi="bn-BD"/>
              </w:rPr>
              <w:t>bv</w:t>
            </w:r>
            <w:r w:rsidRPr="001C653E">
              <w:rPr>
                <w:rFonts w:ascii="SutonnyMJ" w:hAnsi="SutonnyMJ" w:cs="SutonnyMJ" w:hint="cs"/>
                <w:cs/>
                <w:lang w:bidi="bn-BD"/>
              </w:rPr>
              <w:t>)</w:t>
            </w:r>
          </w:p>
        </w:tc>
        <w:tc>
          <w:tcPr>
            <w:tcW w:w="1137" w:type="dxa"/>
            <w:gridSpan w:val="2"/>
            <w:tcBorders>
              <w:top w:val="single" w:sz="4" w:space="0" w:color="auto"/>
              <w:left w:val="single" w:sz="4" w:space="0" w:color="auto"/>
              <w:bottom w:val="single" w:sz="4" w:space="0" w:color="auto"/>
              <w:right w:val="single" w:sz="6" w:space="0" w:color="auto"/>
            </w:tcBorders>
          </w:tcPr>
          <w:p w14:paraId="6655373E" w14:textId="77777777" w:rsidR="006B4F46" w:rsidRPr="001C653E" w:rsidRDefault="006B4F46" w:rsidP="008A7A0A">
            <w:pPr>
              <w:pStyle w:val="CommentText"/>
              <w:tabs>
                <w:tab w:val="right" w:leader="dot" w:pos="3861"/>
              </w:tabs>
              <w:jc w:val="center"/>
            </w:pPr>
            <w:r w:rsidRPr="001C653E">
              <w:t>DK</w:t>
            </w:r>
          </w:p>
          <w:p w14:paraId="6E353025" w14:textId="77777777" w:rsidR="006B4F46" w:rsidRPr="001C653E" w:rsidRDefault="006B4F46" w:rsidP="008A7A0A">
            <w:pPr>
              <w:pStyle w:val="CommentText"/>
              <w:tabs>
                <w:tab w:val="right" w:leader="dot" w:pos="3861"/>
              </w:tabs>
              <w:jc w:val="center"/>
              <w:rPr>
                <w:rFonts w:cs="Vrinda"/>
                <w:cs/>
                <w:lang w:bidi="bn-BD"/>
              </w:rPr>
            </w:pPr>
            <w:r w:rsidRPr="001C653E">
              <w:rPr>
                <w:rFonts w:ascii="SutonnyMJ" w:hAnsi="SutonnyMJ" w:cs="SutonnyMJ"/>
                <w:lang w:val="en-US" w:bidi="bn-BD"/>
              </w:rPr>
              <w:t>(</w:t>
            </w:r>
            <w:r w:rsidRPr="001C653E">
              <w:rPr>
                <w:rFonts w:ascii="SutonnyMJ" w:hAnsi="SutonnyMJ"/>
              </w:rPr>
              <w:t>Rvwbbv</w:t>
            </w:r>
            <w:r w:rsidRPr="001C653E">
              <w:rPr>
                <w:rFonts w:ascii="SutonnyMJ" w:hAnsi="SutonnyMJ" w:cs="SutonnyMJ"/>
                <w:lang w:bidi="bn-BD"/>
              </w:rPr>
              <w:t>)</w:t>
            </w:r>
          </w:p>
        </w:tc>
        <w:tc>
          <w:tcPr>
            <w:tcW w:w="981" w:type="dxa"/>
            <w:vMerge/>
            <w:tcBorders>
              <w:top w:val="single" w:sz="6" w:space="0" w:color="auto"/>
              <w:left w:val="single" w:sz="6" w:space="0" w:color="auto"/>
              <w:right w:val="single" w:sz="6" w:space="0" w:color="auto"/>
            </w:tcBorders>
          </w:tcPr>
          <w:p w14:paraId="0984E77E" w14:textId="77777777" w:rsidR="006B4F46" w:rsidRPr="001C653E" w:rsidRDefault="006B4F46" w:rsidP="00A428B6">
            <w:pPr>
              <w:pStyle w:val="CommentText"/>
            </w:pPr>
          </w:p>
        </w:tc>
      </w:tr>
      <w:tr w:rsidR="006B4F46" w:rsidRPr="001C653E" w14:paraId="15121BF5" w14:textId="77777777" w:rsidTr="006B4F46">
        <w:trPr>
          <w:cantSplit/>
          <w:trHeight w:val="494"/>
        </w:trPr>
        <w:tc>
          <w:tcPr>
            <w:tcW w:w="674" w:type="dxa"/>
            <w:vMerge/>
            <w:tcBorders>
              <w:left w:val="single" w:sz="6" w:space="0" w:color="auto"/>
              <w:right w:val="single" w:sz="12" w:space="0" w:color="auto"/>
            </w:tcBorders>
          </w:tcPr>
          <w:p w14:paraId="162A6D95"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14:paraId="74BA9B0F"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14:paraId="35DB758D" w14:textId="77777777" w:rsidR="006B4F46" w:rsidRPr="001C653E" w:rsidRDefault="006B4F46" w:rsidP="007167BF">
            <w:pPr>
              <w:pStyle w:val="CommentText"/>
              <w:tabs>
                <w:tab w:val="right" w:leader="dot" w:pos="3861"/>
              </w:tabs>
            </w:pPr>
            <w:r w:rsidRPr="001C653E">
              <w:t>CUTS,  PUNCTURES, BITES(</w:t>
            </w:r>
            <w:r w:rsidRPr="001C653E">
              <w:rPr>
                <w:rFonts w:ascii="SutonnyMJ" w:hAnsi="SutonnyMJ"/>
              </w:rPr>
              <w:t>KvUv, †d‡U hvvIqv,Kvgo</w:t>
            </w:r>
            <w:r w:rsidRPr="001C653E">
              <w:t>)</w:t>
            </w:r>
            <w:r w:rsidRPr="001C653E">
              <w:tab/>
              <w:t>A</w:t>
            </w:r>
          </w:p>
        </w:tc>
        <w:tc>
          <w:tcPr>
            <w:tcW w:w="763" w:type="dxa"/>
            <w:tcBorders>
              <w:top w:val="single" w:sz="4" w:space="0" w:color="auto"/>
              <w:left w:val="single" w:sz="4" w:space="0" w:color="auto"/>
              <w:bottom w:val="single" w:sz="4" w:space="0" w:color="auto"/>
              <w:right w:val="single" w:sz="4" w:space="0" w:color="auto"/>
            </w:tcBorders>
          </w:tcPr>
          <w:p w14:paraId="3F3979AA"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1AFD47A0"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14:paraId="01B188F0"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14:paraId="12DF216D" w14:textId="77777777" w:rsidR="006B4F46" w:rsidRPr="001C653E" w:rsidRDefault="006B4F46" w:rsidP="007167BF">
            <w:pPr>
              <w:tabs>
                <w:tab w:val="right" w:leader="dot" w:pos="3861"/>
              </w:tabs>
              <w:jc w:val="both"/>
              <w:rPr>
                <w:sz w:val="20"/>
                <w:szCs w:val="20"/>
              </w:rPr>
            </w:pPr>
          </w:p>
        </w:tc>
      </w:tr>
      <w:tr w:rsidR="006B4F46" w:rsidRPr="001C653E" w14:paraId="1ADE1ABC" w14:textId="77777777" w:rsidTr="006B4F46">
        <w:trPr>
          <w:cantSplit/>
          <w:trHeight w:val="584"/>
        </w:trPr>
        <w:tc>
          <w:tcPr>
            <w:tcW w:w="674" w:type="dxa"/>
            <w:vMerge/>
            <w:tcBorders>
              <w:left w:val="single" w:sz="6" w:space="0" w:color="auto"/>
              <w:right w:val="single" w:sz="12" w:space="0" w:color="auto"/>
            </w:tcBorders>
          </w:tcPr>
          <w:p w14:paraId="72C749D0"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14:paraId="62679929"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14:paraId="3B6BA99D" w14:textId="77777777" w:rsidR="006B4F46" w:rsidRPr="001C653E" w:rsidRDefault="006B4F46" w:rsidP="007167BF">
            <w:pPr>
              <w:pStyle w:val="CommentText"/>
              <w:tabs>
                <w:tab w:val="right" w:leader="dot" w:pos="3861"/>
              </w:tabs>
            </w:pPr>
            <w:r w:rsidRPr="001C653E">
              <w:t>SCRATCH, ABRASION, BRUISES(</w:t>
            </w:r>
            <w:r w:rsidRPr="001C653E">
              <w:rPr>
                <w:rFonts w:ascii="SutonnyMJ" w:hAnsi="SutonnyMJ"/>
              </w:rPr>
              <w:t>dz‡j hvIqv, wQu‡o hvIqv, Kvjwk‡U cov</w:t>
            </w:r>
            <w:r w:rsidRPr="001C653E">
              <w:t>)</w:t>
            </w:r>
            <w:r w:rsidRPr="001C653E">
              <w:tab/>
              <w:t>B</w:t>
            </w:r>
          </w:p>
        </w:tc>
        <w:tc>
          <w:tcPr>
            <w:tcW w:w="763" w:type="dxa"/>
            <w:tcBorders>
              <w:top w:val="single" w:sz="4" w:space="0" w:color="auto"/>
              <w:left w:val="single" w:sz="4" w:space="0" w:color="auto"/>
              <w:bottom w:val="single" w:sz="4" w:space="0" w:color="auto"/>
              <w:right w:val="single" w:sz="4" w:space="0" w:color="auto"/>
            </w:tcBorders>
          </w:tcPr>
          <w:p w14:paraId="2C56BF35"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16F21F8F"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14:paraId="61B1797A"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14:paraId="708E36ED" w14:textId="77777777" w:rsidR="006B4F46" w:rsidRPr="001C653E" w:rsidRDefault="006B4F46" w:rsidP="007167BF">
            <w:pPr>
              <w:tabs>
                <w:tab w:val="right" w:leader="dot" w:pos="3861"/>
              </w:tabs>
              <w:jc w:val="both"/>
              <w:rPr>
                <w:sz w:val="20"/>
                <w:szCs w:val="20"/>
              </w:rPr>
            </w:pPr>
          </w:p>
        </w:tc>
      </w:tr>
      <w:tr w:rsidR="006B4F46" w:rsidRPr="001C653E" w14:paraId="7BA4CB7A" w14:textId="77777777" w:rsidTr="006B4F46">
        <w:trPr>
          <w:cantSplit/>
          <w:trHeight w:val="530"/>
        </w:trPr>
        <w:tc>
          <w:tcPr>
            <w:tcW w:w="674" w:type="dxa"/>
            <w:vMerge/>
            <w:tcBorders>
              <w:left w:val="single" w:sz="6" w:space="0" w:color="auto"/>
              <w:right w:val="single" w:sz="12" w:space="0" w:color="auto"/>
            </w:tcBorders>
          </w:tcPr>
          <w:p w14:paraId="55B462DB"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14:paraId="04414D1F"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14:paraId="58383E68" w14:textId="77777777" w:rsidR="006B4F46" w:rsidRPr="001C653E" w:rsidRDefault="006B4F46" w:rsidP="007167BF">
            <w:pPr>
              <w:tabs>
                <w:tab w:val="right" w:leader="dot" w:pos="3861"/>
              </w:tabs>
            </w:pPr>
            <w:r w:rsidRPr="001C653E">
              <w:rPr>
                <w:sz w:val="20"/>
                <w:szCs w:val="20"/>
              </w:rPr>
              <w:t>SPRAINS, DISLOCATIONS(</w:t>
            </w:r>
            <w:r w:rsidRPr="001C653E">
              <w:rPr>
                <w:rFonts w:ascii="SutonnyMJ" w:hAnsi="SutonnyMJ"/>
                <w:sz w:val="20"/>
                <w:szCs w:val="20"/>
              </w:rPr>
              <w:t>gPKvb, nv‡oi †Rvov Qz‡U hvIqv</w:t>
            </w:r>
            <w:r w:rsidRPr="001C653E">
              <w:rPr>
                <w:sz w:val="20"/>
                <w:szCs w:val="20"/>
              </w:rPr>
              <w:t>)</w:t>
            </w:r>
            <w:r w:rsidRPr="001C653E">
              <w:rPr>
                <w:sz w:val="20"/>
                <w:szCs w:val="20"/>
              </w:rPr>
              <w:tab/>
              <w:t>C</w:t>
            </w:r>
          </w:p>
        </w:tc>
        <w:tc>
          <w:tcPr>
            <w:tcW w:w="763" w:type="dxa"/>
            <w:tcBorders>
              <w:top w:val="single" w:sz="4" w:space="0" w:color="auto"/>
              <w:left w:val="single" w:sz="4" w:space="0" w:color="auto"/>
              <w:bottom w:val="single" w:sz="4" w:space="0" w:color="auto"/>
              <w:right w:val="single" w:sz="4" w:space="0" w:color="auto"/>
            </w:tcBorders>
          </w:tcPr>
          <w:p w14:paraId="00BEF2B4"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38718B7A"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14:paraId="7700A7FA"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14:paraId="6F391342" w14:textId="77777777" w:rsidR="006B4F46" w:rsidRPr="001C653E" w:rsidRDefault="006B4F46" w:rsidP="007167BF">
            <w:pPr>
              <w:tabs>
                <w:tab w:val="right" w:leader="dot" w:pos="3861"/>
              </w:tabs>
              <w:jc w:val="both"/>
              <w:rPr>
                <w:sz w:val="20"/>
                <w:szCs w:val="20"/>
              </w:rPr>
            </w:pPr>
          </w:p>
        </w:tc>
      </w:tr>
      <w:tr w:rsidR="006B4F46" w:rsidRPr="001C653E" w14:paraId="6119A387" w14:textId="77777777" w:rsidTr="006B4F46">
        <w:trPr>
          <w:cantSplit/>
          <w:trHeight w:val="350"/>
        </w:trPr>
        <w:tc>
          <w:tcPr>
            <w:tcW w:w="674" w:type="dxa"/>
            <w:vMerge/>
            <w:tcBorders>
              <w:left w:val="single" w:sz="6" w:space="0" w:color="auto"/>
              <w:right w:val="single" w:sz="12" w:space="0" w:color="auto"/>
            </w:tcBorders>
          </w:tcPr>
          <w:p w14:paraId="7C1EF4F0"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14:paraId="4AA79180"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14:paraId="1985AE26" w14:textId="77777777" w:rsidR="006B4F46" w:rsidRPr="001C653E" w:rsidRDefault="006B4F46" w:rsidP="007167BF">
            <w:pPr>
              <w:tabs>
                <w:tab w:val="right" w:leader="dot" w:pos="3861"/>
              </w:tabs>
            </w:pPr>
            <w:r w:rsidRPr="001C653E">
              <w:rPr>
                <w:sz w:val="20"/>
                <w:szCs w:val="20"/>
              </w:rPr>
              <w:t>BURNS(</w:t>
            </w:r>
            <w:r w:rsidRPr="001C653E">
              <w:rPr>
                <w:rFonts w:ascii="SutonnyMJ" w:hAnsi="SutonnyMJ"/>
                <w:sz w:val="22"/>
              </w:rPr>
              <w:t>†cvov</w:t>
            </w:r>
            <w:r w:rsidRPr="001C653E">
              <w:rPr>
                <w:sz w:val="20"/>
                <w:szCs w:val="20"/>
              </w:rPr>
              <w:t>)</w:t>
            </w:r>
            <w:r w:rsidRPr="001C653E">
              <w:rPr>
                <w:sz w:val="20"/>
                <w:szCs w:val="20"/>
              </w:rPr>
              <w:tab/>
              <w:t>D</w:t>
            </w:r>
          </w:p>
        </w:tc>
        <w:tc>
          <w:tcPr>
            <w:tcW w:w="763" w:type="dxa"/>
            <w:tcBorders>
              <w:top w:val="single" w:sz="4" w:space="0" w:color="auto"/>
              <w:left w:val="single" w:sz="4" w:space="0" w:color="auto"/>
              <w:bottom w:val="single" w:sz="4" w:space="0" w:color="auto"/>
              <w:right w:val="single" w:sz="4" w:space="0" w:color="auto"/>
            </w:tcBorders>
          </w:tcPr>
          <w:p w14:paraId="3876A8B2"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3B3273AE"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14:paraId="198CAAD6"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14:paraId="4482984D" w14:textId="77777777" w:rsidR="006B4F46" w:rsidRPr="001C653E" w:rsidRDefault="006B4F46" w:rsidP="007167BF">
            <w:pPr>
              <w:tabs>
                <w:tab w:val="right" w:leader="dot" w:pos="3861"/>
              </w:tabs>
              <w:jc w:val="both"/>
              <w:rPr>
                <w:sz w:val="20"/>
                <w:szCs w:val="20"/>
              </w:rPr>
            </w:pPr>
          </w:p>
        </w:tc>
      </w:tr>
      <w:tr w:rsidR="006B4F46" w:rsidRPr="001C653E" w14:paraId="17822E35" w14:textId="77777777" w:rsidTr="006B4F46">
        <w:trPr>
          <w:cantSplit/>
          <w:trHeight w:val="710"/>
        </w:trPr>
        <w:tc>
          <w:tcPr>
            <w:tcW w:w="674" w:type="dxa"/>
            <w:vMerge/>
            <w:tcBorders>
              <w:left w:val="single" w:sz="6" w:space="0" w:color="auto"/>
              <w:right w:val="single" w:sz="12" w:space="0" w:color="auto"/>
            </w:tcBorders>
          </w:tcPr>
          <w:p w14:paraId="2FA35EEA"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14:paraId="297D0DED"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14:paraId="3D8C0B8C" w14:textId="77777777" w:rsidR="006B4F46" w:rsidRPr="001C653E" w:rsidRDefault="006B4F46" w:rsidP="00253978">
            <w:pPr>
              <w:tabs>
                <w:tab w:val="right" w:leader="dot" w:pos="3762"/>
                <w:tab w:val="left" w:pos="4302"/>
              </w:tabs>
              <w:ind w:right="-108"/>
              <w:rPr>
                <w:rFonts w:ascii="SutonnyMJ" w:hAnsi="SutonnyMJ"/>
                <w:sz w:val="20"/>
                <w:szCs w:val="20"/>
              </w:rPr>
            </w:pPr>
            <w:r w:rsidRPr="001C653E">
              <w:rPr>
                <w:sz w:val="20"/>
                <w:szCs w:val="20"/>
              </w:rPr>
              <w:t>PENETRATING INJURY, DEEP CUTS, GASHES(</w:t>
            </w:r>
            <w:r w:rsidRPr="001C653E">
              <w:rPr>
                <w:rFonts w:ascii="SutonnyMJ" w:hAnsi="SutonnyMJ"/>
                <w:sz w:val="20"/>
                <w:szCs w:val="20"/>
              </w:rPr>
              <w:t xml:space="preserve">kix‡i wKQy Xz‡K hvevi d‡j RLg I </w:t>
            </w:r>
          </w:p>
          <w:p w14:paraId="40A3DA84" w14:textId="77777777" w:rsidR="006B4F46" w:rsidRPr="001C653E" w:rsidRDefault="006B4F46" w:rsidP="007167BF">
            <w:pPr>
              <w:tabs>
                <w:tab w:val="right" w:leader="dot" w:pos="3861"/>
              </w:tabs>
              <w:ind w:left="175" w:hanging="175"/>
              <w:rPr>
                <w:sz w:val="20"/>
                <w:szCs w:val="20"/>
              </w:rPr>
            </w:pPr>
            <w:r w:rsidRPr="001C653E">
              <w:rPr>
                <w:rFonts w:ascii="SutonnyMJ" w:hAnsi="SutonnyMJ"/>
                <w:sz w:val="20"/>
                <w:szCs w:val="20"/>
              </w:rPr>
              <w:t xml:space="preserve">  Mfxi KvUv</w:t>
            </w:r>
            <w:r w:rsidRPr="001C653E">
              <w:rPr>
                <w:sz w:val="20"/>
                <w:szCs w:val="20"/>
              </w:rPr>
              <w:t>)</w:t>
            </w:r>
            <w:r w:rsidRPr="001C653E">
              <w:rPr>
                <w:sz w:val="20"/>
                <w:szCs w:val="20"/>
              </w:rPr>
              <w:tab/>
              <w:t>E</w:t>
            </w:r>
          </w:p>
        </w:tc>
        <w:tc>
          <w:tcPr>
            <w:tcW w:w="763" w:type="dxa"/>
            <w:tcBorders>
              <w:top w:val="single" w:sz="4" w:space="0" w:color="auto"/>
              <w:left w:val="single" w:sz="4" w:space="0" w:color="auto"/>
              <w:bottom w:val="single" w:sz="4" w:space="0" w:color="auto"/>
              <w:right w:val="single" w:sz="4" w:space="0" w:color="auto"/>
            </w:tcBorders>
          </w:tcPr>
          <w:p w14:paraId="6902DFEE"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2E558F78"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14:paraId="236DB88D"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14:paraId="434DB76A" w14:textId="77777777" w:rsidR="006B4F46" w:rsidRPr="001C653E" w:rsidRDefault="006B4F46" w:rsidP="007167BF">
            <w:pPr>
              <w:tabs>
                <w:tab w:val="right" w:leader="dot" w:pos="3861"/>
              </w:tabs>
              <w:jc w:val="both"/>
              <w:rPr>
                <w:sz w:val="20"/>
                <w:szCs w:val="20"/>
              </w:rPr>
            </w:pPr>
          </w:p>
        </w:tc>
      </w:tr>
      <w:tr w:rsidR="006B4F46" w:rsidRPr="001C653E" w14:paraId="34FAD4DC" w14:textId="77777777" w:rsidTr="006B4F46">
        <w:trPr>
          <w:cantSplit/>
          <w:trHeight w:val="512"/>
        </w:trPr>
        <w:tc>
          <w:tcPr>
            <w:tcW w:w="674" w:type="dxa"/>
            <w:vMerge/>
            <w:tcBorders>
              <w:left w:val="single" w:sz="6" w:space="0" w:color="auto"/>
              <w:right w:val="single" w:sz="12" w:space="0" w:color="auto"/>
            </w:tcBorders>
          </w:tcPr>
          <w:p w14:paraId="783372C7"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14:paraId="68C74017"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14:paraId="3EF29FAD" w14:textId="77777777" w:rsidR="006B4F46" w:rsidRPr="001C653E" w:rsidRDefault="006B4F46" w:rsidP="007167BF">
            <w:pPr>
              <w:tabs>
                <w:tab w:val="right" w:leader="dot" w:pos="3861"/>
              </w:tabs>
              <w:rPr>
                <w:sz w:val="20"/>
                <w:szCs w:val="20"/>
              </w:rPr>
            </w:pPr>
            <w:r w:rsidRPr="001C653E">
              <w:rPr>
                <w:sz w:val="20"/>
                <w:szCs w:val="20"/>
              </w:rPr>
              <w:t>BROKEN EARDRUM, EYE INJURIES(</w:t>
            </w:r>
            <w:r w:rsidRPr="001C653E">
              <w:rPr>
                <w:rFonts w:ascii="SutonnyMJ" w:hAnsi="SutonnyMJ"/>
                <w:sz w:val="20"/>
                <w:szCs w:val="20"/>
              </w:rPr>
              <w:t>Kv‡bi c`©v dvUv, †Pv‡L RLg</w:t>
            </w:r>
            <w:r w:rsidRPr="001C653E">
              <w:rPr>
                <w:sz w:val="20"/>
                <w:szCs w:val="20"/>
              </w:rPr>
              <w:t>)</w:t>
            </w:r>
            <w:r w:rsidRPr="001C653E">
              <w:rPr>
                <w:sz w:val="20"/>
                <w:szCs w:val="20"/>
              </w:rPr>
              <w:tab/>
              <w:t>F</w:t>
            </w:r>
          </w:p>
        </w:tc>
        <w:tc>
          <w:tcPr>
            <w:tcW w:w="763" w:type="dxa"/>
            <w:tcBorders>
              <w:top w:val="single" w:sz="4" w:space="0" w:color="auto"/>
              <w:left w:val="single" w:sz="4" w:space="0" w:color="auto"/>
              <w:bottom w:val="single" w:sz="4" w:space="0" w:color="auto"/>
              <w:right w:val="single" w:sz="4" w:space="0" w:color="auto"/>
            </w:tcBorders>
          </w:tcPr>
          <w:p w14:paraId="7CE48A35"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669715B4"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14:paraId="4D287D5F"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14:paraId="255E7D54" w14:textId="77777777" w:rsidR="006B4F46" w:rsidRPr="001C653E" w:rsidRDefault="006B4F46" w:rsidP="007167BF">
            <w:pPr>
              <w:tabs>
                <w:tab w:val="right" w:leader="dot" w:pos="3861"/>
              </w:tabs>
              <w:jc w:val="both"/>
              <w:rPr>
                <w:sz w:val="20"/>
                <w:szCs w:val="20"/>
              </w:rPr>
            </w:pPr>
          </w:p>
        </w:tc>
      </w:tr>
      <w:tr w:rsidR="006B4F46" w:rsidRPr="001C653E" w14:paraId="4A5BC0A0" w14:textId="77777777" w:rsidTr="006B4F46">
        <w:trPr>
          <w:cantSplit/>
          <w:trHeight w:val="530"/>
        </w:trPr>
        <w:tc>
          <w:tcPr>
            <w:tcW w:w="674" w:type="dxa"/>
            <w:vMerge/>
            <w:tcBorders>
              <w:left w:val="single" w:sz="6" w:space="0" w:color="auto"/>
              <w:right w:val="single" w:sz="12" w:space="0" w:color="auto"/>
            </w:tcBorders>
          </w:tcPr>
          <w:p w14:paraId="15C4D17E"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14:paraId="3AA592E2"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14:paraId="7D00C635" w14:textId="77777777" w:rsidR="006B4F46" w:rsidRPr="001C653E" w:rsidRDefault="006B4F46" w:rsidP="007167BF">
            <w:pPr>
              <w:pStyle w:val="CommentText"/>
              <w:tabs>
                <w:tab w:val="right" w:leader="dot" w:pos="3861"/>
              </w:tabs>
            </w:pPr>
            <w:r w:rsidRPr="001C653E">
              <w:t>FRACTURES, BROKEN BONES(</w:t>
            </w:r>
            <w:r w:rsidRPr="001C653E">
              <w:rPr>
                <w:rFonts w:ascii="SutonnyMJ" w:hAnsi="SutonnyMJ"/>
              </w:rPr>
              <w:t>nvo  dvUv, fv½v</w:t>
            </w:r>
            <w:r w:rsidRPr="001C653E">
              <w:t>)</w:t>
            </w:r>
            <w:r w:rsidRPr="001C653E">
              <w:tab/>
              <w:t>G</w:t>
            </w:r>
          </w:p>
        </w:tc>
        <w:tc>
          <w:tcPr>
            <w:tcW w:w="763" w:type="dxa"/>
            <w:tcBorders>
              <w:top w:val="single" w:sz="4" w:space="0" w:color="auto"/>
              <w:left w:val="single" w:sz="4" w:space="0" w:color="auto"/>
              <w:bottom w:val="single" w:sz="4" w:space="0" w:color="auto"/>
              <w:right w:val="single" w:sz="4" w:space="0" w:color="auto"/>
            </w:tcBorders>
          </w:tcPr>
          <w:p w14:paraId="21C0E4DA"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001853F2"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14:paraId="405908BC"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14:paraId="32B0F961" w14:textId="77777777" w:rsidR="006B4F46" w:rsidRPr="001C653E" w:rsidRDefault="006B4F46" w:rsidP="007167BF">
            <w:pPr>
              <w:tabs>
                <w:tab w:val="right" w:leader="dot" w:pos="3861"/>
              </w:tabs>
              <w:jc w:val="both"/>
              <w:rPr>
                <w:sz w:val="20"/>
                <w:szCs w:val="20"/>
              </w:rPr>
            </w:pPr>
          </w:p>
        </w:tc>
      </w:tr>
      <w:tr w:rsidR="006B4F46" w:rsidRPr="001C653E" w14:paraId="717D9248" w14:textId="77777777" w:rsidTr="006B4F46">
        <w:trPr>
          <w:cantSplit/>
          <w:trHeight w:val="278"/>
        </w:trPr>
        <w:tc>
          <w:tcPr>
            <w:tcW w:w="674" w:type="dxa"/>
            <w:vMerge/>
            <w:tcBorders>
              <w:left w:val="single" w:sz="6" w:space="0" w:color="auto"/>
              <w:right w:val="single" w:sz="12" w:space="0" w:color="auto"/>
            </w:tcBorders>
          </w:tcPr>
          <w:p w14:paraId="3CF9916B"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14:paraId="4D4C80CD"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14:paraId="0AF60487" w14:textId="77777777" w:rsidR="006B4F46" w:rsidRPr="001C653E" w:rsidRDefault="006B4F46" w:rsidP="007167BF">
            <w:pPr>
              <w:pStyle w:val="CommentText"/>
              <w:tabs>
                <w:tab w:val="right" w:leader="dot" w:pos="3861"/>
              </w:tabs>
            </w:pPr>
            <w:r w:rsidRPr="001C653E">
              <w:t>BROKEN TEETH(</w:t>
            </w:r>
            <w:r w:rsidRPr="001C653E">
              <w:rPr>
                <w:rFonts w:ascii="SutonnyMJ" w:hAnsi="SutonnyMJ"/>
              </w:rPr>
              <w:t>`vuZ fv½v</w:t>
            </w:r>
            <w:r w:rsidRPr="001C653E">
              <w:t>)</w:t>
            </w:r>
            <w:r w:rsidRPr="001C653E">
              <w:tab/>
              <w:t>H</w:t>
            </w:r>
          </w:p>
        </w:tc>
        <w:tc>
          <w:tcPr>
            <w:tcW w:w="763" w:type="dxa"/>
            <w:tcBorders>
              <w:top w:val="single" w:sz="4" w:space="0" w:color="auto"/>
              <w:left w:val="single" w:sz="4" w:space="0" w:color="auto"/>
              <w:bottom w:val="single" w:sz="4" w:space="0" w:color="auto"/>
              <w:right w:val="single" w:sz="4" w:space="0" w:color="auto"/>
            </w:tcBorders>
          </w:tcPr>
          <w:p w14:paraId="1B187088"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13A1E1CF"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14:paraId="446071DB"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14:paraId="42FCA61E" w14:textId="77777777" w:rsidR="006B4F46" w:rsidRPr="001C653E" w:rsidRDefault="006B4F46" w:rsidP="007167BF">
            <w:pPr>
              <w:tabs>
                <w:tab w:val="right" w:leader="dot" w:pos="3861"/>
              </w:tabs>
              <w:jc w:val="both"/>
              <w:rPr>
                <w:sz w:val="20"/>
                <w:szCs w:val="20"/>
              </w:rPr>
            </w:pPr>
          </w:p>
        </w:tc>
      </w:tr>
      <w:tr w:rsidR="006B4F46" w:rsidRPr="001C653E" w14:paraId="75DF0D8A" w14:textId="77777777" w:rsidTr="006B4F46">
        <w:trPr>
          <w:cantSplit/>
          <w:trHeight w:val="268"/>
        </w:trPr>
        <w:tc>
          <w:tcPr>
            <w:tcW w:w="674" w:type="dxa"/>
            <w:vMerge/>
            <w:tcBorders>
              <w:left w:val="single" w:sz="6" w:space="0" w:color="auto"/>
              <w:right w:val="single" w:sz="12" w:space="0" w:color="auto"/>
            </w:tcBorders>
          </w:tcPr>
          <w:p w14:paraId="7961B5A3"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tcBorders>
          </w:tcPr>
          <w:p w14:paraId="34821431"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4" w:space="0" w:color="auto"/>
              <w:right w:val="single" w:sz="4" w:space="0" w:color="auto"/>
            </w:tcBorders>
          </w:tcPr>
          <w:p w14:paraId="7D4D7DE1" w14:textId="77777777" w:rsidR="006B4F46" w:rsidRPr="001C653E" w:rsidRDefault="006B4F46" w:rsidP="007167BF">
            <w:pPr>
              <w:pStyle w:val="CommentText"/>
              <w:tabs>
                <w:tab w:val="right" w:leader="dot" w:pos="3861"/>
              </w:tabs>
            </w:pPr>
            <w:r w:rsidRPr="001C653E">
              <w:t>INTERNAL INJURIES(</w:t>
            </w:r>
            <w:r w:rsidRPr="001C653E">
              <w:rPr>
                <w:rFonts w:ascii="SutonnyMJ" w:hAnsi="SutonnyMJ"/>
              </w:rPr>
              <w:t>kix‡ii wfZ‡i †Kvb AvNvZ</w:t>
            </w:r>
            <w:r w:rsidRPr="001C653E">
              <w:t>)</w:t>
            </w:r>
            <w:r w:rsidRPr="001C653E">
              <w:tab/>
              <w:t>I</w:t>
            </w:r>
          </w:p>
        </w:tc>
        <w:tc>
          <w:tcPr>
            <w:tcW w:w="763" w:type="dxa"/>
            <w:tcBorders>
              <w:top w:val="single" w:sz="4" w:space="0" w:color="auto"/>
              <w:left w:val="single" w:sz="4" w:space="0" w:color="auto"/>
              <w:bottom w:val="single" w:sz="4" w:space="0" w:color="auto"/>
              <w:right w:val="single" w:sz="4" w:space="0" w:color="auto"/>
            </w:tcBorders>
          </w:tcPr>
          <w:p w14:paraId="20E31807"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1</w:t>
            </w:r>
          </w:p>
        </w:tc>
        <w:tc>
          <w:tcPr>
            <w:tcW w:w="992" w:type="dxa"/>
            <w:tcBorders>
              <w:top w:val="single" w:sz="4" w:space="0" w:color="auto"/>
              <w:left w:val="single" w:sz="4" w:space="0" w:color="auto"/>
              <w:bottom w:val="single" w:sz="4" w:space="0" w:color="auto"/>
              <w:right w:val="single" w:sz="4" w:space="0" w:color="auto"/>
            </w:tcBorders>
          </w:tcPr>
          <w:p w14:paraId="431D7E9D"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2</w:t>
            </w:r>
          </w:p>
        </w:tc>
        <w:tc>
          <w:tcPr>
            <w:tcW w:w="1137" w:type="dxa"/>
            <w:gridSpan w:val="2"/>
            <w:tcBorders>
              <w:top w:val="single" w:sz="4" w:space="0" w:color="auto"/>
              <w:left w:val="single" w:sz="4" w:space="0" w:color="auto"/>
              <w:bottom w:val="single" w:sz="4" w:space="0" w:color="auto"/>
              <w:right w:val="single" w:sz="6" w:space="0" w:color="auto"/>
            </w:tcBorders>
          </w:tcPr>
          <w:p w14:paraId="5D8F1E1B" w14:textId="77777777" w:rsidR="006B4F46" w:rsidRPr="001C653E" w:rsidRDefault="006B4F46" w:rsidP="008A7A0A">
            <w:pPr>
              <w:tabs>
                <w:tab w:val="right" w:leader="dot" w:pos="3861"/>
              </w:tabs>
              <w:jc w:val="center"/>
              <w:rPr>
                <w:rFonts w:cs="Vrinda"/>
                <w:sz w:val="20"/>
                <w:szCs w:val="25"/>
                <w:cs/>
                <w:lang w:bidi="bn-BD"/>
              </w:rPr>
            </w:pPr>
            <w:r w:rsidRPr="001C653E">
              <w:rPr>
                <w:sz w:val="20"/>
                <w:szCs w:val="20"/>
              </w:rPr>
              <w:t>8</w:t>
            </w:r>
          </w:p>
        </w:tc>
        <w:tc>
          <w:tcPr>
            <w:tcW w:w="981" w:type="dxa"/>
            <w:vMerge/>
            <w:tcBorders>
              <w:left w:val="single" w:sz="6" w:space="0" w:color="auto"/>
              <w:right w:val="single" w:sz="6" w:space="0" w:color="auto"/>
            </w:tcBorders>
          </w:tcPr>
          <w:p w14:paraId="5682E02D" w14:textId="77777777" w:rsidR="006B4F46" w:rsidRPr="001C653E" w:rsidRDefault="006B4F46" w:rsidP="007167BF">
            <w:pPr>
              <w:tabs>
                <w:tab w:val="right" w:leader="dot" w:pos="3861"/>
              </w:tabs>
              <w:jc w:val="both"/>
              <w:rPr>
                <w:sz w:val="20"/>
                <w:szCs w:val="20"/>
              </w:rPr>
            </w:pPr>
          </w:p>
        </w:tc>
      </w:tr>
      <w:tr w:rsidR="006B4F46" w:rsidRPr="001C653E" w14:paraId="4BCA4013" w14:textId="77777777" w:rsidTr="006B4F46">
        <w:trPr>
          <w:cantSplit/>
          <w:trHeight w:val="521"/>
        </w:trPr>
        <w:tc>
          <w:tcPr>
            <w:tcW w:w="674" w:type="dxa"/>
            <w:vMerge/>
            <w:tcBorders>
              <w:left w:val="single" w:sz="6" w:space="0" w:color="auto"/>
              <w:bottom w:val="single" w:sz="6" w:space="0" w:color="auto"/>
              <w:right w:val="single" w:sz="12" w:space="0" w:color="auto"/>
            </w:tcBorders>
          </w:tcPr>
          <w:p w14:paraId="09175641" w14:textId="77777777" w:rsidR="006B4F46" w:rsidRPr="001C653E" w:rsidRDefault="006B4F46" w:rsidP="006C3963">
            <w:pPr>
              <w:numPr>
                <w:ilvl w:val="0"/>
                <w:numId w:val="8"/>
              </w:numPr>
              <w:jc w:val="both"/>
              <w:rPr>
                <w:sz w:val="20"/>
                <w:szCs w:val="20"/>
              </w:rPr>
            </w:pPr>
          </w:p>
        </w:tc>
        <w:tc>
          <w:tcPr>
            <w:tcW w:w="2132" w:type="dxa"/>
            <w:vMerge/>
            <w:tcBorders>
              <w:left w:val="single" w:sz="12" w:space="0" w:color="auto"/>
              <w:bottom w:val="single" w:sz="6" w:space="0" w:color="auto"/>
            </w:tcBorders>
          </w:tcPr>
          <w:p w14:paraId="5F54BD79" w14:textId="77777777" w:rsidR="006B4F46" w:rsidRPr="001C653E" w:rsidRDefault="006B4F46" w:rsidP="007167BF">
            <w:pPr>
              <w:rPr>
                <w:sz w:val="20"/>
                <w:szCs w:val="20"/>
              </w:rPr>
            </w:pPr>
          </w:p>
        </w:tc>
        <w:tc>
          <w:tcPr>
            <w:tcW w:w="4049" w:type="dxa"/>
            <w:gridSpan w:val="3"/>
            <w:tcBorders>
              <w:top w:val="single" w:sz="4" w:space="0" w:color="auto"/>
              <w:left w:val="single" w:sz="6" w:space="0" w:color="auto"/>
              <w:bottom w:val="single" w:sz="6" w:space="0" w:color="auto"/>
              <w:right w:val="single" w:sz="4" w:space="0" w:color="auto"/>
            </w:tcBorders>
          </w:tcPr>
          <w:p w14:paraId="50F5BE32" w14:textId="77777777" w:rsidR="006B4F46" w:rsidRPr="001C653E" w:rsidRDefault="006B4F46" w:rsidP="007167BF">
            <w:pPr>
              <w:pStyle w:val="CommentText"/>
              <w:tabs>
                <w:tab w:val="right" w:leader="dot" w:pos="3861"/>
              </w:tabs>
            </w:pPr>
            <w:r w:rsidRPr="001C653E">
              <w:t>OTHER (specify):</w:t>
            </w:r>
            <w:r w:rsidRPr="001C653E">
              <w:rPr>
                <w:rFonts w:ascii="SutonnyMJ" w:hAnsi="SutonnyMJ"/>
              </w:rPr>
              <w:t xml:space="preserve"> Ab¨vb¨ (wbw`©ó </w:t>
            </w:r>
            <w:r w:rsidRPr="001C653E">
              <w:rPr>
                <w:rFonts w:ascii="SutonnyMJ" w:hAnsi="SutonnyMJ" w:cs="Arial"/>
              </w:rPr>
              <w:t>Kiæb</w:t>
            </w:r>
            <w:r w:rsidRPr="001C653E">
              <w:rPr>
                <w:rFonts w:ascii="SutonnyMJ" w:hAnsi="SutonnyMJ"/>
              </w:rPr>
              <w:t>)</w:t>
            </w:r>
            <w:r w:rsidRPr="001C653E">
              <w:t xml:space="preserve"> ____________________.................................X</w:t>
            </w:r>
          </w:p>
        </w:tc>
        <w:tc>
          <w:tcPr>
            <w:tcW w:w="763" w:type="dxa"/>
            <w:tcBorders>
              <w:top w:val="single" w:sz="4" w:space="0" w:color="auto"/>
              <w:left w:val="single" w:sz="4" w:space="0" w:color="auto"/>
              <w:bottom w:val="single" w:sz="4" w:space="0" w:color="auto"/>
              <w:right w:val="single" w:sz="4" w:space="0" w:color="auto"/>
            </w:tcBorders>
          </w:tcPr>
          <w:p w14:paraId="7E8E6BF0" w14:textId="77777777" w:rsidR="006B4F46" w:rsidRPr="001C653E" w:rsidRDefault="006B4F46" w:rsidP="00A428B6">
            <w:pPr>
              <w:tabs>
                <w:tab w:val="right" w:leader="dot" w:pos="3861"/>
              </w:tabs>
              <w:jc w:val="center"/>
              <w:rPr>
                <w:sz w:val="20"/>
                <w:szCs w:val="20"/>
              </w:rPr>
            </w:pPr>
            <w:r w:rsidRPr="001C653E">
              <w:rPr>
                <w:sz w:val="20"/>
                <w:szCs w:val="20"/>
              </w:rPr>
              <w:t>1</w:t>
            </w:r>
          </w:p>
          <w:p w14:paraId="38CFC5FB" w14:textId="77777777" w:rsidR="006B4F46" w:rsidRPr="001C653E" w:rsidRDefault="006B4F46" w:rsidP="00A428B6">
            <w:pPr>
              <w:tabs>
                <w:tab w:val="right" w:leader="dot" w:pos="3861"/>
              </w:tabs>
              <w:jc w:val="center"/>
              <w:rPr>
                <w:sz w:val="20"/>
                <w:szCs w:val="20"/>
              </w:rPr>
            </w:pPr>
          </w:p>
        </w:tc>
        <w:tc>
          <w:tcPr>
            <w:tcW w:w="992" w:type="dxa"/>
            <w:tcBorders>
              <w:top w:val="single" w:sz="4" w:space="0" w:color="auto"/>
              <w:left w:val="single" w:sz="4" w:space="0" w:color="auto"/>
              <w:bottom w:val="single" w:sz="4" w:space="0" w:color="auto"/>
              <w:right w:val="single" w:sz="4" w:space="0" w:color="auto"/>
            </w:tcBorders>
          </w:tcPr>
          <w:p w14:paraId="15EB0853" w14:textId="77777777" w:rsidR="006B4F46" w:rsidRPr="001C653E" w:rsidRDefault="006B4F46" w:rsidP="00A428B6">
            <w:pPr>
              <w:tabs>
                <w:tab w:val="right" w:leader="dot" w:pos="3861"/>
              </w:tabs>
              <w:jc w:val="center"/>
              <w:rPr>
                <w:sz w:val="20"/>
                <w:szCs w:val="20"/>
              </w:rPr>
            </w:pPr>
            <w:r w:rsidRPr="001C653E">
              <w:rPr>
                <w:sz w:val="20"/>
                <w:szCs w:val="20"/>
              </w:rPr>
              <w:t>2</w:t>
            </w:r>
          </w:p>
          <w:p w14:paraId="74AB1F55" w14:textId="77777777" w:rsidR="006B4F46" w:rsidRPr="001C653E" w:rsidRDefault="006B4F46" w:rsidP="00A428B6">
            <w:pPr>
              <w:tabs>
                <w:tab w:val="right" w:leader="dot" w:pos="3861"/>
              </w:tabs>
              <w:jc w:val="center"/>
              <w:rPr>
                <w:sz w:val="20"/>
                <w:szCs w:val="20"/>
              </w:rPr>
            </w:pPr>
          </w:p>
        </w:tc>
        <w:tc>
          <w:tcPr>
            <w:tcW w:w="1137" w:type="dxa"/>
            <w:gridSpan w:val="2"/>
            <w:tcBorders>
              <w:top w:val="single" w:sz="4" w:space="0" w:color="auto"/>
              <w:left w:val="single" w:sz="4" w:space="0" w:color="auto"/>
              <w:bottom w:val="single" w:sz="4" w:space="0" w:color="auto"/>
              <w:right w:val="single" w:sz="6" w:space="0" w:color="auto"/>
            </w:tcBorders>
          </w:tcPr>
          <w:p w14:paraId="63DDEF25" w14:textId="77777777" w:rsidR="006B4F46" w:rsidRPr="001C653E" w:rsidRDefault="006B4F46" w:rsidP="00A428B6">
            <w:pPr>
              <w:tabs>
                <w:tab w:val="right" w:leader="dot" w:pos="3861"/>
              </w:tabs>
              <w:jc w:val="center"/>
              <w:rPr>
                <w:sz w:val="20"/>
                <w:szCs w:val="20"/>
              </w:rPr>
            </w:pPr>
            <w:r w:rsidRPr="001C653E">
              <w:rPr>
                <w:sz w:val="20"/>
                <w:szCs w:val="20"/>
              </w:rPr>
              <w:t>8</w:t>
            </w:r>
          </w:p>
          <w:p w14:paraId="542C549A" w14:textId="77777777" w:rsidR="006B4F46" w:rsidRPr="001C653E" w:rsidRDefault="006B4F46" w:rsidP="00A428B6">
            <w:pPr>
              <w:tabs>
                <w:tab w:val="right" w:leader="dot" w:pos="3861"/>
              </w:tabs>
              <w:jc w:val="center"/>
              <w:rPr>
                <w:sz w:val="20"/>
                <w:szCs w:val="20"/>
              </w:rPr>
            </w:pPr>
          </w:p>
        </w:tc>
        <w:tc>
          <w:tcPr>
            <w:tcW w:w="981" w:type="dxa"/>
            <w:vMerge/>
            <w:tcBorders>
              <w:left w:val="single" w:sz="6" w:space="0" w:color="auto"/>
              <w:bottom w:val="single" w:sz="6" w:space="0" w:color="auto"/>
              <w:right w:val="single" w:sz="6" w:space="0" w:color="auto"/>
            </w:tcBorders>
          </w:tcPr>
          <w:p w14:paraId="43B682F1" w14:textId="77777777" w:rsidR="006B4F46" w:rsidRPr="001C653E" w:rsidRDefault="006B4F46" w:rsidP="007167BF">
            <w:pPr>
              <w:tabs>
                <w:tab w:val="right" w:leader="dot" w:pos="3861"/>
              </w:tabs>
              <w:jc w:val="both"/>
              <w:rPr>
                <w:sz w:val="20"/>
                <w:szCs w:val="20"/>
              </w:rPr>
            </w:pPr>
          </w:p>
        </w:tc>
      </w:tr>
      <w:tr w:rsidR="006B4F46" w:rsidRPr="001C653E" w14:paraId="1B7364FE" w14:textId="77777777" w:rsidTr="006B4F46">
        <w:trPr>
          <w:cantSplit/>
          <w:trHeight w:val="1339"/>
        </w:trPr>
        <w:tc>
          <w:tcPr>
            <w:tcW w:w="674" w:type="dxa"/>
            <w:tcBorders>
              <w:top w:val="single" w:sz="6" w:space="0" w:color="auto"/>
              <w:left w:val="single" w:sz="6" w:space="0" w:color="auto"/>
              <w:bottom w:val="single" w:sz="4" w:space="0" w:color="auto"/>
              <w:right w:val="single" w:sz="12" w:space="0" w:color="auto"/>
            </w:tcBorders>
          </w:tcPr>
          <w:p w14:paraId="290901A7" w14:textId="77777777" w:rsidR="006B4F46" w:rsidRPr="001C653E" w:rsidRDefault="006B4F46" w:rsidP="006C3963">
            <w:pPr>
              <w:numPr>
                <w:ilvl w:val="0"/>
                <w:numId w:val="8"/>
              </w:numPr>
              <w:jc w:val="both"/>
              <w:rPr>
                <w:sz w:val="20"/>
                <w:szCs w:val="20"/>
              </w:rPr>
            </w:pPr>
          </w:p>
        </w:tc>
        <w:tc>
          <w:tcPr>
            <w:tcW w:w="4960" w:type="dxa"/>
            <w:gridSpan w:val="3"/>
            <w:tcBorders>
              <w:top w:val="single" w:sz="6" w:space="0" w:color="auto"/>
              <w:left w:val="single" w:sz="12" w:space="0" w:color="auto"/>
              <w:bottom w:val="single" w:sz="4" w:space="0" w:color="auto"/>
            </w:tcBorders>
          </w:tcPr>
          <w:p w14:paraId="59913AF5" w14:textId="77777777" w:rsidR="006B4F46" w:rsidRPr="001C653E" w:rsidRDefault="006B4F46" w:rsidP="007167BF">
            <w:pPr>
              <w:pStyle w:val="BodyText"/>
              <w:rPr>
                <w:b w:val="0"/>
                <w:sz w:val="20"/>
                <w:szCs w:val="20"/>
              </w:rPr>
            </w:pPr>
            <w:r w:rsidRPr="001C653E">
              <w:rPr>
                <w:b w:val="0"/>
                <w:sz w:val="20"/>
                <w:szCs w:val="20"/>
              </w:rPr>
              <w:t xml:space="preserve">In your life, did you </w:t>
            </w:r>
            <w:r w:rsidRPr="001C653E">
              <w:rPr>
                <w:b w:val="0"/>
                <w:sz w:val="20"/>
                <w:szCs w:val="20"/>
                <w:u w:val="single"/>
              </w:rPr>
              <w:t>ever</w:t>
            </w:r>
            <w:r w:rsidRPr="001C653E">
              <w:rPr>
                <w:b w:val="0"/>
                <w:sz w:val="20"/>
                <w:szCs w:val="20"/>
              </w:rPr>
              <w:t xml:space="preserve"> lose consciousness because of what (any of your) your husband/partner(s) did to you?</w:t>
            </w:r>
          </w:p>
          <w:p w14:paraId="338FBA4C" w14:textId="77777777" w:rsidR="006B4F46" w:rsidRPr="001C653E" w:rsidRDefault="006B4F46" w:rsidP="002E1C23">
            <w:pPr>
              <w:rPr>
                <w:i/>
                <w:sz w:val="20"/>
                <w:szCs w:val="20"/>
              </w:rPr>
            </w:pPr>
            <w:r w:rsidRPr="001C653E">
              <w:rPr>
                <w:rFonts w:ascii="SutonnyMJ" w:hAnsi="SutonnyMJ"/>
                <w:sz w:val="20"/>
                <w:szCs w:val="20"/>
              </w:rPr>
              <w:t xml:space="preserve">Avcwb wK KLbI (†h †Kvb) ¯^vgxi gvia‡ii ev †Kvb AZ¨vPv‡ii Kvi‡Y AÁvb n‡q wM‡qwQ‡jb? </w:t>
            </w:r>
          </w:p>
        </w:tc>
        <w:tc>
          <w:tcPr>
            <w:tcW w:w="4113" w:type="dxa"/>
            <w:gridSpan w:val="5"/>
            <w:tcBorders>
              <w:top w:val="single" w:sz="4" w:space="0" w:color="auto"/>
              <w:left w:val="single" w:sz="6" w:space="0" w:color="auto"/>
              <w:bottom w:val="single" w:sz="4" w:space="0" w:color="auto"/>
              <w:right w:val="single" w:sz="6" w:space="0" w:color="auto"/>
            </w:tcBorders>
          </w:tcPr>
          <w:p w14:paraId="2BEAC1AA" w14:textId="77777777"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6814583E" w14:textId="77777777"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w:t>
            </w:r>
          </w:p>
          <w:p w14:paraId="6F8A3948" w14:textId="77777777" w:rsidR="006B4F46" w:rsidRPr="001C653E" w:rsidRDefault="006B4F46" w:rsidP="007167BF">
            <w:pPr>
              <w:tabs>
                <w:tab w:val="right" w:leader="dot" w:pos="3887"/>
              </w:tabs>
              <w:jc w:val="both"/>
              <w:rPr>
                <w:sz w:val="20"/>
                <w:szCs w:val="20"/>
              </w:rPr>
            </w:pPr>
            <w:r w:rsidRPr="001C653E">
              <w:rPr>
                <w:sz w:val="20"/>
                <w:szCs w:val="20"/>
              </w:rPr>
              <w:t>2</w:t>
            </w:r>
          </w:p>
          <w:p w14:paraId="24C47B8A" w14:textId="77777777"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14:paraId="20C424B1" w14:textId="77777777"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right w:val="single" w:sz="6" w:space="0" w:color="auto"/>
            </w:tcBorders>
          </w:tcPr>
          <w:p w14:paraId="1FC05FB0" w14:textId="77777777" w:rsidR="006B4F46" w:rsidRPr="001C653E" w:rsidRDefault="006B4F46" w:rsidP="007167BF">
            <w:pPr>
              <w:tabs>
                <w:tab w:val="right" w:leader="dot" w:pos="3686"/>
              </w:tabs>
              <w:jc w:val="both"/>
              <w:rPr>
                <w:sz w:val="20"/>
                <w:szCs w:val="20"/>
              </w:rPr>
            </w:pPr>
          </w:p>
          <w:p w14:paraId="32239E0F" w14:textId="77777777" w:rsidR="006B4F46" w:rsidRPr="001C653E" w:rsidRDefault="006B4F46" w:rsidP="007167BF">
            <w:pPr>
              <w:tabs>
                <w:tab w:val="right" w:leader="dot" w:pos="3686"/>
              </w:tabs>
              <w:jc w:val="both"/>
              <w:rPr>
                <w:sz w:val="20"/>
                <w:szCs w:val="20"/>
              </w:rPr>
            </w:pPr>
          </w:p>
        </w:tc>
      </w:tr>
      <w:tr w:rsidR="006B4F46" w:rsidRPr="001C653E" w14:paraId="04B0C0F6" w14:textId="77777777" w:rsidTr="006B4F46">
        <w:trPr>
          <w:cantSplit/>
          <w:trHeight w:val="949"/>
        </w:trPr>
        <w:tc>
          <w:tcPr>
            <w:tcW w:w="674" w:type="dxa"/>
            <w:tcBorders>
              <w:left w:val="single" w:sz="6" w:space="0" w:color="auto"/>
              <w:bottom w:val="single" w:sz="6" w:space="0" w:color="auto"/>
              <w:right w:val="single" w:sz="12" w:space="0" w:color="auto"/>
            </w:tcBorders>
          </w:tcPr>
          <w:p w14:paraId="34F618F3" w14:textId="77777777" w:rsidR="006B4F46" w:rsidRPr="001C653E" w:rsidRDefault="006B4F46" w:rsidP="00161631">
            <w:pPr>
              <w:jc w:val="both"/>
              <w:rPr>
                <w:sz w:val="20"/>
                <w:szCs w:val="20"/>
                <w:cs/>
                <w:lang w:bidi="bn-BD"/>
              </w:rPr>
            </w:pPr>
            <w:r w:rsidRPr="001C653E">
              <w:rPr>
                <w:rFonts w:cs="Vrinda" w:hint="cs"/>
                <w:sz w:val="20"/>
                <w:szCs w:val="20"/>
                <w:cs/>
                <w:lang w:bidi="bn-BD"/>
              </w:rPr>
              <w:t>9</w:t>
            </w:r>
            <w:r w:rsidRPr="001C653E">
              <w:rPr>
                <w:sz w:val="20"/>
                <w:szCs w:val="20"/>
                <w:cs/>
                <w:lang w:bidi="bn-BD"/>
              </w:rPr>
              <w:t>05 a</w:t>
            </w:r>
          </w:p>
        </w:tc>
        <w:tc>
          <w:tcPr>
            <w:tcW w:w="4960" w:type="dxa"/>
            <w:gridSpan w:val="3"/>
            <w:tcBorders>
              <w:bottom w:val="single" w:sz="6" w:space="0" w:color="auto"/>
            </w:tcBorders>
          </w:tcPr>
          <w:p w14:paraId="6027F05A" w14:textId="77777777" w:rsidR="006B4F46" w:rsidRPr="001C653E" w:rsidRDefault="006B4F46" w:rsidP="007167BF">
            <w:pPr>
              <w:pStyle w:val="BodyText"/>
              <w:rPr>
                <w:b w:val="0"/>
                <w:sz w:val="20"/>
                <w:szCs w:val="20"/>
              </w:rPr>
            </w:pPr>
            <w:r w:rsidRPr="001C653E">
              <w:rPr>
                <w:b w:val="0"/>
                <w:sz w:val="20"/>
                <w:szCs w:val="20"/>
              </w:rPr>
              <w:t xml:space="preserve">In your life, were you </w:t>
            </w:r>
            <w:r w:rsidRPr="001C653E">
              <w:rPr>
                <w:b w:val="0"/>
                <w:sz w:val="20"/>
                <w:szCs w:val="20"/>
                <w:u w:val="single"/>
              </w:rPr>
              <w:t>ever</w:t>
            </w:r>
            <w:r w:rsidRPr="001C653E">
              <w:rPr>
                <w:b w:val="0"/>
                <w:sz w:val="20"/>
                <w:szCs w:val="20"/>
              </w:rPr>
              <w:t xml:space="preserve"> hurt badly enough by (any of ) your husband/partner(s)  that you needed health care (even if you did not receive it)?</w:t>
            </w:r>
          </w:p>
          <w:p w14:paraId="773C90DF" w14:textId="77777777" w:rsidR="006B4F46" w:rsidRPr="001C653E" w:rsidRDefault="006B4F46" w:rsidP="007167BF">
            <w:pPr>
              <w:rPr>
                <w:sz w:val="20"/>
                <w:szCs w:val="20"/>
              </w:rPr>
            </w:pPr>
            <w:r w:rsidRPr="001C653E">
              <w:rPr>
                <w:rFonts w:ascii="SutonnyMJ" w:hAnsi="SutonnyMJ"/>
                <w:sz w:val="20"/>
                <w:szCs w:val="20"/>
              </w:rPr>
              <w:t xml:space="preserve">Avcwb wK KLbI Ggbfv‡e RLg n‡q‡Qb hv‡Z wPwKrmvi `iKvi n‡qwQj? </w:t>
            </w:r>
          </w:p>
          <w:p w14:paraId="698EB598" w14:textId="77777777" w:rsidR="006B4F46" w:rsidRPr="001C653E" w:rsidRDefault="006B4F46" w:rsidP="007167BF">
            <w:pPr>
              <w:pStyle w:val="BodyText"/>
              <w:rPr>
                <w:b w:val="0"/>
                <w:sz w:val="20"/>
                <w:szCs w:val="20"/>
              </w:rPr>
            </w:pPr>
            <w:r w:rsidRPr="001C653E">
              <w:rPr>
                <w:b w:val="0"/>
                <w:sz w:val="20"/>
                <w:szCs w:val="20"/>
              </w:rPr>
              <w:t>IF YES: How many times?</w:t>
            </w:r>
          </w:p>
          <w:p w14:paraId="22D9685B" w14:textId="77777777" w:rsidR="006B4F46" w:rsidRPr="001C653E" w:rsidRDefault="006B4F46" w:rsidP="007167BF">
            <w:pPr>
              <w:rPr>
                <w:rFonts w:ascii="ArhialkhanMJ" w:hAnsi="ArhialkhanMJ" w:cs="ArhialkhanMJ"/>
                <w:sz w:val="20"/>
                <w:szCs w:val="20"/>
              </w:rPr>
            </w:pPr>
            <w:r w:rsidRPr="001C653E">
              <w:rPr>
                <w:rFonts w:ascii="SutonnyMJ" w:hAnsi="SutonnyMJ" w:cs="ArhialkhanMJ"/>
                <w:sz w:val="20"/>
                <w:szCs w:val="20"/>
              </w:rPr>
              <w:t>hw` nu¨v nq, KZ evi?</w:t>
            </w:r>
          </w:p>
        </w:tc>
        <w:tc>
          <w:tcPr>
            <w:tcW w:w="4113" w:type="dxa"/>
            <w:gridSpan w:val="5"/>
            <w:tcBorders>
              <w:left w:val="single" w:sz="6" w:space="0" w:color="auto"/>
              <w:bottom w:val="single" w:sz="6" w:space="0" w:color="auto"/>
            </w:tcBorders>
          </w:tcPr>
          <w:p w14:paraId="09852043" w14:textId="77777777" w:rsidR="006B4F46" w:rsidRPr="001C653E" w:rsidRDefault="006B4F46" w:rsidP="007167BF">
            <w:pPr>
              <w:tabs>
                <w:tab w:val="right" w:leader="dot" w:pos="3763"/>
              </w:tabs>
              <w:jc w:val="both"/>
              <w:rPr>
                <w:rFonts w:ascii="SutonnyMJ" w:hAnsi="SutonnyMJ"/>
                <w:sz w:val="20"/>
                <w:szCs w:val="20"/>
              </w:rPr>
            </w:pPr>
            <w:r w:rsidRPr="001C653E">
              <w:rPr>
                <w:sz w:val="20"/>
                <w:szCs w:val="20"/>
              </w:rPr>
              <w:t>TIMES NEEDED HEALTH CARE(</w:t>
            </w:r>
            <w:r w:rsidRPr="001C653E">
              <w:rPr>
                <w:rFonts w:ascii="SutonnyMJ" w:hAnsi="SutonnyMJ"/>
                <w:sz w:val="20"/>
                <w:szCs w:val="20"/>
              </w:rPr>
              <w:t>hZevi ¯^v¯’¨‡mev `iKvi n‡qwQj</w:t>
            </w:r>
            <w:r w:rsidRPr="001C653E">
              <w:rPr>
                <w:sz w:val="20"/>
                <w:szCs w:val="20"/>
              </w:rPr>
              <w:t>)</w:t>
            </w:r>
            <w:r w:rsidRPr="001C653E">
              <w:rPr>
                <w:sz w:val="20"/>
                <w:szCs w:val="20"/>
              </w:rPr>
              <w:tab/>
              <w:t>[   ][   ]</w:t>
            </w:r>
          </w:p>
          <w:p w14:paraId="53335C77" w14:textId="77777777" w:rsidR="006B4F46" w:rsidRPr="001C653E" w:rsidRDefault="006B4F46" w:rsidP="007167BF">
            <w:pPr>
              <w:tabs>
                <w:tab w:val="right" w:leader="dot" w:pos="3861"/>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99</w:t>
            </w:r>
          </w:p>
          <w:p w14:paraId="746F2EEC" w14:textId="77777777" w:rsidR="006B4F46" w:rsidRPr="001C653E" w:rsidRDefault="006B4F46" w:rsidP="007167BF">
            <w:pPr>
              <w:tabs>
                <w:tab w:val="right" w:leader="dot" w:pos="3861"/>
              </w:tabs>
              <w:jc w:val="both"/>
              <w:rPr>
                <w:b/>
                <w:sz w:val="20"/>
                <w:szCs w:val="20"/>
              </w:rPr>
            </w:pPr>
            <w:r w:rsidRPr="001C653E">
              <w:rPr>
                <w:sz w:val="20"/>
                <w:szCs w:val="20"/>
              </w:rPr>
              <w:t>NOT NEEDED (</w:t>
            </w:r>
            <w:r w:rsidRPr="001C653E">
              <w:rPr>
                <w:rFonts w:ascii="SutonnyMJ" w:hAnsi="SutonnyMJ"/>
                <w:sz w:val="20"/>
                <w:szCs w:val="20"/>
              </w:rPr>
              <w:t>cÖ‡qvRb</w:t>
            </w:r>
            <w:r w:rsidRPr="001C653E">
              <w:rPr>
                <w:rFonts w:ascii="SutonnyMJ" w:hAnsi="SutonnyMJ" w:cs="ArhialkhanMJ"/>
                <w:sz w:val="20"/>
                <w:szCs w:val="20"/>
              </w:rPr>
              <w:t xml:space="preserve"> nq</w:t>
            </w:r>
            <w:r w:rsidRPr="001C653E">
              <w:rPr>
                <w:rFonts w:ascii="SutonnyMJ" w:hAnsi="SutonnyMJ"/>
                <w:sz w:val="20"/>
                <w:szCs w:val="20"/>
              </w:rPr>
              <w:t xml:space="preserve"> bvB</w:t>
            </w:r>
            <w:r w:rsidRPr="001C653E">
              <w:rPr>
                <w:sz w:val="20"/>
                <w:szCs w:val="20"/>
              </w:rPr>
              <w:t>)</w:t>
            </w:r>
            <w:r w:rsidRPr="001C653E">
              <w:rPr>
                <w:sz w:val="20"/>
                <w:szCs w:val="20"/>
              </w:rPr>
              <w:tab/>
              <w:t>00</w:t>
            </w:r>
          </w:p>
          <w:p w14:paraId="686810F0" w14:textId="77777777" w:rsidR="006B4F46" w:rsidRPr="001C653E" w:rsidRDefault="006B4F46" w:rsidP="007167BF">
            <w:pPr>
              <w:tabs>
                <w:tab w:val="right" w:leader="dot" w:pos="3763"/>
              </w:tabs>
              <w:jc w:val="both"/>
              <w:rPr>
                <w:rFonts w:ascii="SutonnyMJ" w:hAnsi="SutonnyMJ"/>
                <w:sz w:val="20"/>
                <w:szCs w:val="20"/>
              </w:rPr>
            </w:pPr>
          </w:p>
        </w:tc>
        <w:tc>
          <w:tcPr>
            <w:tcW w:w="981" w:type="dxa"/>
            <w:tcBorders>
              <w:left w:val="single" w:sz="6" w:space="0" w:color="auto"/>
              <w:bottom w:val="single" w:sz="6" w:space="0" w:color="auto"/>
              <w:right w:val="single" w:sz="6" w:space="0" w:color="auto"/>
            </w:tcBorders>
          </w:tcPr>
          <w:p w14:paraId="7B5EB51B" w14:textId="77777777" w:rsidR="006B4F46" w:rsidRPr="001C653E" w:rsidRDefault="006B4F46" w:rsidP="007167BF">
            <w:pPr>
              <w:tabs>
                <w:tab w:val="right" w:leader="dot" w:pos="3686"/>
              </w:tabs>
              <w:jc w:val="both"/>
              <w:rPr>
                <w:sz w:val="20"/>
                <w:szCs w:val="20"/>
              </w:rPr>
            </w:pPr>
          </w:p>
          <w:p w14:paraId="7B56B88D" w14:textId="77777777" w:rsidR="006B4F46" w:rsidRPr="001C653E" w:rsidRDefault="006B4F46" w:rsidP="007167BF">
            <w:pPr>
              <w:tabs>
                <w:tab w:val="right" w:leader="dot" w:pos="3686"/>
              </w:tabs>
              <w:jc w:val="both"/>
              <w:rPr>
                <w:sz w:val="20"/>
                <w:szCs w:val="20"/>
              </w:rPr>
            </w:pPr>
          </w:p>
          <w:p w14:paraId="48F30138" w14:textId="77777777" w:rsidR="006B4F46" w:rsidRPr="001C653E" w:rsidRDefault="006B4F46" w:rsidP="007167BF">
            <w:pPr>
              <w:jc w:val="both"/>
              <w:rPr>
                <w:rFonts w:cs="Vrinda"/>
                <w:b/>
                <w:sz w:val="20"/>
                <w:szCs w:val="20"/>
                <w:cs/>
                <w:lang w:bidi="bn-BD"/>
              </w:rPr>
            </w:pPr>
          </w:p>
          <w:p w14:paraId="2D828EE5" w14:textId="77777777" w:rsidR="006B4F46" w:rsidRPr="001C653E" w:rsidRDefault="006B4F46" w:rsidP="002E1C23">
            <w:pPr>
              <w:jc w:val="both"/>
              <w:rPr>
                <w:sz w:val="20"/>
                <w:szCs w:val="20"/>
              </w:rPr>
            </w:pPr>
            <w:r w:rsidRPr="001C653E">
              <w:rPr>
                <w:b/>
                <w:sz w:val="20"/>
                <w:szCs w:val="20"/>
              </w:rPr>
              <w:sym w:font="Symbol" w:char="F0DE"/>
            </w:r>
            <w:r w:rsidR="00035575" w:rsidRPr="00A851F4">
              <w:rPr>
                <w:sz w:val="20"/>
                <w:szCs w:val="20"/>
              </w:rPr>
              <w:t xml:space="preserve"> Check</w:t>
            </w:r>
            <w:r w:rsidR="00035575">
              <w:rPr>
                <w:sz w:val="20"/>
                <w:szCs w:val="20"/>
              </w:rPr>
              <w:t xml:space="preserve">   1</w:t>
            </w:r>
            <w:r w:rsidR="00035575" w:rsidRPr="00A851F4">
              <w:rPr>
                <w:sz w:val="20"/>
                <w:szCs w:val="20"/>
              </w:rPr>
              <w:t>0A</w:t>
            </w:r>
          </w:p>
        </w:tc>
      </w:tr>
      <w:tr w:rsidR="006B4F46" w:rsidRPr="001C653E" w14:paraId="46E9CD89" w14:textId="77777777"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14:paraId="0BE741B6" w14:textId="77777777" w:rsidR="006B4F46" w:rsidRPr="001C653E" w:rsidRDefault="006B4F46" w:rsidP="007167BF">
            <w:pPr>
              <w:rPr>
                <w:sz w:val="20"/>
                <w:szCs w:val="20"/>
              </w:rPr>
            </w:pPr>
            <w:r w:rsidRPr="001C653E">
              <w:rPr>
                <w:rFonts w:hint="cs"/>
                <w:sz w:val="20"/>
                <w:szCs w:val="20"/>
                <w:cs/>
                <w:lang w:bidi="bn-BD"/>
              </w:rPr>
              <w:t>9</w:t>
            </w:r>
            <w:r w:rsidRPr="001C653E">
              <w:rPr>
                <w:sz w:val="20"/>
                <w:szCs w:val="20"/>
                <w:lang w:bidi="bn-BD"/>
              </w:rPr>
              <w:t>05</w:t>
            </w:r>
            <w:r w:rsidRPr="001C653E">
              <w:rPr>
                <w:sz w:val="20"/>
                <w:szCs w:val="20"/>
              </w:rPr>
              <w:t xml:space="preserve"> b</w:t>
            </w:r>
          </w:p>
          <w:p w14:paraId="41D09A44" w14:textId="77777777" w:rsidR="006B4F46" w:rsidRPr="001C653E" w:rsidRDefault="006B4F46" w:rsidP="007167BF">
            <w:pPr>
              <w:pStyle w:val="CommentText"/>
            </w:pPr>
          </w:p>
        </w:tc>
        <w:tc>
          <w:tcPr>
            <w:tcW w:w="4960" w:type="dxa"/>
            <w:gridSpan w:val="3"/>
            <w:tcBorders>
              <w:top w:val="single" w:sz="6" w:space="0" w:color="auto"/>
              <w:bottom w:val="single" w:sz="6" w:space="0" w:color="auto"/>
            </w:tcBorders>
          </w:tcPr>
          <w:p w14:paraId="7ABAF08D" w14:textId="77777777" w:rsidR="006B4F46" w:rsidRPr="001C653E" w:rsidRDefault="006B4F46" w:rsidP="007167BF">
            <w:pPr>
              <w:pStyle w:val="CommentText"/>
              <w:tabs>
                <w:tab w:val="right" w:leader="dot" w:pos="3861"/>
              </w:tabs>
            </w:pPr>
            <w:r w:rsidRPr="001C653E">
              <w:t xml:space="preserve"> Has this happened </w:t>
            </w:r>
            <w:r w:rsidRPr="001C653E">
              <w:rPr>
                <w:u w:val="single"/>
              </w:rPr>
              <w:t>in the past 12 months</w:t>
            </w:r>
            <w:r w:rsidRPr="001C653E">
              <w:t>?</w:t>
            </w:r>
          </w:p>
          <w:p w14:paraId="70AB46DC" w14:textId="77777777" w:rsidR="006B4F46" w:rsidRPr="001C653E" w:rsidRDefault="006B4F46" w:rsidP="002E1C23">
            <w:pPr>
              <w:rPr>
                <w:sz w:val="20"/>
                <w:szCs w:val="20"/>
              </w:rPr>
            </w:pPr>
            <w:r w:rsidRPr="001C653E">
              <w:rPr>
                <w:rFonts w:ascii="SutonnyMJ" w:hAnsi="SutonnyMJ" w:cs="ArhialkhanMJ"/>
                <w:sz w:val="20"/>
                <w:szCs w:val="20"/>
              </w:rPr>
              <w:t>GB NUbv wK MZ 12 gv‡mi g‡a¨ N‡UwQj?</w:t>
            </w:r>
          </w:p>
        </w:tc>
        <w:tc>
          <w:tcPr>
            <w:tcW w:w="4113" w:type="dxa"/>
            <w:gridSpan w:val="5"/>
            <w:tcBorders>
              <w:top w:val="single" w:sz="6" w:space="0" w:color="auto"/>
              <w:left w:val="single" w:sz="6" w:space="0" w:color="auto"/>
              <w:bottom w:val="single" w:sz="6" w:space="0" w:color="auto"/>
            </w:tcBorders>
          </w:tcPr>
          <w:p w14:paraId="75CA46A7" w14:textId="77777777"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14:paraId="6C0561B0" w14:textId="77777777"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258181DE" w14:textId="77777777"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........................................................8</w:t>
            </w:r>
          </w:p>
          <w:p w14:paraId="745FEEE6" w14:textId="77777777"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14:paraId="1F5CD1D0" w14:textId="77777777" w:rsidR="006B4F46" w:rsidRPr="001C653E" w:rsidRDefault="006B4F46" w:rsidP="007167BF">
            <w:pPr>
              <w:tabs>
                <w:tab w:val="right" w:leader="dot" w:pos="3686"/>
              </w:tabs>
              <w:jc w:val="both"/>
              <w:rPr>
                <w:sz w:val="20"/>
                <w:szCs w:val="20"/>
              </w:rPr>
            </w:pPr>
          </w:p>
        </w:tc>
      </w:tr>
      <w:tr w:rsidR="006B4F46" w:rsidRPr="001C653E" w14:paraId="57F87AAB" w14:textId="77777777" w:rsidTr="006B4F46">
        <w:trPr>
          <w:cantSplit/>
          <w:trHeight w:val="543"/>
        </w:trPr>
        <w:tc>
          <w:tcPr>
            <w:tcW w:w="674" w:type="dxa"/>
            <w:tcBorders>
              <w:top w:val="single" w:sz="6" w:space="0" w:color="auto"/>
              <w:left w:val="single" w:sz="6" w:space="0" w:color="auto"/>
              <w:bottom w:val="single" w:sz="6" w:space="0" w:color="auto"/>
              <w:right w:val="single" w:sz="12" w:space="0" w:color="auto"/>
            </w:tcBorders>
          </w:tcPr>
          <w:p w14:paraId="127EEAB9" w14:textId="77777777" w:rsidR="006B4F46" w:rsidRPr="001C653E" w:rsidRDefault="006B4F46" w:rsidP="007167BF">
            <w:pPr>
              <w:rPr>
                <w:sz w:val="20"/>
                <w:szCs w:val="20"/>
                <w:cs/>
                <w:lang w:bidi="bn-BD"/>
              </w:rPr>
            </w:pPr>
            <w:r w:rsidRPr="001C653E">
              <w:rPr>
                <w:sz w:val="20"/>
                <w:szCs w:val="20"/>
                <w:lang w:bidi="bn-BD"/>
              </w:rPr>
              <w:t>906</w:t>
            </w:r>
          </w:p>
        </w:tc>
        <w:tc>
          <w:tcPr>
            <w:tcW w:w="4960" w:type="dxa"/>
            <w:gridSpan w:val="3"/>
            <w:tcBorders>
              <w:top w:val="single" w:sz="6" w:space="0" w:color="auto"/>
              <w:bottom w:val="single" w:sz="6" w:space="0" w:color="auto"/>
            </w:tcBorders>
          </w:tcPr>
          <w:p w14:paraId="29FF688A" w14:textId="77777777" w:rsidR="006B4F46" w:rsidRPr="001C653E" w:rsidRDefault="006B4F46" w:rsidP="008168FB">
            <w:pPr>
              <w:pStyle w:val="CommentText"/>
              <w:tabs>
                <w:tab w:val="right" w:leader="dot" w:pos="3861"/>
              </w:tabs>
            </w:pPr>
            <w:r w:rsidRPr="001C653E">
              <w:t xml:space="preserve">In your life, did you </w:t>
            </w:r>
            <w:r w:rsidRPr="001C653E">
              <w:rPr>
                <w:u w:val="single"/>
              </w:rPr>
              <w:t>ever</w:t>
            </w:r>
            <w:r w:rsidRPr="001C653E">
              <w:t xml:space="preserve"> receive health care for this injury (these injuries)? </w:t>
            </w:r>
          </w:p>
          <w:p w14:paraId="465A4BDA" w14:textId="77777777" w:rsidR="006B4F46" w:rsidRPr="001C653E" w:rsidRDefault="006B4F46" w:rsidP="008168FB">
            <w:pPr>
              <w:pStyle w:val="CommentText"/>
              <w:tabs>
                <w:tab w:val="right" w:leader="dot" w:pos="3861"/>
              </w:tabs>
            </w:pPr>
            <w:r w:rsidRPr="001C653E">
              <w:rPr>
                <w:rFonts w:ascii="SutonnyMJ" w:hAnsi="SutonnyMJ" w:cs="ArhialkhanMJ"/>
              </w:rPr>
              <w:t xml:space="preserve">GB AvN‡Zi Kvi‡Y Avcbvi wK </w:t>
            </w:r>
            <w:r w:rsidRPr="001C653E">
              <w:rPr>
                <w:rFonts w:ascii="SutonnyMJ" w:hAnsi="SutonnyMJ"/>
              </w:rPr>
              <w:t>KLbI</w:t>
            </w:r>
            <w:r w:rsidRPr="001C653E">
              <w:rPr>
                <w:rFonts w:ascii="SutonnyMJ" w:hAnsi="SutonnyMJ" w:cs="ArhialkhanMJ"/>
              </w:rPr>
              <w:t xml:space="preserve"> wPwKrmv wb‡Z n‡qwQj?</w:t>
            </w:r>
          </w:p>
        </w:tc>
        <w:tc>
          <w:tcPr>
            <w:tcW w:w="4113" w:type="dxa"/>
            <w:gridSpan w:val="5"/>
            <w:tcBorders>
              <w:top w:val="single" w:sz="6" w:space="0" w:color="auto"/>
              <w:left w:val="single" w:sz="6" w:space="0" w:color="auto"/>
              <w:bottom w:val="single" w:sz="6" w:space="0" w:color="auto"/>
            </w:tcBorders>
          </w:tcPr>
          <w:p w14:paraId="111CBC3F" w14:textId="77777777" w:rsidR="006B4F46" w:rsidRPr="001C653E" w:rsidRDefault="006B4F46" w:rsidP="008168F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166E6C65" w14:textId="77777777" w:rsidR="006B4F46" w:rsidRPr="001C653E" w:rsidRDefault="00771C6F" w:rsidP="008168FB">
            <w:pPr>
              <w:tabs>
                <w:tab w:val="right" w:leader="dot" w:pos="3887"/>
              </w:tabs>
              <w:jc w:val="both"/>
              <w:rPr>
                <w:sz w:val="20"/>
                <w:szCs w:val="20"/>
              </w:rPr>
            </w:pPr>
            <w:r>
              <w:rPr>
                <w:noProof/>
                <w:sz w:val="20"/>
                <w:szCs w:val="20"/>
                <w:lang w:val="en-US"/>
              </w:rPr>
              <mc:AlternateContent>
                <mc:Choice Requires="wps">
                  <w:drawing>
                    <wp:anchor distT="0" distB="0" distL="114300" distR="114300" simplePos="0" relativeHeight="251722240" behindDoc="0" locked="0" layoutInCell="1" allowOverlap="1" wp14:anchorId="646B604B" wp14:editId="0659F943">
                      <wp:simplePos x="0" y="0"/>
                      <wp:positionH relativeFrom="column">
                        <wp:posOffset>2487930</wp:posOffset>
                      </wp:positionH>
                      <wp:positionV relativeFrom="paragraph">
                        <wp:posOffset>70485</wp:posOffset>
                      </wp:positionV>
                      <wp:extent cx="226695" cy="6985"/>
                      <wp:effectExtent l="11430" t="45085" r="28575" b="74930"/>
                      <wp:wrapNone/>
                      <wp:docPr id="24" name="AutoShap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695" cy="698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9" o:spid="_x0000_s1026" type="#_x0000_t32" style="position:absolute;margin-left:195.9pt;margin-top:5.55pt;width:17.85pt;height:.55pt;z-index:251722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">
                      <v:stroke endarrow="block"/>
                    </v:shape>
                  </w:pict>
                </mc:Fallback>
              </mc:AlternateContent>
            </w:r>
            <w:r w:rsidR="006B4F46" w:rsidRPr="001C653E">
              <w:rPr>
                <w:sz w:val="20"/>
                <w:szCs w:val="20"/>
              </w:rPr>
              <w:t>NO</w:t>
            </w:r>
            <w:r w:rsidR="006B4F46" w:rsidRPr="001C653E">
              <w:rPr>
                <w:rFonts w:cs="Vrinda" w:hint="cs"/>
                <w:sz w:val="20"/>
                <w:szCs w:val="20"/>
                <w:cs/>
                <w:lang w:bidi="bn-BD"/>
              </w:rPr>
              <w:t xml:space="preserve"> </w:t>
            </w:r>
            <w:r w:rsidR="006B4F46" w:rsidRPr="001C653E">
              <w:rPr>
                <w:rFonts w:ascii="SutonnyMJ" w:hAnsi="SutonnyMJ" w:cs="SutonnyMJ" w:hint="cs"/>
                <w:sz w:val="20"/>
                <w:szCs w:val="20"/>
                <w:cs/>
                <w:lang w:bidi="bn-BD"/>
              </w:rPr>
              <w:t>(</w:t>
            </w:r>
            <w:r w:rsidR="006B4F46" w:rsidRPr="001C653E">
              <w:rPr>
                <w:rFonts w:ascii="SutonnyMJ" w:hAnsi="SutonnyMJ" w:cs="SutonnyMJ"/>
                <w:sz w:val="20"/>
                <w:szCs w:val="20"/>
                <w:lang w:bidi="bn-BD"/>
              </w:rPr>
              <w:t>bv</w:t>
            </w:r>
            <w:r w:rsidR="006B4F46" w:rsidRPr="001C653E">
              <w:rPr>
                <w:rFonts w:ascii="SutonnyMJ" w:hAnsi="SutonnyMJ" w:cs="SutonnyMJ" w:hint="cs"/>
                <w:sz w:val="20"/>
                <w:szCs w:val="20"/>
                <w:cs/>
                <w:lang w:bidi="bn-BD"/>
              </w:rPr>
              <w:t>)</w:t>
            </w:r>
            <w:r w:rsidR="006B4F46" w:rsidRPr="001C653E">
              <w:rPr>
                <w:sz w:val="20"/>
                <w:szCs w:val="20"/>
              </w:rPr>
              <w:tab/>
              <w:t>.2</w:t>
            </w:r>
          </w:p>
        </w:tc>
        <w:tc>
          <w:tcPr>
            <w:tcW w:w="981" w:type="dxa"/>
            <w:tcBorders>
              <w:top w:val="single" w:sz="6" w:space="0" w:color="auto"/>
              <w:left w:val="single" w:sz="6" w:space="0" w:color="auto"/>
              <w:bottom w:val="single" w:sz="6" w:space="0" w:color="auto"/>
              <w:right w:val="single" w:sz="6" w:space="0" w:color="auto"/>
            </w:tcBorders>
          </w:tcPr>
          <w:p w14:paraId="25411850" w14:textId="77777777" w:rsidR="006B4F46" w:rsidRPr="001C653E" w:rsidRDefault="006B4F46" w:rsidP="007167BF">
            <w:pPr>
              <w:tabs>
                <w:tab w:val="right" w:leader="dot" w:pos="3686"/>
              </w:tabs>
              <w:jc w:val="both"/>
              <w:rPr>
                <w:sz w:val="20"/>
                <w:szCs w:val="20"/>
              </w:rPr>
            </w:pPr>
          </w:p>
          <w:p w14:paraId="4D4E82B0" w14:textId="77777777" w:rsidR="006B4F46" w:rsidRPr="001C653E" w:rsidRDefault="006B4F46" w:rsidP="007167BF">
            <w:pPr>
              <w:tabs>
                <w:tab w:val="right" w:leader="dot" w:pos="3686"/>
              </w:tabs>
              <w:jc w:val="both"/>
              <w:rPr>
                <w:sz w:val="20"/>
                <w:szCs w:val="20"/>
              </w:rPr>
            </w:pPr>
            <w:r w:rsidRPr="001C653E">
              <w:rPr>
                <w:sz w:val="20"/>
                <w:szCs w:val="20"/>
              </w:rPr>
              <w:t xml:space="preserve">    </w:t>
            </w:r>
            <w:r w:rsidR="00035575" w:rsidRPr="00A851F4">
              <w:rPr>
                <w:sz w:val="20"/>
                <w:szCs w:val="20"/>
              </w:rPr>
              <w:t>Check</w:t>
            </w:r>
            <w:r w:rsidR="00035575">
              <w:rPr>
                <w:sz w:val="20"/>
                <w:szCs w:val="20"/>
              </w:rPr>
              <w:t xml:space="preserve">   1</w:t>
            </w:r>
            <w:r w:rsidR="00035575" w:rsidRPr="00A851F4">
              <w:rPr>
                <w:sz w:val="20"/>
                <w:szCs w:val="20"/>
              </w:rPr>
              <w:t>0A</w:t>
            </w:r>
          </w:p>
        </w:tc>
      </w:tr>
      <w:tr w:rsidR="006B4F46" w:rsidRPr="001C653E" w14:paraId="3260A23F" w14:textId="77777777" w:rsidTr="006B4F46">
        <w:trPr>
          <w:cantSplit/>
        </w:trPr>
        <w:tc>
          <w:tcPr>
            <w:tcW w:w="674" w:type="dxa"/>
            <w:tcBorders>
              <w:left w:val="single" w:sz="6" w:space="0" w:color="auto"/>
              <w:right w:val="single" w:sz="12" w:space="0" w:color="auto"/>
            </w:tcBorders>
          </w:tcPr>
          <w:p w14:paraId="7286DF10" w14:textId="77777777" w:rsidR="006B4F46" w:rsidRPr="001C653E" w:rsidRDefault="006B4F46" w:rsidP="008168FB">
            <w:pPr>
              <w:jc w:val="both"/>
              <w:rPr>
                <w:sz w:val="20"/>
                <w:szCs w:val="20"/>
              </w:rPr>
            </w:pPr>
            <w:r w:rsidRPr="001C653E">
              <w:rPr>
                <w:sz w:val="20"/>
                <w:szCs w:val="20"/>
              </w:rPr>
              <w:t>907</w:t>
            </w:r>
          </w:p>
        </w:tc>
        <w:tc>
          <w:tcPr>
            <w:tcW w:w="4960" w:type="dxa"/>
            <w:gridSpan w:val="3"/>
            <w:tcBorders>
              <w:left w:val="single" w:sz="12" w:space="0" w:color="auto"/>
            </w:tcBorders>
          </w:tcPr>
          <w:p w14:paraId="3B286D10" w14:textId="77777777" w:rsidR="006B4F46" w:rsidRPr="001C653E" w:rsidRDefault="006B4F46" w:rsidP="007167BF">
            <w:pPr>
              <w:jc w:val="both"/>
              <w:rPr>
                <w:sz w:val="20"/>
                <w:szCs w:val="20"/>
              </w:rPr>
            </w:pPr>
            <w:r w:rsidRPr="001C653E">
              <w:rPr>
                <w:sz w:val="20"/>
                <w:szCs w:val="20"/>
              </w:rPr>
              <w:t>In your life, have you ever had to spend any nights in a hospital due to the injury/injuries?</w:t>
            </w:r>
          </w:p>
          <w:p w14:paraId="18ECC938" w14:textId="77777777" w:rsidR="006B4F46" w:rsidRPr="001C653E" w:rsidRDefault="006B4F46" w:rsidP="007167BF">
            <w:pPr>
              <w:rPr>
                <w:rFonts w:ascii="SutonnyMJ" w:hAnsi="SutonnyMJ" w:cs="ArhialkhanMJ"/>
                <w:sz w:val="20"/>
                <w:szCs w:val="20"/>
              </w:rPr>
            </w:pPr>
            <w:r w:rsidRPr="001C653E">
              <w:rPr>
                <w:rFonts w:ascii="SutonnyMJ" w:hAnsi="SutonnyMJ" w:cs="ArhialkhanMJ"/>
                <w:sz w:val="20"/>
                <w:szCs w:val="20"/>
              </w:rPr>
              <w:t xml:space="preserve">Avcbvi </w:t>
            </w:r>
            <w:r w:rsidRPr="001C653E">
              <w:rPr>
                <w:rFonts w:ascii="SutonnyMJ" w:hAnsi="SutonnyMJ"/>
                <w:sz w:val="20"/>
                <w:szCs w:val="20"/>
              </w:rPr>
              <w:t xml:space="preserve">Rxe‡b </w:t>
            </w:r>
            <w:r w:rsidRPr="001C653E">
              <w:rPr>
                <w:rFonts w:ascii="SutonnyMJ" w:hAnsi="SutonnyMJ" w:cs="ArhialkhanMJ"/>
                <w:sz w:val="20"/>
                <w:szCs w:val="20"/>
              </w:rPr>
              <w:t xml:space="preserve">GB AvN‡Zi Rb¨ </w:t>
            </w:r>
            <w:r w:rsidRPr="001C653E">
              <w:rPr>
                <w:rFonts w:ascii="SutonnyMJ" w:hAnsi="SutonnyMJ"/>
                <w:sz w:val="20"/>
                <w:szCs w:val="20"/>
              </w:rPr>
              <w:t>KLbI</w:t>
            </w:r>
            <w:r w:rsidRPr="001C653E">
              <w:rPr>
                <w:rFonts w:ascii="SutonnyMJ" w:hAnsi="SutonnyMJ" w:cs="ArhialkhanMJ"/>
                <w:sz w:val="20"/>
                <w:szCs w:val="20"/>
              </w:rPr>
              <w:t xml:space="preserve"> wK nvmcvZv‡j ivZ KvUv‡Z n‡qwQ‡jv?</w:t>
            </w:r>
          </w:p>
          <w:p w14:paraId="4EF02AFB" w14:textId="77777777" w:rsidR="006B4F46" w:rsidRPr="001C653E" w:rsidRDefault="006B4F46" w:rsidP="007167BF">
            <w:pPr>
              <w:jc w:val="both"/>
              <w:rPr>
                <w:sz w:val="20"/>
                <w:szCs w:val="20"/>
              </w:rPr>
            </w:pPr>
            <w:r w:rsidRPr="001C653E">
              <w:rPr>
                <w:sz w:val="20"/>
                <w:szCs w:val="20"/>
              </w:rPr>
              <w:t xml:space="preserve">IF YES: How many nights? </w:t>
            </w:r>
          </w:p>
          <w:p w14:paraId="6EADBD84" w14:textId="77777777" w:rsidR="006B4F46" w:rsidRPr="001C653E" w:rsidRDefault="006B4F46" w:rsidP="00CE20DC">
            <w:pPr>
              <w:rPr>
                <w:sz w:val="20"/>
                <w:szCs w:val="20"/>
              </w:rPr>
            </w:pPr>
            <w:r w:rsidRPr="001C653E">
              <w:rPr>
                <w:rFonts w:ascii="SutonnyMJ" w:hAnsi="SutonnyMJ" w:cs="ArhialkhanMJ"/>
                <w:sz w:val="20"/>
                <w:szCs w:val="20"/>
              </w:rPr>
              <w:t xml:space="preserve">hw` </w:t>
            </w:r>
            <w:r w:rsidRPr="001C653E">
              <w:rPr>
                <w:rFonts w:ascii="SutonnyMJ" w:hAnsi="SutonnyMJ" w:cs="SutonnyMJ"/>
                <w:sz w:val="20"/>
                <w:szCs w:val="20"/>
                <w:lang w:bidi="bn-BD"/>
              </w:rPr>
              <w:t>nu¨v</w:t>
            </w:r>
            <w:r w:rsidRPr="001C653E">
              <w:rPr>
                <w:rFonts w:ascii="SutonnyMJ" w:hAnsi="SutonnyMJ" w:cs="ArhialkhanMJ"/>
                <w:sz w:val="20"/>
                <w:szCs w:val="20"/>
              </w:rPr>
              <w:t xml:space="preserve"> nq, KZ ivZ? </w:t>
            </w:r>
          </w:p>
        </w:tc>
        <w:tc>
          <w:tcPr>
            <w:tcW w:w="4113" w:type="dxa"/>
            <w:gridSpan w:val="5"/>
            <w:tcBorders>
              <w:left w:val="single" w:sz="6" w:space="0" w:color="auto"/>
            </w:tcBorders>
          </w:tcPr>
          <w:p w14:paraId="1A4C6518" w14:textId="77777777" w:rsidR="006B4F46" w:rsidRPr="001C653E" w:rsidRDefault="006B4F46" w:rsidP="008168FB">
            <w:pPr>
              <w:tabs>
                <w:tab w:val="right" w:leader="dot" w:pos="4253"/>
                <w:tab w:val="right" w:leader="dot" w:pos="4536"/>
              </w:tabs>
              <w:jc w:val="both"/>
            </w:pPr>
            <w:r w:rsidRPr="001C653E">
              <w:rPr>
                <w:sz w:val="20"/>
                <w:szCs w:val="20"/>
              </w:rPr>
              <w:t>NUMBER OF NIGHTS IN HOSPITAL (</w:t>
            </w:r>
            <w:r w:rsidRPr="001C653E">
              <w:rPr>
                <w:rFonts w:ascii="SutonnyMJ" w:hAnsi="SutonnyMJ"/>
                <w:sz w:val="20"/>
                <w:szCs w:val="20"/>
              </w:rPr>
              <w:t>nvmcvZv‡j KvUv‡bv iv‡Zi msL¨v</w:t>
            </w:r>
            <w:r w:rsidRPr="001C653E">
              <w:rPr>
                <w:sz w:val="20"/>
                <w:szCs w:val="20"/>
              </w:rPr>
              <w:t>)  ..................</w:t>
            </w:r>
            <w:r w:rsidRPr="001C653E">
              <w:t>[   ][   ]</w:t>
            </w:r>
          </w:p>
          <w:p w14:paraId="7FCF122C" w14:textId="77777777" w:rsidR="006B4F46" w:rsidRPr="001C653E" w:rsidRDefault="006B4F46" w:rsidP="007167BF">
            <w:pPr>
              <w:tabs>
                <w:tab w:val="right" w:leader="dot" w:pos="3861"/>
              </w:tabs>
              <w:rPr>
                <w:sz w:val="20"/>
                <w:szCs w:val="20"/>
              </w:rPr>
            </w:pPr>
            <w:r w:rsidRPr="001C653E">
              <w:rPr>
                <w:sz w:val="20"/>
                <w:szCs w:val="20"/>
              </w:rPr>
              <w:t>DON’T KNOW/DON’T REMEMBER</w:t>
            </w:r>
            <w:r w:rsidRPr="001C653E">
              <w:rPr>
                <w:sz w:val="20"/>
                <w:szCs w:val="20"/>
              </w:rPr>
              <w:tab/>
              <w:t>8</w:t>
            </w:r>
          </w:p>
          <w:p w14:paraId="45F914A0" w14:textId="77777777" w:rsidR="006B4F46" w:rsidRPr="001C653E" w:rsidRDefault="006B4F46" w:rsidP="007167BF">
            <w:pPr>
              <w:tabs>
                <w:tab w:val="right" w:leader="dot" w:pos="3861"/>
              </w:tabs>
              <w:rPr>
                <w:sz w:val="20"/>
                <w:szCs w:val="20"/>
              </w:rPr>
            </w:pPr>
            <w:r w:rsidRPr="001C653E">
              <w:rPr>
                <w:rFonts w:ascii="SutonnyMJ" w:hAnsi="SutonnyMJ"/>
                <w:sz w:val="20"/>
                <w:szCs w:val="20"/>
              </w:rPr>
              <w:t>Rvwb bv/ g‡b co‡Q bv</w:t>
            </w:r>
          </w:p>
          <w:p w14:paraId="7F9914AA" w14:textId="77777777" w:rsidR="006B4F46" w:rsidRPr="001C653E" w:rsidRDefault="006B4F46" w:rsidP="007167BF">
            <w:pPr>
              <w:tabs>
                <w:tab w:val="right" w:leader="dot" w:pos="3861"/>
              </w:tabs>
              <w:rPr>
                <w:sz w:val="20"/>
                <w:szCs w:val="20"/>
              </w:rPr>
            </w:pPr>
            <w:r w:rsidRPr="001C653E">
              <w:rPr>
                <w:sz w:val="20"/>
                <w:szCs w:val="20"/>
              </w:rPr>
              <w:t>REFUSED/NO ANSWER</w:t>
            </w:r>
            <w:r w:rsidRPr="001C653E">
              <w:rPr>
                <w:sz w:val="20"/>
                <w:szCs w:val="20"/>
              </w:rPr>
              <w:tab/>
              <w:t>9</w:t>
            </w:r>
          </w:p>
          <w:p w14:paraId="2EBAB618" w14:textId="77777777" w:rsidR="006B4F46" w:rsidRPr="001C653E" w:rsidRDefault="006B4F46" w:rsidP="00877E64">
            <w:pPr>
              <w:tabs>
                <w:tab w:val="right" w:leader="dot" w:pos="3861"/>
              </w:tabs>
              <w:rPr>
                <w:sz w:val="20"/>
                <w:szCs w:val="20"/>
              </w:rPr>
            </w:pPr>
            <w:r w:rsidRPr="001C653E">
              <w:rPr>
                <w:rFonts w:ascii="SutonnyMJ" w:hAnsi="SutonnyMJ"/>
                <w:sz w:val="20"/>
                <w:szCs w:val="20"/>
              </w:rPr>
              <w:t>evwZj/ DËi bvB</w:t>
            </w:r>
          </w:p>
        </w:tc>
        <w:tc>
          <w:tcPr>
            <w:tcW w:w="981" w:type="dxa"/>
            <w:tcBorders>
              <w:left w:val="single" w:sz="6" w:space="0" w:color="auto"/>
              <w:right w:val="single" w:sz="6" w:space="0" w:color="auto"/>
            </w:tcBorders>
          </w:tcPr>
          <w:p w14:paraId="4BE885C5" w14:textId="77777777" w:rsidR="006B4F46" w:rsidRPr="001C653E" w:rsidRDefault="006B4F46" w:rsidP="007167BF">
            <w:pPr>
              <w:tabs>
                <w:tab w:val="right" w:leader="dot" w:pos="3686"/>
              </w:tabs>
              <w:jc w:val="both"/>
              <w:rPr>
                <w:sz w:val="20"/>
                <w:szCs w:val="20"/>
              </w:rPr>
            </w:pPr>
          </w:p>
        </w:tc>
      </w:tr>
      <w:tr w:rsidR="006B4F46" w:rsidRPr="001C653E" w14:paraId="7C5B8CD8" w14:textId="77777777" w:rsidTr="006B4F46">
        <w:trPr>
          <w:cantSplit/>
          <w:trHeight w:val="536"/>
        </w:trPr>
        <w:tc>
          <w:tcPr>
            <w:tcW w:w="674" w:type="dxa"/>
            <w:tcBorders>
              <w:top w:val="single" w:sz="6" w:space="0" w:color="auto"/>
              <w:left w:val="single" w:sz="6" w:space="0" w:color="auto"/>
              <w:bottom w:val="single" w:sz="6" w:space="0" w:color="auto"/>
              <w:right w:val="single" w:sz="12" w:space="0" w:color="auto"/>
            </w:tcBorders>
          </w:tcPr>
          <w:p w14:paraId="403D0FE5" w14:textId="77777777" w:rsidR="006B4F46" w:rsidRPr="001C653E" w:rsidRDefault="006B4F46" w:rsidP="008168FB">
            <w:pPr>
              <w:rPr>
                <w:sz w:val="20"/>
                <w:szCs w:val="20"/>
              </w:rPr>
            </w:pPr>
            <w:r w:rsidRPr="001C653E">
              <w:rPr>
                <w:sz w:val="20"/>
                <w:szCs w:val="20"/>
              </w:rPr>
              <w:t>908</w:t>
            </w:r>
          </w:p>
        </w:tc>
        <w:tc>
          <w:tcPr>
            <w:tcW w:w="4960" w:type="dxa"/>
            <w:gridSpan w:val="3"/>
            <w:tcBorders>
              <w:top w:val="single" w:sz="6" w:space="0" w:color="auto"/>
              <w:left w:val="single" w:sz="12" w:space="0" w:color="auto"/>
              <w:bottom w:val="single" w:sz="6" w:space="0" w:color="auto"/>
            </w:tcBorders>
          </w:tcPr>
          <w:p w14:paraId="0197A933" w14:textId="77777777" w:rsidR="006B4F46" w:rsidRPr="001C653E" w:rsidRDefault="006B4F46" w:rsidP="007167BF">
            <w:pPr>
              <w:jc w:val="both"/>
              <w:rPr>
                <w:rFonts w:cs="Vrinda"/>
                <w:sz w:val="20"/>
                <w:szCs w:val="25"/>
                <w:cs/>
                <w:lang w:bidi="bn-BD"/>
              </w:rPr>
            </w:pPr>
            <w:r w:rsidRPr="001C653E">
              <w:rPr>
                <w:sz w:val="20"/>
                <w:szCs w:val="20"/>
              </w:rPr>
              <w:t>Did you tell a health worker the real cause of your injury?</w:t>
            </w:r>
          </w:p>
          <w:p w14:paraId="3242B74F" w14:textId="77777777" w:rsidR="006B4F46" w:rsidRPr="001C653E" w:rsidRDefault="006B4F46" w:rsidP="007167BF">
            <w:pPr>
              <w:jc w:val="both"/>
              <w:rPr>
                <w:sz w:val="20"/>
                <w:szCs w:val="20"/>
              </w:rPr>
            </w:pPr>
            <w:r w:rsidRPr="001C653E">
              <w:rPr>
                <w:rFonts w:ascii="SutonnyMJ" w:hAnsi="SutonnyMJ" w:cs="ArhialkhanMJ"/>
                <w:sz w:val="20"/>
                <w:szCs w:val="20"/>
              </w:rPr>
              <w:t xml:space="preserve">Avcwb  wK </w:t>
            </w:r>
            <w:r w:rsidRPr="001C653E">
              <w:rPr>
                <w:rFonts w:ascii="SutonnyMJ" w:hAnsi="SutonnyMJ"/>
                <w:sz w:val="20"/>
                <w:szCs w:val="20"/>
              </w:rPr>
              <w:t>KLbI</w:t>
            </w:r>
            <w:r w:rsidRPr="001C653E">
              <w:rPr>
                <w:rFonts w:ascii="SutonnyMJ" w:hAnsi="SutonnyMJ" w:cs="ArhialkhanMJ"/>
                <w:sz w:val="20"/>
                <w:szCs w:val="20"/>
              </w:rPr>
              <w:t xml:space="preserve"> ¯^v¯’¨Kgx© †K Avcbvi AvN‡Zi mwVK KvibwU e‡j‡Qb?</w:t>
            </w:r>
          </w:p>
        </w:tc>
        <w:tc>
          <w:tcPr>
            <w:tcW w:w="4113" w:type="dxa"/>
            <w:gridSpan w:val="5"/>
            <w:tcBorders>
              <w:top w:val="single" w:sz="6" w:space="0" w:color="auto"/>
              <w:left w:val="single" w:sz="6" w:space="0" w:color="auto"/>
              <w:bottom w:val="single" w:sz="6" w:space="0" w:color="auto"/>
              <w:right w:val="single" w:sz="6" w:space="0" w:color="auto"/>
            </w:tcBorders>
          </w:tcPr>
          <w:p w14:paraId="447F2ADD" w14:textId="77777777" w:rsidR="006B4F46" w:rsidRPr="001C653E" w:rsidRDefault="006B4F46" w:rsidP="007167BF">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.............................................................1</w:t>
            </w:r>
          </w:p>
          <w:p w14:paraId="5D9C4B78" w14:textId="77777777" w:rsidR="006B4F46" w:rsidRPr="001C653E" w:rsidRDefault="006B4F46" w:rsidP="007167BF">
            <w:pPr>
              <w:tabs>
                <w:tab w:val="right" w:leader="dot" w:pos="3887"/>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50082165" w14:textId="77777777" w:rsidR="006B4F46" w:rsidRPr="001C653E" w:rsidRDefault="006B4F46" w:rsidP="007167BF">
            <w:pPr>
              <w:tabs>
                <w:tab w:val="right" w:leader="dot" w:pos="3997"/>
                <w:tab w:val="right" w:leader="dot" w:pos="4253"/>
              </w:tabs>
              <w:jc w:val="both"/>
              <w:rPr>
                <w:rFonts w:ascii="SutonnyMJ" w:hAnsi="SutonnyMJ" w:cs="Vrinda"/>
                <w:sz w:val="20"/>
                <w:szCs w:val="20"/>
                <w:lang w:bidi="bn-BD"/>
              </w:rPr>
            </w:pPr>
            <w:r w:rsidRPr="001C653E">
              <w:rPr>
                <w:sz w:val="20"/>
                <w:szCs w:val="20"/>
              </w:rPr>
              <w:t xml:space="preserve"> 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r w:rsidRPr="001C653E">
              <w:rPr>
                <w:sz w:val="20"/>
                <w:szCs w:val="20"/>
              </w:rPr>
              <w:tab/>
              <w:t>8</w:t>
            </w:r>
          </w:p>
          <w:p w14:paraId="62F6019F" w14:textId="77777777" w:rsidR="006B4F46" w:rsidRPr="001C653E" w:rsidRDefault="006B4F46" w:rsidP="007167BF">
            <w:pPr>
              <w:tabs>
                <w:tab w:val="right" w:leader="dot" w:pos="3861"/>
              </w:tabs>
              <w:rPr>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sz w:val="20"/>
                <w:szCs w:val="20"/>
                <w:lang w:val="en-US" w:bidi="bn-BD"/>
              </w:rPr>
              <w:t>............</w:t>
            </w:r>
            <w:r w:rsidRPr="001C653E">
              <w:rPr>
                <w:sz w:val="20"/>
                <w:szCs w:val="20"/>
              </w:rPr>
              <w:t>9</w:t>
            </w:r>
          </w:p>
        </w:tc>
        <w:tc>
          <w:tcPr>
            <w:tcW w:w="981" w:type="dxa"/>
            <w:tcBorders>
              <w:top w:val="single" w:sz="6" w:space="0" w:color="auto"/>
              <w:left w:val="single" w:sz="6" w:space="0" w:color="auto"/>
              <w:bottom w:val="single" w:sz="6" w:space="0" w:color="auto"/>
              <w:right w:val="single" w:sz="6" w:space="0" w:color="auto"/>
            </w:tcBorders>
          </w:tcPr>
          <w:p w14:paraId="12A91A1D" w14:textId="77777777" w:rsidR="006B4F46" w:rsidRPr="001C653E" w:rsidRDefault="006B4F46" w:rsidP="007167BF">
            <w:pPr>
              <w:jc w:val="both"/>
              <w:rPr>
                <w:sz w:val="20"/>
                <w:szCs w:val="20"/>
              </w:rPr>
            </w:pPr>
          </w:p>
        </w:tc>
      </w:tr>
    </w:tbl>
    <w:p w14:paraId="5F373127" w14:textId="77777777" w:rsidR="00374D24" w:rsidRPr="001C653E" w:rsidRDefault="00374D24" w:rsidP="00374D24">
      <w:pPr>
        <w:rPr>
          <w:sz w:val="16"/>
          <w:szCs w:val="16"/>
        </w:rPr>
      </w:pPr>
    </w:p>
    <w:p w14:paraId="63659A94" w14:textId="77777777" w:rsidR="00374D24" w:rsidRPr="001C653E" w:rsidRDefault="00374D24" w:rsidP="00374D24">
      <w:pPr>
        <w:rPr>
          <w:sz w:val="16"/>
          <w:szCs w:val="16"/>
        </w:rPr>
      </w:pPr>
      <w:r w:rsidRPr="001C653E">
        <w:rPr>
          <w:sz w:val="16"/>
          <w:szCs w:val="16"/>
        </w:rPr>
        <w:br w:type="page"/>
      </w:r>
    </w:p>
    <w:tbl>
      <w:tblPr>
        <w:tblW w:w="10710" w:type="dxa"/>
        <w:tblInd w:w="18" w:type="dxa"/>
        <w:tblLayout w:type="fixed"/>
        <w:tblLook w:val="0000" w:firstRow="0" w:lastRow="0" w:firstColumn="0" w:lastColumn="0" w:noHBand="0" w:noVBand="0"/>
      </w:tblPr>
      <w:tblGrid>
        <w:gridCol w:w="629"/>
        <w:gridCol w:w="3871"/>
        <w:gridCol w:w="180"/>
        <w:gridCol w:w="220"/>
        <w:gridCol w:w="320"/>
        <w:gridCol w:w="1394"/>
        <w:gridCol w:w="990"/>
        <w:gridCol w:w="900"/>
        <w:gridCol w:w="1486"/>
        <w:gridCol w:w="720"/>
      </w:tblGrid>
      <w:tr w:rsidR="00575863" w:rsidRPr="001C653E" w14:paraId="0CFDCA46" w14:textId="77777777" w:rsidTr="00B60781">
        <w:trPr>
          <w:cantSplit/>
          <w:trHeight w:val="50"/>
        </w:trPr>
        <w:tc>
          <w:tcPr>
            <w:tcW w:w="9990" w:type="dxa"/>
            <w:gridSpan w:val="9"/>
            <w:tcBorders>
              <w:top w:val="single" w:sz="12" w:space="0" w:color="auto"/>
              <w:left w:val="single" w:sz="4" w:space="0" w:color="auto"/>
              <w:bottom w:val="single" w:sz="12" w:space="0" w:color="auto"/>
              <w:right w:val="single" w:sz="4" w:space="0" w:color="auto"/>
            </w:tcBorders>
            <w:shd w:val="clear" w:color="auto" w:fill="FFFF00"/>
          </w:tcPr>
          <w:p w14:paraId="4BE811CE" w14:textId="77777777" w:rsidR="00575863" w:rsidRPr="001C653E" w:rsidRDefault="00575863" w:rsidP="007167BF">
            <w:pPr>
              <w:jc w:val="center"/>
              <w:rPr>
                <w:b/>
                <w:sz w:val="20"/>
                <w:szCs w:val="20"/>
              </w:rPr>
            </w:pPr>
          </w:p>
          <w:p w14:paraId="20FFF736" w14:textId="77777777" w:rsidR="00575863" w:rsidRPr="001C653E" w:rsidRDefault="00575863" w:rsidP="007167BF">
            <w:pPr>
              <w:jc w:val="center"/>
              <w:rPr>
                <w:b/>
                <w:sz w:val="20"/>
                <w:szCs w:val="20"/>
              </w:rPr>
            </w:pPr>
            <w:r w:rsidRPr="001C653E">
              <w:rPr>
                <w:b/>
                <w:sz w:val="20"/>
                <w:szCs w:val="20"/>
              </w:rPr>
              <w:t xml:space="preserve">SECTION </w:t>
            </w:r>
            <w:r w:rsidRPr="001C653E">
              <w:rPr>
                <w:rFonts w:hint="cs"/>
                <w:b/>
                <w:sz w:val="20"/>
                <w:szCs w:val="20"/>
                <w:cs/>
                <w:lang w:bidi="bn-BD"/>
              </w:rPr>
              <w:t>10</w:t>
            </w:r>
            <w:r w:rsidRPr="001C653E">
              <w:rPr>
                <w:b/>
                <w:sz w:val="20"/>
                <w:szCs w:val="20"/>
                <w:lang w:val="en-US" w:bidi="bn-BD"/>
              </w:rPr>
              <w:t>:</w:t>
            </w:r>
            <w:r w:rsidRPr="001C653E">
              <w:rPr>
                <w:b/>
                <w:sz w:val="20"/>
                <w:szCs w:val="20"/>
              </w:rPr>
              <w:t xml:space="preserve">   IMPACT AND COPING</w:t>
            </w:r>
          </w:p>
          <w:p w14:paraId="16BB9143" w14:textId="77777777" w:rsidR="00575863" w:rsidRPr="001C653E" w:rsidRDefault="00575863" w:rsidP="007167BF">
            <w:pPr>
              <w:jc w:val="both"/>
              <w:rPr>
                <w:sz w:val="20"/>
                <w:szCs w:val="20"/>
              </w:rPr>
            </w:pPr>
          </w:p>
        </w:tc>
        <w:tc>
          <w:tcPr>
            <w:tcW w:w="720" w:type="dxa"/>
            <w:tcBorders>
              <w:top w:val="single" w:sz="12" w:space="0" w:color="auto"/>
              <w:left w:val="single" w:sz="4" w:space="0" w:color="auto"/>
              <w:bottom w:val="single" w:sz="12" w:space="0" w:color="auto"/>
              <w:right w:val="single" w:sz="4" w:space="0" w:color="auto"/>
            </w:tcBorders>
            <w:shd w:val="clear" w:color="auto" w:fill="FFFF00"/>
          </w:tcPr>
          <w:p w14:paraId="34C0651F" w14:textId="77777777" w:rsidR="00575863" w:rsidRPr="001C653E" w:rsidRDefault="00575863">
            <w:pPr>
              <w:rPr>
                <w:sz w:val="20"/>
                <w:szCs w:val="20"/>
              </w:rPr>
            </w:pPr>
          </w:p>
          <w:p w14:paraId="53F42F6D" w14:textId="77777777" w:rsidR="00575863" w:rsidRPr="001C653E" w:rsidRDefault="00575863">
            <w:pPr>
              <w:rPr>
                <w:sz w:val="20"/>
                <w:szCs w:val="20"/>
              </w:rPr>
            </w:pPr>
          </w:p>
          <w:p w14:paraId="59CC4848" w14:textId="77777777" w:rsidR="00575863" w:rsidRPr="001C653E" w:rsidRDefault="00575863" w:rsidP="00575863">
            <w:pPr>
              <w:jc w:val="both"/>
              <w:rPr>
                <w:sz w:val="20"/>
                <w:szCs w:val="20"/>
              </w:rPr>
            </w:pPr>
          </w:p>
        </w:tc>
      </w:tr>
      <w:tr w:rsidR="00575863" w:rsidRPr="001C653E" w14:paraId="07CFE504" w14:textId="77777777" w:rsidTr="00B60781">
        <w:trPr>
          <w:cantSplit/>
        </w:trPr>
        <w:tc>
          <w:tcPr>
            <w:tcW w:w="9990" w:type="dxa"/>
            <w:gridSpan w:val="9"/>
            <w:tcBorders>
              <w:left w:val="single" w:sz="4" w:space="0" w:color="auto"/>
              <w:bottom w:val="single" w:sz="6" w:space="0" w:color="auto"/>
              <w:right w:val="single" w:sz="4" w:space="0" w:color="auto"/>
            </w:tcBorders>
          </w:tcPr>
          <w:p w14:paraId="7F45AA48" w14:textId="77777777" w:rsidR="00575863" w:rsidRPr="001C653E" w:rsidRDefault="00575863">
            <w:pPr>
              <w:rPr>
                <w:rFonts w:cs="Vrinda"/>
                <w:sz w:val="20"/>
                <w:szCs w:val="20"/>
                <w:lang w:bidi="bn-BD"/>
              </w:rPr>
            </w:pPr>
          </w:p>
          <w:p w14:paraId="2EA2779B" w14:textId="77777777" w:rsidR="00575863" w:rsidRPr="001C653E" w:rsidRDefault="00575863" w:rsidP="00575863">
            <w:pPr>
              <w:jc w:val="both"/>
              <w:rPr>
                <w:rFonts w:cs="Vrinda"/>
                <w:sz w:val="20"/>
                <w:szCs w:val="20"/>
                <w:cs/>
                <w:lang w:bidi="bn-BD"/>
              </w:rPr>
            </w:pP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9D33B12" w14:textId="77777777" w:rsidR="00B60781" w:rsidRPr="001C653E" w:rsidRDefault="00B60781" w:rsidP="00B60781">
            <w:pPr>
              <w:rPr>
                <w:sz w:val="20"/>
                <w:szCs w:val="20"/>
              </w:rPr>
            </w:pPr>
            <w:r w:rsidRPr="001C653E">
              <w:rPr>
                <w:sz w:val="20"/>
                <w:szCs w:val="20"/>
              </w:rPr>
              <w:t>SKIP</w:t>
            </w:r>
          </w:p>
          <w:p w14:paraId="278DD923" w14:textId="77777777" w:rsidR="00575863" w:rsidRPr="001C653E" w:rsidRDefault="00B60781" w:rsidP="00B60781">
            <w:r w:rsidRPr="001C653E">
              <w:rPr>
                <w:sz w:val="20"/>
                <w:szCs w:val="20"/>
              </w:rPr>
              <w:t xml:space="preserve"> TO</w:t>
            </w:r>
          </w:p>
        </w:tc>
      </w:tr>
      <w:tr w:rsidR="00035575" w:rsidRPr="001C653E" w14:paraId="0357BC64" w14:textId="77777777" w:rsidTr="00035575">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9"/>
        </w:trPr>
        <w:tc>
          <w:tcPr>
            <w:tcW w:w="630" w:type="dxa"/>
            <w:tcBorders>
              <w:top w:val="single" w:sz="12" w:space="0" w:color="auto"/>
              <w:left w:val="single" w:sz="12" w:space="0" w:color="auto"/>
              <w:bottom w:val="single" w:sz="12" w:space="0" w:color="auto"/>
              <w:right w:val="single" w:sz="12" w:space="0" w:color="auto"/>
            </w:tcBorders>
          </w:tcPr>
          <w:p w14:paraId="4D918100" w14:textId="77777777" w:rsidR="00035575" w:rsidRPr="001C653E" w:rsidRDefault="00035575" w:rsidP="00D13E58">
            <w:pPr>
              <w:rPr>
                <w:rFonts w:cs="Vrinda"/>
                <w:b/>
                <w:sz w:val="20"/>
                <w:szCs w:val="20"/>
                <w:cs/>
                <w:lang w:bidi="bn-BD"/>
              </w:rPr>
            </w:pPr>
            <w:r w:rsidRPr="001C653E">
              <w:rPr>
                <w:rFonts w:cs="Vrinda"/>
                <w:b/>
                <w:sz w:val="20"/>
                <w:szCs w:val="20"/>
                <w:lang w:bidi="bn-BD"/>
              </w:rPr>
              <w:t>CHECK 10A</w:t>
            </w:r>
          </w:p>
        </w:tc>
        <w:tc>
          <w:tcPr>
            <w:tcW w:w="9360" w:type="dxa"/>
            <w:gridSpan w:val="8"/>
            <w:tcBorders>
              <w:top w:val="single" w:sz="12" w:space="0" w:color="auto"/>
              <w:left w:val="single" w:sz="12" w:space="0" w:color="auto"/>
              <w:bottom w:val="single" w:sz="12" w:space="0" w:color="auto"/>
              <w:right w:val="single" w:sz="12" w:space="0" w:color="auto"/>
            </w:tcBorders>
          </w:tcPr>
          <w:p w14:paraId="620EBFD4" w14:textId="77777777" w:rsidR="00035575" w:rsidRPr="00A851F4" w:rsidRDefault="00035575" w:rsidP="000315B6">
            <w:pPr>
              <w:rPr>
                <w:sz w:val="20"/>
                <w:szCs w:val="20"/>
              </w:rPr>
            </w:pPr>
            <w:r w:rsidRPr="00A851F4">
              <w:rPr>
                <w:sz w:val="20"/>
                <w:szCs w:val="20"/>
              </w:rPr>
              <w:t>WOMAN EXPERIENCED PHYSICAL</w:t>
            </w:r>
            <w:r w:rsidRPr="00A851F4">
              <w:rPr>
                <w:rFonts w:cs="Vrinda" w:hint="cs"/>
                <w:sz w:val="20"/>
                <w:szCs w:val="20"/>
                <w:cs/>
                <w:lang w:bidi="bn-BD"/>
              </w:rPr>
              <w:t xml:space="preserve"> </w:t>
            </w:r>
            <w:r w:rsidRPr="00A851F4">
              <w:rPr>
                <w:sz w:val="20"/>
                <w:szCs w:val="20"/>
              </w:rPr>
              <w:t>VIOLENCE (1 circled in CHECK8A)..................1</w:t>
            </w:r>
          </w:p>
          <w:p w14:paraId="6AE21842" w14:textId="77777777" w:rsidR="00035575" w:rsidRPr="00A851F4" w:rsidRDefault="00771C6F" w:rsidP="000315B6">
            <w:pPr>
              <w:rPr>
                <w:sz w:val="20"/>
                <w:szCs w:val="20"/>
              </w:rPr>
            </w:pPr>
            <w:r>
              <w:rPr>
                <w:noProof/>
                <w:sz w:val="20"/>
                <w:szCs w:val="20"/>
                <w:lang w:val="en-US"/>
              </w:rPr>
              <mc:AlternateContent>
                <mc:Choice Requires="wps">
                  <w:drawing>
                    <wp:anchor distT="0" distB="0" distL="114300" distR="114300" simplePos="0" relativeHeight="251757056" behindDoc="0" locked="0" layoutInCell="1" allowOverlap="1" wp14:anchorId="44BC34EA" wp14:editId="0346C9FB">
                      <wp:simplePos x="0" y="0"/>
                      <wp:positionH relativeFrom="column">
                        <wp:posOffset>5265420</wp:posOffset>
                      </wp:positionH>
                      <wp:positionV relativeFrom="paragraph">
                        <wp:posOffset>69850</wp:posOffset>
                      </wp:positionV>
                      <wp:extent cx="681355" cy="0"/>
                      <wp:effectExtent l="7620" t="57150" r="22225" b="69850"/>
                      <wp:wrapNone/>
                      <wp:docPr id="23" name="AutoShap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135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59" o:spid="_x0000_s1026" type="#_x0000_t32" style="position:absolute;margin-left:414.6pt;margin-top:5.5pt;width:53.65pt;height:0;z-index:251757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">
                      <v:stroke endarrow="block"/>
                    </v:shape>
                  </w:pict>
                </mc:Fallback>
              </mc:AlternateContent>
            </w:r>
            <w:r w:rsidR="00035575" w:rsidRPr="00A851F4">
              <w:rPr>
                <w:sz w:val="20"/>
                <w:szCs w:val="20"/>
              </w:rPr>
              <w:t>WOMAN HAS EXPERIENCED SEXUAL VIOLENCE ONLY (1 circled in CHECK8B)</w:t>
            </w:r>
            <w:proofErr w:type="gramStart"/>
            <w:r w:rsidR="00035575" w:rsidRPr="00A851F4">
              <w:rPr>
                <w:sz w:val="20"/>
                <w:szCs w:val="20"/>
              </w:rPr>
              <w:t>....2</w:t>
            </w:r>
            <w:proofErr w:type="gramEnd"/>
          </w:p>
          <w:p w14:paraId="7EC9798F" w14:textId="77777777" w:rsidR="00035575" w:rsidRPr="00A851F4" w:rsidRDefault="00771C6F" w:rsidP="000315B6">
            <w:pPr>
              <w:rPr>
                <w:sz w:val="20"/>
                <w:szCs w:val="20"/>
              </w:rPr>
            </w:pPr>
            <w:r>
              <w:rPr>
                <w:noProof/>
                <w:sz w:val="20"/>
                <w:szCs w:val="20"/>
                <w:lang w:val="en-US"/>
              </w:rPr>
              <mc:AlternateContent>
                <mc:Choice Requires="wps">
                  <w:drawing>
                    <wp:anchor distT="0" distB="0" distL="114300" distR="114300" simplePos="0" relativeHeight="251758080" behindDoc="0" locked="0" layoutInCell="1" allowOverlap="1" wp14:anchorId="4DBF54E9" wp14:editId="4029475D">
                      <wp:simplePos x="0" y="0"/>
                      <wp:positionH relativeFrom="column">
                        <wp:posOffset>5709920</wp:posOffset>
                      </wp:positionH>
                      <wp:positionV relativeFrom="paragraph">
                        <wp:posOffset>200660</wp:posOffset>
                      </wp:positionV>
                      <wp:extent cx="247015" cy="635"/>
                      <wp:effectExtent l="7620" t="48260" r="37465" b="78105"/>
                      <wp:wrapNone/>
                      <wp:docPr id="22" name="AutoShap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701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60" o:spid="_x0000_s1026" type="#_x0000_t32" style="position:absolute;margin-left:449.6pt;margin-top:15.8pt;width:19.45pt;height:.05pt;z-index:251758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">
                      <v:stroke endarrow="block"/>
                    </v:shape>
                  </w:pict>
                </mc:Fallback>
              </mc:AlternateContent>
            </w:r>
            <w:r w:rsidR="00035575" w:rsidRPr="00A851F4">
              <w:rPr>
                <w:sz w:val="20"/>
                <w:szCs w:val="20"/>
              </w:rPr>
              <w:t xml:space="preserve"> </w:t>
            </w:r>
            <w:r w:rsidR="00035575" w:rsidRPr="00035575">
              <w:rPr>
                <w:sz w:val="20"/>
                <w:szCs w:val="20"/>
              </w:rPr>
              <w:t>WOMAN HAS NOT EXPERIENCED ANY PHYSICAL OR SEXUAL VIOLENCE ONLY (2 circled in both CHECK 8A and CHECK8B)...........................................................................3</w:t>
            </w:r>
          </w:p>
        </w:tc>
        <w:tc>
          <w:tcPr>
            <w:tcW w:w="720" w:type="dxa"/>
            <w:tcBorders>
              <w:top w:val="single" w:sz="12" w:space="0" w:color="auto"/>
              <w:left w:val="single" w:sz="12" w:space="0" w:color="auto"/>
              <w:bottom w:val="single" w:sz="12" w:space="0" w:color="auto"/>
              <w:right w:val="single" w:sz="12" w:space="0" w:color="auto"/>
            </w:tcBorders>
          </w:tcPr>
          <w:p w14:paraId="12495E36" w14:textId="77777777" w:rsidR="00035575" w:rsidRDefault="00035575" w:rsidP="000315B6">
            <w:pPr>
              <w:rPr>
                <w:sz w:val="20"/>
                <w:szCs w:val="20"/>
              </w:rPr>
            </w:pPr>
          </w:p>
          <w:p w14:paraId="23AFE974" w14:textId="77777777" w:rsidR="00035575" w:rsidRPr="00A851F4" w:rsidRDefault="00035575" w:rsidP="000315B6">
            <w:pPr>
              <w:rPr>
                <w:sz w:val="20"/>
                <w:szCs w:val="20"/>
                <w:lang w:bidi="bn-BD"/>
              </w:rPr>
            </w:pPr>
            <w:r w:rsidRPr="00A851F4">
              <w:rPr>
                <w:sz w:val="20"/>
                <w:szCs w:val="20"/>
                <w:cs/>
                <w:lang w:bidi="bn-BD"/>
              </w:rPr>
              <w:t>1005</w:t>
            </w:r>
          </w:p>
          <w:p w14:paraId="2E9BC495" w14:textId="77777777" w:rsidR="00035575" w:rsidRPr="00035575" w:rsidRDefault="00035575" w:rsidP="000315B6">
            <w:pPr>
              <w:rPr>
                <w:sz w:val="18"/>
                <w:szCs w:val="18"/>
                <w:highlight w:val="yellow"/>
                <w:lang w:val="en-US" w:bidi="bn-BD"/>
              </w:rPr>
            </w:pPr>
          </w:p>
          <w:p w14:paraId="28D15FDF" w14:textId="77777777" w:rsidR="00035575" w:rsidRPr="00A851F4" w:rsidRDefault="00035575" w:rsidP="000315B6">
            <w:pPr>
              <w:rPr>
                <w:rFonts w:cs="Vrinda"/>
                <w:sz w:val="20"/>
                <w:szCs w:val="25"/>
                <w:cs/>
                <w:lang w:bidi="bn-BD"/>
              </w:rPr>
            </w:pPr>
            <w:r w:rsidRPr="00A851F4">
              <w:rPr>
                <w:sz w:val="20"/>
                <w:szCs w:val="20"/>
                <w:highlight w:val="yellow"/>
                <w:cs/>
                <w:lang w:bidi="bn-BD"/>
              </w:rPr>
              <w:t>1</w:t>
            </w:r>
            <w:r w:rsidRPr="00A851F4">
              <w:rPr>
                <w:sz w:val="20"/>
                <w:szCs w:val="20"/>
                <w:highlight w:val="yellow"/>
                <w:lang w:bidi="bn-BD"/>
              </w:rPr>
              <w:t>101</w:t>
            </w:r>
          </w:p>
        </w:tc>
      </w:tr>
      <w:tr w:rsidR="00035575" w:rsidRPr="001C653E" w14:paraId="4EA794A5" w14:textId="77777777" w:rsidTr="000315B6">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9"/>
        </w:trPr>
        <w:tc>
          <w:tcPr>
            <w:tcW w:w="9990" w:type="dxa"/>
            <w:gridSpan w:val="9"/>
            <w:tcBorders>
              <w:top w:val="single" w:sz="12" w:space="0" w:color="auto"/>
              <w:left w:val="single" w:sz="12" w:space="0" w:color="auto"/>
              <w:bottom w:val="single" w:sz="12" w:space="0" w:color="auto"/>
              <w:right w:val="single" w:sz="12" w:space="0" w:color="auto"/>
            </w:tcBorders>
          </w:tcPr>
          <w:p w14:paraId="57E2FBA7" w14:textId="77777777" w:rsidR="00035575" w:rsidRPr="001C653E" w:rsidRDefault="00035575" w:rsidP="00035575">
            <w:pPr>
              <w:ind w:right="1032"/>
              <w:jc w:val="both"/>
              <w:rPr>
                <w:sz w:val="20"/>
                <w:szCs w:val="20"/>
              </w:rPr>
            </w:pPr>
            <w:r w:rsidRPr="001C653E">
              <w:rPr>
                <w:sz w:val="20"/>
                <w:szCs w:val="20"/>
              </w:rPr>
              <w:t xml:space="preserve">I would now like to ask you some questions about what effects your husband/partner’s acts has had on </w:t>
            </w:r>
            <w:proofErr w:type="gramStart"/>
            <w:r w:rsidRPr="001C653E">
              <w:rPr>
                <w:sz w:val="20"/>
                <w:szCs w:val="20"/>
              </w:rPr>
              <w:t>you .</w:t>
            </w:r>
            <w:proofErr w:type="gramEnd"/>
            <w:r w:rsidRPr="001C653E">
              <w:rPr>
                <w:sz w:val="20"/>
                <w:szCs w:val="20"/>
              </w:rPr>
              <w:t xml:space="preserve"> With acts I mean… (REFER TO SPECIFIC ACTS THE RESPONDENT HAS MENTIONED IN SECTION 7). </w:t>
            </w:r>
          </w:p>
          <w:p w14:paraId="39DD1FC4" w14:textId="77777777" w:rsidR="00035575" w:rsidRPr="001C653E" w:rsidRDefault="00035575" w:rsidP="00035575">
            <w:pPr>
              <w:jc w:val="both"/>
              <w:rPr>
                <w:sz w:val="20"/>
                <w:szCs w:val="20"/>
              </w:rPr>
            </w:pPr>
          </w:p>
          <w:p w14:paraId="731883D5" w14:textId="77777777" w:rsidR="00035575" w:rsidRPr="001C653E" w:rsidRDefault="00035575" w:rsidP="00035575">
            <w:pPr>
              <w:rPr>
                <w:rFonts w:cs="Vrinda"/>
                <w:sz w:val="20"/>
                <w:szCs w:val="20"/>
                <w:cs/>
                <w:lang w:bidi="bn-BD"/>
              </w:rPr>
            </w:pPr>
            <w:r w:rsidRPr="001C653E">
              <w:rPr>
                <w:sz w:val="20"/>
                <w:szCs w:val="20"/>
              </w:rPr>
              <w:t xml:space="preserve">IF REPORTED MORE THAN ONE VIOLENT PARTNER, ADD: I would like you to answer these questions in relation to the </w:t>
            </w:r>
            <w:r w:rsidRPr="001C653E">
              <w:rPr>
                <w:sz w:val="20"/>
                <w:szCs w:val="20"/>
                <w:u w:val="single"/>
              </w:rPr>
              <w:t>most recent/last partner who did these things to you.</w:t>
            </w:r>
            <w:r w:rsidRPr="001C653E">
              <w:rPr>
                <w:sz w:val="20"/>
                <w:szCs w:val="20"/>
              </w:rPr>
              <w:t xml:space="preserve"> </w:t>
            </w:r>
          </w:p>
          <w:p w14:paraId="0E867639" w14:textId="77777777" w:rsidR="00035575" w:rsidRPr="001C653E" w:rsidRDefault="00035575" w:rsidP="00035575">
            <w:pPr>
              <w:rPr>
                <w:b/>
                <w:sz w:val="20"/>
                <w:szCs w:val="20"/>
              </w:rPr>
            </w:pPr>
            <w:proofErr w:type="spellStart"/>
            <w:r w:rsidRPr="001C653E">
              <w:rPr>
                <w:rFonts w:ascii="SutonnyMJ" w:hAnsi="SutonnyMJ"/>
                <w:sz w:val="20"/>
                <w:szCs w:val="20"/>
              </w:rPr>
              <w:t>Avcbvi</w:t>
            </w:r>
            <w:proofErr w:type="spellEnd"/>
            <w:r w:rsidRPr="001C653E">
              <w:rPr>
                <w:rFonts w:ascii="SutonnyMJ" w:hAnsi="SutonnyMJ"/>
                <w:sz w:val="20"/>
                <w:szCs w:val="20"/>
              </w:rPr>
              <w:t xml:space="preserve"> (</w:t>
            </w:r>
            <w:proofErr w:type="spellStart"/>
            <w:r w:rsidRPr="001C653E">
              <w:rPr>
                <w:rFonts w:ascii="SutonnyMJ" w:hAnsi="SutonnyMJ"/>
                <w:sz w:val="20"/>
                <w:szCs w:val="20"/>
              </w:rPr>
              <w:t>eZ©gvb</w:t>
            </w:r>
            <w:proofErr w:type="spellEnd"/>
            <w:r w:rsidRPr="001C653E">
              <w:rPr>
                <w:rFonts w:ascii="SutonnyMJ" w:hAnsi="SutonnyMJ"/>
                <w:sz w:val="20"/>
                <w:szCs w:val="20"/>
              </w:rPr>
              <w:t>)/‡kl ¯^</w:t>
            </w:r>
            <w:proofErr w:type="spellStart"/>
            <w:r w:rsidRPr="001C653E">
              <w:rPr>
                <w:rFonts w:ascii="SutonnyMJ" w:hAnsi="SutonnyMJ"/>
                <w:sz w:val="20"/>
                <w:szCs w:val="20"/>
              </w:rPr>
              <w:t>vgx</w:t>
            </w:r>
            <w:proofErr w:type="spellEnd"/>
            <w:r w:rsidRPr="001C653E">
              <w:rPr>
                <w:rFonts w:ascii="SutonnyMJ" w:hAnsi="SutonnyMJ"/>
                <w:sz w:val="20"/>
                <w:szCs w:val="20"/>
              </w:rPr>
              <w:t xml:space="preserve"> </w:t>
            </w:r>
            <w:proofErr w:type="spellStart"/>
            <w:r w:rsidRPr="001C653E">
              <w:rPr>
                <w:rFonts w:ascii="SutonnyMJ" w:hAnsi="SutonnyMJ"/>
                <w:sz w:val="20"/>
                <w:szCs w:val="20"/>
              </w:rPr>
              <w:t>whwb</w:t>
            </w:r>
            <w:proofErr w:type="spellEnd"/>
            <w:r w:rsidRPr="001C653E">
              <w:rPr>
                <w:rFonts w:ascii="SutonnyMJ" w:hAnsi="SutonnyMJ"/>
                <w:sz w:val="20"/>
                <w:szCs w:val="20"/>
              </w:rPr>
              <w:t xml:space="preserve"> </w:t>
            </w:r>
            <w:proofErr w:type="spellStart"/>
            <w:r w:rsidRPr="001C653E">
              <w:rPr>
                <w:rFonts w:ascii="SutonnyMJ" w:hAnsi="SutonnyMJ"/>
                <w:sz w:val="20"/>
                <w:szCs w:val="20"/>
              </w:rPr>
              <w:t>Avcbv‡K</w:t>
            </w:r>
            <w:proofErr w:type="spellEnd"/>
            <w:r w:rsidRPr="001C653E">
              <w:rPr>
                <w:rFonts w:ascii="SutonnyMJ" w:hAnsi="SutonnyMJ"/>
                <w:sz w:val="20"/>
                <w:szCs w:val="20"/>
              </w:rPr>
              <w:t xml:space="preserve"> </w:t>
            </w:r>
            <w:proofErr w:type="spellStart"/>
            <w:r w:rsidRPr="001C653E">
              <w:rPr>
                <w:rFonts w:ascii="SutonnyMJ" w:hAnsi="SutonnyMJ"/>
                <w:sz w:val="20"/>
                <w:szCs w:val="20"/>
              </w:rPr>
              <w:t>gvi‡avi</w:t>
            </w:r>
            <w:proofErr w:type="spellEnd"/>
            <w:r w:rsidRPr="001C653E">
              <w:rPr>
                <w:rFonts w:ascii="SutonnyMJ" w:hAnsi="SutonnyMJ"/>
                <w:sz w:val="20"/>
                <w:szCs w:val="20"/>
              </w:rPr>
              <w:t>/</w:t>
            </w:r>
            <w:proofErr w:type="spellStart"/>
            <w:r w:rsidRPr="001C653E">
              <w:rPr>
                <w:rFonts w:ascii="SutonnyMJ" w:hAnsi="SutonnyMJ"/>
                <w:sz w:val="20"/>
                <w:szCs w:val="20"/>
              </w:rPr>
              <w:t>AZ¨vPvi</w:t>
            </w:r>
            <w:proofErr w:type="spellEnd"/>
            <w:r w:rsidRPr="001C653E">
              <w:rPr>
                <w:rFonts w:ascii="SutonnyMJ" w:hAnsi="SutonnyMJ"/>
                <w:sz w:val="20"/>
                <w:szCs w:val="20"/>
              </w:rPr>
              <w:t xml:space="preserve"> </w:t>
            </w:r>
            <w:proofErr w:type="spellStart"/>
            <w:r w:rsidRPr="001C653E">
              <w:rPr>
                <w:rFonts w:ascii="SutonnyMJ" w:hAnsi="SutonnyMJ"/>
                <w:sz w:val="20"/>
                <w:szCs w:val="20"/>
              </w:rPr>
              <w:t>K‡i‡Qb</w:t>
            </w:r>
            <w:proofErr w:type="spellEnd"/>
            <w:r w:rsidRPr="001C653E">
              <w:rPr>
                <w:rFonts w:ascii="SutonnyMJ" w:hAnsi="SutonnyMJ"/>
                <w:sz w:val="20"/>
                <w:szCs w:val="20"/>
              </w:rPr>
              <w:t xml:space="preserve"> </w:t>
            </w:r>
            <w:proofErr w:type="spellStart"/>
            <w:r w:rsidRPr="001C653E">
              <w:rPr>
                <w:rFonts w:ascii="SutonnyMJ" w:hAnsi="SutonnyMJ"/>
                <w:sz w:val="20"/>
                <w:szCs w:val="20"/>
              </w:rPr>
              <w:t>Zvi</w:t>
            </w:r>
            <w:proofErr w:type="spellEnd"/>
            <w:r w:rsidRPr="001C653E">
              <w:rPr>
                <w:rFonts w:ascii="SutonnyMJ" w:hAnsi="SutonnyMJ"/>
                <w:sz w:val="20"/>
                <w:szCs w:val="20"/>
              </w:rPr>
              <w:t xml:space="preserve"> m¤^‡Ü </w:t>
            </w:r>
            <w:proofErr w:type="spellStart"/>
            <w:r w:rsidRPr="001C653E">
              <w:rPr>
                <w:rFonts w:ascii="SutonnyMJ" w:hAnsi="SutonnyMJ"/>
                <w:sz w:val="20"/>
                <w:szCs w:val="20"/>
              </w:rPr>
              <w:t>c‡ii</w:t>
            </w:r>
            <w:proofErr w:type="spellEnd"/>
            <w:r w:rsidRPr="001C653E">
              <w:rPr>
                <w:rFonts w:ascii="SutonnyMJ" w:hAnsi="SutonnyMJ"/>
                <w:sz w:val="20"/>
                <w:szCs w:val="20"/>
              </w:rPr>
              <w:t xml:space="preserve"> </w:t>
            </w:r>
            <w:proofErr w:type="spellStart"/>
            <w:r w:rsidRPr="001C653E">
              <w:rPr>
                <w:rFonts w:ascii="SutonnyMJ" w:hAnsi="SutonnyMJ"/>
                <w:sz w:val="20"/>
                <w:szCs w:val="20"/>
              </w:rPr>
              <w:t>cÖkœ</w:t>
            </w:r>
            <w:proofErr w:type="spellEnd"/>
            <w:r w:rsidRPr="001C653E">
              <w:rPr>
                <w:rFonts w:ascii="SutonnyMJ" w:hAnsi="SutonnyMJ"/>
                <w:sz w:val="20"/>
                <w:szCs w:val="20"/>
              </w:rPr>
              <w:t>¸‡</w:t>
            </w:r>
            <w:proofErr w:type="spellStart"/>
            <w:r w:rsidRPr="001C653E">
              <w:rPr>
                <w:rFonts w:ascii="SutonnyMJ" w:hAnsi="SutonnyMJ"/>
                <w:sz w:val="20"/>
                <w:szCs w:val="20"/>
              </w:rPr>
              <w:t>jv</w:t>
            </w:r>
            <w:proofErr w:type="spellEnd"/>
            <w:r w:rsidRPr="001C653E">
              <w:rPr>
                <w:rFonts w:ascii="SutonnyMJ" w:hAnsi="SutonnyMJ"/>
                <w:sz w:val="20"/>
                <w:szCs w:val="20"/>
              </w:rPr>
              <w:t xml:space="preserve"> </w:t>
            </w:r>
            <w:proofErr w:type="spellStart"/>
            <w:r w:rsidRPr="001C653E">
              <w:rPr>
                <w:rFonts w:ascii="SutonnyMJ" w:hAnsi="SutonnyMJ"/>
                <w:sz w:val="20"/>
                <w:szCs w:val="20"/>
              </w:rPr>
              <w:t>KiwQ</w:t>
            </w:r>
            <w:proofErr w:type="spellEnd"/>
            <w:r w:rsidRPr="001C653E">
              <w:rPr>
                <w:rFonts w:ascii="SutonnyMJ" w:hAnsi="SutonnyMJ"/>
                <w:sz w:val="20"/>
                <w:szCs w:val="20"/>
              </w:rPr>
              <w:t>|  †</w:t>
            </w:r>
            <w:proofErr w:type="spellStart"/>
            <w:r w:rsidRPr="001C653E">
              <w:rPr>
                <w:rFonts w:ascii="SutonnyMJ" w:hAnsi="SutonnyMJ"/>
                <w:sz w:val="20"/>
                <w:szCs w:val="20"/>
              </w:rPr>
              <w:t>Kvb</w:t>
            </w:r>
            <w:proofErr w:type="spellEnd"/>
            <w:r w:rsidRPr="001C653E">
              <w:rPr>
                <w:rFonts w:ascii="SutonnyMJ" w:hAnsi="SutonnyMJ"/>
                <w:sz w:val="20"/>
                <w:szCs w:val="20"/>
              </w:rPr>
              <w:t xml:space="preserve"> </w:t>
            </w:r>
            <w:proofErr w:type="spellStart"/>
            <w:r w:rsidRPr="001C653E">
              <w:rPr>
                <w:rFonts w:ascii="SutonnyMJ" w:hAnsi="SutonnyMJ"/>
                <w:sz w:val="20"/>
                <w:szCs w:val="20"/>
              </w:rPr>
              <w:t>cwiw</w:t>
            </w:r>
            <w:proofErr w:type="spellEnd"/>
            <w:r w:rsidRPr="001C653E">
              <w:rPr>
                <w:rFonts w:ascii="SutonnyMJ" w:hAnsi="SutonnyMJ"/>
                <w:sz w:val="20"/>
                <w:szCs w:val="20"/>
              </w:rPr>
              <w:t>¯’</w:t>
            </w:r>
            <w:proofErr w:type="spellStart"/>
            <w:r w:rsidRPr="001C653E">
              <w:rPr>
                <w:rFonts w:ascii="SutonnyMJ" w:hAnsi="SutonnyMJ"/>
                <w:sz w:val="20"/>
                <w:szCs w:val="20"/>
              </w:rPr>
              <w:t>wZ‡Z</w:t>
            </w:r>
            <w:proofErr w:type="spellEnd"/>
            <w:r w:rsidRPr="001C653E">
              <w:rPr>
                <w:rFonts w:ascii="SutonnyMJ" w:hAnsi="SutonnyMJ"/>
                <w:sz w:val="20"/>
                <w:szCs w:val="20"/>
              </w:rPr>
              <w:t xml:space="preserve"> </w:t>
            </w:r>
            <w:proofErr w:type="spellStart"/>
            <w:r w:rsidRPr="001C653E">
              <w:rPr>
                <w:rFonts w:ascii="SutonnyMJ" w:hAnsi="SutonnyMJ"/>
                <w:sz w:val="20"/>
                <w:szCs w:val="20"/>
              </w:rPr>
              <w:t>mvaviYZ</w:t>
            </w:r>
            <w:proofErr w:type="spellEnd"/>
            <w:r w:rsidRPr="001C653E">
              <w:rPr>
                <w:rFonts w:ascii="SutonnyMJ" w:hAnsi="SutonnyMJ"/>
                <w:sz w:val="20"/>
                <w:szCs w:val="20"/>
              </w:rPr>
              <w:t xml:space="preserve"> </w:t>
            </w:r>
            <w:proofErr w:type="spellStart"/>
            <w:r w:rsidRPr="001C653E">
              <w:rPr>
                <w:rFonts w:ascii="SutonnyMJ" w:hAnsi="SutonnyMJ"/>
                <w:sz w:val="20"/>
                <w:szCs w:val="20"/>
              </w:rPr>
              <w:t>wZwb</w:t>
            </w:r>
            <w:proofErr w:type="spellEnd"/>
            <w:r w:rsidRPr="001C653E">
              <w:rPr>
                <w:rFonts w:ascii="SutonnyMJ" w:hAnsi="SutonnyMJ"/>
                <w:sz w:val="20"/>
                <w:szCs w:val="20"/>
              </w:rPr>
              <w:t xml:space="preserve"> </w:t>
            </w:r>
            <w:proofErr w:type="spellStart"/>
            <w:r w:rsidRPr="001C653E">
              <w:rPr>
                <w:rFonts w:ascii="SutonnyMJ" w:hAnsi="SutonnyMJ"/>
                <w:sz w:val="20"/>
                <w:szCs w:val="20"/>
              </w:rPr>
              <w:t>Ggb</w:t>
            </w:r>
            <w:proofErr w:type="spellEnd"/>
            <w:r w:rsidRPr="001C653E">
              <w:rPr>
                <w:rFonts w:ascii="SutonnyMJ" w:hAnsi="SutonnyMJ"/>
                <w:sz w:val="20"/>
                <w:szCs w:val="20"/>
              </w:rPr>
              <w:t xml:space="preserve"> </w:t>
            </w:r>
            <w:proofErr w:type="spellStart"/>
            <w:r w:rsidRPr="001C653E">
              <w:rPr>
                <w:rFonts w:ascii="SutonnyMJ" w:hAnsi="SutonnyMJ"/>
                <w:sz w:val="20"/>
                <w:szCs w:val="20"/>
              </w:rPr>
              <w:t>K‡ib</w:t>
            </w:r>
            <w:proofErr w:type="spellEnd"/>
            <w:r w:rsidRPr="001C653E">
              <w:rPr>
                <w:rFonts w:ascii="SutonnyMJ" w:hAnsi="SutonnyMJ"/>
                <w:sz w:val="20"/>
                <w:szCs w:val="20"/>
              </w:rPr>
              <w:t xml:space="preserve"> </w:t>
            </w:r>
            <w:proofErr w:type="spellStart"/>
            <w:r w:rsidRPr="001C653E">
              <w:rPr>
                <w:rFonts w:ascii="SutonnyMJ" w:hAnsi="SutonnyMJ"/>
                <w:sz w:val="20"/>
                <w:szCs w:val="20"/>
              </w:rPr>
              <w:t>ev</w:t>
            </w:r>
            <w:proofErr w:type="spellEnd"/>
            <w:r w:rsidRPr="001C653E">
              <w:rPr>
                <w:rFonts w:ascii="SutonnyMJ" w:hAnsi="SutonnyMJ"/>
                <w:sz w:val="20"/>
                <w:szCs w:val="20"/>
              </w:rPr>
              <w:t xml:space="preserve"> </w:t>
            </w:r>
            <w:proofErr w:type="spellStart"/>
            <w:r w:rsidRPr="001C653E">
              <w:rPr>
                <w:rFonts w:ascii="SutonnyMJ" w:hAnsi="SutonnyMJ"/>
                <w:sz w:val="20"/>
                <w:szCs w:val="20"/>
              </w:rPr>
              <w:t>Ki‡Zb</w:t>
            </w:r>
            <w:proofErr w:type="spellEnd"/>
            <w:r w:rsidRPr="001C653E">
              <w:rPr>
                <w:rFonts w:ascii="SutonnyMJ" w:hAnsi="SutonnyMJ"/>
                <w:sz w:val="20"/>
                <w:szCs w:val="20"/>
              </w:rPr>
              <w:t xml:space="preserve"> </w:t>
            </w:r>
            <w:proofErr w:type="spellStart"/>
            <w:r w:rsidRPr="001C653E">
              <w:rPr>
                <w:rFonts w:ascii="SutonnyMJ" w:hAnsi="SutonnyMJ"/>
                <w:sz w:val="20"/>
                <w:szCs w:val="20"/>
              </w:rPr>
              <w:t>Zv</w:t>
            </w:r>
            <w:proofErr w:type="spellEnd"/>
            <w:r w:rsidRPr="001C653E">
              <w:rPr>
                <w:rFonts w:ascii="SutonnyMJ" w:hAnsi="SutonnyMJ"/>
                <w:sz w:val="20"/>
                <w:szCs w:val="20"/>
              </w:rPr>
              <w:t xml:space="preserve"> </w:t>
            </w:r>
            <w:proofErr w:type="spellStart"/>
            <w:r w:rsidRPr="001C653E">
              <w:rPr>
                <w:rFonts w:ascii="SutonnyMJ" w:hAnsi="SutonnyMJ"/>
                <w:sz w:val="20"/>
                <w:szCs w:val="20"/>
              </w:rPr>
              <w:t>wb‡q</w:t>
            </w:r>
            <w:proofErr w:type="spellEnd"/>
            <w:r w:rsidRPr="001C653E">
              <w:rPr>
                <w:rFonts w:ascii="SutonnyMJ" w:hAnsi="SutonnyMJ"/>
                <w:sz w:val="20"/>
                <w:szCs w:val="20"/>
              </w:rPr>
              <w:t xml:space="preserve"> </w:t>
            </w:r>
            <w:proofErr w:type="spellStart"/>
            <w:r w:rsidRPr="001C653E">
              <w:rPr>
                <w:rFonts w:ascii="SutonnyMJ" w:hAnsi="SutonnyMJ"/>
                <w:sz w:val="20"/>
                <w:szCs w:val="20"/>
              </w:rPr>
              <w:t>Avcbv‡K</w:t>
            </w:r>
            <w:proofErr w:type="spellEnd"/>
            <w:r w:rsidRPr="001C653E">
              <w:rPr>
                <w:rFonts w:ascii="SutonnyMJ" w:hAnsi="SutonnyMJ"/>
                <w:sz w:val="20"/>
                <w:szCs w:val="20"/>
              </w:rPr>
              <w:t xml:space="preserve"> </w:t>
            </w:r>
            <w:proofErr w:type="spellStart"/>
            <w:r w:rsidRPr="001C653E">
              <w:rPr>
                <w:rFonts w:ascii="SutonnyMJ" w:hAnsi="SutonnyMJ"/>
                <w:sz w:val="20"/>
                <w:szCs w:val="20"/>
              </w:rPr>
              <w:t>Avwg</w:t>
            </w:r>
            <w:proofErr w:type="spellEnd"/>
            <w:r w:rsidRPr="001C653E">
              <w:rPr>
                <w:rFonts w:ascii="SutonnyMJ" w:hAnsi="SutonnyMJ"/>
                <w:sz w:val="20"/>
                <w:szCs w:val="20"/>
              </w:rPr>
              <w:t xml:space="preserve"> </w:t>
            </w:r>
            <w:proofErr w:type="spellStart"/>
            <w:r w:rsidRPr="001C653E">
              <w:rPr>
                <w:rFonts w:ascii="SutonnyMJ" w:hAnsi="SutonnyMJ"/>
                <w:sz w:val="20"/>
                <w:szCs w:val="20"/>
              </w:rPr>
              <w:t>GLb</w:t>
            </w:r>
            <w:proofErr w:type="spellEnd"/>
            <w:r w:rsidRPr="001C653E">
              <w:rPr>
                <w:rFonts w:ascii="SutonnyMJ" w:hAnsi="SutonnyMJ"/>
                <w:sz w:val="20"/>
                <w:szCs w:val="20"/>
              </w:rPr>
              <w:t xml:space="preserve">  </w:t>
            </w:r>
            <w:proofErr w:type="spellStart"/>
            <w:r w:rsidRPr="001C653E">
              <w:rPr>
                <w:rFonts w:ascii="SutonnyMJ" w:hAnsi="SutonnyMJ"/>
                <w:sz w:val="20"/>
                <w:szCs w:val="20"/>
              </w:rPr>
              <w:t>wKQy</w:t>
            </w:r>
            <w:proofErr w:type="spellEnd"/>
            <w:r w:rsidRPr="001C653E">
              <w:rPr>
                <w:rFonts w:ascii="SutonnyMJ" w:hAnsi="SutonnyMJ"/>
                <w:sz w:val="20"/>
                <w:szCs w:val="20"/>
              </w:rPr>
              <w:t xml:space="preserve"> </w:t>
            </w:r>
            <w:proofErr w:type="spellStart"/>
            <w:r w:rsidRPr="001C653E">
              <w:rPr>
                <w:rFonts w:ascii="SutonnyMJ" w:hAnsi="SutonnyMJ"/>
                <w:sz w:val="20"/>
                <w:szCs w:val="20"/>
              </w:rPr>
              <w:t>cÖkœ</w:t>
            </w:r>
            <w:proofErr w:type="spellEnd"/>
            <w:r w:rsidRPr="001C653E">
              <w:rPr>
                <w:rFonts w:ascii="SutonnyMJ" w:hAnsi="SutonnyMJ"/>
                <w:sz w:val="20"/>
                <w:szCs w:val="20"/>
              </w:rPr>
              <w:t xml:space="preserve"> </w:t>
            </w:r>
            <w:proofErr w:type="spellStart"/>
            <w:r w:rsidRPr="001C653E">
              <w:rPr>
                <w:rFonts w:ascii="SutonnyMJ" w:hAnsi="SutonnyMJ"/>
                <w:sz w:val="20"/>
                <w:szCs w:val="20"/>
              </w:rPr>
              <w:t>Kie</w:t>
            </w:r>
            <w:proofErr w:type="spellEnd"/>
            <w:r w:rsidRPr="001C653E">
              <w:rPr>
                <w:rFonts w:ascii="SutonnyMJ" w:hAnsi="SutonnyMJ"/>
                <w:sz w:val="20"/>
                <w:szCs w:val="20"/>
              </w:rPr>
              <w:t>| (</w:t>
            </w:r>
            <w:proofErr w:type="spellStart"/>
            <w:r w:rsidRPr="001C653E">
              <w:rPr>
                <w:rFonts w:ascii="SutonnyMJ" w:hAnsi="SutonnyMJ"/>
                <w:sz w:val="20"/>
                <w:szCs w:val="20"/>
              </w:rPr>
              <w:t>GKvwaK</w:t>
            </w:r>
            <w:proofErr w:type="spellEnd"/>
            <w:r w:rsidRPr="001C653E">
              <w:rPr>
                <w:rFonts w:ascii="SutonnyMJ" w:hAnsi="SutonnyMJ"/>
                <w:sz w:val="20"/>
                <w:szCs w:val="20"/>
              </w:rPr>
              <w:t xml:space="preserve"> ¯^</w:t>
            </w:r>
            <w:proofErr w:type="spellStart"/>
            <w:r w:rsidRPr="001C653E">
              <w:rPr>
                <w:rFonts w:ascii="SutonnyMJ" w:hAnsi="SutonnyMJ"/>
                <w:sz w:val="20"/>
                <w:szCs w:val="20"/>
              </w:rPr>
              <w:t>vgx</w:t>
            </w:r>
            <w:proofErr w:type="spellEnd"/>
            <w:r w:rsidRPr="001C653E">
              <w:rPr>
                <w:rFonts w:ascii="SutonnyMJ" w:hAnsi="SutonnyMJ"/>
                <w:sz w:val="20"/>
                <w:szCs w:val="20"/>
              </w:rPr>
              <w:t xml:space="preserve"> _</w:t>
            </w:r>
            <w:proofErr w:type="spellStart"/>
            <w:r w:rsidRPr="001C653E">
              <w:rPr>
                <w:rFonts w:ascii="SutonnyMJ" w:hAnsi="SutonnyMJ"/>
                <w:sz w:val="20"/>
                <w:szCs w:val="20"/>
              </w:rPr>
              <w:t>vK‡j</w:t>
            </w:r>
            <w:proofErr w:type="spellEnd"/>
            <w:r w:rsidRPr="001C653E">
              <w:rPr>
                <w:rFonts w:ascii="SutonnyMJ" w:hAnsi="SutonnyMJ"/>
                <w:sz w:val="20"/>
                <w:szCs w:val="20"/>
              </w:rPr>
              <w:t xml:space="preserve"> me©‡kl  ¯^</w:t>
            </w:r>
            <w:proofErr w:type="spellStart"/>
            <w:r w:rsidRPr="001C653E">
              <w:rPr>
                <w:rFonts w:ascii="SutonnyMJ" w:hAnsi="SutonnyMJ"/>
                <w:sz w:val="20"/>
                <w:szCs w:val="20"/>
              </w:rPr>
              <w:t>vgxi</w:t>
            </w:r>
            <w:proofErr w:type="spellEnd"/>
            <w:r w:rsidRPr="001C653E">
              <w:rPr>
                <w:rFonts w:ascii="SutonnyMJ" w:hAnsi="SutonnyMJ"/>
                <w:sz w:val="20"/>
                <w:szCs w:val="20"/>
              </w:rPr>
              <w:t xml:space="preserve"> </w:t>
            </w:r>
            <w:proofErr w:type="spellStart"/>
            <w:r w:rsidRPr="001C653E">
              <w:rPr>
                <w:rFonts w:ascii="SutonnyMJ" w:hAnsi="SutonnyMJ"/>
                <w:sz w:val="20"/>
                <w:szCs w:val="20"/>
              </w:rPr>
              <w:t>K_v</w:t>
            </w:r>
            <w:proofErr w:type="spellEnd"/>
            <w:r w:rsidRPr="001C653E">
              <w:rPr>
                <w:rFonts w:ascii="SutonnyMJ" w:hAnsi="SutonnyMJ"/>
                <w:sz w:val="20"/>
                <w:szCs w:val="20"/>
              </w:rPr>
              <w:t xml:space="preserve"> </w:t>
            </w:r>
            <w:proofErr w:type="spellStart"/>
            <w:r w:rsidRPr="001C653E">
              <w:rPr>
                <w:rFonts w:ascii="SutonnyMJ" w:hAnsi="SutonnyMJ"/>
                <w:sz w:val="20"/>
                <w:szCs w:val="20"/>
              </w:rPr>
              <w:t>wR‡Ám</w:t>
            </w:r>
            <w:proofErr w:type="spellEnd"/>
            <w:r w:rsidRPr="001C653E">
              <w:rPr>
                <w:rFonts w:ascii="SutonnyMJ" w:hAnsi="SutonnyMJ"/>
                <w:sz w:val="20"/>
                <w:szCs w:val="20"/>
              </w:rPr>
              <w:t xml:space="preserve"> </w:t>
            </w:r>
            <w:proofErr w:type="spellStart"/>
            <w:r w:rsidRPr="001C653E">
              <w:rPr>
                <w:rFonts w:ascii="SutonnyMJ" w:hAnsi="SutonnyMJ"/>
                <w:sz w:val="20"/>
                <w:szCs w:val="20"/>
              </w:rPr>
              <w:t>Ki‡eb</w:t>
            </w:r>
            <w:proofErr w:type="spellEnd"/>
            <w:r w:rsidRPr="001C653E">
              <w:rPr>
                <w:rFonts w:ascii="SutonnyMJ" w:hAnsi="SutonnyMJ"/>
                <w:sz w:val="20"/>
                <w:szCs w:val="20"/>
              </w:rPr>
              <w:t>|)</w:t>
            </w:r>
          </w:p>
        </w:tc>
        <w:tc>
          <w:tcPr>
            <w:tcW w:w="720" w:type="dxa"/>
            <w:tcBorders>
              <w:top w:val="single" w:sz="12" w:space="0" w:color="auto"/>
              <w:left w:val="single" w:sz="12" w:space="0" w:color="auto"/>
              <w:bottom w:val="single" w:sz="12" w:space="0" w:color="auto"/>
              <w:right w:val="single" w:sz="12" w:space="0" w:color="auto"/>
            </w:tcBorders>
          </w:tcPr>
          <w:p w14:paraId="5772154A" w14:textId="77777777" w:rsidR="00035575" w:rsidRPr="001C653E" w:rsidRDefault="00035575" w:rsidP="007167BF">
            <w:pPr>
              <w:rPr>
                <w:b/>
                <w:sz w:val="20"/>
                <w:szCs w:val="20"/>
              </w:rPr>
            </w:pPr>
          </w:p>
        </w:tc>
      </w:tr>
      <w:tr w:rsidR="00575863" w:rsidRPr="001C653E" w14:paraId="207DDAED" w14:textId="77777777" w:rsidTr="00B60781">
        <w:trPr>
          <w:cantSplit/>
          <w:trHeight w:val="3252"/>
        </w:trPr>
        <w:tc>
          <w:tcPr>
            <w:tcW w:w="628" w:type="dxa"/>
            <w:tcBorders>
              <w:top w:val="single" w:sz="6" w:space="0" w:color="auto"/>
              <w:left w:val="single" w:sz="6" w:space="0" w:color="auto"/>
              <w:bottom w:val="single" w:sz="6" w:space="0" w:color="auto"/>
              <w:right w:val="single" w:sz="12" w:space="0" w:color="auto"/>
            </w:tcBorders>
          </w:tcPr>
          <w:p w14:paraId="0DFE52D7" w14:textId="77777777"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14:paraId="70BCADDC" w14:textId="77777777" w:rsidR="00575863" w:rsidRPr="001C653E" w:rsidRDefault="00575863" w:rsidP="007167BF">
            <w:pPr>
              <w:rPr>
                <w:sz w:val="20"/>
                <w:szCs w:val="20"/>
              </w:rPr>
            </w:pPr>
            <w:r w:rsidRPr="001C653E">
              <w:rPr>
                <w:sz w:val="20"/>
                <w:szCs w:val="20"/>
              </w:rPr>
              <w:t>Are there any particular situations that tend to lead to your husband/partner’s behaviour?</w:t>
            </w:r>
          </w:p>
          <w:p w14:paraId="1166D420" w14:textId="77777777" w:rsidR="00575863" w:rsidRPr="001C653E" w:rsidRDefault="00575863" w:rsidP="007167BF">
            <w:pPr>
              <w:pStyle w:val="BodyText3"/>
              <w:spacing w:after="0"/>
              <w:rPr>
                <w:rFonts w:ascii="SutonnyMJ" w:hAnsi="SutonnyMJ"/>
                <w:sz w:val="20"/>
                <w:szCs w:val="20"/>
              </w:rPr>
            </w:pPr>
            <w:r w:rsidRPr="001C653E">
              <w:rPr>
                <w:rFonts w:ascii="SutonnyMJ" w:hAnsi="SutonnyMJ"/>
                <w:sz w:val="20"/>
                <w:szCs w:val="20"/>
              </w:rPr>
              <w:t xml:space="preserve">†Kvb cwiw¯’wZ n‡j Avcbvi ¯^vgx mvaviYZ Avcbv‡K gviai/AZ¨vPvi K‡ib/Ki‡Zb? </w:t>
            </w:r>
          </w:p>
          <w:p w14:paraId="30E48533" w14:textId="77777777" w:rsidR="00575863" w:rsidRPr="001C653E" w:rsidRDefault="00575863" w:rsidP="007167BF">
            <w:pPr>
              <w:rPr>
                <w:sz w:val="20"/>
                <w:szCs w:val="20"/>
              </w:rPr>
            </w:pPr>
            <w:r w:rsidRPr="001C653E">
              <w:rPr>
                <w:sz w:val="20"/>
                <w:szCs w:val="20"/>
              </w:rPr>
              <w:t>REFER TO ACTS OF PHYSICAL VIOLENCE MENTIONED BEFORE.</w:t>
            </w:r>
          </w:p>
          <w:p w14:paraId="49D6CA7F" w14:textId="77777777" w:rsidR="00575863" w:rsidRPr="001C653E" w:rsidRDefault="00575863" w:rsidP="007167BF">
            <w:pPr>
              <w:jc w:val="both"/>
              <w:rPr>
                <w:sz w:val="20"/>
                <w:szCs w:val="20"/>
              </w:rPr>
            </w:pPr>
          </w:p>
          <w:p w14:paraId="5023433A" w14:textId="77777777" w:rsidR="00575863" w:rsidRPr="001C653E" w:rsidRDefault="00575863" w:rsidP="007167BF">
            <w:pPr>
              <w:pStyle w:val="BodyText2"/>
              <w:rPr>
                <w:sz w:val="20"/>
                <w:szCs w:val="20"/>
              </w:rPr>
            </w:pPr>
            <w:r w:rsidRPr="001C653E">
              <w:rPr>
                <w:sz w:val="20"/>
                <w:szCs w:val="20"/>
              </w:rPr>
              <w:t>PROBE: Any other situation?</w:t>
            </w:r>
          </w:p>
          <w:p w14:paraId="73D6E0C8" w14:textId="77777777" w:rsidR="00575863" w:rsidRPr="001C653E" w:rsidRDefault="00575863" w:rsidP="007167BF">
            <w:pPr>
              <w:rPr>
                <w:rFonts w:ascii="SutonnyMJ" w:hAnsi="SutonnyMJ"/>
                <w:sz w:val="20"/>
                <w:szCs w:val="20"/>
              </w:rPr>
            </w:pPr>
            <w:r w:rsidRPr="001C653E">
              <w:rPr>
                <w:rFonts w:ascii="SutonnyMJ" w:hAnsi="SutonnyMJ"/>
                <w:sz w:val="20"/>
                <w:szCs w:val="20"/>
              </w:rPr>
              <w:t xml:space="preserve">†cÖve </w:t>
            </w:r>
            <w:r w:rsidRPr="001C653E">
              <w:rPr>
                <w:rFonts w:ascii="SutonnyMJ" w:hAnsi="SutonnyMJ" w:cs="Arial"/>
                <w:sz w:val="20"/>
                <w:szCs w:val="20"/>
              </w:rPr>
              <w:t>Kiæb</w:t>
            </w:r>
            <w:r w:rsidRPr="001C653E">
              <w:rPr>
                <w:rFonts w:ascii="SutonnyMJ" w:hAnsi="SutonnyMJ"/>
                <w:sz w:val="20"/>
                <w:szCs w:val="20"/>
              </w:rPr>
              <w:t>: Avi †Kvb †Kvb cwiw¯’wZ‡Z Ggb N‡U/NUZ?</w:t>
            </w:r>
          </w:p>
          <w:p w14:paraId="157A5B42" w14:textId="77777777" w:rsidR="00575863" w:rsidRPr="001C653E" w:rsidRDefault="00575863" w:rsidP="007167BF">
            <w:pPr>
              <w:jc w:val="both"/>
              <w:rPr>
                <w:sz w:val="20"/>
                <w:szCs w:val="20"/>
              </w:rPr>
            </w:pPr>
          </w:p>
          <w:p w14:paraId="120BBD89" w14:textId="77777777" w:rsidR="00575863" w:rsidRPr="001C653E" w:rsidRDefault="00575863" w:rsidP="007167BF">
            <w:pPr>
              <w:jc w:val="both"/>
              <w:rPr>
                <w:sz w:val="20"/>
                <w:szCs w:val="20"/>
              </w:rPr>
            </w:pPr>
            <w:r w:rsidRPr="001C653E">
              <w:rPr>
                <w:sz w:val="20"/>
                <w:szCs w:val="20"/>
              </w:rPr>
              <w:t>MARK ALL MENTIONED</w:t>
            </w:r>
          </w:p>
          <w:p w14:paraId="6772D9FA" w14:textId="77777777" w:rsidR="00575863" w:rsidRPr="001C653E" w:rsidRDefault="00575863" w:rsidP="007167BF">
            <w:pPr>
              <w:jc w:val="both"/>
              <w:rPr>
                <w:sz w:val="20"/>
                <w:szCs w:val="20"/>
              </w:rPr>
            </w:pPr>
            <w:r w:rsidRPr="001C653E">
              <w:rPr>
                <w:rFonts w:ascii="SutonnyMJ" w:hAnsi="SutonnyMJ"/>
                <w:sz w:val="20"/>
                <w:szCs w:val="20"/>
              </w:rPr>
              <w:t>D‡jøLK…Z mKj DË‡ii ‡KvW e„ËvwqZ Kiæb|</w:t>
            </w:r>
          </w:p>
        </w:tc>
        <w:tc>
          <w:tcPr>
            <w:tcW w:w="4770" w:type="dxa"/>
            <w:gridSpan w:val="4"/>
            <w:tcBorders>
              <w:top w:val="single" w:sz="6" w:space="0" w:color="auto"/>
              <w:left w:val="single" w:sz="6" w:space="0" w:color="auto"/>
              <w:bottom w:val="single" w:sz="6" w:space="0" w:color="auto"/>
            </w:tcBorders>
          </w:tcPr>
          <w:p w14:paraId="3C214847" w14:textId="77777777" w:rsidR="00575863" w:rsidRPr="001C653E" w:rsidRDefault="00575863" w:rsidP="007167BF">
            <w:pPr>
              <w:tabs>
                <w:tab w:val="right" w:leader="dot" w:pos="4253"/>
              </w:tabs>
              <w:jc w:val="both"/>
              <w:rPr>
                <w:sz w:val="20"/>
                <w:szCs w:val="20"/>
              </w:rPr>
            </w:pPr>
            <w:r w:rsidRPr="001C653E">
              <w:rPr>
                <w:sz w:val="20"/>
                <w:szCs w:val="20"/>
              </w:rPr>
              <w:t>NO PARTICULAR REASON(</w:t>
            </w:r>
            <w:r w:rsidRPr="001C653E">
              <w:rPr>
                <w:rFonts w:ascii="SutonnyMJ" w:hAnsi="SutonnyMJ"/>
                <w:sz w:val="20"/>
                <w:szCs w:val="20"/>
              </w:rPr>
              <w:t>†Kv‡bv we‡kl KviY QvovB</w:t>
            </w:r>
            <w:r w:rsidRPr="001C653E">
              <w:rPr>
                <w:sz w:val="20"/>
                <w:szCs w:val="20"/>
              </w:rPr>
              <w:t>)</w:t>
            </w:r>
            <w:r w:rsidRPr="001C653E">
              <w:rPr>
                <w:sz w:val="20"/>
                <w:szCs w:val="20"/>
              </w:rPr>
              <w:tab/>
              <w:t>A</w:t>
            </w:r>
          </w:p>
          <w:p w14:paraId="63DE9A51" w14:textId="77777777" w:rsidR="00575863" w:rsidRPr="001C653E" w:rsidRDefault="00575863" w:rsidP="007167BF">
            <w:pPr>
              <w:tabs>
                <w:tab w:val="right" w:leader="dot" w:pos="4253"/>
              </w:tabs>
              <w:jc w:val="both"/>
              <w:rPr>
                <w:sz w:val="20"/>
                <w:szCs w:val="20"/>
              </w:rPr>
            </w:pPr>
            <w:r w:rsidRPr="001C653E">
              <w:rPr>
                <w:sz w:val="20"/>
                <w:szCs w:val="20"/>
              </w:rPr>
              <w:t>WHEN MAN DRUNK(</w:t>
            </w:r>
            <w:r w:rsidRPr="001C653E">
              <w:rPr>
                <w:rFonts w:ascii="SutonnyMJ" w:hAnsi="SutonnyMJ"/>
                <w:sz w:val="20"/>
                <w:szCs w:val="20"/>
              </w:rPr>
              <w:t>gvZvj Ae¯’vq</w:t>
            </w:r>
            <w:r w:rsidRPr="001C653E">
              <w:rPr>
                <w:sz w:val="20"/>
                <w:szCs w:val="20"/>
              </w:rPr>
              <w:t>)</w:t>
            </w:r>
            <w:r w:rsidRPr="001C653E">
              <w:rPr>
                <w:sz w:val="20"/>
                <w:szCs w:val="20"/>
              </w:rPr>
              <w:tab/>
              <w:t>B</w:t>
            </w:r>
          </w:p>
          <w:p w14:paraId="6DD2FD0D" w14:textId="77777777" w:rsidR="00575863" w:rsidRPr="001C653E" w:rsidRDefault="00575863" w:rsidP="007167BF">
            <w:pPr>
              <w:tabs>
                <w:tab w:val="right" w:leader="dot" w:pos="4253"/>
              </w:tabs>
              <w:jc w:val="both"/>
              <w:rPr>
                <w:sz w:val="20"/>
                <w:szCs w:val="20"/>
              </w:rPr>
            </w:pPr>
            <w:r w:rsidRPr="001C653E">
              <w:rPr>
                <w:sz w:val="20"/>
                <w:szCs w:val="20"/>
              </w:rPr>
              <w:t>MONEY PROBLEMS(</w:t>
            </w:r>
            <w:r w:rsidRPr="001C653E">
              <w:rPr>
                <w:rFonts w:ascii="SutonnyMJ" w:hAnsi="SutonnyMJ"/>
                <w:sz w:val="20"/>
                <w:szCs w:val="20"/>
              </w:rPr>
              <w:t>UvKv cqmvi mgm¨v n‡j</w:t>
            </w:r>
            <w:r w:rsidRPr="001C653E">
              <w:rPr>
                <w:sz w:val="20"/>
                <w:szCs w:val="20"/>
              </w:rPr>
              <w:t>)</w:t>
            </w:r>
            <w:r w:rsidRPr="001C653E">
              <w:rPr>
                <w:sz w:val="20"/>
                <w:szCs w:val="20"/>
              </w:rPr>
              <w:tab/>
              <w:t>C</w:t>
            </w:r>
          </w:p>
          <w:p w14:paraId="5242BD94" w14:textId="77777777" w:rsidR="00575863" w:rsidRPr="001C653E" w:rsidRDefault="00575863" w:rsidP="007167BF">
            <w:pPr>
              <w:tabs>
                <w:tab w:val="right" w:leader="dot" w:pos="4253"/>
              </w:tabs>
              <w:jc w:val="both"/>
              <w:rPr>
                <w:sz w:val="20"/>
                <w:szCs w:val="20"/>
              </w:rPr>
            </w:pPr>
            <w:r w:rsidRPr="001C653E">
              <w:rPr>
                <w:sz w:val="20"/>
                <w:szCs w:val="20"/>
              </w:rPr>
              <w:t>DIFFICULTIES AT HIS WORK(</w:t>
            </w:r>
            <w:r w:rsidRPr="001C653E">
              <w:rPr>
                <w:rFonts w:ascii="SutonnyMJ" w:hAnsi="SutonnyMJ"/>
                <w:sz w:val="20"/>
                <w:szCs w:val="20"/>
              </w:rPr>
              <w:t>Kv‡Ri mgm¨v n‡j</w:t>
            </w:r>
            <w:r w:rsidRPr="001C653E">
              <w:rPr>
                <w:sz w:val="20"/>
                <w:szCs w:val="20"/>
              </w:rPr>
              <w:t>)</w:t>
            </w:r>
            <w:r w:rsidRPr="001C653E">
              <w:rPr>
                <w:sz w:val="20"/>
                <w:szCs w:val="20"/>
              </w:rPr>
              <w:tab/>
              <w:t>D</w:t>
            </w:r>
          </w:p>
          <w:p w14:paraId="656FB94B" w14:textId="77777777" w:rsidR="00575863" w:rsidRPr="001C653E" w:rsidRDefault="00575863" w:rsidP="007167BF">
            <w:pPr>
              <w:tabs>
                <w:tab w:val="right" w:leader="dot" w:pos="4253"/>
              </w:tabs>
              <w:jc w:val="both"/>
              <w:rPr>
                <w:sz w:val="20"/>
                <w:szCs w:val="20"/>
              </w:rPr>
            </w:pPr>
            <w:r w:rsidRPr="001C653E">
              <w:rPr>
                <w:sz w:val="20"/>
                <w:szCs w:val="20"/>
              </w:rPr>
              <w:t>WHEN HE IS UNEMPLOYED(</w:t>
            </w:r>
            <w:r w:rsidRPr="001C653E">
              <w:rPr>
                <w:rFonts w:ascii="SutonnyMJ" w:hAnsi="SutonnyMJ"/>
                <w:sz w:val="20"/>
                <w:szCs w:val="20"/>
              </w:rPr>
              <w:t>†eKvi Ae¯’vq</w:t>
            </w:r>
            <w:r w:rsidRPr="001C653E">
              <w:rPr>
                <w:sz w:val="20"/>
                <w:szCs w:val="20"/>
              </w:rPr>
              <w:t>)</w:t>
            </w:r>
            <w:r w:rsidRPr="001C653E">
              <w:rPr>
                <w:sz w:val="20"/>
                <w:szCs w:val="20"/>
              </w:rPr>
              <w:tab/>
              <w:t>E</w:t>
            </w:r>
          </w:p>
          <w:p w14:paraId="0A246CFB" w14:textId="77777777" w:rsidR="00575863" w:rsidRPr="001C653E" w:rsidRDefault="00575863" w:rsidP="007167BF">
            <w:pPr>
              <w:tabs>
                <w:tab w:val="right" w:leader="dot" w:pos="4253"/>
              </w:tabs>
              <w:jc w:val="both"/>
              <w:rPr>
                <w:sz w:val="20"/>
                <w:szCs w:val="20"/>
              </w:rPr>
            </w:pPr>
            <w:r w:rsidRPr="001C653E">
              <w:rPr>
                <w:sz w:val="20"/>
                <w:szCs w:val="20"/>
              </w:rPr>
              <w:t>NO FOOD AT HOME(</w:t>
            </w:r>
            <w:r w:rsidRPr="001C653E">
              <w:rPr>
                <w:rFonts w:ascii="SutonnyMJ" w:hAnsi="SutonnyMJ"/>
                <w:sz w:val="20"/>
                <w:szCs w:val="20"/>
              </w:rPr>
              <w:t>evox‡Z Lvevi bv _vK‡j</w:t>
            </w:r>
            <w:r w:rsidRPr="001C653E">
              <w:rPr>
                <w:sz w:val="20"/>
                <w:szCs w:val="20"/>
              </w:rPr>
              <w:t>)</w:t>
            </w:r>
            <w:r w:rsidRPr="001C653E">
              <w:rPr>
                <w:sz w:val="20"/>
                <w:szCs w:val="20"/>
              </w:rPr>
              <w:tab/>
              <w:t>F</w:t>
            </w:r>
          </w:p>
          <w:p w14:paraId="3275A0E4" w14:textId="77777777" w:rsidR="00575863" w:rsidRPr="001C653E" w:rsidRDefault="00575863" w:rsidP="007167BF">
            <w:pPr>
              <w:tabs>
                <w:tab w:val="right" w:leader="dot" w:pos="4253"/>
              </w:tabs>
              <w:jc w:val="both"/>
              <w:rPr>
                <w:sz w:val="20"/>
                <w:szCs w:val="20"/>
              </w:rPr>
            </w:pPr>
            <w:r w:rsidRPr="001C653E">
              <w:rPr>
                <w:sz w:val="20"/>
                <w:szCs w:val="20"/>
              </w:rPr>
              <w:t>PROBLEMS WITH HIS OR HER FAMILY(</w:t>
            </w:r>
            <w:r w:rsidRPr="001C653E">
              <w:rPr>
                <w:rFonts w:ascii="SutonnyMJ" w:hAnsi="SutonnyMJ"/>
                <w:sz w:val="20"/>
                <w:szCs w:val="20"/>
              </w:rPr>
              <w:t>¯^vgxi  ev Avgvi cwiev‡ii m‡½ †Mvjgvj n‡j</w:t>
            </w:r>
            <w:r w:rsidRPr="001C653E">
              <w:rPr>
                <w:sz w:val="20"/>
                <w:szCs w:val="20"/>
              </w:rPr>
              <w:t>)</w:t>
            </w:r>
            <w:r w:rsidRPr="001C653E">
              <w:rPr>
                <w:sz w:val="20"/>
                <w:szCs w:val="20"/>
              </w:rPr>
              <w:tab/>
              <w:t>G</w:t>
            </w:r>
          </w:p>
          <w:p w14:paraId="65AA1E25" w14:textId="77777777" w:rsidR="00575863" w:rsidRPr="001C653E" w:rsidRDefault="00575863" w:rsidP="007167BF">
            <w:pPr>
              <w:tabs>
                <w:tab w:val="right" w:leader="dot" w:pos="4253"/>
              </w:tabs>
              <w:jc w:val="both"/>
              <w:rPr>
                <w:sz w:val="20"/>
                <w:szCs w:val="20"/>
              </w:rPr>
            </w:pPr>
            <w:r w:rsidRPr="001C653E">
              <w:rPr>
                <w:sz w:val="20"/>
                <w:szCs w:val="20"/>
              </w:rPr>
              <w:t>SHE IS PREGNANT(</w:t>
            </w:r>
            <w:r w:rsidRPr="001C653E">
              <w:rPr>
                <w:rFonts w:ascii="SutonnyMJ" w:hAnsi="SutonnyMJ"/>
                <w:sz w:val="20"/>
                <w:szCs w:val="20"/>
              </w:rPr>
              <w:t>Avgvi †c‡U ev”Pv _vKv Kv‡j</w:t>
            </w:r>
            <w:r w:rsidRPr="001C653E">
              <w:rPr>
                <w:sz w:val="20"/>
                <w:szCs w:val="20"/>
              </w:rPr>
              <w:t>)</w:t>
            </w:r>
            <w:r w:rsidRPr="001C653E">
              <w:rPr>
                <w:sz w:val="20"/>
                <w:szCs w:val="20"/>
              </w:rPr>
              <w:tab/>
              <w:t>H</w:t>
            </w:r>
          </w:p>
          <w:p w14:paraId="4A53710B" w14:textId="77777777" w:rsidR="00575863" w:rsidRPr="001C653E" w:rsidRDefault="00575863" w:rsidP="007167BF">
            <w:pPr>
              <w:tabs>
                <w:tab w:val="right" w:leader="dot" w:pos="4253"/>
              </w:tabs>
              <w:jc w:val="both"/>
              <w:rPr>
                <w:sz w:val="20"/>
                <w:szCs w:val="20"/>
              </w:rPr>
            </w:pPr>
            <w:r w:rsidRPr="001C653E">
              <w:rPr>
                <w:sz w:val="20"/>
                <w:szCs w:val="20"/>
              </w:rPr>
              <w:t>HE IS JEALOUS OF HER(</w:t>
            </w:r>
            <w:r w:rsidRPr="001C653E">
              <w:rPr>
                <w:rFonts w:ascii="SutonnyMJ" w:hAnsi="SutonnyMJ"/>
                <w:sz w:val="20"/>
                <w:szCs w:val="20"/>
              </w:rPr>
              <w:t>Cl©v †eva K‡i</w:t>
            </w:r>
            <w:r w:rsidRPr="001C653E">
              <w:rPr>
                <w:sz w:val="20"/>
                <w:szCs w:val="20"/>
              </w:rPr>
              <w:t>)</w:t>
            </w:r>
            <w:r w:rsidRPr="001C653E">
              <w:rPr>
                <w:sz w:val="20"/>
                <w:szCs w:val="20"/>
              </w:rPr>
              <w:tab/>
              <w:t>I</w:t>
            </w:r>
          </w:p>
          <w:p w14:paraId="7E2499A5" w14:textId="77777777" w:rsidR="00575863" w:rsidRPr="001C653E" w:rsidRDefault="00575863" w:rsidP="007167BF">
            <w:pPr>
              <w:tabs>
                <w:tab w:val="right" w:leader="dot" w:pos="4253"/>
              </w:tabs>
              <w:jc w:val="both"/>
              <w:rPr>
                <w:sz w:val="20"/>
                <w:szCs w:val="20"/>
              </w:rPr>
            </w:pPr>
            <w:r w:rsidRPr="001C653E">
              <w:rPr>
                <w:sz w:val="20"/>
                <w:szCs w:val="20"/>
              </w:rPr>
              <w:t>SHE REFUSES SEX(</w:t>
            </w:r>
            <w:r w:rsidRPr="001C653E">
              <w:rPr>
                <w:rFonts w:ascii="SutonnyMJ" w:hAnsi="SutonnyMJ"/>
                <w:sz w:val="20"/>
                <w:szCs w:val="20"/>
              </w:rPr>
              <w:t>kvixwiK †gjv‡gkv/ mnev‡m ivRx bv n‡j</w:t>
            </w:r>
            <w:r w:rsidRPr="001C653E">
              <w:rPr>
                <w:sz w:val="20"/>
                <w:szCs w:val="20"/>
              </w:rPr>
              <w:t>)</w:t>
            </w:r>
            <w:r w:rsidRPr="001C653E">
              <w:rPr>
                <w:sz w:val="20"/>
                <w:szCs w:val="20"/>
              </w:rPr>
              <w:tab/>
              <w:t>J</w:t>
            </w:r>
          </w:p>
          <w:p w14:paraId="5D27494C" w14:textId="77777777" w:rsidR="00575863" w:rsidRPr="001C653E" w:rsidRDefault="00575863" w:rsidP="007167BF">
            <w:pPr>
              <w:tabs>
                <w:tab w:val="right" w:leader="dot" w:pos="4253"/>
              </w:tabs>
              <w:jc w:val="both"/>
              <w:rPr>
                <w:sz w:val="20"/>
                <w:szCs w:val="20"/>
              </w:rPr>
            </w:pPr>
            <w:r w:rsidRPr="001C653E">
              <w:rPr>
                <w:sz w:val="20"/>
                <w:szCs w:val="20"/>
              </w:rPr>
              <w:t>SHE IS DISOBEDIENT(</w:t>
            </w:r>
            <w:r w:rsidRPr="001C653E">
              <w:rPr>
                <w:rFonts w:ascii="SutonnyMJ" w:hAnsi="SutonnyMJ"/>
                <w:sz w:val="20"/>
                <w:szCs w:val="20"/>
              </w:rPr>
              <w:t>K_vi Aeva¨ n‡j</w:t>
            </w:r>
            <w:r w:rsidRPr="001C653E">
              <w:rPr>
                <w:sz w:val="20"/>
                <w:szCs w:val="20"/>
              </w:rPr>
              <w:t>)</w:t>
            </w:r>
            <w:r w:rsidRPr="001C653E">
              <w:rPr>
                <w:sz w:val="20"/>
                <w:szCs w:val="20"/>
              </w:rPr>
              <w:tab/>
              <w:t>K</w:t>
            </w:r>
          </w:p>
          <w:p w14:paraId="4733DA47" w14:textId="77777777" w:rsidR="00575863" w:rsidRPr="001C653E" w:rsidRDefault="00575863" w:rsidP="004B7E1B">
            <w:pPr>
              <w:tabs>
                <w:tab w:val="right" w:leader="dot" w:pos="4253"/>
              </w:tabs>
              <w:rPr>
                <w:sz w:val="20"/>
                <w:szCs w:val="20"/>
              </w:rPr>
            </w:pPr>
            <w:r w:rsidRPr="001C653E">
              <w:rPr>
                <w:sz w:val="20"/>
                <w:szCs w:val="20"/>
              </w:rPr>
              <w:t>FOR DOWRY (</w:t>
            </w:r>
            <w:r w:rsidRPr="001C653E">
              <w:rPr>
                <w:rFonts w:ascii="SutonnyMJ" w:hAnsi="SutonnyMJ" w:cs="SutonnyMJ"/>
                <w:sz w:val="20"/>
                <w:szCs w:val="20"/>
              </w:rPr>
              <w:t>‡hŠZz‡Ki Kvi‡b</w:t>
            </w:r>
            <w:r w:rsidRPr="001C653E">
              <w:rPr>
                <w:sz w:val="20"/>
                <w:szCs w:val="20"/>
              </w:rPr>
              <w:t>) ...................................L</w:t>
            </w:r>
          </w:p>
          <w:p w14:paraId="2B499E53" w14:textId="77777777" w:rsidR="00575863" w:rsidRPr="001C653E" w:rsidRDefault="00575863" w:rsidP="007167BF">
            <w:pPr>
              <w:tabs>
                <w:tab w:val="right" w:leader="dot" w:pos="4253"/>
              </w:tabs>
              <w:jc w:val="both"/>
              <w:rPr>
                <w:sz w:val="20"/>
                <w:szCs w:val="20"/>
              </w:rPr>
            </w:pPr>
            <w:r w:rsidRPr="001C653E">
              <w:rPr>
                <w:sz w:val="20"/>
                <w:szCs w:val="20"/>
              </w:rPr>
              <w:t>OTHER (specify):</w:t>
            </w:r>
            <w:r w:rsidRPr="001C653E">
              <w:rPr>
                <w:rFonts w:ascii="SutonnyMJ" w:hAnsi="SutonnyMJ"/>
                <w:sz w:val="20"/>
                <w:szCs w:val="20"/>
              </w:rPr>
              <w:t xml:space="preserve"> Ab¨vb¨ (wbw`©ó </w:t>
            </w:r>
            <w:r w:rsidRPr="001C653E">
              <w:rPr>
                <w:rFonts w:ascii="SutonnyMJ" w:hAnsi="SutonnyMJ" w:cs="Arial"/>
                <w:sz w:val="20"/>
                <w:szCs w:val="20"/>
              </w:rPr>
              <w:t>Kiæb</w:t>
            </w:r>
            <w:r w:rsidRPr="001C653E">
              <w:rPr>
                <w:rFonts w:ascii="SutonnyMJ" w:hAnsi="SutonnyMJ"/>
                <w:sz w:val="20"/>
                <w:szCs w:val="20"/>
              </w:rPr>
              <w:t>)</w:t>
            </w:r>
            <w:r w:rsidRPr="001C653E">
              <w:rPr>
                <w:rFonts w:ascii="SutonnyMJ" w:hAnsi="SutonnyMJ"/>
                <w:sz w:val="20"/>
                <w:szCs w:val="20"/>
                <w:u w:val="single"/>
              </w:rPr>
              <w:t xml:space="preserve"> </w:t>
            </w:r>
            <w:r w:rsidRPr="001C653E">
              <w:rPr>
                <w:sz w:val="20"/>
                <w:szCs w:val="20"/>
              </w:rPr>
              <w:t>__________________________</w:t>
            </w:r>
            <w:r w:rsidRPr="001C653E">
              <w:rPr>
                <w:sz w:val="20"/>
                <w:szCs w:val="20"/>
              </w:rPr>
              <w:tab/>
              <w:t>X</w:t>
            </w:r>
          </w:p>
          <w:p w14:paraId="424BA966" w14:textId="77777777"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14:paraId="6BAE8053" w14:textId="77777777" w:rsidR="00575863" w:rsidRPr="001C653E" w:rsidRDefault="00575863" w:rsidP="007167BF">
            <w:pPr>
              <w:jc w:val="both"/>
              <w:rPr>
                <w:sz w:val="20"/>
                <w:szCs w:val="20"/>
              </w:rPr>
            </w:pPr>
          </w:p>
        </w:tc>
      </w:tr>
      <w:tr w:rsidR="00575863" w:rsidRPr="001C653E" w14:paraId="5FCBF9BF" w14:textId="77777777" w:rsidTr="00B60781">
        <w:trPr>
          <w:cantSplit/>
        </w:trPr>
        <w:tc>
          <w:tcPr>
            <w:tcW w:w="628" w:type="dxa"/>
            <w:tcBorders>
              <w:top w:val="single" w:sz="6" w:space="0" w:color="auto"/>
              <w:left w:val="single" w:sz="6" w:space="0" w:color="auto"/>
              <w:right w:val="single" w:sz="12" w:space="0" w:color="auto"/>
            </w:tcBorders>
          </w:tcPr>
          <w:p w14:paraId="174489CC" w14:textId="77777777"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14:paraId="3B670677" w14:textId="77777777" w:rsidR="00575863" w:rsidRPr="001C653E" w:rsidRDefault="00575863" w:rsidP="007167BF">
            <w:pPr>
              <w:pStyle w:val="BodyText"/>
              <w:rPr>
                <w:b w:val="0"/>
                <w:sz w:val="20"/>
                <w:szCs w:val="20"/>
              </w:rPr>
            </w:pPr>
            <w:r w:rsidRPr="001C653E">
              <w:rPr>
                <w:b w:val="0"/>
                <w:sz w:val="20"/>
                <w:szCs w:val="20"/>
              </w:rPr>
              <w:t>For any of these incidents, were your children present or did they overhear you be ing beaten?</w:t>
            </w:r>
          </w:p>
          <w:p w14:paraId="7A6FD546" w14:textId="77777777" w:rsidR="00575863" w:rsidRPr="001C653E" w:rsidRDefault="00575863" w:rsidP="00C1786E">
            <w:pPr>
              <w:pStyle w:val="BodyText3"/>
              <w:rPr>
                <w:rFonts w:ascii="SutonnyMJ" w:hAnsi="SutonnyMJ"/>
                <w:sz w:val="20"/>
                <w:szCs w:val="20"/>
              </w:rPr>
            </w:pPr>
            <w:r w:rsidRPr="001C653E">
              <w:rPr>
                <w:rFonts w:ascii="SutonnyMJ" w:hAnsi="SutonnyMJ"/>
                <w:sz w:val="20"/>
                <w:szCs w:val="20"/>
              </w:rPr>
              <w:t xml:space="preserve">gvia‡ii NUbvi mgq KLbI wK Avcbvi ev”Pviv mvg‡b wQj? Zv‡`i †KD  wK †Pv‡L bv †`L‡jI gv‡ii kã ï‡b‡Q ? </w:t>
            </w:r>
          </w:p>
          <w:p w14:paraId="2F55DAAA" w14:textId="77777777" w:rsidR="00575863" w:rsidRPr="001C653E" w:rsidRDefault="00575863" w:rsidP="00C1786E">
            <w:pPr>
              <w:pStyle w:val="BodyText3"/>
              <w:rPr>
                <w:rFonts w:ascii="SutonnyMJ" w:hAnsi="SutonnyMJ"/>
                <w:sz w:val="20"/>
                <w:szCs w:val="20"/>
              </w:rPr>
            </w:pPr>
            <w:r w:rsidRPr="001C653E">
              <w:rPr>
                <w:sz w:val="20"/>
                <w:szCs w:val="20"/>
              </w:rPr>
              <w:t xml:space="preserve">IF YES: How often? </w:t>
            </w:r>
            <w:r w:rsidRPr="001C653E">
              <w:rPr>
                <w:rFonts w:ascii="SutonnyMJ" w:hAnsi="SutonnyMJ"/>
                <w:sz w:val="20"/>
                <w:szCs w:val="20"/>
              </w:rPr>
              <w:t xml:space="preserve">n¨uv n‡j, KZ Nb Nb? </w:t>
            </w:r>
          </w:p>
          <w:p w14:paraId="0BB26588" w14:textId="77777777" w:rsidR="00575863" w:rsidRPr="001C653E" w:rsidRDefault="00575863" w:rsidP="007167BF">
            <w:pPr>
              <w:pStyle w:val="CommentText"/>
              <w:rPr>
                <w:rFonts w:cs="Vrinda"/>
                <w:szCs w:val="25"/>
                <w:lang w:bidi="bn-BD"/>
              </w:rPr>
            </w:pPr>
            <w:r w:rsidRPr="001C653E">
              <w:t>Would you say once, several times</w:t>
            </w:r>
            <w:r w:rsidRPr="001C653E">
              <w:rPr>
                <w:rFonts w:cs="Vrinda" w:hint="cs"/>
                <w:szCs w:val="25"/>
                <w:cs/>
                <w:lang w:bidi="bn-BD"/>
              </w:rPr>
              <w:t xml:space="preserve"> </w:t>
            </w:r>
            <w:r w:rsidRPr="001C653E">
              <w:rPr>
                <w:cs/>
                <w:lang w:bidi="bn-BD"/>
              </w:rPr>
              <w:t>(2-5 times)</w:t>
            </w:r>
            <w:r w:rsidRPr="001C653E">
              <w:t xml:space="preserve"> or most of the time?</w:t>
            </w:r>
          </w:p>
          <w:p w14:paraId="55EDC79B" w14:textId="77777777" w:rsidR="00575863" w:rsidRPr="001C653E" w:rsidRDefault="00575863" w:rsidP="00C1786E">
            <w:pPr>
              <w:pStyle w:val="BodyText3"/>
              <w:rPr>
                <w:rFonts w:ascii="SutonnyMJ" w:hAnsi="SutonnyMJ"/>
                <w:sz w:val="20"/>
                <w:szCs w:val="20"/>
              </w:rPr>
            </w:pPr>
            <w:r w:rsidRPr="001C653E">
              <w:rPr>
                <w:rFonts w:ascii="SutonnyMJ" w:hAnsi="SutonnyMJ"/>
                <w:sz w:val="20"/>
                <w:szCs w:val="20"/>
              </w:rPr>
              <w:t>GKevi, K‡qKevi bvwK A‡bKevi</w:t>
            </w:r>
            <w:r w:rsidRPr="001C653E">
              <w:rPr>
                <w:sz w:val="20"/>
                <w:szCs w:val="20"/>
                <w:cs/>
                <w:lang w:bidi="bn-BD"/>
              </w:rPr>
              <w:t>/</w:t>
            </w:r>
            <w:r w:rsidRPr="001C653E">
              <w:rPr>
                <w:rFonts w:ascii="SutonnyMJ" w:hAnsi="SutonnyMJ"/>
                <w:sz w:val="20"/>
                <w:szCs w:val="20"/>
              </w:rPr>
              <w:t>†ekxi fvM mgq?</w:t>
            </w:r>
          </w:p>
          <w:p w14:paraId="1E0F5DCD" w14:textId="77777777" w:rsidR="00575863" w:rsidRPr="001C653E" w:rsidRDefault="00575863" w:rsidP="007167BF">
            <w:pPr>
              <w:pStyle w:val="CommentText"/>
              <w:rPr>
                <w:rFonts w:ascii="SutonnyMJ" w:hAnsi="SutonnyMJ" w:cs="ArhialkhanMJ"/>
              </w:rPr>
            </w:pPr>
          </w:p>
        </w:tc>
        <w:tc>
          <w:tcPr>
            <w:tcW w:w="4770" w:type="dxa"/>
            <w:gridSpan w:val="4"/>
            <w:tcBorders>
              <w:top w:val="single" w:sz="6" w:space="0" w:color="auto"/>
              <w:left w:val="single" w:sz="6" w:space="0" w:color="auto"/>
              <w:bottom w:val="single" w:sz="6" w:space="0" w:color="auto"/>
            </w:tcBorders>
          </w:tcPr>
          <w:p w14:paraId="4E8E48CE" w14:textId="77777777" w:rsidR="00575863" w:rsidRPr="001C653E" w:rsidRDefault="00575863" w:rsidP="007167BF">
            <w:pPr>
              <w:tabs>
                <w:tab w:val="right" w:leader="dot" w:pos="4253"/>
              </w:tabs>
              <w:jc w:val="both"/>
              <w:rPr>
                <w:sz w:val="20"/>
                <w:szCs w:val="20"/>
              </w:rPr>
            </w:pPr>
            <w:r w:rsidRPr="001C653E">
              <w:rPr>
                <w:sz w:val="20"/>
                <w:szCs w:val="20"/>
              </w:rPr>
              <w:t>NEVER(</w:t>
            </w:r>
            <w:r w:rsidRPr="001C653E">
              <w:rPr>
                <w:rFonts w:ascii="SutonnyMJ" w:hAnsi="SutonnyMJ"/>
                <w:sz w:val="20"/>
                <w:szCs w:val="20"/>
              </w:rPr>
              <w:t>KL‡bv bv</w:t>
            </w:r>
            <w:r w:rsidRPr="001C653E">
              <w:rPr>
                <w:sz w:val="20"/>
                <w:szCs w:val="20"/>
              </w:rPr>
              <w:t>)</w:t>
            </w:r>
            <w:r w:rsidRPr="001C653E">
              <w:rPr>
                <w:sz w:val="20"/>
                <w:szCs w:val="20"/>
              </w:rPr>
              <w:tab/>
              <w:t>1</w:t>
            </w:r>
          </w:p>
          <w:p w14:paraId="438BDDAE" w14:textId="77777777" w:rsidR="00575863" w:rsidRPr="001C653E" w:rsidRDefault="00575863" w:rsidP="007167BF">
            <w:pPr>
              <w:tabs>
                <w:tab w:val="right" w:leader="dot" w:pos="4253"/>
              </w:tabs>
              <w:jc w:val="both"/>
              <w:rPr>
                <w:sz w:val="20"/>
                <w:szCs w:val="20"/>
              </w:rPr>
            </w:pPr>
            <w:r w:rsidRPr="001C653E">
              <w:rPr>
                <w:sz w:val="20"/>
                <w:szCs w:val="20"/>
              </w:rPr>
              <w:t>ONCE (</w:t>
            </w:r>
            <w:r w:rsidRPr="001C653E">
              <w:rPr>
                <w:rFonts w:ascii="SutonnyMJ" w:hAnsi="SutonnyMJ"/>
                <w:sz w:val="20"/>
                <w:szCs w:val="20"/>
              </w:rPr>
              <w:t>GKevi</w:t>
            </w:r>
            <w:r w:rsidRPr="001C653E">
              <w:rPr>
                <w:sz w:val="20"/>
                <w:szCs w:val="20"/>
              </w:rPr>
              <w:t>)</w:t>
            </w:r>
            <w:r w:rsidRPr="001C653E">
              <w:rPr>
                <w:sz w:val="20"/>
                <w:szCs w:val="20"/>
              </w:rPr>
              <w:tab/>
              <w:t>2</w:t>
            </w:r>
          </w:p>
          <w:p w14:paraId="67C423B1" w14:textId="77777777" w:rsidR="00575863" w:rsidRPr="001C653E" w:rsidRDefault="00575863" w:rsidP="007167BF">
            <w:pPr>
              <w:tabs>
                <w:tab w:val="right" w:leader="dot" w:pos="4253"/>
              </w:tabs>
              <w:jc w:val="both"/>
              <w:rPr>
                <w:sz w:val="20"/>
                <w:szCs w:val="20"/>
              </w:rPr>
            </w:pPr>
            <w:r w:rsidRPr="001C653E">
              <w:rPr>
                <w:sz w:val="20"/>
                <w:szCs w:val="20"/>
              </w:rPr>
              <w:t>SEVERAL TIMES(</w:t>
            </w:r>
            <w:r w:rsidRPr="001C653E">
              <w:rPr>
                <w:rFonts w:ascii="SutonnyMJ" w:hAnsi="SutonnyMJ"/>
                <w:sz w:val="20"/>
                <w:szCs w:val="20"/>
              </w:rPr>
              <w:t>K‡qKevi</w:t>
            </w:r>
            <w:r w:rsidRPr="001C653E">
              <w:rPr>
                <w:sz w:val="20"/>
                <w:szCs w:val="20"/>
              </w:rPr>
              <w:t>)</w:t>
            </w:r>
            <w:r w:rsidRPr="001C653E">
              <w:rPr>
                <w:sz w:val="20"/>
                <w:szCs w:val="20"/>
              </w:rPr>
              <w:tab/>
              <w:t>3</w:t>
            </w:r>
          </w:p>
          <w:p w14:paraId="6A9A2214" w14:textId="77777777" w:rsidR="00575863" w:rsidRPr="001C653E" w:rsidRDefault="00575863" w:rsidP="009E7868">
            <w:pPr>
              <w:tabs>
                <w:tab w:val="right" w:leader="dot" w:pos="4253"/>
              </w:tabs>
              <w:rPr>
                <w:sz w:val="20"/>
                <w:szCs w:val="20"/>
              </w:rPr>
            </w:pPr>
            <w:r w:rsidRPr="001C653E">
              <w:rPr>
                <w:sz w:val="20"/>
                <w:szCs w:val="20"/>
              </w:rPr>
              <w:t>MANY TIMES/MOST OF THE TIME (</w:t>
            </w:r>
            <w:r w:rsidRPr="001C653E">
              <w:rPr>
                <w:rFonts w:ascii="SutonnyMJ" w:hAnsi="SutonnyMJ"/>
                <w:sz w:val="20"/>
                <w:szCs w:val="20"/>
              </w:rPr>
              <w:t>A‡bKevi/‡ekxifvM mgq</w:t>
            </w:r>
            <w:r w:rsidRPr="001C653E">
              <w:rPr>
                <w:sz w:val="20"/>
                <w:szCs w:val="20"/>
              </w:rPr>
              <w:t>)</w:t>
            </w:r>
            <w:r w:rsidRPr="001C653E">
              <w:rPr>
                <w:sz w:val="20"/>
                <w:szCs w:val="20"/>
              </w:rPr>
              <w:tab/>
              <w:t>4</w:t>
            </w:r>
          </w:p>
          <w:p w14:paraId="361A3EDF" w14:textId="77777777" w:rsidR="00575863" w:rsidRPr="001C653E" w:rsidRDefault="00575863" w:rsidP="007167BF">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14:paraId="27EAB02E" w14:textId="77777777" w:rsidR="00575863" w:rsidRPr="001C653E" w:rsidRDefault="00575863" w:rsidP="007167BF">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14:paraId="71758CE8" w14:textId="77777777"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6" w:space="0" w:color="auto"/>
            </w:tcBorders>
          </w:tcPr>
          <w:p w14:paraId="45AB82F6" w14:textId="77777777" w:rsidR="00575863" w:rsidRPr="001C653E" w:rsidRDefault="00575863" w:rsidP="007167BF">
            <w:pPr>
              <w:jc w:val="both"/>
              <w:rPr>
                <w:sz w:val="20"/>
                <w:szCs w:val="20"/>
              </w:rPr>
            </w:pPr>
          </w:p>
        </w:tc>
      </w:tr>
      <w:tr w:rsidR="00575863" w:rsidRPr="001C653E" w14:paraId="7DDE8B76" w14:textId="77777777" w:rsidTr="00B60781">
        <w:trPr>
          <w:cantSplit/>
        </w:trPr>
        <w:tc>
          <w:tcPr>
            <w:tcW w:w="628" w:type="dxa"/>
            <w:tcBorders>
              <w:top w:val="single" w:sz="6" w:space="0" w:color="auto"/>
              <w:left w:val="single" w:sz="6" w:space="0" w:color="auto"/>
              <w:right w:val="single" w:sz="12" w:space="0" w:color="auto"/>
            </w:tcBorders>
          </w:tcPr>
          <w:p w14:paraId="2F39012F" w14:textId="77777777"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right w:val="single" w:sz="6" w:space="0" w:color="auto"/>
            </w:tcBorders>
          </w:tcPr>
          <w:p w14:paraId="38EF3806" w14:textId="77777777" w:rsidR="00575863" w:rsidRPr="001C653E" w:rsidRDefault="00575863" w:rsidP="007167BF">
            <w:pPr>
              <w:pStyle w:val="CommentText"/>
              <w:jc w:val="both"/>
            </w:pPr>
            <w:r w:rsidRPr="001C653E">
              <w:t>During the times that you were hit, did you ever fight back physically or to defend yourself?</w:t>
            </w:r>
          </w:p>
          <w:p w14:paraId="4C4510C0" w14:textId="77777777" w:rsidR="00575863" w:rsidRPr="001C653E" w:rsidRDefault="00575863" w:rsidP="007167BF">
            <w:pPr>
              <w:pStyle w:val="CommentText"/>
              <w:jc w:val="both"/>
              <w:rPr>
                <w:rFonts w:ascii="SutonnyMJ" w:hAnsi="SutonnyMJ" w:cs="ArhialkhanMJ"/>
              </w:rPr>
            </w:pPr>
            <w:r w:rsidRPr="001C653E">
              <w:rPr>
                <w:rFonts w:ascii="SutonnyMJ" w:hAnsi="SutonnyMJ" w:cs="ArhialkhanMJ"/>
              </w:rPr>
              <w:t>Avcbv‡K AvNvZ KivKvjxb mgq Avcwb KLbI kvwiixK fv‡e ev Ab¨ †Kvb fv‡e cªwZnZ K‡i‡Qb?</w:t>
            </w:r>
          </w:p>
          <w:p w14:paraId="10A07609" w14:textId="77777777" w:rsidR="00575863" w:rsidRPr="001C653E" w:rsidRDefault="00575863" w:rsidP="007167BF">
            <w:pPr>
              <w:pStyle w:val="CommentText"/>
            </w:pPr>
            <w:r w:rsidRPr="001C653E">
              <w:t>IF YES: How often?</w:t>
            </w:r>
          </w:p>
          <w:p w14:paraId="76DCFA67" w14:textId="77777777" w:rsidR="00575863" w:rsidRPr="001C653E" w:rsidRDefault="00575863" w:rsidP="007167BF">
            <w:pPr>
              <w:pStyle w:val="CommentText"/>
              <w:jc w:val="both"/>
            </w:pPr>
            <w:r w:rsidRPr="001C653E">
              <w:rPr>
                <w:rFonts w:ascii="SutonnyMJ" w:hAnsi="SutonnyMJ" w:cs="ArhialkhanMJ"/>
              </w:rPr>
              <w:t>hw`,nu¨v nq:KZ evi?</w:t>
            </w:r>
          </w:p>
          <w:p w14:paraId="167F3808" w14:textId="77777777" w:rsidR="00575863" w:rsidRPr="001C653E" w:rsidRDefault="00575863" w:rsidP="007167BF">
            <w:pPr>
              <w:pStyle w:val="CommentText"/>
            </w:pPr>
            <w:r w:rsidRPr="001C653E">
              <w:t xml:space="preserve"> Would you say once, several times</w:t>
            </w:r>
            <w:r w:rsidRPr="001C653E">
              <w:rPr>
                <w:rFonts w:cs="Vrinda" w:hint="cs"/>
                <w:szCs w:val="25"/>
                <w:cs/>
                <w:lang w:bidi="bn-BD"/>
              </w:rPr>
              <w:t xml:space="preserve"> </w:t>
            </w:r>
            <w:r w:rsidRPr="001C653E">
              <w:rPr>
                <w:cs/>
                <w:lang w:bidi="bn-BD"/>
              </w:rPr>
              <w:t>(2-5 times)</w:t>
            </w:r>
            <w:r w:rsidRPr="001C653E">
              <w:t xml:space="preserve"> or most of the time?</w:t>
            </w:r>
          </w:p>
          <w:p w14:paraId="29955310" w14:textId="77777777" w:rsidR="00575863" w:rsidRPr="001C653E" w:rsidRDefault="00575863" w:rsidP="008320BE">
            <w:pPr>
              <w:pStyle w:val="BodyText3"/>
              <w:rPr>
                <w:rFonts w:ascii="SutonnyMJ" w:hAnsi="SutonnyMJ"/>
                <w:sz w:val="20"/>
                <w:szCs w:val="20"/>
              </w:rPr>
            </w:pPr>
            <w:r w:rsidRPr="001C653E">
              <w:rPr>
                <w:rFonts w:ascii="SutonnyMJ" w:hAnsi="SutonnyMJ"/>
                <w:sz w:val="20"/>
                <w:szCs w:val="20"/>
              </w:rPr>
              <w:t>GKevi, K‡qKevi bvwK A‡bKevi</w:t>
            </w:r>
            <w:r w:rsidRPr="001C653E">
              <w:rPr>
                <w:sz w:val="20"/>
                <w:szCs w:val="20"/>
                <w:cs/>
                <w:lang w:bidi="bn-BD"/>
              </w:rPr>
              <w:t>/</w:t>
            </w:r>
            <w:r w:rsidRPr="001C653E">
              <w:rPr>
                <w:rFonts w:ascii="SutonnyMJ" w:hAnsi="SutonnyMJ"/>
                <w:sz w:val="20"/>
                <w:szCs w:val="20"/>
              </w:rPr>
              <w:t>†ekxi fvM mgq?</w:t>
            </w:r>
          </w:p>
          <w:p w14:paraId="60A06394" w14:textId="77777777" w:rsidR="00575863" w:rsidRPr="001C653E" w:rsidRDefault="00575863" w:rsidP="007167BF">
            <w:pPr>
              <w:pStyle w:val="CommentText"/>
            </w:pPr>
          </w:p>
        </w:tc>
        <w:tc>
          <w:tcPr>
            <w:tcW w:w="4770" w:type="dxa"/>
            <w:gridSpan w:val="4"/>
            <w:tcBorders>
              <w:top w:val="single" w:sz="6" w:space="0" w:color="auto"/>
              <w:left w:val="single" w:sz="6" w:space="0" w:color="auto"/>
            </w:tcBorders>
          </w:tcPr>
          <w:p w14:paraId="04190BA5" w14:textId="77777777" w:rsidR="00575863" w:rsidRPr="001C653E" w:rsidRDefault="00575863" w:rsidP="008320BE">
            <w:pPr>
              <w:tabs>
                <w:tab w:val="right" w:leader="dot" w:pos="4253"/>
              </w:tabs>
              <w:jc w:val="both"/>
              <w:rPr>
                <w:sz w:val="20"/>
                <w:szCs w:val="20"/>
              </w:rPr>
            </w:pPr>
            <w:r w:rsidRPr="001C653E">
              <w:rPr>
                <w:sz w:val="20"/>
                <w:szCs w:val="20"/>
              </w:rPr>
              <w:t>NEVER(</w:t>
            </w:r>
            <w:r w:rsidRPr="001C653E">
              <w:rPr>
                <w:rFonts w:ascii="SutonnyMJ" w:hAnsi="SutonnyMJ"/>
                <w:sz w:val="20"/>
                <w:szCs w:val="20"/>
              </w:rPr>
              <w:t>KL‡bv bv</w:t>
            </w:r>
            <w:r w:rsidRPr="001C653E">
              <w:rPr>
                <w:sz w:val="20"/>
                <w:szCs w:val="20"/>
              </w:rPr>
              <w:t>)</w:t>
            </w:r>
            <w:r w:rsidRPr="001C653E">
              <w:rPr>
                <w:sz w:val="20"/>
                <w:szCs w:val="20"/>
              </w:rPr>
              <w:tab/>
              <w:t>1</w:t>
            </w:r>
          </w:p>
          <w:p w14:paraId="4FE07B7A" w14:textId="77777777" w:rsidR="00575863" w:rsidRPr="001C653E" w:rsidRDefault="00575863" w:rsidP="008320BE">
            <w:pPr>
              <w:tabs>
                <w:tab w:val="right" w:leader="dot" w:pos="4253"/>
              </w:tabs>
              <w:jc w:val="both"/>
              <w:rPr>
                <w:sz w:val="20"/>
                <w:szCs w:val="20"/>
              </w:rPr>
            </w:pPr>
            <w:r w:rsidRPr="001C653E">
              <w:rPr>
                <w:sz w:val="20"/>
                <w:szCs w:val="20"/>
              </w:rPr>
              <w:t>ONCE (</w:t>
            </w:r>
            <w:r w:rsidRPr="001C653E">
              <w:rPr>
                <w:rFonts w:ascii="SutonnyMJ" w:hAnsi="SutonnyMJ"/>
                <w:sz w:val="20"/>
                <w:szCs w:val="20"/>
              </w:rPr>
              <w:t>GKevi</w:t>
            </w:r>
            <w:r w:rsidRPr="001C653E">
              <w:rPr>
                <w:sz w:val="20"/>
                <w:szCs w:val="20"/>
              </w:rPr>
              <w:t>)</w:t>
            </w:r>
            <w:r w:rsidRPr="001C653E">
              <w:rPr>
                <w:sz w:val="20"/>
                <w:szCs w:val="20"/>
              </w:rPr>
              <w:tab/>
              <w:t>2</w:t>
            </w:r>
          </w:p>
          <w:p w14:paraId="71EDDC8C" w14:textId="77777777" w:rsidR="00575863" w:rsidRPr="001C653E" w:rsidRDefault="00575863" w:rsidP="008320BE">
            <w:pPr>
              <w:tabs>
                <w:tab w:val="right" w:leader="dot" w:pos="4253"/>
              </w:tabs>
              <w:jc w:val="both"/>
              <w:rPr>
                <w:sz w:val="20"/>
                <w:szCs w:val="20"/>
              </w:rPr>
            </w:pPr>
            <w:r w:rsidRPr="001C653E">
              <w:rPr>
                <w:sz w:val="20"/>
                <w:szCs w:val="20"/>
              </w:rPr>
              <w:t>SEVERAL TIMES(</w:t>
            </w:r>
            <w:r w:rsidRPr="001C653E">
              <w:rPr>
                <w:rFonts w:ascii="SutonnyMJ" w:hAnsi="SutonnyMJ"/>
                <w:sz w:val="20"/>
                <w:szCs w:val="20"/>
              </w:rPr>
              <w:t>K‡qKevi</w:t>
            </w:r>
            <w:r w:rsidRPr="001C653E">
              <w:rPr>
                <w:sz w:val="20"/>
                <w:szCs w:val="20"/>
              </w:rPr>
              <w:t>)</w:t>
            </w:r>
            <w:r w:rsidRPr="001C653E">
              <w:rPr>
                <w:sz w:val="20"/>
                <w:szCs w:val="20"/>
              </w:rPr>
              <w:tab/>
              <w:t>3</w:t>
            </w:r>
          </w:p>
          <w:p w14:paraId="4D32CFE9" w14:textId="77777777" w:rsidR="00575863" w:rsidRPr="001C653E" w:rsidRDefault="00575863" w:rsidP="008320BE">
            <w:pPr>
              <w:tabs>
                <w:tab w:val="right" w:leader="dot" w:pos="4253"/>
              </w:tabs>
              <w:rPr>
                <w:sz w:val="20"/>
                <w:szCs w:val="20"/>
              </w:rPr>
            </w:pPr>
            <w:r w:rsidRPr="001C653E">
              <w:rPr>
                <w:sz w:val="20"/>
                <w:szCs w:val="20"/>
              </w:rPr>
              <w:t>MANY TIMES/MOST OF THE TIME (</w:t>
            </w:r>
            <w:r w:rsidRPr="001C653E">
              <w:rPr>
                <w:rFonts w:ascii="SutonnyMJ" w:hAnsi="SutonnyMJ"/>
                <w:sz w:val="20"/>
                <w:szCs w:val="20"/>
              </w:rPr>
              <w:t>A‡bKevi/‡ekxifvM mgq</w:t>
            </w:r>
            <w:r w:rsidRPr="001C653E">
              <w:rPr>
                <w:sz w:val="20"/>
                <w:szCs w:val="20"/>
              </w:rPr>
              <w:t>)</w:t>
            </w:r>
            <w:r w:rsidRPr="001C653E">
              <w:rPr>
                <w:sz w:val="20"/>
                <w:szCs w:val="20"/>
              </w:rPr>
              <w:tab/>
              <w:t>4</w:t>
            </w:r>
          </w:p>
          <w:p w14:paraId="315EEA99" w14:textId="77777777" w:rsidR="00575863" w:rsidRPr="001C653E" w:rsidRDefault="00575863" w:rsidP="008320BE">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14:paraId="215AB7F7" w14:textId="77777777" w:rsidR="00575863" w:rsidRPr="001C653E" w:rsidRDefault="00575863" w:rsidP="008320BE">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14:paraId="3050440A" w14:textId="77777777"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right w:val="single" w:sz="6" w:space="0" w:color="auto"/>
            </w:tcBorders>
          </w:tcPr>
          <w:p w14:paraId="124F0E26" w14:textId="77777777" w:rsidR="00575863" w:rsidRPr="001C653E" w:rsidRDefault="00575863" w:rsidP="00330F6E">
            <w:pPr>
              <w:jc w:val="both"/>
              <w:rPr>
                <w:sz w:val="20"/>
                <w:szCs w:val="20"/>
              </w:rPr>
            </w:pPr>
            <w:r w:rsidRPr="001C653E">
              <w:rPr>
                <w:b/>
                <w:sz w:val="20"/>
                <w:szCs w:val="20"/>
              </w:rPr>
              <w:sym w:font="Symbol" w:char="F0DE"/>
            </w:r>
            <w:r w:rsidRPr="001C653E">
              <w:rPr>
                <w:rFonts w:hint="cs"/>
                <w:b/>
                <w:sz w:val="20"/>
                <w:szCs w:val="20"/>
                <w:cs/>
                <w:lang w:bidi="bn-BD"/>
              </w:rPr>
              <w:t>10</w:t>
            </w:r>
            <w:r w:rsidRPr="001C653E">
              <w:rPr>
                <w:b/>
                <w:sz w:val="20"/>
                <w:szCs w:val="20"/>
              </w:rPr>
              <w:t>05</w:t>
            </w:r>
          </w:p>
        </w:tc>
      </w:tr>
      <w:tr w:rsidR="00575863" w:rsidRPr="001C653E" w14:paraId="3FB1E366" w14:textId="77777777" w:rsidTr="00B60781">
        <w:trPr>
          <w:cantSplit/>
        </w:trPr>
        <w:tc>
          <w:tcPr>
            <w:tcW w:w="628" w:type="dxa"/>
            <w:tcBorders>
              <w:top w:val="single" w:sz="6" w:space="0" w:color="auto"/>
              <w:left w:val="single" w:sz="6" w:space="0" w:color="auto"/>
              <w:bottom w:val="single" w:sz="6" w:space="0" w:color="auto"/>
              <w:right w:val="single" w:sz="12" w:space="0" w:color="auto"/>
            </w:tcBorders>
          </w:tcPr>
          <w:p w14:paraId="5D992EE4" w14:textId="77777777"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nil"/>
              <w:bottom w:val="single" w:sz="6" w:space="0" w:color="auto"/>
              <w:right w:val="single" w:sz="6" w:space="0" w:color="auto"/>
            </w:tcBorders>
          </w:tcPr>
          <w:p w14:paraId="58A8D8F0" w14:textId="77777777" w:rsidR="00575863" w:rsidRPr="001C653E" w:rsidRDefault="00575863" w:rsidP="007167BF">
            <w:pPr>
              <w:pStyle w:val="CommentText"/>
              <w:rPr>
                <w:rFonts w:cs="Vrinda"/>
                <w:cs/>
                <w:lang w:bidi="bn-BD"/>
              </w:rPr>
            </w:pPr>
            <w:r w:rsidRPr="001C653E">
              <w:t xml:space="preserve">What was the effect of you fighting back on the violence at the time? </w:t>
            </w:r>
          </w:p>
          <w:p w14:paraId="60974F8B" w14:textId="77777777" w:rsidR="00575863" w:rsidRPr="001C653E" w:rsidRDefault="00575863" w:rsidP="00FD0D2B">
            <w:pPr>
              <w:pStyle w:val="CommentText"/>
              <w:rPr>
                <w:rFonts w:ascii="SutonnyMJ" w:hAnsi="SutonnyMJ" w:cs="Vrinda"/>
                <w:cs/>
                <w:lang w:bidi="bn-BD"/>
              </w:rPr>
            </w:pPr>
            <w:r w:rsidRPr="001C653E">
              <w:rPr>
                <w:rFonts w:ascii="SutonnyMJ" w:hAnsi="SutonnyMJ" w:cs="ArhialkhanMJ"/>
              </w:rPr>
              <w:t xml:space="preserve">Avcwb cÖwZ‡iva Kivi d‡j wK n‡qwQj? </w:t>
            </w:r>
          </w:p>
          <w:p w14:paraId="27D377F7" w14:textId="77777777" w:rsidR="00575863" w:rsidRPr="001C653E" w:rsidRDefault="00575863" w:rsidP="00FD0D2B">
            <w:pPr>
              <w:pStyle w:val="CommentText"/>
              <w:rPr>
                <w:rFonts w:cs="Vrinda"/>
                <w:cs/>
                <w:lang w:bidi="bn-BD"/>
              </w:rPr>
            </w:pPr>
            <w:r w:rsidRPr="001C653E">
              <w:rPr>
                <w:rFonts w:hint="cs"/>
                <w:cs/>
                <w:lang w:bidi="bn-BD"/>
              </w:rPr>
              <w:t>R</w:t>
            </w:r>
            <w:r w:rsidRPr="001C653E">
              <w:rPr>
                <w:cs/>
                <w:lang w:bidi="bn-BD"/>
              </w:rPr>
              <w:t>ead ou the options.</w:t>
            </w:r>
          </w:p>
          <w:p w14:paraId="76AE0ADB" w14:textId="77777777" w:rsidR="00575863" w:rsidRPr="001C653E" w:rsidRDefault="00575863" w:rsidP="00FD0D2B">
            <w:pPr>
              <w:pStyle w:val="CommentText"/>
              <w:rPr>
                <w:rFonts w:cs="Vrinda"/>
                <w:cs/>
                <w:lang w:bidi="bn-BD"/>
              </w:rPr>
            </w:pPr>
            <w:r w:rsidRPr="001C653E">
              <w:rPr>
                <w:rFonts w:ascii="SutonnyMJ" w:hAnsi="SutonnyMJ" w:cs="ArhialkhanMJ"/>
              </w:rPr>
              <w:t>†KvW¸‡jv c‡o †kvbvb</w:t>
            </w:r>
            <w:r w:rsidRPr="001C653E">
              <w:rPr>
                <w:rFonts w:cs="Vrinda"/>
                <w:lang w:bidi="bn-BD"/>
              </w:rPr>
              <w:t xml:space="preserve">  </w:t>
            </w:r>
          </w:p>
        </w:tc>
        <w:tc>
          <w:tcPr>
            <w:tcW w:w="4770" w:type="dxa"/>
            <w:gridSpan w:val="4"/>
            <w:tcBorders>
              <w:top w:val="single" w:sz="6" w:space="0" w:color="auto"/>
              <w:left w:val="single" w:sz="6" w:space="0" w:color="auto"/>
              <w:bottom w:val="single" w:sz="6" w:space="0" w:color="auto"/>
            </w:tcBorders>
          </w:tcPr>
          <w:p w14:paraId="0DE36262" w14:textId="77777777" w:rsidR="00575863" w:rsidRPr="001C653E" w:rsidRDefault="00575863" w:rsidP="007167BF">
            <w:pPr>
              <w:tabs>
                <w:tab w:val="right" w:leader="dot" w:pos="4253"/>
              </w:tabs>
              <w:jc w:val="both"/>
              <w:rPr>
                <w:sz w:val="20"/>
                <w:szCs w:val="20"/>
              </w:rPr>
            </w:pPr>
            <w:r w:rsidRPr="001C653E">
              <w:rPr>
                <w:sz w:val="20"/>
                <w:szCs w:val="20"/>
              </w:rPr>
              <w:t>NO CHANGE/NO EFFECT</w:t>
            </w:r>
            <w:r w:rsidRPr="001C653E">
              <w:rPr>
                <w:rFonts w:ascii="SutonnyMJ" w:hAnsi="SutonnyMJ" w:cs="SutonnyMJ" w:hint="cs"/>
                <w:sz w:val="20"/>
                <w:szCs w:val="20"/>
                <w:cs/>
                <w:lang w:bidi="bn-BD"/>
              </w:rPr>
              <w:t>(</w:t>
            </w:r>
            <w:r w:rsidRPr="001C653E">
              <w:rPr>
                <w:rFonts w:ascii="SutonnyMJ" w:hAnsi="SutonnyMJ" w:cs="SutonnyMJ"/>
                <w:sz w:val="20"/>
                <w:szCs w:val="20"/>
                <w:lang w:bidi="bn-BD"/>
              </w:rPr>
              <w:t>wKQzB nqwb</w:t>
            </w:r>
            <w:r w:rsidRPr="001C653E">
              <w:rPr>
                <w:rFonts w:ascii="SutonnyMJ" w:hAnsi="SutonnyMJ" w:cs="SutonnyMJ" w:hint="cs"/>
                <w:sz w:val="20"/>
                <w:szCs w:val="20"/>
                <w:cs/>
                <w:lang w:bidi="bn-BD"/>
              </w:rPr>
              <w:t>)</w:t>
            </w:r>
            <w:r w:rsidRPr="001C653E">
              <w:rPr>
                <w:sz w:val="20"/>
                <w:szCs w:val="20"/>
              </w:rPr>
              <w:tab/>
              <w:t>1</w:t>
            </w:r>
          </w:p>
          <w:p w14:paraId="6741EF97" w14:textId="77777777" w:rsidR="00575863" w:rsidRPr="001C653E" w:rsidRDefault="00575863" w:rsidP="007167BF">
            <w:pPr>
              <w:tabs>
                <w:tab w:val="right" w:leader="dot" w:pos="4253"/>
              </w:tabs>
              <w:jc w:val="both"/>
              <w:rPr>
                <w:sz w:val="20"/>
                <w:szCs w:val="20"/>
              </w:rPr>
            </w:pPr>
            <w:r w:rsidRPr="001C653E">
              <w:rPr>
                <w:sz w:val="20"/>
                <w:szCs w:val="20"/>
              </w:rPr>
              <w:t>VIOLENCE BECAME WORSE</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†e‡o wM‡qwQj</w:t>
            </w:r>
            <w:r w:rsidRPr="001C653E">
              <w:rPr>
                <w:rFonts w:ascii="SutonnyMJ" w:hAnsi="SutonnyMJ" w:cs="SutonnyMJ" w:hint="cs"/>
                <w:sz w:val="20"/>
                <w:szCs w:val="20"/>
                <w:cs/>
                <w:lang w:bidi="bn-BD"/>
              </w:rPr>
              <w:t>)</w:t>
            </w:r>
            <w:r w:rsidRPr="001C653E">
              <w:rPr>
                <w:sz w:val="20"/>
                <w:szCs w:val="20"/>
              </w:rPr>
              <w:tab/>
              <w:t>2</w:t>
            </w:r>
          </w:p>
          <w:p w14:paraId="67915137" w14:textId="77777777" w:rsidR="00575863" w:rsidRPr="001C653E" w:rsidRDefault="00575863" w:rsidP="007167BF">
            <w:pPr>
              <w:tabs>
                <w:tab w:val="right" w:leader="dot" w:pos="4253"/>
              </w:tabs>
              <w:jc w:val="both"/>
              <w:rPr>
                <w:sz w:val="20"/>
                <w:szCs w:val="20"/>
              </w:rPr>
            </w:pPr>
            <w:r w:rsidRPr="001C653E">
              <w:rPr>
                <w:sz w:val="20"/>
                <w:szCs w:val="20"/>
              </w:rPr>
              <w:t>VIOLENCE BECAME LESS</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K‡g wM‡qwQj</w:t>
            </w:r>
            <w:r w:rsidRPr="001C653E">
              <w:rPr>
                <w:rFonts w:ascii="SutonnyMJ" w:hAnsi="SutonnyMJ" w:cs="SutonnyMJ" w:hint="cs"/>
                <w:sz w:val="20"/>
                <w:szCs w:val="20"/>
                <w:cs/>
                <w:lang w:bidi="bn-BD"/>
              </w:rPr>
              <w:t>)</w:t>
            </w:r>
            <w:r w:rsidRPr="001C653E">
              <w:rPr>
                <w:sz w:val="20"/>
                <w:szCs w:val="20"/>
              </w:rPr>
              <w:tab/>
              <w:t>3</w:t>
            </w:r>
          </w:p>
          <w:p w14:paraId="4CE59142" w14:textId="77777777" w:rsidR="00575863" w:rsidRPr="001C653E" w:rsidRDefault="00575863" w:rsidP="007167BF">
            <w:pPr>
              <w:tabs>
                <w:tab w:val="right" w:leader="dot" w:pos="4253"/>
              </w:tabs>
              <w:jc w:val="both"/>
              <w:rPr>
                <w:sz w:val="20"/>
                <w:szCs w:val="20"/>
              </w:rPr>
            </w:pPr>
            <w:r w:rsidRPr="001C653E">
              <w:rPr>
                <w:sz w:val="20"/>
                <w:szCs w:val="20"/>
              </w:rPr>
              <w:t>VIOLENCE STOPPED</w:t>
            </w:r>
            <w:r w:rsidRPr="001C653E">
              <w:rPr>
                <w:rFonts w:ascii="SutonnyMJ" w:hAnsi="SutonnyMJ" w:cs="SutonnyMJ" w:hint="cs"/>
                <w:sz w:val="20"/>
                <w:szCs w:val="20"/>
                <w:cs/>
                <w:lang w:bidi="bn-BD"/>
              </w:rPr>
              <w:t>(</w:t>
            </w:r>
            <w:r w:rsidRPr="001C653E">
              <w:rPr>
                <w:rFonts w:ascii="SutonnyMJ" w:hAnsi="SutonnyMJ" w:cs="SutonnyMJ"/>
                <w:sz w:val="20"/>
                <w:szCs w:val="20"/>
                <w:lang w:bidi="bn-BD"/>
              </w:rPr>
              <w:t>wbh©vZb eÜ n‡qwQ‡jv</w:t>
            </w:r>
            <w:r w:rsidRPr="001C653E">
              <w:rPr>
                <w:rFonts w:ascii="SutonnyMJ" w:hAnsi="SutonnyMJ" w:cs="SutonnyMJ" w:hint="cs"/>
                <w:sz w:val="20"/>
                <w:szCs w:val="20"/>
                <w:cs/>
                <w:lang w:bidi="bn-BD"/>
              </w:rPr>
              <w:t>)</w:t>
            </w:r>
            <w:r w:rsidRPr="001C653E">
              <w:rPr>
                <w:sz w:val="20"/>
                <w:szCs w:val="20"/>
              </w:rPr>
              <w:tab/>
              <w:t>4</w:t>
            </w:r>
          </w:p>
          <w:p w14:paraId="1E02687F" w14:textId="77777777" w:rsidR="00575863" w:rsidRPr="001C653E" w:rsidRDefault="00575863" w:rsidP="004B7E1B">
            <w:pPr>
              <w:tabs>
                <w:tab w:val="right" w:leader="dot" w:pos="4253"/>
              </w:tabs>
              <w:jc w:val="both"/>
              <w:rPr>
                <w:sz w:val="20"/>
                <w:szCs w:val="20"/>
              </w:rPr>
            </w:pPr>
            <w:r w:rsidRPr="001C653E">
              <w:rPr>
                <w:sz w:val="20"/>
                <w:szCs w:val="20"/>
              </w:rPr>
              <w:t>OTHER (specify):</w:t>
            </w:r>
            <w:r w:rsidRPr="001C653E">
              <w:rPr>
                <w:rFonts w:ascii="SutonnyMJ" w:hAnsi="SutonnyMJ"/>
                <w:sz w:val="20"/>
                <w:szCs w:val="20"/>
              </w:rPr>
              <w:t xml:space="preserve"> Ab¨vb¨ (wbw`©ó </w:t>
            </w:r>
            <w:r w:rsidRPr="001C653E">
              <w:rPr>
                <w:rFonts w:ascii="SutonnyMJ" w:hAnsi="SutonnyMJ" w:cs="Arial"/>
                <w:sz w:val="20"/>
                <w:szCs w:val="20"/>
              </w:rPr>
              <w:t>Kiæb</w:t>
            </w:r>
            <w:r w:rsidRPr="001C653E">
              <w:rPr>
                <w:rFonts w:ascii="SutonnyMJ" w:hAnsi="SutonnyMJ"/>
                <w:sz w:val="20"/>
                <w:szCs w:val="20"/>
              </w:rPr>
              <w:t>)</w:t>
            </w:r>
            <w:r w:rsidRPr="001C653E">
              <w:rPr>
                <w:rFonts w:ascii="SutonnyMJ" w:hAnsi="SutonnyMJ"/>
                <w:sz w:val="20"/>
                <w:szCs w:val="20"/>
                <w:u w:val="single"/>
              </w:rPr>
              <w:t xml:space="preserve"> </w:t>
            </w:r>
            <w:r w:rsidRPr="001C653E">
              <w:rPr>
                <w:sz w:val="20"/>
                <w:szCs w:val="20"/>
              </w:rPr>
              <w:t>__________________________</w:t>
            </w:r>
            <w:r w:rsidRPr="001C653E">
              <w:rPr>
                <w:sz w:val="20"/>
                <w:szCs w:val="20"/>
              </w:rPr>
              <w:tab/>
              <w:t>5</w:t>
            </w:r>
          </w:p>
          <w:p w14:paraId="5D6F899B" w14:textId="77777777" w:rsidR="00575863" w:rsidRPr="001C653E" w:rsidRDefault="00575863" w:rsidP="007167BF">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tc>
        <w:tc>
          <w:tcPr>
            <w:tcW w:w="720" w:type="dxa"/>
            <w:tcBorders>
              <w:top w:val="single" w:sz="6" w:space="0" w:color="auto"/>
              <w:left w:val="single" w:sz="6" w:space="0" w:color="auto"/>
              <w:bottom w:val="single" w:sz="6" w:space="0" w:color="auto"/>
              <w:right w:val="single" w:sz="6" w:space="0" w:color="auto"/>
            </w:tcBorders>
          </w:tcPr>
          <w:p w14:paraId="1AFEE55D" w14:textId="77777777" w:rsidR="00575863" w:rsidRPr="001C653E" w:rsidRDefault="00575863" w:rsidP="007167BF">
            <w:pPr>
              <w:jc w:val="both"/>
              <w:rPr>
                <w:sz w:val="20"/>
                <w:szCs w:val="20"/>
              </w:rPr>
            </w:pPr>
          </w:p>
        </w:tc>
      </w:tr>
      <w:tr w:rsidR="00575863" w:rsidRPr="001C653E" w14:paraId="3EB19695"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14:paraId="266D85E4" w14:textId="77777777" w:rsidR="00575863" w:rsidRPr="001C653E" w:rsidRDefault="00575863" w:rsidP="006C3963">
            <w:pPr>
              <w:numPr>
                <w:ilvl w:val="0"/>
                <w:numId w:val="9"/>
              </w:numPr>
              <w:jc w:val="both"/>
              <w:rPr>
                <w:sz w:val="20"/>
                <w:szCs w:val="20"/>
              </w:rPr>
            </w:pPr>
          </w:p>
        </w:tc>
        <w:tc>
          <w:tcPr>
            <w:tcW w:w="4592" w:type="dxa"/>
            <w:gridSpan w:val="4"/>
            <w:tcBorders>
              <w:left w:val="nil"/>
              <w:bottom w:val="single" w:sz="6" w:space="0" w:color="auto"/>
            </w:tcBorders>
          </w:tcPr>
          <w:p w14:paraId="52B63A64" w14:textId="77777777" w:rsidR="00575863" w:rsidRPr="001C653E" w:rsidRDefault="00575863" w:rsidP="007167BF">
            <w:pPr>
              <w:pStyle w:val="BodyText"/>
              <w:rPr>
                <w:b w:val="0"/>
                <w:sz w:val="20"/>
                <w:szCs w:val="20"/>
              </w:rPr>
            </w:pPr>
            <w:r w:rsidRPr="001C653E">
              <w:rPr>
                <w:b w:val="0"/>
                <w:sz w:val="20"/>
                <w:szCs w:val="20"/>
              </w:rPr>
              <w:t>Would you say that your husband /partner’s behaviour towards you has affected your physical or mental health? Would you say, that it has had no effect, a little effect or a large effect?</w:t>
            </w:r>
          </w:p>
          <w:p w14:paraId="33EB01DE" w14:textId="77777777" w:rsidR="00575863" w:rsidRPr="001C653E" w:rsidRDefault="00575863" w:rsidP="003C28D7">
            <w:pPr>
              <w:pStyle w:val="CommentText"/>
              <w:rPr>
                <w:rFonts w:ascii="SutonnyMJ" w:hAnsi="SutonnyMJ" w:cs="ArhialkhanMJ"/>
              </w:rPr>
            </w:pPr>
            <w:r w:rsidRPr="001C653E">
              <w:rPr>
                <w:rFonts w:ascii="SutonnyMJ" w:hAnsi="SutonnyMJ" w:cs="ArhialkhanMJ"/>
              </w:rPr>
              <w:t>Avcwb wK g‡b K‡ib, ¯^vgxi gvia‡ii (ev ‡hŠb wbh©vZ‡bi) Kvi‡Y Avcbvi kix‡ii ev gvbwmK ¯^v‡¯’¨i ‡Kvb ¶wZ n‡q‡Q?</w:t>
            </w:r>
          </w:p>
          <w:p w14:paraId="59B37EEF" w14:textId="77777777" w:rsidR="00575863" w:rsidRPr="001C653E" w:rsidRDefault="00575863" w:rsidP="003C28D7">
            <w:pPr>
              <w:pStyle w:val="CommentText"/>
              <w:rPr>
                <w:rFonts w:ascii="SutonnyMJ" w:hAnsi="SutonnyMJ" w:cs="ArhialkhanMJ"/>
              </w:rPr>
            </w:pPr>
            <w:r w:rsidRPr="001C653E">
              <w:rPr>
                <w:rFonts w:ascii="SutonnyMJ" w:hAnsi="SutonnyMJ" w:cs="ArhialkhanMJ"/>
              </w:rPr>
              <w:t>n‡j KZUv ¶wZ n‡q‡Q?</w:t>
            </w:r>
          </w:p>
          <w:p w14:paraId="56197622" w14:textId="77777777" w:rsidR="00575863" w:rsidRPr="001C653E" w:rsidRDefault="00575863" w:rsidP="007167BF">
            <w:pPr>
              <w:pStyle w:val="BodyText"/>
              <w:rPr>
                <w:sz w:val="20"/>
                <w:szCs w:val="20"/>
              </w:rPr>
            </w:pPr>
            <w:r w:rsidRPr="001C653E">
              <w:rPr>
                <w:b w:val="0"/>
                <w:sz w:val="20"/>
                <w:szCs w:val="20"/>
              </w:rPr>
              <w:t>REFER TO SPECIFIC ACTS OF PHYSICAL AND/OR SEXUAL VIOLENCE SHE DESCRIBED EARLIER</w:t>
            </w:r>
          </w:p>
        </w:tc>
        <w:tc>
          <w:tcPr>
            <w:tcW w:w="4770" w:type="dxa"/>
            <w:gridSpan w:val="4"/>
            <w:tcBorders>
              <w:bottom w:val="single" w:sz="6" w:space="0" w:color="auto"/>
              <w:right w:val="nil"/>
            </w:tcBorders>
          </w:tcPr>
          <w:p w14:paraId="29D5D1FE" w14:textId="77777777" w:rsidR="00575863" w:rsidRPr="001C653E" w:rsidRDefault="00575863" w:rsidP="007167BF">
            <w:pPr>
              <w:tabs>
                <w:tab w:val="right" w:leader="dot" w:pos="4253"/>
              </w:tabs>
              <w:jc w:val="both"/>
              <w:rPr>
                <w:sz w:val="20"/>
                <w:szCs w:val="20"/>
              </w:rPr>
            </w:pPr>
            <w:r w:rsidRPr="001C653E">
              <w:rPr>
                <w:sz w:val="20"/>
                <w:szCs w:val="20"/>
              </w:rPr>
              <w:t>NO EFFECT(</w:t>
            </w:r>
            <w:r w:rsidRPr="001C653E">
              <w:rPr>
                <w:rFonts w:ascii="SutonnyMJ" w:hAnsi="SutonnyMJ"/>
                <w:sz w:val="20"/>
                <w:szCs w:val="20"/>
              </w:rPr>
              <w:t>¶wZ nq bvB</w:t>
            </w:r>
            <w:r w:rsidRPr="001C653E">
              <w:rPr>
                <w:sz w:val="20"/>
                <w:szCs w:val="20"/>
              </w:rPr>
              <w:t>)</w:t>
            </w:r>
            <w:r w:rsidRPr="001C653E">
              <w:rPr>
                <w:sz w:val="20"/>
                <w:szCs w:val="20"/>
              </w:rPr>
              <w:tab/>
              <w:t>1</w:t>
            </w:r>
          </w:p>
          <w:p w14:paraId="0AE5B65F" w14:textId="77777777" w:rsidR="00575863" w:rsidRPr="001C653E" w:rsidRDefault="00575863" w:rsidP="007167BF">
            <w:pPr>
              <w:tabs>
                <w:tab w:val="right" w:leader="dot" w:pos="4253"/>
              </w:tabs>
              <w:jc w:val="both"/>
              <w:rPr>
                <w:sz w:val="20"/>
                <w:szCs w:val="20"/>
              </w:rPr>
            </w:pPr>
            <w:r w:rsidRPr="001C653E">
              <w:rPr>
                <w:sz w:val="20"/>
                <w:szCs w:val="20"/>
              </w:rPr>
              <w:t>A LITTLE(</w:t>
            </w:r>
            <w:r w:rsidRPr="001C653E">
              <w:rPr>
                <w:rFonts w:ascii="SutonnyMJ" w:hAnsi="SutonnyMJ"/>
                <w:sz w:val="20"/>
                <w:szCs w:val="20"/>
              </w:rPr>
              <w:t>mvgvb¨</w:t>
            </w:r>
            <w:r w:rsidRPr="001C653E">
              <w:rPr>
                <w:sz w:val="20"/>
                <w:szCs w:val="20"/>
              </w:rPr>
              <w:t>)</w:t>
            </w:r>
            <w:r w:rsidRPr="001C653E">
              <w:rPr>
                <w:sz w:val="20"/>
                <w:szCs w:val="20"/>
              </w:rPr>
              <w:tab/>
              <w:t>2</w:t>
            </w:r>
          </w:p>
          <w:p w14:paraId="29921DB9" w14:textId="77777777" w:rsidR="00575863" w:rsidRPr="001C653E" w:rsidRDefault="00575863" w:rsidP="007167BF">
            <w:pPr>
              <w:tabs>
                <w:tab w:val="right" w:leader="dot" w:pos="4253"/>
              </w:tabs>
              <w:jc w:val="both"/>
              <w:rPr>
                <w:sz w:val="20"/>
                <w:szCs w:val="20"/>
              </w:rPr>
            </w:pPr>
            <w:r w:rsidRPr="001C653E">
              <w:rPr>
                <w:sz w:val="20"/>
                <w:szCs w:val="20"/>
              </w:rPr>
              <w:t>A LOT(</w:t>
            </w:r>
            <w:r w:rsidRPr="001C653E">
              <w:rPr>
                <w:rFonts w:ascii="SutonnyMJ" w:hAnsi="SutonnyMJ"/>
                <w:sz w:val="20"/>
                <w:szCs w:val="20"/>
              </w:rPr>
              <w:t>A‡bK</w:t>
            </w:r>
            <w:r w:rsidRPr="001C653E">
              <w:rPr>
                <w:sz w:val="20"/>
                <w:szCs w:val="20"/>
              </w:rPr>
              <w:t>)</w:t>
            </w:r>
            <w:r w:rsidRPr="001C653E">
              <w:rPr>
                <w:sz w:val="20"/>
                <w:szCs w:val="20"/>
              </w:rPr>
              <w:tab/>
              <w:t>3</w:t>
            </w:r>
          </w:p>
          <w:p w14:paraId="658B196C" w14:textId="77777777" w:rsidR="00575863" w:rsidRPr="001C653E" w:rsidRDefault="00575863" w:rsidP="003C28D7">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w:t>
            </w:r>
            <w:r w:rsidRPr="001C653E">
              <w:rPr>
                <w:sz w:val="20"/>
                <w:szCs w:val="20"/>
              </w:rPr>
              <w:tab/>
              <w:t>8</w:t>
            </w:r>
          </w:p>
          <w:p w14:paraId="245B2E8F" w14:textId="77777777" w:rsidR="00575863" w:rsidRPr="001C653E" w:rsidRDefault="00575863" w:rsidP="003C28D7">
            <w:pPr>
              <w:tabs>
                <w:tab w:val="right" w:leader="dot" w:pos="4253"/>
              </w:tabs>
              <w:jc w:val="both"/>
              <w:rPr>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14:paraId="5915F41F" w14:textId="77777777" w:rsidR="00575863" w:rsidRPr="001C653E" w:rsidRDefault="00575863" w:rsidP="007167BF">
            <w:pPr>
              <w:tabs>
                <w:tab w:val="right" w:leader="dot" w:pos="4253"/>
              </w:tabs>
              <w:jc w:val="both"/>
              <w:rPr>
                <w:sz w:val="20"/>
                <w:szCs w:val="20"/>
              </w:rPr>
            </w:pPr>
          </w:p>
        </w:tc>
        <w:tc>
          <w:tcPr>
            <w:tcW w:w="720" w:type="dxa"/>
            <w:tcBorders>
              <w:left w:val="single" w:sz="6" w:space="0" w:color="auto"/>
              <w:bottom w:val="single" w:sz="6" w:space="0" w:color="auto"/>
            </w:tcBorders>
          </w:tcPr>
          <w:p w14:paraId="3A4330BD" w14:textId="77777777" w:rsidR="00575863" w:rsidRPr="001C653E" w:rsidRDefault="00575863" w:rsidP="007167BF">
            <w:pPr>
              <w:jc w:val="both"/>
              <w:rPr>
                <w:sz w:val="20"/>
                <w:szCs w:val="20"/>
              </w:rPr>
            </w:pPr>
          </w:p>
        </w:tc>
      </w:tr>
      <w:tr w:rsidR="00575863" w:rsidRPr="001C653E" w14:paraId="5D2D3134"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797"/>
        </w:trPr>
        <w:tc>
          <w:tcPr>
            <w:tcW w:w="628" w:type="dxa"/>
            <w:tcBorders>
              <w:bottom w:val="single" w:sz="6" w:space="0" w:color="auto"/>
              <w:right w:val="single" w:sz="12" w:space="0" w:color="auto"/>
            </w:tcBorders>
          </w:tcPr>
          <w:p w14:paraId="3DEA9664" w14:textId="77777777" w:rsidR="00575863" w:rsidRPr="001C653E" w:rsidRDefault="00575863" w:rsidP="006C3963">
            <w:pPr>
              <w:numPr>
                <w:ilvl w:val="0"/>
                <w:numId w:val="9"/>
              </w:numPr>
              <w:jc w:val="both"/>
              <w:rPr>
                <w:sz w:val="20"/>
                <w:szCs w:val="20"/>
              </w:rPr>
            </w:pPr>
          </w:p>
        </w:tc>
        <w:tc>
          <w:tcPr>
            <w:tcW w:w="4592" w:type="dxa"/>
            <w:gridSpan w:val="4"/>
            <w:tcBorders>
              <w:left w:val="nil"/>
              <w:bottom w:val="single" w:sz="6" w:space="0" w:color="auto"/>
            </w:tcBorders>
          </w:tcPr>
          <w:p w14:paraId="6B984002" w14:textId="77777777" w:rsidR="00575863" w:rsidRPr="001C653E" w:rsidRDefault="00575863" w:rsidP="007167BF">
            <w:pPr>
              <w:jc w:val="both"/>
              <w:rPr>
                <w:rFonts w:ascii="ArhialkhanMJ" w:hAnsi="ArhialkhanMJ" w:cs="ArhialkhanMJ"/>
                <w:sz w:val="20"/>
                <w:szCs w:val="20"/>
              </w:rPr>
            </w:pPr>
            <w:r w:rsidRPr="001C653E">
              <w:rPr>
                <w:sz w:val="20"/>
                <w:szCs w:val="20"/>
              </w:rPr>
              <w:t>In what way, if any, has your husband/partner’s behaviour (the violence) disrupted your work or other income-generating activities?</w:t>
            </w:r>
          </w:p>
          <w:p w14:paraId="4ADC8A15" w14:textId="77777777" w:rsidR="00575863" w:rsidRPr="001C653E" w:rsidRDefault="00575863" w:rsidP="007167BF">
            <w:pPr>
              <w:rPr>
                <w:rFonts w:ascii="SutonnyMJ" w:hAnsi="SutonnyMJ"/>
                <w:sz w:val="20"/>
                <w:szCs w:val="20"/>
              </w:rPr>
            </w:pPr>
            <w:r w:rsidRPr="001C653E">
              <w:rPr>
                <w:rFonts w:ascii="SutonnyMJ" w:hAnsi="SutonnyMJ"/>
                <w:sz w:val="20"/>
                <w:szCs w:val="20"/>
              </w:rPr>
              <w:t xml:space="preserve">GB gvi‡av‡ii (ev ‡hŠb wbh©vZ‡bi) d‡j wK Avcbvi PvKyix ev DcvR©bKvix Kv‡R †Kvb mgm¨v n‡q‡Q? </w:t>
            </w:r>
          </w:p>
          <w:p w14:paraId="09AA1D20" w14:textId="77777777" w:rsidR="00575863" w:rsidRPr="001C653E" w:rsidRDefault="00575863" w:rsidP="007167BF">
            <w:pPr>
              <w:rPr>
                <w:rFonts w:ascii="SutonnyMJ" w:hAnsi="SutonnyMJ"/>
                <w:sz w:val="20"/>
                <w:szCs w:val="20"/>
              </w:rPr>
            </w:pPr>
          </w:p>
          <w:p w14:paraId="5E2C11C4" w14:textId="77777777" w:rsidR="00575863" w:rsidRPr="001C653E" w:rsidRDefault="00575863" w:rsidP="007167BF">
            <w:pPr>
              <w:rPr>
                <w:rFonts w:ascii="SutonnyMJ" w:hAnsi="SutonnyMJ"/>
                <w:sz w:val="20"/>
                <w:szCs w:val="20"/>
              </w:rPr>
            </w:pPr>
            <w:r w:rsidRPr="001C653E">
              <w:rPr>
                <w:rFonts w:ascii="SutonnyMJ" w:hAnsi="SutonnyMJ"/>
                <w:sz w:val="20"/>
                <w:szCs w:val="20"/>
              </w:rPr>
              <w:t>wK mgm¨v?</w:t>
            </w:r>
          </w:p>
          <w:p w14:paraId="5BB26E6F" w14:textId="77777777" w:rsidR="00575863" w:rsidRPr="001C653E" w:rsidRDefault="00575863" w:rsidP="007167BF">
            <w:pPr>
              <w:rPr>
                <w:rFonts w:ascii="SutonnyMJ" w:hAnsi="SutonnyMJ"/>
                <w:sz w:val="20"/>
                <w:szCs w:val="20"/>
              </w:rPr>
            </w:pPr>
          </w:p>
          <w:p w14:paraId="6743772E" w14:textId="77777777" w:rsidR="00575863" w:rsidRPr="001C653E" w:rsidRDefault="00575863" w:rsidP="007167BF">
            <w:pPr>
              <w:jc w:val="both"/>
              <w:rPr>
                <w:sz w:val="20"/>
                <w:szCs w:val="20"/>
              </w:rPr>
            </w:pPr>
          </w:p>
          <w:p w14:paraId="22401E44" w14:textId="77777777" w:rsidR="00575863" w:rsidRPr="001C653E" w:rsidRDefault="00575863" w:rsidP="007167BF">
            <w:pPr>
              <w:jc w:val="both"/>
              <w:rPr>
                <w:sz w:val="20"/>
                <w:szCs w:val="20"/>
              </w:rPr>
            </w:pPr>
            <w:r w:rsidRPr="001C653E">
              <w:rPr>
                <w:sz w:val="20"/>
                <w:szCs w:val="20"/>
              </w:rPr>
              <w:t>MARK ALL THAT APPLY</w:t>
            </w:r>
          </w:p>
          <w:p w14:paraId="10D5E887" w14:textId="77777777" w:rsidR="00575863" w:rsidRPr="001C653E" w:rsidRDefault="00575863" w:rsidP="00331E89">
            <w:pPr>
              <w:rPr>
                <w:rFonts w:ascii="SutonnyMJ" w:hAnsi="SutonnyMJ"/>
                <w:sz w:val="20"/>
                <w:szCs w:val="20"/>
              </w:rPr>
            </w:pPr>
            <w:r w:rsidRPr="001C653E">
              <w:rPr>
                <w:rFonts w:ascii="SutonnyMJ" w:hAnsi="SutonnyMJ"/>
                <w:sz w:val="20"/>
                <w:szCs w:val="20"/>
              </w:rPr>
              <w:t>(cÖ‡hvR¨ me †Kv‡W `vM w`b)</w:t>
            </w:r>
          </w:p>
          <w:p w14:paraId="79464401" w14:textId="77777777" w:rsidR="00575863" w:rsidRPr="001C653E" w:rsidRDefault="00575863" w:rsidP="007167BF">
            <w:pPr>
              <w:jc w:val="both"/>
              <w:rPr>
                <w:i/>
                <w:sz w:val="20"/>
                <w:szCs w:val="20"/>
              </w:rPr>
            </w:pPr>
          </w:p>
          <w:p w14:paraId="17ABC6B6" w14:textId="77777777" w:rsidR="00575863" w:rsidRPr="001C653E" w:rsidRDefault="00575863" w:rsidP="007167BF">
            <w:pPr>
              <w:jc w:val="both"/>
              <w:rPr>
                <w:sz w:val="20"/>
                <w:szCs w:val="20"/>
              </w:rPr>
            </w:pPr>
          </w:p>
        </w:tc>
        <w:tc>
          <w:tcPr>
            <w:tcW w:w="4770" w:type="dxa"/>
            <w:gridSpan w:val="4"/>
            <w:tcBorders>
              <w:bottom w:val="single" w:sz="6" w:space="0" w:color="auto"/>
              <w:right w:val="nil"/>
            </w:tcBorders>
          </w:tcPr>
          <w:p w14:paraId="33F300C5" w14:textId="77777777" w:rsidR="00575863" w:rsidRPr="001C653E" w:rsidRDefault="00575863" w:rsidP="00877E64">
            <w:pPr>
              <w:tabs>
                <w:tab w:val="right" w:leader="dot" w:pos="4253"/>
              </w:tabs>
              <w:rPr>
                <w:sz w:val="20"/>
                <w:szCs w:val="20"/>
              </w:rPr>
            </w:pPr>
            <w:r w:rsidRPr="001C653E">
              <w:rPr>
                <w:sz w:val="20"/>
                <w:szCs w:val="20"/>
              </w:rPr>
              <w:t>N/A (NO WORK FOR MONEY)</w:t>
            </w:r>
            <w:r w:rsidRPr="001C653E">
              <w:rPr>
                <w:rFonts w:cs="Vrinda" w:hint="cs"/>
                <w:sz w:val="20"/>
                <w:szCs w:val="25"/>
                <w:cs/>
                <w:lang w:bidi="bn-BD"/>
              </w:rPr>
              <w:t xml:space="preserve"> </w:t>
            </w:r>
            <w:r w:rsidRPr="001C653E">
              <w:rPr>
                <w:sz w:val="20"/>
                <w:szCs w:val="20"/>
              </w:rPr>
              <w:t>(</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KvR K‡ib bv</w:t>
            </w:r>
            <w:r w:rsidRPr="001C653E">
              <w:rPr>
                <w:sz w:val="20"/>
                <w:szCs w:val="20"/>
              </w:rPr>
              <w:t>)</w:t>
            </w:r>
            <w:r w:rsidRPr="001C653E">
              <w:rPr>
                <w:sz w:val="20"/>
                <w:szCs w:val="20"/>
              </w:rPr>
              <w:tab/>
              <w:t>A</w:t>
            </w:r>
          </w:p>
          <w:p w14:paraId="0C715871" w14:textId="77777777" w:rsidR="00575863" w:rsidRPr="001C653E" w:rsidRDefault="00575863" w:rsidP="00877E64">
            <w:pPr>
              <w:tabs>
                <w:tab w:val="right" w:leader="dot" w:pos="4253"/>
              </w:tabs>
              <w:rPr>
                <w:sz w:val="20"/>
                <w:szCs w:val="20"/>
              </w:rPr>
            </w:pPr>
            <w:r w:rsidRPr="001C653E">
              <w:rPr>
                <w:sz w:val="20"/>
                <w:szCs w:val="20"/>
              </w:rPr>
              <w:t>WORK NOT DISRUPTED(</w:t>
            </w:r>
            <w:r w:rsidRPr="001C653E">
              <w:rPr>
                <w:rFonts w:ascii="SutonnyMJ" w:hAnsi="SutonnyMJ"/>
                <w:sz w:val="20"/>
                <w:szCs w:val="20"/>
              </w:rPr>
              <w:t>mgm¨v K‡iwb</w:t>
            </w:r>
            <w:r w:rsidRPr="001C653E">
              <w:rPr>
                <w:sz w:val="20"/>
                <w:szCs w:val="20"/>
              </w:rPr>
              <w:t>)</w:t>
            </w:r>
            <w:r w:rsidRPr="001C653E">
              <w:rPr>
                <w:sz w:val="20"/>
                <w:szCs w:val="20"/>
              </w:rPr>
              <w:tab/>
              <w:t>B</w:t>
            </w:r>
          </w:p>
          <w:p w14:paraId="735A967A" w14:textId="77777777" w:rsidR="00575863" w:rsidRPr="001C653E" w:rsidRDefault="00575863" w:rsidP="00877E64">
            <w:pPr>
              <w:tabs>
                <w:tab w:val="right" w:leader="dot" w:pos="4253"/>
              </w:tabs>
              <w:rPr>
                <w:sz w:val="20"/>
                <w:szCs w:val="20"/>
              </w:rPr>
            </w:pPr>
            <w:r w:rsidRPr="001C653E">
              <w:rPr>
                <w:sz w:val="20"/>
                <w:szCs w:val="20"/>
              </w:rPr>
              <w:t>PARTNER INTERRUPTED WORK(</w:t>
            </w:r>
            <w:r w:rsidRPr="001C653E">
              <w:rPr>
                <w:rFonts w:ascii="SutonnyMJ" w:hAnsi="SutonnyMJ"/>
                <w:sz w:val="20"/>
                <w:szCs w:val="20"/>
              </w:rPr>
              <w:t>¯^vgx Kv‡R evav w`‡q‡Q</w:t>
            </w:r>
            <w:r w:rsidRPr="001C653E">
              <w:rPr>
                <w:sz w:val="20"/>
                <w:szCs w:val="20"/>
              </w:rPr>
              <w:t>)</w:t>
            </w:r>
            <w:r w:rsidRPr="001C653E">
              <w:rPr>
                <w:sz w:val="20"/>
                <w:szCs w:val="20"/>
              </w:rPr>
              <w:tab/>
              <w:t>C</w:t>
            </w:r>
          </w:p>
          <w:p w14:paraId="754BC5B2" w14:textId="77777777" w:rsidR="00575863" w:rsidRPr="001C653E" w:rsidRDefault="00575863" w:rsidP="00877E64">
            <w:pPr>
              <w:tabs>
                <w:tab w:val="right" w:leader="dot" w:pos="4253"/>
              </w:tabs>
              <w:rPr>
                <w:sz w:val="20"/>
                <w:szCs w:val="20"/>
              </w:rPr>
            </w:pPr>
            <w:r w:rsidRPr="001C653E">
              <w:rPr>
                <w:sz w:val="20"/>
                <w:szCs w:val="20"/>
              </w:rPr>
              <w:t>UNABLE TO CONCENTRATE(</w:t>
            </w:r>
            <w:r w:rsidRPr="001C653E">
              <w:rPr>
                <w:rFonts w:ascii="SutonnyMJ" w:hAnsi="SutonnyMJ"/>
                <w:sz w:val="20"/>
                <w:szCs w:val="20"/>
              </w:rPr>
              <w:t>g‡bv‡hv‡Mi Afve n‡q‡Q</w:t>
            </w:r>
            <w:r w:rsidRPr="001C653E">
              <w:rPr>
                <w:sz w:val="20"/>
                <w:szCs w:val="20"/>
              </w:rPr>
              <w:t>)</w:t>
            </w:r>
            <w:r w:rsidRPr="001C653E">
              <w:rPr>
                <w:sz w:val="20"/>
                <w:szCs w:val="20"/>
              </w:rPr>
              <w:tab/>
              <w:t>D</w:t>
            </w:r>
          </w:p>
          <w:p w14:paraId="76EC35C5" w14:textId="77777777" w:rsidR="00575863" w:rsidRPr="001C653E" w:rsidRDefault="00575863" w:rsidP="00877E64">
            <w:pPr>
              <w:tabs>
                <w:tab w:val="left" w:leader="hyphen" w:pos="3402"/>
              </w:tabs>
              <w:rPr>
                <w:sz w:val="20"/>
                <w:szCs w:val="20"/>
              </w:rPr>
            </w:pPr>
            <w:r w:rsidRPr="001C653E">
              <w:rPr>
                <w:sz w:val="20"/>
                <w:szCs w:val="20"/>
              </w:rPr>
              <w:t>UNABLE TO WORK/SICK LEAVE(</w:t>
            </w:r>
            <w:r w:rsidRPr="001C653E">
              <w:rPr>
                <w:rFonts w:ascii="SutonnyMJ" w:hAnsi="SutonnyMJ"/>
                <w:sz w:val="20"/>
                <w:szCs w:val="20"/>
              </w:rPr>
              <w:t>kixi Lvivc _vKvi Rb¨ KvR Ki‡Z cv‡ibwb/QywU wb‡Z n‡q‡Q</w:t>
            </w:r>
            <w:r w:rsidRPr="001C653E">
              <w:rPr>
                <w:sz w:val="20"/>
                <w:szCs w:val="20"/>
              </w:rPr>
              <w:t>) .............................E</w:t>
            </w:r>
          </w:p>
          <w:p w14:paraId="5ED7CD5C" w14:textId="77777777" w:rsidR="00575863" w:rsidRPr="001C653E" w:rsidRDefault="00575863" w:rsidP="00877E64">
            <w:pPr>
              <w:tabs>
                <w:tab w:val="right" w:leader="dot" w:pos="4253"/>
              </w:tabs>
              <w:rPr>
                <w:sz w:val="20"/>
                <w:szCs w:val="20"/>
              </w:rPr>
            </w:pPr>
            <w:r w:rsidRPr="001C653E">
              <w:rPr>
                <w:sz w:val="20"/>
                <w:szCs w:val="20"/>
              </w:rPr>
              <w:t>LOST CONFIDENCE IN OWN ABILITY(</w:t>
            </w:r>
            <w:r w:rsidRPr="001C653E">
              <w:rPr>
                <w:rFonts w:ascii="SutonnyMJ" w:hAnsi="SutonnyMJ"/>
                <w:sz w:val="20"/>
                <w:szCs w:val="20"/>
              </w:rPr>
              <w:t>wb‡Ri Dci wek¦vm nvwi‡q‡Qb</w:t>
            </w:r>
            <w:r w:rsidRPr="001C653E">
              <w:rPr>
                <w:sz w:val="20"/>
                <w:szCs w:val="20"/>
              </w:rPr>
              <w:t>)</w:t>
            </w:r>
            <w:r w:rsidRPr="001C653E">
              <w:rPr>
                <w:sz w:val="20"/>
                <w:szCs w:val="20"/>
              </w:rPr>
              <w:tab/>
              <w:t>F</w:t>
            </w:r>
          </w:p>
          <w:p w14:paraId="17EE39EF" w14:textId="77777777" w:rsidR="00575863" w:rsidRPr="001C653E" w:rsidRDefault="00575863" w:rsidP="00877E64">
            <w:pPr>
              <w:tabs>
                <w:tab w:val="right" w:leader="dot" w:pos="4253"/>
              </w:tabs>
              <w:rPr>
                <w:sz w:val="20"/>
                <w:szCs w:val="20"/>
              </w:rPr>
            </w:pPr>
            <w:r w:rsidRPr="001C653E">
              <w:rPr>
                <w:sz w:val="20"/>
                <w:szCs w:val="20"/>
              </w:rPr>
              <w:t>OTHER (specify): (</w:t>
            </w:r>
            <w:r w:rsidRPr="001C653E">
              <w:rPr>
                <w:rFonts w:ascii="SutonnyMJ" w:hAnsi="SutonnyMJ"/>
                <w:sz w:val="20"/>
                <w:szCs w:val="20"/>
              </w:rPr>
              <w:t xml:space="preserve">Ab¨vb¨ </w:t>
            </w:r>
            <w:r w:rsidRPr="001C653E">
              <w:rPr>
                <w:rFonts w:ascii="SutonnyMJ" w:hAnsi="SutonnyMJ" w:hint="cs"/>
                <w:sz w:val="20"/>
                <w:szCs w:val="20"/>
                <w:cs/>
                <w:lang w:bidi="bn-BD"/>
              </w:rPr>
              <w:t>[</w:t>
            </w:r>
            <w:r w:rsidRPr="001C653E">
              <w:rPr>
                <w:rFonts w:ascii="SutonnyMJ" w:hAnsi="SutonnyMJ"/>
                <w:sz w:val="20"/>
                <w:szCs w:val="20"/>
              </w:rPr>
              <w:t>D‡jøL</w:t>
            </w:r>
            <w:r w:rsidRPr="001C653E">
              <w:rPr>
                <w:rFonts w:ascii="SutonnyMJ" w:hAnsi="SutonnyMJ" w:cs="Vrinda"/>
                <w:sz w:val="20"/>
                <w:szCs w:val="25"/>
                <w:lang w:val="en-US" w:bidi="bn-BD"/>
              </w:rPr>
              <w:t xml:space="preserve"> </w:t>
            </w:r>
            <w:r w:rsidRPr="001C653E">
              <w:rPr>
                <w:rFonts w:ascii="SutonnyMJ" w:hAnsi="SutonnyMJ"/>
                <w:sz w:val="20"/>
                <w:szCs w:val="20"/>
              </w:rPr>
              <w:t>Kiæb</w:t>
            </w:r>
            <w:r w:rsidRPr="001C653E">
              <w:rPr>
                <w:rFonts w:ascii="SutonnyMJ" w:hAnsi="SutonnyMJ" w:hint="cs"/>
                <w:sz w:val="20"/>
                <w:szCs w:val="20"/>
                <w:cs/>
                <w:lang w:bidi="bn-BD"/>
              </w:rPr>
              <w:t>]</w:t>
            </w:r>
            <w:r w:rsidRPr="001C653E">
              <w:rPr>
                <w:sz w:val="20"/>
                <w:szCs w:val="20"/>
              </w:rPr>
              <w:t>)____________</w:t>
            </w:r>
            <w:r w:rsidRPr="001C653E">
              <w:rPr>
                <w:sz w:val="20"/>
                <w:szCs w:val="20"/>
              </w:rPr>
              <w:tab/>
              <w:t>X</w:t>
            </w:r>
          </w:p>
          <w:p w14:paraId="293154CD" w14:textId="77777777" w:rsidR="00575863" w:rsidRPr="001C653E" w:rsidRDefault="00575863" w:rsidP="007167BF">
            <w:pPr>
              <w:tabs>
                <w:tab w:val="left" w:pos="3402"/>
              </w:tabs>
              <w:rPr>
                <w:sz w:val="20"/>
                <w:szCs w:val="20"/>
              </w:rPr>
            </w:pPr>
          </w:p>
        </w:tc>
        <w:tc>
          <w:tcPr>
            <w:tcW w:w="720" w:type="dxa"/>
            <w:tcBorders>
              <w:left w:val="single" w:sz="6" w:space="0" w:color="auto"/>
              <w:bottom w:val="single" w:sz="6" w:space="0" w:color="auto"/>
            </w:tcBorders>
          </w:tcPr>
          <w:p w14:paraId="648F012E" w14:textId="77777777" w:rsidR="00575863" w:rsidRPr="001C653E" w:rsidRDefault="00575863" w:rsidP="007167BF">
            <w:pPr>
              <w:jc w:val="both"/>
              <w:rPr>
                <w:sz w:val="20"/>
                <w:szCs w:val="20"/>
              </w:rPr>
            </w:pPr>
          </w:p>
        </w:tc>
      </w:tr>
      <w:tr w:rsidR="00575863" w:rsidRPr="001C653E" w14:paraId="768C2331"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70"/>
        </w:trPr>
        <w:tc>
          <w:tcPr>
            <w:tcW w:w="628" w:type="dxa"/>
            <w:tcBorders>
              <w:top w:val="single" w:sz="6" w:space="0" w:color="auto"/>
              <w:bottom w:val="nil"/>
              <w:right w:val="single" w:sz="6" w:space="0" w:color="auto"/>
            </w:tcBorders>
          </w:tcPr>
          <w:p w14:paraId="29C57C85" w14:textId="77777777" w:rsidR="00575863" w:rsidRPr="001C653E" w:rsidRDefault="00575863" w:rsidP="006C3963">
            <w:pPr>
              <w:numPr>
                <w:ilvl w:val="0"/>
                <w:numId w:val="9"/>
              </w:numPr>
              <w:jc w:val="both"/>
              <w:rPr>
                <w:sz w:val="20"/>
                <w:szCs w:val="20"/>
              </w:rPr>
            </w:pPr>
          </w:p>
        </w:tc>
        <w:tc>
          <w:tcPr>
            <w:tcW w:w="4592" w:type="dxa"/>
            <w:gridSpan w:val="4"/>
            <w:tcBorders>
              <w:left w:val="single" w:sz="6" w:space="0" w:color="auto"/>
              <w:bottom w:val="single" w:sz="6" w:space="0" w:color="auto"/>
              <w:right w:val="single" w:sz="6" w:space="0" w:color="auto"/>
            </w:tcBorders>
          </w:tcPr>
          <w:p w14:paraId="1846D1FC" w14:textId="77777777" w:rsidR="00575863" w:rsidRPr="001C653E" w:rsidRDefault="00575863" w:rsidP="007167BF">
            <w:pPr>
              <w:jc w:val="both"/>
              <w:rPr>
                <w:sz w:val="20"/>
                <w:szCs w:val="20"/>
              </w:rPr>
            </w:pPr>
            <w:r w:rsidRPr="001C653E">
              <w:rPr>
                <w:sz w:val="20"/>
                <w:szCs w:val="20"/>
              </w:rPr>
              <w:t>Who have you told about his behaviour?</w:t>
            </w:r>
          </w:p>
          <w:p w14:paraId="6FF277F3" w14:textId="77777777" w:rsidR="00575863" w:rsidRPr="001C653E" w:rsidRDefault="00575863" w:rsidP="007167BF">
            <w:pPr>
              <w:rPr>
                <w:rFonts w:ascii="SutonnyMJ" w:hAnsi="SutonnyMJ"/>
                <w:sz w:val="20"/>
                <w:szCs w:val="20"/>
              </w:rPr>
            </w:pPr>
            <w:r w:rsidRPr="001C653E">
              <w:rPr>
                <w:rFonts w:ascii="SutonnyMJ" w:hAnsi="SutonnyMJ"/>
                <w:sz w:val="20"/>
                <w:szCs w:val="20"/>
              </w:rPr>
              <w:t xml:space="preserve">Kv‡`i‡K Avcwb GB gvi‡av‡ii (ev AZ¨vPv‡ii) K_v e‡j‡Qb? </w:t>
            </w:r>
          </w:p>
          <w:p w14:paraId="43F0A973" w14:textId="77777777" w:rsidR="00575863" w:rsidRPr="001C653E" w:rsidRDefault="00575863" w:rsidP="007167BF">
            <w:pPr>
              <w:jc w:val="both"/>
              <w:rPr>
                <w:sz w:val="20"/>
                <w:szCs w:val="20"/>
              </w:rPr>
            </w:pPr>
          </w:p>
          <w:p w14:paraId="02A18A81" w14:textId="77777777" w:rsidR="00575863" w:rsidRPr="001C653E" w:rsidRDefault="00575863" w:rsidP="007167BF">
            <w:pPr>
              <w:jc w:val="both"/>
              <w:rPr>
                <w:sz w:val="20"/>
                <w:szCs w:val="20"/>
              </w:rPr>
            </w:pPr>
            <w:r w:rsidRPr="001C653E">
              <w:rPr>
                <w:sz w:val="20"/>
                <w:szCs w:val="20"/>
              </w:rPr>
              <w:t xml:space="preserve">MARK ALL MENTIONED </w:t>
            </w:r>
          </w:p>
          <w:p w14:paraId="0A4B35A8" w14:textId="77777777" w:rsidR="00575863" w:rsidRPr="001C653E" w:rsidRDefault="00575863" w:rsidP="007167BF">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r w:rsidRPr="001C653E" w:rsidDel="00BF1834">
              <w:rPr>
                <w:rFonts w:ascii="SutonnyMJ" w:hAnsi="SutonnyMJ" w:cs="Arial"/>
                <w:sz w:val="20"/>
                <w:szCs w:val="20"/>
              </w:rPr>
              <w:t xml:space="preserve"> </w:t>
            </w:r>
          </w:p>
          <w:p w14:paraId="025629C1" w14:textId="77777777" w:rsidR="00575863" w:rsidRPr="001C653E" w:rsidRDefault="00575863" w:rsidP="007167BF">
            <w:pPr>
              <w:jc w:val="both"/>
              <w:rPr>
                <w:sz w:val="20"/>
                <w:szCs w:val="20"/>
              </w:rPr>
            </w:pPr>
          </w:p>
          <w:p w14:paraId="3E8C92AB" w14:textId="77777777" w:rsidR="00575863" w:rsidRPr="001C653E" w:rsidRDefault="00575863" w:rsidP="007167BF">
            <w:pPr>
              <w:rPr>
                <w:sz w:val="20"/>
                <w:szCs w:val="20"/>
              </w:rPr>
            </w:pPr>
          </w:p>
          <w:p w14:paraId="31E3723C" w14:textId="77777777" w:rsidR="00575863" w:rsidRPr="001C653E" w:rsidRDefault="00575863" w:rsidP="007167BF">
            <w:pPr>
              <w:rPr>
                <w:rFonts w:cs="Vrinda"/>
                <w:sz w:val="20"/>
                <w:szCs w:val="20"/>
                <w:cs/>
                <w:lang w:bidi="bn-BD"/>
              </w:rPr>
            </w:pPr>
            <w:r w:rsidRPr="001C653E">
              <w:rPr>
                <w:sz w:val="20"/>
                <w:szCs w:val="20"/>
              </w:rPr>
              <w:t>PROBE: Anyone else?</w:t>
            </w:r>
          </w:p>
          <w:p w14:paraId="7DA22FA6" w14:textId="77777777" w:rsidR="00575863" w:rsidRPr="001C653E" w:rsidRDefault="00575863" w:rsidP="00331E89">
            <w:pPr>
              <w:rPr>
                <w:rFonts w:ascii="SutonnyMJ" w:hAnsi="SutonnyMJ" w:cs="SutonnyMJ"/>
                <w:sz w:val="20"/>
                <w:szCs w:val="20"/>
              </w:rPr>
            </w:pPr>
            <w:r w:rsidRPr="001C653E">
              <w:rPr>
                <w:rFonts w:ascii="SutonnyMJ" w:hAnsi="SutonnyMJ"/>
                <w:sz w:val="20"/>
                <w:szCs w:val="20"/>
              </w:rPr>
              <w:t>†cÖve Kiæb</w:t>
            </w:r>
            <w:r w:rsidRPr="001C653E">
              <w:rPr>
                <w:rFonts w:ascii="SutonnyMJ" w:hAnsi="SutonnyMJ" w:cs="SutonnyMJ"/>
                <w:sz w:val="20"/>
                <w:szCs w:val="20"/>
              </w:rPr>
              <w:t xml:space="preserve">: </w:t>
            </w:r>
          </w:p>
          <w:p w14:paraId="520AFAED" w14:textId="77777777" w:rsidR="00575863" w:rsidRPr="001C653E" w:rsidRDefault="00575863" w:rsidP="00331E89">
            <w:pPr>
              <w:pStyle w:val="BodyText3"/>
              <w:jc w:val="both"/>
              <w:rPr>
                <w:rFonts w:ascii="SutonnyMJ" w:hAnsi="SutonnyMJ"/>
                <w:sz w:val="20"/>
                <w:szCs w:val="20"/>
              </w:rPr>
            </w:pPr>
            <w:r w:rsidRPr="001C653E">
              <w:rPr>
                <w:rFonts w:ascii="SutonnyMJ" w:hAnsi="SutonnyMJ"/>
                <w:sz w:val="20"/>
                <w:szCs w:val="20"/>
              </w:rPr>
              <w:t>Avi †KD?</w:t>
            </w:r>
          </w:p>
          <w:p w14:paraId="0A492740" w14:textId="77777777" w:rsidR="00575863" w:rsidRPr="001C653E" w:rsidRDefault="00575863" w:rsidP="007167BF">
            <w:pPr>
              <w:rPr>
                <w:rFonts w:cs="Vrinda"/>
                <w:sz w:val="20"/>
                <w:szCs w:val="20"/>
                <w:cs/>
                <w:lang w:bidi="bn-BD"/>
              </w:rPr>
            </w:pPr>
          </w:p>
        </w:tc>
        <w:tc>
          <w:tcPr>
            <w:tcW w:w="4770" w:type="dxa"/>
            <w:gridSpan w:val="4"/>
            <w:tcBorders>
              <w:left w:val="single" w:sz="6" w:space="0" w:color="auto"/>
              <w:bottom w:val="single" w:sz="6" w:space="0" w:color="auto"/>
              <w:right w:val="single" w:sz="6" w:space="0" w:color="auto"/>
            </w:tcBorders>
          </w:tcPr>
          <w:p w14:paraId="33736ADD" w14:textId="77777777" w:rsidR="00575863" w:rsidRPr="001C653E" w:rsidRDefault="00575863" w:rsidP="00877E64">
            <w:pPr>
              <w:tabs>
                <w:tab w:val="right" w:leader="dot" w:pos="4253"/>
              </w:tabs>
              <w:rPr>
                <w:sz w:val="20"/>
                <w:szCs w:val="20"/>
              </w:rPr>
            </w:pPr>
            <w:r w:rsidRPr="001C653E">
              <w:rPr>
                <w:sz w:val="20"/>
                <w:szCs w:val="20"/>
              </w:rPr>
              <w:t>NO ONE (</w:t>
            </w:r>
            <w:r w:rsidRPr="001C653E">
              <w:rPr>
                <w:rFonts w:ascii="SutonnyMJ" w:hAnsi="SutonnyMJ"/>
                <w:noProof/>
                <w:sz w:val="20"/>
                <w:szCs w:val="20"/>
              </w:rPr>
              <w:t>KvD‡K  bv</w:t>
            </w:r>
            <w:r w:rsidRPr="001C653E">
              <w:rPr>
                <w:sz w:val="20"/>
                <w:szCs w:val="20"/>
              </w:rPr>
              <w:t>)</w:t>
            </w:r>
            <w:r w:rsidRPr="001C653E">
              <w:rPr>
                <w:sz w:val="20"/>
                <w:szCs w:val="20"/>
              </w:rPr>
              <w:tab/>
              <w:t>A</w:t>
            </w:r>
          </w:p>
          <w:p w14:paraId="6DD764FE" w14:textId="77777777" w:rsidR="00575863" w:rsidRPr="001C653E" w:rsidRDefault="00575863" w:rsidP="00877E64">
            <w:pPr>
              <w:tabs>
                <w:tab w:val="right" w:leader="dot" w:pos="4253"/>
              </w:tabs>
              <w:rPr>
                <w:sz w:val="20"/>
                <w:szCs w:val="20"/>
              </w:rPr>
            </w:pPr>
            <w:r w:rsidRPr="001C653E">
              <w:rPr>
                <w:sz w:val="20"/>
                <w:szCs w:val="20"/>
              </w:rPr>
              <w:t>FRIENDS(</w:t>
            </w:r>
            <w:r w:rsidRPr="001C653E">
              <w:rPr>
                <w:rFonts w:ascii="SutonnyMJ" w:hAnsi="SutonnyMJ"/>
                <w:sz w:val="20"/>
                <w:szCs w:val="20"/>
              </w:rPr>
              <w:t>eÜz/evÜexi Kv‡Q</w:t>
            </w:r>
            <w:r w:rsidRPr="001C653E">
              <w:rPr>
                <w:sz w:val="20"/>
                <w:szCs w:val="20"/>
              </w:rPr>
              <w:t>)</w:t>
            </w:r>
            <w:r w:rsidRPr="001C653E">
              <w:rPr>
                <w:sz w:val="20"/>
                <w:szCs w:val="20"/>
              </w:rPr>
              <w:tab/>
              <w:t>B</w:t>
            </w:r>
          </w:p>
          <w:p w14:paraId="7B4A53C3" w14:textId="77777777" w:rsidR="00575863" w:rsidRPr="001C653E" w:rsidRDefault="00575863" w:rsidP="00877E64">
            <w:pPr>
              <w:tabs>
                <w:tab w:val="right" w:leader="dot" w:pos="4253"/>
              </w:tabs>
              <w:rPr>
                <w:sz w:val="20"/>
                <w:szCs w:val="20"/>
              </w:rPr>
            </w:pPr>
            <w:r w:rsidRPr="001C653E">
              <w:rPr>
                <w:sz w:val="20"/>
                <w:szCs w:val="20"/>
              </w:rPr>
              <w:t>PARENTS</w:t>
            </w:r>
            <w:r w:rsidRPr="001C653E">
              <w:rPr>
                <w:rFonts w:ascii="SutonnyMJ" w:hAnsi="SutonnyMJ"/>
                <w:sz w:val="20"/>
                <w:szCs w:val="20"/>
              </w:rPr>
              <w:t xml:space="preserve"> evev-gv</w:t>
            </w:r>
            <w:r w:rsidRPr="001C653E">
              <w:rPr>
                <w:sz w:val="20"/>
                <w:szCs w:val="20"/>
              </w:rPr>
              <w:tab/>
              <w:t>C</w:t>
            </w:r>
          </w:p>
          <w:p w14:paraId="6D7C6AD4" w14:textId="77777777" w:rsidR="00575863" w:rsidRPr="001C653E" w:rsidRDefault="00575863" w:rsidP="00877E64">
            <w:pPr>
              <w:tabs>
                <w:tab w:val="right" w:leader="dot" w:pos="4253"/>
              </w:tabs>
              <w:rPr>
                <w:sz w:val="20"/>
                <w:szCs w:val="20"/>
              </w:rPr>
            </w:pPr>
            <w:r w:rsidRPr="001C653E">
              <w:rPr>
                <w:sz w:val="20"/>
                <w:szCs w:val="20"/>
              </w:rPr>
              <w:t>BROTHER OR SISTER(</w:t>
            </w:r>
            <w:r w:rsidRPr="001C653E">
              <w:rPr>
                <w:rFonts w:ascii="SutonnyMJ" w:hAnsi="SutonnyMJ"/>
                <w:sz w:val="20"/>
                <w:szCs w:val="20"/>
              </w:rPr>
              <w:t>fvB-‡evb</w:t>
            </w:r>
            <w:r w:rsidRPr="001C653E">
              <w:rPr>
                <w:sz w:val="20"/>
                <w:szCs w:val="20"/>
              </w:rPr>
              <w:t>)</w:t>
            </w:r>
            <w:r w:rsidRPr="001C653E">
              <w:rPr>
                <w:sz w:val="20"/>
                <w:szCs w:val="20"/>
              </w:rPr>
              <w:tab/>
              <w:t>D</w:t>
            </w:r>
          </w:p>
          <w:p w14:paraId="591B451E" w14:textId="77777777" w:rsidR="00575863" w:rsidRPr="001C653E" w:rsidRDefault="00575863" w:rsidP="00877E64">
            <w:pPr>
              <w:tabs>
                <w:tab w:val="right" w:leader="dot" w:pos="4253"/>
              </w:tabs>
              <w:rPr>
                <w:sz w:val="20"/>
                <w:szCs w:val="20"/>
              </w:rPr>
            </w:pPr>
            <w:r w:rsidRPr="001C653E">
              <w:rPr>
                <w:sz w:val="20"/>
                <w:szCs w:val="20"/>
              </w:rPr>
              <w:t>UNCLE OR AUNT(</w:t>
            </w:r>
            <w:r w:rsidRPr="001C653E">
              <w:rPr>
                <w:rFonts w:ascii="SutonnyMJ" w:hAnsi="SutonnyMJ"/>
                <w:sz w:val="20"/>
                <w:szCs w:val="20"/>
              </w:rPr>
              <w:t>PvPv-PvPx/gvgv-gvgx/dzcv-dzcy/Lvjv-Lvjy</w:t>
            </w:r>
            <w:r w:rsidRPr="001C653E">
              <w:rPr>
                <w:sz w:val="20"/>
                <w:szCs w:val="20"/>
              </w:rPr>
              <w:t>)</w:t>
            </w:r>
            <w:r w:rsidRPr="001C653E">
              <w:rPr>
                <w:sz w:val="20"/>
                <w:szCs w:val="20"/>
              </w:rPr>
              <w:tab/>
              <w:t>E</w:t>
            </w:r>
          </w:p>
          <w:p w14:paraId="063784B7" w14:textId="77777777" w:rsidR="00575863" w:rsidRPr="001C653E" w:rsidRDefault="00575863" w:rsidP="00877E64">
            <w:pPr>
              <w:tabs>
                <w:tab w:val="right" w:leader="dot" w:pos="4253"/>
              </w:tabs>
              <w:rPr>
                <w:sz w:val="20"/>
                <w:szCs w:val="20"/>
              </w:rPr>
            </w:pPr>
            <w:r w:rsidRPr="001C653E">
              <w:rPr>
                <w:sz w:val="20"/>
                <w:szCs w:val="20"/>
              </w:rPr>
              <w:t>HUSBAND/PARTNER’S FAMILY(</w:t>
            </w:r>
            <w:r w:rsidRPr="001C653E">
              <w:rPr>
                <w:rFonts w:ascii="SutonnyMJ" w:hAnsi="SutonnyMJ" w:cs="SutonnyMJ"/>
                <w:sz w:val="20"/>
                <w:szCs w:val="20"/>
              </w:rPr>
              <w:t>¯^vgxi c‡¶i AvZ¥x‡qi Kv‡Q</w:t>
            </w:r>
            <w:r w:rsidRPr="001C653E">
              <w:rPr>
                <w:sz w:val="20"/>
                <w:szCs w:val="20"/>
              </w:rPr>
              <w:t>)</w:t>
            </w:r>
            <w:r w:rsidRPr="001C653E">
              <w:rPr>
                <w:sz w:val="20"/>
                <w:szCs w:val="20"/>
              </w:rPr>
              <w:tab/>
              <w:t>F</w:t>
            </w:r>
          </w:p>
          <w:p w14:paraId="1AEB1AC7" w14:textId="77777777" w:rsidR="00575863" w:rsidRPr="001C653E" w:rsidRDefault="00575863" w:rsidP="00877E64">
            <w:pPr>
              <w:tabs>
                <w:tab w:val="right" w:leader="dot" w:pos="4253"/>
              </w:tabs>
              <w:rPr>
                <w:sz w:val="20"/>
                <w:szCs w:val="20"/>
              </w:rPr>
            </w:pPr>
            <w:r w:rsidRPr="001C653E">
              <w:rPr>
                <w:sz w:val="20"/>
                <w:szCs w:val="20"/>
              </w:rPr>
              <w:t>CHILDREN(</w:t>
            </w:r>
            <w:r w:rsidRPr="001C653E">
              <w:rPr>
                <w:rFonts w:ascii="SutonnyMJ" w:hAnsi="SutonnyMJ" w:cs="Arial"/>
                <w:sz w:val="20"/>
                <w:szCs w:val="20"/>
              </w:rPr>
              <w:t>mšÍvb</w:t>
            </w:r>
            <w:r w:rsidRPr="001C653E">
              <w:rPr>
                <w:sz w:val="20"/>
                <w:szCs w:val="20"/>
              </w:rPr>
              <w:t>)</w:t>
            </w:r>
            <w:r w:rsidRPr="001C653E">
              <w:rPr>
                <w:sz w:val="20"/>
                <w:szCs w:val="20"/>
              </w:rPr>
              <w:tab/>
              <w:t>G</w:t>
            </w:r>
          </w:p>
          <w:p w14:paraId="486F03E8" w14:textId="77777777" w:rsidR="00575863" w:rsidRPr="001C653E" w:rsidRDefault="00575863" w:rsidP="00877E64">
            <w:pPr>
              <w:tabs>
                <w:tab w:val="right" w:leader="dot" w:pos="4253"/>
              </w:tabs>
              <w:rPr>
                <w:sz w:val="20"/>
                <w:szCs w:val="20"/>
              </w:rPr>
            </w:pPr>
            <w:r w:rsidRPr="001C653E">
              <w:rPr>
                <w:sz w:val="20"/>
                <w:szCs w:val="20"/>
              </w:rPr>
              <w:t>NEIGHBOURS(</w:t>
            </w:r>
            <w:r w:rsidRPr="001C653E">
              <w:rPr>
                <w:rFonts w:ascii="SutonnyMJ" w:hAnsi="SutonnyMJ"/>
                <w:sz w:val="20"/>
                <w:szCs w:val="20"/>
              </w:rPr>
              <w:t>cªwZ‡ekx</w:t>
            </w:r>
            <w:r w:rsidRPr="001C653E">
              <w:rPr>
                <w:sz w:val="20"/>
                <w:szCs w:val="20"/>
              </w:rPr>
              <w:t>)</w:t>
            </w:r>
            <w:r w:rsidRPr="001C653E">
              <w:rPr>
                <w:sz w:val="20"/>
                <w:szCs w:val="20"/>
              </w:rPr>
              <w:tab/>
              <w:t>H</w:t>
            </w:r>
          </w:p>
          <w:p w14:paraId="65F5BD49" w14:textId="77777777" w:rsidR="00575863" w:rsidRPr="001C653E" w:rsidRDefault="00575863" w:rsidP="00877E64">
            <w:pPr>
              <w:tabs>
                <w:tab w:val="right" w:leader="dot" w:pos="4253"/>
              </w:tabs>
              <w:rPr>
                <w:sz w:val="20"/>
                <w:szCs w:val="20"/>
              </w:rPr>
            </w:pPr>
            <w:r w:rsidRPr="001C653E">
              <w:rPr>
                <w:sz w:val="20"/>
                <w:szCs w:val="20"/>
              </w:rPr>
              <w:t>POLICE(</w:t>
            </w:r>
            <w:r w:rsidRPr="001C653E">
              <w:rPr>
                <w:rFonts w:ascii="SutonnyMJ" w:hAnsi="SutonnyMJ"/>
                <w:sz w:val="20"/>
                <w:szCs w:val="20"/>
              </w:rPr>
              <w:t>cywjk</w:t>
            </w:r>
            <w:r w:rsidRPr="001C653E">
              <w:rPr>
                <w:sz w:val="20"/>
                <w:szCs w:val="20"/>
              </w:rPr>
              <w:t>)</w:t>
            </w:r>
            <w:r w:rsidRPr="001C653E">
              <w:rPr>
                <w:sz w:val="20"/>
                <w:szCs w:val="20"/>
              </w:rPr>
              <w:tab/>
              <w:t>I</w:t>
            </w:r>
          </w:p>
          <w:p w14:paraId="1F6B89D7" w14:textId="77777777" w:rsidR="00575863" w:rsidRPr="001C653E" w:rsidRDefault="00575863" w:rsidP="00877E64">
            <w:pPr>
              <w:tabs>
                <w:tab w:val="right" w:leader="dot" w:pos="4253"/>
              </w:tabs>
              <w:rPr>
                <w:sz w:val="20"/>
                <w:szCs w:val="20"/>
              </w:rPr>
            </w:pPr>
            <w:r w:rsidRPr="001C653E">
              <w:rPr>
                <w:sz w:val="20"/>
                <w:szCs w:val="20"/>
              </w:rPr>
              <w:t>DOCTOR/HEALTH WORKER(</w:t>
            </w:r>
            <w:r w:rsidRPr="001C653E">
              <w:rPr>
                <w:rFonts w:ascii="SutonnyMJ" w:hAnsi="SutonnyMJ"/>
                <w:sz w:val="20"/>
                <w:szCs w:val="20"/>
              </w:rPr>
              <w:t>Wv³vi/¯^v¯’¨Kgx</w:t>
            </w:r>
            <w:r w:rsidRPr="001C653E">
              <w:rPr>
                <w:sz w:val="20"/>
                <w:szCs w:val="20"/>
              </w:rPr>
              <w:t>)</w:t>
            </w:r>
            <w:r w:rsidRPr="001C653E">
              <w:rPr>
                <w:sz w:val="20"/>
                <w:szCs w:val="20"/>
              </w:rPr>
              <w:tab/>
              <w:t>J</w:t>
            </w:r>
          </w:p>
          <w:p w14:paraId="7B93BB4B" w14:textId="77777777" w:rsidR="00575863" w:rsidRPr="001C653E" w:rsidRDefault="00575863" w:rsidP="00877E64">
            <w:pPr>
              <w:tabs>
                <w:tab w:val="right" w:leader="dot" w:pos="4253"/>
              </w:tabs>
              <w:rPr>
                <w:sz w:val="20"/>
                <w:szCs w:val="20"/>
              </w:rPr>
            </w:pPr>
            <w:r w:rsidRPr="001C653E">
              <w:rPr>
                <w:sz w:val="20"/>
                <w:szCs w:val="20"/>
              </w:rPr>
              <w:t>PRIEST</w:t>
            </w:r>
            <w:r w:rsidRPr="001C653E">
              <w:rPr>
                <w:rFonts w:hint="cs"/>
                <w:sz w:val="20"/>
                <w:szCs w:val="20"/>
                <w:cs/>
                <w:lang w:bidi="bn-BD"/>
              </w:rPr>
              <w:t>/RELIGIOUS LEADER</w:t>
            </w:r>
            <w:r w:rsidRPr="001C653E">
              <w:rPr>
                <w:sz w:val="20"/>
                <w:szCs w:val="20"/>
              </w:rPr>
              <w:t>(</w:t>
            </w:r>
            <w:r w:rsidRPr="001C653E">
              <w:rPr>
                <w:rFonts w:ascii="SutonnyMJ" w:hAnsi="SutonnyMJ"/>
                <w:sz w:val="20"/>
                <w:szCs w:val="20"/>
              </w:rPr>
              <w:t>†gŠjex/cy‡ivwnZ</w:t>
            </w:r>
            <w:r w:rsidRPr="001C653E">
              <w:rPr>
                <w:sz w:val="20"/>
                <w:szCs w:val="20"/>
              </w:rPr>
              <w:t>)</w:t>
            </w:r>
            <w:r w:rsidRPr="001C653E">
              <w:rPr>
                <w:sz w:val="20"/>
                <w:szCs w:val="20"/>
              </w:rPr>
              <w:tab/>
              <w:t>K</w:t>
            </w:r>
          </w:p>
          <w:p w14:paraId="6D85234E" w14:textId="77777777" w:rsidR="00575863" w:rsidRPr="001C653E" w:rsidRDefault="00575863" w:rsidP="00877E64">
            <w:pPr>
              <w:tabs>
                <w:tab w:val="right" w:leader="dot" w:pos="4253"/>
              </w:tabs>
              <w:rPr>
                <w:sz w:val="20"/>
                <w:szCs w:val="20"/>
              </w:rPr>
            </w:pPr>
            <w:r w:rsidRPr="001C653E">
              <w:rPr>
                <w:sz w:val="20"/>
                <w:szCs w:val="20"/>
              </w:rPr>
              <w:t>NGO/WOMEN’S ORGANIZATION(</w:t>
            </w:r>
            <w:r w:rsidRPr="001C653E">
              <w:rPr>
                <w:rFonts w:ascii="SutonnyMJ" w:hAnsi="SutonnyMJ"/>
                <w:sz w:val="20"/>
                <w:szCs w:val="20"/>
              </w:rPr>
              <w:t>Gb. wR. I / gwnjv ms¯’v</w:t>
            </w:r>
            <w:r w:rsidRPr="001C653E">
              <w:rPr>
                <w:sz w:val="20"/>
                <w:szCs w:val="20"/>
              </w:rPr>
              <w:t>)</w:t>
            </w:r>
            <w:r w:rsidRPr="001C653E">
              <w:rPr>
                <w:sz w:val="20"/>
                <w:szCs w:val="20"/>
              </w:rPr>
              <w:tab/>
              <w:t>L</w:t>
            </w:r>
          </w:p>
          <w:p w14:paraId="27A8594E" w14:textId="77777777" w:rsidR="00575863" w:rsidRPr="001C653E" w:rsidRDefault="00575863" w:rsidP="00877E64">
            <w:pPr>
              <w:tabs>
                <w:tab w:val="right" w:leader="dot" w:pos="4253"/>
              </w:tabs>
              <w:rPr>
                <w:sz w:val="20"/>
                <w:szCs w:val="20"/>
              </w:rPr>
            </w:pPr>
            <w:r w:rsidRPr="001C653E">
              <w:rPr>
                <w:sz w:val="20"/>
                <w:szCs w:val="20"/>
              </w:rPr>
              <w:t>LOCAL LEADER(</w:t>
            </w:r>
            <w:r w:rsidRPr="001C653E">
              <w:rPr>
                <w:rFonts w:ascii="SutonnyMJ" w:hAnsi="SutonnyMJ"/>
                <w:sz w:val="20"/>
                <w:szCs w:val="20"/>
              </w:rPr>
              <w:t>¯’vbxq †bZv</w:t>
            </w:r>
            <w:r w:rsidRPr="001C653E">
              <w:rPr>
                <w:sz w:val="20"/>
                <w:szCs w:val="20"/>
              </w:rPr>
              <w:t>)</w:t>
            </w:r>
            <w:r w:rsidRPr="001C653E">
              <w:rPr>
                <w:sz w:val="20"/>
                <w:szCs w:val="20"/>
              </w:rPr>
              <w:tab/>
              <w:t>M</w:t>
            </w:r>
          </w:p>
          <w:p w14:paraId="0076C375" w14:textId="77777777" w:rsidR="00575863" w:rsidRPr="001C653E" w:rsidRDefault="00575863" w:rsidP="00877E64">
            <w:pPr>
              <w:tabs>
                <w:tab w:val="right" w:leader="dot" w:pos="4253"/>
              </w:tabs>
              <w:rPr>
                <w:sz w:val="20"/>
                <w:szCs w:val="20"/>
              </w:rPr>
            </w:pPr>
          </w:p>
          <w:p w14:paraId="673502DE" w14:textId="77777777" w:rsidR="00575863" w:rsidRPr="001C653E" w:rsidRDefault="00575863" w:rsidP="00877E64">
            <w:pPr>
              <w:tabs>
                <w:tab w:val="right" w:leader="dot" w:pos="4253"/>
              </w:tabs>
              <w:rPr>
                <w:sz w:val="20"/>
                <w:szCs w:val="20"/>
              </w:rPr>
            </w:pPr>
            <w:r w:rsidRPr="001C653E">
              <w:rPr>
                <w:sz w:val="20"/>
                <w:szCs w:val="20"/>
              </w:rPr>
              <w:t>OTHER (specify):(</w:t>
            </w:r>
            <w:r w:rsidRPr="001C653E">
              <w:rPr>
                <w:rFonts w:ascii="SutonnyMJ" w:hAnsi="SutonnyMJ"/>
                <w:sz w:val="20"/>
                <w:szCs w:val="20"/>
              </w:rPr>
              <w:t xml:space="preserve"> Ab¨vb¨ (</w:t>
            </w:r>
            <w:r w:rsidRPr="001C653E">
              <w:rPr>
                <w:rFonts w:ascii="SutonnyMJ" w:hAnsi="SutonnyMJ"/>
                <w:b/>
                <w:i/>
                <w:sz w:val="20"/>
                <w:szCs w:val="20"/>
              </w:rPr>
              <w:t>D‡jøL Kiæb</w:t>
            </w:r>
            <w:r w:rsidRPr="001C653E">
              <w:rPr>
                <w:rFonts w:ascii="SutonnyMJ" w:hAnsi="SutonnyMJ"/>
                <w:sz w:val="20"/>
                <w:szCs w:val="20"/>
              </w:rPr>
              <w:t>)</w:t>
            </w:r>
            <w:r w:rsidRPr="001C653E">
              <w:rPr>
                <w:sz w:val="20"/>
                <w:szCs w:val="20"/>
              </w:rPr>
              <w:t>)__________________________</w:t>
            </w:r>
            <w:r w:rsidRPr="001C653E">
              <w:rPr>
                <w:sz w:val="20"/>
                <w:szCs w:val="20"/>
              </w:rPr>
              <w:tab/>
              <w:t>X</w:t>
            </w:r>
          </w:p>
          <w:p w14:paraId="77BBF4A9" w14:textId="77777777" w:rsidR="00575863" w:rsidRPr="001C653E" w:rsidRDefault="00575863" w:rsidP="007167BF">
            <w:pPr>
              <w:tabs>
                <w:tab w:val="left" w:pos="3402"/>
              </w:tabs>
              <w:ind w:right="72"/>
              <w:rPr>
                <w:sz w:val="20"/>
                <w:szCs w:val="20"/>
              </w:rPr>
            </w:pPr>
          </w:p>
        </w:tc>
        <w:tc>
          <w:tcPr>
            <w:tcW w:w="720" w:type="dxa"/>
            <w:tcBorders>
              <w:left w:val="single" w:sz="6" w:space="0" w:color="auto"/>
              <w:bottom w:val="single" w:sz="6" w:space="0" w:color="auto"/>
            </w:tcBorders>
          </w:tcPr>
          <w:p w14:paraId="00A5DFEC" w14:textId="77777777" w:rsidR="00575863" w:rsidRPr="001C653E" w:rsidRDefault="00575863" w:rsidP="007167BF">
            <w:pPr>
              <w:jc w:val="both"/>
              <w:rPr>
                <w:sz w:val="20"/>
                <w:szCs w:val="20"/>
              </w:rPr>
            </w:pPr>
          </w:p>
        </w:tc>
      </w:tr>
      <w:tr w:rsidR="00575863" w:rsidRPr="001C653E" w14:paraId="137F887A"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111"/>
        </w:trPr>
        <w:tc>
          <w:tcPr>
            <w:tcW w:w="628" w:type="dxa"/>
            <w:tcBorders>
              <w:top w:val="single" w:sz="6" w:space="0" w:color="auto"/>
              <w:bottom w:val="single" w:sz="6" w:space="0" w:color="auto"/>
              <w:right w:val="single" w:sz="6" w:space="0" w:color="auto"/>
            </w:tcBorders>
          </w:tcPr>
          <w:p w14:paraId="792F136C" w14:textId="77777777" w:rsidR="00575863" w:rsidRPr="001C653E" w:rsidRDefault="00575863" w:rsidP="006C3963">
            <w:pPr>
              <w:numPr>
                <w:ilvl w:val="0"/>
                <w:numId w:val="9"/>
              </w:numPr>
              <w:jc w:val="both"/>
              <w:rPr>
                <w:sz w:val="20"/>
                <w:szCs w:val="20"/>
              </w:rPr>
            </w:pPr>
          </w:p>
        </w:tc>
        <w:tc>
          <w:tcPr>
            <w:tcW w:w="4592" w:type="dxa"/>
            <w:gridSpan w:val="4"/>
            <w:tcBorders>
              <w:top w:val="single" w:sz="6" w:space="0" w:color="auto"/>
              <w:left w:val="single" w:sz="6" w:space="0" w:color="auto"/>
              <w:bottom w:val="single" w:sz="6" w:space="0" w:color="auto"/>
              <w:right w:val="single" w:sz="6" w:space="0" w:color="auto"/>
            </w:tcBorders>
          </w:tcPr>
          <w:p w14:paraId="1E090EF2" w14:textId="77777777" w:rsidR="00575863" w:rsidRPr="001C653E" w:rsidRDefault="00575863" w:rsidP="007167BF">
            <w:pPr>
              <w:jc w:val="both"/>
              <w:rPr>
                <w:sz w:val="20"/>
                <w:szCs w:val="20"/>
              </w:rPr>
            </w:pPr>
            <w:r w:rsidRPr="001C653E">
              <w:rPr>
                <w:sz w:val="20"/>
                <w:szCs w:val="20"/>
              </w:rPr>
              <w:t>Did anyone ever try to help you?</w:t>
            </w:r>
          </w:p>
          <w:p w14:paraId="5C8F255E" w14:textId="77777777" w:rsidR="00575863" w:rsidRPr="001C653E" w:rsidRDefault="00575863" w:rsidP="007167BF">
            <w:pPr>
              <w:rPr>
                <w:rFonts w:ascii="SutonnyMJ" w:hAnsi="SutonnyMJ"/>
                <w:sz w:val="20"/>
                <w:szCs w:val="20"/>
              </w:rPr>
            </w:pPr>
            <w:r w:rsidRPr="001C653E">
              <w:rPr>
                <w:rFonts w:ascii="SutonnyMJ" w:hAnsi="SutonnyMJ"/>
                <w:sz w:val="20"/>
                <w:szCs w:val="20"/>
              </w:rPr>
              <w:t>†KD wK KLbI Avcbv‡K mvnvh¨ Kivi †Póv K‡i‡Qb?</w:t>
            </w:r>
          </w:p>
          <w:p w14:paraId="7A995D9D" w14:textId="77777777" w:rsidR="00575863" w:rsidRPr="001C653E" w:rsidRDefault="00575863" w:rsidP="007167BF">
            <w:pPr>
              <w:jc w:val="both"/>
              <w:rPr>
                <w:sz w:val="20"/>
                <w:szCs w:val="20"/>
              </w:rPr>
            </w:pPr>
          </w:p>
          <w:p w14:paraId="68A94166" w14:textId="77777777" w:rsidR="00575863" w:rsidRPr="001C653E" w:rsidRDefault="00575863" w:rsidP="007167BF">
            <w:pPr>
              <w:jc w:val="both"/>
              <w:rPr>
                <w:sz w:val="20"/>
                <w:szCs w:val="20"/>
              </w:rPr>
            </w:pPr>
            <w:r w:rsidRPr="001C653E">
              <w:rPr>
                <w:sz w:val="20"/>
                <w:szCs w:val="20"/>
              </w:rPr>
              <w:t>IF YES,  Who helped you?</w:t>
            </w:r>
          </w:p>
          <w:p w14:paraId="403EDF84" w14:textId="77777777" w:rsidR="00575863" w:rsidRPr="001C653E" w:rsidRDefault="00575863" w:rsidP="007167BF">
            <w:pPr>
              <w:pStyle w:val="CommentText"/>
            </w:pPr>
            <w:r w:rsidRPr="001C653E">
              <w:rPr>
                <w:rFonts w:ascii="SutonnyMJ" w:hAnsi="SutonnyMJ" w:cs="ArhialkhanMJ"/>
              </w:rPr>
              <w:t>hw` nu¨v nq, ‡K mvnvh¨ Ki‡Z †P‡qwQj?</w:t>
            </w:r>
          </w:p>
          <w:p w14:paraId="47118F4A" w14:textId="77777777" w:rsidR="00575863" w:rsidRPr="001C653E" w:rsidRDefault="00575863" w:rsidP="007167BF">
            <w:pPr>
              <w:jc w:val="both"/>
              <w:rPr>
                <w:sz w:val="20"/>
                <w:szCs w:val="20"/>
              </w:rPr>
            </w:pPr>
            <w:r w:rsidRPr="001C653E">
              <w:rPr>
                <w:sz w:val="20"/>
                <w:szCs w:val="20"/>
              </w:rPr>
              <w:t>MARK ALL MENTIONED</w:t>
            </w:r>
          </w:p>
          <w:p w14:paraId="07B2D68A" w14:textId="77777777" w:rsidR="00575863" w:rsidRPr="001C653E" w:rsidRDefault="00575863" w:rsidP="007167BF">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p>
          <w:p w14:paraId="72DD18A3" w14:textId="77777777" w:rsidR="00575863" w:rsidRPr="001C653E" w:rsidRDefault="00575863" w:rsidP="007167BF">
            <w:pPr>
              <w:jc w:val="both"/>
              <w:rPr>
                <w:sz w:val="20"/>
                <w:szCs w:val="20"/>
              </w:rPr>
            </w:pPr>
          </w:p>
          <w:p w14:paraId="2707215F" w14:textId="77777777" w:rsidR="00575863" w:rsidRPr="001C653E" w:rsidRDefault="00575863" w:rsidP="007167BF">
            <w:pPr>
              <w:jc w:val="both"/>
              <w:rPr>
                <w:sz w:val="20"/>
                <w:szCs w:val="20"/>
              </w:rPr>
            </w:pPr>
          </w:p>
          <w:p w14:paraId="5798129A" w14:textId="77777777" w:rsidR="00575863" w:rsidRPr="001C653E" w:rsidRDefault="00575863" w:rsidP="007167BF">
            <w:pPr>
              <w:jc w:val="both"/>
              <w:rPr>
                <w:rFonts w:cs="Vrinda"/>
                <w:sz w:val="20"/>
                <w:szCs w:val="20"/>
                <w:cs/>
                <w:lang w:bidi="bn-BD"/>
              </w:rPr>
            </w:pPr>
            <w:r w:rsidRPr="001C653E">
              <w:rPr>
                <w:sz w:val="20"/>
                <w:szCs w:val="20"/>
              </w:rPr>
              <w:t>PROBE:  Anyone else?</w:t>
            </w:r>
          </w:p>
          <w:p w14:paraId="000E76AA" w14:textId="77777777" w:rsidR="00575863" w:rsidRPr="001C653E" w:rsidRDefault="00575863" w:rsidP="003F6B52">
            <w:pPr>
              <w:rPr>
                <w:rFonts w:ascii="SutonnyMJ" w:hAnsi="SutonnyMJ" w:cs="SutonnyMJ"/>
                <w:sz w:val="20"/>
                <w:szCs w:val="20"/>
              </w:rPr>
            </w:pPr>
            <w:r w:rsidRPr="001C653E">
              <w:rPr>
                <w:rFonts w:ascii="SutonnyMJ" w:hAnsi="SutonnyMJ"/>
                <w:sz w:val="20"/>
                <w:szCs w:val="20"/>
              </w:rPr>
              <w:t>†cÖve Kiæb</w:t>
            </w:r>
            <w:r w:rsidRPr="001C653E">
              <w:rPr>
                <w:rFonts w:ascii="SutonnyMJ" w:hAnsi="SutonnyMJ" w:cs="SutonnyMJ"/>
                <w:sz w:val="20"/>
                <w:szCs w:val="20"/>
              </w:rPr>
              <w:t xml:space="preserve">: </w:t>
            </w:r>
          </w:p>
          <w:p w14:paraId="45EB0DA2" w14:textId="77777777" w:rsidR="00575863" w:rsidRPr="001C653E" w:rsidRDefault="00575863" w:rsidP="003F6B52">
            <w:pPr>
              <w:pStyle w:val="BodyText3"/>
              <w:jc w:val="both"/>
              <w:rPr>
                <w:rFonts w:ascii="SutonnyMJ" w:hAnsi="SutonnyMJ"/>
                <w:sz w:val="20"/>
                <w:szCs w:val="20"/>
              </w:rPr>
            </w:pPr>
            <w:r w:rsidRPr="001C653E">
              <w:rPr>
                <w:rFonts w:ascii="SutonnyMJ" w:hAnsi="SutonnyMJ"/>
                <w:sz w:val="20"/>
                <w:szCs w:val="20"/>
              </w:rPr>
              <w:t>Avi †KD?</w:t>
            </w:r>
          </w:p>
          <w:p w14:paraId="6576CA54" w14:textId="77777777" w:rsidR="00575863" w:rsidRPr="001C653E" w:rsidRDefault="00575863" w:rsidP="007167BF">
            <w:pPr>
              <w:jc w:val="both"/>
              <w:rPr>
                <w:rFonts w:cs="Vrinda"/>
                <w:sz w:val="20"/>
                <w:szCs w:val="20"/>
                <w:cs/>
                <w:lang w:bidi="bn-BD"/>
              </w:rPr>
            </w:pPr>
          </w:p>
        </w:tc>
        <w:tc>
          <w:tcPr>
            <w:tcW w:w="4770" w:type="dxa"/>
            <w:gridSpan w:val="4"/>
            <w:tcBorders>
              <w:top w:val="single" w:sz="6" w:space="0" w:color="auto"/>
              <w:left w:val="single" w:sz="6" w:space="0" w:color="auto"/>
              <w:bottom w:val="single" w:sz="6" w:space="0" w:color="auto"/>
              <w:right w:val="single" w:sz="6" w:space="0" w:color="auto"/>
            </w:tcBorders>
          </w:tcPr>
          <w:p w14:paraId="193CF520" w14:textId="77777777" w:rsidR="00575863" w:rsidRPr="001C653E" w:rsidRDefault="00575863" w:rsidP="007167BF">
            <w:pPr>
              <w:tabs>
                <w:tab w:val="right" w:leader="dot" w:pos="4253"/>
              </w:tabs>
              <w:rPr>
                <w:sz w:val="20"/>
                <w:szCs w:val="20"/>
              </w:rPr>
            </w:pPr>
            <w:r w:rsidRPr="001C653E">
              <w:rPr>
                <w:sz w:val="20"/>
                <w:szCs w:val="20"/>
              </w:rPr>
              <w:t>NO ONE (</w:t>
            </w:r>
            <w:r w:rsidRPr="001C653E">
              <w:rPr>
                <w:rFonts w:ascii="SutonnyMJ" w:hAnsi="SutonnyMJ" w:cs="SutonnyMJ"/>
                <w:sz w:val="20"/>
                <w:szCs w:val="20"/>
              </w:rPr>
              <w:t>‡</w:t>
            </w:r>
            <w:r w:rsidRPr="001C653E">
              <w:rPr>
                <w:rFonts w:ascii="SutonnyMJ" w:hAnsi="SutonnyMJ"/>
                <w:noProof/>
                <w:sz w:val="20"/>
                <w:szCs w:val="20"/>
              </w:rPr>
              <w:t>KD  bv</w:t>
            </w:r>
            <w:r w:rsidRPr="001C653E">
              <w:rPr>
                <w:sz w:val="20"/>
                <w:szCs w:val="20"/>
              </w:rPr>
              <w:t>)</w:t>
            </w:r>
            <w:r w:rsidRPr="001C653E">
              <w:rPr>
                <w:sz w:val="20"/>
                <w:szCs w:val="20"/>
              </w:rPr>
              <w:tab/>
              <w:t>A</w:t>
            </w:r>
          </w:p>
          <w:p w14:paraId="529482B9" w14:textId="77777777" w:rsidR="00575863" w:rsidRPr="001C653E" w:rsidRDefault="00575863" w:rsidP="007167BF">
            <w:pPr>
              <w:tabs>
                <w:tab w:val="right" w:leader="dot" w:pos="4253"/>
              </w:tabs>
              <w:rPr>
                <w:sz w:val="20"/>
                <w:szCs w:val="20"/>
              </w:rPr>
            </w:pPr>
            <w:r w:rsidRPr="001C653E">
              <w:rPr>
                <w:sz w:val="20"/>
                <w:szCs w:val="20"/>
              </w:rPr>
              <w:t>FRIENDS(</w:t>
            </w:r>
            <w:r w:rsidRPr="001C653E">
              <w:rPr>
                <w:rFonts w:ascii="SutonnyMJ" w:hAnsi="SutonnyMJ"/>
                <w:sz w:val="20"/>
                <w:szCs w:val="20"/>
              </w:rPr>
              <w:t>eÜz/evÜex</w:t>
            </w:r>
            <w:r w:rsidRPr="001C653E">
              <w:rPr>
                <w:sz w:val="20"/>
                <w:szCs w:val="20"/>
              </w:rPr>
              <w:t>)</w:t>
            </w:r>
            <w:r w:rsidRPr="001C653E">
              <w:rPr>
                <w:sz w:val="20"/>
                <w:szCs w:val="20"/>
              </w:rPr>
              <w:tab/>
              <w:t>B</w:t>
            </w:r>
          </w:p>
          <w:p w14:paraId="2667D298" w14:textId="77777777" w:rsidR="00575863" w:rsidRPr="001C653E" w:rsidRDefault="00575863" w:rsidP="007167BF">
            <w:pPr>
              <w:tabs>
                <w:tab w:val="right" w:leader="dot" w:pos="4253"/>
              </w:tabs>
              <w:rPr>
                <w:sz w:val="20"/>
                <w:szCs w:val="20"/>
              </w:rPr>
            </w:pPr>
            <w:r w:rsidRPr="001C653E">
              <w:rPr>
                <w:sz w:val="20"/>
                <w:szCs w:val="20"/>
              </w:rPr>
              <w:t>PARENTS</w:t>
            </w:r>
            <w:r w:rsidRPr="001C653E">
              <w:rPr>
                <w:rFonts w:ascii="SutonnyMJ" w:hAnsi="SutonnyMJ"/>
                <w:sz w:val="20"/>
                <w:szCs w:val="20"/>
              </w:rPr>
              <w:t xml:space="preserve"> evev-gv</w:t>
            </w:r>
            <w:r w:rsidRPr="001C653E">
              <w:rPr>
                <w:sz w:val="20"/>
                <w:szCs w:val="20"/>
              </w:rPr>
              <w:tab/>
              <w:t>C</w:t>
            </w:r>
          </w:p>
          <w:p w14:paraId="7806CD75" w14:textId="77777777" w:rsidR="00575863" w:rsidRPr="001C653E" w:rsidRDefault="00575863" w:rsidP="007167BF">
            <w:pPr>
              <w:tabs>
                <w:tab w:val="right" w:leader="dot" w:pos="4253"/>
              </w:tabs>
              <w:rPr>
                <w:sz w:val="20"/>
                <w:szCs w:val="20"/>
              </w:rPr>
            </w:pPr>
            <w:r w:rsidRPr="001C653E">
              <w:rPr>
                <w:sz w:val="20"/>
                <w:szCs w:val="20"/>
              </w:rPr>
              <w:t>BROTHER OR SISTER(</w:t>
            </w:r>
            <w:r w:rsidRPr="001C653E">
              <w:rPr>
                <w:rFonts w:ascii="SutonnyMJ" w:hAnsi="SutonnyMJ"/>
                <w:sz w:val="20"/>
                <w:szCs w:val="20"/>
              </w:rPr>
              <w:t>fvB-‡evb</w:t>
            </w:r>
            <w:r w:rsidRPr="001C653E">
              <w:rPr>
                <w:sz w:val="20"/>
                <w:szCs w:val="20"/>
              </w:rPr>
              <w:t>)</w:t>
            </w:r>
            <w:r w:rsidRPr="001C653E">
              <w:rPr>
                <w:sz w:val="20"/>
                <w:szCs w:val="20"/>
              </w:rPr>
              <w:tab/>
              <w:t>D</w:t>
            </w:r>
          </w:p>
          <w:p w14:paraId="38050335" w14:textId="77777777" w:rsidR="00575863" w:rsidRPr="001C653E" w:rsidRDefault="00575863" w:rsidP="007167BF">
            <w:pPr>
              <w:tabs>
                <w:tab w:val="right" w:leader="dot" w:pos="4253"/>
              </w:tabs>
              <w:rPr>
                <w:sz w:val="20"/>
                <w:szCs w:val="20"/>
              </w:rPr>
            </w:pPr>
            <w:r w:rsidRPr="001C653E">
              <w:rPr>
                <w:sz w:val="20"/>
                <w:szCs w:val="20"/>
              </w:rPr>
              <w:t>UNCLE OR AUNT(</w:t>
            </w:r>
            <w:r w:rsidRPr="001C653E">
              <w:rPr>
                <w:rFonts w:ascii="SutonnyMJ" w:hAnsi="SutonnyMJ"/>
                <w:sz w:val="20"/>
                <w:szCs w:val="20"/>
              </w:rPr>
              <w:t>PvPv-PvPx/gvgv-gvgx/dzcv-dzcy/Lvjv-Lvjy</w:t>
            </w:r>
            <w:r w:rsidRPr="001C653E">
              <w:rPr>
                <w:sz w:val="20"/>
                <w:szCs w:val="20"/>
              </w:rPr>
              <w:t>)</w:t>
            </w:r>
            <w:r w:rsidRPr="001C653E">
              <w:rPr>
                <w:sz w:val="20"/>
                <w:szCs w:val="20"/>
              </w:rPr>
              <w:tab/>
              <w:t>E</w:t>
            </w:r>
          </w:p>
          <w:p w14:paraId="3358CBEA" w14:textId="77777777" w:rsidR="00575863" w:rsidRPr="001C653E" w:rsidRDefault="00575863" w:rsidP="007167BF">
            <w:pPr>
              <w:tabs>
                <w:tab w:val="right" w:leader="dot" w:pos="4253"/>
              </w:tabs>
              <w:rPr>
                <w:sz w:val="20"/>
                <w:szCs w:val="20"/>
              </w:rPr>
            </w:pPr>
            <w:r w:rsidRPr="001C653E">
              <w:rPr>
                <w:sz w:val="20"/>
                <w:szCs w:val="20"/>
              </w:rPr>
              <w:t>HUSBAND/PARTNER’S FAMILY(</w:t>
            </w:r>
            <w:r w:rsidRPr="001C653E">
              <w:rPr>
                <w:rFonts w:ascii="SutonnyMJ" w:hAnsi="SutonnyMJ" w:cs="SutonnyMJ"/>
                <w:sz w:val="20"/>
                <w:szCs w:val="20"/>
              </w:rPr>
              <w:t>¯^vgxi c‡¶i AvZ¥xq</w:t>
            </w:r>
            <w:r w:rsidRPr="001C653E">
              <w:rPr>
                <w:sz w:val="20"/>
                <w:szCs w:val="20"/>
              </w:rPr>
              <w:t>)</w:t>
            </w:r>
            <w:r w:rsidRPr="001C653E">
              <w:rPr>
                <w:sz w:val="20"/>
                <w:szCs w:val="20"/>
              </w:rPr>
              <w:tab/>
              <w:t>F</w:t>
            </w:r>
          </w:p>
          <w:p w14:paraId="7093AAAB" w14:textId="77777777" w:rsidR="00575863" w:rsidRPr="001C653E" w:rsidRDefault="00575863" w:rsidP="007167BF">
            <w:pPr>
              <w:tabs>
                <w:tab w:val="right" w:leader="dot" w:pos="4253"/>
              </w:tabs>
              <w:rPr>
                <w:sz w:val="20"/>
                <w:szCs w:val="20"/>
              </w:rPr>
            </w:pPr>
            <w:r w:rsidRPr="001C653E">
              <w:rPr>
                <w:sz w:val="20"/>
                <w:szCs w:val="20"/>
              </w:rPr>
              <w:t>CHILDREN(</w:t>
            </w:r>
            <w:r w:rsidRPr="001C653E">
              <w:rPr>
                <w:rFonts w:ascii="SutonnyMJ" w:hAnsi="SutonnyMJ" w:cs="Arial"/>
                <w:sz w:val="20"/>
                <w:szCs w:val="20"/>
              </w:rPr>
              <w:t>mšÍvb</w:t>
            </w:r>
            <w:r w:rsidRPr="001C653E">
              <w:rPr>
                <w:sz w:val="20"/>
                <w:szCs w:val="20"/>
              </w:rPr>
              <w:t>)</w:t>
            </w:r>
            <w:r w:rsidRPr="001C653E">
              <w:rPr>
                <w:sz w:val="20"/>
                <w:szCs w:val="20"/>
              </w:rPr>
              <w:tab/>
              <w:t>G</w:t>
            </w:r>
          </w:p>
          <w:p w14:paraId="6C075A14" w14:textId="77777777" w:rsidR="00575863" w:rsidRPr="001C653E" w:rsidRDefault="00575863" w:rsidP="007167BF">
            <w:pPr>
              <w:tabs>
                <w:tab w:val="right" w:leader="dot" w:pos="4253"/>
              </w:tabs>
              <w:rPr>
                <w:sz w:val="20"/>
                <w:szCs w:val="20"/>
              </w:rPr>
            </w:pPr>
            <w:r w:rsidRPr="001C653E">
              <w:rPr>
                <w:sz w:val="20"/>
                <w:szCs w:val="20"/>
              </w:rPr>
              <w:t>NEIGHBOURS(</w:t>
            </w:r>
            <w:r w:rsidRPr="001C653E">
              <w:rPr>
                <w:rFonts w:ascii="SutonnyMJ" w:hAnsi="SutonnyMJ"/>
                <w:sz w:val="20"/>
                <w:szCs w:val="20"/>
              </w:rPr>
              <w:t>cªwZ‡ekx</w:t>
            </w:r>
            <w:r w:rsidRPr="001C653E">
              <w:rPr>
                <w:sz w:val="20"/>
                <w:szCs w:val="20"/>
              </w:rPr>
              <w:t>)</w:t>
            </w:r>
            <w:r w:rsidRPr="001C653E">
              <w:rPr>
                <w:sz w:val="20"/>
                <w:szCs w:val="20"/>
              </w:rPr>
              <w:tab/>
              <w:t>H</w:t>
            </w:r>
          </w:p>
          <w:p w14:paraId="7117AA1F" w14:textId="77777777" w:rsidR="00575863" w:rsidRPr="001C653E" w:rsidRDefault="00575863" w:rsidP="007167BF">
            <w:pPr>
              <w:tabs>
                <w:tab w:val="right" w:leader="dot" w:pos="4253"/>
              </w:tabs>
              <w:rPr>
                <w:sz w:val="20"/>
                <w:szCs w:val="20"/>
              </w:rPr>
            </w:pPr>
            <w:r w:rsidRPr="001C653E">
              <w:rPr>
                <w:sz w:val="20"/>
                <w:szCs w:val="20"/>
              </w:rPr>
              <w:t>POLICE(</w:t>
            </w:r>
            <w:r w:rsidRPr="001C653E">
              <w:rPr>
                <w:rFonts w:ascii="SutonnyMJ" w:hAnsi="SutonnyMJ"/>
                <w:sz w:val="20"/>
                <w:szCs w:val="20"/>
              </w:rPr>
              <w:t>cywjk</w:t>
            </w:r>
            <w:r w:rsidRPr="001C653E">
              <w:rPr>
                <w:sz w:val="20"/>
                <w:szCs w:val="20"/>
              </w:rPr>
              <w:t>)</w:t>
            </w:r>
            <w:r w:rsidRPr="001C653E">
              <w:rPr>
                <w:sz w:val="20"/>
                <w:szCs w:val="20"/>
              </w:rPr>
              <w:tab/>
              <w:t>I</w:t>
            </w:r>
          </w:p>
          <w:p w14:paraId="33E66704" w14:textId="77777777" w:rsidR="00575863" w:rsidRPr="001C653E" w:rsidRDefault="00575863" w:rsidP="007167BF">
            <w:pPr>
              <w:tabs>
                <w:tab w:val="right" w:leader="dot" w:pos="4253"/>
              </w:tabs>
              <w:rPr>
                <w:sz w:val="20"/>
                <w:szCs w:val="20"/>
              </w:rPr>
            </w:pPr>
            <w:r w:rsidRPr="001C653E">
              <w:rPr>
                <w:sz w:val="20"/>
                <w:szCs w:val="20"/>
              </w:rPr>
              <w:t>DOCTOR/HEALTH WORKER(</w:t>
            </w:r>
            <w:r w:rsidRPr="001C653E">
              <w:rPr>
                <w:rFonts w:ascii="SutonnyMJ" w:hAnsi="SutonnyMJ"/>
                <w:sz w:val="20"/>
                <w:szCs w:val="20"/>
              </w:rPr>
              <w:t>Wv³vi/¯^v¯’¨Kgx</w:t>
            </w:r>
            <w:r w:rsidRPr="001C653E">
              <w:rPr>
                <w:sz w:val="20"/>
                <w:szCs w:val="20"/>
              </w:rPr>
              <w:t>)</w:t>
            </w:r>
            <w:r w:rsidRPr="001C653E">
              <w:rPr>
                <w:sz w:val="20"/>
                <w:szCs w:val="20"/>
              </w:rPr>
              <w:tab/>
              <w:t>J</w:t>
            </w:r>
          </w:p>
          <w:p w14:paraId="290AD2C1" w14:textId="77777777" w:rsidR="00575863" w:rsidRPr="001C653E" w:rsidRDefault="00575863" w:rsidP="007167BF">
            <w:pPr>
              <w:tabs>
                <w:tab w:val="right" w:leader="dot" w:pos="4253"/>
              </w:tabs>
              <w:rPr>
                <w:sz w:val="20"/>
                <w:szCs w:val="20"/>
              </w:rPr>
            </w:pPr>
            <w:r w:rsidRPr="001C653E">
              <w:rPr>
                <w:sz w:val="20"/>
                <w:szCs w:val="20"/>
              </w:rPr>
              <w:t>PRIEST</w:t>
            </w:r>
            <w:r w:rsidRPr="001C653E">
              <w:rPr>
                <w:rFonts w:hint="cs"/>
                <w:sz w:val="20"/>
                <w:szCs w:val="20"/>
                <w:cs/>
                <w:lang w:bidi="bn-BD"/>
              </w:rPr>
              <w:t>/RELIGIOUS LEADER</w:t>
            </w:r>
            <w:r w:rsidRPr="001C653E">
              <w:rPr>
                <w:sz w:val="20"/>
                <w:szCs w:val="20"/>
              </w:rPr>
              <w:t xml:space="preserve"> (</w:t>
            </w:r>
            <w:r w:rsidRPr="001C653E">
              <w:rPr>
                <w:rFonts w:ascii="SutonnyMJ" w:hAnsi="SutonnyMJ"/>
                <w:sz w:val="20"/>
                <w:szCs w:val="20"/>
              </w:rPr>
              <w:t>†gŠjex/cy‡ivwnZ</w:t>
            </w:r>
            <w:r w:rsidRPr="001C653E">
              <w:rPr>
                <w:sz w:val="20"/>
                <w:szCs w:val="20"/>
              </w:rPr>
              <w:t>)</w:t>
            </w:r>
            <w:r w:rsidRPr="001C653E">
              <w:rPr>
                <w:sz w:val="20"/>
                <w:szCs w:val="20"/>
              </w:rPr>
              <w:tab/>
              <w:t>K</w:t>
            </w:r>
          </w:p>
          <w:p w14:paraId="1F4408D6" w14:textId="77777777" w:rsidR="00575863" w:rsidRPr="001C653E" w:rsidRDefault="00575863" w:rsidP="007167BF">
            <w:pPr>
              <w:tabs>
                <w:tab w:val="right" w:leader="dot" w:pos="4253"/>
              </w:tabs>
              <w:rPr>
                <w:sz w:val="20"/>
                <w:szCs w:val="20"/>
              </w:rPr>
            </w:pPr>
            <w:r w:rsidRPr="001C653E">
              <w:rPr>
                <w:sz w:val="20"/>
                <w:szCs w:val="20"/>
              </w:rPr>
              <w:t>NGO/WOMEN’S ORGANIZATION(</w:t>
            </w:r>
            <w:r w:rsidRPr="001C653E">
              <w:rPr>
                <w:rFonts w:ascii="SutonnyMJ" w:hAnsi="SutonnyMJ"/>
                <w:sz w:val="20"/>
                <w:szCs w:val="20"/>
              </w:rPr>
              <w:t>Gb. wR. I / gwnjv ms¯’v</w:t>
            </w:r>
            <w:r w:rsidRPr="001C653E">
              <w:rPr>
                <w:sz w:val="20"/>
                <w:szCs w:val="20"/>
              </w:rPr>
              <w:t>)</w:t>
            </w:r>
            <w:r w:rsidRPr="001C653E">
              <w:rPr>
                <w:sz w:val="20"/>
                <w:szCs w:val="20"/>
              </w:rPr>
              <w:tab/>
              <w:t>L</w:t>
            </w:r>
          </w:p>
          <w:p w14:paraId="1013C19A" w14:textId="77777777" w:rsidR="00575863" w:rsidRPr="001C653E" w:rsidRDefault="00575863" w:rsidP="007167BF">
            <w:pPr>
              <w:tabs>
                <w:tab w:val="right" w:leader="dot" w:pos="4253"/>
              </w:tabs>
              <w:rPr>
                <w:sz w:val="20"/>
                <w:szCs w:val="20"/>
              </w:rPr>
            </w:pPr>
            <w:r w:rsidRPr="001C653E">
              <w:rPr>
                <w:sz w:val="20"/>
                <w:szCs w:val="20"/>
              </w:rPr>
              <w:t>LOCAL LEADER(</w:t>
            </w:r>
            <w:r w:rsidRPr="001C653E">
              <w:rPr>
                <w:rFonts w:ascii="SutonnyMJ" w:hAnsi="SutonnyMJ"/>
                <w:sz w:val="20"/>
                <w:szCs w:val="20"/>
              </w:rPr>
              <w:t>¯’vbxq †bZv</w:t>
            </w:r>
            <w:r w:rsidRPr="001C653E">
              <w:rPr>
                <w:sz w:val="20"/>
                <w:szCs w:val="20"/>
              </w:rPr>
              <w:t>)</w:t>
            </w:r>
            <w:r w:rsidRPr="001C653E">
              <w:rPr>
                <w:sz w:val="20"/>
                <w:szCs w:val="20"/>
              </w:rPr>
              <w:tab/>
              <w:t>M</w:t>
            </w:r>
          </w:p>
          <w:p w14:paraId="60F6EBD6" w14:textId="77777777" w:rsidR="00575863" w:rsidRPr="001C653E" w:rsidRDefault="00575863" w:rsidP="007167BF">
            <w:pPr>
              <w:tabs>
                <w:tab w:val="right" w:leader="dot" w:pos="4253"/>
              </w:tabs>
              <w:rPr>
                <w:sz w:val="20"/>
                <w:szCs w:val="20"/>
              </w:rPr>
            </w:pPr>
          </w:p>
          <w:p w14:paraId="7BC2681A" w14:textId="77777777" w:rsidR="00575863" w:rsidRPr="001C653E" w:rsidRDefault="00575863" w:rsidP="009E7868">
            <w:pPr>
              <w:tabs>
                <w:tab w:val="right" w:leader="dot" w:pos="425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w:t>
            </w:r>
            <w:r w:rsidRPr="001C653E">
              <w:rPr>
                <w:sz w:val="20"/>
                <w:szCs w:val="20"/>
              </w:rPr>
              <w:tab/>
              <w:t>X</w:t>
            </w:r>
          </w:p>
          <w:p w14:paraId="6C2094D8" w14:textId="77777777" w:rsidR="00575863" w:rsidRPr="001C653E" w:rsidRDefault="00575863" w:rsidP="007167BF">
            <w:pPr>
              <w:tabs>
                <w:tab w:val="right" w:leader="dot" w:pos="4253"/>
              </w:tabs>
              <w:jc w:val="both"/>
              <w:rPr>
                <w:sz w:val="20"/>
                <w:szCs w:val="20"/>
              </w:rPr>
            </w:pPr>
          </w:p>
        </w:tc>
        <w:tc>
          <w:tcPr>
            <w:tcW w:w="720" w:type="dxa"/>
            <w:tcBorders>
              <w:top w:val="single" w:sz="6" w:space="0" w:color="auto"/>
              <w:left w:val="single" w:sz="6" w:space="0" w:color="auto"/>
              <w:bottom w:val="single" w:sz="6" w:space="0" w:color="auto"/>
              <w:right w:val="single" w:sz="4" w:space="0" w:color="auto"/>
            </w:tcBorders>
          </w:tcPr>
          <w:p w14:paraId="38FB15C9" w14:textId="77777777" w:rsidR="00575863" w:rsidRPr="001C653E" w:rsidRDefault="00575863" w:rsidP="007167BF">
            <w:pPr>
              <w:jc w:val="both"/>
              <w:rPr>
                <w:sz w:val="20"/>
                <w:szCs w:val="20"/>
              </w:rPr>
            </w:pPr>
          </w:p>
        </w:tc>
      </w:tr>
      <w:tr w:rsidR="00575863" w:rsidRPr="001C653E" w14:paraId="65C7050D"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391"/>
        </w:trPr>
        <w:tc>
          <w:tcPr>
            <w:tcW w:w="628" w:type="dxa"/>
            <w:vMerge w:val="restart"/>
            <w:tcBorders>
              <w:top w:val="single" w:sz="6" w:space="0" w:color="auto"/>
              <w:right w:val="single" w:sz="12" w:space="0" w:color="auto"/>
            </w:tcBorders>
          </w:tcPr>
          <w:p w14:paraId="1EA37C9A" w14:textId="77777777" w:rsidR="00575863" w:rsidRPr="001C653E" w:rsidRDefault="00575863" w:rsidP="006C3963">
            <w:pPr>
              <w:numPr>
                <w:ilvl w:val="0"/>
                <w:numId w:val="34"/>
              </w:numPr>
              <w:jc w:val="both"/>
              <w:rPr>
                <w:sz w:val="20"/>
                <w:szCs w:val="20"/>
              </w:rPr>
            </w:pPr>
            <w:r w:rsidRPr="001C653E">
              <w:rPr>
                <w:sz w:val="16"/>
                <w:szCs w:val="16"/>
              </w:rPr>
              <w:br w:type="page"/>
            </w:r>
            <w:r w:rsidRPr="001C653E">
              <w:rPr>
                <w:sz w:val="20"/>
                <w:szCs w:val="20"/>
              </w:rPr>
              <w:t>a</w:t>
            </w:r>
          </w:p>
        </w:tc>
        <w:tc>
          <w:tcPr>
            <w:tcW w:w="5986" w:type="dxa"/>
            <w:gridSpan w:val="5"/>
            <w:vMerge w:val="restart"/>
            <w:tcBorders>
              <w:top w:val="single" w:sz="6" w:space="0" w:color="auto"/>
              <w:left w:val="nil"/>
              <w:right w:val="single" w:sz="4" w:space="0" w:color="auto"/>
            </w:tcBorders>
          </w:tcPr>
          <w:p w14:paraId="00EFCFFB" w14:textId="77777777" w:rsidR="00575863" w:rsidRPr="001C653E" w:rsidRDefault="00575863" w:rsidP="00AF1B82">
            <w:pPr>
              <w:jc w:val="both"/>
              <w:rPr>
                <w:sz w:val="20"/>
                <w:szCs w:val="20"/>
              </w:rPr>
            </w:pPr>
            <w:r w:rsidRPr="001C653E">
              <w:rPr>
                <w:sz w:val="20"/>
                <w:szCs w:val="20"/>
              </w:rPr>
              <w:t>A) Did you ever go to any of the following for help?</w:t>
            </w:r>
          </w:p>
          <w:p w14:paraId="0B0A6DDC" w14:textId="77777777" w:rsidR="00575863" w:rsidRPr="001C653E" w:rsidRDefault="00575863" w:rsidP="007167BF">
            <w:pPr>
              <w:ind w:right="72"/>
              <w:rPr>
                <w:rFonts w:ascii="SutonnyMJ" w:hAnsi="SutonnyMJ"/>
                <w:sz w:val="20"/>
                <w:szCs w:val="20"/>
              </w:rPr>
            </w:pPr>
            <w:r w:rsidRPr="001C653E">
              <w:rPr>
                <w:rFonts w:ascii="SutonnyMJ" w:hAnsi="SutonnyMJ"/>
                <w:sz w:val="20"/>
                <w:szCs w:val="20"/>
              </w:rPr>
              <w:t>Avcwb wK KLbI mvnv‡h¨i Rb¨ GB RvqMv¸‡jv‡Z wM‡q‡Qb?</w:t>
            </w:r>
          </w:p>
          <w:p w14:paraId="2A2541B4" w14:textId="77777777" w:rsidR="00575863" w:rsidRPr="001C653E" w:rsidRDefault="00575863" w:rsidP="007167BF">
            <w:pPr>
              <w:jc w:val="both"/>
              <w:rPr>
                <w:rFonts w:cs="Vrinda"/>
                <w:sz w:val="20"/>
                <w:szCs w:val="25"/>
                <w:cs/>
                <w:lang w:bidi="bn-BD"/>
              </w:rPr>
            </w:pPr>
            <w:r w:rsidRPr="001C653E">
              <w:rPr>
                <w:sz w:val="20"/>
                <w:szCs w:val="20"/>
              </w:rPr>
              <w:t>READEACH ONE</w:t>
            </w:r>
          </w:p>
          <w:p w14:paraId="72565EE2" w14:textId="77777777" w:rsidR="00575863" w:rsidRPr="001C653E" w:rsidRDefault="00575863" w:rsidP="007167BF">
            <w:pPr>
              <w:ind w:right="72"/>
              <w:rPr>
                <w:rFonts w:ascii="SutonnyMJ" w:hAnsi="SutonnyMJ"/>
                <w:i/>
                <w:sz w:val="20"/>
                <w:szCs w:val="20"/>
              </w:rPr>
            </w:pPr>
            <w:r w:rsidRPr="001C653E">
              <w:rPr>
                <w:rFonts w:ascii="SutonnyMJ" w:hAnsi="SutonnyMJ"/>
                <w:i/>
                <w:sz w:val="20"/>
                <w:szCs w:val="20"/>
              </w:rPr>
              <w:t>(bx‡P  ‡jLv cÖwZwU RvqMvi bvg co~b)</w:t>
            </w:r>
          </w:p>
          <w:p w14:paraId="7682E70B" w14:textId="77777777" w:rsidR="00575863" w:rsidRPr="001C653E" w:rsidRDefault="00575863" w:rsidP="007167BF">
            <w:pPr>
              <w:jc w:val="both"/>
              <w:rPr>
                <w:rFonts w:cs="Vrinda"/>
                <w:sz w:val="20"/>
                <w:szCs w:val="20"/>
                <w:cs/>
                <w:lang w:bidi="bn-BD"/>
              </w:rPr>
            </w:pPr>
          </w:p>
          <w:p w14:paraId="16E678A0" w14:textId="77777777" w:rsidR="00575863" w:rsidRPr="001C653E" w:rsidRDefault="00575863" w:rsidP="007167BF">
            <w:pPr>
              <w:jc w:val="both"/>
              <w:rPr>
                <w:rFonts w:cs="Vrinda"/>
                <w:sz w:val="20"/>
                <w:szCs w:val="20"/>
                <w:cs/>
                <w:lang w:bidi="bn-BD"/>
              </w:rPr>
            </w:pPr>
          </w:p>
          <w:p w14:paraId="22AE4DB2" w14:textId="77777777" w:rsidR="00575863" w:rsidRPr="001C653E" w:rsidRDefault="00575863" w:rsidP="007167BF">
            <w:pPr>
              <w:rPr>
                <w:rFonts w:cs="Vrinda"/>
                <w:sz w:val="20"/>
                <w:szCs w:val="25"/>
                <w:cs/>
                <w:lang w:bidi="bn-BD"/>
              </w:rPr>
            </w:pPr>
          </w:p>
        </w:tc>
        <w:tc>
          <w:tcPr>
            <w:tcW w:w="990" w:type="dxa"/>
            <w:tcBorders>
              <w:top w:val="single" w:sz="4" w:space="0" w:color="auto"/>
              <w:left w:val="single" w:sz="4" w:space="0" w:color="auto"/>
              <w:bottom w:val="single" w:sz="4" w:space="0" w:color="auto"/>
              <w:right w:val="single" w:sz="4" w:space="0" w:color="auto"/>
            </w:tcBorders>
          </w:tcPr>
          <w:p w14:paraId="13E768A7" w14:textId="77777777" w:rsidR="00575863" w:rsidRPr="001C653E" w:rsidRDefault="00575863" w:rsidP="00D730DD">
            <w:pPr>
              <w:jc w:val="center"/>
              <w:rPr>
                <w:b/>
                <w:sz w:val="20"/>
                <w:szCs w:val="20"/>
              </w:rPr>
            </w:pPr>
          </w:p>
          <w:p w14:paraId="2FA690FB" w14:textId="77777777" w:rsidR="00575863" w:rsidRPr="001C653E" w:rsidRDefault="00575863" w:rsidP="00D730DD">
            <w:pPr>
              <w:jc w:val="center"/>
              <w:rPr>
                <w:b/>
                <w:sz w:val="20"/>
                <w:szCs w:val="20"/>
              </w:rPr>
            </w:pPr>
          </w:p>
          <w:p w14:paraId="2414BD82" w14:textId="77777777" w:rsidR="00575863" w:rsidRPr="001C653E" w:rsidRDefault="00575863" w:rsidP="00D730DD">
            <w:pPr>
              <w:jc w:val="center"/>
              <w:rPr>
                <w:b/>
                <w:sz w:val="20"/>
                <w:szCs w:val="20"/>
              </w:rPr>
            </w:pPr>
          </w:p>
          <w:p w14:paraId="4AB6F347" w14:textId="77777777" w:rsidR="00575863" w:rsidRPr="001C653E" w:rsidRDefault="00575863" w:rsidP="00D730DD">
            <w:pPr>
              <w:jc w:val="center"/>
              <w:rPr>
                <w:b/>
                <w:sz w:val="20"/>
                <w:szCs w:val="20"/>
              </w:rPr>
            </w:pPr>
          </w:p>
          <w:p w14:paraId="679FB678" w14:textId="77777777" w:rsidR="00575863" w:rsidRPr="001C653E" w:rsidRDefault="00575863" w:rsidP="00D730DD">
            <w:pPr>
              <w:jc w:val="center"/>
              <w:rPr>
                <w:b/>
                <w:sz w:val="20"/>
                <w:szCs w:val="20"/>
              </w:rPr>
            </w:pPr>
          </w:p>
          <w:p w14:paraId="752804F7" w14:textId="77777777" w:rsidR="00575863" w:rsidRPr="001C653E" w:rsidRDefault="00575863" w:rsidP="00D730DD">
            <w:pPr>
              <w:jc w:val="center"/>
              <w:rPr>
                <w:b/>
                <w:sz w:val="20"/>
                <w:szCs w:val="20"/>
              </w:rPr>
            </w:pPr>
          </w:p>
          <w:p w14:paraId="1B535CBD" w14:textId="77777777" w:rsidR="00575863" w:rsidRPr="001C653E" w:rsidRDefault="00575863" w:rsidP="00D730DD">
            <w:pPr>
              <w:jc w:val="center"/>
              <w:rPr>
                <w:b/>
                <w:sz w:val="20"/>
                <w:szCs w:val="20"/>
              </w:rPr>
            </w:pPr>
            <w:r w:rsidRPr="001C653E">
              <w:rPr>
                <w:b/>
                <w:sz w:val="20"/>
                <w:szCs w:val="20"/>
              </w:rPr>
              <w:t>*</w:t>
            </w:r>
          </w:p>
        </w:tc>
        <w:tc>
          <w:tcPr>
            <w:tcW w:w="900" w:type="dxa"/>
            <w:tcBorders>
              <w:top w:val="single" w:sz="4" w:space="0" w:color="auto"/>
              <w:left w:val="single" w:sz="4" w:space="0" w:color="auto"/>
              <w:bottom w:val="single" w:sz="4" w:space="0" w:color="auto"/>
              <w:right w:val="single" w:sz="4" w:space="0" w:color="auto"/>
            </w:tcBorders>
          </w:tcPr>
          <w:p w14:paraId="68196C70" w14:textId="77777777" w:rsidR="00575863" w:rsidRPr="001C653E" w:rsidRDefault="00575863" w:rsidP="00D730DD">
            <w:pPr>
              <w:jc w:val="center"/>
              <w:rPr>
                <w:b/>
                <w:sz w:val="20"/>
                <w:szCs w:val="20"/>
              </w:rPr>
            </w:pPr>
          </w:p>
          <w:p w14:paraId="32620437" w14:textId="77777777" w:rsidR="00575863" w:rsidRPr="001C653E" w:rsidRDefault="00575863" w:rsidP="00D730DD">
            <w:pPr>
              <w:jc w:val="center"/>
              <w:rPr>
                <w:b/>
                <w:sz w:val="20"/>
                <w:szCs w:val="20"/>
              </w:rPr>
            </w:pPr>
          </w:p>
          <w:p w14:paraId="754891A9" w14:textId="77777777" w:rsidR="00575863" w:rsidRPr="001C653E" w:rsidRDefault="00575863" w:rsidP="00D730DD">
            <w:pPr>
              <w:jc w:val="center"/>
              <w:rPr>
                <w:b/>
                <w:sz w:val="20"/>
                <w:szCs w:val="20"/>
              </w:rPr>
            </w:pPr>
          </w:p>
          <w:p w14:paraId="7C08FEDF" w14:textId="77777777" w:rsidR="00575863" w:rsidRPr="001C653E" w:rsidRDefault="00575863" w:rsidP="00D730DD">
            <w:pPr>
              <w:jc w:val="center"/>
              <w:rPr>
                <w:b/>
                <w:sz w:val="20"/>
                <w:szCs w:val="20"/>
              </w:rPr>
            </w:pPr>
          </w:p>
          <w:p w14:paraId="0026A23C" w14:textId="77777777" w:rsidR="00575863" w:rsidRPr="001C653E" w:rsidRDefault="00575863" w:rsidP="00D730DD">
            <w:pPr>
              <w:jc w:val="center"/>
              <w:rPr>
                <w:b/>
                <w:sz w:val="20"/>
                <w:szCs w:val="20"/>
              </w:rPr>
            </w:pPr>
          </w:p>
          <w:p w14:paraId="652A7697" w14:textId="77777777" w:rsidR="00575863" w:rsidRPr="001C653E" w:rsidRDefault="00575863" w:rsidP="00D730DD">
            <w:pPr>
              <w:jc w:val="center"/>
              <w:rPr>
                <w:b/>
                <w:sz w:val="20"/>
                <w:szCs w:val="20"/>
              </w:rPr>
            </w:pPr>
          </w:p>
          <w:p w14:paraId="291471CC" w14:textId="77777777" w:rsidR="00575863" w:rsidRPr="001C653E" w:rsidRDefault="00575863" w:rsidP="00D730DD">
            <w:pPr>
              <w:jc w:val="center"/>
              <w:rPr>
                <w:rFonts w:cs="Vrinda"/>
                <w:b/>
                <w:sz w:val="20"/>
                <w:szCs w:val="20"/>
                <w:cs/>
                <w:lang w:bidi="bn-BD"/>
              </w:rPr>
            </w:pPr>
            <w:r w:rsidRPr="001C653E">
              <w:rPr>
                <w:b/>
                <w:sz w:val="20"/>
                <w:szCs w:val="20"/>
              </w:rPr>
              <w:t>**</w:t>
            </w:r>
          </w:p>
          <w:p w14:paraId="105E7967" w14:textId="77777777" w:rsidR="00575863" w:rsidRPr="001C653E" w:rsidRDefault="00575863" w:rsidP="00D730DD">
            <w:pPr>
              <w:jc w:val="center"/>
              <w:rPr>
                <w:b/>
                <w:sz w:val="20"/>
                <w:szCs w:val="20"/>
              </w:rPr>
            </w:pPr>
          </w:p>
        </w:tc>
        <w:tc>
          <w:tcPr>
            <w:tcW w:w="2206" w:type="dxa"/>
            <w:gridSpan w:val="2"/>
            <w:tcBorders>
              <w:top w:val="single" w:sz="6" w:space="0" w:color="auto"/>
              <w:left w:val="single" w:sz="4" w:space="0" w:color="auto"/>
              <w:bottom w:val="nil"/>
              <w:right w:val="single" w:sz="4" w:space="0" w:color="auto"/>
            </w:tcBorders>
          </w:tcPr>
          <w:p w14:paraId="1364132D" w14:textId="77777777" w:rsidR="00575863" w:rsidRPr="001C653E" w:rsidRDefault="00575863" w:rsidP="007167BF">
            <w:pPr>
              <w:pStyle w:val="BodyText"/>
              <w:rPr>
                <w:b w:val="0"/>
                <w:sz w:val="20"/>
                <w:szCs w:val="20"/>
              </w:rPr>
            </w:pPr>
            <w:r w:rsidRPr="001C653E">
              <w:rPr>
                <w:rFonts w:hint="cs"/>
                <w:b w:val="0"/>
                <w:sz w:val="20"/>
                <w:szCs w:val="20"/>
                <w:cs/>
                <w:lang w:bidi="bn-BD"/>
              </w:rPr>
              <w:t>10</w:t>
            </w:r>
            <w:r w:rsidRPr="001C653E">
              <w:rPr>
                <w:b w:val="0"/>
                <w:sz w:val="20"/>
                <w:szCs w:val="20"/>
                <w:cs/>
                <w:lang w:bidi="bn-BD"/>
              </w:rPr>
              <w:t>09</w:t>
            </w:r>
            <w:r w:rsidRPr="001C653E">
              <w:rPr>
                <w:b w:val="0"/>
                <w:sz w:val="20"/>
                <w:szCs w:val="20"/>
              </w:rPr>
              <w:t>B.</w:t>
            </w:r>
          </w:p>
          <w:p w14:paraId="01406604" w14:textId="77777777" w:rsidR="00575863" w:rsidRPr="001C653E" w:rsidRDefault="00575863" w:rsidP="007167BF">
            <w:pPr>
              <w:pStyle w:val="BodyText"/>
              <w:rPr>
                <w:rFonts w:cs="Vrinda"/>
                <w:sz w:val="20"/>
                <w:szCs w:val="20"/>
                <w:lang w:val="en-US" w:bidi="bn-BD"/>
              </w:rPr>
            </w:pPr>
            <w:r w:rsidRPr="001C653E">
              <w:rPr>
                <w:b w:val="0"/>
                <w:sz w:val="20"/>
                <w:szCs w:val="20"/>
              </w:rPr>
              <w:t>ASK ONLY FOR THOSE MARKED YES in</w:t>
            </w:r>
            <w:r w:rsidRPr="001C653E">
              <w:rPr>
                <w:sz w:val="20"/>
                <w:szCs w:val="20"/>
              </w:rPr>
              <w:t xml:space="preserve"> </w:t>
            </w:r>
            <w:r w:rsidRPr="001C653E">
              <w:rPr>
                <w:rFonts w:hint="cs"/>
                <w:b w:val="0"/>
                <w:sz w:val="20"/>
                <w:szCs w:val="20"/>
                <w:cs/>
                <w:lang w:bidi="bn-BD"/>
              </w:rPr>
              <w:t>10</w:t>
            </w:r>
            <w:r w:rsidRPr="001C653E">
              <w:rPr>
                <w:b w:val="0"/>
                <w:sz w:val="20"/>
                <w:szCs w:val="20"/>
                <w:cs/>
                <w:lang w:bidi="bn-BD"/>
              </w:rPr>
              <w:t>09</w:t>
            </w:r>
            <w:r w:rsidRPr="001C653E">
              <w:rPr>
                <w:b w:val="0"/>
                <w:sz w:val="20"/>
                <w:szCs w:val="20"/>
                <w:lang w:val="en-US" w:bidi="bn-BD"/>
              </w:rPr>
              <w:t>A</w:t>
            </w:r>
            <w:r w:rsidRPr="001C653E">
              <w:rPr>
                <w:sz w:val="20"/>
                <w:szCs w:val="20"/>
              </w:rPr>
              <w:t>.</w:t>
            </w:r>
          </w:p>
          <w:p w14:paraId="1E965191" w14:textId="77777777" w:rsidR="00575863" w:rsidRPr="001C653E" w:rsidRDefault="00575863" w:rsidP="009A2A3D">
            <w:pPr>
              <w:rPr>
                <w:rFonts w:ascii="SutonnyMJ" w:hAnsi="SutonnyMJ" w:cs="Vrinda"/>
                <w:sz w:val="20"/>
                <w:szCs w:val="20"/>
                <w:cs/>
                <w:lang w:bidi="bn-BD"/>
              </w:rPr>
            </w:pPr>
            <w:r w:rsidRPr="001C653E">
              <w:rPr>
                <w:rFonts w:ascii="SutonnyMJ" w:hAnsi="SutonnyMJ"/>
                <w:sz w:val="20"/>
                <w:szCs w:val="20"/>
              </w:rPr>
              <w:t xml:space="preserve">ïaygvÎ </w:t>
            </w:r>
            <w:r w:rsidRPr="001C653E">
              <w:rPr>
                <w:rFonts w:hint="cs"/>
                <w:b/>
                <w:sz w:val="20"/>
                <w:szCs w:val="20"/>
                <w:cs/>
                <w:lang w:bidi="bn-BD"/>
              </w:rPr>
              <w:t>10</w:t>
            </w:r>
            <w:r w:rsidRPr="001C653E">
              <w:rPr>
                <w:b/>
                <w:sz w:val="20"/>
                <w:szCs w:val="20"/>
                <w:cs/>
                <w:lang w:bidi="bn-BD"/>
              </w:rPr>
              <w:t>09</w:t>
            </w:r>
            <w:r w:rsidRPr="001C653E">
              <w:rPr>
                <w:sz w:val="20"/>
                <w:szCs w:val="20"/>
                <w:lang w:val="en-US" w:bidi="bn-BD"/>
              </w:rPr>
              <w:t>A</w:t>
            </w:r>
            <w:r w:rsidRPr="001C653E">
              <w:rPr>
                <w:rFonts w:ascii="SutonnyMJ" w:hAnsi="SutonnyMJ"/>
                <w:sz w:val="20"/>
                <w:szCs w:val="20"/>
              </w:rPr>
              <w:t xml:space="preserve"> †Z D‡jøL</w:t>
            </w:r>
            <w:r w:rsidRPr="001C653E">
              <w:rPr>
                <w:rFonts w:ascii="SutonnyMJ" w:hAnsi="SutonnyMJ" w:cs="SutonnyMJ"/>
                <w:sz w:val="20"/>
                <w:szCs w:val="20"/>
              </w:rPr>
              <w:t>K…Z</w:t>
            </w:r>
            <w:r w:rsidRPr="001C653E">
              <w:rPr>
                <w:rFonts w:ascii="SutonnyMJ" w:hAnsi="SutonnyMJ"/>
                <w:sz w:val="20"/>
                <w:szCs w:val="20"/>
              </w:rPr>
              <w:t xml:space="preserve"> DË‡ii Rb¨ Rvb‡Z Pvb|  </w:t>
            </w:r>
          </w:p>
          <w:p w14:paraId="07C3DE4E" w14:textId="77777777" w:rsidR="00575863" w:rsidRPr="001C653E" w:rsidRDefault="00575863" w:rsidP="007167BF">
            <w:pPr>
              <w:pStyle w:val="CommentText"/>
              <w:rPr>
                <w:rFonts w:cs="Vrinda"/>
                <w:cs/>
                <w:lang w:bidi="bn-BD"/>
              </w:rPr>
            </w:pPr>
            <w:r w:rsidRPr="001C653E">
              <w:t>Were you satisfied with the help given?</w:t>
            </w:r>
          </w:p>
          <w:p w14:paraId="0033FEEA" w14:textId="77777777" w:rsidR="00575863" w:rsidRPr="001C653E" w:rsidRDefault="00575863">
            <w:r w:rsidRPr="001C653E">
              <w:rPr>
                <w:rFonts w:ascii="SutonnyMJ" w:hAnsi="SutonnyMJ"/>
                <w:sz w:val="20"/>
                <w:szCs w:val="20"/>
              </w:rPr>
              <w:t>Avcwb wK mvnvh¨ wb‡q mš‘ó wQ‡jb?</w:t>
            </w:r>
          </w:p>
        </w:tc>
      </w:tr>
      <w:tr w:rsidR="00575863" w:rsidRPr="001C653E" w14:paraId="600EE13C"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5"/>
        </w:trPr>
        <w:tc>
          <w:tcPr>
            <w:tcW w:w="628" w:type="dxa"/>
            <w:vMerge/>
            <w:tcBorders>
              <w:right w:val="single" w:sz="12" w:space="0" w:color="auto"/>
            </w:tcBorders>
          </w:tcPr>
          <w:p w14:paraId="1F19A219" w14:textId="77777777" w:rsidR="00575863" w:rsidRPr="001C653E" w:rsidRDefault="00575863" w:rsidP="006C3963">
            <w:pPr>
              <w:numPr>
                <w:ilvl w:val="0"/>
                <w:numId w:val="34"/>
              </w:numPr>
              <w:jc w:val="both"/>
              <w:rPr>
                <w:sz w:val="20"/>
                <w:szCs w:val="20"/>
              </w:rPr>
            </w:pPr>
          </w:p>
        </w:tc>
        <w:tc>
          <w:tcPr>
            <w:tcW w:w="5986" w:type="dxa"/>
            <w:gridSpan w:val="5"/>
            <w:vMerge/>
            <w:tcBorders>
              <w:left w:val="nil"/>
              <w:bottom w:val="single" w:sz="4" w:space="0" w:color="auto"/>
              <w:right w:val="single" w:sz="4" w:space="0" w:color="auto"/>
            </w:tcBorders>
          </w:tcPr>
          <w:p w14:paraId="356C6583" w14:textId="77777777" w:rsidR="00575863" w:rsidRPr="001C653E" w:rsidRDefault="00575863" w:rsidP="007167BF">
            <w:pPr>
              <w:jc w:val="both"/>
              <w:rPr>
                <w:sz w:val="20"/>
                <w:szCs w:val="20"/>
              </w:rPr>
            </w:pPr>
          </w:p>
        </w:tc>
        <w:tc>
          <w:tcPr>
            <w:tcW w:w="990" w:type="dxa"/>
            <w:tcBorders>
              <w:top w:val="single" w:sz="4" w:space="0" w:color="auto"/>
              <w:left w:val="single" w:sz="4" w:space="0" w:color="auto"/>
              <w:bottom w:val="single" w:sz="4" w:space="0" w:color="auto"/>
              <w:right w:val="single" w:sz="4" w:space="0" w:color="auto"/>
            </w:tcBorders>
          </w:tcPr>
          <w:p w14:paraId="1A7F108F" w14:textId="77777777" w:rsidR="00575863" w:rsidRPr="001C653E" w:rsidRDefault="00575863" w:rsidP="00D730DD">
            <w:pPr>
              <w:jc w:val="center"/>
              <w:rPr>
                <w:rFonts w:cs="Vrinda"/>
                <w:sz w:val="20"/>
                <w:szCs w:val="20"/>
                <w:cs/>
                <w:lang w:bidi="bn-BD"/>
              </w:rPr>
            </w:pPr>
            <w:r w:rsidRPr="001C653E">
              <w:rPr>
                <w:sz w:val="20"/>
                <w:szCs w:val="20"/>
              </w:rPr>
              <w:t>YES</w:t>
            </w:r>
            <w:r w:rsidRPr="001C653E">
              <w:rPr>
                <w:rFonts w:ascii="SutonnyMJ" w:hAnsi="SutonnyMJ" w:cs="SutonnyMJ"/>
                <w:sz w:val="20"/>
                <w:szCs w:val="20"/>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p>
        </w:tc>
        <w:tc>
          <w:tcPr>
            <w:tcW w:w="900" w:type="dxa"/>
            <w:tcBorders>
              <w:top w:val="single" w:sz="4" w:space="0" w:color="auto"/>
              <w:left w:val="single" w:sz="4" w:space="0" w:color="auto"/>
              <w:bottom w:val="single" w:sz="4" w:space="0" w:color="auto"/>
              <w:right w:val="single" w:sz="4" w:space="0" w:color="auto"/>
            </w:tcBorders>
          </w:tcPr>
          <w:p w14:paraId="17AAF9BF" w14:textId="77777777" w:rsidR="00575863" w:rsidRPr="001C653E" w:rsidRDefault="00575863" w:rsidP="00D730DD">
            <w:pPr>
              <w:jc w:val="center"/>
              <w:rPr>
                <w:rFonts w:cs="Vrinda"/>
                <w:sz w:val="20"/>
                <w:szCs w:val="20"/>
                <w:lang w:bidi="bn-BD"/>
              </w:rPr>
            </w:pPr>
            <w:r w:rsidRPr="001C653E">
              <w:rPr>
                <w:sz w:val="20"/>
                <w:szCs w:val="20"/>
              </w:rPr>
              <w:t>NO</w:t>
            </w:r>
            <w:r w:rsidRPr="001C653E">
              <w:rPr>
                <w:rFonts w:ascii="SutonnyMJ" w:hAnsi="SutonnyMJ" w:cs="SutonnyMJ"/>
                <w:sz w:val="20"/>
                <w:szCs w:val="20"/>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p>
        </w:tc>
        <w:tc>
          <w:tcPr>
            <w:tcW w:w="1486" w:type="dxa"/>
            <w:tcBorders>
              <w:top w:val="single" w:sz="4" w:space="0" w:color="auto"/>
              <w:left w:val="single" w:sz="4" w:space="0" w:color="auto"/>
              <w:bottom w:val="single" w:sz="4" w:space="0" w:color="auto"/>
              <w:right w:val="nil"/>
            </w:tcBorders>
          </w:tcPr>
          <w:p w14:paraId="153BC5EB" w14:textId="77777777" w:rsidR="00575863" w:rsidRPr="001C653E" w:rsidRDefault="00575863" w:rsidP="00D730DD">
            <w:pPr>
              <w:jc w:val="center"/>
              <w:rPr>
                <w:rFonts w:cs="Vrinda"/>
                <w:sz w:val="20"/>
                <w:szCs w:val="25"/>
                <w:cs/>
                <w:lang w:bidi="bn-BD"/>
              </w:rPr>
            </w:pPr>
            <w:r w:rsidRPr="001C653E">
              <w:rPr>
                <w:sz w:val="20"/>
                <w:szCs w:val="20"/>
              </w:rPr>
              <w:t>YES</w:t>
            </w:r>
            <w:r w:rsidRPr="001C653E">
              <w:rPr>
                <w:rFonts w:ascii="SutonnyMJ" w:hAnsi="SutonnyMJ" w:cs="SutonnyMJ" w:hint="cs"/>
                <w:sz w:val="20"/>
                <w:szCs w:val="20"/>
                <w:cs/>
                <w:lang w:bidi="bn-BD"/>
              </w:rPr>
              <w:t>(</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p>
        </w:tc>
        <w:tc>
          <w:tcPr>
            <w:tcW w:w="720" w:type="dxa"/>
            <w:tcBorders>
              <w:top w:val="single" w:sz="4" w:space="0" w:color="auto"/>
              <w:left w:val="single" w:sz="4" w:space="0" w:color="auto"/>
              <w:bottom w:val="single" w:sz="4" w:space="0" w:color="auto"/>
            </w:tcBorders>
          </w:tcPr>
          <w:p w14:paraId="31247E52" w14:textId="77777777" w:rsidR="00575863" w:rsidRPr="001C653E" w:rsidRDefault="00575863" w:rsidP="00D730DD">
            <w:pPr>
              <w:jc w:val="center"/>
              <w:rPr>
                <w:rFonts w:cs="Vrinda"/>
                <w:sz w:val="20"/>
                <w:szCs w:val="25"/>
                <w:cs/>
                <w:lang w:bidi="bn-BD"/>
              </w:rPr>
            </w:pPr>
            <w:r w:rsidRPr="001C653E">
              <w:rPr>
                <w:sz w:val="20"/>
                <w:szCs w:val="20"/>
              </w:rPr>
              <w:t>NO</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p>
        </w:tc>
      </w:tr>
      <w:tr w:rsidR="00575863" w:rsidRPr="001C653E" w14:paraId="17E65F3A"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14:paraId="35E3A5A5"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14:paraId="79568587" w14:textId="77777777" w:rsidR="00575863" w:rsidRPr="001C653E" w:rsidRDefault="00575863" w:rsidP="00A33B3D">
            <w:pPr>
              <w:pStyle w:val="ListParagraph"/>
              <w:numPr>
                <w:ilvl w:val="0"/>
                <w:numId w:val="74"/>
              </w:numPr>
              <w:jc w:val="both"/>
              <w:rPr>
                <w:sz w:val="20"/>
                <w:szCs w:val="20"/>
              </w:rPr>
            </w:pPr>
            <w:r w:rsidRPr="001C653E">
              <w:rPr>
                <w:sz w:val="20"/>
                <w:szCs w:val="20"/>
              </w:rPr>
              <w:t>Police (</w:t>
            </w:r>
            <w:r w:rsidRPr="001C653E">
              <w:rPr>
                <w:rFonts w:ascii="SutonnyMJ" w:hAnsi="SutonnyMJ" w:cs="ArhialkhanMJ"/>
                <w:sz w:val="20"/>
                <w:szCs w:val="20"/>
              </w:rPr>
              <w:t>cywjk)</w:t>
            </w:r>
          </w:p>
        </w:tc>
        <w:tc>
          <w:tcPr>
            <w:tcW w:w="990" w:type="dxa"/>
            <w:tcBorders>
              <w:top w:val="single" w:sz="4" w:space="0" w:color="auto"/>
              <w:left w:val="single" w:sz="4" w:space="0" w:color="auto"/>
              <w:bottom w:val="single" w:sz="4" w:space="0" w:color="auto"/>
              <w:right w:val="single" w:sz="4" w:space="0" w:color="auto"/>
            </w:tcBorders>
          </w:tcPr>
          <w:p w14:paraId="074D7D0A" w14:textId="77777777" w:rsidR="00575863" w:rsidRPr="001C653E" w:rsidRDefault="00575863" w:rsidP="007167BF">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14:paraId="42C298D0" w14:textId="77777777" w:rsidR="00575863" w:rsidRPr="001C653E" w:rsidRDefault="00575863" w:rsidP="007167BF">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14:paraId="3E6D3589" w14:textId="77777777"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14:paraId="7EAB97AA" w14:textId="77777777" w:rsidR="00575863" w:rsidRPr="001C653E" w:rsidRDefault="00575863" w:rsidP="007167BF">
            <w:pPr>
              <w:jc w:val="center"/>
              <w:rPr>
                <w:sz w:val="20"/>
                <w:szCs w:val="20"/>
              </w:rPr>
            </w:pPr>
            <w:r w:rsidRPr="001C653E">
              <w:rPr>
                <w:sz w:val="20"/>
                <w:szCs w:val="20"/>
              </w:rPr>
              <w:t>2</w:t>
            </w:r>
          </w:p>
        </w:tc>
      </w:tr>
      <w:tr w:rsidR="00575863" w:rsidRPr="001C653E" w14:paraId="7DB248C9"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14:paraId="7BE00151"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14:paraId="5B9F8B0B" w14:textId="77777777" w:rsidR="00575863" w:rsidRPr="001C653E" w:rsidRDefault="00575863" w:rsidP="006C3963">
            <w:pPr>
              <w:numPr>
                <w:ilvl w:val="0"/>
                <w:numId w:val="4"/>
              </w:numPr>
              <w:jc w:val="both"/>
              <w:rPr>
                <w:sz w:val="20"/>
                <w:szCs w:val="20"/>
              </w:rPr>
            </w:pPr>
            <w:r w:rsidRPr="001C653E">
              <w:rPr>
                <w:sz w:val="20"/>
                <w:szCs w:val="20"/>
              </w:rPr>
              <w:t xml:space="preserve">Hospital or health centre </w:t>
            </w:r>
            <w:r w:rsidRPr="001C653E">
              <w:rPr>
                <w:rFonts w:ascii="SutonnyMJ" w:hAnsi="SutonnyMJ" w:cs="ArhialkhanMJ"/>
                <w:sz w:val="20"/>
                <w:szCs w:val="20"/>
              </w:rPr>
              <w:t>(</w:t>
            </w:r>
            <w:r w:rsidRPr="001C653E">
              <w:rPr>
                <w:rFonts w:ascii="SutonnyMJ" w:hAnsi="SutonnyMJ"/>
                <w:sz w:val="20"/>
                <w:szCs w:val="20"/>
              </w:rPr>
              <w:t>nvmcvZvj/¯^v¯’¨ †K›`ª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14:paraId="12A60056" w14:textId="77777777"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14:paraId="0567A6D5" w14:textId="77777777"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14:paraId="7477E6B5" w14:textId="77777777"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14:paraId="36DAA9D6" w14:textId="77777777" w:rsidR="00575863" w:rsidRPr="001C653E" w:rsidRDefault="00575863" w:rsidP="007167BF">
            <w:pPr>
              <w:jc w:val="center"/>
              <w:rPr>
                <w:sz w:val="20"/>
                <w:szCs w:val="20"/>
              </w:rPr>
            </w:pPr>
            <w:r w:rsidRPr="001C653E">
              <w:rPr>
                <w:sz w:val="20"/>
                <w:szCs w:val="20"/>
              </w:rPr>
              <w:t>2</w:t>
            </w:r>
          </w:p>
        </w:tc>
      </w:tr>
      <w:tr w:rsidR="00575863" w:rsidRPr="001C653E" w14:paraId="6A5D0A70"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14:paraId="3B9F4340"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14:paraId="67E3CE62" w14:textId="77777777" w:rsidR="00575863" w:rsidRPr="001C653E" w:rsidRDefault="00575863" w:rsidP="006C3963">
            <w:pPr>
              <w:numPr>
                <w:ilvl w:val="0"/>
                <w:numId w:val="4"/>
              </w:numPr>
              <w:jc w:val="both"/>
              <w:rPr>
                <w:sz w:val="20"/>
                <w:szCs w:val="20"/>
              </w:rPr>
            </w:pPr>
            <w:r w:rsidRPr="001C653E">
              <w:rPr>
                <w:sz w:val="20"/>
                <w:szCs w:val="20"/>
              </w:rPr>
              <w:t>Social services (</w:t>
            </w:r>
            <w:r w:rsidRPr="001C653E">
              <w:rPr>
                <w:rFonts w:ascii="SutonnyMJ" w:hAnsi="SutonnyMJ" w:cs="ArhialkhanMJ"/>
                <w:sz w:val="20"/>
                <w:szCs w:val="20"/>
              </w:rPr>
              <w:t>mgvR †mev)</w:t>
            </w:r>
          </w:p>
        </w:tc>
        <w:tc>
          <w:tcPr>
            <w:tcW w:w="990" w:type="dxa"/>
            <w:tcBorders>
              <w:top w:val="single" w:sz="4" w:space="0" w:color="auto"/>
              <w:left w:val="single" w:sz="4" w:space="0" w:color="auto"/>
              <w:bottom w:val="single" w:sz="4" w:space="0" w:color="auto"/>
              <w:right w:val="single" w:sz="4" w:space="0" w:color="auto"/>
            </w:tcBorders>
          </w:tcPr>
          <w:p w14:paraId="2971612A" w14:textId="77777777" w:rsidR="00575863" w:rsidRPr="001C653E" w:rsidRDefault="00575863" w:rsidP="00E90687">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14:paraId="7DA960BF" w14:textId="77777777" w:rsidR="00575863" w:rsidRPr="001C653E" w:rsidRDefault="00575863" w:rsidP="00E90687">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14:paraId="65F16D14" w14:textId="77777777"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14:paraId="79F29578" w14:textId="77777777" w:rsidR="00575863" w:rsidRPr="001C653E" w:rsidRDefault="00575863" w:rsidP="007167BF">
            <w:pPr>
              <w:jc w:val="center"/>
              <w:rPr>
                <w:sz w:val="20"/>
                <w:szCs w:val="20"/>
              </w:rPr>
            </w:pPr>
            <w:r w:rsidRPr="001C653E">
              <w:rPr>
                <w:sz w:val="20"/>
                <w:szCs w:val="20"/>
              </w:rPr>
              <w:t>2</w:t>
            </w:r>
          </w:p>
        </w:tc>
      </w:tr>
      <w:tr w:rsidR="00575863" w:rsidRPr="001C653E" w14:paraId="019F804B"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04"/>
        </w:trPr>
        <w:tc>
          <w:tcPr>
            <w:tcW w:w="628" w:type="dxa"/>
            <w:vMerge/>
            <w:tcBorders>
              <w:right w:val="single" w:sz="12" w:space="0" w:color="auto"/>
            </w:tcBorders>
          </w:tcPr>
          <w:p w14:paraId="0E664F9F"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14:paraId="06092D94" w14:textId="77777777" w:rsidR="00575863" w:rsidRPr="001C653E" w:rsidRDefault="00575863" w:rsidP="006C3963">
            <w:pPr>
              <w:numPr>
                <w:ilvl w:val="0"/>
                <w:numId w:val="4"/>
              </w:numPr>
              <w:jc w:val="both"/>
              <w:rPr>
                <w:sz w:val="20"/>
                <w:szCs w:val="20"/>
              </w:rPr>
            </w:pPr>
            <w:r w:rsidRPr="001C653E">
              <w:rPr>
                <w:sz w:val="20"/>
                <w:szCs w:val="20"/>
              </w:rPr>
              <w:t xml:space="preserve">Legal advice centre </w:t>
            </w:r>
            <w:r w:rsidRPr="001C653E">
              <w:rPr>
                <w:rFonts w:ascii="SutonnyMJ" w:hAnsi="SutonnyMJ" w:cs="ArhialkhanMJ"/>
                <w:sz w:val="20"/>
                <w:szCs w:val="20"/>
              </w:rPr>
              <w:t>(</w:t>
            </w:r>
            <w:r w:rsidRPr="001C653E">
              <w:rPr>
                <w:rFonts w:ascii="SutonnyMJ" w:hAnsi="SutonnyMJ"/>
                <w:sz w:val="20"/>
                <w:szCs w:val="20"/>
              </w:rPr>
              <w:t>AvBb welqK civgk© †K›`ª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14:paraId="29263DB1" w14:textId="77777777"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14:paraId="3B19683F" w14:textId="77777777"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14:paraId="58C11486" w14:textId="77777777"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14:paraId="023D3824" w14:textId="77777777" w:rsidR="00575863" w:rsidRPr="001C653E" w:rsidRDefault="00575863" w:rsidP="007167BF">
            <w:pPr>
              <w:jc w:val="center"/>
              <w:rPr>
                <w:sz w:val="20"/>
                <w:szCs w:val="20"/>
              </w:rPr>
            </w:pPr>
            <w:r w:rsidRPr="001C653E">
              <w:rPr>
                <w:sz w:val="20"/>
                <w:szCs w:val="20"/>
              </w:rPr>
              <w:t>2</w:t>
            </w:r>
          </w:p>
        </w:tc>
      </w:tr>
      <w:tr w:rsidR="00575863" w:rsidRPr="001C653E" w14:paraId="3E590D3D"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6"/>
        </w:trPr>
        <w:tc>
          <w:tcPr>
            <w:tcW w:w="628" w:type="dxa"/>
            <w:vMerge/>
            <w:tcBorders>
              <w:right w:val="single" w:sz="12" w:space="0" w:color="auto"/>
            </w:tcBorders>
          </w:tcPr>
          <w:p w14:paraId="5F096E1A"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14:paraId="07D1B668" w14:textId="77777777" w:rsidR="00575863" w:rsidRPr="001C653E" w:rsidRDefault="00575863" w:rsidP="006C3963">
            <w:pPr>
              <w:numPr>
                <w:ilvl w:val="0"/>
                <w:numId w:val="4"/>
              </w:numPr>
              <w:jc w:val="both"/>
              <w:rPr>
                <w:sz w:val="20"/>
                <w:szCs w:val="20"/>
              </w:rPr>
            </w:pPr>
            <w:r w:rsidRPr="001C653E">
              <w:rPr>
                <w:sz w:val="20"/>
                <w:szCs w:val="20"/>
              </w:rPr>
              <w:t xml:space="preserve">Court </w:t>
            </w:r>
            <w:r w:rsidRPr="001C653E">
              <w:rPr>
                <w:rFonts w:ascii="SutonnyMJ" w:hAnsi="SutonnyMJ" w:cs="ArhialkhanMJ"/>
                <w:sz w:val="20"/>
                <w:szCs w:val="20"/>
              </w:rPr>
              <w:t>(</w:t>
            </w:r>
            <w:r w:rsidRPr="001C653E">
              <w:rPr>
                <w:rFonts w:ascii="SutonnyMJ" w:hAnsi="SutonnyMJ"/>
                <w:sz w:val="20"/>
                <w:szCs w:val="20"/>
              </w:rPr>
              <w:t>Av`vjZ</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14:paraId="134F67C9" w14:textId="77777777"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14:paraId="684D3FBE" w14:textId="77777777"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14:paraId="76933EED" w14:textId="77777777"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14:paraId="09E20150" w14:textId="77777777" w:rsidR="00575863" w:rsidRPr="001C653E" w:rsidRDefault="00575863" w:rsidP="00E90687">
            <w:pPr>
              <w:jc w:val="center"/>
              <w:rPr>
                <w:rFonts w:cs="Vrinda"/>
                <w:sz w:val="20"/>
                <w:szCs w:val="20"/>
                <w:cs/>
                <w:lang w:bidi="bn-BD"/>
              </w:rPr>
            </w:pPr>
            <w:r w:rsidRPr="001C653E">
              <w:rPr>
                <w:sz w:val="20"/>
                <w:szCs w:val="20"/>
              </w:rPr>
              <w:t>2</w:t>
            </w:r>
          </w:p>
        </w:tc>
      </w:tr>
      <w:tr w:rsidR="00575863" w:rsidRPr="001C653E" w14:paraId="2BCE0367"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
        </w:trPr>
        <w:tc>
          <w:tcPr>
            <w:tcW w:w="628" w:type="dxa"/>
            <w:vMerge/>
            <w:tcBorders>
              <w:right w:val="single" w:sz="12" w:space="0" w:color="auto"/>
            </w:tcBorders>
          </w:tcPr>
          <w:p w14:paraId="795DB952"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14:paraId="1B9B68AA" w14:textId="77777777" w:rsidR="00575863" w:rsidRPr="001C653E" w:rsidRDefault="00575863" w:rsidP="006C3963">
            <w:pPr>
              <w:numPr>
                <w:ilvl w:val="0"/>
                <w:numId w:val="4"/>
              </w:numPr>
              <w:jc w:val="both"/>
              <w:rPr>
                <w:sz w:val="20"/>
                <w:szCs w:val="20"/>
              </w:rPr>
            </w:pPr>
            <w:r w:rsidRPr="001C653E">
              <w:rPr>
                <w:sz w:val="20"/>
                <w:szCs w:val="20"/>
              </w:rPr>
              <w:t xml:space="preserve">Shelter </w:t>
            </w:r>
            <w:r w:rsidRPr="001C653E">
              <w:rPr>
                <w:rFonts w:ascii="SutonnyMJ" w:hAnsi="SutonnyMJ" w:cs="ArhialkhanMJ"/>
                <w:sz w:val="20"/>
                <w:szCs w:val="20"/>
              </w:rPr>
              <w:t>(</w:t>
            </w:r>
            <w:r w:rsidRPr="001C653E">
              <w:rPr>
                <w:rFonts w:ascii="SutonnyMJ" w:hAnsi="SutonnyMJ"/>
                <w:sz w:val="20"/>
                <w:szCs w:val="20"/>
              </w:rPr>
              <w:t>Avkªq‡K›`ª</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14:paraId="340B0E8F" w14:textId="77777777" w:rsidR="00575863" w:rsidRPr="001C653E" w:rsidRDefault="00575863" w:rsidP="00E90687">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14:paraId="273A64C2" w14:textId="77777777" w:rsidR="00575863" w:rsidRPr="001C653E" w:rsidRDefault="00575863" w:rsidP="00E90687">
            <w:pPr>
              <w:jc w:val="center"/>
              <w:rPr>
                <w:rFonts w:cs="Vrinda"/>
                <w:sz w:val="20"/>
                <w:szCs w:val="20"/>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14:paraId="06383408" w14:textId="77777777"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14:paraId="3530CA4F" w14:textId="77777777" w:rsidR="00575863" w:rsidRPr="001C653E" w:rsidRDefault="00575863" w:rsidP="007167BF">
            <w:pPr>
              <w:jc w:val="center"/>
              <w:rPr>
                <w:sz w:val="20"/>
                <w:szCs w:val="20"/>
              </w:rPr>
            </w:pPr>
            <w:r w:rsidRPr="001C653E">
              <w:rPr>
                <w:sz w:val="20"/>
                <w:szCs w:val="20"/>
              </w:rPr>
              <w:t>2</w:t>
            </w:r>
          </w:p>
        </w:tc>
      </w:tr>
      <w:tr w:rsidR="00575863" w:rsidRPr="001C653E" w14:paraId="2E31D643"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5"/>
        </w:trPr>
        <w:tc>
          <w:tcPr>
            <w:tcW w:w="628" w:type="dxa"/>
            <w:vMerge/>
            <w:tcBorders>
              <w:right w:val="single" w:sz="12" w:space="0" w:color="auto"/>
            </w:tcBorders>
          </w:tcPr>
          <w:p w14:paraId="196563EE"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14:paraId="61B76F4F" w14:textId="77777777" w:rsidR="00575863" w:rsidRPr="001C653E" w:rsidRDefault="00575863" w:rsidP="006C3963">
            <w:pPr>
              <w:numPr>
                <w:ilvl w:val="0"/>
                <w:numId w:val="4"/>
              </w:numPr>
              <w:jc w:val="both"/>
              <w:rPr>
                <w:sz w:val="20"/>
                <w:szCs w:val="20"/>
              </w:rPr>
            </w:pPr>
            <w:r w:rsidRPr="001C653E">
              <w:rPr>
                <w:sz w:val="20"/>
                <w:szCs w:val="20"/>
              </w:rPr>
              <w:t>Local leader (</w:t>
            </w:r>
            <w:r w:rsidRPr="001C653E">
              <w:rPr>
                <w:rFonts w:ascii="SutonnyMJ" w:hAnsi="SutonnyMJ" w:cs="ArhialkhanMJ"/>
                <w:sz w:val="20"/>
                <w:szCs w:val="20"/>
              </w:rPr>
              <w:t>¯’vbxq †bZv)</w:t>
            </w:r>
          </w:p>
        </w:tc>
        <w:tc>
          <w:tcPr>
            <w:tcW w:w="990" w:type="dxa"/>
            <w:tcBorders>
              <w:top w:val="single" w:sz="4" w:space="0" w:color="auto"/>
              <w:left w:val="single" w:sz="4" w:space="0" w:color="auto"/>
              <w:bottom w:val="single" w:sz="4" w:space="0" w:color="auto"/>
              <w:right w:val="single" w:sz="4" w:space="0" w:color="auto"/>
            </w:tcBorders>
          </w:tcPr>
          <w:p w14:paraId="55361F56" w14:textId="77777777" w:rsidR="00575863" w:rsidRPr="001C653E" w:rsidRDefault="00575863" w:rsidP="007167BF">
            <w:pPr>
              <w:jc w:val="center"/>
              <w:rPr>
                <w:sz w:val="20"/>
                <w:szCs w:val="20"/>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14:paraId="185D06D4" w14:textId="77777777" w:rsidR="00575863" w:rsidRPr="001C653E" w:rsidRDefault="00575863" w:rsidP="007167BF">
            <w:pPr>
              <w:jc w:val="center"/>
              <w:rPr>
                <w:sz w:val="20"/>
                <w:szCs w:val="20"/>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14:paraId="43DBABA9" w14:textId="77777777" w:rsidR="00575863" w:rsidRPr="001C653E" w:rsidRDefault="00575863" w:rsidP="007167BF">
            <w:pPr>
              <w:jc w:val="center"/>
              <w:rPr>
                <w:sz w:val="20"/>
                <w:szCs w:val="20"/>
              </w:rPr>
            </w:pPr>
            <w:r w:rsidRPr="001C653E">
              <w:rPr>
                <w:sz w:val="20"/>
                <w:szCs w:val="20"/>
              </w:rPr>
              <w:t>1</w:t>
            </w:r>
          </w:p>
        </w:tc>
        <w:tc>
          <w:tcPr>
            <w:tcW w:w="720" w:type="dxa"/>
            <w:tcBorders>
              <w:top w:val="single" w:sz="4" w:space="0" w:color="auto"/>
              <w:left w:val="single" w:sz="4" w:space="0" w:color="auto"/>
              <w:bottom w:val="single" w:sz="4" w:space="0" w:color="auto"/>
            </w:tcBorders>
          </w:tcPr>
          <w:p w14:paraId="5D555885" w14:textId="77777777" w:rsidR="00575863" w:rsidRPr="001C653E" w:rsidRDefault="00575863" w:rsidP="007167BF">
            <w:pPr>
              <w:jc w:val="center"/>
              <w:rPr>
                <w:sz w:val="20"/>
                <w:szCs w:val="20"/>
              </w:rPr>
            </w:pPr>
            <w:r w:rsidRPr="001C653E">
              <w:rPr>
                <w:sz w:val="20"/>
                <w:szCs w:val="20"/>
              </w:rPr>
              <w:t>2</w:t>
            </w:r>
          </w:p>
        </w:tc>
      </w:tr>
      <w:tr w:rsidR="00575863" w:rsidRPr="001C653E" w14:paraId="2E6B2BF1"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430"/>
        </w:trPr>
        <w:tc>
          <w:tcPr>
            <w:tcW w:w="628" w:type="dxa"/>
            <w:vMerge/>
            <w:tcBorders>
              <w:right w:val="single" w:sz="12" w:space="0" w:color="auto"/>
            </w:tcBorders>
          </w:tcPr>
          <w:p w14:paraId="48F58A0D"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14:paraId="0EBDFA07" w14:textId="77777777" w:rsidR="00575863" w:rsidRPr="001C653E" w:rsidRDefault="00575863" w:rsidP="006C3963">
            <w:pPr>
              <w:numPr>
                <w:ilvl w:val="0"/>
                <w:numId w:val="4"/>
              </w:numPr>
              <w:jc w:val="both"/>
              <w:rPr>
                <w:sz w:val="20"/>
                <w:szCs w:val="20"/>
              </w:rPr>
            </w:pPr>
            <w:r w:rsidRPr="001C653E">
              <w:rPr>
                <w:sz w:val="20"/>
                <w:szCs w:val="20"/>
              </w:rPr>
              <w:t>Women’s organization (Use name)</w:t>
            </w:r>
          </w:p>
          <w:p w14:paraId="292DA833" w14:textId="77777777" w:rsidR="00575863" w:rsidRPr="001C653E" w:rsidRDefault="00575863" w:rsidP="007167BF">
            <w:pPr>
              <w:jc w:val="both"/>
              <w:rPr>
                <w:sz w:val="20"/>
                <w:szCs w:val="20"/>
              </w:rPr>
            </w:pPr>
            <w:r w:rsidRPr="001C653E">
              <w:rPr>
                <w:rFonts w:ascii="SutonnyMJ" w:hAnsi="SutonnyMJ" w:cs="ArhialkhanMJ"/>
                <w:sz w:val="20"/>
                <w:szCs w:val="20"/>
              </w:rPr>
              <w:t>(gwnjv ms¯’v)</w:t>
            </w:r>
          </w:p>
        </w:tc>
        <w:tc>
          <w:tcPr>
            <w:tcW w:w="990" w:type="dxa"/>
            <w:tcBorders>
              <w:top w:val="single" w:sz="4" w:space="0" w:color="auto"/>
              <w:left w:val="single" w:sz="4" w:space="0" w:color="auto"/>
              <w:bottom w:val="single" w:sz="4" w:space="0" w:color="auto"/>
              <w:right w:val="single" w:sz="4" w:space="0" w:color="auto"/>
            </w:tcBorders>
          </w:tcPr>
          <w:p w14:paraId="579A7535" w14:textId="77777777" w:rsidR="00575863" w:rsidRPr="001C653E" w:rsidRDefault="00575863" w:rsidP="000F2B2C">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14:paraId="5B8F536F" w14:textId="77777777"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14:paraId="2480B9B8" w14:textId="77777777"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14:paraId="79618D00" w14:textId="77777777" w:rsidR="00575863" w:rsidRPr="001C653E" w:rsidRDefault="00575863" w:rsidP="00E90687">
            <w:pPr>
              <w:jc w:val="center"/>
              <w:rPr>
                <w:rFonts w:cs="Vrinda"/>
                <w:sz w:val="20"/>
                <w:szCs w:val="20"/>
                <w:cs/>
                <w:lang w:bidi="bn-BD"/>
              </w:rPr>
            </w:pPr>
            <w:r w:rsidRPr="001C653E">
              <w:rPr>
                <w:sz w:val="20"/>
                <w:szCs w:val="20"/>
              </w:rPr>
              <w:t>2</w:t>
            </w:r>
          </w:p>
        </w:tc>
      </w:tr>
      <w:tr w:rsidR="00575863" w:rsidRPr="001C653E" w14:paraId="3DB5DB97"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46"/>
        </w:trPr>
        <w:tc>
          <w:tcPr>
            <w:tcW w:w="628" w:type="dxa"/>
            <w:vMerge/>
            <w:tcBorders>
              <w:right w:val="single" w:sz="12" w:space="0" w:color="auto"/>
            </w:tcBorders>
          </w:tcPr>
          <w:p w14:paraId="6081889A"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bottom w:val="single" w:sz="4" w:space="0" w:color="auto"/>
              <w:right w:val="single" w:sz="4" w:space="0" w:color="auto"/>
            </w:tcBorders>
          </w:tcPr>
          <w:p w14:paraId="646263CB" w14:textId="77777777" w:rsidR="00575863" w:rsidRPr="001C653E" w:rsidRDefault="00575863" w:rsidP="006C3963">
            <w:pPr>
              <w:numPr>
                <w:ilvl w:val="0"/>
                <w:numId w:val="44"/>
              </w:numPr>
              <w:jc w:val="both"/>
              <w:rPr>
                <w:sz w:val="20"/>
                <w:szCs w:val="20"/>
              </w:rPr>
            </w:pPr>
            <w:r w:rsidRPr="001C653E">
              <w:rPr>
                <w:sz w:val="20"/>
                <w:szCs w:val="20"/>
              </w:rPr>
              <w:t>Religious leader (</w:t>
            </w:r>
            <w:r w:rsidRPr="001C653E">
              <w:rPr>
                <w:rFonts w:ascii="SutonnyMJ" w:hAnsi="SutonnyMJ"/>
                <w:sz w:val="20"/>
                <w:szCs w:val="20"/>
              </w:rPr>
              <w:t>‡gŠjfx/cxi/cy‡ivwnZ/VvKzi</w:t>
            </w:r>
            <w:r w:rsidRPr="001C653E">
              <w:rPr>
                <w:rFonts w:ascii="SutonnyMJ" w:hAnsi="SutonnyMJ" w:cs="ArhialkhanMJ"/>
                <w:sz w:val="20"/>
                <w:szCs w:val="20"/>
              </w:rPr>
              <w:t>)</w:t>
            </w:r>
          </w:p>
        </w:tc>
        <w:tc>
          <w:tcPr>
            <w:tcW w:w="990" w:type="dxa"/>
            <w:tcBorders>
              <w:top w:val="single" w:sz="4" w:space="0" w:color="auto"/>
              <w:left w:val="single" w:sz="4" w:space="0" w:color="auto"/>
              <w:bottom w:val="single" w:sz="4" w:space="0" w:color="auto"/>
              <w:right w:val="single" w:sz="4" w:space="0" w:color="auto"/>
            </w:tcBorders>
          </w:tcPr>
          <w:p w14:paraId="2D9B5982" w14:textId="77777777" w:rsidR="00575863" w:rsidRPr="001C653E" w:rsidRDefault="00575863" w:rsidP="000F2B2C">
            <w:pPr>
              <w:jc w:val="center"/>
              <w:rPr>
                <w:rFonts w:cs="Vrinda"/>
                <w:sz w:val="20"/>
                <w:szCs w:val="25"/>
                <w:cs/>
                <w:lang w:bidi="bn-BD"/>
              </w:rPr>
            </w:pPr>
            <w:r w:rsidRPr="001C653E">
              <w:rPr>
                <w:sz w:val="20"/>
                <w:szCs w:val="20"/>
              </w:rPr>
              <w:t>1</w:t>
            </w:r>
          </w:p>
        </w:tc>
        <w:tc>
          <w:tcPr>
            <w:tcW w:w="900" w:type="dxa"/>
            <w:tcBorders>
              <w:top w:val="single" w:sz="4" w:space="0" w:color="auto"/>
              <w:left w:val="single" w:sz="4" w:space="0" w:color="auto"/>
              <w:bottom w:val="single" w:sz="4" w:space="0" w:color="auto"/>
              <w:right w:val="single" w:sz="4" w:space="0" w:color="auto"/>
            </w:tcBorders>
          </w:tcPr>
          <w:p w14:paraId="3BC5A63F" w14:textId="77777777"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bottom w:val="single" w:sz="4" w:space="0" w:color="auto"/>
              <w:right w:val="nil"/>
            </w:tcBorders>
          </w:tcPr>
          <w:p w14:paraId="28878672" w14:textId="77777777"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bottom w:val="single" w:sz="4" w:space="0" w:color="auto"/>
            </w:tcBorders>
          </w:tcPr>
          <w:p w14:paraId="723D88CC" w14:textId="77777777" w:rsidR="00575863" w:rsidRPr="001C653E" w:rsidRDefault="00575863" w:rsidP="00E90687">
            <w:pPr>
              <w:jc w:val="center"/>
              <w:rPr>
                <w:rFonts w:cs="Vrinda"/>
                <w:sz w:val="20"/>
                <w:szCs w:val="20"/>
                <w:cs/>
                <w:lang w:bidi="bn-BD"/>
              </w:rPr>
            </w:pPr>
            <w:r w:rsidRPr="001C653E">
              <w:rPr>
                <w:sz w:val="20"/>
                <w:szCs w:val="20"/>
              </w:rPr>
              <w:t>2</w:t>
            </w:r>
          </w:p>
        </w:tc>
      </w:tr>
      <w:tr w:rsidR="00575863" w:rsidRPr="001C653E" w14:paraId="4B60F4F5"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36"/>
        </w:trPr>
        <w:tc>
          <w:tcPr>
            <w:tcW w:w="628" w:type="dxa"/>
            <w:vMerge/>
            <w:tcBorders>
              <w:right w:val="single" w:sz="12" w:space="0" w:color="auto"/>
            </w:tcBorders>
          </w:tcPr>
          <w:p w14:paraId="04B615D6" w14:textId="77777777" w:rsidR="00575863" w:rsidRPr="001C653E" w:rsidRDefault="00575863" w:rsidP="006C3963">
            <w:pPr>
              <w:numPr>
                <w:ilvl w:val="0"/>
                <w:numId w:val="34"/>
              </w:numPr>
              <w:jc w:val="both"/>
              <w:rPr>
                <w:sz w:val="20"/>
                <w:szCs w:val="20"/>
              </w:rPr>
            </w:pPr>
          </w:p>
        </w:tc>
        <w:tc>
          <w:tcPr>
            <w:tcW w:w="5986" w:type="dxa"/>
            <w:gridSpan w:val="5"/>
            <w:tcBorders>
              <w:top w:val="single" w:sz="4" w:space="0" w:color="auto"/>
              <w:left w:val="nil"/>
              <w:right w:val="single" w:sz="4" w:space="0" w:color="auto"/>
            </w:tcBorders>
          </w:tcPr>
          <w:p w14:paraId="58706E62" w14:textId="77777777" w:rsidR="00575863" w:rsidRPr="001C653E" w:rsidRDefault="00575863" w:rsidP="000F2B2C">
            <w:pPr>
              <w:jc w:val="both"/>
              <w:rPr>
                <w:sz w:val="20"/>
                <w:szCs w:val="20"/>
                <w:cs/>
              </w:rPr>
            </w:pPr>
            <w:r w:rsidRPr="001C653E">
              <w:rPr>
                <w:rFonts w:hint="cs"/>
                <w:sz w:val="20"/>
                <w:szCs w:val="20"/>
                <w:cs/>
                <w:lang w:bidi="bn-BD"/>
              </w:rPr>
              <w:t>x)</w:t>
            </w:r>
            <w:r w:rsidRPr="001C653E">
              <w:rPr>
                <w:sz w:val="20"/>
                <w:szCs w:val="20"/>
              </w:rPr>
              <w:t>Anywhere else? (</w:t>
            </w:r>
            <w:r w:rsidRPr="001C653E">
              <w:rPr>
                <w:rFonts w:ascii="SutonnyMJ" w:hAnsi="SutonnyMJ" w:cs="ArhialkhanMJ"/>
                <w:sz w:val="20"/>
                <w:szCs w:val="20"/>
              </w:rPr>
              <w:t>Ab¨ †Kvb RvqMvq?)</w:t>
            </w:r>
            <w:r w:rsidRPr="001C653E">
              <w:rPr>
                <w:sz w:val="20"/>
                <w:szCs w:val="20"/>
              </w:rPr>
              <w:t xml:space="preserve"> Where? (</w:t>
            </w:r>
            <w:r w:rsidRPr="001C653E">
              <w:rPr>
                <w:rFonts w:ascii="SutonnyMJ" w:hAnsi="SutonnyMJ" w:cs="ArhialkhanMJ"/>
                <w:sz w:val="20"/>
                <w:szCs w:val="20"/>
              </w:rPr>
              <w:t>‡Kv_vq?)</w:t>
            </w:r>
          </w:p>
        </w:tc>
        <w:tc>
          <w:tcPr>
            <w:tcW w:w="990" w:type="dxa"/>
            <w:tcBorders>
              <w:top w:val="single" w:sz="4" w:space="0" w:color="auto"/>
              <w:left w:val="single" w:sz="4" w:space="0" w:color="auto"/>
              <w:bottom w:val="single" w:sz="4" w:space="0" w:color="auto"/>
              <w:right w:val="single" w:sz="4" w:space="0" w:color="auto"/>
            </w:tcBorders>
          </w:tcPr>
          <w:p w14:paraId="6C4795EB" w14:textId="77777777" w:rsidR="00575863" w:rsidRPr="001C653E" w:rsidRDefault="00575863" w:rsidP="000F2B2C">
            <w:pPr>
              <w:jc w:val="center"/>
              <w:rPr>
                <w:rFonts w:cs="Vrinda"/>
                <w:sz w:val="20"/>
                <w:szCs w:val="25"/>
                <w:cs/>
                <w:lang w:bidi="bn-BD"/>
              </w:rPr>
            </w:pPr>
            <w:r w:rsidRPr="001C653E">
              <w:rPr>
                <w:sz w:val="20"/>
                <w:szCs w:val="20"/>
              </w:rPr>
              <w:t>1</w:t>
            </w:r>
          </w:p>
          <w:p w14:paraId="114F3CEE" w14:textId="77777777" w:rsidR="00575863" w:rsidRPr="001C653E" w:rsidRDefault="00575863" w:rsidP="007167BF">
            <w:pPr>
              <w:rPr>
                <w:sz w:val="20"/>
                <w:szCs w:val="20"/>
              </w:rPr>
            </w:pPr>
          </w:p>
        </w:tc>
        <w:tc>
          <w:tcPr>
            <w:tcW w:w="900" w:type="dxa"/>
            <w:tcBorders>
              <w:top w:val="single" w:sz="4" w:space="0" w:color="auto"/>
              <w:left w:val="single" w:sz="4" w:space="0" w:color="auto"/>
              <w:bottom w:val="single" w:sz="4" w:space="0" w:color="auto"/>
              <w:right w:val="single" w:sz="4" w:space="0" w:color="auto"/>
            </w:tcBorders>
          </w:tcPr>
          <w:p w14:paraId="27E120F2" w14:textId="77777777" w:rsidR="00575863" w:rsidRPr="001C653E" w:rsidRDefault="00575863" w:rsidP="000F2B2C">
            <w:pPr>
              <w:jc w:val="center"/>
              <w:rPr>
                <w:rFonts w:cs="Vrinda"/>
                <w:sz w:val="20"/>
                <w:szCs w:val="25"/>
                <w:cs/>
                <w:lang w:bidi="bn-BD"/>
              </w:rPr>
            </w:pPr>
            <w:r w:rsidRPr="001C653E">
              <w:rPr>
                <w:sz w:val="20"/>
                <w:szCs w:val="20"/>
              </w:rPr>
              <w:t>2</w:t>
            </w:r>
          </w:p>
        </w:tc>
        <w:tc>
          <w:tcPr>
            <w:tcW w:w="1486" w:type="dxa"/>
            <w:tcBorders>
              <w:top w:val="single" w:sz="4" w:space="0" w:color="auto"/>
              <w:left w:val="single" w:sz="4" w:space="0" w:color="auto"/>
              <w:right w:val="nil"/>
            </w:tcBorders>
          </w:tcPr>
          <w:p w14:paraId="02B9BD62" w14:textId="77777777" w:rsidR="00575863" w:rsidRPr="001C653E" w:rsidRDefault="00575863" w:rsidP="00E90687">
            <w:pPr>
              <w:jc w:val="center"/>
              <w:rPr>
                <w:rFonts w:cs="Vrinda"/>
                <w:sz w:val="20"/>
                <w:szCs w:val="25"/>
                <w:cs/>
                <w:lang w:bidi="bn-BD"/>
              </w:rPr>
            </w:pPr>
            <w:r w:rsidRPr="001C653E">
              <w:rPr>
                <w:sz w:val="20"/>
                <w:szCs w:val="20"/>
              </w:rPr>
              <w:t>1</w:t>
            </w:r>
          </w:p>
        </w:tc>
        <w:tc>
          <w:tcPr>
            <w:tcW w:w="720" w:type="dxa"/>
            <w:tcBorders>
              <w:top w:val="single" w:sz="4" w:space="0" w:color="auto"/>
              <w:left w:val="single" w:sz="4" w:space="0" w:color="auto"/>
            </w:tcBorders>
          </w:tcPr>
          <w:p w14:paraId="2AA3076F" w14:textId="77777777" w:rsidR="00575863" w:rsidRPr="001C653E" w:rsidRDefault="00575863" w:rsidP="004966E9">
            <w:pPr>
              <w:jc w:val="center"/>
              <w:rPr>
                <w:rFonts w:cs="Vrinda"/>
                <w:sz w:val="20"/>
                <w:szCs w:val="20"/>
                <w:cs/>
                <w:lang w:bidi="bn-BD"/>
              </w:rPr>
            </w:pPr>
            <w:r w:rsidRPr="001C653E">
              <w:rPr>
                <w:sz w:val="20"/>
                <w:szCs w:val="20"/>
              </w:rPr>
              <w:t>2</w:t>
            </w:r>
          </w:p>
        </w:tc>
      </w:tr>
      <w:tr w:rsidR="00575863" w:rsidRPr="001C653E" w14:paraId="7304D285"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14:paraId="61A23E5B" w14:textId="77777777" w:rsidR="00575863" w:rsidRPr="001C653E" w:rsidRDefault="00575863" w:rsidP="007167BF">
            <w:pPr>
              <w:rPr>
                <w:b/>
                <w:sz w:val="20"/>
                <w:szCs w:val="20"/>
              </w:rPr>
            </w:pPr>
            <w:r w:rsidRPr="001C653E">
              <w:rPr>
                <w:b/>
                <w:sz w:val="20"/>
                <w:szCs w:val="20"/>
              </w:rPr>
              <w:t>CHECK</w:t>
            </w:r>
            <w:r w:rsidRPr="001C653E">
              <w:rPr>
                <w:rFonts w:hint="cs"/>
                <w:sz w:val="20"/>
                <w:szCs w:val="20"/>
                <w:cs/>
                <w:lang w:bidi="bn-BD"/>
              </w:rPr>
              <w:t>10</w:t>
            </w:r>
            <w:r w:rsidRPr="001C653E">
              <w:rPr>
                <w:sz w:val="20"/>
                <w:szCs w:val="20"/>
                <w:lang w:val="en-US" w:bidi="bn-BD"/>
              </w:rPr>
              <w:t>B</w:t>
            </w:r>
          </w:p>
          <w:p w14:paraId="283F23B8" w14:textId="77777777" w:rsidR="00575863" w:rsidRPr="001C653E" w:rsidRDefault="00575863" w:rsidP="00A33B3D">
            <w:pPr>
              <w:rPr>
                <w:i/>
                <w:sz w:val="20"/>
                <w:szCs w:val="20"/>
              </w:rPr>
            </w:pPr>
          </w:p>
        </w:tc>
        <w:tc>
          <w:tcPr>
            <w:tcW w:w="9362" w:type="dxa"/>
            <w:gridSpan w:val="8"/>
            <w:tcBorders>
              <w:left w:val="nil"/>
            </w:tcBorders>
          </w:tcPr>
          <w:p w14:paraId="194A0A96" w14:textId="77777777" w:rsidR="00575863" w:rsidRPr="001C653E" w:rsidRDefault="00575863" w:rsidP="007167BF">
            <w:pPr>
              <w:rPr>
                <w:b/>
                <w:sz w:val="20"/>
                <w:szCs w:val="20"/>
              </w:rPr>
            </w:pPr>
            <w:r w:rsidRPr="001C653E">
              <w:rPr>
                <w:b/>
                <w:sz w:val="20"/>
                <w:szCs w:val="20"/>
              </w:rPr>
              <w:t xml:space="preserve">AT LEAST ONE “1” CIRCLED IN FOR ANY Q. </w:t>
            </w:r>
            <w:r w:rsidRPr="001C653E">
              <w:rPr>
                <w:rFonts w:hint="cs"/>
                <w:sz w:val="20"/>
                <w:szCs w:val="20"/>
                <w:cs/>
                <w:lang w:bidi="bn-BD"/>
              </w:rPr>
              <w:t>10</w:t>
            </w:r>
            <w:r w:rsidRPr="001C653E">
              <w:rPr>
                <w:sz w:val="20"/>
                <w:szCs w:val="20"/>
                <w:cs/>
                <w:lang w:bidi="bn-BD"/>
              </w:rPr>
              <w:t>09</w:t>
            </w:r>
            <w:r w:rsidRPr="001C653E">
              <w:rPr>
                <w:sz w:val="20"/>
                <w:szCs w:val="20"/>
                <w:lang w:val="en-US" w:bidi="bn-BD"/>
              </w:rPr>
              <w:t>A</w:t>
            </w:r>
            <w:r w:rsidRPr="001C653E">
              <w:rPr>
                <w:b/>
                <w:sz w:val="20"/>
                <w:szCs w:val="20"/>
              </w:rPr>
              <w:t xml:space="preserve"> (AT LEAST ONE “1” CIRCLED IN COLUMN MARKED WITH *) ..............................................................................................1 </w:t>
            </w:r>
          </w:p>
          <w:p w14:paraId="4884CD92" w14:textId="77777777" w:rsidR="00575863" w:rsidRPr="001C653E" w:rsidRDefault="00575863" w:rsidP="007167BF">
            <w:pPr>
              <w:rPr>
                <w:b/>
                <w:sz w:val="20"/>
                <w:szCs w:val="20"/>
              </w:rPr>
            </w:pPr>
          </w:p>
          <w:p w14:paraId="29CF32E8" w14:textId="77777777" w:rsidR="00575863" w:rsidRPr="001C653E" w:rsidRDefault="00575863" w:rsidP="007167BF">
            <w:pPr>
              <w:rPr>
                <w:i/>
                <w:sz w:val="20"/>
                <w:szCs w:val="20"/>
              </w:rPr>
            </w:pPr>
            <w:r w:rsidRPr="001C653E">
              <w:rPr>
                <w:b/>
                <w:sz w:val="20"/>
                <w:szCs w:val="20"/>
              </w:rPr>
              <w:t xml:space="preserve">NO “1” CIRCLED IN FOR ANY Q. </w:t>
            </w:r>
            <w:r w:rsidRPr="001C653E">
              <w:rPr>
                <w:rFonts w:hint="cs"/>
                <w:sz w:val="20"/>
                <w:szCs w:val="20"/>
                <w:cs/>
                <w:lang w:bidi="bn-BD"/>
              </w:rPr>
              <w:t>10</w:t>
            </w:r>
            <w:r w:rsidRPr="001C653E">
              <w:rPr>
                <w:sz w:val="20"/>
                <w:szCs w:val="20"/>
                <w:cs/>
                <w:lang w:bidi="bn-BD"/>
              </w:rPr>
              <w:t>09</w:t>
            </w:r>
            <w:r w:rsidRPr="001C653E">
              <w:rPr>
                <w:sz w:val="20"/>
                <w:szCs w:val="20"/>
                <w:lang w:val="en-US" w:bidi="bn-BD"/>
              </w:rPr>
              <w:t>A</w:t>
            </w:r>
            <w:r w:rsidRPr="001C653E">
              <w:rPr>
                <w:b/>
                <w:sz w:val="20"/>
                <w:szCs w:val="20"/>
              </w:rPr>
              <w:t xml:space="preserve"> (ALL “2” IN COLUMN MARKED WITH **) .......2</w:t>
            </w:r>
          </w:p>
        </w:tc>
        <w:tc>
          <w:tcPr>
            <w:tcW w:w="720" w:type="dxa"/>
            <w:tcBorders>
              <w:left w:val="single" w:sz="6" w:space="0" w:color="auto"/>
            </w:tcBorders>
          </w:tcPr>
          <w:p w14:paraId="0CE0B218" w14:textId="77777777" w:rsidR="00575863" w:rsidRPr="001C653E" w:rsidRDefault="00575863" w:rsidP="007167BF">
            <w:pPr>
              <w:rPr>
                <w:b/>
                <w:sz w:val="20"/>
                <w:szCs w:val="20"/>
                <w:lang w:bidi="bn-BD"/>
              </w:rPr>
            </w:pPr>
          </w:p>
          <w:p w14:paraId="231D04F5" w14:textId="77777777" w:rsidR="00575863" w:rsidRPr="001C653E" w:rsidRDefault="00575863" w:rsidP="007167BF">
            <w:pPr>
              <w:rPr>
                <w:b/>
                <w:sz w:val="20"/>
                <w:szCs w:val="20"/>
                <w:lang w:bidi="bn-BD"/>
              </w:rPr>
            </w:pPr>
          </w:p>
          <w:p w14:paraId="2B53F45C" w14:textId="77777777" w:rsidR="00575863" w:rsidRPr="001C653E" w:rsidRDefault="00575863" w:rsidP="00795858">
            <w:pPr>
              <w:rPr>
                <w:b/>
                <w:sz w:val="20"/>
                <w:szCs w:val="20"/>
                <w:lang w:bidi="bn-BD"/>
              </w:rPr>
            </w:pPr>
          </w:p>
          <w:p w14:paraId="4ED24097" w14:textId="77777777" w:rsidR="00575863" w:rsidRPr="001C653E" w:rsidRDefault="00575863" w:rsidP="00795858">
            <w:pPr>
              <w:rPr>
                <w:b/>
                <w:sz w:val="20"/>
                <w:szCs w:val="20"/>
                <w:cs/>
                <w:lang w:bidi="bn-BD"/>
              </w:rPr>
            </w:pPr>
            <w:r w:rsidRPr="001C653E">
              <w:rPr>
                <w:b/>
                <w:sz w:val="20"/>
                <w:szCs w:val="20"/>
                <w:lang w:bidi="bn-BD"/>
              </w:rPr>
              <w:sym w:font="Symbol" w:char="F0DE"/>
            </w:r>
            <w:r w:rsidRPr="001C653E">
              <w:rPr>
                <w:b/>
                <w:sz w:val="20"/>
                <w:szCs w:val="20"/>
                <w:cs/>
                <w:lang w:bidi="bn-BD"/>
              </w:rPr>
              <w:t>101</w:t>
            </w:r>
            <w:r w:rsidRPr="001C653E">
              <w:rPr>
                <w:rFonts w:hint="cs"/>
                <w:b/>
                <w:sz w:val="20"/>
                <w:szCs w:val="20"/>
                <w:cs/>
                <w:lang w:bidi="bn-BD"/>
              </w:rPr>
              <w:t>1</w:t>
            </w:r>
          </w:p>
        </w:tc>
      </w:tr>
      <w:tr w:rsidR="00575863" w:rsidRPr="001C653E" w14:paraId="1D45CBA1"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918"/>
        </w:trPr>
        <w:tc>
          <w:tcPr>
            <w:tcW w:w="628" w:type="dxa"/>
            <w:tcBorders>
              <w:bottom w:val="nil"/>
              <w:right w:val="single" w:sz="12" w:space="0" w:color="auto"/>
            </w:tcBorders>
          </w:tcPr>
          <w:p w14:paraId="1B0D2736" w14:textId="77777777" w:rsidR="00575863" w:rsidRPr="001C653E" w:rsidRDefault="00575863" w:rsidP="006C3963">
            <w:pPr>
              <w:numPr>
                <w:ilvl w:val="0"/>
                <w:numId w:val="34"/>
              </w:numPr>
              <w:jc w:val="both"/>
              <w:rPr>
                <w:sz w:val="20"/>
                <w:szCs w:val="20"/>
              </w:rPr>
            </w:pPr>
          </w:p>
        </w:tc>
        <w:tc>
          <w:tcPr>
            <w:tcW w:w="4052" w:type="dxa"/>
            <w:gridSpan w:val="2"/>
            <w:tcBorders>
              <w:left w:val="nil"/>
            </w:tcBorders>
          </w:tcPr>
          <w:p w14:paraId="62A615DC" w14:textId="77777777" w:rsidR="00575863" w:rsidRPr="001C653E" w:rsidRDefault="00575863" w:rsidP="007167BF">
            <w:pPr>
              <w:jc w:val="both"/>
              <w:rPr>
                <w:sz w:val="20"/>
                <w:szCs w:val="20"/>
              </w:rPr>
            </w:pPr>
            <w:r w:rsidRPr="001C653E">
              <w:rPr>
                <w:sz w:val="20"/>
                <w:szCs w:val="20"/>
              </w:rPr>
              <w:t>What were the reasons that made you go for help?</w:t>
            </w:r>
          </w:p>
          <w:p w14:paraId="18A1918F" w14:textId="77777777" w:rsidR="00575863" w:rsidRPr="001C653E" w:rsidRDefault="00575863" w:rsidP="007167BF">
            <w:pPr>
              <w:rPr>
                <w:rFonts w:ascii="SutonnyMJ" w:hAnsi="SutonnyMJ"/>
                <w:sz w:val="20"/>
                <w:szCs w:val="20"/>
              </w:rPr>
            </w:pPr>
            <w:r w:rsidRPr="001C653E">
              <w:rPr>
                <w:rFonts w:ascii="SutonnyMJ" w:hAnsi="SutonnyMJ"/>
                <w:sz w:val="20"/>
                <w:szCs w:val="20"/>
              </w:rPr>
              <w:t>wK Kvi‡Y Avcwb Gme RvqMvq mvnvh¨ wb‡Z wM‡qwQ‡jb?</w:t>
            </w:r>
            <w:r w:rsidRPr="001C653E">
              <w:rPr>
                <w:rFonts w:ascii="SutonnyMJ" w:hAnsi="SutonnyMJ"/>
                <w:sz w:val="20"/>
                <w:szCs w:val="20"/>
              </w:rPr>
              <w:tab/>
            </w:r>
          </w:p>
          <w:p w14:paraId="0959DF5D" w14:textId="77777777" w:rsidR="00575863" w:rsidRPr="001C653E" w:rsidRDefault="00575863" w:rsidP="007167BF">
            <w:pPr>
              <w:jc w:val="both"/>
              <w:rPr>
                <w:sz w:val="20"/>
                <w:szCs w:val="20"/>
              </w:rPr>
            </w:pPr>
          </w:p>
          <w:p w14:paraId="57DAA00A" w14:textId="77777777" w:rsidR="00575863" w:rsidRPr="001C653E" w:rsidRDefault="00575863" w:rsidP="007167BF">
            <w:pPr>
              <w:jc w:val="both"/>
              <w:rPr>
                <w:sz w:val="20"/>
                <w:szCs w:val="20"/>
              </w:rPr>
            </w:pPr>
          </w:p>
          <w:p w14:paraId="793A94BE" w14:textId="77777777" w:rsidR="00575863" w:rsidRPr="001C653E" w:rsidRDefault="00575863" w:rsidP="007167BF">
            <w:pPr>
              <w:jc w:val="both"/>
              <w:rPr>
                <w:b/>
                <w:sz w:val="20"/>
                <w:szCs w:val="20"/>
              </w:rPr>
            </w:pPr>
            <w:r w:rsidRPr="001C653E">
              <w:rPr>
                <w:b/>
                <w:sz w:val="20"/>
                <w:szCs w:val="20"/>
              </w:rPr>
              <w:t xml:space="preserve">MARK ALL MENTIONED </w:t>
            </w:r>
          </w:p>
          <w:p w14:paraId="5769398E" w14:textId="77777777" w:rsidR="00575863" w:rsidRPr="001C653E" w:rsidRDefault="00575863" w:rsidP="007167BF">
            <w:pPr>
              <w:rPr>
                <w:rFonts w:ascii="SutonnyMJ" w:hAnsi="SutonnyMJ"/>
                <w:sz w:val="20"/>
                <w:szCs w:val="20"/>
              </w:rPr>
            </w:pPr>
          </w:p>
          <w:p w14:paraId="7AD1D23A" w14:textId="77777777" w:rsidR="00575863" w:rsidRPr="001C653E" w:rsidRDefault="00575863" w:rsidP="00F73C29">
            <w:pPr>
              <w:jc w:val="both"/>
              <w:rPr>
                <w:sz w:val="20"/>
                <w:szCs w:val="20"/>
              </w:rPr>
            </w:pPr>
            <w:r w:rsidRPr="001C653E">
              <w:rPr>
                <w:rFonts w:ascii="SutonnyMJ" w:hAnsi="SutonnyMJ"/>
                <w:i/>
                <w:sz w:val="20"/>
                <w:szCs w:val="20"/>
              </w:rPr>
              <w:t>cÖ‡hvR¨ me †KvW e„ËvwqZ Kiæb</w:t>
            </w:r>
            <w:r w:rsidRPr="001C653E">
              <w:rPr>
                <w:rFonts w:ascii="SutonnyMJ" w:hAnsi="SutonnyMJ"/>
                <w:b/>
                <w:i/>
                <w:sz w:val="20"/>
                <w:szCs w:val="20"/>
              </w:rPr>
              <w:t xml:space="preserve"> </w:t>
            </w:r>
          </w:p>
        </w:tc>
        <w:tc>
          <w:tcPr>
            <w:tcW w:w="5310" w:type="dxa"/>
            <w:gridSpan w:val="6"/>
            <w:tcBorders>
              <w:right w:val="nil"/>
            </w:tcBorders>
          </w:tcPr>
          <w:p w14:paraId="5E7AEC83" w14:textId="77777777" w:rsidR="00575863" w:rsidRPr="001C653E" w:rsidRDefault="00575863" w:rsidP="00877E64">
            <w:pPr>
              <w:tabs>
                <w:tab w:val="right" w:leader="dot" w:pos="5103"/>
              </w:tabs>
              <w:rPr>
                <w:sz w:val="20"/>
                <w:szCs w:val="20"/>
              </w:rPr>
            </w:pPr>
            <w:r w:rsidRPr="001C653E">
              <w:rPr>
                <w:sz w:val="20"/>
                <w:szCs w:val="20"/>
              </w:rPr>
              <w:t>ENCOURAGED BY FRIENDS/FAMILY(</w:t>
            </w:r>
            <w:r w:rsidRPr="001C653E">
              <w:rPr>
                <w:rFonts w:ascii="SutonnyMJ" w:hAnsi="SutonnyMJ"/>
                <w:sz w:val="20"/>
                <w:szCs w:val="20"/>
              </w:rPr>
              <w:t>eÜzz-evÜe/cwievi Drmvn †`qvq</w:t>
            </w:r>
            <w:r w:rsidRPr="001C653E">
              <w:rPr>
                <w:sz w:val="20"/>
                <w:szCs w:val="20"/>
              </w:rPr>
              <w:t>)</w:t>
            </w:r>
            <w:r w:rsidRPr="001C653E">
              <w:rPr>
                <w:sz w:val="20"/>
                <w:szCs w:val="20"/>
              </w:rPr>
              <w:tab/>
              <w:t>A</w:t>
            </w:r>
          </w:p>
          <w:p w14:paraId="2CD037BB" w14:textId="77777777" w:rsidR="00575863" w:rsidRPr="001C653E" w:rsidRDefault="00575863" w:rsidP="00877E64">
            <w:pPr>
              <w:tabs>
                <w:tab w:val="right" w:leader="dot" w:pos="5103"/>
              </w:tabs>
              <w:rPr>
                <w:sz w:val="20"/>
                <w:szCs w:val="20"/>
              </w:rPr>
            </w:pPr>
            <w:r w:rsidRPr="001C653E">
              <w:rPr>
                <w:sz w:val="20"/>
                <w:szCs w:val="20"/>
              </w:rPr>
              <w:t>COULD NOT ENDURE MORE(</w:t>
            </w:r>
            <w:r w:rsidRPr="001C653E">
              <w:rPr>
                <w:rFonts w:ascii="SutonnyMJ" w:hAnsi="SutonnyMJ"/>
                <w:sz w:val="20"/>
                <w:szCs w:val="20"/>
              </w:rPr>
              <w:t>Avi mn¨ Kiv hvw”Qj</w:t>
            </w:r>
            <w:r w:rsidRPr="001C653E">
              <w:rPr>
                <w:rFonts w:ascii="SutonnyMJ" w:hAnsi="SutonnyMJ"/>
              </w:rPr>
              <w:t xml:space="preserve"> </w:t>
            </w:r>
            <w:r w:rsidRPr="001C653E">
              <w:rPr>
                <w:rFonts w:ascii="SutonnyMJ" w:hAnsi="SutonnyMJ"/>
                <w:sz w:val="20"/>
                <w:szCs w:val="20"/>
              </w:rPr>
              <w:t>bv</w:t>
            </w:r>
            <w:r w:rsidRPr="001C653E">
              <w:rPr>
                <w:sz w:val="20"/>
                <w:szCs w:val="20"/>
              </w:rPr>
              <w:t>)</w:t>
            </w:r>
            <w:r w:rsidRPr="001C653E">
              <w:rPr>
                <w:sz w:val="20"/>
                <w:szCs w:val="20"/>
              </w:rPr>
              <w:tab/>
              <w:t>B</w:t>
            </w:r>
          </w:p>
          <w:p w14:paraId="4AF6C81D" w14:textId="77777777" w:rsidR="00575863" w:rsidRPr="001C653E" w:rsidRDefault="00575863" w:rsidP="00877E64">
            <w:pPr>
              <w:tabs>
                <w:tab w:val="right" w:leader="dot" w:pos="5103"/>
              </w:tabs>
              <w:rPr>
                <w:sz w:val="20"/>
                <w:szCs w:val="20"/>
              </w:rPr>
            </w:pPr>
            <w:r w:rsidRPr="001C653E">
              <w:rPr>
                <w:sz w:val="20"/>
                <w:szCs w:val="20"/>
              </w:rPr>
              <w:t>BADLY INJURED(</w:t>
            </w:r>
            <w:r w:rsidRPr="001C653E">
              <w:rPr>
                <w:rFonts w:ascii="SutonnyMJ" w:hAnsi="SutonnyMJ"/>
                <w:sz w:val="20"/>
                <w:szCs w:val="20"/>
              </w:rPr>
              <w:t>gvivZ¥Kfv‡e</w:t>
            </w:r>
            <w:r w:rsidRPr="001C653E">
              <w:rPr>
                <w:rFonts w:ascii="SutonnyMJ" w:hAnsi="SutonnyMJ"/>
              </w:rPr>
              <w:t xml:space="preserve"> </w:t>
            </w:r>
            <w:r w:rsidRPr="001C653E">
              <w:rPr>
                <w:rFonts w:ascii="SutonnyMJ" w:hAnsi="SutonnyMJ"/>
                <w:sz w:val="20"/>
                <w:szCs w:val="20"/>
              </w:rPr>
              <w:t>AvnZ nIqvq</w:t>
            </w:r>
            <w:r w:rsidRPr="001C653E">
              <w:rPr>
                <w:sz w:val="20"/>
                <w:szCs w:val="20"/>
              </w:rPr>
              <w:t>)</w:t>
            </w:r>
            <w:r w:rsidRPr="001C653E">
              <w:rPr>
                <w:sz w:val="20"/>
                <w:szCs w:val="20"/>
              </w:rPr>
              <w:tab/>
              <w:t>C</w:t>
            </w:r>
          </w:p>
          <w:p w14:paraId="7867EFCD" w14:textId="77777777"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TRIED TO KILL HER(</w:t>
            </w:r>
            <w:r w:rsidRPr="001C653E">
              <w:rPr>
                <w:rFonts w:ascii="SutonnyMJ" w:hAnsi="SutonnyMJ"/>
                <w:sz w:val="20"/>
                <w:szCs w:val="20"/>
              </w:rPr>
              <w:t>¯^vgx Ly‡bi ûgwK w`‡q‡Q ev Lyb Kivi †Póv K‡i‡Q</w:t>
            </w:r>
            <w:r w:rsidRPr="001C653E">
              <w:rPr>
                <w:sz w:val="20"/>
                <w:szCs w:val="20"/>
              </w:rPr>
              <w:t>)</w:t>
            </w:r>
            <w:r w:rsidRPr="001C653E">
              <w:rPr>
                <w:sz w:val="20"/>
                <w:szCs w:val="20"/>
              </w:rPr>
              <w:tab/>
              <w:t>D</w:t>
            </w:r>
          </w:p>
          <w:p w14:paraId="4667818F" w14:textId="77777777"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HIT CHILDREN(</w:t>
            </w:r>
            <w:r w:rsidRPr="001C653E">
              <w:rPr>
                <w:rFonts w:ascii="SutonnyMJ" w:hAnsi="SutonnyMJ"/>
                <w:sz w:val="20"/>
                <w:szCs w:val="20"/>
              </w:rPr>
              <w:t>¯^vgx ev”Pv‡`i gvievi ûgwK w`‡q‡Q ev †g‡i‡Q</w:t>
            </w:r>
            <w:r w:rsidRPr="001C653E">
              <w:rPr>
                <w:sz w:val="20"/>
                <w:szCs w:val="20"/>
              </w:rPr>
              <w:t>)</w:t>
            </w:r>
            <w:r w:rsidRPr="001C653E">
              <w:rPr>
                <w:sz w:val="20"/>
                <w:szCs w:val="20"/>
              </w:rPr>
              <w:tab/>
              <w:t>E</w:t>
            </w:r>
          </w:p>
          <w:p w14:paraId="0BE22EFB" w14:textId="77777777" w:rsidR="00575863" w:rsidRPr="001C653E" w:rsidRDefault="00575863" w:rsidP="00877E64">
            <w:pPr>
              <w:tabs>
                <w:tab w:val="right" w:leader="dot" w:pos="5103"/>
              </w:tabs>
              <w:rPr>
                <w:sz w:val="20"/>
                <w:szCs w:val="20"/>
              </w:rPr>
            </w:pPr>
            <w:r w:rsidRPr="001C653E">
              <w:rPr>
                <w:sz w:val="20"/>
                <w:szCs w:val="20"/>
              </w:rPr>
              <w:t>SAW THAT CHILDREN SUFFERING(</w:t>
            </w:r>
            <w:r w:rsidRPr="001C653E">
              <w:rPr>
                <w:rFonts w:ascii="SutonnyMJ" w:hAnsi="SutonnyMJ"/>
                <w:sz w:val="20"/>
                <w:szCs w:val="20"/>
              </w:rPr>
              <w:t>ev”Pv‡`i Kó †`‡L</w:t>
            </w:r>
            <w:r w:rsidRPr="001C653E">
              <w:rPr>
                <w:sz w:val="20"/>
                <w:szCs w:val="20"/>
              </w:rPr>
              <w:t>)</w:t>
            </w:r>
            <w:r w:rsidRPr="001C653E">
              <w:rPr>
                <w:sz w:val="20"/>
                <w:szCs w:val="20"/>
              </w:rPr>
              <w:tab/>
              <w:t>F</w:t>
            </w:r>
          </w:p>
          <w:p w14:paraId="7F311976" w14:textId="77777777" w:rsidR="00575863" w:rsidRPr="001C653E" w:rsidRDefault="00575863" w:rsidP="00877E64">
            <w:pPr>
              <w:tabs>
                <w:tab w:val="right" w:leader="dot" w:pos="5103"/>
              </w:tabs>
              <w:rPr>
                <w:sz w:val="20"/>
                <w:szCs w:val="20"/>
              </w:rPr>
            </w:pPr>
            <w:r w:rsidRPr="001C653E">
              <w:rPr>
                <w:sz w:val="20"/>
                <w:szCs w:val="20"/>
              </w:rPr>
              <w:t>THROWN OUT OF THE HOME(</w:t>
            </w:r>
            <w:r w:rsidRPr="001C653E">
              <w:rPr>
                <w:rFonts w:ascii="SutonnyMJ" w:hAnsi="SutonnyMJ"/>
                <w:sz w:val="20"/>
                <w:szCs w:val="20"/>
              </w:rPr>
              <w:t>evox †_‡K Zvwo‡q †`Iqvq</w:t>
            </w:r>
            <w:r w:rsidRPr="001C653E">
              <w:rPr>
                <w:sz w:val="20"/>
                <w:szCs w:val="20"/>
              </w:rPr>
              <w:t>)</w:t>
            </w:r>
            <w:r w:rsidRPr="001C653E">
              <w:rPr>
                <w:sz w:val="20"/>
                <w:szCs w:val="20"/>
              </w:rPr>
              <w:tab/>
              <w:t>G</w:t>
            </w:r>
          </w:p>
          <w:p w14:paraId="19AAD29C" w14:textId="77777777" w:rsidR="00575863" w:rsidRPr="001C653E" w:rsidRDefault="00575863" w:rsidP="00877E64">
            <w:pPr>
              <w:tabs>
                <w:tab w:val="left" w:leader="hyphen" w:pos="3852"/>
              </w:tabs>
              <w:ind w:right="72"/>
              <w:rPr>
                <w:rFonts w:ascii="SutonnyMJ" w:hAnsi="SutonnyMJ"/>
                <w:sz w:val="20"/>
                <w:szCs w:val="20"/>
              </w:rPr>
            </w:pPr>
            <w:r w:rsidRPr="001C653E">
              <w:rPr>
                <w:sz w:val="20"/>
                <w:szCs w:val="20"/>
              </w:rPr>
              <w:t>AFRAID SHE WOULD KILL HIM(</w:t>
            </w:r>
          </w:p>
          <w:p w14:paraId="495E5F32" w14:textId="77777777" w:rsidR="00575863" w:rsidRPr="001C653E" w:rsidRDefault="00575863" w:rsidP="00877E64">
            <w:pPr>
              <w:tabs>
                <w:tab w:val="right" w:leader="dot" w:pos="5103"/>
              </w:tabs>
              <w:rPr>
                <w:sz w:val="20"/>
                <w:szCs w:val="20"/>
              </w:rPr>
            </w:pPr>
            <w:r w:rsidRPr="001C653E">
              <w:rPr>
                <w:rFonts w:ascii="SutonnyMJ" w:hAnsi="SutonnyMJ"/>
                <w:sz w:val="20"/>
                <w:szCs w:val="20"/>
              </w:rPr>
              <w:t>¯^vgx‡K Lyb K‡i †dj‡Z cv‡ib GB f‡q</w:t>
            </w:r>
            <w:r w:rsidRPr="001C653E">
              <w:rPr>
                <w:sz w:val="20"/>
                <w:szCs w:val="20"/>
              </w:rPr>
              <w:t>)</w:t>
            </w:r>
            <w:r w:rsidRPr="001C653E">
              <w:rPr>
                <w:sz w:val="20"/>
                <w:szCs w:val="20"/>
              </w:rPr>
              <w:tab/>
              <w:t>H</w:t>
            </w:r>
          </w:p>
          <w:p w14:paraId="4476E7AB" w14:textId="77777777" w:rsidR="00575863" w:rsidRPr="001C653E" w:rsidRDefault="00575863" w:rsidP="00877E64">
            <w:pPr>
              <w:tabs>
                <w:tab w:val="right" w:leader="dot" w:pos="510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___________________ X</w:t>
            </w:r>
          </w:p>
          <w:p w14:paraId="20A2512E" w14:textId="77777777" w:rsidR="00575863" w:rsidRPr="001C653E" w:rsidRDefault="00575863" w:rsidP="007167BF">
            <w:pPr>
              <w:tabs>
                <w:tab w:val="right" w:leader="dot" w:pos="5103"/>
              </w:tabs>
              <w:rPr>
                <w:sz w:val="20"/>
                <w:szCs w:val="20"/>
              </w:rPr>
            </w:pPr>
          </w:p>
        </w:tc>
        <w:tc>
          <w:tcPr>
            <w:tcW w:w="720" w:type="dxa"/>
            <w:tcBorders>
              <w:left w:val="single" w:sz="6" w:space="0" w:color="auto"/>
            </w:tcBorders>
          </w:tcPr>
          <w:p w14:paraId="0E11252F" w14:textId="77777777" w:rsidR="00575863" w:rsidRPr="001C653E" w:rsidRDefault="00575863" w:rsidP="007167BF">
            <w:pPr>
              <w:jc w:val="both"/>
              <w:rPr>
                <w:sz w:val="20"/>
                <w:szCs w:val="20"/>
              </w:rPr>
            </w:pPr>
          </w:p>
          <w:p w14:paraId="42CC3CE3" w14:textId="77777777" w:rsidR="00575863" w:rsidRPr="001C653E" w:rsidRDefault="00575863" w:rsidP="007167BF">
            <w:pPr>
              <w:jc w:val="both"/>
              <w:rPr>
                <w:sz w:val="20"/>
                <w:szCs w:val="20"/>
              </w:rPr>
            </w:pPr>
          </w:p>
          <w:p w14:paraId="3048AEE0" w14:textId="77777777" w:rsidR="00575863" w:rsidRPr="001C653E" w:rsidRDefault="00575863" w:rsidP="007167BF">
            <w:pPr>
              <w:jc w:val="both"/>
              <w:rPr>
                <w:sz w:val="20"/>
                <w:szCs w:val="20"/>
              </w:rPr>
            </w:pPr>
          </w:p>
          <w:p w14:paraId="6F699C1E" w14:textId="77777777" w:rsidR="00575863" w:rsidRPr="001C653E" w:rsidRDefault="00575863" w:rsidP="007167BF">
            <w:pPr>
              <w:rPr>
                <w:rFonts w:cs="Vrinda"/>
                <w:b/>
                <w:sz w:val="20"/>
                <w:szCs w:val="20"/>
                <w:lang w:val="en-US" w:bidi="bn-BD"/>
              </w:rPr>
            </w:pPr>
            <w:r w:rsidRPr="001C653E">
              <w:rPr>
                <w:b/>
                <w:sz w:val="20"/>
                <w:szCs w:val="20"/>
              </w:rPr>
              <w:t xml:space="preserve">FOR ALL OPTIONS GO TO </w:t>
            </w:r>
            <w:r w:rsidRPr="001C653E">
              <w:rPr>
                <w:b/>
                <w:sz w:val="20"/>
                <w:szCs w:val="20"/>
                <w:cs/>
                <w:lang w:bidi="bn-BD"/>
              </w:rPr>
              <w:t>1012</w:t>
            </w:r>
          </w:p>
          <w:p w14:paraId="41971572" w14:textId="77777777" w:rsidR="00575863" w:rsidRPr="001C653E" w:rsidRDefault="00575863" w:rsidP="005118A3">
            <w:pPr>
              <w:tabs>
                <w:tab w:val="right" w:leader="dot" w:pos="5103"/>
              </w:tabs>
              <w:jc w:val="both"/>
              <w:rPr>
                <w:rFonts w:ascii="SutonnyMJ" w:hAnsi="SutonnyMJ" w:cs="Vrinda"/>
                <w:sz w:val="20"/>
                <w:szCs w:val="20"/>
                <w:cs/>
                <w:lang w:bidi="bn-BD"/>
              </w:rPr>
            </w:pPr>
            <w:r w:rsidRPr="001C653E">
              <w:rPr>
                <w:rFonts w:ascii="SutonnyMJ" w:hAnsi="SutonnyMJ"/>
                <w:sz w:val="20"/>
                <w:szCs w:val="20"/>
              </w:rPr>
              <w:t>†h †Kvb DË‡ii Rb¨</w:t>
            </w:r>
          </w:p>
          <w:p w14:paraId="5C1E9BA4" w14:textId="77777777" w:rsidR="00575863" w:rsidRPr="001C653E" w:rsidRDefault="00575863" w:rsidP="007C0185">
            <w:pPr>
              <w:tabs>
                <w:tab w:val="right" w:leader="dot" w:pos="5103"/>
              </w:tabs>
              <w:jc w:val="both"/>
              <w:rPr>
                <w:rFonts w:cs="Vrinda"/>
                <w:b/>
                <w:sz w:val="20"/>
                <w:szCs w:val="20"/>
                <w:cs/>
                <w:lang w:bidi="bn-BD"/>
              </w:rPr>
            </w:pPr>
            <w:r w:rsidRPr="001C653E">
              <w:rPr>
                <w:b/>
                <w:sz w:val="20"/>
                <w:szCs w:val="20"/>
                <w:cs/>
                <w:lang w:bidi="bn-BD"/>
              </w:rPr>
              <w:t>1012</w:t>
            </w:r>
            <w:r w:rsidRPr="001C653E">
              <w:rPr>
                <w:rFonts w:cs="Vrinda" w:hint="cs"/>
                <w:b/>
                <w:sz w:val="20"/>
                <w:szCs w:val="20"/>
                <w:cs/>
                <w:lang w:bidi="bn-BD"/>
              </w:rPr>
              <w:t xml:space="preserve"> </w:t>
            </w:r>
            <w:r w:rsidRPr="001C653E">
              <w:rPr>
                <w:rFonts w:ascii="SutonnyMJ" w:hAnsi="SutonnyMJ"/>
                <w:sz w:val="20"/>
                <w:szCs w:val="20"/>
              </w:rPr>
              <w:t>G hvb</w:t>
            </w:r>
            <w:r w:rsidRPr="001C653E">
              <w:rPr>
                <w:rFonts w:cs="Vrinda"/>
                <w:b/>
                <w:sz w:val="20"/>
                <w:szCs w:val="20"/>
                <w:lang w:bidi="bn-BD"/>
              </w:rPr>
              <w:t xml:space="preserve">  </w:t>
            </w:r>
          </w:p>
        </w:tc>
      </w:tr>
      <w:tr w:rsidR="00575863" w:rsidRPr="001C653E" w14:paraId="51B665E2"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538"/>
        </w:trPr>
        <w:tc>
          <w:tcPr>
            <w:tcW w:w="628" w:type="dxa"/>
            <w:tcBorders>
              <w:bottom w:val="single" w:sz="6" w:space="0" w:color="auto"/>
              <w:right w:val="single" w:sz="12" w:space="0" w:color="auto"/>
            </w:tcBorders>
          </w:tcPr>
          <w:p w14:paraId="19A1AC4B" w14:textId="77777777" w:rsidR="00575863" w:rsidRPr="001C653E" w:rsidRDefault="00575863" w:rsidP="006C3963">
            <w:pPr>
              <w:numPr>
                <w:ilvl w:val="0"/>
                <w:numId w:val="34"/>
              </w:numPr>
              <w:jc w:val="both"/>
              <w:rPr>
                <w:sz w:val="20"/>
                <w:szCs w:val="20"/>
              </w:rPr>
            </w:pPr>
          </w:p>
        </w:tc>
        <w:tc>
          <w:tcPr>
            <w:tcW w:w="3872" w:type="dxa"/>
            <w:tcBorders>
              <w:left w:val="nil"/>
            </w:tcBorders>
          </w:tcPr>
          <w:p w14:paraId="6A5B73B0" w14:textId="77777777" w:rsidR="00575863" w:rsidRPr="001C653E" w:rsidRDefault="00575863" w:rsidP="007167BF">
            <w:pPr>
              <w:jc w:val="both"/>
              <w:rPr>
                <w:sz w:val="20"/>
                <w:szCs w:val="20"/>
              </w:rPr>
            </w:pPr>
            <w:r w:rsidRPr="001C653E">
              <w:rPr>
                <w:sz w:val="20"/>
                <w:szCs w:val="20"/>
              </w:rPr>
              <w:t>What were the reasons that you did not go to any of these?</w:t>
            </w:r>
          </w:p>
          <w:p w14:paraId="51721ADA" w14:textId="77777777" w:rsidR="00575863" w:rsidRPr="001C653E" w:rsidRDefault="00575863" w:rsidP="007167BF">
            <w:pPr>
              <w:rPr>
                <w:rFonts w:ascii="SutonnyMJ" w:hAnsi="SutonnyMJ"/>
                <w:sz w:val="20"/>
                <w:szCs w:val="20"/>
              </w:rPr>
            </w:pPr>
            <w:r w:rsidRPr="001C653E">
              <w:rPr>
                <w:rFonts w:ascii="SutonnyMJ" w:hAnsi="SutonnyMJ"/>
                <w:sz w:val="20"/>
                <w:szCs w:val="20"/>
              </w:rPr>
              <w:t xml:space="preserve">†Kb Avcwb Kv‡iv Kv‡Q mvnvh¨ PvB‡Z hvb wb? </w:t>
            </w:r>
          </w:p>
          <w:p w14:paraId="217CF6F6" w14:textId="77777777" w:rsidR="00575863" w:rsidRPr="001C653E" w:rsidRDefault="00575863" w:rsidP="007167BF">
            <w:pPr>
              <w:jc w:val="both"/>
              <w:rPr>
                <w:sz w:val="20"/>
                <w:szCs w:val="20"/>
              </w:rPr>
            </w:pPr>
          </w:p>
          <w:p w14:paraId="521B0612" w14:textId="77777777" w:rsidR="00575863" w:rsidRPr="001C653E" w:rsidRDefault="00575863" w:rsidP="007167BF">
            <w:pPr>
              <w:jc w:val="both"/>
              <w:rPr>
                <w:sz w:val="20"/>
                <w:szCs w:val="20"/>
              </w:rPr>
            </w:pPr>
            <w:r w:rsidRPr="001C653E">
              <w:rPr>
                <w:sz w:val="20"/>
                <w:szCs w:val="20"/>
              </w:rPr>
              <w:t>MARK ALL MENTIONED</w:t>
            </w:r>
          </w:p>
          <w:p w14:paraId="71C4BE0C" w14:textId="77777777" w:rsidR="00575863" w:rsidRPr="001C653E" w:rsidRDefault="00575863" w:rsidP="007167BF">
            <w:pPr>
              <w:jc w:val="both"/>
              <w:rPr>
                <w:sz w:val="20"/>
                <w:szCs w:val="20"/>
              </w:rPr>
            </w:pPr>
          </w:p>
          <w:p w14:paraId="23BBC693" w14:textId="77777777" w:rsidR="00575863" w:rsidRPr="001C653E" w:rsidRDefault="00575863" w:rsidP="007167BF">
            <w:pPr>
              <w:jc w:val="both"/>
              <w:rPr>
                <w:sz w:val="20"/>
                <w:szCs w:val="20"/>
              </w:rPr>
            </w:pPr>
          </w:p>
          <w:p w14:paraId="75BDC4C0" w14:textId="77777777" w:rsidR="00575863" w:rsidRPr="001C653E" w:rsidRDefault="00575863" w:rsidP="00806F21">
            <w:pPr>
              <w:pStyle w:val="CommentText"/>
            </w:pPr>
            <w:r w:rsidRPr="001C653E">
              <w:rPr>
                <w:rFonts w:ascii="SutonnyMJ" w:hAnsi="SutonnyMJ"/>
                <w:b/>
                <w:i/>
              </w:rPr>
              <w:t>cÖ‡hvR¨ me †Kv‡W `vM w`b</w:t>
            </w:r>
          </w:p>
          <w:p w14:paraId="0C31E14E" w14:textId="77777777" w:rsidR="00575863" w:rsidRPr="001C653E" w:rsidRDefault="00575863" w:rsidP="007167BF">
            <w:pPr>
              <w:jc w:val="both"/>
              <w:rPr>
                <w:sz w:val="20"/>
                <w:szCs w:val="20"/>
              </w:rPr>
            </w:pPr>
          </w:p>
        </w:tc>
        <w:tc>
          <w:tcPr>
            <w:tcW w:w="5490" w:type="dxa"/>
            <w:gridSpan w:val="7"/>
            <w:tcBorders>
              <w:right w:val="nil"/>
            </w:tcBorders>
          </w:tcPr>
          <w:p w14:paraId="709D2202" w14:textId="77777777" w:rsidR="00575863" w:rsidRPr="001C653E" w:rsidRDefault="00575863" w:rsidP="00877E64">
            <w:pPr>
              <w:pStyle w:val="BodyText"/>
              <w:tabs>
                <w:tab w:val="left" w:pos="360"/>
                <w:tab w:val="right" w:leader="dot" w:pos="5103"/>
              </w:tabs>
              <w:rPr>
                <w:b w:val="0"/>
                <w:sz w:val="20"/>
                <w:szCs w:val="20"/>
              </w:rPr>
            </w:pPr>
            <w:r w:rsidRPr="001C653E">
              <w:rPr>
                <w:b w:val="0"/>
                <w:sz w:val="20"/>
                <w:szCs w:val="20"/>
              </w:rPr>
              <w:t>DON’T KNOW/NO ANSWER(</w:t>
            </w:r>
            <w:r w:rsidRPr="001C653E">
              <w:rPr>
                <w:rFonts w:ascii="SutonnyMJ" w:hAnsi="SutonnyMJ" w:cs="SutonnyMJ"/>
                <w:b w:val="0"/>
                <w:sz w:val="20"/>
                <w:szCs w:val="20"/>
              </w:rPr>
              <w:t>†Kvb D</w:t>
            </w:r>
            <w:r w:rsidRPr="001C653E">
              <w:rPr>
                <w:rFonts w:ascii="SutonnyMJ" w:hAnsi="SutonnyMJ"/>
                <w:b w:val="0"/>
                <w:sz w:val="20"/>
                <w:szCs w:val="20"/>
              </w:rPr>
              <w:t>Ëi †bB</w:t>
            </w:r>
            <w:r w:rsidRPr="001C653E">
              <w:rPr>
                <w:b w:val="0"/>
                <w:sz w:val="20"/>
                <w:szCs w:val="20"/>
              </w:rPr>
              <w:t>)</w:t>
            </w:r>
            <w:r w:rsidRPr="001C653E">
              <w:rPr>
                <w:b w:val="0"/>
                <w:sz w:val="20"/>
                <w:szCs w:val="20"/>
              </w:rPr>
              <w:tab/>
              <w:t>A</w:t>
            </w:r>
          </w:p>
          <w:p w14:paraId="572E9B2A" w14:textId="77777777" w:rsidR="00575863" w:rsidRPr="001C653E" w:rsidRDefault="00575863" w:rsidP="00877E64">
            <w:pPr>
              <w:pStyle w:val="BodyText"/>
              <w:tabs>
                <w:tab w:val="left" w:pos="360"/>
                <w:tab w:val="right" w:leader="dot" w:pos="5103"/>
              </w:tabs>
              <w:rPr>
                <w:b w:val="0"/>
                <w:sz w:val="20"/>
                <w:szCs w:val="20"/>
              </w:rPr>
            </w:pPr>
            <w:r w:rsidRPr="001C653E">
              <w:rPr>
                <w:b w:val="0"/>
                <w:sz w:val="20"/>
                <w:szCs w:val="20"/>
              </w:rPr>
              <w:t>FEAR OF THREATS/CONSEQUENCES/</w:t>
            </w:r>
          </w:p>
          <w:p w14:paraId="32037E97" w14:textId="77777777" w:rsidR="00575863" w:rsidRPr="001C653E" w:rsidRDefault="00575863" w:rsidP="00877E64">
            <w:pPr>
              <w:tabs>
                <w:tab w:val="left" w:leader="hyphen" w:pos="3582"/>
              </w:tabs>
              <w:rPr>
                <w:rFonts w:ascii="SutonnyMJ" w:hAnsi="SutonnyMJ"/>
                <w:sz w:val="20"/>
                <w:szCs w:val="20"/>
              </w:rPr>
            </w:pPr>
            <w:r w:rsidRPr="001C653E">
              <w:rPr>
                <w:sz w:val="20"/>
                <w:szCs w:val="20"/>
              </w:rPr>
              <w:t>MORE VIOLENCE</w:t>
            </w:r>
            <w:r w:rsidRPr="001C653E">
              <w:rPr>
                <w:b/>
                <w:sz w:val="20"/>
                <w:szCs w:val="20"/>
              </w:rPr>
              <w:t>(</w:t>
            </w:r>
            <w:r w:rsidRPr="001C653E">
              <w:rPr>
                <w:rFonts w:ascii="SutonnyMJ" w:hAnsi="SutonnyMJ"/>
                <w:sz w:val="20"/>
                <w:szCs w:val="20"/>
              </w:rPr>
              <w:t>ûgwKi f‡q, Ab¨vb¨ ¶wZi K_v †f‡e,</w:t>
            </w:r>
          </w:p>
          <w:p w14:paraId="4B1C22A6" w14:textId="77777777" w:rsidR="00575863" w:rsidRPr="001C653E" w:rsidRDefault="00575863" w:rsidP="00877E64">
            <w:pPr>
              <w:pStyle w:val="BodyText"/>
              <w:tabs>
                <w:tab w:val="left" w:pos="360"/>
                <w:tab w:val="right" w:leader="dot" w:pos="5103"/>
              </w:tabs>
              <w:rPr>
                <w:b w:val="0"/>
                <w:sz w:val="20"/>
                <w:szCs w:val="20"/>
              </w:rPr>
            </w:pPr>
            <w:r w:rsidRPr="001C653E">
              <w:rPr>
                <w:rFonts w:ascii="SutonnyMJ" w:hAnsi="SutonnyMJ"/>
                <w:b w:val="0"/>
                <w:sz w:val="20"/>
                <w:szCs w:val="20"/>
              </w:rPr>
              <w:t>AZ¨vPvi †e‡o hvIqvi f‡q</w:t>
            </w:r>
            <w:r w:rsidRPr="001C653E">
              <w:rPr>
                <w:b w:val="0"/>
                <w:sz w:val="20"/>
                <w:szCs w:val="20"/>
              </w:rPr>
              <w:t>)</w:t>
            </w:r>
            <w:r w:rsidRPr="001C653E">
              <w:rPr>
                <w:b w:val="0"/>
                <w:sz w:val="20"/>
                <w:szCs w:val="20"/>
              </w:rPr>
              <w:tab/>
              <w:t>B</w:t>
            </w:r>
          </w:p>
          <w:p w14:paraId="116A1233" w14:textId="77777777" w:rsidR="00575863" w:rsidRPr="001C653E" w:rsidRDefault="00575863" w:rsidP="00877E64">
            <w:pPr>
              <w:tabs>
                <w:tab w:val="left" w:pos="360"/>
                <w:tab w:val="right" w:leader="dot" w:pos="5103"/>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C</w:t>
            </w:r>
          </w:p>
          <w:p w14:paraId="2D48E47A" w14:textId="77777777" w:rsidR="00575863" w:rsidRPr="001C653E" w:rsidRDefault="00575863" w:rsidP="00877E64">
            <w:pPr>
              <w:tabs>
                <w:tab w:val="left" w:leader="hyphen" w:pos="3582"/>
              </w:tabs>
              <w:rPr>
                <w:b/>
                <w:sz w:val="20"/>
                <w:szCs w:val="20"/>
              </w:rPr>
            </w:pPr>
            <w:r w:rsidRPr="001C653E">
              <w:rPr>
                <w:sz w:val="20"/>
                <w:szCs w:val="20"/>
              </w:rPr>
              <w:t>EMBARRASSED/ASHAMED/AFRAID WOULD NOTBE BELIEVED OR WOULD BE BLAMED</w:t>
            </w:r>
            <w:r w:rsidRPr="001C653E">
              <w:rPr>
                <w:b/>
                <w:sz w:val="20"/>
                <w:szCs w:val="20"/>
              </w:rPr>
              <w:t>(</w:t>
            </w:r>
            <w:r w:rsidRPr="001C653E">
              <w:rPr>
                <w:rFonts w:ascii="SutonnyMJ" w:hAnsi="SutonnyMJ"/>
                <w:sz w:val="20"/>
                <w:szCs w:val="20"/>
              </w:rPr>
              <w:t>j¾vq/f‡q †h †KD wek¦vm Ki‡e bv ev †`vlv‡ivc Ki‡e</w:t>
            </w:r>
            <w:r w:rsidRPr="001C653E">
              <w:rPr>
                <w:sz w:val="20"/>
                <w:szCs w:val="20"/>
              </w:rPr>
              <w:t>) ..............................................................D</w:t>
            </w:r>
          </w:p>
          <w:p w14:paraId="6071EDC4" w14:textId="77777777" w:rsidR="00575863" w:rsidRPr="001C653E" w:rsidRDefault="00575863" w:rsidP="00877E64">
            <w:pPr>
              <w:tabs>
                <w:tab w:val="left" w:pos="360"/>
                <w:tab w:val="right" w:leader="dot" w:pos="5103"/>
              </w:tabs>
              <w:rPr>
                <w:sz w:val="20"/>
                <w:szCs w:val="20"/>
              </w:rPr>
            </w:pPr>
            <w:r w:rsidRPr="001C653E">
              <w:rPr>
                <w:sz w:val="20"/>
                <w:szCs w:val="20"/>
              </w:rPr>
              <w:t>BELIEVED NOT HELP/KNOW OTHER WOMEN NOT</w:t>
            </w:r>
          </w:p>
          <w:p w14:paraId="0DBB630E" w14:textId="77777777" w:rsidR="00575863" w:rsidRPr="001C653E" w:rsidRDefault="00575863" w:rsidP="00877E64">
            <w:pPr>
              <w:tabs>
                <w:tab w:val="left" w:leader="hyphen" w:pos="3582"/>
              </w:tabs>
              <w:rPr>
                <w:rFonts w:ascii="SutonnyMJ" w:hAnsi="SutonnyMJ"/>
                <w:sz w:val="20"/>
                <w:szCs w:val="20"/>
              </w:rPr>
            </w:pPr>
            <w:r w:rsidRPr="001C653E">
              <w:rPr>
                <w:sz w:val="20"/>
                <w:szCs w:val="20"/>
              </w:rPr>
              <w:t>HELPED(</w:t>
            </w:r>
            <w:r w:rsidRPr="001C653E">
              <w:rPr>
                <w:rFonts w:ascii="SutonnyMJ" w:hAnsi="SutonnyMJ"/>
                <w:sz w:val="20"/>
                <w:szCs w:val="20"/>
              </w:rPr>
              <w:t>‡Kvb jvf n‡e bv †f‡e/Ab¨ gwnjviv ‡Kvb</w:t>
            </w:r>
          </w:p>
          <w:p w14:paraId="68D3C44F" w14:textId="77777777" w:rsidR="00575863" w:rsidRPr="001C653E" w:rsidRDefault="00575863" w:rsidP="00877E64">
            <w:pPr>
              <w:tabs>
                <w:tab w:val="left" w:pos="360"/>
                <w:tab w:val="right" w:leader="dot" w:pos="5103"/>
              </w:tabs>
              <w:rPr>
                <w:sz w:val="20"/>
                <w:szCs w:val="20"/>
              </w:rPr>
            </w:pPr>
            <w:r w:rsidRPr="001C653E">
              <w:rPr>
                <w:rFonts w:ascii="SutonnyMJ" w:hAnsi="SutonnyMJ"/>
                <w:sz w:val="20"/>
                <w:szCs w:val="20"/>
              </w:rPr>
              <w:t>DcKvi cvq bvB †`‡L</w:t>
            </w:r>
            <w:r w:rsidRPr="001C653E">
              <w:rPr>
                <w:sz w:val="20"/>
                <w:szCs w:val="20"/>
              </w:rPr>
              <w:t>)</w:t>
            </w:r>
            <w:r w:rsidRPr="001C653E">
              <w:rPr>
                <w:sz w:val="20"/>
                <w:szCs w:val="20"/>
              </w:rPr>
              <w:tab/>
              <w:t>E</w:t>
            </w:r>
          </w:p>
          <w:p w14:paraId="1F1EFBB2" w14:textId="77777777" w:rsidR="00575863" w:rsidRPr="001C653E" w:rsidRDefault="00575863" w:rsidP="00877E64">
            <w:pPr>
              <w:tabs>
                <w:tab w:val="right" w:leader="dot" w:pos="5103"/>
              </w:tabs>
              <w:rPr>
                <w:sz w:val="20"/>
                <w:szCs w:val="20"/>
              </w:rPr>
            </w:pPr>
            <w:r w:rsidRPr="001C653E">
              <w:rPr>
                <w:sz w:val="20"/>
                <w:szCs w:val="20"/>
              </w:rPr>
              <w:t>AFRAID WOULD END RELATIONSHIP(</w:t>
            </w:r>
            <w:r w:rsidRPr="001C653E">
              <w:rPr>
                <w:rFonts w:ascii="SutonnyMJ" w:hAnsi="SutonnyMJ"/>
                <w:sz w:val="20"/>
                <w:szCs w:val="20"/>
              </w:rPr>
              <w:t>m¤úK© †kl n‡q hv‡e  GB f‡q</w:t>
            </w:r>
            <w:r w:rsidRPr="001C653E">
              <w:rPr>
                <w:sz w:val="20"/>
                <w:szCs w:val="20"/>
              </w:rPr>
              <w:t xml:space="preserve">) </w:t>
            </w:r>
            <w:r w:rsidRPr="001C653E">
              <w:rPr>
                <w:sz w:val="20"/>
                <w:szCs w:val="20"/>
              </w:rPr>
              <w:tab/>
              <w:t>F</w:t>
            </w:r>
          </w:p>
          <w:p w14:paraId="02AA8BD9" w14:textId="77777777" w:rsidR="00575863" w:rsidRPr="001C653E" w:rsidRDefault="00575863" w:rsidP="00877E64">
            <w:pPr>
              <w:tabs>
                <w:tab w:val="right" w:leader="dot" w:pos="5103"/>
              </w:tabs>
              <w:rPr>
                <w:sz w:val="20"/>
                <w:szCs w:val="20"/>
              </w:rPr>
            </w:pPr>
            <w:r w:rsidRPr="001C653E">
              <w:rPr>
                <w:sz w:val="20"/>
                <w:szCs w:val="20"/>
              </w:rPr>
              <w:t>AFRAID WOULD LOSE CHILDREN(</w:t>
            </w:r>
            <w:r w:rsidRPr="001C653E">
              <w:rPr>
                <w:rFonts w:ascii="SutonnyMJ" w:hAnsi="SutonnyMJ"/>
                <w:sz w:val="20"/>
                <w:szCs w:val="20"/>
              </w:rPr>
              <w:t>ev”Pv nvivevi f‡q</w:t>
            </w:r>
            <w:r w:rsidRPr="001C653E">
              <w:rPr>
                <w:sz w:val="20"/>
                <w:szCs w:val="20"/>
              </w:rPr>
              <w:t>)</w:t>
            </w:r>
            <w:r w:rsidRPr="001C653E">
              <w:rPr>
                <w:sz w:val="20"/>
                <w:szCs w:val="20"/>
              </w:rPr>
              <w:tab/>
              <w:t>G</w:t>
            </w:r>
          </w:p>
          <w:p w14:paraId="63C3AF70" w14:textId="77777777" w:rsidR="00575863" w:rsidRPr="001C653E" w:rsidRDefault="00575863" w:rsidP="00877E64">
            <w:pPr>
              <w:tabs>
                <w:tab w:val="right" w:leader="dot" w:pos="5103"/>
              </w:tabs>
              <w:rPr>
                <w:sz w:val="20"/>
                <w:szCs w:val="20"/>
              </w:rPr>
            </w:pPr>
            <w:r w:rsidRPr="001C653E">
              <w:rPr>
                <w:sz w:val="20"/>
                <w:szCs w:val="20"/>
              </w:rPr>
              <w:t>BRING BAD NAME TO FAMILY (</w:t>
            </w:r>
            <w:r w:rsidRPr="001C653E">
              <w:rPr>
                <w:rFonts w:ascii="SutonnyMJ" w:hAnsi="SutonnyMJ"/>
                <w:sz w:val="20"/>
                <w:szCs w:val="20"/>
              </w:rPr>
              <w:t>cwiev‡ii e`bv‡gi f‡q</w:t>
            </w:r>
            <w:r w:rsidRPr="001C653E">
              <w:rPr>
                <w:sz w:val="20"/>
                <w:szCs w:val="20"/>
              </w:rPr>
              <w:t>)</w:t>
            </w:r>
            <w:r w:rsidRPr="001C653E">
              <w:rPr>
                <w:sz w:val="20"/>
                <w:szCs w:val="20"/>
              </w:rPr>
              <w:tab/>
              <w:t>H</w:t>
            </w:r>
          </w:p>
          <w:p w14:paraId="652E50F3" w14:textId="77777777" w:rsidR="00575863" w:rsidRPr="001C653E" w:rsidRDefault="00575863" w:rsidP="00877E64">
            <w:pPr>
              <w:pStyle w:val="BodyText"/>
              <w:tabs>
                <w:tab w:val="left" w:pos="360"/>
                <w:tab w:val="right" w:leader="dot" w:pos="5103"/>
              </w:tabs>
              <w:rPr>
                <w:b w:val="0"/>
                <w:sz w:val="20"/>
                <w:szCs w:val="20"/>
              </w:rPr>
            </w:pPr>
            <w:r w:rsidRPr="001C653E">
              <w:rPr>
                <w:b w:val="0"/>
                <w:sz w:val="20"/>
                <w:szCs w:val="20"/>
              </w:rPr>
              <w:t xml:space="preserve">OTHER  (specify): </w:t>
            </w:r>
            <w:r w:rsidRPr="001C653E">
              <w:rPr>
                <w:rFonts w:ascii="SutonnyMJ" w:hAnsi="SutonnyMJ"/>
                <w:b w:val="0"/>
                <w:sz w:val="20"/>
                <w:szCs w:val="20"/>
              </w:rPr>
              <w:t xml:space="preserve">Ab¨vb¨ </w:t>
            </w:r>
            <w:r w:rsidRPr="001C653E">
              <w:rPr>
                <w:rFonts w:ascii="SutonnyMJ" w:hAnsi="SutonnyMJ"/>
                <w:b w:val="0"/>
                <w:bCs/>
                <w:sz w:val="20"/>
                <w:szCs w:val="20"/>
              </w:rPr>
              <w:t>(D‡jøL Kiæb)</w:t>
            </w:r>
            <w:r w:rsidRPr="001C653E">
              <w:rPr>
                <w:b w:val="0"/>
                <w:bCs/>
                <w:sz w:val="20"/>
                <w:szCs w:val="20"/>
              </w:rPr>
              <w:t>__________________</w:t>
            </w:r>
            <w:r w:rsidRPr="001C653E">
              <w:rPr>
                <w:b w:val="0"/>
                <w:sz w:val="20"/>
                <w:szCs w:val="20"/>
              </w:rPr>
              <w:t>_______________</w:t>
            </w:r>
            <w:r w:rsidRPr="001C653E">
              <w:rPr>
                <w:b w:val="0"/>
                <w:sz w:val="20"/>
                <w:szCs w:val="20"/>
              </w:rPr>
              <w:tab/>
              <w:t>X</w:t>
            </w:r>
          </w:p>
          <w:p w14:paraId="3CE47563" w14:textId="77777777" w:rsidR="00575863" w:rsidRPr="001C653E" w:rsidRDefault="00575863" w:rsidP="007167BF">
            <w:pPr>
              <w:pStyle w:val="BodyText"/>
              <w:tabs>
                <w:tab w:val="left" w:pos="360"/>
                <w:tab w:val="right" w:leader="dot" w:pos="5103"/>
              </w:tabs>
              <w:rPr>
                <w:sz w:val="20"/>
                <w:szCs w:val="20"/>
              </w:rPr>
            </w:pPr>
          </w:p>
        </w:tc>
        <w:tc>
          <w:tcPr>
            <w:tcW w:w="720" w:type="dxa"/>
            <w:tcBorders>
              <w:left w:val="single" w:sz="6" w:space="0" w:color="auto"/>
            </w:tcBorders>
          </w:tcPr>
          <w:p w14:paraId="23781B27" w14:textId="77777777" w:rsidR="00575863" w:rsidRPr="001C653E" w:rsidRDefault="00575863" w:rsidP="007167BF">
            <w:pPr>
              <w:jc w:val="both"/>
              <w:rPr>
                <w:sz w:val="20"/>
                <w:szCs w:val="20"/>
              </w:rPr>
            </w:pPr>
          </w:p>
        </w:tc>
      </w:tr>
      <w:tr w:rsidR="00575863" w:rsidRPr="001C653E" w14:paraId="42ACD5ED"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112"/>
        </w:trPr>
        <w:tc>
          <w:tcPr>
            <w:tcW w:w="628" w:type="dxa"/>
            <w:tcBorders>
              <w:bottom w:val="single" w:sz="6" w:space="0" w:color="auto"/>
              <w:right w:val="single" w:sz="12" w:space="0" w:color="auto"/>
            </w:tcBorders>
          </w:tcPr>
          <w:p w14:paraId="5D6F6A37" w14:textId="77777777" w:rsidR="00575863" w:rsidRPr="001C653E" w:rsidRDefault="00575863" w:rsidP="006C3963">
            <w:pPr>
              <w:numPr>
                <w:ilvl w:val="0"/>
                <w:numId w:val="34"/>
              </w:numPr>
              <w:jc w:val="both"/>
              <w:rPr>
                <w:sz w:val="20"/>
                <w:szCs w:val="20"/>
              </w:rPr>
            </w:pPr>
          </w:p>
        </w:tc>
        <w:tc>
          <w:tcPr>
            <w:tcW w:w="3872" w:type="dxa"/>
            <w:tcBorders>
              <w:left w:val="nil"/>
            </w:tcBorders>
          </w:tcPr>
          <w:p w14:paraId="164A9507" w14:textId="77777777" w:rsidR="00575863" w:rsidRPr="001C653E" w:rsidRDefault="00575863" w:rsidP="007167BF">
            <w:pPr>
              <w:rPr>
                <w:rFonts w:ascii="ArhialkhanMJ" w:hAnsi="ArhialkhanMJ" w:cs="ArhialkhanMJ"/>
                <w:sz w:val="20"/>
                <w:szCs w:val="20"/>
              </w:rPr>
            </w:pPr>
            <w:r w:rsidRPr="001C653E">
              <w:rPr>
                <w:sz w:val="20"/>
                <w:szCs w:val="20"/>
              </w:rPr>
              <w:t>Is there anyone that you would like (have liked) to receive (more) help from?  Who?</w:t>
            </w:r>
          </w:p>
          <w:p w14:paraId="4643E73D" w14:textId="77777777" w:rsidR="00575863" w:rsidRPr="001C653E" w:rsidRDefault="00575863" w:rsidP="007167BF">
            <w:pPr>
              <w:rPr>
                <w:rFonts w:ascii="SutonnyMJ" w:hAnsi="SutonnyMJ"/>
                <w:sz w:val="20"/>
                <w:szCs w:val="20"/>
              </w:rPr>
            </w:pPr>
            <w:r w:rsidRPr="001C653E">
              <w:rPr>
                <w:rFonts w:ascii="SutonnyMJ" w:hAnsi="SutonnyMJ"/>
                <w:sz w:val="20"/>
                <w:szCs w:val="20"/>
              </w:rPr>
              <w:t xml:space="preserve">Avcwb wK we‡kl Kv‡iv KvQ †_‡K (AviI) mvnvh¨ †c‡Z Pvb/ †P‡qwQ‡jb? </w:t>
            </w:r>
          </w:p>
          <w:p w14:paraId="360AE3C1" w14:textId="77777777" w:rsidR="00575863" w:rsidRPr="001C653E" w:rsidRDefault="00575863" w:rsidP="007167BF">
            <w:pPr>
              <w:rPr>
                <w:rFonts w:ascii="SutonnyMJ" w:hAnsi="SutonnyMJ"/>
                <w:sz w:val="20"/>
                <w:szCs w:val="20"/>
              </w:rPr>
            </w:pPr>
          </w:p>
          <w:p w14:paraId="5AD03FB9" w14:textId="77777777" w:rsidR="00575863" w:rsidRPr="001C653E" w:rsidRDefault="00575863" w:rsidP="007167BF">
            <w:pPr>
              <w:rPr>
                <w:rFonts w:ascii="SutonnyMJ" w:hAnsi="SutonnyMJ"/>
                <w:sz w:val="20"/>
                <w:szCs w:val="20"/>
              </w:rPr>
            </w:pPr>
            <w:r w:rsidRPr="001C653E">
              <w:rPr>
                <w:rFonts w:ascii="SutonnyMJ" w:hAnsi="SutonnyMJ"/>
                <w:sz w:val="20"/>
                <w:szCs w:val="20"/>
              </w:rPr>
              <w:t>Kvi †_‡K?</w:t>
            </w:r>
          </w:p>
          <w:p w14:paraId="02298988" w14:textId="77777777" w:rsidR="00575863" w:rsidRPr="001C653E" w:rsidRDefault="00575863" w:rsidP="007167BF">
            <w:pPr>
              <w:rPr>
                <w:sz w:val="20"/>
                <w:szCs w:val="20"/>
              </w:rPr>
            </w:pPr>
          </w:p>
          <w:p w14:paraId="0E8DDA69" w14:textId="77777777" w:rsidR="00575863" w:rsidRPr="001C653E" w:rsidRDefault="00575863" w:rsidP="007167BF">
            <w:pPr>
              <w:pStyle w:val="CommentText"/>
            </w:pPr>
            <w:r w:rsidRPr="001C653E">
              <w:t>MARK ALL MENTIONED</w:t>
            </w:r>
          </w:p>
          <w:p w14:paraId="7300A3DE" w14:textId="77777777" w:rsidR="00575863" w:rsidRPr="001C653E" w:rsidRDefault="00575863" w:rsidP="007167BF">
            <w:pPr>
              <w:rPr>
                <w:rFonts w:ascii="SutonnyMJ" w:hAnsi="SutonnyMJ"/>
                <w:b/>
                <w:i/>
                <w:sz w:val="20"/>
                <w:szCs w:val="20"/>
              </w:rPr>
            </w:pPr>
          </w:p>
          <w:p w14:paraId="7A9B758E" w14:textId="77777777" w:rsidR="00575863" w:rsidRPr="001C653E" w:rsidRDefault="00575863" w:rsidP="007167BF">
            <w:pPr>
              <w:pStyle w:val="CommentText"/>
            </w:pPr>
            <w:r w:rsidRPr="001C653E">
              <w:rPr>
                <w:rFonts w:ascii="SutonnyMJ" w:hAnsi="SutonnyMJ"/>
                <w:b/>
                <w:i/>
              </w:rPr>
              <w:t>cÖ‡hvR¨ me †Kv‡W `vM w`b</w:t>
            </w:r>
          </w:p>
          <w:p w14:paraId="38F9B6CE" w14:textId="77777777" w:rsidR="00575863" w:rsidRPr="001C653E" w:rsidRDefault="00575863" w:rsidP="007167BF">
            <w:pPr>
              <w:pStyle w:val="CommentText"/>
            </w:pPr>
          </w:p>
          <w:p w14:paraId="5EE6DE2B" w14:textId="77777777" w:rsidR="00575863" w:rsidRPr="001C653E" w:rsidRDefault="00575863" w:rsidP="007167BF">
            <w:pPr>
              <w:pStyle w:val="CommentText"/>
              <w:rPr>
                <w:i/>
              </w:rPr>
            </w:pPr>
          </w:p>
        </w:tc>
        <w:tc>
          <w:tcPr>
            <w:tcW w:w="5490" w:type="dxa"/>
            <w:gridSpan w:val="7"/>
            <w:tcBorders>
              <w:right w:val="nil"/>
            </w:tcBorders>
          </w:tcPr>
          <w:p w14:paraId="59E5EF96" w14:textId="77777777" w:rsidR="00575863" w:rsidRPr="001C653E" w:rsidRDefault="00575863" w:rsidP="007167BF">
            <w:pPr>
              <w:pStyle w:val="CommentText"/>
              <w:tabs>
                <w:tab w:val="left" w:pos="720"/>
                <w:tab w:val="right" w:leader="dot" w:pos="5137"/>
              </w:tabs>
            </w:pPr>
            <w:r w:rsidRPr="001C653E">
              <w:t>NO ONE MENTIONED(</w:t>
            </w:r>
            <w:r w:rsidRPr="001C653E">
              <w:rPr>
                <w:rFonts w:ascii="SutonnyMJ" w:hAnsi="SutonnyMJ"/>
              </w:rPr>
              <w:t>Kv‡ivi KvQ †_‡KB bv</w:t>
            </w:r>
            <w:r w:rsidRPr="001C653E">
              <w:t>)</w:t>
            </w:r>
            <w:r w:rsidRPr="001C653E">
              <w:tab/>
              <w:t>A</w:t>
            </w:r>
          </w:p>
          <w:p w14:paraId="652530C5" w14:textId="77777777" w:rsidR="00575863" w:rsidRPr="001C653E" w:rsidRDefault="00575863" w:rsidP="007167BF">
            <w:pPr>
              <w:tabs>
                <w:tab w:val="left" w:pos="720"/>
                <w:tab w:val="right" w:leader="dot" w:pos="5137"/>
              </w:tabs>
              <w:rPr>
                <w:sz w:val="20"/>
                <w:szCs w:val="20"/>
              </w:rPr>
            </w:pPr>
            <w:r w:rsidRPr="001C653E">
              <w:rPr>
                <w:sz w:val="20"/>
                <w:szCs w:val="20"/>
              </w:rPr>
              <w:t>FAMILY(</w:t>
            </w:r>
            <w:r w:rsidRPr="001C653E">
              <w:rPr>
                <w:rFonts w:ascii="SutonnyMJ" w:hAnsi="SutonnyMJ"/>
                <w:sz w:val="20"/>
                <w:szCs w:val="20"/>
              </w:rPr>
              <w:t>cwievi</w:t>
            </w:r>
            <w:r w:rsidRPr="001C653E">
              <w:rPr>
                <w:sz w:val="20"/>
                <w:szCs w:val="20"/>
              </w:rPr>
              <w:t>)</w:t>
            </w:r>
            <w:r w:rsidRPr="001C653E">
              <w:rPr>
                <w:sz w:val="20"/>
                <w:szCs w:val="20"/>
              </w:rPr>
              <w:tab/>
              <w:t>B</w:t>
            </w:r>
            <w:r w:rsidRPr="001C653E">
              <w:rPr>
                <w:sz w:val="20"/>
                <w:szCs w:val="20"/>
              </w:rPr>
              <w:br/>
              <w:t>HER MOTHER(</w:t>
            </w:r>
            <w:r w:rsidRPr="001C653E">
              <w:rPr>
                <w:rFonts w:ascii="SutonnyMJ" w:hAnsi="SutonnyMJ"/>
                <w:sz w:val="20"/>
                <w:szCs w:val="20"/>
              </w:rPr>
              <w:t>wb‡Ri gv†qi KvQ †_‡K</w:t>
            </w:r>
            <w:r w:rsidRPr="001C653E">
              <w:rPr>
                <w:sz w:val="20"/>
                <w:szCs w:val="20"/>
              </w:rPr>
              <w:t>)</w:t>
            </w:r>
            <w:r w:rsidRPr="001C653E">
              <w:rPr>
                <w:sz w:val="20"/>
                <w:szCs w:val="20"/>
              </w:rPr>
              <w:tab/>
              <w:t>C</w:t>
            </w:r>
          </w:p>
          <w:p w14:paraId="5ECCE941" w14:textId="77777777" w:rsidR="00575863" w:rsidRPr="001C653E" w:rsidRDefault="00575863" w:rsidP="007167BF">
            <w:pPr>
              <w:tabs>
                <w:tab w:val="left" w:pos="720"/>
                <w:tab w:val="right" w:leader="dot" w:pos="5137"/>
              </w:tabs>
              <w:rPr>
                <w:sz w:val="20"/>
                <w:szCs w:val="20"/>
              </w:rPr>
            </w:pPr>
            <w:r w:rsidRPr="001C653E">
              <w:rPr>
                <w:sz w:val="20"/>
                <w:szCs w:val="20"/>
              </w:rPr>
              <w:t>HIS MOTHER(</w:t>
            </w:r>
            <w:r w:rsidRPr="001C653E">
              <w:rPr>
                <w:rFonts w:ascii="SutonnyMJ" w:hAnsi="SutonnyMJ"/>
                <w:sz w:val="20"/>
                <w:szCs w:val="20"/>
              </w:rPr>
              <w:t>¯^vgxi gv‡qi KvQ †_‡K</w:t>
            </w:r>
            <w:r w:rsidRPr="001C653E">
              <w:rPr>
                <w:sz w:val="20"/>
                <w:szCs w:val="20"/>
              </w:rPr>
              <w:t>)</w:t>
            </w:r>
            <w:r w:rsidRPr="001C653E">
              <w:rPr>
                <w:sz w:val="20"/>
                <w:szCs w:val="20"/>
              </w:rPr>
              <w:tab/>
              <w:t>D</w:t>
            </w:r>
          </w:p>
          <w:p w14:paraId="761D4DD5" w14:textId="77777777" w:rsidR="00575863" w:rsidRPr="001C653E" w:rsidRDefault="00575863" w:rsidP="007167BF">
            <w:pPr>
              <w:tabs>
                <w:tab w:val="left" w:pos="720"/>
                <w:tab w:val="right" w:leader="dot" w:pos="5137"/>
              </w:tabs>
              <w:rPr>
                <w:sz w:val="20"/>
                <w:szCs w:val="20"/>
              </w:rPr>
            </w:pPr>
            <w:r w:rsidRPr="001C653E">
              <w:rPr>
                <w:sz w:val="20"/>
                <w:szCs w:val="20"/>
              </w:rPr>
              <w:t>HEALTH CENTRE(</w:t>
            </w:r>
            <w:r w:rsidRPr="001C653E">
              <w:rPr>
                <w:rFonts w:ascii="SutonnyMJ" w:hAnsi="SutonnyMJ"/>
                <w:sz w:val="20"/>
                <w:szCs w:val="20"/>
              </w:rPr>
              <w:t>¯^v¯’¨ †K›`ª</w:t>
            </w:r>
            <w:r w:rsidRPr="001C653E">
              <w:rPr>
                <w:sz w:val="20"/>
                <w:szCs w:val="20"/>
              </w:rPr>
              <w:t>)</w:t>
            </w:r>
            <w:r w:rsidRPr="001C653E">
              <w:rPr>
                <w:sz w:val="20"/>
                <w:szCs w:val="20"/>
              </w:rPr>
              <w:tab/>
              <w:t>E</w:t>
            </w:r>
          </w:p>
          <w:p w14:paraId="5D3FE1CF" w14:textId="77777777" w:rsidR="00575863" w:rsidRPr="001C653E" w:rsidRDefault="00575863" w:rsidP="007167BF">
            <w:pPr>
              <w:tabs>
                <w:tab w:val="left" w:pos="720"/>
                <w:tab w:val="right" w:leader="dot" w:pos="5137"/>
              </w:tabs>
              <w:rPr>
                <w:sz w:val="20"/>
                <w:szCs w:val="20"/>
              </w:rPr>
            </w:pPr>
            <w:r w:rsidRPr="001C653E">
              <w:rPr>
                <w:sz w:val="20"/>
                <w:szCs w:val="20"/>
              </w:rPr>
              <w:t>POLICE</w:t>
            </w:r>
            <w:r w:rsidRPr="001C653E">
              <w:rPr>
                <w:sz w:val="20"/>
                <w:szCs w:val="20"/>
              </w:rPr>
              <w:tab/>
              <w:t>(</w:t>
            </w:r>
            <w:r w:rsidRPr="001C653E">
              <w:rPr>
                <w:rFonts w:ascii="SutonnyMJ" w:hAnsi="SutonnyMJ"/>
                <w:sz w:val="20"/>
                <w:szCs w:val="20"/>
              </w:rPr>
              <w:t>cywjk</w:t>
            </w:r>
            <w:r w:rsidRPr="001C653E">
              <w:rPr>
                <w:sz w:val="20"/>
                <w:szCs w:val="20"/>
              </w:rPr>
              <w:t>)</w:t>
            </w:r>
            <w:r w:rsidRPr="001C653E">
              <w:rPr>
                <w:sz w:val="20"/>
                <w:szCs w:val="20"/>
              </w:rPr>
              <w:tab/>
              <w:t>F</w:t>
            </w:r>
          </w:p>
          <w:p w14:paraId="76C69EBC" w14:textId="77777777" w:rsidR="00575863" w:rsidRPr="001C653E" w:rsidRDefault="00575863" w:rsidP="007167BF">
            <w:pPr>
              <w:tabs>
                <w:tab w:val="left" w:pos="720"/>
                <w:tab w:val="right" w:leader="dot" w:pos="5137"/>
              </w:tabs>
              <w:rPr>
                <w:sz w:val="20"/>
                <w:szCs w:val="20"/>
              </w:rPr>
            </w:pPr>
            <w:r w:rsidRPr="001C653E">
              <w:rPr>
                <w:sz w:val="20"/>
                <w:szCs w:val="20"/>
              </w:rPr>
              <w:t>PRIEST/RELIGIOUS LEADER(</w:t>
            </w:r>
            <w:r w:rsidRPr="001C653E">
              <w:rPr>
                <w:rFonts w:ascii="SutonnyMJ" w:hAnsi="SutonnyMJ"/>
                <w:sz w:val="20"/>
                <w:szCs w:val="20"/>
              </w:rPr>
              <w:t>ag©xq †bZv</w:t>
            </w:r>
            <w:r w:rsidRPr="001C653E">
              <w:rPr>
                <w:sz w:val="20"/>
                <w:szCs w:val="20"/>
              </w:rPr>
              <w:t>)</w:t>
            </w:r>
            <w:r w:rsidRPr="001C653E">
              <w:rPr>
                <w:sz w:val="20"/>
                <w:szCs w:val="20"/>
              </w:rPr>
              <w:tab/>
              <w:t>G</w:t>
            </w:r>
          </w:p>
          <w:p w14:paraId="3CC478A6" w14:textId="77777777" w:rsidR="00575863" w:rsidRPr="001C653E" w:rsidRDefault="00575863" w:rsidP="007167BF">
            <w:pPr>
              <w:tabs>
                <w:tab w:val="left" w:pos="720"/>
                <w:tab w:val="right" w:leader="dot" w:pos="5137"/>
              </w:tabs>
              <w:rPr>
                <w:sz w:val="20"/>
                <w:szCs w:val="20"/>
              </w:rPr>
            </w:pPr>
            <w:r w:rsidRPr="001C653E">
              <w:rPr>
                <w:sz w:val="20"/>
                <w:szCs w:val="20"/>
              </w:rPr>
              <w:t>NGO (</w:t>
            </w:r>
            <w:r w:rsidRPr="001C653E">
              <w:rPr>
                <w:rFonts w:ascii="SutonnyMJ" w:hAnsi="SutonnyMJ" w:cs="SutonnyMJ"/>
                <w:sz w:val="20"/>
                <w:szCs w:val="20"/>
              </w:rPr>
              <w:t>Gb.wR.I</w:t>
            </w:r>
            <w:r w:rsidRPr="001C653E">
              <w:rPr>
                <w:sz w:val="20"/>
                <w:szCs w:val="20"/>
              </w:rPr>
              <w:t>) ...........................................................................H</w:t>
            </w:r>
          </w:p>
          <w:p w14:paraId="585556F0" w14:textId="77777777" w:rsidR="00575863" w:rsidRPr="001C653E" w:rsidRDefault="00575863" w:rsidP="00787F99">
            <w:pPr>
              <w:pStyle w:val="BodyText2"/>
              <w:tabs>
                <w:tab w:val="right" w:leader="dot" w:pos="5137"/>
              </w:tabs>
              <w:jc w:val="left"/>
              <w:rPr>
                <w:sz w:val="20"/>
                <w:szCs w:val="20"/>
              </w:rPr>
            </w:pPr>
            <w:r w:rsidRPr="001C653E">
              <w:rPr>
                <w:sz w:val="20"/>
                <w:szCs w:val="20"/>
              </w:rPr>
              <w:t xml:space="preserve">OTHER(specify): </w:t>
            </w:r>
            <w:r w:rsidRPr="001C653E">
              <w:rPr>
                <w:rFonts w:ascii="SutonnyMJ" w:hAnsi="SutonnyMJ"/>
                <w:sz w:val="20"/>
                <w:szCs w:val="20"/>
              </w:rPr>
              <w:t>Ab¨vb¨(D‡jøL Kiæb)</w:t>
            </w:r>
            <w:r w:rsidRPr="001C653E">
              <w:rPr>
                <w:sz w:val="20"/>
                <w:szCs w:val="20"/>
              </w:rPr>
              <w:t xml:space="preserve">_________________________________ </w:t>
            </w:r>
            <w:r w:rsidRPr="001C653E">
              <w:rPr>
                <w:sz w:val="20"/>
                <w:szCs w:val="20"/>
              </w:rPr>
              <w:tab/>
              <w:t>X</w:t>
            </w:r>
          </w:p>
        </w:tc>
        <w:tc>
          <w:tcPr>
            <w:tcW w:w="720" w:type="dxa"/>
            <w:tcBorders>
              <w:left w:val="single" w:sz="6" w:space="0" w:color="auto"/>
            </w:tcBorders>
          </w:tcPr>
          <w:p w14:paraId="5CF51ED6" w14:textId="77777777" w:rsidR="00575863" w:rsidRPr="001C653E" w:rsidRDefault="00575863" w:rsidP="007167BF">
            <w:pPr>
              <w:tabs>
                <w:tab w:val="right" w:leader="dot" w:pos="4253"/>
              </w:tabs>
              <w:jc w:val="both"/>
              <w:rPr>
                <w:sz w:val="20"/>
                <w:szCs w:val="20"/>
              </w:rPr>
            </w:pPr>
          </w:p>
        </w:tc>
      </w:tr>
      <w:tr w:rsidR="00575863" w:rsidRPr="001C653E" w14:paraId="61E17547"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right w:val="single" w:sz="12" w:space="0" w:color="auto"/>
            </w:tcBorders>
          </w:tcPr>
          <w:p w14:paraId="7B97CB4C" w14:textId="77777777" w:rsidR="00575863" w:rsidRPr="001C653E" w:rsidRDefault="00575863" w:rsidP="006C3963">
            <w:pPr>
              <w:numPr>
                <w:ilvl w:val="0"/>
                <w:numId w:val="34"/>
              </w:numPr>
              <w:jc w:val="both"/>
              <w:rPr>
                <w:sz w:val="20"/>
                <w:szCs w:val="20"/>
              </w:rPr>
            </w:pPr>
          </w:p>
        </w:tc>
        <w:tc>
          <w:tcPr>
            <w:tcW w:w="3872" w:type="dxa"/>
            <w:tcBorders>
              <w:left w:val="nil"/>
            </w:tcBorders>
          </w:tcPr>
          <w:p w14:paraId="095F1986" w14:textId="77777777" w:rsidR="00575863" w:rsidRPr="001C653E" w:rsidRDefault="00575863" w:rsidP="007167BF">
            <w:pPr>
              <w:pStyle w:val="BodyText"/>
              <w:rPr>
                <w:b w:val="0"/>
                <w:sz w:val="20"/>
                <w:szCs w:val="20"/>
              </w:rPr>
            </w:pPr>
            <w:r w:rsidRPr="001C653E">
              <w:rPr>
                <w:b w:val="0"/>
                <w:sz w:val="20"/>
                <w:szCs w:val="20"/>
              </w:rPr>
              <w:t>Did you ever leave, even if only overnight, because of his behaviour?</w:t>
            </w:r>
          </w:p>
          <w:p w14:paraId="2062E759" w14:textId="77777777" w:rsidR="00575863" w:rsidRPr="001C653E" w:rsidRDefault="00575863" w:rsidP="007167BF">
            <w:pPr>
              <w:pStyle w:val="BodyText3"/>
              <w:rPr>
                <w:rFonts w:ascii="SutonnyMJ" w:hAnsi="SutonnyMJ"/>
                <w:sz w:val="20"/>
                <w:szCs w:val="20"/>
              </w:rPr>
            </w:pPr>
            <w:r w:rsidRPr="001C653E">
              <w:rPr>
                <w:rFonts w:ascii="SutonnyMJ" w:hAnsi="SutonnyMJ"/>
                <w:sz w:val="20"/>
                <w:szCs w:val="20"/>
              </w:rPr>
              <w:t xml:space="preserve">Avcwb wK KLbI GK iv‡Zi Rb¨ n‡jI wbh©vZ‡bi Kvi‡Y Avcbvi ¯^vgx‡K †Q‡o P‡j wM‡q‡Qb? </w:t>
            </w:r>
          </w:p>
          <w:p w14:paraId="0D52079E" w14:textId="77777777" w:rsidR="00575863" w:rsidRPr="001C653E" w:rsidRDefault="00575863" w:rsidP="007167BF">
            <w:pPr>
              <w:rPr>
                <w:rFonts w:ascii="ArhialkhanMJ" w:hAnsi="ArhialkhanMJ" w:cs="ArhialkhanMJ"/>
                <w:sz w:val="20"/>
                <w:szCs w:val="20"/>
              </w:rPr>
            </w:pPr>
            <w:r w:rsidRPr="001C653E">
              <w:rPr>
                <w:sz w:val="20"/>
                <w:szCs w:val="20"/>
              </w:rPr>
              <w:t>IF YES: How many times?</w:t>
            </w:r>
          </w:p>
          <w:p w14:paraId="1EFAFA6A" w14:textId="77777777" w:rsidR="00575863" w:rsidRPr="001C653E" w:rsidRDefault="00575863" w:rsidP="007167BF">
            <w:pPr>
              <w:pStyle w:val="BodyText3"/>
              <w:rPr>
                <w:rFonts w:ascii="SutonnyMJ" w:hAnsi="SutonnyMJ"/>
                <w:sz w:val="20"/>
                <w:szCs w:val="20"/>
              </w:rPr>
            </w:pPr>
            <w:r w:rsidRPr="001C653E">
              <w:rPr>
                <w:rFonts w:ascii="SutonnyMJ" w:hAnsi="SutonnyMJ"/>
                <w:sz w:val="20"/>
                <w:szCs w:val="20"/>
              </w:rPr>
              <w:t>n¨uv n‡j KZevi?</w:t>
            </w:r>
          </w:p>
          <w:p w14:paraId="1D6568F6" w14:textId="77777777" w:rsidR="00575863" w:rsidRPr="001C653E" w:rsidRDefault="00575863" w:rsidP="007167BF">
            <w:pPr>
              <w:rPr>
                <w:sz w:val="20"/>
                <w:szCs w:val="20"/>
              </w:rPr>
            </w:pPr>
            <w:r w:rsidRPr="001C653E">
              <w:rPr>
                <w:rFonts w:ascii="SutonnyMJ" w:hAnsi="SutonnyMJ" w:cs="ArhialkhanMJ"/>
                <w:sz w:val="20"/>
                <w:szCs w:val="20"/>
              </w:rPr>
              <w:t xml:space="preserve"> </w:t>
            </w:r>
          </w:p>
        </w:tc>
        <w:tc>
          <w:tcPr>
            <w:tcW w:w="5490" w:type="dxa"/>
            <w:gridSpan w:val="7"/>
            <w:tcBorders>
              <w:right w:val="nil"/>
            </w:tcBorders>
          </w:tcPr>
          <w:p w14:paraId="56785E89" w14:textId="77777777" w:rsidR="00575863" w:rsidRPr="001C653E" w:rsidRDefault="00575863" w:rsidP="007167BF">
            <w:pPr>
              <w:tabs>
                <w:tab w:val="left" w:pos="720"/>
                <w:tab w:val="right" w:leader="dot" w:pos="5137"/>
              </w:tabs>
              <w:spacing w:before="40"/>
              <w:ind w:left="357" w:hanging="357"/>
              <w:jc w:val="both"/>
              <w:rPr>
                <w:sz w:val="20"/>
                <w:szCs w:val="20"/>
              </w:rPr>
            </w:pPr>
            <w:r w:rsidRPr="001C653E">
              <w:rPr>
                <w:sz w:val="20"/>
                <w:szCs w:val="20"/>
              </w:rPr>
              <w:t>NUMBER OF TIMES LEFT(</w:t>
            </w:r>
            <w:r w:rsidRPr="001C653E">
              <w:rPr>
                <w:rFonts w:ascii="SutonnyMJ" w:hAnsi="SutonnyMJ"/>
                <w:sz w:val="20"/>
                <w:szCs w:val="20"/>
              </w:rPr>
              <w:t>Kqevi</w:t>
            </w:r>
            <w:r w:rsidRPr="001C653E">
              <w:rPr>
                <w:sz w:val="20"/>
                <w:szCs w:val="20"/>
              </w:rPr>
              <w:t>)</w:t>
            </w:r>
            <w:r w:rsidRPr="001C653E">
              <w:rPr>
                <w:sz w:val="20"/>
                <w:szCs w:val="20"/>
              </w:rPr>
              <w:tab/>
              <w:t>[   ][   ]</w:t>
            </w:r>
          </w:p>
          <w:p w14:paraId="62CF9E4F" w14:textId="77777777" w:rsidR="00575863" w:rsidRPr="001C653E" w:rsidRDefault="00575863" w:rsidP="007167BF">
            <w:pPr>
              <w:tabs>
                <w:tab w:val="right" w:leader="dot" w:pos="5137"/>
              </w:tabs>
              <w:jc w:val="both"/>
              <w:rPr>
                <w:sz w:val="20"/>
                <w:szCs w:val="20"/>
              </w:rPr>
            </w:pPr>
            <w:r w:rsidRPr="001C653E">
              <w:rPr>
                <w:sz w:val="20"/>
                <w:szCs w:val="20"/>
              </w:rPr>
              <w:t>NEVER(</w:t>
            </w:r>
            <w:r w:rsidRPr="001C653E">
              <w:rPr>
                <w:rFonts w:ascii="SutonnyMJ" w:hAnsi="SutonnyMJ"/>
                <w:sz w:val="20"/>
                <w:szCs w:val="20"/>
              </w:rPr>
              <w:t>‡Q‡o hvBwb</w:t>
            </w:r>
            <w:r w:rsidRPr="001C653E">
              <w:rPr>
                <w:sz w:val="20"/>
                <w:szCs w:val="20"/>
              </w:rPr>
              <w:t>)</w:t>
            </w:r>
            <w:r w:rsidRPr="001C653E">
              <w:rPr>
                <w:sz w:val="20"/>
                <w:szCs w:val="20"/>
              </w:rPr>
              <w:tab/>
              <w:t>00</w:t>
            </w:r>
          </w:p>
          <w:p w14:paraId="51F93628" w14:textId="77777777" w:rsidR="00575863" w:rsidRPr="001C653E" w:rsidRDefault="00575863" w:rsidP="00626D5E">
            <w:pPr>
              <w:tabs>
                <w:tab w:val="right" w:leader="dot" w:pos="5137"/>
              </w:tabs>
              <w:rPr>
                <w:sz w:val="20"/>
                <w:szCs w:val="20"/>
              </w:rPr>
            </w:pPr>
            <w:r w:rsidRPr="001C653E">
              <w:rPr>
                <w:sz w:val="20"/>
                <w:szCs w:val="20"/>
              </w:rPr>
              <w:t>N/A(</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w:t>
            </w:r>
            <w:r w:rsidRPr="001C653E">
              <w:rPr>
                <w:sz w:val="20"/>
                <w:szCs w:val="20"/>
              </w:rPr>
              <w:t xml:space="preserve">) </w:t>
            </w:r>
            <w:r w:rsidRPr="001C653E">
              <w:rPr>
                <w:sz w:val="20"/>
                <w:szCs w:val="20"/>
              </w:rPr>
              <w:tab/>
              <w:t>97</w:t>
            </w:r>
            <w:r w:rsidRPr="001C653E">
              <w:rPr>
                <w:sz w:val="20"/>
                <w:szCs w:val="20"/>
              </w:rPr>
              <w:br/>
            </w:r>
          </w:p>
          <w:p w14:paraId="609F873A" w14:textId="77777777" w:rsidR="00575863" w:rsidRPr="001C653E" w:rsidRDefault="00575863" w:rsidP="007167BF">
            <w:pPr>
              <w:tabs>
                <w:tab w:val="right" w:leader="dot" w:pos="5137"/>
              </w:tabs>
              <w:jc w:val="both"/>
              <w:rPr>
                <w:sz w:val="20"/>
                <w:szCs w:val="20"/>
              </w:rPr>
            </w:pPr>
          </w:p>
        </w:tc>
        <w:tc>
          <w:tcPr>
            <w:tcW w:w="720" w:type="dxa"/>
            <w:tcBorders>
              <w:left w:val="single" w:sz="6" w:space="0" w:color="auto"/>
            </w:tcBorders>
          </w:tcPr>
          <w:p w14:paraId="6313AF15" w14:textId="77777777" w:rsidR="00575863" w:rsidRPr="001C653E" w:rsidRDefault="00575863" w:rsidP="007167BF">
            <w:pPr>
              <w:tabs>
                <w:tab w:val="right" w:leader="dot" w:pos="5137"/>
              </w:tabs>
              <w:jc w:val="both"/>
              <w:rPr>
                <w:sz w:val="20"/>
                <w:szCs w:val="20"/>
              </w:rPr>
            </w:pPr>
          </w:p>
          <w:p w14:paraId="0530B1DE" w14:textId="77777777" w:rsidR="00575863" w:rsidRPr="001C653E" w:rsidRDefault="00575863" w:rsidP="007167BF">
            <w:pPr>
              <w:tabs>
                <w:tab w:val="right" w:leader="dot" w:pos="5137"/>
              </w:tabs>
              <w:rPr>
                <w:rFonts w:cs="Vrinda"/>
                <w:b/>
                <w:sz w:val="20"/>
                <w:szCs w:val="20"/>
                <w:cs/>
                <w:lang w:bidi="bn-BD"/>
              </w:rPr>
            </w:pPr>
            <w:r w:rsidRPr="001C653E">
              <w:rPr>
                <w:sz w:val="20"/>
                <w:szCs w:val="20"/>
              </w:rPr>
              <w:sym w:font="Symbol" w:char="F0DE"/>
            </w:r>
            <w:r w:rsidRPr="001C653E">
              <w:rPr>
                <w:sz w:val="20"/>
                <w:szCs w:val="20"/>
              </w:rPr>
              <w:t>1018</w:t>
            </w:r>
          </w:p>
          <w:p w14:paraId="38244114" w14:textId="77777777" w:rsidR="00575863" w:rsidRPr="001C653E" w:rsidRDefault="00575863" w:rsidP="00DA5219">
            <w:pPr>
              <w:tabs>
                <w:tab w:val="right" w:leader="dot" w:pos="5137"/>
              </w:tabs>
              <w:rPr>
                <w:sz w:val="20"/>
                <w:szCs w:val="20"/>
              </w:rPr>
            </w:pPr>
            <w:r w:rsidRPr="001C653E">
              <w:rPr>
                <w:sz w:val="20"/>
                <w:szCs w:val="20"/>
              </w:rPr>
              <w:sym w:font="Symbol" w:char="F0DE"/>
            </w:r>
            <w:r w:rsidRPr="001C653E">
              <w:rPr>
                <w:sz w:val="20"/>
                <w:szCs w:val="20"/>
              </w:rPr>
              <w:t>1101</w:t>
            </w:r>
          </w:p>
        </w:tc>
      </w:tr>
      <w:tr w:rsidR="00575863" w:rsidRPr="001C653E" w14:paraId="30BFF6F8"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Pr>
        <w:tc>
          <w:tcPr>
            <w:tcW w:w="628" w:type="dxa"/>
            <w:tcBorders>
              <w:bottom w:val="single" w:sz="6" w:space="0" w:color="auto"/>
              <w:right w:val="single" w:sz="12" w:space="0" w:color="auto"/>
            </w:tcBorders>
          </w:tcPr>
          <w:p w14:paraId="215D1CE8" w14:textId="77777777" w:rsidR="00575863" w:rsidRPr="001C653E" w:rsidRDefault="00575863" w:rsidP="006C3963">
            <w:pPr>
              <w:numPr>
                <w:ilvl w:val="0"/>
                <w:numId w:val="34"/>
              </w:numPr>
              <w:jc w:val="both"/>
              <w:rPr>
                <w:sz w:val="20"/>
                <w:szCs w:val="20"/>
              </w:rPr>
            </w:pPr>
          </w:p>
        </w:tc>
        <w:tc>
          <w:tcPr>
            <w:tcW w:w="3872" w:type="dxa"/>
            <w:tcBorders>
              <w:left w:val="nil"/>
            </w:tcBorders>
          </w:tcPr>
          <w:p w14:paraId="0C2AAA47" w14:textId="77777777" w:rsidR="00575863" w:rsidRPr="001C653E" w:rsidRDefault="00575863" w:rsidP="007167BF">
            <w:pPr>
              <w:rPr>
                <w:sz w:val="20"/>
                <w:szCs w:val="20"/>
              </w:rPr>
            </w:pPr>
            <w:r w:rsidRPr="001C653E">
              <w:rPr>
                <w:sz w:val="20"/>
                <w:szCs w:val="20"/>
              </w:rPr>
              <w:t xml:space="preserve">What were the reasons why you left </w:t>
            </w:r>
            <w:r w:rsidRPr="001C653E">
              <w:rPr>
                <w:sz w:val="20"/>
                <w:szCs w:val="20"/>
                <w:u w:val="single"/>
              </w:rPr>
              <w:t>the last time</w:t>
            </w:r>
            <w:r w:rsidRPr="001C653E">
              <w:rPr>
                <w:sz w:val="20"/>
                <w:szCs w:val="20"/>
              </w:rPr>
              <w:t>?</w:t>
            </w:r>
          </w:p>
          <w:p w14:paraId="5BD32FE5" w14:textId="77777777" w:rsidR="00575863" w:rsidRPr="001C653E" w:rsidRDefault="00575863" w:rsidP="007167BF">
            <w:pPr>
              <w:jc w:val="both"/>
              <w:rPr>
                <w:sz w:val="20"/>
                <w:szCs w:val="20"/>
              </w:rPr>
            </w:pPr>
            <w:r w:rsidRPr="001C653E">
              <w:rPr>
                <w:rFonts w:ascii="SutonnyMJ" w:hAnsi="SutonnyMJ"/>
                <w:sz w:val="20"/>
                <w:szCs w:val="20"/>
                <w:u w:val="single"/>
              </w:rPr>
              <w:t>†klevi</w:t>
            </w:r>
            <w:r w:rsidRPr="001C653E">
              <w:rPr>
                <w:rFonts w:ascii="SutonnyMJ" w:hAnsi="SutonnyMJ"/>
                <w:sz w:val="20"/>
                <w:szCs w:val="20"/>
              </w:rPr>
              <w:t xml:space="preserve"> hLb Avcwb Gfv‡e P‡j wM‡qwQ‡jb ZLb P‡j hvevi KviY¸‡jv wK wQj?</w:t>
            </w:r>
          </w:p>
          <w:p w14:paraId="4FE156AE" w14:textId="77777777" w:rsidR="00575863" w:rsidRPr="001C653E" w:rsidRDefault="00575863" w:rsidP="007167BF">
            <w:pPr>
              <w:jc w:val="both"/>
              <w:rPr>
                <w:sz w:val="20"/>
                <w:szCs w:val="20"/>
              </w:rPr>
            </w:pPr>
            <w:r w:rsidRPr="001C653E">
              <w:rPr>
                <w:sz w:val="20"/>
                <w:szCs w:val="20"/>
              </w:rPr>
              <w:t>MARK ALL MENTIONED</w:t>
            </w:r>
          </w:p>
          <w:p w14:paraId="12C74008" w14:textId="77777777" w:rsidR="00575863" w:rsidRPr="001C653E" w:rsidRDefault="00575863" w:rsidP="007167BF">
            <w:pPr>
              <w:jc w:val="both"/>
              <w:rPr>
                <w:sz w:val="20"/>
                <w:szCs w:val="20"/>
              </w:rPr>
            </w:pPr>
          </w:p>
          <w:p w14:paraId="00F03F30" w14:textId="77777777" w:rsidR="00575863" w:rsidRPr="001C653E" w:rsidRDefault="00575863" w:rsidP="007167BF">
            <w:pPr>
              <w:rPr>
                <w:rFonts w:ascii="SutonnyMJ" w:hAnsi="SutonnyMJ"/>
                <w:b/>
                <w:i/>
                <w:sz w:val="20"/>
                <w:szCs w:val="20"/>
              </w:rPr>
            </w:pPr>
            <w:r w:rsidRPr="001C653E">
              <w:rPr>
                <w:rFonts w:ascii="SutonnyMJ" w:hAnsi="SutonnyMJ"/>
                <w:b/>
                <w:i/>
                <w:sz w:val="20"/>
                <w:szCs w:val="20"/>
              </w:rPr>
              <w:t>(cÖ‡hvR¨ me¸‡jv DËi †bvU Kiæb)</w:t>
            </w:r>
          </w:p>
          <w:p w14:paraId="1BB4C478" w14:textId="77777777" w:rsidR="00575863" w:rsidRPr="001C653E" w:rsidRDefault="00575863" w:rsidP="007167BF">
            <w:pPr>
              <w:jc w:val="both"/>
              <w:rPr>
                <w:sz w:val="20"/>
                <w:szCs w:val="20"/>
              </w:rPr>
            </w:pPr>
          </w:p>
        </w:tc>
        <w:tc>
          <w:tcPr>
            <w:tcW w:w="5490" w:type="dxa"/>
            <w:gridSpan w:val="7"/>
            <w:tcBorders>
              <w:right w:val="nil"/>
            </w:tcBorders>
          </w:tcPr>
          <w:p w14:paraId="00E1F3A2" w14:textId="77777777" w:rsidR="00575863" w:rsidRPr="001C653E" w:rsidRDefault="00575863" w:rsidP="00877E64">
            <w:pPr>
              <w:tabs>
                <w:tab w:val="right" w:leader="dot" w:pos="5103"/>
              </w:tabs>
              <w:rPr>
                <w:sz w:val="20"/>
                <w:szCs w:val="20"/>
              </w:rPr>
            </w:pPr>
            <w:r w:rsidRPr="001C653E">
              <w:rPr>
                <w:sz w:val="20"/>
                <w:szCs w:val="20"/>
              </w:rPr>
              <w:t>ENCOURAGED BY FRIENDS/FAMILY(</w:t>
            </w:r>
            <w:r w:rsidRPr="001C653E">
              <w:rPr>
                <w:rFonts w:ascii="SutonnyMJ" w:hAnsi="SutonnyMJ"/>
                <w:sz w:val="20"/>
                <w:szCs w:val="20"/>
              </w:rPr>
              <w:t>eÜzz-evÜe/cwievi Drmvn †`qvq</w:t>
            </w:r>
            <w:r w:rsidRPr="001C653E">
              <w:rPr>
                <w:sz w:val="20"/>
                <w:szCs w:val="20"/>
              </w:rPr>
              <w:t>)</w:t>
            </w:r>
            <w:r w:rsidRPr="001C653E">
              <w:rPr>
                <w:sz w:val="20"/>
                <w:szCs w:val="20"/>
              </w:rPr>
              <w:tab/>
              <w:t>A</w:t>
            </w:r>
          </w:p>
          <w:p w14:paraId="774C4A21" w14:textId="77777777" w:rsidR="00575863" w:rsidRPr="001C653E" w:rsidRDefault="00575863" w:rsidP="00877E64">
            <w:pPr>
              <w:tabs>
                <w:tab w:val="right" w:leader="dot" w:pos="5103"/>
              </w:tabs>
              <w:rPr>
                <w:sz w:val="20"/>
                <w:szCs w:val="20"/>
              </w:rPr>
            </w:pPr>
            <w:r w:rsidRPr="001C653E">
              <w:rPr>
                <w:sz w:val="20"/>
                <w:szCs w:val="20"/>
              </w:rPr>
              <w:t>COULD NOT ENDURE MORE(</w:t>
            </w:r>
            <w:r w:rsidRPr="001C653E">
              <w:rPr>
                <w:rFonts w:ascii="SutonnyMJ" w:hAnsi="SutonnyMJ"/>
                <w:sz w:val="20"/>
                <w:szCs w:val="20"/>
              </w:rPr>
              <w:t>Avi mn¨ Kiv hvw”Qj</w:t>
            </w:r>
            <w:r w:rsidRPr="001C653E">
              <w:rPr>
                <w:rFonts w:ascii="SutonnyMJ" w:hAnsi="SutonnyMJ"/>
              </w:rPr>
              <w:t xml:space="preserve"> </w:t>
            </w:r>
            <w:r w:rsidRPr="001C653E">
              <w:rPr>
                <w:rFonts w:ascii="SutonnyMJ" w:hAnsi="SutonnyMJ"/>
                <w:sz w:val="20"/>
                <w:szCs w:val="20"/>
              </w:rPr>
              <w:t>bv</w:t>
            </w:r>
            <w:r w:rsidRPr="001C653E">
              <w:rPr>
                <w:sz w:val="20"/>
                <w:szCs w:val="20"/>
              </w:rPr>
              <w:t>)</w:t>
            </w:r>
            <w:r w:rsidRPr="001C653E">
              <w:rPr>
                <w:sz w:val="20"/>
                <w:szCs w:val="20"/>
              </w:rPr>
              <w:tab/>
              <w:t>B</w:t>
            </w:r>
          </w:p>
          <w:p w14:paraId="44C4C5FE" w14:textId="77777777" w:rsidR="00575863" w:rsidRPr="001C653E" w:rsidRDefault="00575863" w:rsidP="00877E64">
            <w:pPr>
              <w:tabs>
                <w:tab w:val="right" w:leader="dot" w:pos="5103"/>
              </w:tabs>
              <w:rPr>
                <w:sz w:val="20"/>
                <w:szCs w:val="20"/>
              </w:rPr>
            </w:pPr>
            <w:r w:rsidRPr="001C653E">
              <w:rPr>
                <w:sz w:val="20"/>
                <w:szCs w:val="20"/>
              </w:rPr>
              <w:t>BADLY INJURED(</w:t>
            </w:r>
            <w:r w:rsidRPr="001C653E">
              <w:rPr>
                <w:rFonts w:ascii="SutonnyMJ" w:hAnsi="SutonnyMJ"/>
                <w:sz w:val="20"/>
                <w:szCs w:val="20"/>
              </w:rPr>
              <w:t>gvivZ¥Kfv‡e AvnZ nIqvq</w:t>
            </w:r>
            <w:r w:rsidRPr="001C653E">
              <w:rPr>
                <w:sz w:val="20"/>
                <w:szCs w:val="20"/>
              </w:rPr>
              <w:t>)</w:t>
            </w:r>
            <w:r w:rsidRPr="001C653E">
              <w:rPr>
                <w:sz w:val="20"/>
                <w:szCs w:val="20"/>
              </w:rPr>
              <w:tab/>
              <w:t>C</w:t>
            </w:r>
          </w:p>
          <w:p w14:paraId="4BEC818E" w14:textId="77777777"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TRIED TO KILL HER(</w:t>
            </w:r>
            <w:r w:rsidRPr="001C653E">
              <w:rPr>
                <w:rFonts w:ascii="SutonnyMJ" w:hAnsi="SutonnyMJ"/>
                <w:sz w:val="20"/>
                <w:szCs w:val="20"/>
              </w:rPr>
              <w:t>¯^vgx Ly‡bi ûgwK w`‡q‡Q ev Lyb Kivi †Póv K‡i‡Q</w:t>
            </w:r>
            <w:r w:rsidRPr="001C653E">
              <w:rPr>
                <w:sz w:val="20"/>
                <w:szCs w:val="20"/>
              </w:rPr>
              <w:t>).........................................................D</w:t>
            </w:r>
          </w:p>
          <w:p w14:paraId="4B330E16" w14:textId="77777777" w:rsidR="00575863" w:rsidRPr="001C653E" w:rsidRDefault="00575863" w:rsidP="00877E64">
            <w:pPr>
              <w:tabs>
                <w:tab w:val="left" w:leader="hyphen" w:pos="3852"/>
              </w:tabs>
              <w:ind w:right="72"/>
              <w:rPr>
                <w:rFonts w:ascii="SutonnyMJ" w:hAnsi="SutonnyMJ"/>
                <w:sz w:val="20"/>
                <w:szCs w:val="20"/>
              </w:rPr>
            </w:pPr>
            <w:r w:rsidRPr="001C653E">
              <w:rPr>
                <w:sz w:val="20"/>
                <w:szCs w:val="20"/>
              </w:rPr>
              <w:t>HE THREATENED OR HIT CHILDREN(</w:t>
            </w:r>
            <w:r w:rsidRPr="001C653E">
              <w:rPr>
                <w:rFonts w:ascii="SutonnyMJ" w:hAnsi="SutonnyMJ"/>
                <w:sz w:val="20"/>
                <w:szCs w:val="20"/>
              </w:rPr>
              <w:t>¯^vgx ev”Pv‡`i gvievi ûgwK w`‡q‡Q ev †g‡i‡Q</w:t>
            </w:r>
            <w:r w:rsidRPr="001C653E">
              <w:rPr>
                <w:sz w:val="20"/>
                <w:szCs w:val="20"/>
              </w:rPr>
              <w:t>) ...................................................................E</w:t>
            </w:r>
          </w:p>
          <w:p w14:paraId="00B0323F" w14:textId="77777777" w:rsidR="00575863" w:rsidRPr="001C653E" w:rsidRDefault="00575863" w:rsidP="00877E64">
            <w:pPr>
              <w:tabs>
                <w:tab w:val="right" w:leader="dot" w:pos="5103"/>
              </w:tabs>
              <w:rPr>
                <w:sz w:val="20"/>
                <w:szCs w:val="20"/>
              </w:rPr>
            </w:pPr>
            <w:r w:rsidRPr="001C653E">
              <w:rPr>
                <w:sz w:val="20"/>
                <w:szCs w:val="20"/>
              </w:rPr>
              <w:t>SAW THAT CHILDREN SUFFERING(</w:t>
            </w:r>
            <w:r w:rsidRPr="001C653E">
              <w:rPr>
                <w:rFonts w:ascii="SutonnyMJ" w:hAnsi="SutonnyMJ"/>
                <w:sz w:val="20"/>
                <w:szCs w:val="20"/>
              </w:rPr>
              <w:t>ev”Pv‡`i Kó †`‡L</w:t>
            </w:r>
            <w:r w:rsidRPr="001C653E">
              <w:rPr>
                <w:sz w:val="20"/>
                <w:szCs w:val="20"/>
              </w:rPr>
              <w:t>)</w:t>
            </w:r>
            <w:r w:rsidRPr="001C653E">
              <w:rPr>
                <w:sz w:val="20"/>
                <w:szCs w:val="20"/>
              </w:rPr>
              <w:tab/>
              <w:t>F</w:t>
            </w:r>
          </w:p>
          <w:p w14:paraId="02843C9C" w14:textId="77777777" w:rsidR="00575863" w:rsidRPr="001C653E" w:rsidRDefault="00575863" w:rsidP="00877E64">
            <w:pPr>
              <w:tabs>
                <w:tab w:val="right" w:leader="dot" w:pos="5103"/>
              </w:tabs>
              <w:rPr>
                <w:sz w:val="20"/>
                <w:szCs w:val="20"/>
              </w:rPr>
            </w:pPr>
            <w:r w:rsidRPr="001C653E">
              <w:rPr>
                <w:sz w:val="20"/>
                <w:szCs w:val="20"/>
              </w:rPr>
              <w:t>THROWN OUT OF THE HOME(</w:t>
            </w:r>
            <w:r w:rsidRPr="001C653E">
              <w:rPr>
                <w:rFonts w:ascii="SutonnyMJ" w:hAnsi="SutonnyMJ"/>
                <w:sz w:val="20"/>
                <w:szCs w:val="20"/>
              </w:rPr>
              <w:t>evox †_‡K Zvwo‡q †`Iqvq</w:t>
            </w:r>
            <w:r w:rsidRPr="001C653E">
              <w:rPr>
                <w:sz w:val="20"/>
                <w:szCs w:val="20"/>
              </w:rPr>
              <w:t>)</w:t>
            </w:r>
            <w:r w:rsidRPr="001C653E">
              <w:rPr>
                <w:sz w:val="20"/>
                <w:szCs w:val="20"/>
              </w:rPr>
              <w:tab/>
              <w:t>G</w:t>
            </w:r>
          </w:p>
          <w:p w14:paraId="2615D61C" w14:textId="77777777" w:rsidR="00575863" w:rsidRPr="001C653E" w:rsidRDefault="00575863" w:rsidP="00877E64">
            <w:pPr>
              <w:tabs>
                <w:tab w:val="left" w:leader="hyphen" w:pos="3852"/>
              </w:tabs>
              <w:ind w:right="72"/>
              <w:rPr>
                <w:rFonts w:ascii="SutonnyMJ" w:hAnsi="SutonnyMJ"/>
                <w:sz w:val="20"/>
                <w:szCs w:val="20"/>
              </w:rPr>
            </w:pPr>
            <w:r w:rsidRPr="001C653E">
              <w:rPr>
                <w:sz w:val="20"/>
                <w:szCs w:val="20"/>
              </w:rPr>
              <w:t>AFRAID SHE WOULD KILL HIM(</w:t>
            </w:r>
            <w:r w:rsidRPr="001C653E">
              <w:rPr>
                <w:rFonts w:ascii="SutonnyMJ" w:hAnsi="SutonnyMJ"/>
                <w:sz w:val="20"/>
                <w:szCs w:val="20"/>
              </w:rPr>
              <w:t>¯^vgx‡K Lyb K‡i †dj‡Z cv‡ib GB f‡q</w:t>
            </w:r>
            <w:r w:rsidRPr="001C653E">
              <w:rPr>
                <w:sz w:val="20"/>
                <w:szCs w:val="20"/>
              </w:rPr>
              <w:t>)</w:t>
            </w:r>
            <w:r w:rsidRPr="001C653E">
              <w:rPr>
                <w:sz w:val="20"/>
                <w:szCs w:val="20"/>
              </w:rPr>
              <w:tab/>
              <w:t>H</w:t>
            </w:r>
          </w:p>
          <w:p w14:paraId="2EC3C04F" w14:textId="77777777" w:rsidR="00575863" w:rsidRPr="001C653E" w:rsidRDefault="00575863" w:rsidP="00877E64">
            <w:pPr>
              <w:tabs>
                <w:tab w:val="right" w:leader="dot" w:pos="5103"/>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__________________________________________</w:t>
            </w:r>
            <w:r w:rsidRPr="001C653E">
              <w:rPr>
                <w:sz w:val="20"/>
                <w:szCs w:val="20"/>
              </w:rPr>
              <w:tab/>
              <w:t>X</w:t>
            </w:r>
          </w:p>
          <w:p w14:paraId="26B55082" w14:textId="77777777" w:rsidR="00575863" w:rsidRPr="001C653E" w:rsidRDefault="00575863" w:rsidP="007167BF">
            <w:pPr>
              <w:tabs>
                <w:tab w:val="right" w:leader="dot" w:pos="5103"/>
              </w:tabs>
              <w:rPr>
                <w:sz w:val="20"/>
                <w:szCs w:val="20"/>
              </w:rPr>
            </w:pPr>
          </w:p>
        </w:tc>
        <w:tc>
          <w:tcPr>
            <w:tcW w:w="720" w:type="dxa"/>
            <w:tcBorders>
              <w:left w:val="single" w:sz="6" w:space="0" w:color="auto"/>
            </w:tcBorders>
          </w:tcPr>
          <w:p w14:paraId="14DE5718" w14:textId="77777777" w:rsidR="00575863" w:rsidRPr="001C653E" w:rsidRDefault="00575863" w:rsidP="007167BF">
            <w:pPr>
              <w:tabs>
                <w:tab w:val="right" w:leader="dot" w:pos="4253"/>
              </w:tabs>
              <w:jc w:val="both"/>
              <w:rPr>
                <w:sz w:val="20"/>
                <w:szCs w:val="20"/>
              </w:rPr>
            </w:pPr>
          </w:p>
        </w:tc>
      </w:tr>
      <w:tr w:rsidR="00575863" w:rsidRPr="001C653E" w14:paraId="3436A7F7"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54"/>
        </w:trPr>
        <w:tc>
          <w:tcPr>
            <w:tcW w:w="628" w:type="dxa"/>
            <w:tcBorders>
              <w:bottom w:val="single" w:sz="6" w:space="0" w:color="auto"/>
              <w:right w:val="single" w:sz="12" w:space="0" w:color="auto"/>
            </w:tcBorders>
          </w:tcPr>
          <w:p w14:paraId="4F724F9D" w14:textId="77777777" w:rsidR="00575863" w:rsidRPr="001C653E" w:rsidRDefault="00575863" w:rsidP="006C3963">
            <w:pPr>
              <w:numPr>
                <w:ilvl w:val="0"/>
                <w:numId w:val="34"/>
              </w:numPr>
              <w:jc w:val="both"/>
              <w:rPr>
                <w:sz w:val="20"/>
                <w:szCs w:val="20"/>
              </w:rPr>
            </w:pPr>
          </w:p>
        </w:tc>
        <w:tc>
          <w:tcPr>
            <w:tcW w:w="3872" w:type="dxa"/>
            <w:tcBorders>
              <w:left w:val="nil"/>
            </w:tcBorders>
          </w:tcPr>
          <w:p w14:paraId="6F650F1D" w14:textId="77777777" w:rsidR="00575863" w:rsidRPr="001C653E" w:rsidRDefault="00575863" w:rsidP="007167BF">
            <w:pPr>
              <w:jc w:val="both"/>
              <w:rPr>
                <w:sz w:val="20"/>
                <w:szCs w:val="20"/>
              </w:rPr>
            </w:pPr>
            <w:r w:rsidRPr="001C653E">
              <w:rPr>
                <w:sz w:val="20"/>
                <w:szCs w:val="20"/>
              </w:rPr>
              <w:t xml:space="preserve">Where did you go </w:t>
            </w:r>
            <w:r w:rsidRPr="001C653E">
              <w:rPr>
                <w:sz w:val="20"/>
                <w:szCs w:val="20"/>
                <w:u w:val="single"/>
              </w:rPr>
              <w:t>the last time</w:t>
            </w:r>
            <w:r w:rsidRPr="001C653E">
              <w:rPr>
                <w:sz w:val="20"/>
                <w:szCs w:val="20"/>
              </w:rPr>
              <w:t>?</w:t>
            </w:r>
          </w:p>
          <w:p w14:paraId="1301C23A" w14:textId="77777777" w:rsidR="00575863" w:rsidRPr="001C653E" w:rsidRDefault="00575863" w:rsidP="007167BF">
            <w:pPr>
              <w:rPr>
                <w:sz w:val="20"/>
                <w:szCs w:val="20"/>
              </w:rPr>
            </w:pPr>
            <w:r w:rsidRPr="001C653E">
              <w:rPr>
                <w:rFonts w:ascii="SutonnyMJ" w:hAnsi="SutonnyMJ" w:cs="ArhialkhanMJ"/>
                <w:sz w:val="20"/>
                <w:szCs w:val="20"/>
              </w:rPr>
              <w:t>‡klevi Avcwb †Kv_vq wM‡qwQ‡jb?</w:t>
            </w:r>
          </w:p>
          <w:p w14:paraId="4584D3C2" w14:textId="77777777" w:rsidR="00575863" w:rsidRPr="001C653E" w:rsidRDefault="00575863" w:rsidP="007167BF">
            <w:pPr>
              <w:jc w:val="both"/>
              <w:rPr>
                <w:sz w:val="20"/>
                <w:szCs w:val="20"/>
              </w:rPr>
            </w:pPr>
          </w:p>
          <w:p w14:paraId="13BC8528" w14:textId="77777777" w:rsidR="00575863" w:rsidRPr="001C653E" w:rsidRDefault="00575863" w:rsidP="007167BF">
            <w:pPr>
              <w:jc w:val="both"/>
              <w:rPr>
                <w:sz w:val="20"/>
                <w:szCs w:val="20"/>
              </w:rPr>
            </w:pPr>
            <w:r w:rsidRPr="001C653E">
              <w:rPr>
                <w:sz w:val="20"/>
                <w:szCs w:val="20"/>
              </w:rPr>
              <w:t>MARK ONE</w:t>
            </w:r>
          </w:p>
        </w:tc>
        <w:tc>
          <w:tcPr>
            <w:tcW w:w="5490" w:type="dxa"/>
            <w:gridSpan w:val="7"/>
            <w:tcBorders>
              <w:right w:val="nil"/>
            </w:tcBorders>
          </w:tcPr>
          <w:p w14:paraId="424D148A" w14:textId="77777777" w:rsidR="00575863" w:rsidRPr="001C653E" w:rsidRDefault="00575863" w:rsidP="007167BF">
            <w:pPr>
              <w:tabs>
                <w:tab w:val="right" w:leader="dot" w:pos="5137"/>
              </w:tabs>
              <w:jc w:val="both"/>
              <w:rPr>
                <w:sz w:val="20"/>
                <w:szCs w:val="20"/>
              </w:rPr>
            </w:pPr>
            <w:r w:rsidRPr="001C653E">
              <w:rPr>
                <w:sz w:val="20"/>
                <w:szCs w:val="20"/>
              </w:rPr>
              <w:t>HER RELATIVES(</w:t>
            </w:r>
            <w:r w:rsidRPr="001C653E">
              <w:rPr>
                <w:rFonts w:ascii="SutonnyMJ" w:hAnsi="SutonnyMJ"/>
                <w:sz w:val="20"/>
                <w:szCs w:val="20"/>
              </w:rPr>
              <w:t>wb‡Ri AvZ¥xq-¯^R‡bi Kv‡Q</w:t>
            </w:r>
            <w:r w:rsidRPr="001C653E">
              <w:rPr>
                <w:sz w:val="20"/>
                <w:szCs w:val="20"/>
              </w:rPr>
              <w:t>)</w:t>
            </w:r>
            <w:r w:rsidRPr="001C653E">
              <w:rPr>
                <w:sz w:val="20"/>
                <w:szCs w:val="20"/>
              </w:rPr>
              <w:tab/>
              <w:t>01</w:t>
            </w:r>
          </w:p>
          <w:p w14:paraId="2219D723" w14:textId="77777777" w:rsidR="00575863" w:rsidRPr="001C653E" w:rsidRDefault="00575863" w:rsidP="007167BF">
            <w:pPr>
              <w:tabs>
                <w:tab w:val="right" w:leader="dot" w:pos="5137"/>
              </w:tabs>
              <w:jc w:val="both"/>
              <w:rPr>
                <w:sz w:val="20"/>
                <w:szCs w:val="20"/>
              </w:rPr>
            </w:pPr>
            <w:r w:rsidRPr="001C653E">
              <w:rPr>
                <w:sz w:val="20"/>
                <w:szCs w:val="20"/>
              </w:rPr>
              <w:t>HIS RELATIVES(</w:t>
            </w:r>
            <w:r w:rsidRPr="001C653E">
              <w:rPr>
                <w:rFonts w:ascii="SutonnyMJ" w:hAnsi="SutonnyMJ"/>
                <w:sz w:val="20"/>
                <w:szCs w:val="20"/>
              </w:rPr>
              <w:t>¯^vgxi AvZ¥xq-¯^R‡bi Kv‡Q</w:t>
            </w:r>
            <w:r w:rsidRPr="001C653E">
              <w:rPr>
                <w:sz w:val="20"/>
                <w:szCs w:val="20"/>
              </w:rPr>
              <w:t>)</w:t>
            </w:r>
            <w:r w:rsidRPr="001C653E">
              <w:rPr>
                <w:sz w:val="20"/>
                <w:szCs w:val="20"/>
              </w:rPr>
              <w:tab/>
              <w:t>02</w:t>
            </w:r>
          </w:p>
          <w:p w14:paraId="545F2DDC" w14:textId="77777777" w:rsidR="00575863" w:rsidRPr="001C653E" w:rsidRDefault="00575863" w:rsidP="007167BF">
            <w:pPr>
              <w:tabs>
                <w:tab w:val="right" w:leader="dot" w:pos="5137"/>
              </w:tabs>
              <w:jc w:val="both"/>
              <w:rPr>
                <w:sz w:val="20"/>
                <w:szCs w:val="20"/>
              </w:rPr>
            </w:pPr>
            <w:r w:rsidRPr="001C653E">
              <w:rPr>
                <w:sz w:val="20"/>
                <w:szCs w:val="20"/>
              </w:rPr>
              <w:t>HER FRIENDS/NEIGHBOURS(</w:t>
            </w:r>
            <w:r w:rsidRPr="001C653E">
              <w:rPr>
                <w:rFonts w:ascii="SutonnyMJ" w:hAnsi="SutonnyMJ"/>
                <w:sz w:val="20"/>
                <w:szCs w:val="20"/>
              </w:rPr>
              <w:t>Avcbvi eÜz-evÜe/cvov cokxi Kv‡Q</w:t>
            </w:r>
            <w:r w:rsidRPr="001C653E">
              <w:rPr>
                <w:sz w:val="20"/>
                <w:szCs w:val="20"/>
              </w:rPr>
              <w:t>)</w:t>
            </w:r>
            <w:r w:rsidRPr="001C653E">
              <w:rPr>
                <w:sz w:val="20"/>
                <w:szCs w:val="20"/>
              </w:rPr>
              <w:tab/>
              <w:t>03</w:t>
            </w:r>
          </w:p>
          <w:p w14:paraId="626F2A16" w14:textId="77777777" w:rsidR="00575863" w:rsidRPr="001C653E" w:rsidRDefault="00575863" w:rsidP="007167BF">
            <w:pPr>
              <w:tabs>
                <w:tab w:val="right" w:leader="dot" w:pos="5137"/>
              </w:tabs>
              <w:jc w:val="both"/>
              <w:rPr>
                <w:sz w:val="20"/>
                <w:szCs w:val="20"/>
              </w:rPr>
            </w:pPr>
            <w:r w:rsidRPr="001C653E">
              <w:rPr>
                <w:sz w:val="20"/>
                <w:szCs w:val="20"/>
              </w:rPr>
              <w:t>HOTEL/LODGINGS(</w:t>
            </w:r>
            <w:r w:rsidRPr="001C653E">
              <w:rPr>
                <w:rFonts w:ascii="SutonnyMJ" w:hAnsi="SutonnyMJ"/>
                <w:sz w:val="20"/>
                <w:szCs w:val="20"/>
              </w:rPr>
              <w:t>‡nv‡Uj/jwRsG</w:t>
            </w:r>
            <w:r w:rsidRPr="001C653E">
              <w:rPr>
                <w:sz w:val="20"/>
                <w:szCs w:val="20"/>
              </w:rPr>
              <w:t>)</w:t>
            </w:r>
            <w:r w:rsidRPr="001C653E">
              <w:rPr>
                <w:sz w:val="20"/>
                <w:szCs w:val="20"/>
              </w:rPr>
              <w:tab/>
              <w:t>04</w:t>
            </w:r>
          </w:p>
          <w:p w14:paraId="5DAE6DAD" w14:textId="77777777" w:rsidR="00575863" w:rsidRPr="001C653E" w:rsidRDefault="00575863" w:rsidP="007167BF">
            <w:pPr>
              <w:tabs>
                <w:tab w:val="right" w:leader="dot" w:pos="5137"/>
              </w:tabs>
              <w:jc w:val="both"/>
              <w:rPr>
                <w:sz w:val="20"/>
                <w:szCs w:val="20"/>
              </w:rPr>
            </w:pPr>
            <w:r w:rsidRPr="001C653E">
              <w:rPr>
                <w:sz w:val="20"/>
                <w:szCs w:val="20"/>
              </w:rPr>
              <w:t>STREET(</w:t>
            </w:r>
            <w:r w:rsidRPr="001C653E">
              <w:rPr>
                <w:rFonts w:ascii="SutonnyMJ" w:hAnsi="SutonnyMJ"/>
                <w:sz w:val="20"/>
                <w:szCs w:val="20"/>
              </w:rPr>
              <w:t>iv¯Ívq</w:t>
            </w:r>
            <w:r w:rsidRPr="001C653E">
              <w:rPr>
                <w:sz w:val="20"/>
                <w:szCs w:val="20"/>
              </w:rPr>
              <w:t>)</w:t>
            </w:r>
            <w:r w:rsidRPr="001C653E">
              <w:rPr>
                <w:sz w:val="20"/>
                <w:szCs w:val="20"/>
              </w:rPr>
              <w:tab/>
              <w:t>05</w:t>
            </w:r>
          </w:p>
          <w:p w14:paraId="07B25DF8" w14:textId="77777777" w:rsidR="00575863" w:rsidRPr="001C653E" w:rsidRDefault="00575863" w:rsidP="007167BF">
            <w:pPr>
              <w:tabs>
                <w:tab w:val="right" w:leader="dot" w:pos="5137"/>
              </w:tabs>
              <w:jc w:val="both"/>
              <w:rPr>
                <w:sz w:val="20"/>
                <w:szCs w:val="20"/>
              </w:rPr>
            </w:pPr>
            <w:r w:rsidRPr="001C653E">
              <w:rPr>
                <w:sz w:val="20"/>
                <w:szCs w:val="20"/>
              </w:rPr>
              <w:t>CHURCH/TEMPLE(</w:t>
            </w:r>
            <w:r w:rsidRPr="001C653E">
              <w:rPr>
                <w:rFonts w:ascii="SutonnyMJ" w:hAnsi="SutonnyMJ"/>
                <w:sz w:val="20"/>
                <w:szCs w:val="20"/>
              </w:rPr>
              <w:t>‡Kvb Avkª‡g/gw›`‡i</w:t>
            </w:r>
            <w:r w:rsidRPr="001C653E">
              <w:rPr>
                <w:sz w:val="20"/>
                <w:szCs w:val="20"/>
              </w:rPr>
              <w:t>)</w:t>
            </w:r>
            <w:r w:rsidRPr="001C653E">
              <w:rPr>
                <w:sz w:val="20"/>
                <w:szCs w:val="20"/>
              </w:rPr>
              <w:tab/>
              <w:t>06</w:t>
            </w:r>
          </w:p>
          <w:p w14:paraId="60CB9795" w14:textId="77777777" w:rsidR="00575863" w:rsidRPr="001C653E" w:rsidRDefault="00575863" w:rsidP="007167BF">
            <w:pPr>
              <w:tabs>
                <w:tab w:val="right" w:leader="dot" w:pos="5137"/>
              </w:tabs>
              <w:jc w:val="both"/>
              <w:rPr>
                <w:sz w:val="20"/>
                <w:szCs w:val="20"/>
              </w:rPr>
            </w:pPr>
            <w:r w:rsidRPr="001C653E">
              <w:rPr>
                <w:sz w:val="20"/>
                <w:szCs w:val="20"/>
              </w:rPr>
              <w:t>SHELTER(</w:t>
            </w:r>
            <w:r w:rsidRPr="001C653E">
              <w:rPr>
                <w:rFonts w:ascii="SutonnyMJ" w:hAnsi="SutonnyMJ"/>
                <w:sz w:val="20"/>
                <w:szCs w:val="20"/>
              </w:rPr>
              <w:t>Avkªq †K‡›`ª/m`‡b</w:t>
            </w:r>
            <w:r w:rsidRPr="001C653E">
              <w:rPr>
                <w:sz w:val="20"/>
                <w:szCs w:val="20"/>
              </w:rPr>
              <w:t>)</w:t>
            </w:r>
            <w:r w:rsidRPr="001C653E">
              <w:rPr>
                <w:sz w:val="20"/>
                <w:szCs w:val="20"/>
              </w:rPr>
              <w:tab/>
              <w:t>07</w:t>
            </w:r>
          </w:p>
          <w:p w14:paraId="7D831A93" w14:textId="77777777" w:rsidR="00575863" w:rsidRPr="001C653E" w:rsidRDefault="00575863" w:rsidP="007167BF">
            <w:pPr>
              <w:tabs>
                <w:tab w:val="right" w:leader="dot" w:pos="5137"/>
              </w:tabs>
              <w:jc w:val="both"/>
              <w:rPr>
                <w:sz w:val="20"/>
                <w:szCs w:val="20"/>
              </w:rPr>
            </w:pPr>
          </w:p>
          <w:p w14:paraId="299F6560" w14:textId="77777777" w:rsidR="00575863" w:rsidRPr="001C653E" w:rsidRDefault="00575863" w:rsidP="00405DB0">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Ab¨vb¨(D‡jøL Kiæb)</w:t>
            </w:r>
            <w:r w:rsidRPr="001C653E">
              <w:rPr>
                <w:sz w:val="20"/>
                <w:szCs w:val="20"/>
              </w:rPr>
              <w:t>________________________________</w:t>
            </w:r>
            <w:r w:rsidRPr="001C653E">
              <w:rPr>
                <w:sz w:val="20"/>
                <w:szCs w:val="20"/>
              </w:rPr>
              <w:tab/>
              <w:t>96</w:t>
            </w:r>
          </w:p>
        </w:tc>
        <w:tc>
          <w:tcPr>
            <w:tcW w:w="720" w:type="dxa"/>
            <w:tcBorders>
              <w:left w:val="single" w:sz="6" w:space="0" w:color="auto"/>
            </w:tcBorders>
          </w:tcPr>
          <w:p w14:paraId="6300E3F9" w14:textId="77777777" w:rsidR="00575863" w:rsidRPr="001C653E" w:rsidRDefault="00575863" w:rsidP="007167BF">
            <w:pPr>
              <w:tabs>
                <w:tab w:val="right" w:leader="dot" w:pos="4253"/>
              </w:tabs>
              <w:jc w:val="both"/>
              <w:rPr>
                <w:sz w:val="20"/>
                <w:szCs w:val="20"/>
              </w:rPr>
            </w:pPr>
          </w:p>
        </w:tc>
      </w:tr>
      <w:tr w:rsidR="00575863" w:rsidRPr="001C653E" w14:paraId="0F5E6376"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929"/>
        </w:trPr>
        <w:tc>
          <w:tcPr>
            <w:tcW w:w="628" w:type="dxa"/>
            <w:tcBorders>
              <w:top w:val="single" w:sz="6" w:space="0" w:color="auto"/>
              <w:right w:val="single" w:sz="12" w:space="0" w:color="auto"/>
            </w:tcBorders>
          </w:tcPr>
          <w:p w14:paraId="2FD686C6" w14:textId="77777777" w:rsidR="00575863" w:rsidRPr="001C653E" w:rsidRDefault="00575863" w:rsidP="006C3963">
            <w:pPr>
              <w:numPr>
                <w:ilvl w:val="0"/>
                <w:numId w:val="34"/>
              </w:numPr>
              <w:jc w:val="both"/>
              <w:rPr>
                <w:sz w:val="20"/>
                <w:szCs w:val="20"/>
              </w:rPr>
            </w:pPr>
          </w:p>
        </w:tc>
        <w:tc>
          <w:tcPr>
            <w:tcW w:w="4272" w:type="dxa"/>
            <w:gridSpan w:val="3"/>
            <w:tcBorders>
              <w:left w:val="nil"/>
            </w:tcBorders>
          </w:tcPr>
          <w:p w14:paraId="53FD1DD0" w14:textId="77777777" w:rsidR="00575863" w:rsidRPr="001C653E" w:rsidRDefault="00575863" w:rsidP="007167BF">
            <w:pPr>
              <w:rPr>
                <w:sz w:val="20"/>
                <w:szCs w:val="20"/>
              </w:rPr>
            </w:pPr>
            <w:r w:rsidRPr="001C653E">
              <w:rPr>
                <w:sz w:val="20"/>
                <w:szCs w:val="20"/>
              </w:rPr>
              <w:t xml:space="preserve">How long did you stay away </w:t>
            </w:r>
            <w:r w:rsidRPr="001C653E">
              <w:rPr>
                <w:sz w:val="20"/>
                <w:szCs w:val="20"/>
                <w:u w:val="single"/>
              </w:rPr>
              <w:t>the last time</w:t>
            </w:r>
            <w:r w:rsidRPr="001C653E">
              <w:rPr>
                <w:sz w:val="20"/>
                <w:szCs w:val="20"/>
              </w:rPr>
              <w:t>?</w:t>
            </w:r>
          </w:p>
          <w:p w14:paraId="306DA422" w14:textId="77777777" w:rsidR="00575863" w:rsidRPr="001C653E" w:rsidRDefault="00575863" w:rsidP="007167BF">
            <w:pPr>
              <w:rPr>
                <w:rFonts w:ascii="SutonnyMJ" w:hAnsi="SutonnyMJ"/>
                <w:sz w:val="20"/>
                <w:szCs w:val="20"/>
              </w:rPr>
            </w:pPr>
            <w:r w:rsidRPr="001C653E">
              <w:rPr>
                <w:rFonts w:ascii="SutonnyMJ" w:hAnsi="SutonnyMJ"/>
                <w:sz w:val="20"/>
                <w:szCs w:val="20"/>
              </w:rPr>
              <w:t xml:space="preserve">‡klevi KZw`b ¯^vgx‡K †Q‡o wQ‡jb? </w:t>
            </w:r>
          </w:p>
          <w:p w14:paraId="793E7195" w14:textId="77777777" w:rsidR="00575863" w:rsidRPr="001C653E" w:rsidRDefault="00575863" w:rsidP="007167BF">
            <w:pPr>
              <w:rPr>
                <w:rFonts w:ascii="SutonnyMJ" w:hAnsi="SutonnyMJ"/>
                <w:sz w:val="20"/>
                <w:szCs w:val="20"/>
              </w:rPr>
            </w:pPr>
            <w:r w:rsidRPr="001C653E">
              <w:rPr>
                <w:rFonts w:ascii="SutonnyMJ" w:hAnsi="SutonnyMJ"/>
                <w:sz w:val="20"/>
                <w:szCs w:val="20"/>
              </w:rPr>
              <w:t xml:space="preserve">GKw`‡biI Kg n‡j Ô00Ô emvb </w:t>
            </w:r>
          </w:p>
          <w:p w14:paraId="6B985B09" w14:textId="77777777" w:rsidR="00575863" w:rsidRPr="001C653E" w:rsidRDefault="00575863" w:rsidP="007167BF">
            <w:pPr>
              <w:rPr>
                <w:sz w:val="20"/>
                <w:szCs w:val="20"/>
              </w:rPr>
            </w:pPr>
            <w:r w:rsidRPr="001C653E">
              <w:rPr>
                <w:sz w:val="20"/>
                <w:szCs w:val="20"/>
              </w:rPr>
              <w:t>RECORD NUMBER OF DAYS OR MONTHS</w:t>
            </w:r>
          </w:p>
        </w:tc>
        <w:tc>
          <w:tcPr>
            <w:tcW w:w="5090" w:type="dxa"/>
            <w:gridSpan w:val="5"/>
            <w:tcBorders>
              <w:right w:val="nil"/>
            </w:tcBorders>
          </w:tcPr>
          <w:p w14:paraId="4EE9567D" w14:textId="77777777" w:rsidR="00575863" w:rsidRPr="001C653E" w:rsidRDefault="00575863" w:rsidP="007167BF">
            <w:pPr>
              <w:tabs>
                <w:tab w:val="left" w:leader="hyphen" w:pos="3582"/>
              </w:tabs>
              <w:rPr>
                <w:rFonts w:ascii="SutonnyMJ" w:hAnsi="SutonnyMJ"/>
                <w:sz w:val="20"/>
                <w:szCs w:val="20"/>
              </w:rPr>
            </w:pPr>
            <w:r w:rsidRPr="001C653E">
              <w:rPr>
                <w:sz w:val="20"/>
                <w:szCs w:val="20"/>
              </w:rPr>
              <w:t>NUMBER OF DAYS (IF LESS THAN 1 MONTH)(</w:t>
            </w:r>
            <w:r w:rsidRPr="001C653E">
              <w:rPr>
                <w:rFonts w:ascii="SutonnyMJ" w:hAnsi="SutonnyMJ"/>
                <w:sz w:val="20"/>
                <w:szCs w:val="20"/>
              </w:rPr>
              <w:t xml:space="preserve"> hw` GK gv‡mi Kg nq Zvn‡j w`‡bi msL¨v </w:t>
            </w:r>
            <w:r w:rsidRPr="001C653E">
              <w:rPr>
                <w:sz w:val="20"/>
                <w:szCs w:val="20"/>
              </w:rPr>
              <w:t>)</w:t>
            </w:r>
            <w:r w:rsidRPr="001C653E">
              <w:rPr>
                <w:sz w:val="20"/>
                <w:szCs w:val="20"/>
              </w:rPr>
              <w:tab/>
              <w:t>[   ][   ] . ......................1</w:t>
            </w:r>
          </w:p>
          <w:p w14:paraId="68A7DABD" w14:textId="77777777" w:rsidR="00575863" w:rsidRPr="001C653E" w:rsidRDefault="00575863" w:rsidP="00057997">
            <w:pPr>
              <w:pStyle w:val="Heading6"/>
              <w:tabs>
                <w:tab w:val="left" w:leader="hyphen" w:pos="3852"/>
              </w:tabs>
              <w:rPr>
                <w:rFonts w:cs="Vrinda"/>
                <w:sz w:val="20"/>
                <w:szCs w:val="20"/>
                <w:cs/>
                <w:lang w:bidi="bn-BD"/>
              </w:rPr>
            </w:pPr>
            <w:r w:rsidRPr="001C653E">
              <w:rPr>
                <w:rFonts w:ascii="Times New Roman" w:hAnsi="Times New Roman"/>
                <w:b w:val="0"/>
                <w:sz w:val="20"/>
                <w:szCs w:val="20"/>
              </w:rPr>
              <w:t>NUMBER OF MONTHS (IF 1 MONTH OR MORE</w:t>
            </w:r>
            <w:r w:rsidRPr="001C653E">
              <w:rPr>
                <w:rFonts w:ascii="SutonnyMJ" w:hAnsi="SutonnyMJ"/>
                <w:b w:val="0"/>
                <w:bCs w:val="0"/>
                <w:caps w:val="0"/>
                <w:sz w:val="20"/>
                <w:szCs w:val="20"/>
              </w:rPr>
              <w:t>)( GK ev Zvi †ekx gvm n‡j</w:t>
            </w:r>
            <w:r w:rsidRPr="001C653E">
              <w:rPr>
                <w:rFonts w:ascii="SutonnyMJ" w:hAnsi="SutonnyMJ"/>
                <w:sz w:val="20"/>
                <w:szCs w:val="20"/>
              </w:rPr>
              <w:t xml:space="preserve"> </w:t>
            </w:r>
            <w:r w:rsidRPr="001C653E">
              <w:rPr>
                <w:rFonts w:ascii="SutonnyMJ" w:hAnsi="SutonnyMJ"/>
                <w:b w:val="0"/>
                <w:bCs w:val="0"/>
                <w:caps w:val="0"/>
                <w:sz w:val="20"/>
                <w:szCs w:val="20"/>
              </w:rPr>
              <w:t>gv‡mi msL¨v)</w:t>
            </w:r>
            <w:r w:rsidRPr="001C653E">
              <w:rPr>
                <w:rFonts w:ascii="SutonnyMJ" w:hAnsi="SutonnyMJ"/>
                <w:b w:val="0"/>
                <w:bCs w:val="0"/>
                <w:caps w:val="0"/>
                <w:sz w:val="20"/>
                <w:szCs w:val="20"/>
              </w:rPr>
              <w:tab/>
            </w:r>
            <w:r w:rsidRPr="001C653E">
              <w:rPr>
                <w:rFonts w:ascii="Times New Roman" w:hAnsi="Times New Roman"/>
                <w:b w:val="0"/>
                <w:sz w:val="20"/>
                <w:szCs w:val="20"/>
              </w:rPr>
              <w:t>[   ][   ] ...................2</w:t>
            </w:r>
          </w:p>
          <w:p w14:paraId="0A7F82FE" w14:textId="77777777" w:rsidR="00575863" w:rsidRPr="001C653E" w:rsidRDefault="00575863" w:rsidP="007167BF">
            <w:pPr>
              <w:pStyle w:val="CommentText"/>
              <w:tabs>
                <w:tab w:val="right" w:leader="dot" w:pos="5562"/>
              </w:tabs>
            </w:pPr>
            <w:r w:rsidRPr="001C653E">
              <w:t xml:space="preserve">LEFT PARTNER/DID NOT RETURN/NOT WITH PARTNER </w:t>
            </w:r>
            <w:r w:rsidRPr="001C653E">
              <w:rPr>
                <w:rFonts w:ascii="SutonnyMJ" w:hAnsi="SutonnyMJ"/>
              </w:rPr>
              <w:t>(‡dir Av‡mbwb)</w:t>
            </w:r>
            <w:r w:rsidRPr="001C653E">
              <w:tab/>
              <w:t>3</w:t>
            </w:r>
          </w:p>
        </w:tc>
        <w:tc>
          <w:tcPr>
            <w:tcW w:w="720" w:type="dxa"/>
            <w:tcBorders>
              <w:left w:val="single" w:sz="6" w:space="0" w:color="auto"/>
            </w:tcBorders>
          </w:tcPr>
          <w:p w14:paraId="58D10730" w14:textId="77777777" w:rsidR="00575863" w:rsidRPr="001C653E" w:rsidRDefault="00575863" w:rsidP="007167BF">
            <w:pPr>
              <w:tabs>
                <w:tab w:val="right" w:leader="dot" w:pos="4253"/>
              </w:tabs>
              <w:jc w:val="both"/>
              <w:rPr>
                <w:sz w:val="20"/>
                <w:szCs w:val="20"/>
              </w:rPr>
            </w:pPr>
          </w:p>
          <w:p w14:paraId="660DB020" w14:textId="77777777" w:rsidR="00575863" w:rsidRPr="001C653E" w:rsidRDefault="00575863" w:rsidP="007167BF">
            <w:pPr>
              <w:tabs>
                <w:tab w:val="right" w:leader="dot" w:pos="4253"/>
              </w:tabs>
              <w:jc w:val="both"/>
              <w:rPr>
                <w:sz w:val="20"/>
                <w:szCs w:val="20"/>
              </w:rPr>
            </w:pPr>
          </w:p>
          <w:p w14:paraId="362AA6D9" w14:textId="77777777" w:rsidR="00575863" w:rsidRPr="001C653E" w:rsidRDefault="00575863" w:rsidP="007167BF">
            <w:pPr>
              <w:tabs>
                <w:tab w:val="right" w:leader="dot" w:pos="4253"/>
              </w:tabs>
              <w:jc w:val="both"/>
              <w:rPr>
                <w:sz w:val="20"/>
                <w:szCs w:val="20"/>
              </w:rPr>
            </w:pPr>
          </w:p>
          <w:p w14:paraId="1D4FA9E7" w14:textId="77777777" w:rsidR="00575863" w:rsidRPr="001C653E" w:rsidRDefault="00575863" w:rsidP="007167BF">
            <w:pPr>
              <w:tabs>
                <w:tab w:val="right" w:leader="dot" w:pos="4253"/>
              </w:tabs>
              <w:jc w:val="both"/>
              <w:rPr>
                <w:rFonts w:cs="Vrinda"/>
                <w:b/>
                <w:sz w:val="20"/>
                <w:szCs w:val="20"/>
                <w:cs/>
                <w:lang w:bidi="bn-BD"/>
              </w:rPr>
            </w:pPr>
          </w:p>
          <w:p w14:paraId="1435B8F2" w14:textId="77777777" w:rsidR="00575863" w:rsidRPr="001C653E" w:rsidRDefault="00575863" w:rsidP="007167BF">
            <w:pPr>
              <w:tabs>
                <w:tab w:val="right" w:leader="dot" w:pos="4253"/>
              </w:tabs>
              <w:jc w:val="both"/>
              <w:rPr>
                <w:rFonts w:cs="Vrinda"/>
                <w:b/>
                <w:sz w:val="20"/>
                <w:szCs w:val="20"/>
                <w:cs/>
                <w:lang w:bidi="bn-BD"/>
              </w:rPr>
            </w:pPr>
          </w:p>
          <w:p w14:paraId="6C04CDF7" w14:textId="77777777" w:rsidR="00575863" w:rsidRPr="001C653E" w:rsidRDefault="00575863" w:rsidP="000D539D">
            <w:pPr>
              <w:tabs>
                <w:tab w:val="right" w:leader="dot" w:pos="4253"/>
              </w:tabs>
              <w:jc w:val="both"/>
              <w:rPr>
                <w:sz w:val="20"/>
                <w:szCs w:val="20"/>
              </w:rPr>
            </w:pPr>
            <w:r w:rsidRPr="001C653E">
              <w:rPr>
                <w:b/>
                <w:sz w:val="20"/>
                <w:szCs w:val="20"/>
              </w:rPr>
              <w:sym w:font="Symbol" w:char="F0DE"/>
            </w:r>
            <w:r w:rsidRPr="001C653E">
              <w:rPr>
                <w:b/>
                <w:sz w:val="20"/>
                <w:szCs w:val="20"/>
              </w:rPr>
              <w:t>S.11</w:t>
            </w:r>
          </w:p>
        </w:tc>
      </w:tr>
      <w:tr w:rsidR="00575863" w:rsidRPr="001C653E" w14:paraId="3A9DD6A5"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235"/>
        </w:trPr>
        <w:tc>
          <w:tcPr>
            <w:tcW w:w="628" w:type="dxa"/>
            <w:tcBorders>
              <w:right w:val="single" w:sz="12" w:space="0" w:color="auto"/>
            </w:tcBorders>
          </w:tcPr>
          <w:p w14:paraId="331A5A8B" w14:textId="77777777" w:rsidR="00575863" w:rsidRPr="001C653E" w:rsidRDefault="00575863" w:rsidP="006C3963">
            <w:pPr>
              <w:numPr>
                <w:ilvl w:val="0"/>
                <w:numId w:val="34"/>
              </w:numPr>
              <w:jc w:val="both"/>
              <w:rPr>
                <w:sz w:val="20"/>
                <w:szCs w:val="20"/>
              </w:rPr>
            </w:pPr>
          </w:p>
        </w:tc>
        <w:tc>
          <w:tcPr>
            <w:tcW w:w="3872" w:type="dxa"/>
            <w:tcBorders>
              <w:left w:val="nil"/>
            </w:tcBorders>
          </w:tcPr>
          <w:p w14:paraId="15105493" w14:textId="77777777" w:rsidR="00575863" w:rsidRPr="001C653E" w:rsidRDefault="00575863" w:rsidP="007167BF">
            <w:pPr>
              <w:pStyle w:val="BodyText"/>
              <w:rPr>
                <w:b w:val="0"/>
                <w:sz w:val="20"/>
                <w:szCs w:val="20"/>
              </w:rPr>
            </w:pPr>
            <w:r w:rsidRPr="001C653E">
              <w:rPr>
                <w:b w:val="0"/>
                <w:sz w:val="20"/>
                <w:szCs w:val="20"/>
              </w:rPr>
              <w:t>What were the reasons that you returned?</w:t>
            </w:r>
          </w:p>
          <w:p w14:paraId="2E894938" w14:textId="77777777" w:rsidR="00575863" w:rsidRPr="001C653E" w:rsidRDefault="00575863" w:rsidP="007167BF">
            <w:pPr>
              <w:pStyle w:val="Heading2"/>
              <w:rPr>
                <w:rFonts w:ascii="SutonnyMJ" w:hAnsi="SutonnyMJ"/>
                <w:b w:val="0"/>
                <w:sz w:val="20"/>
                <w:szCs w:val="20"/>
              </w:rPr>
            </w:pPr>
            <w:r w:rsidRPr="001C653E">
              <w:rPr>
                <w:rFonts w:ascii="SutonnyMJ" w:hAnsi="SutonnyMJ"/>
                <w:b w:val="0"/>
                <w:sz w:val="20"/>
                <w:szCs w:val="20"/>
              </w:rPr>
              <w:t>Avevi wd‡i Avm‡jb †Kb?</w:t>
            </w:r>
          </w:p>
          <w:p w14:paraId="63CABD90" w14:textId="77777777" w:rsidR="00575863" w:rsidRPr="001C653E" w:rsidRDefault="00575863" w:rsidP="00FE0463">
            <w:pPr>
              <w:jc w:val="both"/>
              <w:rPr>
                <w:rFonts w:cs="Vrinda"/>
                <w:sz w:val="20"/>
                <w:szCs w:val="20"/>
                <w:cs/>
                <w:lang w:bidi="bn-BD"/>
              </w:rPr>
            </w:pPr>
            <w:r w:rsidRPr="001C653E">
              <w:rPr>
                <w:sz w:val="20"/>
                <w:szCs w:val="20"/>
              </w:rPr>
              <w:t xml:space="preserve">MARK ALL MENTIONED </w:t>
            </w:r>
          </w:p>
          <w:p w14:paraId="73D71D71" w14:textId="77777777" w:rsidR="00575863" w:rsidRPr="001C653E" w:rsidRDefault="00575863" w:rsidP="00FE0463">
            <w:pPr>
              <w:jc w:val="both"/>
              <w:rPr>
                <w:sz w:val="20"/>
                <w:szCs w:val="20"/>
              </w:rPr>
            </w:pPr>
          </w:p>
          <w:p w14:paraId="1E9179FB" w14:textId="77777777" w:rsidR="00575863" w:rsidRPr="001C653E" w:rsidRDefault="00575863" w:rsidP="00342763">
            <w:pPr>
              <w:rPr>
                <w:rFonts w:ascii="SutonnyMJ" w:hAnsi="SutonnyMJ"/>
                <w:sz w:val="20"/>
                <w:szCs w:val="20"/>
              </w:rPr>
            </w:pPr>
            <w:r w:rsidRPr="001C653E">
              <w:rPr>
                <w:rFonts w:ascii="SutonnyMJ" w:hAnsi="SutonnyMJ" w:cs="Arial"/>
                <w:sz w:val="20"/>
                <w:szCs w:val="20"/>
              </w:rPr>
              <w:t xml:space="preserve">E‡jøLK…Z mKj DË‡ii </w:t>
            </w:r>
            <w:r w:rsidRPr="001C653E">
              <w:rPr>
                <w:rFonts w:ascii="SutonnyMJ" w:hAnsi="SutonnyMJ"/>
                <w:sz w:val="20"/>
                <w:szCs w:val="20"/>
              </w:rPr>
              <w:t>‡KvW</w:t>
            </w:r>
            <w:r w:rsidRPr="001C653E">
              <w:rPr>
                <w:rFonts w:ascii="SutonnyMJ" w:hAnsi="SutonnyMJ" w:cs="Arial"/>
                <w:sz w:val="20"/>
                <w:szCs w:val="20"/>
              </w:rPr>
              <w:t xml:space="preserve"> e„ËvwqZ Kiæb</w:t>
            </w:r>
            <w:r w:rsidRPr="001C653E" w:rsidDel="00BF1834">
              <w:rPr>
                <w:rFonts w:ascii="SutonnyMJ" w:hAnsi="SutonnyMJ" w:cs="Arial"/>
                <w:sz w:val="20"/>
                <w:szCs w:val="20"/>
              </w:rPr>
              <w:t xml:space="preserve"> </w:t>
            </w:r>
          </w:p>
          <w:p w14:paraId="4E014476" w14:textId="77777777" w:rsidR="00575863" w:rsidRPr="001C653E" w:rsidRDefault="00575863" w:rsidP="00FE0463">
            <w:pPr>
              <w:jc w:val="both"/>
              <w:rPr>
                <w:rFonts w:cs="Vrinda"/>
                <w:sz w:val="20"/>
                <w:szCs w:val="20"/>
                <w:cs/>
                <w:lang w:bidi="bn-BD"/>
              </w:rPr>
            </w:pPr>
          </w:p>
        </w:tc>
        <w:tc>
          <w:tcPr>
            <w:tcW w:w="5490" w:type="dxa"/>
            <w:gridSpan w:val="7"/>
            <w:tcBorders>
              <w:right w:val="nil"/>
            </w:tcBorders>
          </w:tcPr>
          <w:p w14:paraId="21AC3823" w14:textId="77777777" w:rsidR="00575863" w:rsidRPr="001C653E" w:rsidRDefault="00575863" w:rsidP="00877E64">
            <w:pPr>
              <w:tabs>
                <w:tab w:val="right" w:leader="dot" w:pos="5137"/>
              </w:tabs>
              <w:rPr>
                <w:sz w:val="20"/>
                <w:szCs w:val="20"/>
              </w:rPr>
            </w:pPr>
            <w:r w:rsidRPr="001C653E">
              <w:rPr>
                <w:sz w:val="20"/>
                <w:szCs w:val="20"/>
              </w:rPr>
              <w:t>DIDN’T WANT TO LEAVE CHILDREN(</w:t>
            </w:r>
            <w:r w:rsidRPr="001C653E">
              <w:rPr>
                <w:rFonts w:ascii="SutonnyMJ" w:hAnsi="SutonnyMJ"/>
                <w:sz w:val="20"/>
                <w:szCs w:val="20"/>
              </w:rPr>
              <w:t>ev”Pv‡`i †Q‡o _vK‡Z Pvbwb</w:t>
            </w:r>
            <w:r w:rsidRPr="001C653E">
              <w:rPr>
                <w:sz w:val="20"/>
                <w:szCs w:val="20"/>
              </w:rPr>
              <w:t>)</w:t>
            </w:r>
            <w:r w:rsidRPr="001C653E">
              <w:rPr>
                <w:sz w:val="20"/>
                <w:szCs w:val="20"/>
              </w:rPr>
              <w:tab/>
              <w:t>A</w:t>
            </w:r>
          </w:p>
          <w:p w14:paraId="66F26550" w14:textId="77777777" w:rsidR="00575863" w:rsidRPr="001C653E" w:rsidRDefault="00575863" w:rsidP="00877E64">
            <w:pPr>
              <w:tabs>
                <w:tab w:val="right" w:leader="dot" w:pos="5137"/>
              </w:tabs>
              <w:rPr>
                <w:sz w:val="20"/>
                <w:szCs w:val="20"/>
              </w:rPr>
            </w:pPr>
            <w:r w:rsidRPr="001C653E">
              <w:rPr>
                <w:sz w:val="20"/>
                <w:szCs w:val="20"/>
              </w:rPr>
              <w:t>SANCTITY OF MARRIAGE(</w:t>
            </w:r>
            <w:r w:rsidRPr="001C653E">
              <w:rPr>
                <w:rFonts w:ascii="SutonnyMJ" w:hAnsi="SutonnyMJ"/>
                <w:sz w:val="20"/>
                <w:szCs w:val="20"/>
              </w:rPr>
              <w:t>we‡q cweÎ eÜb</w:t>
            </w:r>
            <w:r w:rsidRPr="001C653E">
              <w:rPr>
                <w:sz w:val="20"/>
                <w:szCs w:val="20"/>
              </w:rPr>
              <w:t>)</w:t>
            </w:r>
            <w:r w:rsidRPr="001C653E">
              <w:rPr>
                <w:sz w:val="20"/>
                <w:szCs w:val="20"/>
              </w:rPr>
              <w:tab/>
              <w:t>B</w:t>
            </w:r>
          </w:p>
          <w:p w14:paraId="7C259CA7" w14:textId="77777777" w:rsidR="00575863" w:rsidRPr="001C653E" w:rsidRDefault="00575863" w:rsidP="00877E64">
            <w:pPr>
              <w:pStyle w:val="CommentText"/>
              <w:tabs>
                <w:tab w:val="right" w:leader="dot" w:pos="5137"/>
              </w:tabs>
            </w:pPr>
            <w:r w:rsidRPr="001C653E">
              <w:t xml:space="preserve">FOR SAKE OF FAMILY/CHILDREN </w:t>
            </w:r>
          </w:p>
          <w:p w14:paraId="49F7B6C4" w14:textId="77777777" w:rsidR="00575863" w:rsidRPr="001C653E" w:rsidRDefault="00575863" w:rsidP="00877E64">
            <w:pPr>
              <w:tabs>
                <w:tab w:val="right" w:leader="dot" w:pos="5137"/>
              </w:tabs>
              <w:rPr>
                <w:sz w:val="20"/>
                <w:szCs w:val="20"/>
              </w:rPr>
            </w:pPr>
            <w:r w:rsidRPr="001C653E">
              <w:rPr>
                <w:sz w:val="20"/>
                <w:szCs w:val="20"/>
              </w:rPr>
              <w:t>(FAMILY HONOUR)(</w:t>
            </w:r>
            <w:r w:rsidRPr="001C653E">
              <w:rPr>
                <w:rFonts w:ascii="SutonnyMJ" w:hAnsi="SutonnyMJ"/>
                <w:sz w:val="20"/>
                <w:szCs w:val="20"/>
              </w:rPr>
              <w:t xml:space="preserve"> msmvi i¶vi Rb¨</w:t>
            </w:r>
            <w:r w:rsidRPr="001C653E">
              <w:rPr>
                <w:sz w:val="20"/>
                <w:szCs w:val="20"/>
              </w:rPr>
              <w:t>)</w:t>
            </w:r>
            <w:r w:rsidRPr="001C653E">
              <w:rPr>
                <w:sz w:val="20"/>
                <w:szCs w:val="20"/>
              </w:rPr>
              <w:tab/>
              <w:t xml:space="preserve">C </w:t>
            </w:r>
          </w:p>
          <w:p w14:paraId="3F2B6009" w14:textId="77777777" w:rsidR="00575863" w:rsidRPr="001C653E" w:rsidRDefault="00575863" w:rsidP="00877E64">
            <w:pPr>
              <w:tabs>
                <w:tab w:val="right" w:leader="dot" w:pos="5137"/>
              </w:tabs>
              <w:rPr>
                <w:sz w:val="20"/>
                <w:szCs w:val="20"/>
              </w:rPr>
            </w:pPr>
            <w:r w:rsidRPr="001C653E">
              <w:rPr>
                <w:sz w:val="20"/>
                <w:szCs w:val="20"/>
              </w:rPr>
              <w:t>COULDN’T SUPPORT CHILDREN(</w:t>
            </w:r>
            <w:r w:rsidRPr="001C653E">
              <w:rPr>
                <w:rFonts w:ascii="SutonnyMJ" w:hAnsi="SutonnyMJ"/>
                <w:sz w:val="20"/>
                <w:szCs w:val="20"/>
              </w:rPr>
              <w:t>ev”Pv‡`i jvjb cvjb Ki‡Z bv cvivq</w:t>
            </w:r>
            <w:r w:rsidRPr="001C653E">
              <w:rPr>
                <w:sz w:val="20"/>
                <w:szCs w:val="20"/>
              </w:rPr>
              <w:t>)</w:t>
            </w:r>
            <w:r w:rsidRPr="001C653E">
              <w:rPr>
                <w:sz w:val="20"/>
                <w:szCs w:val="20"/>
              </w:rPr>
              <w:tab/>
              <w:t>D</w:t>
            </w:r>
          </w:p>
          <w:p w14:paraId="7E100325" w14:textId="77777777" w:rsidR="00575863" w:rsidRPr="001C653E" w:rsidRDefault="00575863" w:rsidP="00877E64">
            <w:pPr>
              <w:tabs>
                <w:tab w:val="right" w:leader="dot" w:pos="5137"/>
              </w:tabs>
              <w:rPr>
                <w:sz w:val="20"/>
                <w:szCs w:val="20"/>
              </w:rPr>
            </w:pPr>
            <w:r w:rsidRPr="001C653E">
              <w:rPr>
                <w:sz w:val="20"/>
                <w:szCs w:val="20"/>
              </w:rPr>
              <w:t>LOVED HIM(</w:t>
            </w:r>
            <w:r w:rsidRPr="001C653E">
              <w:rPr>
                <w:rFonts w:ascii="SutonnyMJ" w:hAnsi="SutonnyMJ"/>
                <w:sz w:val="20"/>
                <w:szCs w:val="20"/>
              </w:rPr>
              <w:t>¯^vgx‡K fvjev‡mb</w:t>
            </w:r>
            <w:r w:rsidRPr="001C653E">
              <w:rPr>
                <w:sz w:val="20"/>
                <w:szCs w:val="20"/>
              </w:rPr>
              <w:t>)</w:t>
            </w:r>
            <w:r w:rsidRPr="001C653E">
              <w:rPr>
                <w:sz w:val="20"/>
                <w:szCs w:val="20"/>
              </w:rPr>
              <w:tab/>
              <w:t>E</w:t>
            </w:r>
          </w:p>
          <w:p w14:paraId="4755A664" w14:textId="77777777" w:rsidR="00575863" w:rsidRPr="001C653E" w:rsidRDefault="00575863" w:rsidP="00877E64">
            <w:pPr>
              <w:tabs>
                <w:tab w:val="right" w:leader="dot" w:pos="5137"/>
              </w:tabs>
              <w:rPr>
                <w:sz w:val="20"/>
                <w:szCs w:val="20"/>
              </w:rPr>
            </w:pPr>
            <w:r w:rsidRPr="001C653E">
              <w:rPr>
                <w:sz w:val="20"/>
                <w:szCs w:val="20"/>
              </w:rPr>
              <w:t>HE ASKED HER TO GO BACK(</w:t>
            </w:r>
            <w:r w:rsidRPr="001C653E">
              <w:rPr>
                <w:rFonts w:ascii="SutonnyMJ" w:hAnsi="SutonnyMJ"/>
                <w:sz w:val="20"/>
                <w:szCs w:val="20"/>
              </w:rPr>
              <w:t>¯^vgx †diZ Avm‡Z e‡j‡Q</w:t>
            </w:r>
            <w:r w:rsidRPr="001C653E">
              <w:rPr>
                <w:sz w:val="20"/>
                <w:szCs w:val="20"/>
              </w:rPr>
              <w:t>)</w:t>
            </w:r>
            <w:r w:rsidRPr="001C653E">
              <w:rPr>
                <w:sz w:val="20"/>
                <w:szCs w:val="20"/>
              </w:rPr>
              <w:tab/>
              <w:t>F</w:t>
            </w:r>
          </w:p>
          <w:p w14:paraId="3BDD1F39" w14:textId="77777777" w:rsidR="00575863" w:rsidRPr="001C653E" w:rsidRDefault="00575863" w:rsidP="00877E64">
            <w:pPr>
              <w:tabs>
                <w:tab w:val="right" w:leader="dot" w:pos="5137"/>
              </w:tabs>
              <w:rPr>
                <w:sz w:val="20"/>
                <w:szCs w:val="20"/>
              </w:rPr>
            </w:pPr>
            <w:r w:rsidRPr="001C653E">
              <w:rPr>
                <w:sz w:val="20"/>
                <w:szCs w:val="20"/>
              </w:rPr>
              <w:t>FAMILY SAID TO RETURN(</w:t>
            </w:r>
            <w:r w:rsidRPr="001C653E">
              <w:rPr>
                <w:rFonts w:ascii="SutonnyMJ" w:hAnsi="SutonnyMJ"/>
                <w:sz w:val="20"/>
                <w:szCs w:val="20"/>
              </w:rPr>
              <w:t>cwievi †diZ Avm‡Z e‡j‡Q</w:t>
            </w:r>
            <w:r w:rsidRPr="001C653E">
              <w:rPr>
                <w:sz w:val="20"/>
                <w:szCs w:val="20"/>
              </w:rPr>
              <w:t>)</w:t>
            </w:r>
            <w:r w:rsidRPr="001C653E">
              <w:rPr>
                <w:sz w:val="20"/>
                <w:szCs w:val="20"/>
              </w:rPr>
              <w:tab/>
              <w:t>G</w:t>
            </w:r>
          </w:p>
          <w:p w14:paraId="2D039FD4" w14:textId="77777777" w:rsidR="00575863" w:rsidRPr="001C653E" w:rsidRDefault="00575863" w:rsidP="00877E64">
            <w:pPr>
              <w:tabs>
                <w:tab w:val="right" w:leader="dot" w:pos="5137"/>
              </w:tabs>
              <w:rPr>
                <w:sz w:val="20"/>
                <w:szCs w:val="20"/>
              </w:rPr>
            </w:pPr>
            <w:r w:rsidRPr="001C653E">
              <w:rPr>
                <w:sz w:val="20"/>
                <w:szCs w:val="20"/>
              </w:rPr>
              <w:t>FORGAVE HIM(</w:t>
            </w:r>
            <w:r w:rsidRPr="001C653E">
              <w:rPr>
                <w:rFonts w:ascii="SutonnyMJ" w:hAnsi="SutonnyMJ"/>
                <w:sz w:val="20"/>
                <w:szCs w:val="20"/>
              </w:rPr>
              <w:t>¯^vgx‡K ¶gv K‡i w`‡q‡Qb</w:t>
            </w:r>
            <w:r w:rsidRPr="001C653E">
              <w:rPr>
                <w:sz w:val="20"/>
                <w:szCs w:val="20"/>
              </w:rPr>
              <w:t>)</w:t>
            </w:r>
            <w:r w:rsidRPr="001C653E">
              <w:rPr>
                <w:sz w:val="20"/>
                <w:szCs w:val="20"/>
              </w:rPr>
              <w:tab/>
              <w:t>H</w:t>
            </w:r>
          </w:p>
          <w:p w14:paraId="7F1764D9" w14:textId="77777777" w:rsidR="00575863" w:rsidRPr="001C653E" w:rsidRDefault="00575863" w:rsidP="00877E64">
            <w:pPr>
              <w:tabs>
                <w:tab w:val="right" w:leader="dot" w:pos="5137"/>
              </w:tabs>
              <w:rPr>
                <w:sz w:val="20"/>
                <w:szCs w:val="20"/>
              </w:rPr>
            </w:pPr>
            <w:r w:rsidRPr="001C653E">
              <w:rPr>
                <w:sz w:val="20"/>
                <w:szCs w:val="20"/>
              </w:rPr>
              <w:t>THOUGHT HE WOULD CHANGE(</w:t>
            </w:r>
            <w:r w:rsidRPr="001C653E">
              <w:rPr>
                <w:rFonts w:ascii="SutonnyMJ" w:hAnsi="SutonnyMJ"/>
                <w:sz w:val="20"/>
                <w:szCs w:val="20"/>
              </w:rPr>
              <w:t>¯^vgx e`jv‡e †f‡e</w:t>
            </w:r>
            <w:r w:rsidRPr="001C653E">
              <w:rPr>
                <w:sz w:val="20"/>
                <w:szCs w:val="20"/>
              </w:rPr>
              <w:t>)</w:t>
            </w:r>
            <w:r w:rsidRPr="001C653E">
              <w:rPr>
                <w:sz w:val="20"/>
                <w:szCs w:val="20"/>
              </w:rPr>
              <w:tab/>
              <w:t>I</w:t>
            </w:r>
          </w:p>
          <w:p w14:paraId="3F84DB0F" w14:textId="77777777" w:rsidR="00575863" w:rsidRPr="001C653E" w:rsidRDefault="00575863" w:rsidP="00877E64">
            <w:pPr>
              <w:tabs>
                <w:tab w:val="right" w:leader="dot" w:pos="5137"/>
              </w:tabs>
              <w:rPr>
                <w:sz w:val="20"/>
                <w:szCs w:val="20"/>
              </w:rPr>
            </w:pPr>
            <w:r w:rsidRPr="001C653E">
              <w:rPr>
                <w:sz w:val="20"/>
                <w:szCs w:val="20"/>
              </w:rPr>
              <w:t>THREATENED HER/CHILDREN(</w:t>
            </w:r>
            <w:r w:rsidRPr="001C653E">
              <w:rPr>
                <w:rFonts w:ascii="SutonnyMJ" w:hAnsi="SutonnyMJ"/>
                <w:sz w:val="20"/>
                <w:szCs w:val="20"/>
              </w:rPr>
              <w:t xml:space="preserve">Avcbv‡K ev </w:t>
            </w:r>
            <w:r w:rsidRPr="001C653E">
              <w:rPr>
                <w:rFonts w:ascii="SutonnyMJ" w:hAnsi="SutonnyMJ" w:cs="Arial"/>
                <w:sz w:val="20"/>
                <w:szCs w:val="20"/>
              </w:rPr>
              <w:t>mšÍvb</w:t>
            </w:r>
            <w:r w:rsidRPr="001C653E">
              <w:rPr>
                <w:rFonts w:ascii="SutonnyMJ" w:hAnsi="SutonnyMJ"/>
                <w:sz w:val="20"/>
                <w:szCs w:val="20"/>
              </w:rPr>
              <w:t>‡`i ûgwK †`qvq-</w:t>
            </w:r>
            <w:r w:rsidRPr="001C653E">
              <w:rPr>
                <w:sz w:val="20"/>
                <w:szCs w:val="20"/>
              </w:rPr>
              <w:t>)</w:t>
            </w:r>
            <w:r w:rsidRPr="001C653E">
              <w:rPr>
                <w:sz w:val="20"/>
                <w:szCs w:val="20"/>
              </w:rPr>
              <w:tab/>
              <w:t>J</w:t>
            </w:r>
          </w:p>
          <w:p w14:paraId="66D49C99" w14:textId="77777777" w:rsidR="00575863" w:rsidRPr="001C653E" w:rsidRDefault="00575863" w:rsidP="00877E64">
            <w:pPr>
              <w:tabs>
                <w:tab w:val="right" w:leader="dot" w:pos="5137"/>
              </w:tabs>
              <w:rPr>
                <w:sz w:val="20"/>
                <w:szCs w:val="20"/>
              </w:rPr>
            </w:pPr>
            <w:r w:rsidRPr="001C653E">
              <w:rPr>
                <w:sz w:val="20"/>
                <w:szCs w:val="20"/>
              </w:rPr>
              <w:t>COULD NOT STAY THERE (WHERE SHE WENT)(</w:t>
            </w:r>
            <w:r w:rsidRPr="001C653E">
              <w:rPr>
                <w:rFonts w:ascii="SutonnyMJ" w:hAnsi="SutonnyMJ"/>
                <w:sz w:val="20"/>
                <w:szCs w:val="20"/>
              </w:rPr>
              <w:t xml:space="preserve"> †hLv‡b wM‡qwQ‡jb †mLv‡b _vK‡Z bv cvivq</w:t>
            </w:r>
            <w:r w:rsidRPr="001C653E">
              <w:rPr>
                <w:sz w:val="20"/>
                <w:szCs w:val="20"/>
              </w:rPr>
              <w:t>)</w:t>
            </w:r>
            <w:r w:rsidRPr="001C653E">
              <w:rPr>
                <w:sz w:val="20"/>
                <w:szCs w:val="20"/>
              </w:rPr>
              <w:tab/>
              <w:t>K</w:t>
            </w:r>
          </w:p>
          <w:p w14:paraId="058884BC" w14:textId="77777777" w:rsidR="00575863" w:rsidRPr="001C653E" w:rsidRDefault="00575863" w:rsidP="00877E64">
            <w:pPr>
              <w:tabs>
                <w:tab w:val="right" w:leader="dot" w:pos="5137"/>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L</w:t>
            </w:r>
          </w:p>
          <w:p w14:paraId="6158CA08" w14:textId="77777777" w:rsidR="00575863" w:rsidRPr="001C653E" w:rsidRDefault="00575863" w:rsidP="00877E64">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 xml:space="preserve"> _____________________________</w:t>
            </w:r>
            <w:r w:rsidRPr="001C653E">
              <w:rPr>
                <w:sz w:val="20"/>
                <w:szCs w:val="20"/>
              </w:rPr>
              <w:tab/>
              <w:t>X</w:t>
            </w:r>
          </w:p>
        </w:tc>
        <w:tc>
          <w:tcPr>
            <w:tcW w:w="720" w:type="dxa"/>
            <w:tcBorders>
              <w:left w:val="single" w:sz="6" w:space="0" w:color="auto"/>
            </w:tcBorders>
          </w:tcPr>
          <w:p w14:paraId="264B756A" w14:textId="77777777" w:rsidR="00575863" w:rsidRPr="001C653E" w:rsidRDefault="00575863" w:rsidP="007167BF">
            <w:pPr>
              <w:tabs>
                <w:tab w:val="right" w:leader="dot" w:pos="4253"/>
              </w:tabs>
              <w:jc w:val="both"/>
              <w:rPr>
                <w:sz w:val="20"/>
                <w:szCs w:val="20"/>
              </w:rPr>
            </w:pPr>
          </w:p>
          <w:p w14:paraId="37E43B8D" w14:textId="77777777" w:rsidR="00575863" w:rsidRPr="001C653E" w:rsidRDefault="00575863" w:rsidP="007167BF">
            <w:pPr>
              <w:tabs>
                <w:tab w:val="right" w:leader="dot" w:pos="4253"/>
              </w:tabs>
              <w:jc w:val="both"/>
              <w:rPr>
                <w:sz w:val="20"/>
                <w:szCs w:val="20"/>
              </w:rPr>
            </w:pPr>
          </w:p>
          <w:p w14:paraId="49CD541B" w14:textId="77777777" w:rsidR="00575863" w:rsidRPr="001C653E" w:rsidRDefault="00575863" w:rsidP="007167BF">
            <w:pPr>
              <w:tabs>
                <w:tab w:val="right" w:leader="dot" w:pos="4253"/>
              </w:tabs>
              <w:jc w:val="both"/>
              <w:rPr>
                <w:sz w:val="20"/>
                <w:szCs w:val="20"/>
              </w:rPr>
            </w:pPr>
          </w:p>
          <w:p w14:paraId="65207F60" w14:textId="77777777" w:rsidR="00575863" w:rsidRPr="001C653E" w:rsidRDefault="00575863" w:rsidP="007167BF">
            <w:pPr>
              <w:tabs>
                <w:tab w:val="right" w:leader="dot" w:pos="4253"/>
              </w:tabs>
              <w:rPr>
                <w:rFonts w:cs="Vrinda"/>
                <w:b/>
                <w:sz w:val="20"/>
                <w:szCs w:val="20"/>
                <w:cs/>
                <w:lang w:bidi="bn-BD"/>
              </w:rPr>
            </w:pPr>
            <w:r w:rsidRPr="001C653E">
              <w:rPr>
                <w:b/>
                <w:sz w:val="20"/>
                <w:szCs w:val="20"/>
              </w:rPr>
              <w:t>FOR ALL OPTIONS GO TO 11</w:t>
            </w:r>
            <w:r w:rsidR="004B3B3C">
              <w:rPr>
                <w:b/>
                <w:sz w:val="20"/>
                <w:szCs w:val="20"/>
              </w:rPr>
              <w:t>01</w:t>
            </w:r>
          </w:p>
          <w:p w14:paraId="2AC37179" w14:textId="77777777" w:rsidR="00575863" w:rsidRPr="001C653E" w:rsidRDefault="00575863" w:rsidP="00057997">
            <w:pPr>
              <w:tabs>
                <w:tab w:val="right" w:leader="dot" w:pos="5103"/>
              </w:tabs>
              <w:jc w:val="both"/>
              <w:rPr>
                <w:rFonts w:ascii="SutonnyMJ" w:hAnsi="SutonnyMJ" w:cs="Vrinda"/>
                <w:sz w:val="20"/>
                <w:szCs w:val="20"/>
                <w:cs/>
                <w:lang w:bidi="bn-BD"/>
              </w:rPr>
            </w:pPr>
            <w:r w:rsidRPr="001C653E">
              <w:rPr>
                <w:rFonts w:ascii="SutonnyMJ" w:hAnsi="SutonnyMJ"/>
                <w:sz w:val="20"/>
                <w:szCs w:val="20"/>
              </w:rPr>
              <w:t>†h †Kvb DË‡ii Rb¨</w:t>
            </w:r>
          </w:p>
          <w:p w14:paraId="26E50281" w14:textId="77777777" w:rsidR="00575863" w:rsidRPr="001C653E" w:rsidRDefault="00575863" w:rsidP="00F83E40">
            <w:pPr>
              <w:tabs>
                <w:tab w:val="right" w:leader="dot" w:pos="4253"/>
              </w:tabs>
              <w:rPr>
                <w:rFonts w:cs="Vrinda"/>
                <w:sz w:val="20"/>
                <w:szCs w:val="20"/>
                <w:cs/>
                <w:lang w:bidi="bn-BD"/>
              </w:rPr>
            </w:pPr>
            <w:r w:rsidRPr="001C653E">
              <w:rPr>
                <w:b/>
                <w:sz w:val="20"/>
                <w:szCs w:val="20"/>
              </w:rPr>
              <w:t>11</w:t>
            </w:r>
            <w:r w:rsidR="004B3B3C">
              <w:rPr>
                <w:b/>
                <w:sz w:val="20"/>
                <w:szCs w:val="20"/>
              </w:rPr>
              <w:t>01</w:t>
            </w:r>
            <w:r w:rsidRPr="001C653E">
              <w:rPr>
                <w:rFonts w:cs="Vrinda" w:hint="cs"/>
                <w:b/>
                <w:sz w:val="20"/>
                <w:szCs w:val="20"/>
                <w:cs/>
                <w:lang w:bidi="bn-BD"/>
              </w:rPr>
              <w:t xml:space="preserve"> </w:t>
            </w:r>
            <w:r w:rsidRPr="001C653E">
              <w:rPr>
                <w:rFonts w:ascii="SutonnyMJ" w:hAnsi="SutonnyMJ"/>
                <w:sz w:val="20"/>
                <w:szCs w:val="20"/>
              </w:rPr>
              <w:t xml:space="preserve">G </w:t>
            </w:r>
            <w:proofErr w:type="spellStart"/>
            <w:r w:rsidRPr="001C653E">
              <w:rPr>
                <w:rFonts w:ascii="SutonnyMJ" w:hAnsi="SutonnyMJ"/>
                <w:sz w:val="20"/>
                <w:szCs w:val="20"/>
              </w:rPr>
              <w:t>hvb</w:t>
            </w:r>
            <w:proofErr w:type="spellEnd"/>
            <w:r w:rsidRPr="001C653E">
              <w:rPr>
                <w:rFonts w:cs="Vrinda"/>
                <w:b/>
                <w:sz w:val="20"/>
                <w:szCs w:val="20"/>
                <w:lang w:bidi="bn-BD"/>
              </w:rPr>
              <w:t xml:space="preserve">  </w:t>
            </w:r>
          </w:p>
        </w:tc>
      </w:tr>
      <w:tr w:rsidR="00575863" w:rsidRPr="001C653E" w14:paraId="48B83304" w14:textId="77777777" w:rsidTr="00B607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3801"/>
        </w:trPr>
        <w:tc>
          <w:tcPr>
            <w:tcW w:w="628" w:type="dxa"/>
            <w:tcBorders>
              <w:right w:val="single" w:sz="12" w:space="0" w:color="auto"/>
            </w:tcBorders>
          </w:tcPr>
          <w:p w14:paraId="5440523B" w14:textId="77777777" w:rsidR="00575863" w:rsidRPr="001C653E" w:rsidRDefault="00575863" w:rsidP="006C3963">
            <w:pPr>
              <w:numPr>
                <w:ilvl w:val="0"/>
                <w:numId w:val="34"/>
              </w:numPr>
              <w:jc w:val="both"/>
              <w:rPr>
                <w:sz w:val="20"/>
                <w:szCs w:val="20"/>
              </w:rPr>
            </w:pPr>
          </w:p>
        </w:tc>
        <w:tc>
          <w:tcPr>
            <w:tcW w:w="3872" w:type="dxa"/>
            <w:tcBorders>
              <w:left w:val="nil"/>
            </w:tcBorders>
          </w:tcPr>
          <w:p w14:paraId="429F768D" w14:textId="77777777" w:rsidR="00575863" w:rsidRPr="001C653E" w:rsidRDefault="00575863" w:rsidP="007167BF">
            <w:pPr>
              <w:jc w:val="both"/>
              <w:rPr>
                <w:sz w:val="20"/>
                <w:szCs w:val="20"/>
              </w:rPr>
            </w:pPr>
            <w:r w:rsidRPr="001C653E">
              <w:rPr>
                <w:sz w:val="20"/>
                <w:szCs w:val="20"/>
              </w:rPr>
              <w:t>What were the reasons that made you stay?</w:t>
            </w:r>
          </w:p>
          <w:p w14:paraId="7A93E63F" w14:textId="77777777" w:rsidR="00575863" w:rsidRPr="001C653E" w:rsidRDefault="00575863" w:rsidP="007167BF">
            <w:pPr>
              <w:rPr>
                <w:rFonts w:ascii="SutonnyMJ" w:hAnsi="SutonnyMJ"/>
                <w:sz w:val="20"/>
                <w:szCs w:val="20"/>
              </w:rPr>
            </w:pPr>
            <w:r w:rsidRPr="001C653E">
              <w:rPr>
                <w:rFonts w:ascii="SutonnyMJ" w:hAnsi="SutonnyMJ"/>
                <w:sz w:val="20"/>
                <w:szCs w:val="20"/>
              </w:rPr>
              <w:t xml:space="preserve">Avcbvi ¯^vgxi m†½ GKmv‡_ _vKvi KviY¸‡jv wK? </w:t>
            </w:r>
          </w:p>
          <w:p w14:paraId="16F4F5BA" w14:textId="77777777" w:rsidR="00575863" w:rsidRPr="001C653E" w:rsidRDefault="00575863" w:rsidP="007167BF">
            <w:pPr>
              <w:jc w:val="both"/>
              <w:rPr>
                <w:sz w:val="20"/>
                <w:szCs w:val="20"/>
              </w:rPr>
            </w:pPr>
          </w:p>
          <w:p w14:paraId="4E839758" w14:textId="77777777" w:rsidR="00575863" w:rsidRPr="001C653E" w:rsidRDefault="00575863" w:rsidP="007167BF">
            <w:pPr>
              <w:jc w:val="both"/>
              <w:rPr>
                <w:sz w:val="20"/>
                <w:szCs w:val="20"/>
              </w:rPr>
            </w:pPr>
            <w:r w:rsidRPr="001C653E">
              <w:rPr>
                <w:sz w:val="20"/>
                <w:szCs w:val="20"/>
              </w:rPr>
              <w:t>MARK ALL MENTIONED</w:t>
            </w:r>
          </w:p>
          <w:p w14:paraId="2951DC58" w14:textId="77777777" w:rsidR="00575863" w:rsidRPr="001C653E" w:rsidRDefault="00575863" w:rsidP="007167BF">
            <w:pPr>
              <w:jc w:val="both"/>
              <w:rPr>
                <w:sz w:val="20"/>
                <w:szCs w:val="20"/>
              </w:rPr>
            </w:pPr>
          </w:p>
          <w:p w14:paraId="447ED97C" w14:textId="77777777" w:rsidR="00575863" w:rsidRPr="001C653E" w:rsidRDefault="00575863" w:rsidP="007167BF">
            <w:pPr>
              <w:jc w:val="both"/>
              <w:rPr>
                <w:sz w:val="20"/>
                <w:szCs w:val="20"/>
              </w:rPr>
            </w:pPr>
          </w:p>
        </w:tc>
        <w:tc>
          <w:tcPr>
            <w:tcW w:w="5490" w:type="dxa"/>
            <w:gridSpan w:val="7"/>
            <w:tcBorders>
              <w:right w:val="nil"/>
            </w:tcBorders>
          </w:tcPr>
          <w:p w14:paraId="516A48C1" w14:textId="77777777" w:rsidR="00575863" w:rsidRPr="001C653E" w:rsidRDefault="00575863" w:rsidP="00877E64">
            <w:pPr>
              <w:tabs>
                <w:tab w:val="right" w:leader="dot" w:pos="5137"/>
              </w:tabs>
              <w:rPr>
                <w:sz w:val="20"/>
                <w:szCs w:val="20"/>
              </w:rPr>
            </w:pPr>
            <w:r w:rsidRPr="001C653E">
              <w:rPr>
                <w:sz w:val="20"/>
                <w:szCs w:val="20"/>
              </w:rPr>
              <w:t>DIDN’T WANT TO LEAVE CHILDREN(</w:t>
            </w:r>
            <w:r w:rsidRPr="001C653E">
              <w:rPr>
                <w:rFonts w:ascii="SutonnyMJ" w:hAnsi="SutonnyMJ"/>
                <w:sz w:val="20"/>
                <w:szCs w:val="20"/>
              </w:rPr>
              <w:t>ev”Pv‡`i †Q‡o _vK‡Z Pvbwb</w:t>
            </w:r>
            <w:r w:rsidRPr="001C653E">
              <w:rPr>
                <w:sz w:val="20"/>
                <w:szCs w:val="20"/>
              </w:rPr>
              <w:t>)</w:t>
            </w:r>
            <w:r w:rsidRPr="001C653E">
              <w:rPr>
                <w:sz w:val="20"/>
                <w:szCs w:val="20"/>
              </w:rPr>
              <w:tab/>
              <w:t>A</w:t>
            </w:r>
          </w:p>
          <w:p w14:paraId="757604BA" w14:textId="77777777" w:rsidR="00575863" w:rsidRPr="001C653E" w:rsidRDefault="00575863" w:rsidP="00877E64">
            <w:pPr>
              <w:tabs>
                <w:tab w:val="right" w:leader="dot" w:pos="5137"/>
              </w:tabs>
              <w:rPr>
                <w:sz w:val="20"/>
                <w:szCs w:val="20"/>
              </w:rPr>
            </w:pPr>
            <w:r w:rsidRPr="001C653E">
              <w:rPr>
                <w:sz w:val="20"/>
                <w:szCs w:val="20"/>
              </w:rPr>
              <w:t>SANCTITY OF MARRIAGE(</w:t>
            </w:r>
            <w:r w:rsidRPr="001C653E">
              <w:rPr>
                <w:rFonts w:ascii="SutonnyMJ" w:hAnsi="SutonnyMJ"/>
                <w:sz w:val="20"/>
                <w:szCs w:val="20"/>
              </w:rPr>
              <w:t>we‡q cweÎ eÜb</w:t>
            </w:r>
            <w:r w:rsidRPr="001C653E">
              <w:rPr>
                <w:sz w:val="20"/>
                <w:szCs w:val="20"/>
              </w:rPr>
              <w:t>)</w:t>
            </w:r>
            <w:r w:rsidRPr="001C653E">
              <w:rPr>
                <w:sz w:val="20"/>
                <w:szCs w:val="20"/>
              </w:rPr>
              <w:tab/>
              <w:t>B</w:t>
            </w:r>
          </w:p>
          <w:p w14:paraId="4BA053FF" w14:textId="77777777" w:rsidR="00575863" w:rsidRPr="001C653E" w:rsidRDefault="00575863" w:rsidP="00877E64">
            <w:pPr>
              <w:pStyle w:val="CommentText"/>
              <w:tabs>
                <w:tab w:val="right" w:leader="dot" w:pos="5137"/>
              </w:tabs>
            </w:pPr>
            <w:r w:rsidRPr="001C653E">
              <w:t xml:space="preserve">FOR SAKE OF FAMILY/CHILDREN </w:t>
            </w:r>
          </w:p>
          <w:p w14:paraId="60C3445D" w14:textId="77777777" w:rsidR="00575863" w:rsidRPr="001C653E" w:rsidRDefault="00575863" w:rsidP="00877E64">
            <w:pPr>
              <w:tabs>
                <w:tab w:val="right" w:leader="dot" w:pos="5137"/>
              </w:tabs>
              <w:rPr>
                <w:sz w:val="20"/>
                <w:szCs w:val="20"/>
              </w:rPr>
            </w:pPr>
            <w:r w:rsidRPr="001C653E">
              <w:rPr>
                <w:sz w:val="20"/>
                <w:szCs w:val="20"/>
              </w:rPr>
              <w:t>(FAMILY HONOUR)(</w:t>
            </w:r>
            <w:r w:rsidRPr="001C653E">
              <w:rPr>
                <w:rFonts w:ascii="SutonnyMJ" w:hAnsi="SutonnyMJ"/>
                <w:sz w:val="20"/>
                <w:szCs w:val="20"/>
              </w:rPr>
              <w:t xml:space="preserve"> msmvi i¶vi Rb</w:t>
            </w:r>
            <w:r w:rsidRPr="001C653E">
              <w:rPr>
                <w:sz w:val="20"/>
                <w:szCs w:val="20"/>
              </w:rPr>
              <w:t>)</w:t>
            </w:r>
            <w:r w:rsidRPr="001C653E">
              <w:rPr>
                <w:sz w:val="20"/>
                <w:szCs w:val="20"/>
              </w:rPr>
              <w:tab/>
              <w:t xml:space="preserve">C </w:t>
            </w:r>
          </w:p>
          <w:p w14:paraId="3E227EC0" w14:textId="77777777" w:rsidR="00575863" w:rsidRPr="001C653E" w:rsidRDefault="00575863" w:rsidP="00877E64">
            <w:pPr>
              <w:tabs>
                <w:tab w:val="right" w:leader="dot" w:pos="5137"/>
              </w:tabs>
              <w:rPr>
                <w:sz w:val="20"/>
                <w:szCs w:val="20"/>
              </w:rPr>
            </w:pPr>
            <w:r w:rsidRPr="001C653E">
              <w:rPr>
                <w:sz w:val="20"/>
                <w:szCs w:val="20"/>
              </w:rPr>
              <w:t>COULDN’T SUPPORT CHILDREN(</w:t>
            </w:r>
            <w:r w:rsidRPr="001C653E">
              <w:rPr>
                <w:rFonts w:ascii="SutonnyMJ" w:hAnsi="SutonnyMJ"/>
                <w:sz w:val="20"/>
                <w:szCs w:val="20"/>
              </w:rPr>
              <w:t>ev”Pv‡`i jvjb cvjb Ki‡Z bv cvivq</w:t>
            </w:r>
            <w:r w:rsidRPr="001C653E">
              <w:rPr>
                <w:sz w:val="20"/>
                <w:szCs w:val="20"/>
              </w:rPr>
              <w:t>)</w:t>
            </w:r>
            <w:r w:rsidRPr="001C653E">
              <w:rPr>
                <w:sz w:val="20"/>
                <w:szCs w:val="20"/>
              </w:rPr>
              <w:tab/>
              <w:t>D</w:t>
            </w:r>
          </w:p>
          <w:p w14:paraId="4C6552DB" w14:textId="77777777" w:rsidR="00575863" w:rsidRPr="001C653E" w:rsidRDefault="00575863" w:rsidP="00877E64">
            <w:pPr>
              <w:tabs>
                <w:tab w:val="right" w:leader="dot" w:pos="5137"/>
              </w:tabs>
              <w:rPr>
                <w:sz w:val="20"/>
                <w:szCs w:val="20"/>
              </w:rPr>
            </w:pPr>
            <w:r w:rsidRPr="001C653E">
              <w:rPr>
                <w:sz w:val="20"/>
                <w:szCs w:val="20"/>
              </w:rPr>
              <w:t>LOVED HIM(</w:t>
            </w:r>
            <w:r w:rsidRPr="001C653E">
              <w:rPr>
                <w:rFonts w:ascii="SutonnyMJ" w:hAnsi="SutonnyMJ"/>
                <w:sz w:val="20"/>
                <w:szCs w:val="20"/>
              </w:rPr>
              <w:t>¯^vgx‡K fvjev‡mb</w:t>
            </w:r>
            <w:r w:rsidRPr="001C653E">
              <w:rPr>
                <w:sz w:val="20"/>
                <w:szCs w:val="20"/>
              </w:rPr>
              <w:t>)</w:t>
            </w:r>
            <w:r w:rsidRPr="001C653E">
              <w:rPr>
                <w:sz w:val="20"/>
                <w:szCs w:val="20"/>
              </w:rPr>
              <w:tab/>
              <w:t>E</w:t>
            </w:r>
          </w:p>
          <w:p w14:paraId="662883DB" w14:textId="77777777" w:rsidR="00575863" w:rsidRPr="001C653E" w:rsidRDefault="00575863" w:rsidP="00877E64">
            <w:pPr>
              <w:tabs>
                <w:tab w:val="right" w:leader="dot" w:pos="5137"/>
              </w:tabs>
              <w:rPr>
                <w:sz w:val="20"/>
                <w:szCs w:val="20"/>
              </w:rPr>
            </w:pPr>
            <w:r w:rsidRPr="001C653E">
              <w:rPr>
                <w:sz w:val="20"/>
                <w:szCs w:val="20"/>
              </w:rPr>
              <w:t>HE ASKED HER TO GO BACK(</w:t>
            </w:r>
            <w:r w:rsidRPr="001C653E">
              <w:rPr>
                <w:rFonts w:ascii="SutonnyMJ" w:hAnsi="SutonnyMJ"/>
                <w:sz w:val="20"/>
                <w:szCs w:val="20"/>
              </w:rPr>
              <w:t>¯^vgx †diZ Avm‡Z e‡j‡Q</w:t>
            </w:r>
            <w:r w:rsidRPr="001C653E">
              <w:rPr>
                <w:sz w:val="20"/>
                <w:szCs w:val="20"/>
              </w:rPr>
              <w:t>)</w:t>
            </w:r>
            <w:r w:rsidRPr="001C653E">
              <w:rPr>
                <w:sz w:val="20"/>
                <w:szCs w:val="20"/>
              </w:rPr>
              <w:tab/>
              <w:t>F</w:t>
            </w:r>
          </w:p>
          <w:p w14:paraId="3B5762C4" w14:textId="77777777" w:rsidR="00575863" w:rsidRPr="001C653E" w:rsidRDefault="00575863" w:rsidP="00877E64">
            <w:pPr>
              <w:tabs>
                <w:tab w:val="right" w:leader="dot" w:pos="5137"/>
              </w:tabs>
              <w:rPr>
                <w:sz w:val="20"/>
                <w:szCs w:val="20"/>
              </w:rPr>
            </w:pPr>
            <w:r w:rsidRPr="001C653E">
              <w:rPr>
                <w:sz w:val="20"/>
                <w:szCs w:val="20"/>
              </w:rPr>
              <w:t>FAMILY SAID TO RETURN(</w:t>
            </w:r>
            <w:r w:rsidRPr="001C653E">
              <w:rPr>
                <w:rFonts w:ascii="SutonnyMJ" w:hAnsi="SutonnyMJ"/>
                <w:sz w:val="20"/>
                <w:szCs w:val="20"/>
              </w:rPr>
              <w:t>cwievi †diZ Avm‡Z e‡j‡Q</w:t>
            </w:r>
            <w:r w:rsidRPr="001C653E">
              <w:rPr>
                <w:sz w:val="20"/>
                <w:szCs w:val="20"/>
              </w:rPr>
              <w:t>)</w:t>
            </w:r>
            <w:r w:rsidRPr="001C653E">
              <w:rPr>
                <w:sz w:val="20"/>
                <w:szCs w:val="20"/>
              </w:rPr>
              <w:tab/>
              <w:t>G</w:t>
            </w:r>
          </w:p>
          <w:p w14:paraId="2274DCDC" w14:textId="77777777" w:rsidR="00575863" w:rsidRPr="001C653E" w:rsidRDefault="00575863" w:rsidP="00877E64">
            <w:pPr>
              <w:tabs>
                <w:tab w:val="right" w:leader="dot" w:pos="5137"/>
              </w:tabs>
              <w:rPr>
                <w:sz w:val="20"/>
                <w:szCs w:val="20"/>
              </w:rPr>
            </w:pPr>
            <w:r w:rsidRPr="001C653E">
              <w:rPr>
                <w:sz w:val="20"/>
                <w:szCs w:val="20"/>
              </w:rPr>
              <w:t>FORGAVE HIM(</w:t>
            </w:r>
            <w:r w:rsidRPr="001C653E">
              <w:rPr>
                <w:rFonts w:ascii="SutonnyMJ" w:hAnsi="SutonnyMJ"/>
                <w:sz w:val="20"/>
                <w:szCs w:val="20"/>
              </w:rPr>
              <w:t>¶gv K‡i w`‡q‡Qb</w:t>
            </w:r>
            <w:r w:rsidRPr="001C653E">
              <w:rPr>
                <w:sz w:val="20"/>
                <w:szCs w:val="20"/>
              </w:rPr>
              <w:t>)</w:t>
            </w:r>
            <w:r w:rsidRPr="001C653E">
              <w:rPr>
                <w:sz w:val="20"/>
                <w:szCs w:val="20"/>
              </w:rPr>
              <w:tab/>
              <w:t>H</w:t>
            </w:r>
          </w:p>
          <w:p w14:paraId="7849ADB9" w14:textId="77777777" w:rsidR="00575863" w:rsidRPr="001C653E" w:rsidRDefault="00575863" w:rsidP="00877E64">
            <w:pPr>
              <w:tabs>
                <w:tab w:val="right" w:leader="dot" w:pos="5137"/>
              </w:tabs>
              <w:rPr>
                <w:sz w:val="20"/>
                <w:szCs w:val="20"/>
              </w:rPr>
            </w:pPr>
            <w:r w:rsidRPr="001C653E">
              <w:rPr>
                <w:sz w:val="20"/>
                <w:szCs w:val="20"/>
              </w:rPr>
              <w:t>THOUGHT HE WOULD CHANGE(</w:t>
            </w:r>
            <w:r w:rsidRPr="001C653E">
              <w:rPr>
                <w:rFonts w:ascii="SutonnyMJ" w:hAnsi="SutonnyMJ"/>
                <w:sz w:val="20"/>
                <w:szCs w:val="20"/>
              </w:rPr>
              <w:t>¯^vgx e`jv‡e †f‡e</w:t>
            </w:r>
            <w:r w:rsidRPr="001C653E">
              <w:rPr>
                <w:sz w:val="20"/>
                <w:szCs w:val="20"/>
              </w:rPr>
              <w:t>)</w:t>
            </w:r>
            <w:r w:rsidRPr="001C653E">
              <w:rPr>
                <w:sz w:val="20"/>
                <w:szCs w:val="20"/>
              </w:rPr>
              <w:tab/>
              <w:t>I</w:t>
            </w:r>
          </w:p>
          <w:p w14:paraId="3D9A8F30" w14:textId="77777777" w:rsidR="00575863" w:rsidRPr="001C653E" w:rsidRDefault="00575863" w:rsidP="00877E64">
            <w:pPr>
              <w:tabs>
                <w:tab w:val="right" w:leader="dot" w:pos="5137"/>
              </w:tabs>
              <w:rPr>
                <w:sz w:val="20"/>
                <w:szCs w:val="20"/>
              </w:rPr>
            </w:pPr>
            <w:r w:rsidRPr="001C653E">
              <w:rPr>
                <w:sz w:val="20"/>
                <w:szCs w:val="20"/>
              </w:rPr>
              <w:t>THREATENED HER/CHILDREN(</w:t>
            </w:r>
            <w:r w:rsidRPr="001C653E">
              <w:rPr>
                <w:rFonts w:ascii="SutonnyMJ" w:hAnsi="SutonnyMJ"/>
                <w:sz w:val="20"/>
                <w:szCs w:val="20"/>
              </w:rPr>
              <w:t xml:space="preserve">Avcbv‡K ev </w:t>
            </w:r>
            <w:r w:rsidRPr="001C653E">
              <w:rPr>
                <w:rFonts w:ascii="SutonnyMJ" w:hAnsi="SutonnyMJ" w:cs="Arial"/>
                <w:sz w:val="20"/>
                <w:szCs w:val="20"/>
              </w:rPr>
              <w:t>mšÍvb</w:t>
            </w:r>
            <w:r w:rsidRPr="001C653E">
              <w:rPr>
                <w:rFonts w:ascii="SutonnyMJ" w:hAnsi="SutonnyMJ"/>
                <w:sz w:val="20"/>
                <w:szCs w:val="20"/>
              </w:rPr>
              <w:t>‡`i ûgwK †`qvq-</w:t>
            </w:r>
            <w:r w:rsidRPr="001C653E">
              <w:rPr>
                <w:sz w:val="20"/>
                <w:szCs w:val="20"/>
              </w:rPr>
              <w:t>)</w:t>
            </w:r>
            <w:r w:rsidRPr="001C653E">
              <w:rPr>
                <w:sz w:val="20"/>
                <w:szCs w:val="20"/>
              </w:rPr>
              <w:tab/>
              <w:t>J</w:t>
            </w:r>
          </w:p>
          <w:p w14:paraId="6D73FD60" w14:textId="77777777" w:rsidR="00575863" w:rsidRPr="001C653E" w:rsidRDefault="00575863" w:rsidP="00877E64">
            <w:pPr>
              <w:tabs>
                <w:tab w:val="right" w:leader="dot" w:pos="5137"/>
              </w:tabs>
              <w:rPr>
                <w:sz w:val="20"/>
                <w:szCs w:val="20"/>
              </w:rPr>
            </w:pPr>
            <w:r w:rsidRPr="001C653E">
              <w:rPr>
                <w:sz w:val="20"/>
                <w:szCs w:val="20"/>
              </w:rPr>
              <w:t>COULD NOT STAY THERE (WHERE SHE WENT)(</w:t>
            </w:r>
            <w:r w:rsidRPr="001C653E">
              <w:rPr>
                <w:rFonts w:ascii="SutonnyMJ" w:hAnsi="SutonnyMJ"/>
                <w:sz w:val="20"/>
                <w:szCs w:val="20"/>
              </w:rPr>
              <w:t xml:space="preserve"> †hLv‡b wM‡qwQ‡jb †mLv‡b _vK‡Z bv cvivq</w:t>
            </w:r>
            <w:r w:rsidRPr="001C653E">
              <w:rPr>
                <w:sz w:val="20"/>
                <w:szCs w:val="20"/>
              </w:rPr>
              <w:t>)</w:t>
            </w:r>
            <w:r w:rsidRPr="001C653E">
              <w:rPr>
                <w:sz w:val="20"/>
                <w:szCs w:val="20"/>
              </w:rPr>
              <w:tab/>
              <w:t>K</w:t>
            </w:r>
          </w:p>
          <w:p w14:paraId="15CC3D05" w14:textId="77777777" w:rsidR="00575863" w:rsidRPr="001C653E" w:rsidRDefault="00575863" w:rsidP="00877E64">
            <w:pPr>
              <w:tabs>
                <w:tab w:val="right" w:leader="dot" w:pos="5137"/>
              </w:tabs>
              <w:rPr>
                <w:sz w:val="20"/>
                <w:szCs w:val="20"/>
              </w:rPr>
            </w:pPr>
            <w:r w:rsidRPr="001C653E">
              <w:rPr>
                <w:sz w:val="20"/>
                <w:szCs w:val="20"/>
              </w:rPr>
              <w:t>VIOLENCE NORMAL/NOT SERIOUS (</w:t>
            </w:r>
            <w:r w:rsidRPr="001C653E">
              <w:rPr>
                <w:rFonts w:ascii="SutonnyMJ" w:hAnsi="SutonnyMJ"/>
                <w:iCs/>
                <w:sz w:val="20"/>
                <w:szCs w:val="20"/>
              </w:rPr>
              <w:t>G ai‡bi wbh©vZb †Zv ¯^vfvweK/GUv ¸iæZi bq</w:t>
            </w:r>
            <w:r w:rsidRPr="001C653E">
              <w:rPr>
                <w:iCs/>
                <w:sz w:val="20"/>
                <w:szCs w:val="20"/>
              </w:rPr>
              <w:t>)</w:t>
            </w:r>
            <w:r w:rsidRPr="001C653E">
              <w:rPr>
                <w:sz w:val="20"/>
                <w:szCs w:val="20"/>
              </w:rPr>
              <w:tab/>
              <w:t>L</w:t>
            </w:r>
          </w:p>
          <w:p w14:paraId="574DA715" w14:textId="77777777" w:rsidR="00575863" w:rsidRPr="001C653E" w:rsidRDefault="00575863" w:rsidP="00877E64">
            <w:pPr>
              <w:tabs>
                <w:tab w:val="right" w:leader="dot" w:pos="5137"/>
              </w:tabs>
              <w:rPr>
                <w:sz w:val="20"/>
                <w:szCs w:val="20"/>
              </w:rPr>
            </w:pPr>
            <w:r w:rsidRPr="001C653E">
              <w:rPr>
                <w:sz w:val="20"/>
                <w:szCs w:val="20"/>
              </w:rPr>
              <w:t xml:space="preserve">OTHER (specify): </w:t>
            </w:r>
            <w:r w:rsidRPr="001C653E">
              <w:rPr>
                <w:rFonts w:ascii="SutonnyMJ" w:hAnsi="SutonnyMJ"/>
                <w:sz w:val="20"/>
                <w:szCs w:val="20"/>
              </w:rPr>
              <w:t>Ab¨vb¨ (D‡jøL Kiæb)</w:t>
            </w:r>
            <w:r w:rsidRPr="001C653E">
              <w:rPr>
                <w:sz w:val="20"/>
                <w:szCs w:val="20"/>
              </w:rPr>
              <w:t xml:space="preserve">  _____________________________</w:t>
            </w:r>
            <w:r w:rsidRPr="001C653E">
              <w:rPr>
                <w:sz w:val="20"/>
                <w:szCs w:val="20"/>
              </w:rPr>
              <w:tab/>
              <w:t>X</w:t>
            </w:r>
          </w:p>
        </w:tc>
        <w:tc>
          <w:tcPr>
            <w:tcW w:w="720" w:type="dxa"/>
            <w:tcBorders>
              <w:left w:val="single" w:sz="6" w:space="0" w:color="auto"/>
            </w:tcBorders>
          </w:tcPr>
          <w:p w14:paraId="590FA84B" w14:textId="77777777" w:rsidR="00575863" w:rsidRPr="001C653E" w:rsidRDefault="00575863" w:rsidP="007167BF">
            <w:pPr>
              <w:jc w:val="both"/>
              <w:rPr>
                <w:sz w:val="20"/>
                <w:szCs w:val="20"/>
              </w:rPr>
            </w:pPr>
          </w:p>
        </w:tc>
      </w:tr>
    </w:tbl>
    <w:p w14:paraId="5D89FE43" w14:textId="77777777" w:rsidR="004A651F" w:rsidRPr="001C653E" w:rsidRDefault="004A651F" w:rsidP="00374D24">
      <w:pPr>
        <w:rPr>
          <w:sz w:val="16"/>
          <w:szCs w:val="16"/>
        </w:rPr>
      </w:pPr>
    </w:p>
    <w:p w14:paraId="11EC3A11" w14:textId="77777777" w:rsidR="004A651F" w:rsidRPr="001C653E" w:rsidRDefault="004A651F" w:rsidP="00374D24">
      <w:pPr>
        <w:rPr>
          <w:sz w:val="16"/>
          <w:szCs w:val="16"/>
        </w:rPr>
      </w:pPr>
    </w:p>
    <w:p w14:paraId="2E7C5CF8" w14:textId="77777777" w:rsidR="004A651F" w:rsidRPr="001C653E" w:rsidRDefault="004A651F" w:rsidP="00374D24">
      <w:pPr>
        <w:rPr>
          <w:sz w:val="16"/>
          <w:szCs w:val="16"/>
        </w:rPr>
      </w:pPr>
    </w:p>
    <w:p w14:paraId="740751CF" w14:textId="77777777" w:rsidR="004A651F" w:rsidRPr="001C653E" w:rsidRDefault="004A651F" w:rsidP="00374D24">
      <w:pPr>
        <w:rPr>
          <w:sz w:val="16"/>
          <w:szCs w:val="16"/>
        </w:rPr>
      </w:pPr>
    </w:p>
    <w:p w14:paraId="57DA697C" w14:textId="77777777" w:rsidR="004A651F" w:rsidRPr="001C653E" w:rsidRDefault="004A651F" w:rsidP="00374D24">
      <w:pPr>
        <w:rPr>
          <w:sz w:val="16"/>
          <w:szCs w:val="16"/>
        </w:rPr>
      </w:pPr>
    </w:p>
    <w:p w14:paraId="710D9A7A" w14:textId="77777777" w:rsidR="004A651F" w:rsidRPr="001C653E" w:rsidRDefault="004A651F" w:rsidP="00374D24">
      <w:pPr>
        <w:rPr>
          <w:sz w:val="16"/>
          <w:szCs w:val="16"/>
        </w:rPr>
      </w:pPr>
    </w:p>
    <w:p w14:paraId="31EC31C2" w14:textId="77777777" w:rsidR="004A651F" w:rsidRPr="001C653E" w:rsidRDefault="004A651F" w:rsidP="00374D24">
      <w:pPr>
        <w:rPr>
          <w:sz w:val="16"/>
          <w:szCs w:val="16"/>
        </w:rPr>
      </w:pPr>
    </w:p>
    <w:p w14:paraId="4D3DA7A2" w14:textId="77777777" w:rsidR="004A651F" w:rsidRPr="001C653E" w:rsidRDefault="004A651F" w:rsidP="00374D24">
      <w:pPr>
        <w:rPr>
          <w:sz w:val="16"/>
          <w:szCs w:val="16"/>
        </w:rPr>
      </w:pPr>
    </w:p>
    <w:tbl>
      <w:tblPr>
        <w:tblpPr w:leftFromText="180" w:rightFromText="180" w:vertAnchor="text" w:tblpXSpec="center" w:tblpY="1"/>
        <w:tblOverlap w:val="never"/>
        <w:tblW w:w="10890" w:type="dxa"/>
        <w:tblLayout w:type="fixed"/>
        <w:tblCellMar>
          <w:left w:w="115" w:type="dxa"/>
          <w:right w:w="115" w:type="dxa"/>
        </w:tblCellMar>
        <w:tblLook w:val="0000" w:firstRow="0" w:lastRow="0" w:firstColumn="0" w:lastColumn="0" w:noHBand="0" w:noVBand="0"/>
      </w:tblPr>
      <w:tblGrid>
        <w:gridCol w:w="630"/>
        <w:gridCol w:w="18"/>
        <w:gridCol w:w="5094"/>
        <w:gridCol w:w="308"/>
        <w:gridCol w:w="52"/>
        <w:gridCol w:w="270"/>
        <w:gridCol w:w="18"/>
        <w:gridCol w:w="522"/>
        <w:gridCol w:w="108"/>
        <w:gridCol w:w="57"/>
        <w:gridCol w:w="33"/>
        <w:gridCol w:w="177"/>
        <w:gridCol w:w="322"/>
        <w:gridCol w:w="203"/>
        <w:gridCol w:w="270"/>
        <w:gridCol w:w="270"/>
        <w:gridCol w:w="180"/>
        <w:gridCol w:w="90"/>
        <w:gridCol w:w="1080"/>
        <w:gridCol w:w="18"/>
        <w:gridCol w:w="360"/>
        <w:gridCol w:w="792"/>
        <w:gridCol w:w="18"/>
      </w:tblGrid>
      <w:tr w:rsidR="00E1722C" w:rsidRPr="001C653E" w14:paraId="3CA13C47" w14:textId="77777777" w:rsidTr="006B5DE6">
        <w:trPr>
          <w:cantSplit/>
          <w:trHeight w:val="510"/>
        </w:trPr>
        <w:tc>
          <w:tcPr>
            <w:tcW w:w="10890" w:type="dxa"/>
            <w:gridSpan w:val="23"/>
            <w:tcBorders>
              <w:top w:val="single" w:sz="12" w:space="0" w:color="auto"/>
              <w:left w:val="single" w:sz="4" w:space="0" w:color="auto"/>
              <w:bottom w:val="single" w:sz="12" w:space="0" w:color="auto"/>
              <w:right w:val="single" w:sz="12" w:space="0" w:color="auto"/>
            </w:tcBorders>
            <w:shd w:val="clear" w:color="auto" w:fill="FFFF00"/>
          </w:tcPr>
          <w:p w14:paraId="5154C89E" w14:textId="77777777" w:rsidR="00E1722C" w:rsidRPr="001C653E" w:rsidRDefault="00E1722C" w:rsidP="00E1722C">
            <w:pPr>
              <w:jc w:val="center"/>
              <w:rPr>
                <w:b/>
                <w:sz w:val="20"/>
                <w:szCs w:val="20"/>
              </w:rPr>
            </w:pPr>
            <w:r w:rsidRPr="001C653E">
              <w:rPr>
                <w:b/>
                <w:sz w:val="20"/>
                <w:szCs w:val="20"/>
              </w:rPr>
              <w:t>SECTION 1</w:t>
            </w:r>
            <w:r w:rsidRPr="001C653E">
              <w:rPr>
                <w:rFonts w:hint="cs"/>
                <w:b/>
                <w:sz w:val="20"/>
                <w:szCs w:val="20"/>
                <w:cs/>
                <w:lang w:bidi="bn-BD"/>
              </w:rPr>
              <w:t>1</w:t>
            </w:r>
            <w:r w:rsidRPr="001C653E">
              <w:rPr>
                <w:b/>
                <w:sz w:val="20"/>
                <w:szCs w:val="20"/>
              </w:rPr>
              <w:t xml:space="preserve">   OTHER EXPERIENCES</w:t>
            </w:r>
          </w:p>
        </w:tc>
      </w:tr>
      <w:tr w:rsidR="00E1722C" w:rsidRPr="001C653E" w14:paraId="395FCCB4" w14:textId="77777777" w:rsidTr="006B5DE6">
        <w:trPr>
          <w:cantSplit/>
          <w:trHeight w:val="1276"/>
        </w:trPr>
        <w:tc>
          <w:tcPr>
            <w:tcW w:w="10890" w:type="dxa"/>
            <w:gridSpan w:val="23"/>
            <w:tcBorders>
              <w:top w:val="single" w:sz="12" w:space="0" w:color="auto"/>
              <w:left w:val="single" w:sz="12" w:space="0" w:color="auto"/>
              <w:bottom w:val="single" w:sz="12" w:space="0" w:color="auto"/>
              <w:right w:val="single" w:sz="12" w:space="0" w:color="auto"/>
            </w:tcBorders>
          </w:tcPr>
          <w:p w14:paraId="10923255" w14:textId="77777777" w:rsidR="00E1722C" w:rsidRPr="001C653E" w:rsidRDefault="00E1722C" w:rsidP="00E1722C">
            <w:pPr>
              <w:pStyle w:val="Footer"/>
              <w:rPr>
                <w:bCs/>
                <w:sz w:val="20"/>
                <w:szCs w:val="20"/>
              </w:rPr>
            </w:pPr>
            <w:r w:rsidRPr="001C653E">
              <w:rPr>
                <w:bCs/>
                <w:sz w:val="20"/>
                <w:szCs w:val="20"/>
              </w:rPr>
              <w:t>In their lives, many women have unwanted experiences and experience different forms of maltreatment and violence from all kinds of people, men or women. These may be relatives, other people that they know, and/or strangers. If you don’t mind, I would like to ask you about some of these situations. Everything that you say will be kept confidetntial</w:t>
            </w:r>
          </w:p>
          <w:p w14:paraId="53A1A5BE" w14:textId="77777777" w:rsidR="00E1722C" w:rsidRPr="001C653E" w:rsidRDefault="00E1722C" w:rsidP="00E1722C">
            <w:pPr>
              <w:pStyle w:val="Footer"/>
              <w:rPr>
                <w:bCs/>
                <w:sz w:val="20"/>
                <w:szCs w:val="20"/>
              </w:rPr>
            </w:pPr>
          </w:p>
          <w:p w14:paraId="7B605312" w14:textId="77777777" w:rsidR="00E1722C" w:rsidRPr="001C653E" w:rsidRDefault="00E1722C" w:rsidP="00E1722C">
            <w:pPr>
              <w:rPr>
                <w:rFonts w:ascii="SutonnyMJ" w:hAnsi="SutonnyMJ"/>
                <w:sz w:val="20"/>
                <w:szCs w:val="20"/>
              </w:rPr>
            </w:pPr>
            <w:r w:rsidRPr="001C653E">
              <w:rPr>
                <w:rFonts w:ascii="SutonnyMJ" w:hAnsi="SutonnyMJ"/>
                <w:sz w:val="20"/>
                <w:szCs w:val="20"/>
              </w:rPr>
              <w:t xml:space="preserve">Rxe‡bi wewfbœ mg‡q AvZ¥xq-¯^Rb, cwiwPZ †jvKRb GgbwK AcwiwPZ gvbylI gwnjv‡`i m‡½ A‡bK mgq ev‡R e¨envi K‡i| Avcbvi †Kvb AvcwË bv _vK‡j Avwg GLb Avcbv‡K G m¤^‡Ü K‡qKwU cÖkœ Kie| Avcwb hv ej‡eb Zv m¤ú~Y©fv‡e †Mvcb ivLv n‡e| Avi¤¢ Kie? </w:t>
            </w:r>
          </w:p>
        </w:tc>
      </w:tr>
      <w:tr w:rsidR="00E1722C" w:rsidRPr="001C653E" w14:paraId="5A2D026A" w14:textId="77777777" w:rsidTr="006B5DE6">
        <w:trPr>
          <w:cantSplit/>
          <w:trHeight w:val="999"/>
        </w:trPr>
        <w:tc>
          <w:tcPr>
            <w:tcW w:w="648" w:type="dxa"/>
            <w:gridSpan w:val="2"/>
            <w:vMerge w:val="restart"/>
            <w:tcBorders>
              <w:top w:val="single" w:sz="12" w:space="0" w:color="auto"/>
              <w:left w:val="single" w:sz="12" w:space="0" w:color="auto"/>
              <w:right w:val="single" w:sz="6" w:space="0" w:color="auto"/>
            </w:tcBorders>
          </w:tcPr>
          <w:p w14:paraId="2B3CF646" w14:textId="77777777" w:rsidR="00E1722C" w:rsidRPr="001C653E" w:rsidRDefault="00E1722C" w:rsidP="00E1722C">
            <w:pPr>
              <w:pStyle w:val="Footer"/>
              <w:rPr>
                <w:bCs/>
                <w:sz w:val="20"/>
                <w:szCs w:val="20"/>
              </w:rPr>
            </w:pPr>
            <w:r w:rsidRPr="001C653E">
              <w:rPr>
                <w:bCs/>
                <w:sz w:val="20"/>
                <w:szCs w:val="20"/>
              </w:rPr>
              <w:t>1101</w:t>
            </w:r>
          </w:p>
        </w:tc>
        <w:tc>
          <w:tcPr>
            <w:tcW w:w="5402" w:type="dxa"/>
            <w:gridSpan w:val="2"/>
            <w:vMerge w:val="restart"/>
            <w:tcBorders>
              <w:top w:val="single" w:sz="12" w:space="0" w:color="auto"/>
              <w:left w:val="single" w:sz="6" w:space="0" w:color="auto"/>
              <w:right w:val="single" w:sz="4" w:space="0" w:color="auto"/>
            </w:tcBorders>
          </w:tcPr>
          <w:p w14:paraId="5CC0AFF3" w14:textId="77777777" w:rsidR="00E1722C" w:rsidRPr="001C653E" w:rsidRDefault="00E1722C" w:rsidP="00E1722C">
            <w:pPr>
              <w:pStyle w:val="Footer"/>
              <w:rPr>
                <w:bCs/>
                <w:sz w:val="20"/>
                <w:szCs w:val="20"/>
              </w:rPr>
            </w:pPr>
            <w:r w:rsidRPr="001C653E">
              <w:rPr>
                <w:bCs/>
                <w:sz w:val="20"/>
                <w:szCs w:val="20"/>
              </w:rPr>
              <w:t xml:space="preserve">A. Since the age of 15 until now, has anyone ever done any of the following to you: </w:t>
            </w:r>
          </w:p>
          <w:p w14:paraId="672AD2EB" w14:textId="77777777" w:rsidR="00E1722C" w:rsidRPr="001C653E" w:rsidRDefault="00E1722C" w:rsidP="00E1722C">
            <w:pPr>
              <w:pStyle w:val="BodyText3"/>
              <w:rPr>
                <w:rFonts w:ascii="SutonnyMJ" w:hAnsi="SutonnyMJ"/>
                <w:sz w:val="20"/>
                <w:szCs w:val="20"/>
              </w:rPr>
            </w:pPr>
            <w:r w:rsidRPr="001C653E">
              <w:rPr>
                <w:rFonts w:ascii="SutonnyMJ" w:hAnsi="SutonnyMJ"/>
                <w:sz w:val="20"/>
                <w:szCs w:val="20"/>
              </w:rPr>
              <w:t>Avcbvi eqm 15 eQi nevi ci †_‡K GLb ch©šÍ</w:t>
            </w:r>
          </w:p>
          <w:p w14:paraId="70EA72CF" w14:textId="77777777" w:rsidR="00E1722C" w:rsidRPr="001C653E" w:rsidRDefault="00E1722C" w:rsidP="00E1722C">
            <w:pPr>
              <w:pStyle w:val="BodyText3"/>
              <w:rPr>
                <w:rFonts w:cs="Vrinda"/>
                <w:bCs/>
                <w:sz w:val="20"/>
                <w:szCs w:val="25"/>
                <w:lang w:bidi="bn-BD"/>
              </w:rPr>
            </w:pPr>
            <w:r w:rsidRPr="001C653E">
              <w:rPr>
                <w:rFonts w:ascii="SutonnyMJ" w:hAnsi="SutonnyMJ" w:cs="Vrinda"/>
                <w:sz w:val="20"/>
                <w:szCs w:val="20"/>
                <w:lang w:bidi="bn-BD"/>
              </w:rPr>
              <w:t xml:space="preserve">¯^vwg Qvov Ab¨ †KD wK </w:t>
            </w:r>
            <w:r w:rsidRPr="001C653E">
              <w:rPr>
                <w:rFonts w:ascii="SutonnyMJ" w:hAnsi="SutonnyMJ"/>
                <w:sz w:val="20"/>
                <w:szCs w:val="20"/>
              </w:rPr>
              <w:t>Avcbv‡K KLbI -</w:t>
            </w:r>
          </w:p>
        </w:tc>
        <w:tc>
          <w:tcPr>
            <w:tcW w:w="862" w:type="dxa"/>
            <w:gridSpan w:val="4"/>
            <w:tcBorders>
              <w:top w:val="single" w:sz="4" w:space="0" w:color="auto"/>
              <w:left w:val="single" w:sz="4" w:space="0" w:color="auto"/>
              <w:bottom w:val="single" w:sz="4" w:space="0" w:color="auto"/>
            </w:tcBorders>
          </w:tcPr>
          <w:p w14:paraId="6D436F8D" w14:textId="77777777" w:rsidR="00E1722C" w:rsidRPr="001C653E" w:rsidRDefault="00E1722C" w:rsidP="00E1722C">
            <w:pPr>
              <w:pStyle w:val="Footer"/>
              <w:tabs>
                <w:tab w:val="left" w:pos="1782"/>
              </w:tabs>
              <w:rPr>
                <w:bCs/>
                <w:sz w:val="20"/>
                <w:szCs w:val="20"/>
              </w:rPr>
            </w:pPr>
            <w:r w:rsidRPr="001C653E">
              <w:rPr>
                <w:bCs/>
                <w:sz w:val="20"/>
                <w:szCs w:val="20"/>
              </w:rPr>
              <w:t>A.</w:t>
            </w:r>
          </w:p>
          <w:p w14:paraId="4F1B53E8" w14:textId="77777777" w:rsidR="00E1722C" w:rsidRPr="001C653E" w:rsidRDefault="00E1722C" w:rsidP="00E1722C">
            <w:pPr>
              <w:pStyle w:val="Footer"/>
              <w:tabs>
                <w:tab w:val="left" w:pos="1782"/>
              </w:tabs>
              <w:jc w:val="center"/>
              <w:rPr>
                <w:rFonts w:cs="Vrinda"/>
                <w:bCs/>
                <w:sz w:val="20"/>
                <w:szCs w:val="25"/>
                <w:lang w:bidi="bn-BD"/>
              </w:rPr>
            </w:pPr>
          </w:p>
          <w:p w14:paraId="666EC378" w14:textId="77777777" w:rsidR="00E1722C" w:rsidRPr="001C653E" w:rsidRDefault="00E1722C" w:rsidP="00E1722C">
            <w:pPr>
              <w:pStyle w:val="Footer"/>
              <w:tabs>
                <w:tab w:val="left" w:pos="1782"/>
              </w:tabs>
              <w:jc w:val="center"/>
              <w:rPr>
                <w:rFonts w:cs="Vrinda"/>
                <w:bCs/>
                <w:sz w:val="20"/>
                <w:szCs w:val="25"/>
                <w:lang w:bidi="bn-BD"/>
              </w:rPr>
            </w:pPr>
          </w:p>
          <w:p w14:paraId="424DCAC7" w14:textId="77777777" w:rsidR="00E1722C" w:rsidRPr="001C653E" w:rsidRDefault="00E1722C" w:rsidP="00E1722C">
            <w:pPr>
              <w:pStyle w:val="Footer"/>
              <w:tabs>
                <w:tab w:val="left" w:pos="1782"/>
              </w:tabs>
              <w:jc w:val="center"/>
              <w:rPr>
                <w:rFonts w:cs="Vrinda"/>
                <w:bCs/>
                <w:sz w:val="20"/>
                <w:szCs w:val="25"/>
                <w:lang w:bidi="bn-BD"/>
              </w:rPr>
            </w:pPr>
          </w:p>
          <w:p w14:paraId="3D691B9F" w14:textId="77777777" w:rsidR="00E1722C" w:rsidRPr="001C653E" w:rsidRDefault="00E1722C" w:rsidP="00E1722C">
            <w:pPr>
              <w:pStyle w:val="Footer"/>
              <w:tabs>
                <w:tab w:val="left" w:pos="1782"/>
              </w:tabs>
              <w:jc w:val="center"/>
              <w:rPr>
                <w:bCs/>
                <w:sz w:val="20"/>
                <w:szCs w:val="20"/>
              </w:rPr>
            </w:pPr>
          </w:p>
        </w:tc>
        <w:tc>
          <w:tcPr>
            <w:tcW w:w="697" w:type="dxa"/>
            <w:gridSpan w:val="5"/>
            <w:tcBorders>
              <w:top w:val="single" w:sz="4" w:space="0" w:color="auto"/>
              <w:bottom w:val="single" w:sz="4" w:space="0" w:color="auto"/>
              <w:right w:val="single" w:sz="4" w:space="0" w:color="auto"/>
            </w:tcBorders>
          </w:tcPr>
          <w:p w14:paraId="045568C0" w14:textId="77777777" w:rsidR="00E1722C" w:rsidRPr="001C653E" w:rsidRDefault="00E1722C" w:rsidP="00E1722C">
            <w:pPr>
              <w:tabs>
                <w:tab w:val="right" w:leader="dot" w:pos="1782"/>
                <w:tab w:val="right" w:leader="dot" w:pos="5137"/>
              </w:tabs>
              <w:jc w:val="center"/>
              <w:rPr>
                <w:bCs/>
                <w:sz w:val="20"/>
                <w:szCs w:val="20"/>
              </w:rPr>
            </w:pPr>
          </w:p>
          <w:p w14:paraId="5BA033E3" w14:textId="77777777" w:rsidR="00E1722C" w:rsidRPr="001C653E" w:rsidRDefault="00E1722C" w:rsidP="00E1722C">
            <w:pPr>
              <w:tabs>
                <w:tab w:val="right" w:leader="dot" w:pos="1782"/>
                <w:tab w:val="right" w:leader="dot" w:pos="5137"/>
              </w:tabs>
              <w:jc w:val="center"/>
              <w:rPr>
                <w:rFonts w:cs="Vrinda"/>
                <w:bCs/>
                <w:sz w:val="20"/>
                <w:szCs w:val="25"/>
                <w:lang w:bidi="bn-BD"/>
              </w:rPr>
            </w:pPr>
          </w:p>
          <w:p w14:paraId="2BF376C4" w14:textId="77777777" w:rsidR="00E1722C" w:rsidRPr="001C653E" w:rsidRDefault="00E1722C" w:rsidP="00E1722C">
            <w:pPr>
              <w:tabs>
                <w:tab w:val="right" w:leader="dot" w:pos="1782"/>
                <w:tab w:val="right" w:leader="dot" w:pos="5137"/>
              </w:tabs>
              <w:jc w:val="center"/>
              <w:rPr>
                <w:rFonts w:cs="Vrinda"/>
                <w:bCs/>
                <w:sz w:val="20"/>
                <w:szCs w:val="25"/>
                <w:lang w:bidi="bn-BD"/>
              </w:rPr>
            </w:pPr>
          </w:p>
          <w:p w14:paraId="361FF4E0" w14:textId="77777777" w:rsidR="00E1722C" w:rsidRPr="001C653E" w:rsidRDefault="00E1722C" w:rsidP="00E1722C">
            <w:pPr>
              <w:tabs>
                <w:tab w:val="right" w:leader="dot" w:pos="1782"/>
                <w:tab w:val="right" w:leader="dot" w:pos="5137"/>
              </w:tabs>
              <w:jc w:val="center"/>
              <w:rPr>
                <w:rFonts w:cs="Vrinda"/>
                <w:bCs/>
                <w:sz w:val="20"/>
                <w:szCs w:val="25"/>
                <w:lang w:bidi="bn-BD"/>
              </w:rPr>
            </w:pPr>
          </w:p>
          <w:p w14:paraId="03020DA5" w14:textId="77777777" w:rsidR="00E1722C" w:rsidRPr="001C653E" w:rsidRDefault="00E1722C" w:rsidP="00E1722C">
            <w:pPr>
              <w:tabs>
                <w:tab w:val="right" w:leader="dot" w:pos="1782"/>
                <w:tab w:val="right" w:leader="dot" w:pos="5137"/>
              </w:tabs>
              <w:jc w:val="center"/>
              <w:rPr>
                <w:bCs/>
                <w:sz w:val="20"/>
                <w:szCs w:val="20"/>
              </w:rPr>
            </w:pPr>
          </w:p>
        </w:tc>
        <w:tc>
          <w:tcPr>
            <w:tcW w:w="3281" w:type="dxa"/>
            <w:gridSpan w:val="10"/>
            <w:tcBorders>
              <w:top w:val="single" w:sz="12" w:space="0" w:color="auto"/>
              <w:left w:val="single" w:sz="4" w:space="0" w:color="auto"/>
              <w:bottom w:val="single" w:sz="4" w:space="0" w:color="auto"/>
              <w:right w:val="single" w:sz="12" w:space="0" w:color="auto"/>
            </w:tcBorders>
          </w:tcPr>
          <w:p w14:paraId="00D2255F" w14:textId="77777777" w:rsidR="00E1722C" w:rsidRPr="001C653E" w:rsidRDefault="00E1722C" w:rsidP="00E1722C">
            <w:pPr>
              <w:pStyle w:val="CommentText"/>
              <w:tabs>
                <w:tab w:val="right" w:leader="dot" w:pos="3861"/>
              </w:tabs>
              <w:rPr>
                <w:rFonts w:cs="Vrinda"/>
                <w:bCs/>
                <w:szCs w:val="25"/>
                <w:u w:val="single"/>
                <w:lang w:bidi="bn-BD"/>
              </w:rPr>
            </w:pPr>
            <w:r w:rsidRPr="001C653E">
              <w:rPr>
                <w:bCs/>
              </w:rPr>
              <w:t xml:space="preserve">B.IF YES: Has this happened </w:t>
            </w:r>
            <w:r w:rsidRPr="001C653E">
              <w:rPr>
                <w:bCs/>
                <w:u w:val="single"/>
              </w:rPr>
              <w:t>in the past 12 months?</w:t>
            </w:r>
          </w:p>
          <w:p w14:paraId="18F06A5C" w14:textId="77777777" w:rsidR="00E1722C" w:rsidRPr="001C653E" w:rsidRDefault="00E1722C" w:rsidP="00E1722C">
            <w:pPr>
              <w:pStyle w:val="CommentText"/>
              <w:tabs>
                <w:tab w:val="right" w:leader="dot" w:pos="3861"/>
              </w:tabs>
              <w:rPr>
                <w:bCs/>
              </w:rPr>
            </w:pPr>
            <w:r w:rsidRPr="001C653E">
              <w:rPr>
                <w:rFonts w:ascii="SutonnyMJ" w:hAnsi="SutonnyMJ"/>
              </w:rPr>
              <w:t>hw` nu¨v  nq, Zvn‡j wK MZ 12 gv‡m N‡UwQj</w:t>
            </w:r>
            <w:r w:rsidRPr="001C653E">
              <w:rPr>
                <w:rFonts w:ascii="SutonnyMJ" w:hAnsi="SutonnyMJ" w:hint="cs"/>
                <w:cs/>
                <w:lang w:bidi="bn-BD"/>
              </w:rPr>
              <w:t>?</w:t>
            </w:r>
          </w:p>
        </w:tc>
      </w:tr>
      <w:tr w:rsidR="00E1722C" w:rsidRPr="001C653E" w14:paraId="0368E5FA" w14:textId="77777777" w:rsidTr="006B5DE6">
        <w:trPr>
          <w:cantSplit/>
          <w:trHeight w:val="172"/>
        </w:trPr>
        <w:tc>
          <w:tcPr>
            <w:tcW w:w="648" w:type="dxa"/>
            <w:gridSpan w:val="2"/>
            <w:vMerge/>
            <w:tcBorders>
              <w:left w:val="single" w:sz="12" w:space="0" w:color="auto"/>
              <w:right w:val="single" w:sz="6" w:space="0" w:color="auto"/>
            </w:tcBorders>
          </w:tcPr>
          <w:p w14:paraId="0BC26FAA" w14:textId="77777777" w:rsidR="00E1722C" w:rsidRPr="001C653E" w:rsidRDefault="00E1722C" w:rsidP="00E1722C">
            <w:pPr>
              <w:pStyle w:val="Footer"/>
              <w:rPr>
                <w:bCs/>
                <w:sz w:val="20"/>
                <w:szCs w:val="20"/>
              </w:rPr>
            </w:pPr>
          </w:p>
        </w:tc>
        <w:tc>
          <w:tcPr>
            <w:tcW w:w="5402" w:type="dxa"/>
            <w:gridSpan w:val="2"/>
            <w:vMerge/>
            <w:tcBorders>
              <w:left w:val="single" w:sz="6" w:space="0" w:color="auto"/>
              <w:bottom w:val="single" w:sz="4" w:space="0" w:color="auto"/>
              <w:right w:val="single" w:sz="4" w:space="0" w:color="auto"/>
            </w:tcBorders>
          </w:tcPr>
          <w:p w14:paraId="3D427991" w14:textId="77777777" w:rsidR="00E1722C" w:rsidRPr="001C653E" w:rsidRDefault="00E1722C" w:rsidP="00E1722C">
            <w:pPr>
              <w:pStyle w:val="BodyText3"/>
              <w:rPr>
                <w:bCs/>
                <w:sz w:val="20"/>
                <w:szCs w:val="20"/>
              </w:rPr>
            </w:pPr>
          </w:p>
        </w:tc>
        <w:tc>
          <w:tcPr>
            <w:tcW w:w="862" w:type="dxa"/>
            <w:gridSpan w:val="4"/>
            <w:tcBorders>
              <w:top w:val="single" w:sz="4" w:space="0" w:color="auto"/>
              <w:left w:val="single" w:sz="4" w:space="0" w:color="auto"/>
              <w:bottom w:val="single" w:sz="4" w:space="0" w:color="auto"/>
              <w:right w:val="single" w:sz="4" w:space="0" w:color="auto"/>
            </w:tcBorders>
          </w:tcPr>
          <w:p w14:paraId="3A3E7AFB" w14:textId="77777777" w:rsidR="00E1722C" w:rsidRPr="001C653E" w:rsidRDefault="00E1722C" w:rsidP="00E1722C">
            <w:pPr>
              <w:pStyle w:val="Footer"/>
              <w:tabs>
                <w:tab w:val="left" w:pos="1782"/>
              </w:tabs>
              <w:jc w:val="center"/>
              <w:rPr>
                <w:bCs/>
                <w:sz w:val="20"/>
                <w:szCs w:val="20"/>
              </w:rPr>
            </w:pPr>
            <w:r w:rsidRPr="001C653E">
              <w:rPr>
                <w:bCs/>
                <w:sz w:val="20"/>
                <w:szCs w:val="20"/>
              </w:rPr>
              <w:t>YES</w:t>
            </w:r>
          </w:p>
          <w:p w14:paraId="0A00B7B8" w14:textId="77777777" w:rsidR="00E1722C" w:rsidRPr="001C653E" w:rsidRDefault="00E1722C" w:rsidP="00E1722C">
            <w:pPr>
              <w:pStyle w:val="Footer"/>
              <w:tabs>
                <w:tab w:val="left" w:pos="1782"/>
              </w:tabs>
              <w:jc w:val="center"/>
              <w:rPr>
                <w:bCs/>
                <w:sz w:val="20"/>
                <w:szCs w:val="20"/>
              </w:rPr>
            </w:pP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p>
        </w:tc>
        <w:tc>
          <w:tcPr>
            <w:tcW w:w="697" w:type="dxa"/>
            <w:gridSpan w:val="5"/>
            <w:tcBorders>
              <w:top w:val="single" w:sz="4" w:space="0" w:color="auto"/>
              <w:left w:val="single" w:sz="4" w:space="0" w:color="auto"/>
              <w:bottom w:val="single" w:sz="4" w:space="0" w:color="auto"/>
              <w:right w:val="single" w:sz="4" w:space="0" w:color="auto"/>
            </w:tcBorders>
          </w:tcPr>
          <w:p w14:paraId="5894BABA" w14:textId="77777777" w:rsidR="00E1722C" w:rsidRPr="001C653E" w:rsidRDefault="00E1722C" w:rsidP="00E1722C">
            <w:pPr>
              <w:tabs>
                <w:tab w:val="right" w:leader="dot" w:pos="1782"/>
                <w:tab w:val="right" w:leader="dot" w:pos="5137"/>
              </w:tabs>
              <w:jc w:val="center"/>
              <w:rPr>
                <w:rFonts w:cs="Vrinda"/>
                <w:bCs/>
                <w:sz w:val="20"/>
                <w:szCs w:val="25"/>
                <w:lang w:bidi="bn-BD"/>
              </w:rPr>
            </w:pPr>
            <w:r w:rsidRPr="001C653E">
              <w:rPr>
                <w:bCs/>
                <w:sz w:val="20"/>
                <w:szCs w:val="20"/>
              </w:rPr>
              <w:t>NO</w:t>
            </w:r>
            <w:r w:rsidRPr="001C653E">
              <w:rPr>
                <w:rFonts w:ascii="SutonnyMJ" w:hAnsi="SutonnyMJ"/>
                <w:sz w:val="20"/>
                <w:szCs w:val="20"/>
              </w:rPr>
              <w:t xml:space="preserve">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p>
        </w:tc>
        <w:tc>
          <w:tcPr>
            <w:tcW w:w="923" w:type="dxa"/>
            <w:gridSpan w:val="4"/>
            <w:tcBorders>
              <w:top w:val="single" w:sz="4" w:space="0" w:color="auto"/>
              <w:left w:val="single" w:sz="4" w:space="0" w:color="auto"/>
              <w:bottom w:val="single" w:sz="4" w:space="0" w:color="auto"/>
              <w:right w:val="single" w:sz="4" w:space="0" w:color="auto"/>
            </w:tcBorders>
          </w:tcPr>
          <w:p w14:paraId="5CCC43D7" w14:textId="77777777" w:rsidR="00E1722C" w:rsidRPr="001C653E" w:rsidRDefault="00E1722C" w:rsidP="00E1722C">
            <w:pPr>
              <w:pStyle w:val="Footer"/>
              <w:jc w:val="center"/>
              <w:rPr>
                <w:rFonts w:ascii="SutonnyMJ" w:hAnsi="SutonnyMJ" w:cs="Vrinda"/>
                <w:sz w:val="20"/>
                <w:szCs w:val="25"/>
                <w:lang w:bidi="bn-BD"/>
              </w:rPr>
            </w:pPr>
            <w:r w:rsidRPr="001C653E">
              <w:rPr>
                <w:bCs/>
                <w:sz w:val="20"/>
                <w:szCs w:val="20"/>
              </w:rPr>
              <w:t>YES</w:t>
            </w:r>
          </w:p>
          <w:p w14:paraId="235379E1" w14:textId="77777777" w:rsidR="00E1722C" w:rsidRPr="001C653E" w:rsidRDefault="00E1722C" w:rsidP="00E1722C">
            <w:pPr>
              <w:pStyle w:val="Footer"/>
              <w:jc w:val="center"/>
              <w:rPr>
                <w:bCs/>
              </w:rPr>
            </w:pPr>
            <w:r w:rsidRPr="001C653E">
              <w:rPr>
                <w:rFonts w:ascii="SutonnyMJ" w:hAnsi="SutonnyMJ" w:hint="cs"/>
                <w:sz w:val="20"/>
                <w:szCs w:val="20"/>
                <w:cs/>
                <w:lang w:bidi="bn-BD"/>
              </w:rPr>
              <w:t>(</w:t>
            </w:r>
            <w:r w:rsidRPr="001C653E">
              <w:rPr>
                <w:rFonts w:ascii="SutonnyMJ" w:hAnsi="SutonnyMJ"/>
                <w:sz w:val="20"/>
                <w:szCs w:val="20"/>
                <w:lang w:bidi="bn-BD"/>
              </w:rPr>
              <w:t xml:space="preserve">nu¨v  </w:t>
            </w:r>
            <w:r w:rsidRPr="001C653E">
              <w:rPr>
                <w:rFonts w:ascii="SutonnyMJ" w:hAnsi="SutonnyMJ" w:hint="cs"/>
                <w:sz w:val="20"/>
                <w:szCs w:val="20"/>
                <w:cs/>
                <w:lang w:bidi="bn-BD"/>
              </w:rPr>
              <w:t>)</w:t>
            </w:r>
          </w:p>
        </w:tc>
        <w:tc>
          <w:tcPr>
            <w:tcW w:w="1188" w:type="dxa"/>
            <w:gridSpan w:val="3"/>
            <w:tcBorders>
              <w:top w:val="single" w:sz="4" w:space="0" w:color="auto"/>
              <w:left w:val="single" w:sz="4" w:space="0" w:color="auto"/>
              <w:bottom w:val="single" w:sz="4" w:space="0" w:color="auto"/>
              <w:right w:val="single" w:sz="4" w:space="0" w:color="auto"/>
            </w:tcBorders>
          </w:tcPr>
          <w:p w14:paraId="5477805B" w14:textId="77777777" w:rsidR="00E1722C" w:rsidRPr="001C653E" w:rsidRDefault="00E1722C" w:rsidP="00E1722C">
            <w:pPr>
              <w:pStyle w:val="Footer"/>
              <w:jc w:val="center"/>
              <w:rPr>
                <w:rFonts w:ascii="SutonnyMJ" w:hAnsi="SutonnyMJ" w:cs="Vrinda"/>
                <w:sz w:val="20"/>
                <w:szCs w:val="25"/>
                <w:lang w:bidi="bn-BD"/>
              </w:rPr>
            </w:pPr>
            <w:r w:rsidRPr="001C653E">
              <w:rPr>
                <w:bCs/>
                <w:sz w:val="20"/>
                <w:szCs w:val="20"/>
              </w:rPr>
              <w:t>NO</w:t>
            </w:r>
          </w:p>
          <w:p w14:paraId="0784182D" w14:textId="77777777" w:rsidR="00E1722C" w:rsidRPr="001C653E" w:rsidRDefault="00E1722C" w:rsidP="00E1722C">
            <w:pPr>
              <w:pStyle w:val="Footer"/>
              <w:jc w:val="center"/>
              <w:rPr>
                <w:rFonts w:cs="Vrinda"/>
                <w:bCs/>
                <w:szCs w:val="25"/>
                <w:lang w:bidi="bn-BD"/>
              </w:rPr>
            </w:pPr>
            <w:r w:rsidRPr="001C653E">
              <w:rPr>
                <w:rFonts w:ascii="SutonnyMJ" w:hAnsi="SutonnyMJ" w:hint="cs"/>
                <w:sz w:val="20"/>
                <w:szCs w:val="20"/>
                <w:cs/>
                <w:lang w:bidi="bn-BD"/>
              </w:rPr>
              <w:t>(</w:t>
            </w:r>
            <w:r w:rsidRPr="001C653E">
              <w:rPr>
                <w:rFonts w:ascii="SutonnyMJ" w:hAnsi="SutonnyMJ"/>
                <w:sz w:val="20"/>
                <w:szCs w:val="20"/>
                <w:lang w:bidi="bn-BD"/>
              </w:rPr>
              <w:t>bv</w:t>
            </w:r>
            <w:r w:rsidRPr="001C653E">
              <w:rPr>
                <w:rFonts w:ascii="SutonnyMJ" w:hAnsi="SutonnyMJ" w:hint="cs"/>
                <w:sz w:val="20"/>
                <w:szCs w:val="20"/>
                <w:cs/>
                <w:lang w:bidi="bn-BD"/>
              </w:rPr>
              <w:t>)</w:t>
            </w:r>
          </w:p>
        </w:tc>
        <w:tc>
          <w:tcPr>
            <w:tcW w:w="1170" w:type="dxa"/>
            <w:gridSpan w:val="3"/>
            <w:tcBorders>
              <w:top w:val="single" w:sz="4" w:space="0" w:color="auto"/>
              <w:left w:val="single" w:sz="4" w:space="0" w:color="auto"/>
              <w:bottom w:val="single" w:sz="4" w:space="0" w:color="auto"/>
              <w:right w:val="single" w:sz="4" w:space="0" w:color="auto"/>
            </w:tcBorders>
          </w:tcPr>
          <w:p w14:paraId="71A02626" w14:textId="77777777" w:rsidR="00E1722C" w:rsidRPr="001C653E" w:rsidRDefault="00E1722C" w:rsidP="00E1722C">
            <w:pPr>
              <w:jc w:val="center"/>
              <w:rPr>
                <w:rFonts w:ascii="SutonnyMJ" w:hAnsi="SutonnyMJ" w:cs="Vrinda"/>
                <w:sz w:val="20"/>
                <w:szCs w:val="25"/>
                <w:lang w:bidi="bn-BD"/>
              </w:rPr>
            </w:pPr>
            <w:r w:rsidRPr="001C653E">
              <w:rPr>
                <w:bCs/>
                <w:sz w:val="20"/>
                <w:szCs w:val="20"/>
              </w:rPr>
              <w:t>DK</w:t>
            </w:r>
          </w:p>
          <w:p w14:paraId="27E47BAA" w14:textId="77777777" w:rsidR="00E1722C" w:rsidRPr="001C653E" w:rsidRDefault="00E1722C" w:rsidP="00E1722C">
            <w:pPr>
              <w:jc w:val="center"/>
              <w:rPr>
                <w:rFonts w:ascii="SutonnyMJ" w:hAnsi="SutonnyMJ" w:cs="Vrinda"/>
                <w:sz w:val="20"/>
                <w:szCs w:val="25"/>
                <w:lang w:val="en-US" w:bidi="bn-BD"/>
              </w:rPr>
            </w:pPr>
            <w:r w:rsidRPr="001C653E">
              <w:rPr>
                <w:rFonts w:ascii="SutonnyMJ" w:hAnsi="SutonnyMJ" w:hint="cs"/>
                <w:sz w:val="20"/>
                <w:szCs w:val="20"/>
                <w:cs/>
                <w:lang w:bidi="bn-BD"/>
              </w:rPr>
              <w:t>(</w:t>
            </w:r>
            <w:r w:rsidRPr="001C653E">
              <w:rPr>
                <w:rFonts w:ascii="SutonnyMJ" w:hAnsi="SutonnyMJ"/>
                <w:sz w:val="20"/>
                <w:szCs w:val="20"/>
                <w:lang w:bidi="bn-BD"/>
              </w:rPr>
              <w:t>Rvwbbv</w:t>
            </w:r>
            <w:r w:rsidRPr="001C653E">
              <w:rPr>
                <w:rFonts w:ascii="SutonnyMJ" w:hAnsi="SutonnyMJ" w:hint="cs"/>
                <w:sz w:val="20"/>
                <w:szCs w:val="20"/>
                <w:cs/>
                <w:lang w:bidi="bn-BD"/>
              </w:rPr>
              <w:t>)</w:t>
            </w:r>
          </w:p>
        </w:tc>
      </w:tr>
      <w:tr w:rsidR="00E1722C" w:rsidRPr="001C653E" w14:paraId="5DC4083E" w14:textId="77777777" w:rsidTr="006B5DE6">
        <w:trPr>
          <w:cantSplit/>
          <w:trHeight w:val="645"/>
        </w:trPr>
        <w:tc>
          <w:tcPr>
            <w:tcW w:w="648" w:type="dxa"/>
            <w:gridSpan w:val="2"/>
            <w:vMerge/>
            <w:tcBorders>
              <w:left w:val="single" w:sz="12" w:space="0" w:color="auto"/>
              <w:right w:val="single" w:sz="6" w:space="0" w:color="auto"/>
            </w:tcBorders>
          </w:tcPr>
          <w:p w14:paraId="6A4B6AA7" w14:textId="77777777"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14:paraId="6A4789C4" w14:textId="77777777"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Slapped, hit, beaten,</w:t>
            </w:r>
            <w:r w:rsidRPr="001C653E">
              <w:rPr>
                <w:rFonts w:cs="Vrinda" w:hint="cs"/>
                <w:bCs/>
                <w:sz w:val="20"/>
                <w:szCs w:val="25"/>
                <w:cs/>
                <w:lang w:bidi="bn-BD"/>
              </w:rPr>
              <w:t xml:space="preserve"> </w:t>
            </w:r>
            <w:r w:rsidRPr="001C653E">
              <w:rPr>
                <w:bCs/>
                <w:sz w:val="20"/>
                <w:szCs w:val="20"/>
              </w:rPr>
              <w:t xml:space="preserve">kicked or done anything else to hurt you? </w:t>
            </w:r>
          </w:p>
          <w:p w14:paraId="557D2321" w14:textId="77777777" w:rsidR="00E1722C" w:rsidRPr="001C653E" w:rsidRDefault="00E1722C" w:rsidP="00E1722C">
            <w:pPr>
              <w:pStyle w:val="Footer"/>
              <w:tabs>
                <w:tab w:val="center" w:pos="4153"/>
                <w:tab w:val="right" w:pos="8306"/>
              </w:tabs>
              <w:ind w:left="285"/>
              <w:rPr>
                <w:bCs/>
                <w:sz w:val="20"/>
                <w:szCs w:val="20"/>
              </w:rPr>
            </w:pPr>
            <w:r w:rsidRPr="001C653E">
              <w:rPr>
                <w:rFonts w:ascii="SutonnyMJ" w:hAnsi="SutonnyMJ"/>
                <w:sz w:val="20"/>
                <w:szCs w:val="20"/>
              </w:rPr>
              <w:t>_vào †g‡i‡Q, AvNvZ K‡i‡Q, jvw_ †g‡i‡Q ev AvNvZ Kivi Rb¨ Ab¨ wKQz K‡i‡Q?</w:t>
            </w:r>
          </w:p>
        </w:tc>
        <w:tc>
          <w:tcPr>
            <w:tcW w:w="862" w:type="dxa"/>
            <w:gridSpan w:val="4"/>
            <w:tcBorders>
              <w:top w:val="single" w:sz="4" w:space="0" w:color="auto"/>
              <w:left w:val="single" w:sz="4" w:space="0" w:color="auto"/>
              <w:bottom w:val="single" w:sz="4" w:space="0" w:color="auto"/>
              <w:right w:val="single" w:sz="4" w:space="0" w:color="auto"/>
            </w:tcBorders>
          </w:tcPr>
          <w:p w14:paraId="3CB99DA7" w14:textId="77777777" w:rsidR="00E1722C" w:rsidRPr="001C653E" w:rsidRDefault="00E1722C" w:rsidP="00E1722C">
            <w:pPr>
              <w:pStyle w:val="Footer"/>
              <w:tabs>
                <w:tab w:val="left" w:pos="1782"/>
              </w:tabs>
              <w:jc w:val="center"/>
              <w:rPr>
                <w:bCs/>
                <w:sz w:val="20"/>
                <w:szCs w:val="20"/>
              </w:rPr>
            </w:pPr>
            <w:r w:rsidRPr="001C653E">
              <w:rPr>
                <w:bCs/>
                <w:sz w:val="20"/>
                <w:szCs w:val="20"/>
              </w:rPr>
              <w:t>1</w:t>
            </w:r>
          </w:p>
          <w:p w14:paraId="37E1E264" w14:textId="77777777"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14:paraId="6FB6DE2F" w14:textId="77777777"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14:paraId="55769255" w14:textId="77777777"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14:paraId="40D89807" w14:textId="77777777" w:rsidR="00E1722C" w:rsidRPr="001C653E" w:rsidRDefault="00E1722C" w:rsidP="00E1722C">
            <w:pPr>
              <w:pStyle w:val="Footer"/>
              <w:jc w:val="center"/>
              <w:rPr>
                <w:bCs/>
                <w:sz w:val="20"/>
                <w:szCs w:val="20"/>
              </w:rPr>
            </w:pPr>
            <w:r w:rsidRPr="001C653E">
              <w:rPr>
                <w:bCs/>
                <w:sz w:val="20"/>
                <w:szCs w:val="20"/>
              </w:rPr>
              <w:t>1</w:t>
            </w:r>
          </w:p>
          <w:p w14:paraId="504D1384" w14:textId="77777777"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14:paraId="37F29A07" w14:textId="77777777" w:rsidR="00E1722C" w:rsidRPr="001C653E" w:rsidRDefault="00E1722C" w:rsidP="00E1722C">
            <w:pPr>
              <w:pStyle w:val="Footer"/>
              <w:ind w:left="225"/>
              <w:jc w:val="center"/>
              <w:rPr>
                <w:bCs/>
                <w:sz w:val="20"/>
                <w:szCs w:val="20"/>
              </w:rPr>
            </w:pPr>
            <w:r w:rsidRPr="001C653E">
              <w:rPr>
                <w:bCs/>
                <w:sz w:val="20"/>
                <w:szCs w:val="20"/>
              </w:rPr>
              <w:t>2</w:t>
            </w:r>
          </w:p>
          <w:p w14:paraId="710BC7AC" w14:textId="77777777"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14:paraId="6BF7F61C" w14:textId="77777777" w:rsidR="00E1722C" w:rsidRPr="001C653E" w:rsidRDefault="00E1722C" w:rsidP="00E1722C">
            <w:pPr>
              <w:pStyle w:val="Footer"/>
              <w:ind w:left="278"/>
              <w:jc w:val="center"/>
              <w:rPr>
                <w:bCs/>
                <w:sz w:val="20"/>
                <w:szCs w:val="20"/>
              </w:rPr>
            </w:pPr>
            <w:r w:rsidRPr="001C653E">
              <w:rPr>
                <w:bCs/>
                <w:sz w:val="20"/>
                <w:szCs w:val="20"/>
              </w:rPr>
              <w:t>8</w:t>
            </w:r>
          </w:p>
          <w:p w14:paraId="22A98E47" w14:textId="77777777" w:rsidR="00E1722C" w:rsidRPr="001C653E" w:rsidRDefault="00E1722C" w:rsidP="00E1722C">
            <w:pPr>
              <w:pStyle w:val="Footer"/>
              <w:ind w:left="278"/>
              <w:jc w:val="center"/>
              <w:rPr>
                <w:bCs/>
              </w:rPr>
            </w:pPr>
          </w:p>
        </w:tc>
      </w:tr>
      <w:tr w:rsidR="00E1722C" w:rsidRPr="001C653E" w14:paraId="015D82B3" w14:textId="77777777" w:rsidTr="006B5DE6">
        <w:trPr>
          <w:cantSplit/>
          <w:trHeight w:val="408"/>
        </w:trPr>
        <w:tc>
          <w:tcPr>
            <w:tcW w:w="648" w:type="dxa"/>
            <w:gridSpan w:val="2"/>
            <w:vMerge/>
            <w:tcBorders>
              <w:left w:val="single" w:sz="12" w:space="0" w:color="auto"/>
              <w:right w:val="single" w:sz="6" w:space="0" w:color="auto"/>
            </w:tcBorders>
          </w:tcPr>
          <w:p w14:paraId="447D132E" w14:textId="77777777"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14:paraId="0D55B1B1" w14:textId="77777777"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 xml:space="preserve">Thrown something at you? Pushed you or pulled your hair? </w:t>
            </w:r>
          </w:p>
          <w:p w14:paraId="2B8E8EF2" w14:textId="77777777" w:rsidR="00E1722C" w:rsidRPr="001C653E" w:rsidRDefault="00E1722C" w:rsidP="00E1722C">
            <w:pPr>
              <w:rPr>
                <w:bCs/>
                <w:sz w:val="20"/>
                <w:szCs w:val="20"/>
              </w:rPr>
            </w:pPr>
            <w:r w:rsidRPr="001C653E">
              <w:rPr>
                <w:rFonts w:ascii="SutonnyMJ" w:hAnsi="SutonnyMJ" w:cs="Vrinda" w:hint="cs"/>
                <w:sz w:val="20"/>
                <w:szCs w:val="25"/>
                <w:cs/>
                <w:lang w:bidi="bn-BD"/>
              </w:rPr>
              <w:t xml:space="preserve">  </w:t>
            </w:r>
            <w:r w:rsidRPr="001C653E">
              <w:rPr>
                <w:rFonts w:ascii="SutonnyMJ" w:hAnsi="SutonnyMJ"/>
                <w:sz w:val="20"/>
                <w:szCs w:val="20"/>
              </w:rPr>
              <w:t>Avcbvi w`‡K wKQy Quy‡o †g‡i‡Q</w:t>
            </w:r>
            <w:r w:rsidRPr="001C653E">
              <w:rPr>
                <w:rFonts w:ascii="SutonnyMJ" w:hAnsi="SutonnyMJ" w:hint="cs"/>
                <w:sz w:val="20"/>
                <w:szCs w:val="20"/>
                <w:cs/>
                <w:lang w:bidi="bn-BD"/>
              </w:rPr>
              <w:t>?</w:t>
            </w:r>
            <w:r w:rsidRPr="001C653E">
              <w:rPr>
                <w:rFonts w:ascii="SutonnyMJ" w:hAnsi="SutonnyMJ"/>
                <w:sz w:val="20"/>
                <w:szCs w:val="20"/>
                <w:lang w:val="en-US" w:bidi="bn-BD"/>
              </w:rPr>
              <w:t xml:space="preserve"> </w:t>
            </w:r>
            <w:r w:rsidRPr="001C653E">
              <w:rPr>
                <w:rFonts w:ascii="SutonnyMJ" w:hAnsi="SutonnyMJ"/>
                <w:sz w:val="20"/>
                <w:szCs w:val="20"/>
              </w:rPr>
              <w:t>av°v w`‡q‡Q</w:t>
            </w:r>
            <w:r w:rsidRPr="001C653E">
              <w:rPr>
                <w:rFonts w:ascii="SutonnyMJ" w:hAnsi="SutonnyMJ" w:cs="Vrinda" w:hint="cs"/>
                <w:sz w:val="20"/>
                <w:szCs w:val="25"/>
                <w:cs/>
                <w:lang w:bidi="bn-BD"/>
              </w:rPr>
              <w:t xml:space="preserve"> </w:t>
            </w:r>
            <w:r w:rsidRPr="001C653E">
              <w:rPr>
                <w:rFonts w:ascii="SutonnyMJ" w:hAnsi="SutonnyMJ"/>
                <w:sz w:val="20"/>
                <w:szCs w:val="20"/>
              </w:rPr>
              <w:t xml:space="preserve">ev </w:t>
            </w:r>
            <w:r w:rsidRPr="001C653E">
              <w:rPr>
                <w:rFonts w:ascii="SutonnyMJ" w:hAnsi="SutonnyMJ" w:cs="Vrinda"/>
                <w:sz w:val="20"/>
                <w:szCs w:val="20"/>
                <w:lang w:bidi="bn-BD"/>
              </w:rPr>
              <w:t>Pzj a‡i †U‡b‡Q</w:t>
            </w:r>
            <w:r w:rsidRPr="001C653E">
              <w:rPr>
                <w:rFonts w:ascii="SutonnyMJ" w:hAnsi="SutonnyMJ"/>
                <w:sz w:val="20"/>
                <w:szCs w:val="20"/>
              </w:rPr>
              <w:t>?</w:t>
            </w:r>
          </w:p>
        </w:tc>
        <w:tc>
          <w:tcPr>
            <w:tcW w:w="862" w:type="dxa"/>
            <w:gridSpan w:val="4"/>
            <w:tcBorders>
              <w:top w:val="single" w:sz="4" w:space="0" w:color="auto"/>
              <w:left w:val="single" w:sz="4" w:space="0" w:color="auto"/>
              <w:bottom w:val="single" w:sz="4" w:space="0" w:color="auto"/>
              <w:right w:val="single" w:sz="4" w:space="0" w:color="auto"/>
            </w:tcBorders>
          </w:tcPr>
          <w:p w14:paraId="170EA3DF" w14:textId="77777777" w:rsidR="00E1722C" w:rsidRPr="001C653E" w:rsidRDefault="00E1722C" w:rsidP="00E1722C">
            <w:pPr>
              <w:pStyle w:val="Footer"/>
              <w:tabs>
                <w:tab w:val="left" w:pos="1782"/>
              </w:tabs>
              <w:jc w:val="center"/>
              <w:rPr>
                <w:bCs/>
                <w:sz w:val="20"/>
                <w:szCs w:val="20"/>
              </w:rPr>
            </w:pPr>
            <w:r w:rsidRPr="001C653E">
              <w:rPr>
                <w:bCs/>
                <w:sz w:val="20"/>
                <w:szCs w:val="20"/>
              </w:rPr>
              <w:t>1</w:t>
            </w:r>
          </w:p>
          <w:p w14:paraId="27B16034" w14:textId="77777777" w:rsidR="00E1722C" w:rsidRPr="001C653E" w:rsidRDefault="00E1722C" w:rsidP="00E1722C">
            <w:pPr>
              <w:pStyle w:val="Footer"/>
              <w:tabs>
                <w:tab w:val="left" w:pos="1782"/>
              </w:tabs>
              <w:jc w:val="center"/>
              <w:rPr>
                <w:rFonts w:ascii="SutonnyMJ" w:hAnsi="SutonnyMJ"/>
                <w:sz w:val="20"/>
                <w:szCs w:val="20"/>
              </w:rPr>
            </w:pPr>
          </w:p>
        </w:tc>
        <w:tc>
          <w:tcPr>
            <w:tcW w:w="697" w:type="dxa"/>
            <w:gridSpan w:val="5"/>
            <w:tcBorders>
              <w:top w:val="single" w:sz="4" w:space="0" w:color="auto"/>
              <w:left w:val="single" w:sz="4" w:space="0" w:color="auto"/>
              <w:bottom w:val="single" w:sz="4" w:space="0" w:color="auto"/>
              <w:right w:val="single" w:sz="4" w:space="0" w:color="auto"/>
            </w:tcBorders>
          </w:tcPr>
          <w:p w14:paraId="5AC47B96" w14:textId="77777777"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14:paraId="3EC61B62" w14:textId="77777777" w:rsidR="00E1722C" w:rsidRPr="001C653E" w:rsidRDefault="00E1722C" w:rsidP="00E1722C">
            <w:pPr>
              <w:tabs>
                <w:tab w:val="right" w:leader="dot" w:pos="1782"/>
                <w:tab w:val="right" w:leader="dot" w:pos="5137"/>
              </w:tabs>
              <w:jc w:val="center"/>
              <w:rPr>
                <w:rFonts w:ascii="SutonnyMJ" w:hAnsi="SutonnyMJ"/>
                <w:sz w:val="20"/>
                <w:szCs w:val="20"/>
              </w:rPr>
            </w:pPr>
          </w:p>
        </w:tc>
        <w:tc>
          <w:tcPr>
            <w:tcW w:w="923" w:type="dxa"/>
            <w:gridSpan w:val="4"/>
            <w:tcBorders>
              <w:top w:val="single" w:sz="4" w:space="0" w:color="auto"/>
              <w:left w:val="single" w:sz="4" w:space="0" w:color="auto"/>
              <w:bottom w:val="single" w:sz="4" w:space="0" w:color="auto"/>
              <w:right w:val="single" w:sz="4" w:space="0" w:color="auto"/>
            </w:tcBorders>
          </w:tcPr>
          <w:p w14:paraId="51155C09" w14:textId="77777777" w:rsidR="00E1722C" w:rsidRPr="001C653E" w:rsidRDefault="00E1722C" w:rsidP="00E1722C">
            <w:pPr>
              <w:pStyle w:val="Footer"/>
              <w:jc w:val="center"/>
              <w:rPr>
                <w:bCs/>
                <w:sz w:val="20"/>
                <w:szCs w:val="20"/>
              </w:rPr>
            </w:pPr>
            <w:r w:rsidRPr="001C653E">
              <w:rPr>
                <w:bCs/>
                <w:sz w:val="20"/>
                <w:szCs w:val="20"/>
              </w:rPr>
              <w:t>1</w:t>
            </w:r>
          </w:p>
          <w:p w14:paraId="3B78B284" w14:textId="77777777" w:rsidR="00E1722C" w:rsidRPr="001C653E" w:rsidRDefault="00E1722C" w:rsidP="00E1722C">
            <w:pPr>
              <w:pStyle w:val="Footer"/>
              <w:jc w:val="center"/>
              <w:rPr>
                <w:bCs/>
                <w:sz w:val="20"/>
                <w:szCs w:val="20"/>
              </w:rPr>
            </w:pPr>
          </w:p>
        </w:tc>
        <w:tc>
          <w:tcPr>
            <w:tcW w:w="1188" w:type="dxa"/>
            <w:gridSpan w:val="3"/>
            <w:tcBorders>
              <w:top w:val="single" w:sz="4" w:space="0" w:color="auto"/>
              <w:left w:val="single" w:sz="4" w:space="0" w:color="auto"/>
              <w:bottom w:val="single" w:sz="4" w:space="0" w:color="auto"/>
              <w:right w:val="single" w:sz="4" w:space="0" w:color="auto"/>
            </w:tcBorders>
          </w:tcPr>
          <w:p w14:paraId="2065455A" w14:textId="77777777" w:rsidR="00E1722C" w:rsidRPr="001C653E" w:rsidRDefault="00E1722C" w:rsidP="00E1722C">
            <w:pPr>
              <w:pStyle w:val="Footer"/>
              <w:ind w:left="225"/>
              <w:jc w:val="center"/>
              <w:rPr>
                <w:bCs/>
                <w:sz w:val="20"/>
                <w:szCs w:val="20"/>
              </w:rPr>
            </w:pPr>
            <w:r w:rsidRPr="001C653E">
              <w:rPr>
                <w:bCs/>
                <w:sz w:val="20"/>
                <w:szCs w:val="20"/>
              </w:rPr>
              <w:t>2</w:t>
            </w:r>
          </w:p>
          <w:p w14:paraId="6822478A" w14:textId="77777777" w:rsidR="00E1722C" w:rsidRPr="001C653E" w:rsidRDefault="00E1722C" w:rsidP="00E1722C">
            <w:pPr>
              <w:pStyle w:val="Footer"/>
              <w:jc w:val="center"/>
              <w:rPr>
                <w:bCs/>
                <w:sz w:val="20"/>
                <w:szCs w:val="20"/>
              </w:rPr>
            </w:pPr>
          </w:p>
        </w:tc>
        <w:tc>
          <w:tcPr>
            <w:tcW w:w="1170" w:type="dxa"/>
            <w:gridSpan w:val="3"/>
            <w:tcBorders>
              <w:top w:val="single" w:sz="4" w:space="0" w:color="auto"/>
              <w:left w:val="single" w:sz="4" w:space="0" w:color="auto"/>
              <w:bottom w:val="single" w:sz="4" w:space="0" w:color="auto"/>
              <w:right w:val="single" w:sz="4" w:space="0" w:color="auto"/>
            </w:tcBorders>
          </w:tcPr>
          <w:p w14:paraId="061F5BAB" w14:textId="77777777" w:rsidR="00E1722C" w:rsidRPr="001C653E" w:rsidRDefault="00E1722C" w:rsidP="00E1722C">
            <w:pPr>
              <w:pStyle w:val="Footer"/>
              <w:ind w:left="278"/>
              <w:jc w:val="center"/>
              <w:rPr>
                <w:bCs/>
                <w:sz w:val="20"/>
                <w:szCs w:val="20"/>
              </w:rPr>
            </w:pPr>
            <w:r w:rsidRPr="001C653E">
              <w:rPr>
                <w:bCs/>
                <w:sz w:val="20"/>
                <w:szCs w:val="20"/>
              </w:rPr>
              <w:t>8</w:t>
            </w:r>
          </w:p>
          <w:p w14:paraId="7C0C5D20" w14:textId="77777777" w:rsidR="00E1722C" w:rsidRPr="001C653E" w:rsidRDefault="00E1722C" w:rsidP="00E1722C">
            <w:pPr>
              <w:pStyle w:val="Footer"/>
              <w:jc w:val="center"/>
              <w:rPr>
                <w:bCs/>
                <w:sz w:val="20"/>
                <w:szCs w:val="20"/>
              </w:rPr>
            </w:pPr>
          </w:p>
        </w:tc>
      </w:tr>
      <w:tr w:rsidR="00E1722C" w:rsidRPr="001C653E" w14:paraId="26148EBD" w14:textId="77777777" w:rsidTr="006B5DE6">
        <w:trPr>
          <w:cantSplit/>
          <w:trHeight w:val="376"/>
        </w:trPr>
        <w:tc>
          <w:tcPr>
            <w:tcW w:w="648" w:type="dxa"/>
            <w:gridSpan w:val="2"/>
            <w:vMerge/>
            <w:tcBorders>
              <w:left w:val="single" w:sz="12" w:space="0" w:color="auto"/>
              <w:right w:val="single" w:sz="6" w:space="0" w:color="auto"/>
            </w:tcBorders>
          </w:tcPr>
          <w:p w14:paraId="7B6BBA0E" w14:textId="77777777"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4" w:space="0" w:color="auto"/>
              <w:right w:val="single" w:sz="4" w:space="0" w:color="auto"/>
            </w:tcBorders>
          </w:tcPr>
          <w:p w14:paraId="6ECDB1A8" w14:textId="77777777"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 xml:space="preserve">Choked or burnt you on purpose? </w:t>
            </w:r>
          </w:p>
          <w:p w14:paraId="64256819" w14:textId="77777777" w:rsidR="00E1722C" w:rsidRPr="001C653E" w:rsidRDefault="00E1722C" w:rsidP="00E1722C">
            <w:pPr>
              <w:ind w:left="360"/>
              <w:rPr>
                <w:bCs/>
                <w:sz w:val="20"/>
                <w:szCs w:val="20"/>
              </w:rPr>
            </w:pPr>
            <w:r w:rsidRPr="001C653E">
              <w:rPr>
                <w:rFonts w:ascii="SutonnyMJ" w:hAnsi="SutonnyMJ"/>
                <w:sz w:val="20"/>
                <w:szCs w:val="20"/>
              </w:rPr>
              <w:t>k¦vm‡iva K‡i‡Q ev cywo‡q w`‡q‡Q?</w:t>
            </w:r>
          </w:p>
        </w:tc>
        <w:tc>
          <w:tcPr>
            <w:tcW w:w="862" w:type="dxa"/>
            <w:gridSpan w:val="4"/>
            <w:tcBorders>
              <w:top w:val="single" w:sz="4" w:space="0" w:color="auto"/>
              <w:left w:val="single" w:sz="4" w:space="0" w:color="auto"/>
              <w:bottom w:val="single" w:sz="4" w:space="0" w:color="auto"/>
              <w:right w:val="single" w:sz="4" w:space="0" w:color="auto"/>
            </w:tcBorders>
          </w:tcPr>
          <w:p w14:paraId="0A1780D8" w14:textId="77777777" w:rsidR="00E1722C" w:rsidRPr="001C653E" w:rsidRDefault="00E1722C" w:rsidP="00E1722C">
            <w:pPr>
              <w:pStyle w:val="Footer"/>
              <w:tabs>
                <w:tab w:val="left" w:pos="1782"/>
              </w:tabs>
              <w:jc w:val="center"/>
              <w:rPr>
                <w:bCs/>
                <w:sz w:val="20"/>
                <w:szCs w:val="20"/>
              </w:rPr>
            </w:pPr>
            <w:r w:rsidRPr="001C653E">
              <w:rPr>
                <w:bCs/>
                <w:sz w:val="20"/>
                <w:szCs w:val="20"/>
              </w:rPr>
              <w:t>1</w:t>
            </w:r>
          </w:p>
          <w:p w14:paraId="42B69850" w14:textId="77777777"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14:paraId="71FE1797" w14:textId="77777777"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14:paraId="3BDBF697" w14:textId="77777777"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14:paraId="008FC6B7" w14:textId="77777777" w:rsidR="00E1722C" w:rsidRPr="001C653E" w:rsidRDefault="00E1722C" w:rsidP="00E1722C">
            <w:pPr>
              <w:pStyle w:val="Footer"/>
              <w:jc w:val="center"/>
              <w:rPr>
                <w:bCs/>
                <w:sz w:val="20"/>
                <w:szCs w:val="20"/>
              </w:rPr>
            </w:pPr>
            <w:r w:rsidRPr="001C653E">
              <w:rPr>
                <w:bCs/>
                <w:sz w:val="20"/>
                <w:szCs w:val="20"/>
              </w:rPr>
              <w:t>1</w:t>
            </w:r>
          </w:p>
          <w:p w14:paraId="26C71560" w14:textId="77777777"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14:paraId="3E8BD4E0" w14:textId="77777777" w:rsidR="00E1722C" w:rsidRPr="001C653E" w:rsidRDefault="00E1722C" w:rsidP="00E1722C">
            <w:pPr>
              <w:pStyle w:val="Footer"/>
              <w:ind w:left="225"/>
              <w:jc w:val="center"/>
              <w:rPr>
                <w:bCs/>
                <w:sz w:val="20"/>
                <w:szCs w:val="20"/>
              </w:rPr>
            </w:pPr>
            <w:r w:rsidRPr="001C653E">
              <w:rPr>
                <w:bCs/>
                <w:sz w:val="20"/>
                <w:szCs w:val="20"/>
              </w:rPr>
              <w:t>2</w:t>
            </w:r>
          </w:p>
          <w:p w14:paraId="157261EB" w14:textId="77777777"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14:paraId="60232992" w14:textId="77777777" w:rsidR="00E1722C" w:rsidRPr="001C653E" w:rsidRDefault="00E1722C" w:rsidP="00E1722C">
            <w:pPr>
              <w:pStyle w:val="Footer"/>
              <w:ind w:left="278"/>
              <w:jc w:val="center"/>
              <w:rPr>
                <w:bCs/>
                <w:sz w:val="20"/>
                <w:szCs w:val="20"/>
              </w:rPr>
            </w:pPr>
            <w:r w:rsidRPr="001C653E">
              <w:rPr>
                <w:bCs/>
                <w:sz w:val="20"/>
                <w:szCs w:val="20"/>
              </w:rPr>
              <w:t>8</w:t>
            </w:r>
          </w:p>
          <w:p w14:paraId="3FFE9E88" w14:textId="77777777" w:rsidR="00E1722C" w:rsidRPr="001C653E" w:rsidRDefault="00E1722C" w:rsidP="00E1722C">
            <w:pPr>
              <w:pStyle w:val="Footer"/>
              <w:ind w:left="278"/>
              <w:jc w:val="center"/>
              <w:rPr>
                <w:bCs/>
              </w:rPr>
            </w:pPr>
          </w:p>
        </w:tc>
      </w:tr>
      <w:tr w:rsidR="00E1722C" w:rsidRPr="001C653E" w14:paraId="126ABD3A" w14:textId="77777777" w:rsidTr="006B5DE6">
        <w:trPr>
          <w:cantSplit/>
          <w:trHeight w:val="799"/>
        </w:trPr>
        <w:tc>
          <w:tcPr>
            <w:tcW w:w="648" w:type="dxa"/>
            <w:gridSpan w:val="2"/>
            <w:vMerge/>
            <w:tcBorders>
              <w:left w:val="single" w:sz="12" w:space="0" w:color="auto"/>
              <w:bottom w:val="single" w:sz="12" w:space="0" w:color="auto"/>
              <w:right w:val="single" w:sz="6" w:space="0" w:color="auto"/>
            </w:tcBorders>
          </w:tcPr>
          <w:p w14:paraId="7DB4BF80" w14:textId="77777777" w:rsidR="00E1722C" w:rsidRPr="001C653E" w:rsidRDefault="00E1722C" w:rsidP="00E1722C">
            <w:pPr>
              <w:pStyle w:val="Footer"/>
              <w:rPr>
                <w:bCs/>
                <w:sz w:val="20"/>
                <w:szCs w:val="20"/>
              </w:rPr>
            </w:pPr>
          </w:p>
        </w:tc>
        <w:tc>
          <w:tcPr>
            <w:tcW w:w="5402" w:type="dxa"/>
            <w:gridSpan w:val="2"/>
            <w:tcBorders>
              <w:top w:val="single" w:sz="4" w:space="0" w:color="auto"/>
              <w:left w:val="single" w:sz="6" w:space="0" w:color="auto"/>
              <w:bottom w:val="single" w:sz="12" w:space="0" w:color="auto"/>
              <w:right w:val="single" w:sz="4" w:space="0" w:color="auto"/>
            </w:tcBorders>
          </w:tcPr>
          <w:p w14:paraId="1A237F59" w14:textId="77777777" w:rsidR="00E1722C" w:rsidRPr="001C653E" w:rsidRDefault="00E1722C" w:rsidP="00E1722C">
            <w:pPr>
              <w:pStyle w:val="Footer"/>
              <w:numPr>
                <w:ilvl w:val="0"/>
                <w:numId w:val="66"/>
              </w:numPr>
              <w:tabs>
                <w:tab w:val="clear" w:pos="4320"/>
                <w:tab w:val="clear" w:pos="8640"/>
                <w:tab w:val="center" w:pos="4153"/>
                <w:tab w:val="right" w:pos="8306"/>
              </w:tabs>
              <w:ind w:left="285"/>
              <w:rPr>
                <w:bCs/>
                <w:sz w:val="20"/>
                <w:szCs w:val="20"/>
              </w:rPr>
            </w:pPr>
            <w:r w:rsidRPr="001C653E">
              <w:rPr>
                <w:bCs/>
                <w:sz w:val="20"/>
                <w:szCs w:val="20"/>
              </w:rPr>
              <w:t>Threatened with or actually used a gun, knife or other weapon against you?</w:t>
            </w:r>
          </w:p>
          <w:p w14:paraId="5ED937E5" w14:textId="77777777" w:rsidR="00E1722C" w:rsidRPr="001C653E" w:rsidRDefault="00E1722C" w:rsidP="00E1722C">
            <w:pPr>
              <w:rPr>
                <w:rFonts w:cs="Vrinda"/>
                <w:sz w:val="20"/>
                <w:szCs w:val="25"/>
                <w:cs/>
                <w:lang w:bidi="bn-BD"/>
              </w:rPr>
            </w:pPr>
            <w:r w:rsidRPr="001C653E">
              <w:rPr>
                <w:rFonts w:ascii="SutonnyMJ" w:hAnsi="SutonnyMJ" w:cs="Vrinda" w:hint="cs"/>
                <w:sz w:val="20"/>
                <w:szCs w:val="25"/>
                <w:cs/>
                <w:lang w:bidi="bn-BD"/>
              </w:rPr>
              <w:t xml:space="preserve">  </w:t>
            </w:r>
            <w:r w:rsidRPr="001C653E">
              <w:rPr>
                <w:rFonts w:ascii="SutonnyMJ" w:hAnsi="SutonnyMJ"/>
                <w:sz w:val="20"/>
                <w:szCs w:val="20"/>
              </w:rPr>
              <w:t>e›`yK, Qywi ev Ab¨ †Kvb A¯¿ w`‡q gvivi ûgwK w`‡q‡Q ev AvNvZ K‡i‡Q?</w:t>
            </w:r>
          </w:p>
        </w:tc>
        <w:tc>
          <w:tcPr>
            <w:tcW w:w="862" w:type="dxa"/>
            <w:gridSpan w:val="4"/>
            <w:tcBorders>
              <w:top w:val="single" w:sz="4" w:space="0" w:color="auto"/>
              <w:left w:val="single" w:sz="4" w:space="0" w:color="auto"/>
              <w:bottom w:val="single" w:sz="4" w:space="0" w:color="auto"/>
              <w:right w:val="single" w:sz="4" w:space="0" w:color="auto"/>
            </w:tcBorders>
          </w:tcPr>
          <w:p w14:paraId="4E423FBB" w14:textId="77777777" w:rsidR="00E1722C" w:rsidRPr="001C653E" w:rsidRDefault="00E1722C" w:rsidP="00E1722C">
            <w:pPr>
              <w:pStyle w:val="Footer"/>
              <w:tabs>
                <w:tab w:val="left" w:pos="1782"/>
              </w:tabs>
              <w:jc w:val="center"/>
              <w:rPr>
                <w:bCs/>
                <w:sz w:val="20"/>
                <w:szCs w:val="20"/>
              </w:rPr>
            </w:pPr>
            <w:r w:rsidRPr="001C653E">
              <w:rPr>
                <w:bCs/>
                <w:sz w:val="20"/>
                <w:szCs w:val="20"/>
              </w:rPr>
              <w:t>1</w:t>
            </w:r>
          </w:p>
          <w:p w14:paraId="5E93C638" w14:textId="77777777" w:rsidR="00E1722C" w:rsidRPr="001C653E" w:rsidRDefault="00E1722C" w:rsidP="00E1722C">
            <w:pPr>
              <w:pStyle w:val="Footer"/>
              <w:tabs>
                <w:tab w:val="left" w:pos="1782"/>
              </w:tabs>
              <w:jc w:val="center"/>
              <w:rPr>
                <w:rFonts w:cs="Vrinda"/>
                <w:bCs/>
                <w:sz w:val="20"/>
                <w:szCs w:val="25"/>
                <w:lang w:bidi="bn-BD"/>
              </w:rPr>
            </w:pPr>
          </w:p>
        </w:tc>
        <w:tc>
          <w:tcPr>
            <w:tcW w:w="697" w:type="dxa"/>
            <w:gridSpan w:val="5"/>
            <w:tcBorders>
              <w:top w:val="single" w:sz="4" w:space="0" w:color="auto"/>
              <w:left w:val="single" w:sz="4" w:space="0" w:color="auto"/>
              <w:bottom w:val="single" w:sz="4" w:space="0" w:color="auto"/>
              <w:right w:val="single" w:sz="4" w:space="0" w:color="auto"/>
            </w:tcBorders>
          </w:tcPr>
          <w:p w14:paraId="662831A7" w14:textId="77777777"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14:paraId="2F05AF4E" w14:textId="77777777" w:rsidR="00E1722C" w:rsidRPr="001C653E" w:rsidRDefault="00E1722C" w:rsidP="00E1722C">
            <w:pPr>
              <w:tabs>
                <w:tab w:val="right" w:leader="dot" w:pos="1782"/>
                <w:tab w:val="right" w:leader="dot" w:pos="5137"/>
              </w:tabs>
              <w:jc w:val="center"/>
              <w:rPr>
                <w:rFonts w:cs="Vrinda"/>
                <w:bCs/>
                <w:sz w:val="20"/>
                <w:szCs w:val="25"/>
                <w:lang w:bidi="bn-BD"/>
              </w:rPr>
            </w:pPr>
          </w:p>
        </w:tc>
        <w:tc>
          <w:tcPr>
            <w:tcW w:w="923" w:type="dxa"/>
            <w:gridSpan w:val="4"/>
            <w:tcBorders>
              <w:top w:val="single" w:sz="4" w:space="0" w:color="auto"/>
              <w:left w:val="single" w:sz="4" w:space="0" w:color="auto"/>
              <w:bottom w:val="single" w:sz="4" w:space="0" w:color="auto"/>
              <w:right w:val="single" w:sz="4" w:space="0" w:color="auto"/>
            </w:tcBorders>
          </w:tcPr>
          <w:p w14:paraId="082322CC" w14:textId="77777777" w:rsidR="00E1722C" w:rsidRPr="001C653E" w:rsidRDefault="00E1722C" w:rsidP="00E1722C">
            <w:pPr>
              <w:pStyle w:val="Footer"/>
              <w:jc w:val="center"/>
              <w:rPr>
                <w:bCs/>
                <w:sz w:val="20"/>
                <w:szCs w:val="20"/>
              </w:rPr>
            </w:pPr>
            <w:r w:rsidRPr="001C653E">
              <w:rPr>
                <w:bCs/>
                <w:sz w:val="20"/>
                <w:szCs w:val="20"/>
              </w:rPr>
              <w:t>1</w:t>
            </w:r>
          </w:p>
          <w:p w14:paraId="46FAAF52" w14:textId="77777777" w:rsidR="00E1722C" w:rsidRPr="001C653E" w:rsidRDefault="00E1722C" w:rsidP="00E1722C">
            <w:pPr>
              <w:pStyle w:val="Footer"/>
              <w:jc w:val="center"/>
              <w:rPr>
                <w:bCs/>
              </w:rPr>
            </w:pPr>
          </w:p>
        </w:tc>
        <w:tc>
          <w:tcPr>
            <w:tcW w:w="1188" w:type="dxa"/>
            <w:gridSpan w:val="3"/>
            <w:tcBorders>
              <w:top w:val="single" w:sz="4" w:space="0" w:color="auto"/>
              <w:left w:val="single" w:sz="4" w:space="0" w:color="auto"/>
              <w:bottom w:val="single" w:sz="4" w:space="0" w:color="auto"/>
              <w:right w:val="single" w:sz="4" w:space="0" w:color="auto"/>
            </w:tcBorders>
          </w:tcPr>
          <w:p w14:paraId="1A24B402" w14:textId="77777777" w:rsidR="00E1722C" w:rsidRPr="001C653E" w:rsidRDefault="00E1722C" w:rsidP="00E1722C">
            <w:pPr>
              <w:pStyle w:val="Footer"/>
              <w:ind w:left="225"/>
              <w:jc w:val="center"/>
              <w:rPr>
                <w:bCs/>
                <w:sz w:val="20"/>
                <w:szCs w:val="20"/>
              </w:rPr>
            </w:pPr>
            <w:r w:rsidRPr="001C653E">
              <w:rPr>
                <w:bCs/>
                <w:sz w:val="20"/>
                <w:szCs w:val="20"/>
              </w:rPr>
              <w:t>2</w:t>
            </w:r>
          </w:p>
          <w:p w14:paraId="0D1A74B1" w14:textId="77777777" w:rsidR="00E1722C" w:rsidRPr="001C653E" w:rsidRDefault="00E1722C" w:rsidP="00E1722C">
            <w:pPr>
              <w:pStyle w:val="Footer"/>
              <w:ind w:left="225"/>
              <w:jc w:val="center"/>
              <w:rPr>
                <w:bCs/>
              </w:rPr>
            </w:pPr>
          </w:p>
        </w:tc>
        <w:tc>
          <w:tcPr>
            <w:tcW w:w="1170" w:type="dxa"/>
            <w:gridSpan w:val="3"/>
            <w:tcBorders>
              <w:top w:val="single" w:sz="4" w:space="0" w:color="auto"/>
              <w:left w:val="single" w:sz="4" w:space="0" w:color="auto"/>
              <w:bottom w:val="single" w:sz="4" w:space="0" w:color="auto"/>
              <w:right w:val="single" w:sz="4" w:space="0" w:color="auto"/>
            </w:tcBorders>
          </w:tcPr>
          <w:p w14:paraId="4AFB541C" w14:textId="77777777" w:rsidR="00E1722C" w:rsidRPr="001C653E" w:rsidRDefault="00E1722C" w:rsidP="00E1722C">
            <w:pPr>
              <w:pStyle w:val="Footer"/>
              <w:ind w:left="278"/>
              <w:jc w:val="center"/>
              <w:rPr>
                <w:bCs/>
                <w:sz w:val="20"/>
                <w:szCs w:val="20"/>
              </w:rPr>
            </w:pPr>
            <w:r w:rsidRPr="001C653E">
              <w:rPr>
                <w:bCs/>
                <w:sz w:val="20"/>
                <w:szCs w:val="20"/>
              </w:rPr>
              <w:t>8</w:t>
            </w:r>
          </w:p>
          <w:p w14:paraId="26D69DA6" w14:textId="77777777" w:rsidR="00E1722C" w:rsidRPr="001C653E" w:rsidRDefault="00E1722C" w:rsidP="00E1722C">
            <w:pPr>
              <w:pStyle w:val="Footer"/>
              <w:ind w:left="278"/>
              <w:jc w:val="center"/>
              <w:rPr>
                <w:bCs/>
              </w:rPr>
            </w:pPr>
          </w:p>
        </w:tc>
      </w:tr>
      <w:tr w:rsidR="00E1722C" w:rsidRPr="001C653E" w14:paraId="24944904" w14:textId="77777777" w:rsidTr="006B5DE6">
        <w:trPr>
          <w:cantSplit/>
          <w:trHeight w:val="322"/>
        </w:trPr>
        <w:tc>
          <w:tcPr>
            <w:tcW w:w="648" w:type="dxa"/>
            <w:gridSpan w:val="2"/>
            <w:tcBorders>
              <w:top w:val="single" w:sz="12" w:space="0" w:color="auto"/>
              <w:left w:val="single" w:sz="12" w:space="0" w:color="auto"/>
              <w:bottom w:val="single" w:sz="12" w:space="0" w:color="auto"/>
              <w:right w:val="single" w:sz="6" w:space="0" w:color="auto"/>
            </w:tcBorders>
          </w:tcPr>
          <w:p w14:paraId="23EA1E55" w14:textId="77777777" w:rsidR="00E1722C" w:rsidRPr="001C653E" w:rsidRDefault="00E1722C" w:rsidP="00E1722C">
            <w:pPr>
              <w:pStyle w:val="Footer"/>
              <w:rPr>
                <w:bCs/>
                <w:sz w:val="20"/>
                <w:szCs w:val="20"/>
              </w:rPr>
            </w:pPr>
            <w:r w:rsidRPr="001C653E">
              <w:rPr>
                <w:bCs/>
                <w:sz w:val="20"/>
                <w:szCs w:val="20"/>
              </w:rPr>
              <w:t>CHECK</w:t>
            </w:r>
          </w:p>
          <w:p w14:paraId="679A688F" w14:textId="77777777" w:rsidR="00E1722C" w:rsidRPr="001C653E" w:rsidRDefault="00E1722C" w:rsidP="00E1722C">
            <w:pPr>
              <w:pStyle w:val="Footer"/>
              <w:rPr>
                <w:bCs/>
                <w:sz w:val="20"/>
                <w:szCs w:val="20"/>
                <w:lang w:val="en-US" w:bidi="bn-BD"/>
              </w:rPr>
            </w:pPr>
            <w:r w:rsidRPr="001C653E">
              <w:rPr>
                <w:bCs/>
                <w:sz w:val="20"/>
                <w:szCs w:val="20"/>
                <w:cs/>
                <w:lang w:bidi="bn-BD"/>
              </w:rPr>
              <w:t>11</w:t>
            </w:r>
            <w:r w:rsidRPr="001C653E">
              <w:rPr>
                <w:bCs/>
                <w:sz w:val="20"/>
                <w:szCs w:val="20"/>
                <w:lang w:val="en-US" w:bidi="bn-BD"/>
              </w:rPr>
              <w:t>A</w:t>
            </w:r>
          </w:p>
        </w:tc>
        <w:tc>
          <w:tcPr>
            <w:tcW w:w="9072" w:type="dxa"/>
            <w:gridSpan w:val="18"/>
            <w:tcBorders>
              <w:top w:val="single" w:sz="12" w:space="0" w:color="auto"/>
              <w:left w:val="single" w:sz="6" w:space="0" w:color="auto"/>
              <w:bottom w:val="single" w:sz="12" w:space="0" w:color="auto"/>
              <w:right w:val="single" w:sz="4" w:space="0" w:color="auto"/>
            </w:tcBorders>
          </w:tcPr>
          <w:p w14:paraId="29AA334E" w14:textId="77777777" w:rsidR="00E1722C" w:rsidRPr="001C653E" w:rsidRDefault="00E1722C" w:rsidP="00E1722C">
            <w:pPr>
              <w:pStyle w:val="Footer"/>
              <w:tabs>
                <w:tab w:val="right" w:pos="4854"/>
              </w:tabs>
              <w:rPr>
                <w:bCs/>
                <w:sz w:val="20"/>
                <w:szCs w:val="20"/>
              </w:rPr>
            </w:pPr>
            <w:r w:rsidRPr="001C653E">
              <w:rPr>
                <w:bCs/>
                <w:sz w:val="20"/>
                <w:szCs w:val="20"/>
              </w:rPr>
              <w:t>AT LEAST ONE ‘1’ MARKED IN COLUMN A OF 1101 .........................................................................1</w:t>
            </w:r>
          </w:p>
          <w:p w14:paraId="017F0CC2" w14:textId="77777777" w:rsidR="00E1722C" w:rsidRPr="001C653E" w:rsidRDefault="00E1722C" w:rsidP="00E1722C">
            <w:pPr>
              <w:pStyle w:val="Footer"/>
              <w:tabs>
                <w:tab w:val="right" w:pos="4854"/>
              </w:tabs>
              <w:rPr>
                <w:bCs/>
                <w:sz w:val="20"/>
              </w:rPr>
            </w:pPr>
            <w:r w:rsidRPr="001C653E">
              <w:rPr>
                <w:bCs/>
                <w:sz w:val="20"/>
                <w:szCs w:val="20"/>
              </w:rPr>
              <w:t>ONLY ‘2’ MARKED  IN COLUMN A OF 1101  ........................................................................................2</w:t>
            </w:r>
          </w:p>
        </w:tc>
        <w:tc>
          <w:tcPr>
            <w:tcW w:w="1170" w:type="dxa"/>
            <w:gridSpan w:val="3"/>
            <w:tcBorders>
              <w:top w:val="single" w:sz="12" w:space="0" w:color="auto"/>
              <w:left w:val="single" w:sz="4" w:space="0" w:color="auto"/>
              <w:bottom w:val="single" w:sz="4" w:space="0" w:color="auto"/>
              <w:right w:val="single" w:sz="12" w:space="0" w:color="auto"/>
            </w:tcBorders>
          </w:tcPr>
          <w:p w14:paraId="021924A7" w14:textId="77777777" w:rsidR="00E1722C" w:rsidRPr="001C653E" w:rsidRDefault="00E1722C" w:rsidP="00E1722C">
            <w:pPr>
              <w:pStyle w:val="Footer"/>
              <w:rPr>
                <w:bCs/>
                <w:sz w:val="20"/>
                <w:szCs w:val="20"/>
              </w:rPr>
            </w:pPr>
          </w:p>
          <w:p w14:paraId="199FDAA9" w14:textId="77777777" w:rsidR="00E1722C" w:rsidRPr="001C653E" w:rsidRDefault="00E1722C" w:rsidP="00E1722C">
            <w:pPr>
              <w:pStyle w:val="Footer"/>
              <w:rPr>
                <w:bCs/>
                <w:sz w:val="20"/>
                <w:szCs w:val="20"/>
              </w:rPr>
            </w:pPr>
            <w:r w:rsidRPr="001C653E">
              <w:rPr>
                <w:bCs/>
                <w:sz w:val="20"/>
                <w:szCs w:val="20"/>
              </w:rPr>
              <w:sym w:font="Symbol" w:char="F0DE"/>
            </w:r>
            <w:r w:rsidRPr="001C653E">
              <w:rPr>
                <w:bCs/>
                <w:sz w:val="20"/>
                <w:szCs w:val="20"/>
              </w:rPr>
              <w:t xml:space="preserve"> </w:t>
            </w:r>
            <w:r w:rsidRPr="001C653E">
              <w:rPr>
                <w:bCs/>
                <w:sz w:val="20"/>
                <w:szCs w:val="20"/>
                <w:cs/>
                <w:lang w:bidi="bn-BD"/>
              </w:rPr>
              <w:t>1103</w:t>
            </w:r>
            <w:r w:rsidRPr="001C653E">
              <w:rPr>
                <w:bCs/>
                <w:sz w:val="20"/>
                <w:szCs w:val="20"/>
              </w:rPr>
              <w:t xml:space="preserve">    </w:t>
            </w:r>
          </w:p>
        </w:tc>
      </w:tr>
      <w:tr w:rsidR="00E1722C" w:rsidRPr="001C653E" w14:paraId="24FC8D1C" w14:textId="77777777" w:rsidTr="006B5DE6">
        <w:trPr>
          <w:cantSplit/>
          <w:trHeight w:val="1547"/>
        </w:trPr>
        <w:tc>
          <w:tcPr>
            <w:tcW w:w="648" w:type="dxa"/>
            <w:gridSpan w:val="2"/>
            <w:vMerge w:val="restart"/>
            <w:tcBorders>
              <w:top w:val="single" w:sz="12" w:space="0" w:color="auto"/>
              <w:left w:val="single" w:sz="12" w:space="0" w:color="auto"/>
              <w:right w:val="single" w:sz="4" w:space="0" w:color="auto"/>
            </w:tcBorders>
          </w:tcPr>
          <w:p w14:paraId="67C1F1CF" w14:textId="77777777" w:rsidR="00E1722C" w:rsidRPr="001C653E" w:rsidRDefault="00E1722C" w:rsidP="00E1722C">
            <w:pPr>
              <w:pStyle w:val="Footer"/>
              <w:rPr>
                <w:bCs/>
                <w:sz w:val="20"/>
                <w:szCs w:val="20"/>
              </w:rPr>
            </w:pPr>
            <w:r w:rsidRPr="001C653E">
              <w:rPr>
                <w:bCs/>
                <w:sz w:val="20"/>
                <w:szCs w:val="20"/>
              </w:rPr>
              <w:lastRenderedPageBreak/>
              <w:t>1102</w:t>
            </w:r>
          </w:p>
        </w:tc>
        <w:tc>
          <w:tcPr>
            <w:tcW w:w="5724" w:type="dxa"/>
            <w:gridSpan w:val="4"/>
            <w:vMerge w:val="restart"/>
            <w:tcBorders>
              <w:top w:val="single" w:sz="12" w:space="0" w:color="auto"/>
              <w:left w:val="single" w:sz="4" w:space="0" w:color="auto"/>
              <w:right w:val="single" w:sz="4" w:space="0" w:color="auto"/>
            </w:tcBorders>
          </w:tcPr>
          <w:p w14:paraId="1666821C" w14:textId="77777777" w:rsidR="00E1722C" w:rsidRPr="001C653E" w:rsidRDefault="00E1722C" w:rsidP="00E1722C">
            <w:pPr>
              <w:pStyle w:val="Footer"/>
              <w:numPr>
                <w:ilvl w:val="0"/>
                <w:numId w:val="67"/>
              </w:numPr>
              <w:rPr>
                <w:rFonts w:cs="Vrinda"/>
                <w:bCs/>
                <w:sz w:val="20"/>
                <w:szCs w:val="25"/>
                <w:lang w:bidi="bn-BD"/>
              </w:rPr>
            </w:pPr>
            <w:r w:rsidRPr="001C653E">
              <w:rPr>
                <w:bCs/>
                <w:sz w:val="20"/>
                <w:szCs w:val="20"/>
              </w:rPr>
              <w:t>Who did this to you?</w:t>
            </w:r>
          </w:p>
          <w:p w14:paraId="759A172E" w14:textId="77777777"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14:paraId="33782397" w14:textId="77777777"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14:paraId="22FA36A4" w14:textId="77777777" w:rsidR="00E1722C" w:rsidRPr="001C653E" w:rsidRDefault="00E1722C" w:rsidP="00E1722C">
            <w:pPr>
              <w:pStyle w:val="Footer"/>
              <w:rPr>
                <w:bCs/>
                <w:sz w:val="20"/>
                <w:szCs w:val="20"/>
              </w:rPr>
            </w:pPr>
            <w:r w:rsidRPr="001C653E">
              <w:rPr>
                <w:bCs/>
                <w:sz w:val="20"/>
                <w:szCs w:val="20"/>
              </w:rPr>
              <w:t>Anyone else? How about a relative?</w:t>
            </w:r>
          </w:p>
          <w:p w14:paraId="740F02CC" w14:textId="77777777" w:rsidR="00E1722C" w:rsidRPr="001C653E" w:rsidRDefault="00E1722C" w:rsidP="00E1722C">
            <w:pPr>
              <w:pStyle w:val="Footer"/>
              <w:rPr>
                <w:bCs/>
                <w:sz w:val="20"/>
                <w:szCs w:val="20"/>
              </w:rPr>
            </w:pPr>
            <w:r w:rsidRPr="001C653E">
              <w:rPr>
                <w:bCs/>
                <w:sz w:val="20"/>
                <w:szCs w:val="20"/>
              </w:rPr>
              <w:t>How about someone at school or work?</w:t>
            </w:r>
          </w:p>
          <w:p w14:paraId="7EEB4869" w14:textId="77777777" w:rsidR="00E1722C" w:rsidRPr="001C653E" w:rsidRDefault="00E1722C" w:rsidP="00E1722C">
            <w:pPr>
              <w:pStyle w:val="Footer"/>
              <w:rPr>
                <w:rFonts w:cs="Vrinda"/>
                <w:bCs/>
                <w:sz w:val="20"/>
                <w:szCs w:val="25"/>
                <w:lang w:bidi="bn-BD"/>
              </w:rPr>
            </w:pPr>
            <w:r w:rsidRPr="001C653E">
              <w:rPr>
                <w:bCs/>
                <w:sz w:val="20"/>
                <w:szCs w:val="20"/>
              </w:rPr>
              <w:t>How about a friend or neighbour? A stranger or anyone else?</w:t>
            </w:r>
          </w:p>
          <w:p w14:paraId="2345F189" w14:textId="77777777"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Avcbvi ¯‹z‡ji †KD? </w:t>
            </w:r>
          </w:p>
          <w:p w14:paraId="4D4FE551" w14:textId="77777777" w:rsidR="00E1722C" w:rsidRPr="001C653E" w:rsidRDefault="00E1722C" w:rsidP="00E1722C">
            <w:pPr>
              <w:rPr>
                <w:rFonts w:ascii="SutonnyMJ" w:hAnsi="SutonnyMJ"/>
                <w:iCs/>
                <w:sz w:val="20"/>
                <w:szCs w:val="20"/>
              </w:rPr>
            </w:pPr>
            <w:r w:rsidRPr="001C653E">
              <w:rPr>
                <w:rFonts w:ascii="SutonnyMJ" w:hAnsi="SutonnyMJ"/>
                <w:iCs/>
                <w:sz w:val="20"/>
                <w:szCs w:val="20"/>
              </w:rPr>
              <w:t xml:space="preserve">wKsev †hLv‡b KvR K‡ib/Ki‡Zb †mLvbKvi †KD?  bvwK AcwiwPZ †KD? </w:t>
            </w:r>
          </w:p>
          <w:p w14:paraId="0D1D3862" w14:textId="77777777" w:rsidR="00E1722C" w:rsidRPr="001C653E" w:rsidRDefault="00E1722C" w:rsidP="00E1722C">
            <w:pPr>
              <w:pStyle w:val="Footer"/>
              <w:rPr>
                <w:rFonts w:cs="Vrinda"/>
                <w:bCs/>
                <w:sz w:val="20"/>
                <w:szCs w:val="25"/>
                <w:lang w:bidi="bn-BD"/>
              </w:rPr>
            </w:pPr>
          </w:p>
          <w:p w14:paraId="3508C6EB" w14:textId="77777777" w:rsidR="00E1722C" w:rsidRPr="001C653E" w:rsidRDefault="00E1722C" w:rsidP="00E1722C">
            <w:pPr>
              <w:pStyle w:val="Footer"/>
              <w:rPr>
                <w:bCs/>
                <w:sz w:val="20"/>
                <w:szCs w:val="20"/>
              </w:rPr>
            </w:pPr>
            <w:r w:rsidRPr="001C653E">
              <w:rPr>
                <w:bCs/>
                <w:sz w:val="20"/>
                <w:szCs w:val="20"/>
              </w:rPr>
              <w:t>DO NOT READ OUT THE LIST</w:t>
            </w:r>
          </w:p>
          <w:p w14:paraId="2CC3EB81" w14:textId="77777777" w:rsidR="00E1722C" w:rsidRPr="001C653E" w:rsidRDefault="00E1722C" w:rsidP="00E1722C">
            <w:pPr>
              <w:pStyle w:val="Footer"/>
              <w:rPr>
                <w:bCs/>
                <w:sz w:val="20"/>
                <w:szCs w:val="20"/>
              </w:rPr>
            </w:pPr>
            <w:r w:rsidRPr="001C653E">
              <w:rPr>
                <w:rFonts w:ascii="SutonnyMJ" w:hAnsi="SutonnyMJ"/>
                <w:iCs/>
                <w:sz w:val="20"/>
                <w:szCs w:val="20"/>
              </w:rPr>
              <w:t>†KvW¸‡jv co‡eb bv</w:t>
            </w:r>
          </w:p>
          <w:p w14:paraId="732E8E4D" w14:textId="77777777" w:rsidR="00E1722C" w:rsidRPr="001C653E" w:rsidRDefault="00E1722C" w:rsidP="00E1722C">
            <w:pPr>
              <w:pStyle w:val="Footer"/>
              <w:rPr>
                <w:bCs/>
                <w:sz w:val="20"/>
                <w:szCs w:val="20"/>
              </w:rPr>
            </w:pPr>
            <w:r w:rsidRPr="001C653E">
              <w:rPr>
                <w:bCs/>
                <w:sz w:val="20"/>
                <w:szCs w:val="20"/>
              </w:rPr>
              <w:t>MARK  LETTER  FOR  ALL  MENTIONED</w:t>
            </w:r>
          </w:p>
        </w:tc>
        <w:tc>
          <w:tcPr>
            <w:tcW w:w="3348" w:type="dxa"/>
            <w:gridSpan w:val="14"/>
            <w:tcBorders>
              <w:top w:val="single" w:sz="12" w:space="0" w:color="auto"/>
              <w:left w:val="single" w:sz="6" w:space="0" w:color="auto"/>
              <w:bottom w:val="single" w:sz="4" w:space="0" w:color="auto"/>
              <w:right w:val="single" w:sz="4" w:space="0" w:color="auto"/>
            </w:tcBorders>
          </w:tcPr>
          <w:p w14:paraId="5C160307" w14:textId="77777777" w:rsidR="00E1722C" w:rsidRPr="001C653E" w:rsidRDefault="00E1722C" w:rsidP="00E1722C">
            <w:pPr>
              <w:pStyle w:val="Footer"/>
              <w:rPr>
                <w:rFonts w:cs="Vrinda"/>
                <w:bCs/>
                <w:sz w:val="20"/>
                <w:szCs w:val="25"/>
                <w:lang w:bidi="bn-BD"/>
              </w:rPr>
            </w:pPr>
          </w:p>
          <w:p w14:paraId="537F027A" w14:textId="77777777" w:rsidR="00E1722C" w:rsidRPr="001C653E" w:rsidRDefault="00E1722C" w:rsidP="00E1722C">
            <w:pPr>
              <w:pStyle w:val="Footer"/>
              <w:rPr>
                <w:rFonts w:cs="Vrinda"/>
                <w:bCs/>
                <w:sz w:val="20"/>
                <w:szCs w:val="25"/>
                <w:lang w:bidi="bn-BD"/>
              </w:rPr>
            </w:pPr>
          </w:p>
          <w:p w14:paraId="4A8EE17B" w14:textId="77777777" w:rsidR="00E1722C" w:rsidRPr="001C653E" w:rsidRDefault="00E1722C" w:rsidP="00E1722C">
            <w:pPr>
              <w:pStyle w:val="Footer"/>
              <w:rPr>
                <w:rFonts w:cs="Vrinda"/>
                <w:bCs/>
                <w:sz w:val="20"/>
                <w:szCs w:val="25"/>
                <w:lang w:bidi="bn-BD"/>
              </w:rPr>
            </w:pPr>
          </w:p>
          <w:p w14:paraId="666CF962" w14:textId="77777777" w:rsidR="00E1722C" w:rsidRPr="001C653E" w:rsidRDefault="00E1722C" w:rsidP="00E1722C">
            <w:pPr>
              <w:pStyle w:val="Footer"/>
              <w:rPr>
                <w:bCs/>
                <w:sz w:val="20"/>
                <w:szCs w:val="20"/>
              </w:rPr>
            </w:pPr>
            <w:r w:rsidRPr="001C653E">
              <w:rPr>
                <w:bCs/>
                <w:sz w:val="20"/>
                <w:szCs w:val="20"/>
              </w:rPr>
              <w:t>b)</w:t>
            </w:r>
          </w:p>
          <w:p w14:paraId="7DA80C4D" w14:textId="77777777" w:rsidR="00E1722C" w:rsidRPr="001C653E" w:rsidRDefault="00E1722C" w:rsidP="00E1722C">
            <w:pPr>
              <w:pStyle w:val="Footer"/>
              <w:rPr>
                <w:rFonts w:cs="Vrinda"/>
                <w:bCs/>
                <w:sz w:val="20"/>
                <w:szCs w:val="25"/>
                <w:lang w:bidi="bn-BD"/>
              </w:rPr>
            </w:pPr>
            <w:r w:rsidRPr="001C653E">
              <w:rPr>
                <w:bCs/>
                <w:sz w:val="20"/>
                <w:szCs w:val="20"/>
              </w:rPr>
              <w:t>INDICATE SEX FOR EACH PERSON MENTIONED</w:t>
            </w:r>
          </w:p>
          <w:p w14:paraId="32ECCECC" w14:textId="77777777" w:rsidR="00E1722C" w:rsidRPr="001C653E" w:rsidRDefault="00E1722C" w:rsidP="00E1722C">
            <w:pPr>
              <w:pStyle w:val="Footer"/>
              <w:rPr>
                <w:rFonts w:ascii="SutonnyMJ" w:hAnsi="SutonnyMJ" w:cs="Vrinda"/>
                <w:sz w:val="20"/>
                <w:szCs w:val="25"/>
                <w:lang w:bidi="bn-BD"/>
              </w:rPr>
            </w:pPr>
            <w:r w:rsidRPr="001C653E">
              <w:rPr>
                <w:rFonts w:ascii="SutonnyMJ" w:hAnsi="SutonnyMJ" w:cs="Arial"/>
                <w:sz w:val="20"/>
                <w:szCs w:val="20"/>
              </w:rPr>
              <w:t>E‡jøLK…Z</w:t>
            </w:r>
            <w:r w:rsidRPr="001C653E">
              <w:rPr>
                <w:rFonts w:ascii="SutonnyMJ" w:hAnsi="SutonnyMJ" w:cs="Vrinda" w:hint="cs"/>
                <w:sz w:val="20"/>
                <w:szCs w:val="25"/>
                <w:cs/>
                <w:lang w:bidi="bn-BD"/>
              </w:rPr>
              <w:t xml:space="preserve"> </w:t>
            </w:r>
            <w:r w:rsidRPr="001C653E">
              <w:rPr>
                <w:rFonts w:ascii="SutonnyMJ" w:hAnsi="SutonnyMJ" w:cs="Vrinda"/>
                <w:sz w:val="20"/>
                <w:szCs w:val="25"/>
                <w:lang w:bidi="bn-BD"/>
              </w:rPr>
              <w:t>e¨vw</w:t>
            </w:r>
            <w:r w:rsidRPr="001C653E">
              <w:rPr>
                <w:rFonts w:ascii="SutonnyMJ" w:hAnsi="SutonnyMJ" w:cs="Vrinda"/>
                <w:sz w:val="20"/>
                <w:szCs w:val="25"/>
                <w:lang w:val="en-US" w:bidi="bn-BD"/>
              </w:rPr>
              <w:t>³</w:t>
            </w:r>
            <w:r w:rsidRPr="001C653E">
              <w:rPr>
                <w:rFonts w:ascii="SutonnyMJ" w:hAnsi="SutonnyMJ" w:cs="Vrinda"/>
                <w:sz w:val="20"/>
                <w:szCs w:val="25"/>
                <w:cs/>
                <w:lang w:bidi="bn-BD"/>
              </w:rPr>
              <w:t xml:space="preserve"> </w:t>
            </w:r>
            <w:r w:rsidRPr="001C653E">
              <w:rPr>
                <w:rFonts w:ascii="SutonnyMJ" w:hAnsi="SutonnyMJ" w:cs="Vrinda"/>
                <w:sz w:val="20"/>
                <w:szCs w:val="25"/>
                <w:lang w:bidi="bn-BD"/>
              </w:rPr>
              <w:t>wK bvix  bv cyiæl?</w:t>
            </w:r>
          </w:p>
          <w:p w14:paraId="41C64672" w14:textId="77777777" w:rsidR="00E1722C" w:rsidRPr="001C653E" w:rsidRDefault="00E1722C" w:rsidP="00E1722C">
            <w:pPr>
              <w:pStyle w:val="Footer"/>
              <w:rPr>
                <w:rFonts w:cs="Vrinda"/>
                <w:bCs/>
                <w:sz w:val="20"/>
                <w:szCs w:val="25"/>
                <w:lang w:bidi="bn-BD"/>
              </w:rPr>
            </w:pPr>
            <w:r w:rsidRPr="001C653E">
              <w:rPr>
                <w:rFonts w:ascii="SutonnyMJ" w:hAnsi="SutonnyMJ" w:cs="Vrinda"/>
                <w:sz w:val="20"/>
                <w:szCs w:val="25"/>
                <w:lang w:bidi="bn-BD"/>
              </w:rPr>
              <w:t>(`y‡Uv‡ZB DËi Avm‡Z cv‡i)</w:t>
            </w:r>
          </w:p>
        </w:tc>
        <w:tc>
          <w:tcPr>
            <w:tcW w:w="1170" w:type="dxa"/>
            <w:gridSpan w:val="3"/>
            <w:vMerge w:val="restart"/>
            <w:tcBorders>
              <w:top w:val="single" w:sz="12" w:space="0" w:color="auto"/>
              <w:left w:val="single" w:sz="4" w:space="0" w:color="auto"/>
              <w:right w:val="single" w:sz="12" w:space="0" w:color="auto"/>
            </w:tcBorders>
          </w:tcPr>
          <w:p w14:paraId="6E895130" w14:textId="77777777" w:rsidR="00E1722C" w:rsidRPr="001C653E" w:rsidRDefault="00E1722C" w:rsidP="00E1722C">
            <w:pPr>
              <w:pStyle w:val="Footer"/>
              <w:rPr>
                <w:bCs/>
                <w:sz w:val="20"/>
                <w:szCs w:val="20"/>
              </w:rPr>
            </w:pPr>
          </w:p>
        </w:tc>
      </w:tr>
      <w:tr w:rsidR="00E1722C" w:rsidRPr="001C653E" w14:paraId="4E37D3A2" w14:textId="77777777" w:rsidTr="006B5DE6">
        <w:trPr>
          <w:cantSplit/>
          <w:trHeight w:val="473"/>
        </w:trPr>
        <w:tc>
          <w:tcPr>
            <w:tcW w:w="648" w:type="dxa"/>
            <w:gridSpan w:val="2"/>
            <w:vMerge/>
            <w:tcBorders>
              <w:left w:val="single" w:sz="12" w:space="0" w:color="auto"/>
              <w:right w:val="single" w:sz="4" w:space="0" w:color="auto"/>
            </w:tcBorders>
          </w:tcPr>
          <w:p w14:paraId="07BE2997" w14:textId="77777777" w:rsidR="00E1722C" w:rsidRPr="001C653E" w:rsidRDefault="00E1722C" w:rsidP="00E1722C">
            <w:pPr>
              <w:pStyle w:val="Footer"/>
              <w:rPr>
                <w:bCs/>
                <w:sz w:val="20"/>
                <w:szCs w:val="20"/>
              </w:rPr>
            </w:pPr>
          </w:p>
        </w:tc>
        <w:tc>
          <w:tcPr>
            <w:tcW w:w="5724" w:type="dxa"/>
            <w:gridSpan w:val="4"/>
            <w:vMerge/>
            <w:tcBorders>
              <w:top w:val="single" w:sz="12" w:space="0" w:color="auto"/>
              <w:left w:val="single" w:sz="4" w:space="0" w:color="auto"/>
              <w:bottom w:val="single" w:sz="4" w:space="0" w:color="auto"/>
              <w:right w:val="single" w:sz="4" w:space="0" w:color="auto"/>
            </w:tcBorders>
          </w:tcPr>
          <w:p w14:paraId="254E4519" w14:textId="77777777" w:rsidR="00E1722C" w:rsidRPr="001C653E" w:rsidRDefault="00E1722C" w:rsidP="00E1722C">
            <w:pPr>
              <w:pStyle w:val="Footer"/>
              <w:numPr>
                <w:ilvl w:val="0"/>
                <w:numId w:val="67"/>
              </w:numPr>
              <w:rPr>
                <w:bCs/>
                <w:sz w:val="20"/>
                <w:szCs w:val="20"/>
              </w:rPr>
            </w:pPr>
          </w:p>
        </w:tc>
        <w:tc>
          <w:tcPr>
            <w:tcW w:w="1710" w:type="dxa"/>
            <w:gridSpan w:val="9"/>
            <w:tcBorders>
              <w:top w:val="single" w:sz="4" w:space="0" w:color="auto"/>
              <w:left w:val="single" w:sz="6" w:space="0" w:color="auto"/>
              <w:bottom w:val="single" w:sz="6" w:space="0" w:color="auto"/>
              <w:right w:val="single" w:sz="4" w:space="0" w:color="auto"/>
            </w:tcBorders>
          </w:tcPr>
          <w:p w14:paraId="46BD8F3F" w14:textId="77777777" w:rsidR="00E1722C" w:rsidRPr="001C653E" w:rsidRDefault="00E1722C" w:rsidP="00E1722C">
            <w:pPr>
              <w:pStyle w:val="Footer"/>
              <w:rPr>
                <w:rFonts w:cs="Vrinda"/>
                <w:bCs/>
                <w:sz w:val="20"/>
                <w:szCs w:val="25"/>
                <w:lang w:bidi="bn-BD"/>
              </w:rPr>
            </w:pPr>
            <w:r w:rsidRPr="001C653E">
              <w:rPr>
                <w:bCs/>
                <w:sz w:val="20"/>
                <w:szCs w:val="20"/>
              </w:rPr>
              <w:t>MALE</w:t>
            </w:r>
          </w:p>
          <w:p w14:paraId="712D4272" w14:textId="77777777" w:rsidR="00E1722C" w:rsidRPr="001C653E" w:rsidRDefault="00E1722C" w:rsidP="00E1722C">
            <w:pPr>
              <w:pStyle w:val="Footer"/>
              <w:rPr>
                <w:bCs/>
                <w:sz w:val="20"/>
                <w:szCs w:val="20"/>
              </w:rPr>
            </w:pPr>
            <w:r w:rsidRPr="001C653E">
              <w:rPr>
                <w:bCs/>
                <w:sz w:val="20"/>
                <w:szCs w:val="20"/>
              </w:rPr>
              <w:t>(</w:t>
            </w:r>
            <w:r w:rsidRPr="001C653E">
              <w:rPr>
                <w:rFonts w:ascii="SutonnyMJ" w:hAnsi="SutonnyMJ" w:cs="Arial"/>
                <w:sz w:val="20"/>
                <w:szCs w:val="20"/>
                <w:lang w:bidi="bn-BD"/>
              </w:rPr>
              <w:t>cyiæl</w:t>
            </w:r>
            <w:r w:rsidRPr="001C653E">
              <w:rPr>
                <w:bCs/>
                <w:sz w:val="20"/>
                <w:szCs w:val="20"/>
              </w:rPr>
              <w:t xml:space="preserve"> )</w:t>
            </w:r>
          </w:p>
        </w:tc>
        <w:tc>
          <w:tcPr>
            <w:tcW w:w="1638" w:type="dxa"/>
            <w:gridSpan w:val="5"/>
            <w:tcBorders>
              <w:top w:val="single" w:sz="4" w:space="0" w:color="auto"/>
              <w:left w:val="single" w:sz="4" w:space="0" w:color="auto"/>
              <w:bottom w:val="single" w:sz="6" w:space="0" w:color="auto"/>
              <w:right w:val="single" w:sz="4" w:space="0" w:color="auto"/>
            </w:tcBorders>
          </w:tcPr>
          <w:p w14:paraId="705AF218" w14:textId="77777777" w:rsidR="00E1722C" w:rsidRPr="001C653E" w:rsidRDefault="00E1722C" w:rsidP="00E1722C">
            <w:pPr>
              <w:pStyle w:val="Footer"/>
              <w:ind w:left="21"/>
              <w:rPr>
                <w:rFonts w:cs="Vrinda"/>
                <w:bCs/>
                <w:sz w:val="20"/>
                <w:szCs w:val="25"/>
                <w:lang w:bidi="bn-BD"/>
              </w:rPr>
            </w:pPr>
            <w:r w:rsidRPr="001C653E">
              <w:rPr>
                <w:bCs/>
                <w:sz w:val="20"/>
                <w:szCs w:val="20"/>
              </w:rPr>
              <w:t>FEMALE</w:t>
            </w:r>
          </w:p>
          <w:p w14:paraId="6C066519" w14:textId="77777777" w:rsidR="00E1722C" w:rsidRPr="001C653E" w:rsidRDefault="00E1722C" w:rsidP="00E1722C">
            <w:pPr>
              <w:pStyle w:val="Footer"/>
              <w:ind w:left="21"/>
              <w:rPr>
                <w:bCs/>
                <w:sz w:val="20"/>
                <w:szCs w:val="20"/>
              </w:rPr>
            </w:pPr>
            <w:r w:rsidRPr="001C653E">
              <w:rPr>
                <w:bCs/>
                <w:sz w:val="20"/>
                <w:szCs w:val="20"/>
              </w:rPr>
              <w:t>(</w:t>
            </w:r>
            <w:r w:rsidRPr="001C653E">
              <w:rPr>
                <w:rFonts w:ascii="SutonnyMJ" w:hAnsi="SutonnyMJ" w:cs="Arial"/>
                <w:sz w:val="20"/>
                <w:szCs w:val="20"/>
              </w:rPr>
              <w:t>bvix</w:t>
            </w:r>
            <w:r w:rsidRPr="001C653E">
              <w:rPr>
                <w:bCs/>
                <w:sz w:val="20"/>
                <w:szCs w:val="20"/>
              </w:rPr>
              <w:t xml:space="preserve">)         </w:t>
            </w:r>
          </w:p>
        </w:tc>
        <w:tc>
          <w:tcPr>
            <w:tcW w:w="1170" w:type="dxa"/>
            <w:gridSpan w:val="3"/>
            <w:vMerge/>
            <w:tcBorders>
              <w:left w:val="single" w:sz="4" w:space="0" w:color="auto"/>
              <w:bottom w:val="single" w:sz="6" w:space="0" w:color="auto"/>
              <w:right w:val="single" w:sz="12" w:space="0" w:color="auto"/>
            </w:tcBorders>
          </w:tcPr>
          <w:p w14:paraId="4C615CF4" w14:textId="77777777" w:rsidR="00E1722C" w:rsidRPr="001C653E" w:rsidRDefault="00E1722C" w:rsidP="00E1722C">
            <w:pPr>
              <w:pStyle w:val="Footer"/>
              <w:rPr>
                <w:bCs/>
                <w:sz w:val="20"/>
                <w:szCs w:val="20"/>
              </w:rPr>
            </w:pPr>
          </w:p>
        </w:tc>
      </w:tr>
      <w:tr w:rsidR="00E1722C" w:rsidRPr="001C653E" w14:paraId="5A5D6463" w14:textId="77777777" w:rsidTr="006B5DE6">
        <w:trPr>
          <w:cantSplit/>
          <w:trHeight w:val="218"/>
        </w:trPr>
        <w:tc>
          <w:tcPr>
            <w:tcW w:w="648" w:type="dxa"/>
            <w:gridSpan w:val="2"/>
            <w:vMerge/>
            <w:tcBorders>
              <w:left w:val="single" w:sz="12" w:space="0" w:color="auto"/>
              <w:right w:val="single" w:sz="4" w:space="0" w:color="auto"/>
            </w:tcBorders>
          </w:tcPr>
          <w:p w14:paraId="4EBEC345"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07560A9B" w14:textId="77777777"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t>A</w:t>
            </w:r>
          </w:p>
        </w:tc>
        <w:tc>
          <w:tcPr>
            <w:tcW w:w="1710" w:type="dxa"/>
            <w:gridSpan w:val="9"/>
            <w:tcBorders>
              <w:top w:val="single" w:sz="6" w:space="0" w:color="auto"/>
              <w:left w:val="single" w:sz="6" w:space="0" w:color="auto"/>
              <w:bottom w:val="single" w:sz="4" w:space="0" w:color="auto"/>
              <w:right w:val="single" w:sz="4" w:space="0" w:color="auto"/>
            </w:tcBorders>
          </w:tcPr>
          <w:p w14:paraId="0AE19C4D" w14:textId="77777777" w:rsidR="00E1722C" w:rsidRPr="001C653E" w:rsidRDefault="00E1722C" w:rsidP="00E1722C">
            <w:pPr>
              <w:pStyle w:val="Footer"/>
              <w:jc w:val="center"/>
              <w:rPr>
                <w:rFonts w:cs="Vrinda"/>
                <w:bCs/>
                <w:sz w:val="20"/>
                <w:szCs w:val="25"/>
                <w:lang w:bidi="bn-BD"/>
              </w:rPr>
            </w:pPr>
            <w:r w:rsidRPr="001C653E">
              <w:rPr>
                <w:bCs/>
                <w:sz w:val="20"/>
                <w:szCs w:val="20"/>
              </w:rPr>
              <w:t>1</w:t>
            </w:r>
          </w:p>
        </w:tc>
        <w:tc>
          <w:tcPr>
            <w:tcW w:w="1638" w:type="dxa"/>
            <w:gridSpan w:val="5"/>
            <w:tcBorders>
              <w:top w:val="single" w:sz="6" w:space="0" w:color="auto"/>
              <w:bottom w:val="single" w:sz="4" w:space="0" w:color="auto"/>
              <w:right w:val="single" w:sz="4" w:space="0" w:color="auto"/>
            </w:tcBorders>
          </w:tcPr>
          <w:p w14:paraId="0C35EE19" w14:textId="77777777" w:rsidR="00E1722C" w:rsidRPr="001C653E" w:rsidRDefault="00E1722C" w:rsidP="00E1722C">
            <w:pPr>
              <w:pStyle w:val="Footer"/>
              <w:jc w:val="center"/>
              <w:rPr>
                <w:rFonts w:cs="Vrinda"/>
                <w:bCs/>
                <w:sz w:val="20"/>
                <w:szCs w:val="25"/>
                <w:cs/>
                <w:lang w:bidi="bn-BD"/>
              </w:rPr>
            </w:pPr>
            <w:r w:rsidRPr="001C653E">
              <w:rPr>
                <w:bCs/>
                <w:sz w:val="20"/>
                <w:szCs w:val="20"/>
              </w:rPr>
              <w:t>2</w:t>
            </w:r>
          </w:p>
        </w:tc>
        <w:tc>
          <w:tcPr>
            <w:tcW w:w="1170" w:type="dxa"/>
            <w:gridSpan w:val="3"/>
            <w:vMerge w:val="restart"/>
            <w:tcBorders>
              <w:top w:val="single" w:sz="6" w:space="0" w:color="auto"/>
              <w:left w:val="single" w:sz="4" w:space="0" w:color="auto"/>
              <w:right w:val="single" w:sz="12" w:space="0" w:color="auto"/>
            </w:tcBorders>
          </w:tcPr>
          <w:p w14:paraId="0BFBEA6F" w14:textId="77777777" w:rsidR="00E1722C" w:rsidRPr="001C653E" w:rsidRDefault="00E1722C" w:rsidP="00E1722C">
            <w:pPr>
              <w:pStyle w:val="Footer"/>
              <w:jc w:val="center"/>
              <w:rPr>
                <w:bCs/>
                <w:sz w:val="20"/>
                <w:szCs w:val="20"/>
              </w:rPr>
            </w:pPr>
          </w:p>
        </w:tc>
      </w:tr>
      <w:tr w:rsidR="00E1722C" w:rsidRPr="001C653E" w14:paraId="15664538" w14:textId="77777777" w:rsidTr="006B5DE6">
        <w:trPr>
          <w:cantSplit/>
          <w:trHeight w:val="182"/>
        </w:trPr>
        <w:tc>
          <w:tcPr>
            <w:tcW w:w="648" w:type="dxa"/>
            <w:gridSpan w:val="2"/>
            <w:vMerge/>
            <w:tcBorders>
              <w:left w:val="single" w:sz="12" w:space="0" w:color="auto"/>
              <w:right w:val="single" w:sz="4" w:space="0" w:color="auto"/>
            </w:tcBorders>
          </w:tcPr>
          <w:p w14:paraId="4BE10F6B"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14195377" w14:textId="77777777"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t>B</w:t>
            </w:r>
          </w:p>
        </w:tc>
        <w:tc>
          <w:tcPr>
            <w:tcW w:w="1710" w:type="dxa"/>
            <w:gridSpan w:val="9"/>
            <w:tcBorders>
              <w:top w:val="single" w:sz="4" w:space="0" w:color="auto"/>
              <w:left w:val="single" w:sz="6" w:space="0" w:color="auto"/>
              <w:bottom w:val="single" w:sz="4" w:space="0" w:color="auto"/>
              <w:right w:val="single" w:sz="4" w:space="0" w:color="auto"/>
            </w:tcBorders>
          </w:tcPr>
          <w:p w14:paraId="2AA3BCAC"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6689CE0D"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4FB2B212" w14:textId="77777777" w:rsidR="00E1722C" w:rsidRPr="001C653E" w:rsidRDefault="00E1722C" w:rsidP="00E1722C">
            <w:pPr>
              <w:pStyle w:val="Footer"/>
              <w:jc w:val="center"/>
              <w:rPr>
                <w:bCs/>
                <w:sz w:val="20"/>
                <w:szCs w:val="20"/>
              </w:rPr>
            </w:pPr>
          </w:p>
        </w:tc>
      </w:tr>
      <w:tr w:rsidR="00E1722C" w:rsidRPr="001C653E" w14:paraId="0D6EC64E" w14:textId="77777777" w:rsidTr="006B5DE6">
        <w:trPr>
          <w:cantSplit/>
          <w:trHeight w:val="268"/>
        </w:trPr>
        <w:tc>
          <w:tcPr>
            <w:tcW w:w="648" w:type="dxa"/>
            <w:gridSpan w:val="2"/>
            <w:vMerge/>
            <w:tcBorders>
              <w:left w:val="single" w:sz="12" w:space="0" w:color="auto"/>
              <w:right w:val="single" w:sz="4" w:space="0" w:color="auto"/>
            </w:tcBorders>
          </w:tcPr>
          <w:p w14:paraId="0F7A1F4F"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5B0FC262" w14:textId="77777777"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t>C</w:t>
            </w:r>
          </w:p>
        </w:tc>
        <w:tc>
          <w:tcPr>
            <w:tcW w:w="1710" w:type="dxa"/>
            <w:gridSpan w:val="9"/>
            <w:tcBorders>
              <w:top w:val="single" w:sz="4" w:space="0" w:color="auto"/>
              <w:left w:val="single" w:sz="6" w:space="0" w:color="auto"/>
              <w:bottom w:val="single" w:sz="4" w:space="0" w:color="auto"/>
              <w:right w:val="single" w:sz="4" w:space="0" w:color="auto"/>
            </w:tcBorders>
          </w:tcPr>
          <w:p w14:paraId="06A11BA5"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6DAE4DF3"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52F14848" w14:textId="77777777" w:rsidR="00E1722C" w:rsidRPr="001C653E" w:rsidRDefault="00E1722C" w:rsidP="00E1722C">
            <w:pPr>
              <w:pStyle w:val="Footer"/>
              <w:jc w:val="center"/>
              <w:rPr>
                <w:bCs/>
                <w:sz w:val="20"/>
                <w:szCs w:val="20"/>
              </w:rPr>
            </w:pPr>
          </w:p>
        </w:tc>
      </w:tr>
      <w:tr w:rsidR="00E1722C" w:rsidRPr="001C653E" w14:paraId="2A02689D" w14:textId="77777777" w:rsidTr="006B5DE6">
        <w:trPr>
          <w:cantSplit/>
          <w:trHeight w:val="247"/>
        </w:trPr>
        <w:tc>
          <w:tcPr>
            <w:tcW w:w="648" w:type="dxa"/>
            <w:gridSpan w:val="2"/>
            <w:vMerge/>
            <w:tcBorders>
              <w:left w:val="single" w:sz="12" w:space="0" w:color="auto"/>
              <w:right w:val="single" w:sz="4" w:space="0" w:color="auto"/>
            </w:tcBorders>
          </w:tcPr>
          <w:p w14:paraId="6DBA5123"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1FC78B67" w14:textId="77777777"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t>D</w:t>
            </w:r>
          </w:p>
        </w:tc>
        <w:tc>
          <w:tcPr>
            <w:tcW w:w="1710" w:type="dxa"/>
            <w:gridSpan w:val="9"/>
            <w:tcBorders>
              <w:top w:val="single" w:sz="4" w:space="0" w:color="auto"/>
              <w:left w:val="single" w:sz="6" w:space="0" w:color="auto"/>
              <w:bottom w:val="single" w:sz="4" w:space="0" w:color="auto"/>
              <w:right w:val="single" w:sz="4" w:space="0" w:color="auto"/>
            </w:tcBorders>
          </w:tcPr>
          <w:p w14:paraId="453BA03F"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1B7F62B6"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00FAA116" w14:textId="77777777" w:rsidR="00E1722C" w:rsidRPr="001C653E" w:rsidRDefault="00E1722C" w:rsidP="00E1722C">
            <w:pPr>
              <w:pStyle w:val="Footer"/>
              <w:jc w:val="center"/>
              <w:rPr>
                <w:bCs/>
                <w:sz w:val="20"/>
                <w:szCs w:val="20"/>
              </w:rPr>
            </w:pPr>
          </w:p>
        </w:tc>
      </w:tr>
      <w:tr w:rsidR="00E1722C" w:rsidRPr="001C653E" w14:paraId="64DAC212" w14:textId="77777777" w:rsidTr="006B5DE6">
        <w:trPr>
          <w:cantSplit/>
          <w:trHeight w:val="247"/>
        </w:trPr>
        <w:tc>
          <w:tcPr>
            <w:tcW w:w="648" w:type="dxa"/>
            <w:gridSpan w:val="2"/>
            <w:vMerge/>
            <w:tcBorders>
              <w:left w:val="single" w:sz="12" w:space="0" w:color="auto"/>
              <w:right w:val="single" w:sz="4" w:space="0" w:color="auto"/>
            </w:tcBorders>
          </w:tcPr>
          <w:p w14:paraId="39741B8A"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36514D92" w14:textId="77777777"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E</w:t>
            </w:r>
          </w:p>
        </w:tc>
        <w:tc>
          <w:tcPr>
            <w:tcW w:w="1710" w:type="dxa"/>
            <w:gridSpan w:val="9"/>
            <w:tcBorders>
              <w:top w:val="single" w:sz="4" w:space="0" w:color="auto"/>
              <w:left w:val="single" w:sz="6" w:space="0" w:color="auto"/>
              <w:bottom w:val="single" w:sz="4" w:space="0" w:color="auto"/>
              <w:right w:val="single" w:sz="4" w:space="0" w:color="auto"/>
            </w:tcBorders>
          </w:tcPr>
          <w:p w14:paraId="6819A052"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3A28522A"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37E4F012" w14:textId="77777777" w:rsidR="00E1722C" w:rsidRPr="001C653E" w:rsidRDefault="00E1722C" w:rsidP="00E1722C">
            <w:pPr>
              <w:pStyle w:val="Footer"/>
              <w:jc w:val="center"/>
              <w:rPr>
                <w:bCs/>
                <w:sz w:val="20"/>
                <w:szCs w:val="20"/>
              </w:rPr>
            </w:pPr>
          </w:p>
        </w:tc>
      </w:tr>
      <w:tr w:rsidR="00E1722C" w:rsidRPr="001C653E" w14:paraId="72CF2953" w14:textId="77777777" w:rsidTr="006B5DE6">
        <w:trPr>
          <w:cantSplit/>
          <w:trHeight w:val="247"/>
        </w:trPr>
        <w:tc>
          <w:tcPr>
            <w:tcW w:w="648" w:type="dxa"/>
            <w:gridSpan w:val="2"/>
            <w:vMerge/>
            <w:tcBorders>
              <w:left w:val="single" w:sz="12" w:space="0" w:color="auto"/>
              <w:right w:val="single" w:sz="4" w:space="0" w:color="auto"/>
            </w:tcBorders>
          </w:tcPr>
          <w:p w14:paraId="37541D15"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30EC81BA" w14:textId="77777777"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F</w:t>
            </w:r>
          </w:p>
        </w:tc>
        <w:tc>
          <w:tcPr>
            <w:tcW w:w="1710" w:type="dxa"/>
            <w:gridSpan w:val="9"/>
            <w:tcBorders>
              <w:top w:val="single" w:sz="4" w:space="0" w:color="auto"/>
              <w:left w:val="single" w:sz="6" w:space="0" w:color="auto"/>
              <w:bottom w:val="single" w:sz="4" w:space="0" w:color="auto"/>
              <w:right w:val="single" w:sz="4" w:space="0" w:color="auto"/>
            </w:tcBorders>
          </w:tcPr>
          <w:p w14:paraId="7C3980E7"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451310EF"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077D73C6" w14:textId="77777777" w:rsidR="00E1722C" w:rsidRPr="001C653E" w:rsidRDefault="00E1722C" w:rsidP="00E1722C">
            <w:pPr>
              <w:pStyle w:val="Footer"/>
              <w:jc w:val="center"/>
              <w:rPr>
                <w:bCs/>
                <w:sz w:val="20"/>
                <w:szCs w:val="20"/>
              </w:rPr>
            </w:pPr>
          </w:p>
        </w:tc>
      </w:tr>
      <w:tr w:rsidR="00E1722C" w:rsidRPr="001C653E" w14:paraId="4C1745AA" w14:textId="77777777" w:rsidTr="006B5DE6">
        <w:trPr>
          <w:cantSplit/>
          <w:trHeight w:val="247"/>
        </w:trPr>
        <w:tc>
          <w:tcPr>
            <w:tcW w:w="648" w:type="dxa"/>
            <w:gridSpan w:val="2"/>
            <w:vMerge/>
            <w:tcBorders>
              <w:left w:val="single" w:sz="12" w:space="0" w:color="auto"/>
              <w:right w:val="single" w:sz="4" w:space="0" w:color="auto"/>
            </w:tcBorders>
          </w:tcPr>
          <w:p w14:paraId="1071506A"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66269E57" w14:textId="77777777"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r w:rsidRPr="001C653E">
              <w:rPr>
                <w:bCs/>
                <w:sz w:val="20"/>
                <w:szCs w:val="20"/>
              </w:rPr>
              <w:t>G</w:t>
            </w:r>
          </w:p>
        </w:tc>
        <w:tc>
          <w:tcPr>
            <w:tcW w:w="1710" w:type="dxa"/>
            <w:gridSpan w:val="9"/>
            <w:tcBorders>
              <w:top w:val="single" w:sz="4" w:space="0" w:color="auto"/>
              <w:left w:val="single" w:sz="6" w:space="0" w:color="auto"/>
              <w:bottom w:val="single" w:sz="4" w:space="0" w:color="auto"/>
              <w:right w:val="single" w:sz="4" w:space="0" w:color="auto"/>
            </w:tcBorders>
          </w:tcPr>
          <w:p w14:paraId="72955368"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65ADBAE2"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54E764EA" w14:textId="77777777" w:rsidR="00E1722C" w:rsidRPr="001C653E" w:rsidRDefault="00E1722C" w:rsidP="00E1722C">
            <w:pPr>
              <w:pStyle w:val="Footer"/>
              <w:jc w:val="center"/>
              <w:rPr>
                <w:bCs/>
                <w:sz w:val="20"/>
                <w:szCs w:val="20"/>
              </w:rPr>
            </w:pPr>
          </w:p>
        </w:tc>
      </w:tr>
      <w:tr w:rsidR="00E1722C" w:rsidRPr="001C653E" w14:paraId="5045C97E" w14:textId="77777777" w:rsidTr="006B5DE6">
        <w:trPr>
          <w:cantSplit/>
          <w:trHeight w:val="247"/>
        </w:trPr>
        <w:tc>
          <w:tcPr>
            <w:tcW w:w="648" w:type="dxa"/>
            <w:gridSpan w:val="2"/>
            <w:vMerge/>
            <w:tcBorders>
              <w:left w:val="single" w:sz="12" w:space="0" w:color="auto"/>
              <w:right w:val="single" w:sz="4" w:space="0" w:color="auto"/>
            </w:tcBorders>
          </w:tcPr>
          <w:p w14:paraId="33D870BC"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1169BE4E" w14:textId="77777777"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H</w:t>
            </w:r>
          </w:p>
        </w:tc>
        <w:tc>
          <w:tcPr>
            <w:tcW w:w="1710" w:type="dxa"/>
            <w:gridSpan w:val="9"/>
            <w:tcBorders>
              <w:top w:val="single" w:sz="4" w:space="0" w:color="auto"/>
              <w:left w:val="single" w:sz="6" w:space="0" w:color="auto"/>
              <w:bottom w:val="single" w:sz="4" w:space="0" w:color="auto"/>
              <w:right w:val="single" w:sz="4" w:space="0" w:color="auto"/>
            </w:tcBorders>
          </w:tcPr>
          <w:p w14:paraId="20B6804B"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14647B71"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6DE04862" w14:textId="77777777" w:rsidR="00E1722C" w:rsidRPr="001C653E" w:rsidRDefault="00E1722C" w:rsidP="00E1722C">
            <w:pPr>
              <w:pStyle w:val="Footer"/>
              <w:jc w:val="center"/>
              <w:rPr>
                <w:bCs/>
                <w:sz w:val="20"/>
                <w:szCs w:val="20"/>
              </w:rPr>
            </w:pPr>
          </w:p>
        </w:tc>
      </w:tr>
      <w:tr w:rsidR="00E1722C" w:rsidRPr="001C653E" w14:paraId="33871DDD" w14:textId="77777777" w:rsidTr="006B5DE6">
        <w:trPr>
          <w:cantSplit/>
          <w:trHeight w:val="225"/>
        </w:trPr>
        <w:tc>
          <w:tcPr>
            <w:tcW w:w="648" w:type="dxa"/>
            <w:gridSpan w:val="2"/>
            <w:vMerge/>
            <w:tcBorders>
              <w:left w:val="single" w:sz="12" w:space="0" w:color="auto"/>
              <w:right w:val="single" w:sz="4" w:space="0" w:color="auto"/>
            </w:tcBorders>
          </w:tcPr>
          <w:p w14:paraId="204FC436"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2F271280" w14:textId="77777777" w:rsidR="00E1722C" w:rsidRPr="001C653E" w:rsidRDefault="00E1722C" w:rsidP="00E1722C">
            <w:pPr>
              <w:pStyle w:val="Footer"/>
              <w:tabs>
                <w:tab w:val="right" w:leader="dot" w:pos="4711"/>
              </w:tabs>
              <w:rPr>
                <w:bCs/>
                <w:sz w:val="20"/>
                <w:szCs w:val="20"/>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r w:rsidRPr="001C653E">
              <w:rPr>
                <w:bCs/>
                <w:sz w:val="20"/>
                <w:szCs w:val="20"/>
              </w:rPr>
              <w:tab/>
              <w:t>I</w:t>
            </w:r>
          </w:p>
        </w:tc>
        <w:tc>
          <w:tcPr>
            <w:tcW w:w="1710" w:type="dxa"/>
            <w:gridSpan w:val="9"/>
            <w:tcBorders>
              <w:top w:val="single" w:sz="4" w:space="0" w:color="auto"/>
              <w:left w:val="single" w:sz="6" w:space="0" w:color="auto"/>
              <w:bottom w:val="single" w:sz="4" w:space="0" w:color="auto"/>
              <w:right w:val="single" w:sz="4" w:space="0" w:color="auto"/>
            </w:tcBorders>
          </w:tcPr>
          <w:p w14:paraId="08FD8BE6"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01ECB067"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70381B95" w14:textId="77777777" w:rsidR="00E1722C" w:rsidRPr="001C653E" w:rsidRDefault="00E1722C" w:rsidP="00E1722C">
            <w:pPr>
              <w:pStyle w:val="Footer"/>
              <w:jc w:val="center"/>
              <w:rPr>
                <w:bCs/>
                <w:sz w:val="20"/>
                <w:szCs w:val="20"/>
              </w:rPr>
            </w:pPr>
          </w:p>
        </w:tc>
      </w:tr>
      <w:tr w:rsidR="00E1722C" w:rsidRPr="001C653E" w14:paraId="1A013F75" w14:textId="77777777" w:rsidTr="006B5DE6">
        <w:trPr>
          <w:cantSplit/>
          <w:trHeight w:val="258"/>
        </w:trPr>
        <w:tc>
          <w:tcPr>
            <w:tcW w:w="648" w:type="dxa"/>
            <w:gridSpan w:val="2"/>
            <w:vMerge/>
            <w:tcBorders>
              <w:left w:val="single" w:sz="12" w:space="0" w:color="auto"/>
              <w:right w:val="single" w:sz="4" w:space="0" w:color="auto"/>
            </w:tcBorders>
          </w:tcPr>
          <w:p w14:paraId="61918611"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26D131C3" w14:textId="77777777" w:rsidR="00E1722C" w:rsidRPr="001C653E" w:rsidRDefault="00E1722C" w:rsidP="00E1722C">
            <w:pPr>
              <w:pStyle w:val="Footer"/>
              <w:tabs>
                <w:tab w:val="right" w:leader="dot" w:pos="4711"/>
              </w:tabs>
              <w:rPr>
                <w:bCs/>
                <w:sz w:val="20"/>
                <w:szCs w:val="20"/>
              </w:rPr>
            </w:pPr>
            <w:r w:rsidRPr="001C653E">
              <w:rPr>
                <w:bCs/>
                <w:sz w:val="20"/>
                <w:szCs w:val="20"/>
              </w:rPr>
              <w:t>FRIEND/ACQUAINTANCE(</w:t>
            </w:r>
            <w:r w:rsidRPr="001C653E">
              <w:rPr>
                <w:rFonts w:ascii="SutonnyMJ" w:hAnsi="SutonnyMJ"/>
                <w:sz w:val="20"/>
                <w:szCs w:val="20"/>
              </w:rPr>
              <w:t>eÜz/evÜex</w:t>
            </w:r>
            <w:r w:rsidRPr="001C653E">
              <w:rPr>
                <w:bCs/>
                <w:sz w:val="20"/>
                <w:szCs w:val="20"/>
              </w:rPr>
              <w:t xml:space="preserve">) </w:t>
            </w:r>
            <w:r w:rsidRPr="001C653E">
              <w:rPr>
                <w:bCs/>
                <w:sz w:val="20"/>
                <w:szCs w:val="20"/>
              </w:rPr>
              <w:tab/>
              <w:t>J</w:t>
            </w:r>
          </w:p>
        </w:tc>
        <w:tc>
          <w:tcPr>
            <w:tcW w:w="1710" w:type="dxa"/>
            <w:gridSpan w:val="9"/>
            <w:tcBorders>
              <w:top w:val="single" w:sz="4" w:space="0" w:color="auto"/>
              <w:left w:val="single" w:sz="6" w:space="0" w:color="auto"/>
              <w:bottom w:val="single" w:sz="4" w:space="0" w:color="auto"/>
              <w:right w:val="single" w:sz="4" w:space="0" w:color="auto"/>
            </w:tcBorders>
          </w:tcPr>
          <w:p w14:paraId="426EDBC8"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31F26E9C"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3C8A202D" w14:textId="77777777" w:rsidR="00E1722C" w:rsidRPr="001C653E" w:rsidRDefault="00E1722C" w:rsidP="00E1722C">
            <w:pPr>
              <w:pStyle w:val="Footer"/>
              <w:jc w:val="center"/>
              <w:rPr>
                <w:bCs/>
                <w:sz w:val="20"/>
                <w:szCs w:val="20"/>
              </w:rPr>
            </w:pPr>
          </w:p>
        </w:tc>
      </w:tr>
      <w:tr w:rsidR="00E1722C" w:rsidRPr="001C653E" w14:paraId="476553FD" w14:textId="77777777" w:rsidTr="006B5DE6">
        <w:trPr>
          <w:cantSplit/>
          <w:trHeight w:val="247"/>
        </w:trPr>
        <w:tc>
          <w:tcPr>
            <w:tcW w:w="648" w:type="dxa"/>
            <w:gridSpan w:val="2"/>
            <w:vMerge/>
            <w:tcBorders>
              <w:left w:val="single" w:sz="12" w:space="0" w:color="auto"/>
              <w:right w:val="single" w:sz="4" w:space="0" w:color="auto"/>
            </w:tcBorders>
          </w:tcPr>
          <w:p w14:paraId="3CEC2E91"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4BC339F5" w14:textId="77777777" w:rsidR="00E1722C" w:rsidRPr="001C653E" w:rsidRDefault="00E1722C" w:rsidP="00E1722C">
            <w:pPr>
              <w:pStyle w:val="Footer"/>
              <w:tabs>
                <w:tab w:val="right" w:leader="dot" w:pos="4711"/>
              </w:tabs>
              <w:rPr>
                <w:bCs/>
                <w:sz w:val="20"/>
                <w:szCs w:val="20"/>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r w:rsidRPr="001C653E">
              <w:rPr>
                <w:bCs/>
                <w:sz w:val="20"/>
                <w:szCs w:val="20"/>
              </w:rPr>
              <w:tab/>
              <w:t>K</w:t>
            </w:r>
          </w:p>
        </w:tc>
        <w:tc>
          <w:tcPr>
            <w:tcW w:w="1710" w:type="dxa"/>
            <w:gridSpan w:val="9"/>
            <w:tcBorders>
              <w:top w:val="single" w:sz="4" w:space="0" w:color="auto"/>
              <w:left w:val="single" w:sz="6" w:space="0" w:color="auto"/>
              <w:bottom w:val="single" w:sz="4" w:space="0" w:color="auto"/>
              <w:right w:val="single" w:sz="4" w:space="0" w:color="auto"/>
            </w:tcBorders>
          </w:tcPr>
          <w:p w14:paraId="1B933835"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79E018AD"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251F935E" w14:textId="77777777" w:rsidR="00E1722C" w:rsidRPr="001C653E" w:rsidRDefault="00E1722C" w:rsidP="00E1722C">
            <w:pPr>
              <w:pStyle w:val="Footer"/>
              <w:jc w:val="center"/>
              <w:rPr>
                <w:bCs/>
                <w:sz w:val="20"/>
                <w:szCs w:val="20"/>
              </w:rPr>
            </w:pPr>
          </w:p>
        </w:tc>
      </w:tr>
      <w:tr w:rsidR="00E1722C" w:rsidRPr="001C653E" w14:paraId="0D9BF0A6" w14:textId="77777777" w:rsidTr="006B5DE6">
        <w:trPr>
          <w:cantSplit/>
          <w:trHeight w:val="215"/>
        </w:trPr>
        <w:tc>
          <w:tcPr>
            <w:tcW w:w="648" w:type="dxa"/>
            <w:gridSpan w:val="2"/>
            <w:vMerge/>
            <w:tcBorders>
              <w:left w:val="single" w:sz="12" w:space="0" w:color="auto"/>
              <w:right w:val="single" w:sz="4" w:space="0" w:color="auto"/>
            </w:tcBorders>
          </w:tcPr>
          <w:p w14:paraId="1553FEC2"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526116E4" w14:textId="77777777" w:rsidR="00E1722C" w:rsidRPr="001C653E" w:rsidRDefault="00E1722C" w:rsidP="00E1722C">
            <w:pPr>
              <w:pStyle w:val="Footer"/>
              <w:tabs>
                <w:tab w:val="right" w:leader="dot" w:pos="4711"/>
              </w:tabs>
              <w:rPr>
                <w:bCs/>
                <w:sz w:val="20"/>
                <w:szCs w:val="20"/>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r w:rsidRPr="001C653E">
              <w:rPr>
                <w:bCs/>
                <w:sz w:val="20"/>
                <w:szCs w:val="20"/>
              </w:rPr>
              <w:tab/>
              <w:t>L</w:t>
            </w:r>
          </w:p>
        </w:tc>
        <w:tc>
          <w:tcPr>
            <w:tcW w:w="1710" w:type="dxa"/>
            <w:gridSpan w:val="9"/>
            <w:tcBorders>
              <w:top w:val="single" w:sz="4" w:space="0" w:color="auto"/>
              <w:left w:val="single" w:sz="6" w:space="0" w:color="auto"/>
              <w:bottom w:val="single" w:sz="4" w:space="0" w:color="auto"/>
              <w:right w:val="single" w:sz="4" w:space="0" w:color="auto"/>
            </w:tcBorders>
          </w:tcPr>
          <w:p w14:paraId="71B80E6E"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3D0E777D"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6F0AD50B" w14:textId="77777777" w:rsidR="00E1722C" w:rsidRPr="001C653E" w:rsidRDefault="00E1722C" w:rsidP="00E1722C">
            <w:pPr>
              <w:pStyle w:val="Footer"/>
              <w:jc w:val="center"/>
              <w:rPr>
                <w:bCs/>
                <w:sz w:val="20"/>
                <w:szCs w:val="20"/>
              </w:rPr>
            </w:pPr>
          </w:p>
        </w:tc>
      </w:tr>
      <w:tr w:rsidR="00E1722C" w:rsidRPr="001C653E" w14:paraId="6F152D6F" w14:textId="77777777" w:rsidTr="006B5DE6">
        <w:trPr>
          <w:cantSplit/>
          <w:trHeight w:val="215"/>
        </w:trPr>
        <w:tc>
          <w:tcPr>
            <w:tcW w:w="648" w:type="dxa"/>
            <w:gridSpan w:val="2"/>
            <w:vMerge/>
            <w:tcBorders>
              <w:left w:val="single" w:sz="12" w:space="0" w:color="auto"/>
              <w:right w:val="single" w:sz="4" w:space="0" w:color="auto"/>
            </w:tcBorders>
          </w:tcPr>
          <w:p w14:paraId="326BC847"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6BEF1991" w14:textId="77777777" w:rsidR="00E1722C" w:rsidRPr="001C653E" w:rsidRDefault="00E1722C" w:rsidP="00E1722C">
            <w:pPr>
              <w:pStyle w:val="Footer"/>
              <w:tabs>
                <w:tab w:val="right" w:leader="dot" w:pos="4711"/>
              </w:tabs>
              <w:rPr>
                <w:bCs/>
                <w:sz w:val="20"/>
                <w:szCs w:val="20"/>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r w:rsidRPr="001C653E">
              <w:rPr>
                <w:bCs/>
                <w:sz w:val="20"/>
                <w:szCs w:val="20"/>
              </w:rPr>
              <w:tab/>
              <w:t>M</w:t>
            </w:r>
          </w:p>
        </w:tc>
        <w:tc>
          <w:tcPr>
            <w:tcW w:w="1710" w:type="dxa"/>
            <w:gridSpan w:val="9"/>
            <w:tcBorders>
              <w:top w:val="single" w:sz="4" w:space="0" w:color="auto"/>
              <w:left w:val="single" w:sz="6" w:space="0" w:color="auto"/>
              <w:bottom w:val="single" w:sz="4" w:space="0" w:color="auto"/>
              <w:right w:val="single" w:sz="4" w:space="0" w:color="auto"/>
            </w:tcBorders>
          </w:tcPr>
          <w:p w14:paraId="4EB4BE58"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06F71AC0"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50C9F6FD" w14:textId="77777777" w:rsidR="00E1722C" w:rsidRPr="001C653E" w:rsidRDefault="00E1722C" w:rsidP="00E1722C">
            <w:pPr>
              <w:pStyle w:val="Footer"/>
              <w:jc w:val="center"/>
              <w:rPr>
                <w:bCs/>
                <w:sz w:val="20"/>
                <w:szCs w:val="20"/>
              </w:rPr>
            </w:pPr>
          </w:p>
        </w:tc>
      </w:tr>
      <w:tr w:rsidR="00E1722C" w:rsidRPr="001C653E" w14:paraId="46F61AD4" w14:textId="77777777" w:rsidTr="006B5DE6">
        <w:trPr>
          <w:cantSplit/>
          <w:trHeight w:val="226"/>
        </w:trPr>
        <w:tc>
          <w:tcPr>
            <w:tcW w:w="648" w:type="dxa"/>
            <w:gridSpan w:val="2"/>
            <w:vMerge/>
            <w:tcBorders>
              <w:left w:val="single" w:sz="12" w:space="0" w:color="auto"/>
              <w:right w:val="single" w:sz="4" w:space="0" w:color="auto"/>
            </w:tcBorders>
          </w:tcPr>
          <w:p w14:paraId="1A7D0040"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487F53B8" w14:textId="77777777" w:rsidR="00E1722C" w:rsidRPr="001C653E" w:rsidRDefault="00E1722C" w:rsidP="00E1722C">
            <w:pPr>
              <w:pStyle w:val="Footer"/>
              <w:tabs>
                <w:tab w:val="right" w:leader="dot" w:pos="4711"/>
              </w:tabs>
              <w:rPr>
                <w:bCs/>
                <w:sz w:val="20"/>
                <w:szCs w:val="20"/>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r w:rsidRPr="001C653E">
              <w:rPr>
                <w:bCs/>
                <w:sz w:val="20"/>
                <w:szCs w:val="20"/>
              </w:rPr>
              <w:tab/>
              <w:t>N</w:t>
            </w:r>
          </w:p>
        </w:tc>
        <w:tc>
          <w:tcPr>
            <w:tcW w:w="1710" w:type="dxa"/>
            <w:gridSpan w:val="9"/>
            <w:tcBorders>
              <w:top w:val="single" w:sz="4" w:space="0" w:color="auto"/>
              <w:left w:val="single" w:sz="6" w:space="0" w:color="auto"/>
              <w:bottom w:val="single" w:sz="4" w:space="0" w:color="auto"/>
              <w:right w:val="single" w:sz="4" w:space="0" w:color="auto"/>
            </w:tcBorders>
          </w:tcPr>
          <w:p w14:paraId="57BB83B9"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4FB92DCB"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0E1E9991" w14:textId="77777777" w:rsidR="00E1722C" w:rsidRPr="001C653E" w:rsidRDefault="00E1722C" w:rsidP="00E1722C">
            <w:pPr>
              <w:pStyle w:val="Footer"/>
              <w:jc w:val="center"/>
              <w:rPr>
                <w:bCs/>
                <w:sz w:val="20"/>
                <w:szCs w:val="20"/>
              </w:rPr>
            </w:pPr>
          </w:p>
        </w:tc>
      </w:tr>
      <w:tr w:rsidR="00E1722C" w:rsidRPr="001C653E" w14:paraId="214C17BC" w14:textId="77777777" w:rsidTr="006B5DE6">
        <w:trPr>
          <w:cantSplit/>
          <w:trHeight w:val="247"/>
        </w:trPr>
        <w:tc>
          <w:tcPr>
            <w:tcW w:w="648" w:type="dxa"/>
            <w:gridSpan w:val="2"/>
            <w:vMerge/>
            <w:tcBorders>
              <w:left w:val="single" w:sz="12" w:space="0" w:color="auto"/>
              <w:right w:val="single" w:sz="4" w:space="0" w:color="auto"/>
            </w:tcBorders>
          </w:tcPr>
          <w:p w14:paraId="6A7017F8"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695486F1" w14:textId="77777777" w:rsidR="00E1722C" w:rsidRPr="001C653E" w:rsidRDefault="00E1722C" w:rsidP="00E1722C">
            <w:pPr>
              <w:pStyle w:val="Footer"/>
              <w:tabs>
                <w:tab w:val="right" w:leader="dot" w:pos="4711"/>
              </w:tabs>
              <w:rPr>
                <w:bCs/>
                <w:sz w:val="20"/>
                <w:szCs w:val="20"/>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r w:rsidRPr="001C653E">
              <w:rPr>
                <w:bCs/>
                <w:sz w:val="20"/>
                <w:szCs w:val="20"/>
              </w:rPr>
              <w:tab/>
              <w:t>O</w:t>
            </w:r>
          </w:p>
        </w:tc>
        <w:tc>
          <w:tcPr>
            <w:tcW w:w="1710" w:type="dxa"/>
            <w:gridSpan w:val="9"/>
            <w:tcBorders>
              <w:top w:val="single" w:sz="4" w:space="0" w:color="auto"/>
              <w:left w:val="single" w:sz="6" w:space="0" w:color="auto"/>
              <w:bottom w:val="single" w:sz="4" w:space="0" w:color="auto"/>
              <w:right w:val="single" w:sz="4" w:space="0" w:color="auto"/>
            </w:tcBorders>
          </w:tcPr>
          <w:p w14:paraId="6AC9C36F"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595B6B24"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232A1A9F" w14:textId="77777777" w:rsidR="00E1722C" w:rsidRPr="001C653E" w:rsidRDefault="00E1722C" w:rsidP="00E1722C">
            <w:pPr>
              <w:pStyle w:val="Footer"/>
              <w:jc w:val="center"/>
              <w:rPr>
                <w:bCs/>
                <w:sz w:val="20"/>
                <w:szCs w:val="20"/>
              </w:rPr>
            </w:pPr>
          </w:p>
        </w:tc>
      </w:tr>
      <w:tr w:rsidR="00E1722C" w:rsidRPr="001C653E" w14:paraId="6D6E6E10" w14:textId="77777777" w:rsidTr="006B5DE6">
        <w:trPr>
          <w:cantSplit/>
          <w:trHeight w:val="268"/>
        </w:trPr>
        <w:tc>
          <w:tcPr>
            <w:tcW w:w="648" w:type="dxa"/>
            <w:gridSpan w:val="2"/>
            <w:vMerge/>
            <w:tcBorders>
              <w:left w:val="single" w:sz="12" w:space="0" w:color="auto"/>
              <w:right w:val="single" w:sz="4" w:space="0" w:color="auto"/>
            </w:tcBorders>
          </w:tcPr>
          <w:p w14:paraId="7F375631"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08F2A046" w14:textId="77777777" w:rsidR="00E1722C" w:rsidRPr="001C653E" w:rsidRDefault="00E1722C" w:rsidP="00E1722C">
            <w:pPr>
              <w:pStyle w:val="Footer"/>
              <w:tabs>
                <w:tab w:val="right" w:leader="dot" w:pos="4711"/>
              </w:tabs>
              <w:rPr>
                <w:bCs/>
                <w:sz w:val="20"/>
                <w:szCs w:val="20"/>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r w:rsidRPr="001C653E">
              <w:rPr>
                <w:bCs/>
                <w:sz w:val="20"/>
                <w:szCs w:val="20"/>
              </w:rPr>
              <w:tab/>
              <w:t>P</w:t>
            </w:r>
          </w:p>
        </w:tc>
        <w:tc>
          <w:tcPr>
            <w:tcW w:w="1710" w:type="dxa"/>
            <w:gridSpan w:val="9"/>
            <w:tcBorders>
              <w:top w:val="single" w:sz="4" w:space="0" w:color="auto"/>
              <w:left w:val="single" w:sz="6" w:space="0" w:color="auto"/>
              <w:bottom w:val="single" w:sz="4" w:space="0" w:color="auto"/>
              <w:right w:val="single" w:sz="4" w:space="0" w:color="auto"/>
            </w:tcBorders>
          </w:tcPr>
          <w:p w14:paraId="5EFB4451" w14:textId="77777777" w:rsidR="00E1722C" w:rsidRPr="001C653E" w:rsidRDefault="00E1722C" w:rsidP="00E1722C">
            <w:pPr>
              <w:pStyle w:val="Footer"/>
              <w:jc w:val="center"/>
              <w:rPr>
                <w:bCs/>
                <w:sz w:val="20"/>
                <w:szCs w:val="20"/>
              </w:rPr>
            </w:pPr>
            <w:r w:rsidRPr="001C653E">
              <w:rPr>
                <w:bCs/>
                <w:sz w:val="20"/>
                <w:szCs w:val="20"/>
              </w:rPr>
              <w:t>1</w:t>
            </w:r>
          </w:p>
        </w:tc>
        <w:tc>
          <w:tcPr>
            <w:tcW w:w="1638" w:type="dxa"/>
            <w:gridSpan w:val="5"/>
            <w:tcBorders>
              <w:top w:val="single" w:sz="4" w:space="0" w:color="auto"/>
              <w:bottom w:val="single" w:sz="4" w:space="0" w:color="auto"/>
              <w:right w:val="single" w:sz="4" w:space="0" w:color="auto"/>
            </w:tcBorders>
          </w:tcPr>
          <w:p w14:paraId="6878BBAD" w14:textId="77777777" w:rsidR="00E1722C" w:rsidRPr="001C653E" w:rsidRDefault="00E1722C" w:rsidP="00E1722C">
            <w:pPr>
              <w:pStyle w:val="Footer"/>
              <w:jc w:val="center"/>
              <w:rPr>
                <w:bCs/>
                <w:sz w:val="20"/>
                <w:szCs w:val="20"/>
              </w:rPr>
            </w:pPr>
            <w:r w:rsidRPr="001C653E">
              <w:rPr>
                <w:bCs/>
                <w:sz w:val="20"/>
                <w:szCs w:val="20"/>
              </w:rPr>
              <w:t>2</w:t>
            </w:r>
          </w:p>
        </w:tc>
        <w:tc>
          <w:tcPr>
            <w:tcW w:w="1170" w:type="dxa"/>
            <w:gridSpan w:val="3"/>
            <w:vMerge/>
            <w:tcBorders>
              <w:left w:val="single" w:sz="4" w:space="0" w:color="auto"/>
              <w:right w:val="single" w:sz="12" w:space="0" w:color="auto"/>
            </w:tcBorders>
          </w:tcPr>
          <w:p w14:paraId="7AC4DD65" w14:textId="77777777" w:rsidR="00E1722C" w:rsidRPr="001C653E" w:rsidRDefault="00E1722C" w:rsidP="00E1722C">
            <w:pPr>
              <w:pStyle w:val="Footer"/>
              <w:jc w:val="center"/>
              <w:rPr>
                <w:bCs/>
                <w:sz w:val="20"/>
                <w:szCs w:val="20"/>
              </w:rPr>
            </w:pPr>
          </w:p>
        </w:tc>
      </w:tr>
      <w:tr w:rsidR="00E1722C" w:rsidRPr="001C653E" w14:paraId="15393D76" w14:textId="77777777" w:rsidTr="006B5DE6">
        <w:trPr>
          <w:cantSplit/>
          <w:trHeight w:val="313"/>
        </w:trPr>
        <w:tc>
          <w:tcPr>
            <w:tcW w:w="648" w:type="dxa"/>
            <w:gridSpan w:val="2"/>
            <w:vMerge/>
            <w:tcBorders>
              <w:left w:val="single" w:sz="12" w:space="0" w:color="auto"/>
              <w:bottom w:val="single" w:sz="4" w:space="0" w:color="auto"/>
              <w:right w:val="single" w:sz="4" w:space="0" w:color="auto"/>
            </w:tcBorders>
          </w:tcPr>
          <w:p w14:paraId="40815E1D" w14:textId="77777777" w:rsidR="00E1722C" w:rsidRPr="001C653E" w:rsidRDefault="00E1722C" w:rsidP="00E1722C">
            <w:pPr>
              <w:pStyle w:val="Footer"/>
              <w:rPr>
                <w:bCs/>
                <w:sz w:val="20"/>
                <w:szCs w:val="20"/>
              </w:rPr>
            </w:pPr>
          </w:p>
        </w:tc>
        <w:tc>
          <w:tcPr>
            <w:tcW w:w="5724" w:type="dxa"/>
            <w:gridSpan w:val="4"/>
            <w:tcBorders>
              <w:top w:val="single" w:sz="4" w:space="0" w:color="auto"/>
              <w:left w:val="single" w:sz="4" w:space="0" w:color="auto"/>
              <w:bottom w:val="single" w:sz="4" w:space="0" w:color="auto"/>
              <w:right w:val="single" w:sz="4" w:space="0" w:color="auto"/>
            </w:tcBorders>
          </w:tcPr>
          <w:p w14:paraId="3E045394" w14:textId="77777777" w:rsidR="00E1722C" w:rsidRPr="001C653E" w:rsidRDefault="00E1722C" w:rsidP="00E1722C">
            <w:pPr>
              <w:pStyle w:val="Footer"/>
              <w:tabs>
                <w:tab w:val="right" w:leader="dot" w:pos="4711"/>
              </w:tabs>
              <w:rPr>
                <w:bCs/>
                <w:sz w:val="20"/>
                <w:szCs w:val="20"/>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t>X</w:t>
            </w:r>
          </w:p>
        </w:tc>
        <w:tc>
          <w:tcPr>
            <w:tcW w:w="1710" w:type="dxa"/>
            <w:gridSpan w:val="9"/>
            <w:tcBorders>
              <w:top w:val="single" w:sz="4" w:space="0" w:color="auto"/>
              <w:left w:val="single" w:sz="6" w:space="0" w:color="auto"/>
              <w:bottom w:val="single" w:sz="6" w:space="0" w:color="auto"/>
              <w:right w:val="single" w:sz="4" w:space="0" w:color="auto"/>
            </w:tcBorders>
          </w:tcPr>
          <w:p w14:paraId="470734D3" w14:textId="77777777" w:rsidR="00E1722C" w:rsidRPr="001C653E" w:rsidRDefault="00E1722C" w:rsidP="00E1722C">
            <w:pPr>
              <w:pStyle w:val="Footer"/>
              <w:jc w:val="center"/>
              <w:rPr>
                <w:rFonts w:cs="Vrinda"/>
                <w:bCs/>
                <w:sz w:val="20"/>
                <w:szCs w:val="25"/>
                <w:lang w:bidi="bn-BD"/>
              </w:rPr>
            </w:pPr>
            <w:r w:rsidRPr="001C653E">
              <w:rPr>
                <w:bCs/>
                <w:sz w:val="20"/>
                <w:szCs w:val="20"/>
              </w:rPr>
              <w:t>1</w:t>
            </w:r>
          </w:p>
        </w:tc>
        <w:tc>
          <w:tcPr>
            <w:tcW w:w="1638" w:type="dxa"/>
            <w:gridSpan w:val="5"/>
            <w:tcBorders>
              <w:top w:val="single" w:sz="4" w:space="0" w:color="auto"/>
              <w:bottom w:val="single" w:sz="6" w:space="0" w:color="auto"/>
              <w:right w:val="single" w:sz="4" w:space="0" w:color="auto"/>
            </w:tcBorders>
          </w:tcPr>
          <w:p w14:paraId="7A82573E" w14:textId="77777777" w:rsidR="00E1722C" w:rsidRPr="001C653E" w:rsidRDefault="00E1722C" w:rsidP="00E1722C">
            <w:pPr>
              <w:pStyle w:val="Footer"/>
              <w:jc w:val="center"/>
              <w:rPr>
                <w:rFonts w:cs="Vrinda"/>
                <w:bCs/>
                <w:sz w:val="20"/>
                <w:szCs w:val="25"/>
                <w:cs/>
                <w:lang w:bidi="bn-BD"/>
              </w:rPr>
            </w:pPr>
            <w:r w:rsidRPr="001C653E">
              <w:rPr>
                <w:bCs/>
                <w:sz w:val="20"/>
                <w:szCs w:val="20"/>
              </w:rPr>
              <w:t>2</w:t>
            </w:r>
          </w:p>
        </w:tc>
        <w:tc>
          <w:tcPr>
            <w:tcW w:w="1170" w:type="dxa"/>
            <w:gridSpan w:val="3"/>
            <w:vMerge/>
            <w:tcBorders>
              <w:left w:val="single" w:sz="4" w:space="0" w:color="auto"/>
              <w:bottom w:val="single" w:sz="6" w:space="0" w:color="auto"/>
              <w:right w:val="single" w:sz="12" w:space="0" w:color="auto"/>
            </w:tcBorders>
          </w:tcPr>
          <w:p w14:paraId="7559E87F" w14:textId="77777777" w:rsidR="00E1722C" w:rsidRPr="001C653E" w:rsidRDefault="00E1722C" w:rsidP="00E1722C">
            <w:pPr>
              <w:pStyle w:val="Footer"/>
              <w:jc w:val="center"/>
              <w:rPr>
                <w:bCs/>
                <w:sz w:val="20"/>
                <w:szCs w:val="20"/>
              </w:rPr>
            </w:pPr>
          </w:p>
        </w:tc>
      </w:tr>
      <w:tr w:rsidR="00E1722C" w:rsidRPr="001C653E" w14:paraId="1CD16710" w14:textId="77777777"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14:paraId="4FF78BF1" w14:textId="77777777" w:rsidR="00E1722C" w:rsidRPr="001C653E" w:rsidRDefault="00E1722C" w:rsidP="00E1722C">
            <w:pPr>
              <w:pStyle w:val="Footer"/>
              <w:rPr>
                <w:bCs/>
                <w:sz w:val="20"/>
                <w:szCs w:val="20"/>
                <w:cs/>
                <w:lang w:bidi="bn-BD"/>
              </w:rPr>
            </w:pPr>
            <w:r w:rsidRPr="001C653E">
              <w:rPr>
                <w:bCs/>
                <w:sz w:val="20"/>
                <w:szCs w:val="20"/>
                <w:cs/>
                <w:lang w:bidi="bn-BD"/>
              </w:rPr>
              <w:t>1103</w:t>
            </w:r>
          </w:p>
        </w:tc>
        <w:tc>
          <w:tcPr>
            <w:tcW w:w="5724" w:type="dxa"/>
            <w:gridSpan w:val="4"/>
            <w:tcBorders>
              <w:top w:val="single" w:sz="4" w:space="0" w:color="auto"/>
              <w:left w:val="single" w:sz="6" w:space="0" w:color="auto"/>
              <w:bottom w:val="single" w:sz="4" w:space="0" w:color="auto"/>
              <w:right w:val="single" w:sz="4" w:space="0" w:color="auto"/>
            </w:tcBorders>
          </w:tcPr>
          <w:p w14:paraId="66C07F9B" w14:textId="77777777" w:rsidR="00E1722C" w:rsidRPr="001C653E" w:rsidRDefault="00E1722C" w:rsidP="00E1722C">
            <w:pPr>
              <w:pStyle w:val="Footer"/>
              <w:rPr>
                <w:rFonts w:cs="Vrinda"/>
                <w:sz w:val="20"/>
                <w:szCs w:val="25"/>
                <w:cs/>
                <w:lang w:bidi="bn-BD"/>
              </w:rPr>
            </w:pPr>
            <w:r w:rsidRPr="001C653E">
              <w:rPr>
                <w:sz w:val="20"/>
                <w:szCs w:val="20"/>
              </w:rPr>
              <w:t xml:space="preserve">Now I would like to ask you about other unwanted experiences you may have had. Again, I want you to think about any person, man or woman. </w:t>
            </w:r>
          </w:p>
          <w:p w14:paraId="01EC3C19" w14:textId="77777777" w:rsidR="00E1722C" w:rsidRPr="001C653E" w:rsidRDefault="00E1722C" w:rsidP="00E1722C">
            <w:pPr>
              <w:pStyle w:val="BodyText3"/>
              <w:rPr>
                <w:rFonts w:ascii="SutonnyMJ" w:hAnsi="SutonnyMJ"/>
                <w:sz w:val="20"/>
                <w:szCs w:val="20"/>
                <w:cs/>
              </w:rPr>
            </w:pPr>
            <w:r w:rsidRPr="001C653E">
              <w:rPr>
                <w:rFonts w:ascii="SutonnyMJ" w:hAnsi="SutonnyMJ"/>
                <w:sz w:val="20"/>
                <w:szCs w:val="20"/>
              </w:rPr>
              <w:t>GLb Avwg Avcbv‡K Rxe‡bi AbvLvw•LZ AwfÁZv m¤c‡K© wKQz cÖkœ Kie| hv A‡b‡Ki Rxe‡b N‡U _v‡K| AvcbviI Rxe‡bI nqZ GiKg N‡U _vK‡Z cv‡i| Avwg wK cÖkœ Kie?</w:t>
            </w:r>
          </w:p>
          <w:p w14:paraId="5ECA35F1" w14:textId="77777777" w:rsidR="00E1722C" w:rsidRPr="001C653E" w:rsidRDefault="00E1722C" w:rsidP="00E1722C">
            <w:pPr>
              <w:pStyle w:val="Footer"/>
              <w:rPr>
                <w:rFonts w:cs="Vrinda"/>
                <w:sz w:val="20"/>
                <w:szCs w:val="25"/>
                <w:cs/>
                <w:lang w:bidi="bn-BD"/>
              </w:rPr>
            </w:pPr>
            <w:r w:rsidRPr="001C653E">
              <w:rPr>
                <w:b/>
                <w:sz w:val="20"/>
                <w:szCs w:val="20"/>
              </w:rPr>
              <w:t>Since the age of 15 until now</w:t>
            </w:r>
            <w:r w:rsidRPr="001C653E">
              <w:rPr>
                <w:b/>
                <w:sz w:val="20"/>
                <w:szCs w:val="20"/>
                <w:lang w:bidi="bn-BD"/>
              </w:rPr>
              <w:t xml:space="preserve">, has anyone other </w:t>
            </w:r>
            <w:r w:rsidRPr="001C653E">
              <w:rPr>
                <w:b/>
                <w:sz w:val="20"/>
                <w:szCs w:val="20"/>
              </w:rPr>
              <w:t xml:space="preserve">than your </w:t>
            </w:r>
            <w:r w:rsidRPr="001C653E">
              <w:rPr>
                <w:rFonts w:hint="cs"/>
                <w:b/>
                <w:sz w:val="20"/>
                <w:szCs w:val="20"/>
                <w:cs/>
                <w:lang w:bidi="bn-BD"/>
              </w:rPr>
              <w:t>husband</w:t>
            </w:r>
            <w:r w:rsidRPr="001C653E">
              <w:rPr>
                <w:sz w:val="20"/>
                <w:szCs w:val="20"/>
              </w:rPr>
              <w:t xml:space="preserve"> ever </w:t>
            </w:r>
            <w:r w:rsidRPr="001C653E">
              <w:rPr>
                <w:b/>
                <w:sz w:val="20"/>
                <w:szCs w:val="20"/>
              </w:rPr>
              <w:t>forced you into sexual intercourse</w:t>
            </w:r>
            <w:r w:rsidRPr="001C653E">
              <w:rPr>
                <w:sz w:val="20"/>
                <w:szCs w:val="20"/>
              </w:rPr>
              <w:t xml:space="preserve"> when you did not want to, for example by threatening you, holding you down, or putting you in a situation where you could not say no. Remember to include people you have known as well as strangers. Please at this point exclude </w:t>
            </w:r>
            <w:r w:rsidRPr="001C653E">
              <w:rPr>
                <w:b/>
                <w:sz w:val="20"/>
                <w:szCs w:val="20"/>
              </w:rPr>
              <w:t>attempts</w:t>
            </w:r>
            <w:r w:rsidRPr="001C653E">
              <w:rPr>
                <w:sz w:val="20"/>
                <w:szCs w:val="20"/>
              </w:rPr>
              <w:t xml:space="preserve"> to force you. </w:t>
            </w:r>
          </w:p>
          <w:p w14:paraId="0E843480" w14:textId="77777777" w:rsidR="00E1722C" w:rsidRPr="001C653E" w:rsidRDefault="00E1722C" w:rsidP="00E1722C">
            <w:pPr>
              <w:pStyle w:val="Footer"/>
              <w:rPr>
                <w:rFonts w:ascii="SutonnyMJ" w:hAnsi="SutonnyMJ" w:cs="Vrinda"/>
                <w:sz w:val="20"/>
                <w:szCs w:val="20"/>
                <w:lang w:bidi="bn-BD"/>
              </w:rPr>
            </w:pPr>
            <w:r w:rsidRPr="001C653E">
              <w:rPr>
                <w:rFonts w:ascii="SutonnyMJ" w:hAnsi="SutonnyMJ"/>
                <w:sz w:val="20"/>
                <w:szCs w:val="20"/>
              </w:rPr>
              <w:t>Avcbvi eqm 15 nevi ci</w:t>
            </w:r>
            <w:r w:rsidRPr="001C653E">
              <w:rPr>
                <w:rFonts w:ascii="SutonnyMJ" w:hAnsi="SutonnyMJ" w:hint="cs"/>
                <w:sz w:val="20"/>
                <w:szCs w:val="20"/>
                <w:cs/>
                <w:lang w:bidi="bn-BD"/>
              </w:rPr>
              <w:t>,</w:t>
            </w:r>
            <w:r w:rsidRPr="001C653E">
              <w:rPr>
                <w:rFonts w:ascii="SutonnyMJ" w:hAnsi="SutonnyMJ" w:cs="Vrinda" w:hint="cs"/>
                <w:sz w:val="20"/>
                <w:szCs w:val="20"/>
                <w:cs/>
                <w:lang w:bidi="bn-BD"/>
              </w:rPr>
              <w:t xml:space="preserve"> </w:t>
            </w:r>
            <w:r w:rsidRPr="001C653E">
              <w:rPr>
                <w:rFonts w:ascii="SutonnyMJ" w:hAnsi="SutonnyMJ" w:cs="Vrinda"/>
                <w:sz w:val="20"/>
                <w:szCs w:val="20"/>
                <w:lang w:bidi="bn-BD"/>
              </w:rPr>
              <w:t xml:space="preserve">¯^vwg Qvov Ab¨ †KD wK Avcbvi B”Qvi weiæ‡× †Rvic~e©K kvwiwiK †gjv‡gkvq eva¨ K‡iwQ‡jv? </w:t>
            </w:r>
          </w:p>
          <w:p w14:paraId="00DEC3BB" w14:textId="77777777" w:rsidR="00E1722C" w:rsidRPr="001C653E" w:rsidRDefault="00E1722C" w:rsidP="00E1722C">
            <w:pPr>
              <w:pStyle w:val="Footer"/>
              <w:rPr>
                <w:rFonts w:ascii="SutonnyMJ" w:hAnsi="SutonnyMJ" w:cs="Vrinda"/>
                <w:sz w:val="20"/>
                <w:szCs w:val="20"/>
                <w:cs/>
                <w:lang w:bidi="bn-BD"/>
              </w:rPr>
            </w:pPr>
            <w:r w:rsidRPr="001C653E">
              <w:rPr>
                <w:rFonts w:ascii="SutonnyMJ" w:hAnsi="SutonnyMJ" w:cs="Vrinda"/>
                <w:sz w:val="20"/>
                <w:szCs w:val="20"/>
                <w:lang w:bidi="bn-BD"/>
              </w:rPr>
              <w:t>(‡hgbt  ûgwK w`‡q, †Rvi K‡i †P‡c a‡i, Ggb cwiw¯’wZ ˆZwi K‡i †h Avcwb bv Ki‡Z cvi‡jb bv)</w:t>
            </w:r>
          </w:p>
          <w:p w14:paraId="7D079D5E" w14:textId="77777777" w:rsidR="00E1722C" w:rsidRPr="001C653E" w:rsidRDefault="00E1722C" w:rsidP="00E1722C">
            <w:pPr>
              <w:pStyle w:val="Footer"/>
              <w:rPr>
                <w:sz w:val="20"/>
                <w:szCs w:val="20"/>
              </w:rPr>
            </w:pPr>
            <w:r w:rsidRPr="001C653E">
              <w:rPr>
                <w:sz w:val="20"/>
                <w:szCs w:val="20"/>
              </w:rPr>
              <w:t>IF NECESSARY: We define sexual intercourse as vaginal, oral or anal penetration.</w:t>
            </w:r>
          </w:p>
          <w:p w14:paraId="282D2772" w14:textId="77777777" w:rsidR="00E1722C" w:rsidRPr="001C653E" w:rsidRDefault="00E1722C" w:rsidP="00E1722C">
            <w:pPr>
              <w:pStyle w:val="Footer"/>
              <w:rPr>
                <w:sz w:val="20"/>
                <w:szCs w:val="20"/>
              </w:rPr>
            </w:pPr>
          </w:p>
          <w:p w14:paraId="674F0F03" w14:textId="77777777" w:rsidR="00E1722C" w:rsidRPr="001C653E" w:rsidRDefault="00E1722C" w:rsidP="00E1722C">
            <w:pPr>
              <w:pStyle w:val="Footer"/>
              <w:rPr>
                <w:color w:val="AC5AA0"/>
                <w:sz w:val="20"/>
                <w:szCs w:val="20"/>
              </w:rPr>
            </w:pPr>
            <w:r w:rsidRPr="001C653E">
              <w:rPr>
                <w:sz w:val="20"/>
                <w:szCs w:val="20"/>
              </w:rPr>
              <w:t>NOTE THAT THIS QUESTIONS IS ABOUT RAPES THAT ACTUALLY HAPPENED</w:t>
            </w:r>
          </w:p>
        </w:tc>
        <w:tc>
          <w:tcPr>
            <w:tcW w:w="3348" w:type="dxa"/>
            <w:gridSpan w:val="14"/>
            <w:tcBorders>
              <w:top w:val="single" w:sz="6" w:space="0" w:color="auto"/>
              <w:left w:val="single" w:sz="6" w:space="0" w:color="auto"/>
              <w:bottom w:val="single" w:sz="6" w:space="0" w:color="auto"/>
              <w:right w:val="single" w:sz="4" w:space="0" w:color="auto"/>
            </w:tcBorders>
          </w:tcPr>
          <w:p w14:paraId="5EFFD4AF" w14:textId="77777777" w:rsidR="00E1722C" w:rsidRPr="001C653E" w:rsidRDefault="00E1722C" w:rsidP="00E1722C">
            <w:pPr>
              <w:pStyle w:val="Footer"/>
              <w:tabs>
                <w:tab w:val="left" w:pos="870"/>
              </w:tabs>
              <w:rPr>
                <w:color w:val="FF0000"/>
                <w:sz w:val="20"/>
                <w:szCs w:val="20"/>
              </w:rPr>
            </w:pPr>
          </w:p>
          <w:p w14:paraId="178F1B50" w14:textId="77777777" w:rsidR="00E1722C" w:rsidRPr="001C653E" w:rsidRDefault="00E1722C" w:rsidP="00E1722C">
            <w:pPr>
              <w:pStyle w:val="Footer"/>
              <w:tabs>
                <w:tab w:val="left" w:pos="870"/>
              </w:tabs>
              <w:rPr>
                <w:sz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rFonts w:hint="cs"/>
                <w:sz w:val="20"/>
                <w:szCs w:val="20"/>
                <w:cs/>
                <w:lang w:bidi="bn-BD"/>
              </w:rPr>
              <w:t>.....................</w:t>
            </w:r>
            <w:r w:rsidRPr="001C653E">
              <w:rPr>
                <w:sz w:val="20"/>
                <w:szCs w:val="20"/>
                <w:lang w:bidi="bn-BD"/>
              </w:rPr>
              <w:t>…</w:t>
            </w:r>
            <w:r w:rsidRPr="001C653E">
              <w:rPr>
                <w:sz w:val="20"/>
              </w:rPr>
              <w:t>….1</w:t>
            </w:r>
          </w:p>
          <w:p w14:paraId="68178874" w14:textId="77777777" w:rsidR="00E1722C" w:rsidRPr="001C653E" w:rsidRDefault="00E1722C" w:rsidP="00E1722C">
            <w:pPr>
              <w:pStyle w:val="Footer"/>
              <w:tabs>
                <w:tab w:val="left" w:pos="870"/>
              </w:tabs>
              <w:rPr>
                <w:sz w:val="20"/>
                <w:szCs w:val="20"/>
              </w:rPr>
            </w:pPr>
          </w:p>
          <w:p w14:paraId="69DAB36A" w14:textId="77777777" w:rsidR="00E1722C" w:rsidRPr="001C653E" w:rsidRDefault="00E1722C" w:rsidP="00E1722C">
            <w:pPr>
              <w:pStyle w:val="Footer"/>
              <w:tabs>
                <w:tab w:val="left" w:pos="870"/>
              </w:tabs>
              <w:rPr>
                <w:b/>
                <w:sz w:val="20"/>
                <w:szCs w:val="20"/>
              </w:rPr>
            </w:pPr>
            <w:r w:rsidRPr="001C653E">
              <w:rPr>
                <w:sz w:val="20"/>
                <w:szCs w:val="20"/>
              </w:rPr>
              <w:t xml:space="preserve">NO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rFonts w:hint="cs"/>
                <w:sz w:val="20"/>
                <w:szCs w:val="20"/>
                <w:cs/>
                <w:lang w:bidi="bn-BD"/>
              </w:rPr>
              <w:t>.....................</w:t>
            </w:r>
            <w:r w:rsidRPr="001C653E">
              <w:rPr>
                <w:sz w:val="20"/>
                <w:szCs w:val="20"/>
              </w:rPr>
              <w:t>………</w:t>
            </w:r>
            <w:r w:rsidRPr="001C653E">
              <w:rPr>
                <w:b/>
                <w:sz w:val="20"/>
                <w:szCs w:val="20"/>
              </w:rPr>
              <w:t>2</w:t>
            </w:r>
          </w:p>
          <w:p w14:paraId="0621CB38" w14:textId="77777777" w:rsidR="00E1722C" w:rsidRPr="001C653E" w:rsidRDefault="00E1722C" w:rsidP="00E1722C">
            <w:pPr>
              <w:tabs>
                <w:tab w:val="right" w:leader="dot" w:pos="4253"/>
              </w:tabs>
              <w:jc w:val="both"/>
              <w:rPr>
                <w:sz w:val="20"/>
                <w:szCs w:val="20"/>
              </w:rPr>
            </w:pPr>
          </w:p>
          <w:p w14:paraId="597DD16C" w14:textId="77777777" w:rsidR="00E1722C" w:rsidRPr="001C653E" w:rsidRDefault="00E1722C" w:rsidP="00E1722C">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p w14:paraId="4AD81146" w14:textId="77777777" w:rsidR="00E1722C" w:rsidRPr="001C653E" w:rsidRDefault="00E1722C" w:rsidP="00E1722C">
            <w:pPr>
              <w:pStyle w:val="Footer"/>
              <w:tabs>
                <w:tab w:val="left" w:pos="870"/>
              </w:tabs>
              <w:rPr>
                <w:b/>
                <w:color w:val="FF0000"/>
                <w:sz w:val="20"/>
                <w:szCs w:val="20"/>
              </w:rPr>
            </w:pPr>
          </w:p>
        </w:tc>
        <w:tc>
          <w:tcPr>
            <w:tcW w:w="1170" w:type="dxa"/>
            <w:gridSpan w:val="3"/>
            <w:tcBorders>
              <w:top w:val="single" w:sz="6" w:space="0" w:color="auto"/>
              <w:left w:val="single" w:sz="4" w:space="0" w:color="auto"/>
              <w:bottom w:val="single" w:sz="6" w:space="0" w:color="auto"/>
              <w:right w:val="single" w:sz="12" w:space="0" w:color="auto"/>
            </w:tcBorders>
          </w:tcPr>
          <w:p w14:paraId="5E1B79A1" w14:textId="77777777" w:rsidR="00E1722C" w:rsidRPr="001C653E" w:rsidRDefault="00E1722C" w:rsidP="00E1722C">
            <w:pPr>
              <w:pStyle w:val="Footer"/>
              <w:rPr>
                <w:b/>
                <w:color w:val="FF0000"/>
                <w:sz w:val="20"/>
                <w:szCs w:val="20"/>
              </w:rPr>
            </w:pPr>
          </w:p>
          <w:p w14:paraId="5F15EF1A" w14:textId="77777777" w:rsidR="00E1722C" w:rsidRPr="001C653E" w:rsidRDefault="00E1722C" w:rsidP="00E1722C">
            <w:pPr>
              <w:pStyle w:val="Footer"/>
              <w:rPr>
                <w:b/>
                <w:color w:val="FF0000"/>
                <w:sz w:val="20"/>
                <w:szCs w:val="20"/>
              </w:rPr>
            </w:pPr>
          </w:p>
          <w:p w14:paraId="67829B93" w14:textId="77777777" w:rsidR="00E1722C" w:rsidRPr="001C653E" w:rsidRDefault="00E1722C" w:rsidP="00E1722C">
            <w:pPr>
              <w:pStyle w:val="Footer"/>
              <w:rPr>
                <w:b/>
                <w:color w:val="FF0000"/>
                <w:sz w:val="20"/>
                <w:szCs w:val="20"/>
              </w:rPr>
            </w:pPr>
          </w:p>
          <w:p w14:paraId="18973C28" w14:textId="77777777" w:rsidR="00E1722C" w:rsidRPr="001C653E" w:rsidRDefault="00E1722C" w:rsidP="00E1722C">
            <w:pPr>
              <w:pStyle w:val="Footer"/>
              <w:rPr>
                <w:b/>
                <w:sz w:val="20"/>
                <w:szCs w:val="20"/>
              </w:rPr>
            </w:pPr>
            <w:r w:rsidRPr="001C653E">
              <w:rPr>
                <w:b/>
                <w:sz w:val="20"/>
                <w:szCs w:val="20"/>
              </w:rPr>
              <w:sym w:font="Symbol" w:char="F0DE"/>
            </w:r>
            <w:r w:rsidRPr="001C653E">
              <w:rPr>
                <w:b/>
                <w:sz w:val="20"/>
                <w:szCs w:val="20"/>
              </w:rPr>
              <w:t xml:space="preserve"> </w:t>
            </w:r>
            <w:r w:rsidRPr="001C653E">
              <w:rPr>
                <w:b/>
                <w:sz w:val="20"/>
                <w:szCs w:val="20"/>
                <w:cs/>
                <w:lang w:bidi="bn-BD"/>
              </w:rPr>
              <w:t>1106</w:t>
            </w:r>
            <w:r w:rsidRPr="001C653E">
              <w:rPr>
                <w:b/>
                <w:sz w:val="20"/>
                <w:szCs w:val="20"/>
              </w:rPr>
              <w:t xml:space="preserve"> </w:t>
            </w:r>
          </w:p>
          <w:p w14:paraId="7CEB97A1" w14:textId="77777777" w:rsidR="00E1722C" w:rsidRPr="001C653E" w:rsidRDefault="00E1722C" w:rsidP="00E1722C">
            <w:pPr>
              <w:pStyle w:val="Footer"/>
              <w:rPr>
                <w:b/>
                <w:sz w:val="20"/>
                <w:szCs w:val="20"/>
              </w:rPr>
            </w:pPr>
          </w:p>
          <w:p w14:paraId="7524F82B" w14:textId="77777777" w:rsidR="00E1722C" w:rsidRPr="001C653E" w:rsidRDefault="00E1722C" w:rsidP="00E1722C">
            <w:pPr>
              <w:pStyle w:val="Footer"/>
              <w:rPr>
                <w:b/>
                <w:sz w:val="20"/>
                <w:szCs w:val="20"/>
              </w:rPr>
            </w:pPr>
          </w:p>
          <w:p w14:paraId="26516D0E" w14:textId="77777777" w:rsidR="00E1722C" w:rsidRPr="001C653E" w:rsidRDefault="00E1722C" w:rsidP="00E1722C">
            <w:pPr>
              <w:pStyle w:val="Footer"/>
              <w:rPr>
                <w:b/>
                <w:sz w:val="20"/>
                <w:szCs w:val="20"/>
              </w:rPr>
            </w:pPr>
            <w:r w:rsidRPr="001C653E">
              <w:rPr>
                <w:b/>
                <w:sz w:val="20"/>
                <w:szCs w:val="20"/>
              </w:rPr>
              <w:sym w:font="Symbol" w:char="F0DE"/>
            </w:r>
            <w:r w:rsidRPr="001C653E">
              <w:rPr>
                <w:b/>
                <w:sz w:val="20"/>
                <w:szCs w:val="20"/>
              </w:rPr>
              <w:t xml:space="preserve"> </w:t>
            </w:r>
            <w:r w:rsidRPr="001C653E">
              <w:rPr>
                <w:b/>
                <w:sz w:val="20"/>
                <w:szCs w:val="20"/>
                <w:cs/>
                <w:lang w:bidi="bn-BD"/>
              </w:rPr>
              <w:t>1106</w:t>
            </w:r>
          </w:p>
        </w:tc>
      </w:tr>
      <w:tr w:rsidR="00E1722C" w:rsidRPr="001C653E" w14:paraId="61BF17F1" w14:textId="77777777"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14:paraId="286B9466" w14:textId="77777777" w:rsidR="00E1722C" w:rsidRPr="001C653E" w:rsidRDefault="00E1722C" w:rsidP="00E1722C">
            <w:pPr>
              <w:pStyle w:val="Footer"/>
              <w:rPr>
                <w:b/>
                <w:bCs/>
                <w:sz w:val="20"/>
                <w:szCs w:val="20"/>
                <w:cs/>
                <w:lang w:bidi="bn-BD"/>
              </w:rPr>
            </w:pPr>
            <w:r w:rsidRPr="001C653E">
              <w:rPr>
                <w:b/>
                <w:bCs/>
                <w:sz w:val="20"/>
                <w:szCs w:val="20"/>
                <w:cs/>
                <w:lang w:bidi="bn-BD"/>
              </w:rPr>
              <w:t>1104</w:t>
            </w:r>
          </w:p>
        </w:tc>
        <w:tc>
          <w:tcPr>
            <w:tcW w:w="5454" w:type="dxa"/>
            <w:gridSpan w:val="3"/>
            <w:tcBorders>
              <w:top w:val="single" w:sz="4" w:space="0" w:color="auto"/>
              <w:left w:val="single" w:sz="6" w:space="0" w:color="auto"/>
              <w:bottom w:val="single" w:sz="4" w:space="0" w:color="auto"/>
              <w:right w:val="single" w:sz="4" w:space="0" w:color="auto"/>
            </w:tcBorders>
          </w:tcPr>
          <w:p w14:paraId="4228E0C0" w14:textId="77777777" w:rsidR="00E1722C" w:rsidRPr="001C653E" w:rsidRDefault="00E1722C" w:rsidP="00E1722C">
            <w:pPr>
              <w:pStyle w:val="Footer"/>
              <w:rPr>
                <w:rFonts w:cs="Vrinda"/>
                <w:sz w:val="20"/>
                <w:szCs w:val="25"/>
                <w:cs/>
                <w:lang w:bidi="bn-BD"/>
              </w:rPr>
            </w:pPr>
            <w:r w:rsidRPr="001C653E">
              <w:rPr>
                <w:sz w:val="20"/>
                <w:szCs w:val="20"/>
              </w:rPr>
              <w:t>Has this happened in the past 12 months?</w:t>
            </w:r>
          </w:p>
          <w:p w14:paraId="3542FB78" w14:textId="77777777" w:rsidR="00E1722C" w:rsidRPr="001C653E" w:rsidRDefault="00E1722C" w:rsidP="00E1722C">
            <w:pPr>
              <w:pStyle w:val="Footer"/>
              <w:rPr>
                <w:rFonts w:cs="Vrinda"/>
                <w:sz w:val="20"/>
                <w:szCs w:val="25"/>
                <w:cs/>
                <w:lang w:bidi="bn-BD"/>
              </w:rPr>
            </w:pPr>
            <w:r w:rsidRPr="001C653E">
              <w:rPr>
                <w:rFonts w:ascii="SutonnyMJ" w:hAnsi="SutonnyMJ"/>
                <w:sz w:val="20"/>
                <w:szCs w:val="20"/>
              </w:rPr>
              <w:t>MZ 12 gv‡m wK Ggb N‡U‡Q?</w:t>
            </w:r>
          </w:p>
        </w:tc>
        <w:tc>
          <w:tcPr>
            <w:tcW w:w="3618" w:type="dxa"/>
            <w:gridSpan w:val="15"/>
            <w:tcBorders>
              <w:top w:val="single" w:sz="6" w:space="0" w:color="auto"/>
              <w:left w:val="single" w:sz="6" w:space="0" w:color="auto"/>
              <w:bottom w:val="single" w:sz="6" w:space="0" w:color="auto"/>
              <w:right w:val="single" w:sz="4" w:space="0" w:color="auto"/>
            </w:tcBorders>
          </w:tcPr>
          <w:p w14:paraId="65B5FCA3" w14:textId="77777777" w:rsidR="00E1722C" w:rsidRPr="001C653E" w:rsidRDefault="00E1722C" w:rsidP="00E1722C">
            <w:pPr>
              <w:pStyle w:val="Footer"/>
              <w:tabs>
                <w:tab w:val="left" w:pos="870"/>
              </w:tabs>
              <w:rPr>
                <w:sz w:val="20"/>
                <w:szCs w:val="20"/>
              </w:rPr>
            </w:pPr>
            <w:r w:rsidRPr="001C653E">
              <w:rPr>
                <w:sz w:val="20"/>
                <w:szCs w:val="20"/>
              </w:rPr>
              <w:t>YES</w:t>
            </w:r>
            <w:r w:rsidRPr="001C653E">
              <w:rPr>
                <w:rFonts w:ascii="SutonnyMJ" w:hAnsi="SutonnyMJ" w:cs="SutonnyMJ" w:hint="cs"/>
                <w:cs/>
                <w:lang w:bidi="bn-BD"/>
              </w:rPr>
              <w:t>(</w:t>
            </w:r>
            <w:r w:rsidRPr="001C653E">
              <w:rPr>
                <w:rFonts w:ascii="SutonnyMJ" w:hAnsi="SutonnyMJ" w:cs="SutonnyMJ"/>
                <w:lang w:bidi="bn-BD"/>
              </w:rPr>
              <w:t>nu¨v</w:t>
            </w:r>
            <w:r w:rsidRPr="001C653E">
              <w:rPr>
                <w:rFonts w:ascii="SutonnyMJ" w:hAnsi="SutonnyMJ" w:cs="SutonnyMJ" w:hint="cs"/>
                <w:cs/>
                <w:lang w:bidi="bn-BD"/>
              </w:rPr>
              <w:t>)</w:t>
            </w:r>
            <w:r w:rsidRPr="001C653E">
              <w:rPr>
                <w:sz w:val="20"/>
                <w:szCs w:val="20"/>
              </w:rPr>
              <w:t xml:space="preserve"> ……………………..1</w:t>
            </w:r>
          </w:p>
          <w:p w14:paraId="11A9F573" w14:textId="77777777" w:rsidR="00E1722C" w:rsidRPr="001C653E" w:rsidRDefault="00E1722C" w:rsidP="00E1722C">
            <w:pPr>
              <w:pStyle w:val="Footer"/>
              <w:tabs>
                <w:tab w:val="left" w:pos="870"/>
              </w:tabs>
              <w:rPr>
                <w:sz w:val="20"/>
                <w:szCs w:val="20"/>
              </w:rPr>
            </w:pPr>
            <w:r w:rsidRPr="001C653E">
              <w:rPr>
                <w:sz w:val="20"/>
                <w:szCs w:val="20"/>
              </w:rPr>
              <w:t xml:space="preserve">NO </w:t>
            </w:r>
            <w:r w:rsidRPr="001C653E">
              <w:rPr>
                <w:rFonts w:ascii="SutonnyMJ" w:hAnsi="SutonnyMJ" w:cs="SutonnyMJ" w:hint="cs"/>
                <w:cs/>
                <w:lang w:bidi="bn-BD"/>
              </w:rPr>
              <w:t>(</w:t>
            </w:r>
            <w:r w:rsidRPr="001C653E">
              <w:rPr>
                <w:rFonts w:ascii="SutonnyMJ" w:hAnsi="SutonnyMJ" w:cs="SutonnyMJ"/>
                <w:lang w:bidi="bn-BD"/>
              </w:rPr>
              <w:t>bv</w:t>
            </w:r>
            <w:r w:rsidRPr="001C653E">
              <w:rPr>
                <w:rFonts w:ascii="SutonnyMJ" w:hAnsi="SutonnyMJ" w:cs="SutonnyMJ" w:hint="cs"/>
                <w:cs/>
                <w:lang w:bidi="bn-BD"/>
              </w:rPr>
              <w:t>)</w:t>
            </w:r>
            <w:r w:rsidRPr="001C653E">
              <w:rPr>
                <w:sz w:val="20"/>
                <w:szCs w:val="20"/>
              </w:rPr>
              <w:t>……………….………2</w:t>
            </w:r>
          </w:p>
          <w:p w14:paraId="4039F666" w14:textId="77777777" w:rsidR="00E1722C" w:rsidRPr="001C653E" w:rsidRDefault="00E1722C" w:rsidP="00E1722C">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1170" w:type="dxa"/>
            <w:gridSpan w:val="3"/>
            <w:tcBorders>
              <w:top w:val="single" w:sz="6" w:space="0" w:color="auto"/>
              <w:left w:val="single" w:sz="4" w:space="0" w:color="auto"/>
              <w:bottom w:val="single" w:sz="6" w:space="0" w:color="auto"/>
              <w:right w:val="single" w:sz="12" w:space="0" w:color="auto"/>
            </w:tcBorders>
          </w:tcPr>
          <w:p w14:paraId="0AAE74AF" w14:textId="77777777" w:rsidR="00E1722C" w:rsidRPr="001C653E" w:rsidRDefault="00E1722C" w:rsidP="00E1722C">
            <w:pPr>
              <w:pStyle w:val="Footer"/>
              <w:jc w:val="center"/>
              <w:rPr>
                <w:bCs/>
                <w:sz w:val="20"/>
                <w:szCs w:val="20"/>
              </w:rPr>
            </w:pPr>
          </w:p>
        </w:tc>
      </w:tr>
      <w:tr w:rsidR="00E1722C" w:rsidRPr="001C653E" w14:paraId="411D285B" w14:textId="77777777" w:rsidTr="006B5DE6">
        <w:trPr>
          <w:cantSplit/>
          <w:trHeight w:val="2292"/>
        </w:trPr>
        <w:tc>
          <w:tcPr>
            <w:tcW w:w="648" w:type="dxa"/>
            <w:gridSpan w:val="2"/>
            <w:vMerge w:val="restart"/>
            <w:tcBorders>
              <w:top w:val="single" w:sz="4" w:space="0" w:color="auto"/>
              <w:left w:val="single" w:sz="12" w:space="0" w:color="auto"/>
              <w:right w:val="single" w:sz="4" w:space="0" w:color="auto"/>
            </w:tcBorders>
          </w:tcPr>
          <w:p w14:paraId="7B06657E" w14:textId="77777777" w:rsidR="00E1722C" w:rsidRPr="001C653E" w:rsidRDefault="00E1722C" w:rsidP="00E1722C">
            <w:pPr>
              <w:pStyle w:val="Footer"/>
              <w:rPr>
                <w:bCs/>
                <w:sz w:val="20"/>
                <w:szCs w:val="25"/>
                <w:cs/>
                <w:lang w:bidi="bn-BD"/>
              </w:rPr>
            </w:pPr>
            <w:r w:rsidRPr="001C653E">
              <w:rPr>
                <w:b/>
                <w:bCs/>
                <w:sz w:val="20"/>
                <w:szCs w:val="20"/>
                <w:cs/>
                <w:lang w:bidi="bn-BD"/>
              </w:rPr>
              <w:lastRenderedPageBreak/>
              <w:t>1105</w:t>
            </w:r>
          </w:p>
        </w:tc>
        <w:tc>
          <w:tcPr>
            <w:tcW w:w="9072" w:type="dxa"/>
            <w:gridSpan w:val="18"/>
            <w:tcBorders>
              <w:top w:val="single" w:sz="4" w:space="0" w:color="auto"/>
              <w:left w:val="single" w:sz="4" w:space="0" w:color="auto"/>
              <w:bottom w:val="single" w:sz="4" w:space="0" w:color="auto"/>
              <w:right w:val="single" w:sz="4" w:space="0" w:color="auto"/>
            </w:tcBorders>
          </w:tcPr>
          <w:p w14:paraId="3F709706" w14:textId="77777777" w:rsidR="00E1722C" w:rsidRPr="001C653E" w:rsidRDefault="00E1722C" w:rsidP="00E1722C">
            <w:pPr>
              <w:pStyle w:val="Footer"/>
              <w:rPr>
                <w:rFonts w:cs="Vrinda"/>
                <w:bCs/>
                <w:sz w:val="20"/>
                <w:szCs w:val="25"/>
                <w:lang w:bidi="bn-BD"/>
              </w:rPr>
            </w:pPr>
            <w:r w:rsidRPr="001C653E">
              <w:rPr>
                <w:bCs/>
                <w:sz w:val="20"/>
                <w:szCs w:val="20"/>
              </w:rPr>
              <w:t>Who did this to you?</w:t>
            </w:r>
          </w:p>
          <w:p w14:paraId="5D5E8B95" w14:textId="77777777"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14:paraId="0F1DBB22" w14:textId="77777777"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14:paraId="02A0BF54" w14:textId="77777777"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14:paraId="6BD8A0ED" w14:textId="77777777" w:rsidR="00E1722C" w:rsidRPr="001C653E" w:rsidRDefault="00E1722C" w:rsidP="00E1722C">
            <w:pPr>
              <w:rPr>
                <w:rFonts w:ascii="SutonnyMJ" w:hAnsi="SutonnyMJ"/>
                <w:iCs/>
                <w:sz w:val="20"/>
                <w:szCs w:val="20"/>
                <w:cs/>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Avcbvi ¯‹z‡ji †KD?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wKsev †hLv‡b KvR K‡ib/Ki‡Zb †mLvbKvi †KD?  bvwK AcwiwPZ †KD? </w:t>
            </w:r>
          </w:p>
          <w:p w14:paraId="70A292C4" w14:textId="77777777" w:rsidR="00E1722C" w:rsidRPr="001C653E" w:rsidRDefault="00E1722C" w:rsidP="00E1722C">
            <w:pPr>
              <w:pStyle w:val="Footer"/>
              <w:rPr>
                <w:bCs/>
                <w:sz w:val="20"/>
                <w:szCs w:val="20"/>
              </w:rPr>
            </w:pPr>
            <w:r w:rsidRPr="001C653E">
              <w:rPr>
                <w:bCs/>
                <w:sz w:val="20"/>
                <w:szCs w:val="20"/>
              </w:rPr>
              <w:t>DO NOT READ OUT THE LIST</w:t>
            </w:r>
          </w:p>
          <w:p w14:paraId="27E564E9" w14:textId="77777777" w:rsidR="00E1722C" w:rsidRPr="001C653E" w:rsidRDefault="00E1722C" w:rsidP="00E1722C">
            <w:pPr>
              <w:pStyle w:val="Footer"/>
              <w:rPr>
                <w:bCs/>
                <w:sz w:val="20"/>
                <w:szCs w:val="20"/>
              </w:rPr>
            </w:pPr>
            <w:r w:rsidRPr="001C653E">
              <w:rPr>
                <w:rFonts w:ascii="SutonnyMJ" w:hAnsi="SutonnyMJ"/>
                <w:iCs/>
                <w:sz w:val="20"/>
                <w:szCs w:val="20"/>
              </w:rPr>
              <w:t>†KvW¸‡jv co‡eb   bv</w:t>
            </w:r>
          </w:p>
          <w:p w14:paraId="265D144A" w14:textId="77777777" w:rsidR="00E1722C" w:rsidRPr="001C653E" w:rsidRDefault="00E1722C" w:rsidP="00E1722C">
            <w:pPr>
              <w:tabs>
                <w:tab w:val="right" w:leader="dot" w:pos="4253"/>
              </w:tabs>
              <w:rPr>
                <w:rFonts w:asciiTheme="majorBidi" w:hAnsiTheme="majorBidi" w:cstheme="majorBidi"/>
                <w:sz w:val="20"/>
                <w:szCs w:val="20"/>
              </w:rPr>
            </w:pPr>
            <w:r w:rsidRPr="001C653E">
              <w:rPr>
                <w:bCs/>
                <w:sz w:val="20"/>
                <w:szCs w:val="20"/>
              </w:rPr>
              <w:t>MARK  LETTER  FOR  ALL  MENTIONED</w:t>
            </w:r>
          </w:p>
        </w:tc>
        <w:tc>
          <w:tcPr>
            <w:tcW w:w="1170" w:type="dxa"/>
            <w:gridSpan w:val="3"/>
            <w:vMerge w:val="restart"/>
            <w:tcBorders>
              <w:top w:val="single" w:sz="6" w:space="0" w:color="auto"/>
              <w:left w:val="single" w:sz="4" w:space="0" w:color="auto"/>
              <w:right w:val="single" w:sz="12" w:space="0" w:color="auto"/>
            </w:tcBorders>
          </w:tcPr>
          <w:p w14:paraId="5BE025F6" w14:textId="77777777" w:rsidR="00E1722C" w:rsidRPr="001C653E" w:rsidRDefault="00E1722C" w:rsidP="00E1722C">
            <w:pPr>
              <w:pStyle w:val="Footer"/>
              <w:jc w:val="center"/>
              <w:rPr>
                <w:bCs/>
                <w:sz w:val="20"/>
                <w:szCs w:val="20"/>
              </w:rPr>
            </w:pPr>
          </w:p>
        </w:tc>
      </w:tr>
      <w:tr w:rsidR="00E1722C" w:rsidRPr="001C653E" w14:paraId="68B39FE2" w14:textId="77777777" w:rsidTr="006B5DE6">
        <w:trPr>
          <w:cantSplit/>
          <w:trHeight w:val="225"/>
        </w:trPr>
        <w:tc>
          <w:tcPr>
            <w:tcW w:w="648" w:type="dxa"/>
            <w:gridSpan w:val="2"/>
            <w:vMerge/>
            <w:tcBorders>
              <w:left w:val="single" w:sz="12" w:space="0" w:color="auto"/>
              <w:right w:val="single" w:sz="6" w:space="0" w:color="auto"/>
            </w:tcBorders>
          </w:tcPr>
          <w:p w14:paraId="16A20AAC"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61801344" w14:textId="77777777"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14:paraId="09700D0B" w14:textId="77777777"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14:paraId="2AB123B5" w14:textId="77777777" w:rsidR="00E1722C" w:rsidRPr="001C653E" w:rsidRDefault="00E1722C" w:rsidP="00E1722C">
            <w:pPr>
              <w:pStyle w:val="Footer"/>
              <w:rPr>
                <w:bCs/>
                <w:sz w:val="20"/>
                <w:szCs w:val="20"/>
              </w:rPr>
            </w:pPr>
          </w:p>
        </w:tc>
      </w:tr>
      <w:tr w:rsidR="00E1722C" w:rsidRPr="001C653E" w14:paraId="4FA1C996" w14:textId="77777777" w:rsidTr="006B5DE6">
        <w:trPr>
          <w:cantSplit/>
          <w:trHeight w:val="195"/>
        </w:trPr>
        <w:tc>
          <w:tcPr>
            <w:tcW w:w="648" w:type="dxa"/>
            <w:gridSpan w:val="2"/>
            <w:vMerge/>
            <w:tcBorders>
              <w:left w:val="single" w:sz="12" w:space="0" w:color="auto"/>
              <w:right w:val="single" w:sz="6" w:space="0" w:color="auto"/>
            </w:tcBorders>
          </w:tcPr>
          <w:p w14:paraId="4E0985BB"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5E5C2E99" w14:textId="77777777"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14:paraId="1174915B" w14:textId="77777777"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14:paraId="3FF90782" w14:textId="77777777" w:rsidR="00E1722C" w:rsidRPr="001C653E" w:rsidRDefault="00E1722C" w:rsidP="00E1722C">
            <w:pPr>
              <w:pStyle w:val="Footer"/>
              <w:rPr>
                <w:bCs/>
                <w:sz w:val="20"/>
                <w:szCs w:val="20"/>
              </w:rPr>
            </w:pPr>
          </w:p>
        </w:tc>
      </w:tr>
      <w:tr w:rsidR="00E1722C" w:rsidRPr="001C653E" w14:paraId="3B7C78E3" w14:textId="77777777" w:rsidTr="006B5DE6">
        <w:trPr>
          <w:cantSplit/>
          <w:trHeight w:val="195"/>
        </w:trPr>
        <w:tc>
          <w:tcPr>
            <w:tcW w:w="648" w:type="dxa"/>
            <w:gridSpan w:val="2"/>
            <w:vMerge/>
            <w:tcBorders>
              <w:left w:val="single" w:sz="12" w:space="0" w:color="auto"/>
              <w:right w:val="single" w:sz="6" w:space="0" w:color="auto"/>
            </w:tcBorders>
          </w:tcPr>
          <w:p w14:paraId="0CBF64A6"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2584F006" w14:textId="77777777"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14:paraId="77F8E719" w14:textId="77777777"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14:paraId="22C6B0E1" w14:textId="77777777" w:rsidR="00E1722C" w:rsidRPr="001C653E" w:rsidRDefault="00E1722C" w:rsidP="00E1722C">
            <w:pPr>
              <w:pStyle w:val="Footer"/>
              <w:rPr>
                <w:bCs/>
                <w:sz w:val="20"/>
                <w:szCs w:val="20"/>
              </w:rPr>
            </w:pPr>
          </w:p>
        </w:tc>
      </w:tr>
      <w:tr w:rsidR="00E1722C" w:rsidRPr="001C653E" w14:paraId="370A49E0" w14:textId="77777777" w:rsidTr="006B5DE6">
        <w:trPr>
          <w:cantSplit/>
          <w:trHeight w:val="195"/>
        </w:trPr>
        <w:tc>
          <w:tcPr>
            <w:tcW w:w="648" w:type="dxa"/>
            <w:gridSpan w:val="2"/>
            <w:vMerge/>
            <w:tcBorders>
              <w:left w:val="single" w:sz="12" w:space="0" w:color="auto"/>
              <w:right w:val="single" w:sz="6" w:space="0" w:color="auto"/>
            </w:tcBorders>
          </w:tcPr>
          <w:p w14:paraId="31366B71"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0FC492C3" w14:textId="77777777"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14:paraId="033F0BF9" w14:textId="77777777"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14:paraId="24BB0DB9" w14:textId="77777777" w:rsidR="00E1722C" w:rsidRPr="001C653E" w:rsidRDefault="00E1722C" w:rsidP="00E1722C">
            <w:pPr>
              <w:pStyle w:val="Footer"/>
              <w:rPr>
                <w:bCs/>
                <w:sz w:val="20"/>
                <w:szCs w:val="20"/>
              </w:rPr>
            </w:pPr>
          </w:p>
        </w:tc>
      </w:tr>
      <w:tr w:rsidR="00E1722C" w:rsidRPr="001C653E" w14:paraId="5D31DE1C" w14:textId="77777777" w:rsidTr="006B5DE6">
        <w:trPr>
          <w:cantSplit/>
          <w:trHeight w:val="195"/>
        </w:trPr>
        <w:tc>
          <w:tcPr>
            <w:tcW w:w="648" w:type="dxa"/>
            <w:gridSpan w:val="2"/>
            <w:vMerge/>
            <w:tcBorders>
              <w:left w:val="single" w:sz="12" w:space="0" w:color="auto"/>
              <w:right w:val="single" w:sz="6" w:space="0" w:color="auto"/>
            </w:tcBorders>
          </w:tcPr>
          <w:p w14:paraId="20C0F4C9"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257B97C4" w14:textId="77777777"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14:paraId="1179FE64" w14:textId="77777777"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14:paraId="1021010C" w14:textId="77777777" w:rsidR="00E1722C" w:rsidRPr="001C653E" w:rsidRDefault="00E1722C" w:rsidP="00E1722C">
            <w:pPr>
              <w:pStyle w:val="Footer"/>
              <w:rPr>
                <w:bCs/>
                <w:sz w:val="20"/>
                <w:szCs w:val="20"/>
              </w:rPr>
            </w:pPr>
          </w:p>
        </w:tc>
      </w:tr>
      <w:tr w:rsidR="00E1722C" w:rsidRPr="001C653E" w14:paraId="00F10089" w14:textId="77777777" w:rsidTr="006B5DE6">
        <w:trPr>
          <w:cantSplit/>
          <w:trHeight w:val="195"/>
        </w:trPr>
        <w:tc>
          <w:tcPr>
            <w:tcW w:w="648" w:type="dxa"/>
            <w:gridSpan w:val="2"/>
            <w:vMerge/>
            <w:tcBorders>
              <w:left w:val="single" w:sz="12" w:space="0" w:color="auto"/>
              <w:right w:val="single" w:sz="6" w:space="0" w:color="auto"/>
            </w:tcBorders>
          </w:tcPr>
          <w:p w14:paraId="5D22AD37"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165BF70B" w14:textId="77777777"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14:paraId="61210F3A" w14:textId="77777777"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14:paraId="4C5200AE" w14:textId="77777777" w:rsidR="00E1722C" w:rsidRPr="001C653E" w:rsidRDefault="00E1722C" w:rsidP="00E1722C">
            <w:pPr>
              <w:pStyle w:val="Footer"/>
              <w:rPr>
                <w:bCs/>
                <w:sz w:val="20"/>
                <w:szCs w:val="20"/>
              </w:rPr>
            </w:pPr>
          </w:p>
        </w:tc>
      </w:tr>
      <w:tr w:rsidR="00E1722C" w:rsidRPr="001C653E" w14:paraId="064432FD" w14:textId="77777777" w:rsidTr="006B5DE6">
        <w:trPr>
          <w:cantSplit/>
          <w:trHeight w:val="195"/>
        </w:trPr>
        <w:tc>
          <w:tcPr>
            <w:tcW w:w="648" w:type="dxa"/>
            <w:gridSpan w:val="2"/>
            <w:vMerge/>
            <w:tcBorders>
              <w:left w:val="single" w:sz="12" w:space="0" w:color="auto"/>
              <w:right w:val="single" w:sz="6" w:space="0" w:color="auto"/>
            </w:tcBorders>
          </w:tcPr>
          <w:p w14:paraId="38AE3BC5"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0F37D0A8" w14:textId="77777777"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2610" w:type="dxa"/>
            <w:gridSpan w:val="9"/>
            <w:tcBorders>
              <w:top w:val="single" w:sz="4" w:space="0" w:color="auto"/>
              <w:left w:val="single" w:sz="4" w:space="0" w:color="auto"/>
              <w:bottom w:val="single" w:sz="4" w:space="0" w:color="auto"/>
              <w:right w:val="single" w:sz="4" w:space="0" w:color="auto"/>
            </w:tcBorders>
          </w:tcPr>
          <w:p w14:paraId="6B4C8509" w14:textId="77777777"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14:paraId="71989976" w14:textId="77777777" w:rsidR="00E1722C" w:rsidRPr="001C653E" w:rsidRDefault="00E1722C" w:rsidP="00E1722C">
            <w:pPr>
              <w:pStyle w:val="Footer"/>
              <w:rPr>
                <w:bCs/>
                <w:sz w:val="20"/>
                <w:szCs w:val="20"/>
              </w:rPr>
            </w:pPr>
          </w:p>
        </w:tc>
      </w:tr>
      <w:tr w:rsidR="00E1722C" w:rsidRPr="001C653E" w14:paraId="300EAE7B" w14:textId="77777777" w:rsidTr="006B5DE6">
        <w:trPr>
          <w:cantSplit/>
          <w:trHeight w:val="195"/>
        </w:trPr>
        <w:tc>
          <w:tcPr>
            <w:tcW w:w="648" w:type="dxa"/>
            <w:gridSpan w:val="2"/>
            <w:vMerge/>
            <w:tcBorders>
              <w:left w:val="single" w:sz="12" w:space="0" w:color="auto"/>
              <w:right w:val="single" w:sz="6" w:space="0" w:color="auto"/>
            </w:tcBorders>
          </w:tcPr>
          <w:p w14:paraId="0164D5C7"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1469D9CF" w14:textId="77777777"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2610" w:type="dxa"/>
            <w:gridSpan w:val="9"/>
            <w:tcBorders>
              <w:top w:val="single" w:sz="4" w:space="0" w:color="auto"/>
              <w:left w:val="single" w:sz="4" w:space="0" w:color="auto"/>
              <w:bottom w:val="single" w:sz="4" w:space="0" w:color="auto"/>
              <w:right w:val="single" w:sz="4" w:space="0" w:color="auto"/>
            </w:tcBorders>
          </w:tcPr>
          <w:p w14:paraId="3BD59B9D" w14:textId="77777777"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14:paraId="0CBFAAF8" w14:textId="77777777" w:rsidR="00E1722C" w:rsidRPr="001C653E" w:rsidRDefault="00E1722C" w:rsidP="00E1722C">
            <w:pPr>
              <w:pStyle w:val="Footer"/>
              <w:rPr>
                <w:bCs/>
                <w:sz w:val="20"/>
                <w:szCs w:val="20"/>
              </w:rPr>
            </w:pPr>
          </w:p>
        </w:tc>
      </w:tr>
      <w:tr w:rsidR="00E1722C" w:rsidRPr="001C653E" w14:paraId="66D1C96B" w14:textId="77777777" w:rsidTr="006B5DE6">
        <w:trPr>
          <w:cantSplit/>
          <w:trHeight w:val="180"/>
        </w:trPr>
        <w:tc>
          <w:tcPr>
            <w:tcW w:w="648" w:type="dxa"/>
            <w:gridSpan w:val="2"/>
            <w:vMerge/>
            <w:tcBorders>
              <w:left w:val="single" w:sz="12" w:space="0" w:color="auto"/>
              <w:right w:val="single" w:sz="6" w:space="0" w:color="auto"/>
            </w:tcBorders>
          </w:tcPr>
          <w:p w14:paraId="3E487BFA"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7DC8F0BF" w14:textId="77777777"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14:paraId="20C8C1CE" w14:textId="77777777"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14:paraId="50BFBD66" w14:textId="77777777" w:rsidR="00E1722C" w:rsidRPr="001C653E" w:rsidRDefault="00E1722C" w:rsidP="00E1722C">
            <w:pPr>
              <w:pStyle w:val="Footer"/>
              <w:rPr>
                <w:bCs/>
                <w:sz w:val="20"/>
                <w:szCs w:val="20"/>
              </w:rPr>
            </w:pPr>
          </w:p>
        </w:tc>
      </w:tr>
      <w:tr w:rsidR="00E1722C" w:rsidRPr="001C653E" w14:paraId="04C9441A" w14:textId="77777777" w:rsidTr="006B5DE6">
        <w:trPr>
          <w:cantSplit/>
          <w:trHeight w:val="255"/>
        </w:trPr>
        <w:tc>
          <w:tcPr>
            <w:tcW w:w="648" w:type="dxa"/>
            <w:gridSpan w:val="2"/>
            <w:vMerge/>
            <w:tcBorders>
              <w:left w:val="single" w:sz="12" w:space="0" w:color="auto"/>
              <w:right w:val="single" w:sz="6" w:space="0" w:color="auto"/>
            </w:tcBorders>
          </w:tcPr>
          <w:p w14:paraId="19290622"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55DD0E48" w14:textId="77777777"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14:paraId="1C79C862" w14:textId="77777777"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14:paraId="0709247B" w14:textId="77777777" w:rsidR="00E1722C" w:rsidRPr="001C653E" w:rsidRDefault="00E1722C" w:rsidP="00E1722C">
            <w:pPr>
              <w:pStyle w:val="Footer"/>
              <w:rPr>
                <w:bCs/>
                <w:sz w:val="20"/>
                <w:szCs w:val="20"/>
              </w:rPr>
            </w:pPr>
          </w:p>
        </w:tc>
      </w:tr>
      <w:tr w:rsidR="00E1722C" w:rsidRPr="001C653E" w14:paraId="6299914D" w14:textId="77777777" w:rsidTr="006B5DE6">
        <w:trPr>
          <w:cantSplit/>
          <w:trHeight w:val="180"/>
        </w:trPr>
        <w:tc>
          <w:tcPr>
            <w:tcW w:w="648" w:type="dxa"/>
            <w:gridSpan w:val="2"/>
            <w:vMerge/>
            <w:tcBorders>
              <w:left w:val="single" w:sz="12" w:space="0" w:color="auto"/>
              <w:right w:val="single" w:sz="6" w:space="0" w:color="auto"/>
            </w:tcBorders>
          </w:tcPr>
          <w:p w14:paraId="38463C83"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798C47BA" w14:textId="77777777"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2610" w:type="dxa"/>
            <w:gridSpan w:val="9"/>
            <w:tcBorders>
              <w:top w:val="single" w:sz="4" w:space="0" w:color="auto"/>
              <w:left w:val="single" w:sz="4" w:space="0" w:color="auto"/>
              <w:bottom w:val="single" w:sz="4" w:space="0" w:color="auto"/>
              <w:right w:val="single" w:sz="4" w:space="0" w:color="auto"/>
            </w:tcBorders>
          </w:tcPr>
          <w:p w14:paraId="15A8981E" w14:textId="77777777"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14:paraId="7FE07FF3" w14:textId="77777777" w:rsidR="00E1722C" w:rsidRPr="001C653E" w:rsidRDefault="00E1722C" w:rsidP="00E1722C">
            <w:pPr>
              <w:pStyle w:val="Footer"/>
              <w:rPr>
                <w:bCs/>
                <w:sz w:val="20"/>
                <w:szCs w:val="20"/>
              </w:rPr>
            </w:pPr>
          </w:p>
        </w:tc>
      </w:tr>
      <w:tr w:rsidR="00E1722C" w:rsidRPr="001C653E" w14:paraId="47A546D8" w14:textId="77777777" w:rsidTr="006B5DE6">
        <w:trPr>
          <w:cantSplit/>
          <w:trHeight w:val="225"/>
        </w:trPr>
        <w:tc>
          <w:tcPr>
            <w:tcW w:w="648" w:type="dxa"/>
            <w:gridSpan w:val="2"/>
            <w:vMerge/>
            <w:tcBorders>
              <w:left w:val="single" w:sz="12" w:space="0" w:color="auto"/>
              <w:right w:val="single" w:sz="6" w:space="0" w:color="auto"/>
            </w:tcBorders>
          </w:tcPr>
          <w:p w14:paraId="386812E9"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0BAA499E" w14:textId="77777777"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14:paraId="1ED6E521" w14:textId="77777777"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14:paraId="3520D557" w14:textId="77777777" w:rsidR="00E1722C" w:rsidRPr="001C653E" w:rsidRDefault="00E1722C" w:rsidP="00E1722C">
            <w:pPr>
              <w:pStyle w:val="Footer"/>
              <w:rPr>
                <w:bCs/>
                <w:sz w:val="20"/>
                <w:szCs w:val="20"/>
              </w:rPr>
            </w:pPr>
          </w:p>
        </w:tc>
      </w:tr>
      <w:tr w:rsidR="00E1722C" w:rsidRPr="001C653E" w14:paraId="13E4678E" w14:textId="77777777" w:rsidTr="006B5DE6">
        <w:trPr>
          <w:cantSplit/>
          <w:trHeight w:val="135"/>
        </w:trPr>
        <w:tc>
          <w:tcPr>
            <w:tcW w:w="648" w:type="dxa"/>
            <w:gridSpan w:val="2"/>
            <w:vMerge/>
            <w:tcBorders>
              <w:left w:val="single" w:sz="12" w:space="0" w:color="auto"/>
              <w:right w:val="single" w:sz="6" w:space="0" w:color="auto"/>
            </w:tcBorders>
          </w:tcPr>
          <w:p w14:paraId="2A9B96F3"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2DFAB0E2" w14:textId="77777777"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14:paraId="0560A852" w14:textId="77777777"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14:paraId="6825F993" w14:textId="77777777" w:rsidR="00E1722C" w:rsidRPr="001C653E" w:rsidRDefault="00E1722C" w:rsidP="00E1722C">
            <w:pPr>
              <w:pStyle w:val="Footer"/>
              <w:rPr>
                <w:bCs/>
                <w:sz w:val="20"/>
                <w:szCs w:val="20"/>
              </w:rPr>
            </w:pPr>
          </w:p>
        </w:tc>
      </w:tr>
      <w:tr w:rsidR="00E1722C" w:rsidRPr="001C653E" w14:paraId="277FB3CB" w14:textId="77777777" w:rsidTr="006B5DE6">
        <w:trPr>
          <w:cantSplit/>
          <w:trHeight w:val="120"/>
        </w:trPr>
        <w:tc>
          <w:tcPr>
            <w:tcW w:w="648" w:type="dxa"/>
            <w:gridSpan w:val="2"/>
            <w:vMerge/>
            <w:tcBorders>
              <w:left w:val="single" w:sz="12" w:space="0" w:color="auto"/>
              <w:right w:val="single" w:sz="6" w:space="0" w:color="auto"/>
            </w:tcBorders>
          </w:tcPr>
          <w:p w14:paraId="3C655C52"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1793964D" w14:textId="77777777"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14:paraId="13F9B9A7" w14:textId="77777777"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14:paraId="6E53FF8D" w14:textId="77777777" w:rsidR="00E1722C" w:rsidRPr="001C653E" w:rsidRDefault="00E1722C" w:rsidP="00E1722C">
            <w:pPr>
              <w:pStyle w:val="Footer"/>
              <w:rPr>
                <w:bCs/>
                <w:sz w:val="20"/>
                <w:szCs w:val="20"/>
              </w:rPr>
            </w:pPr>
          </w:p>
        </w:tc>
      </w:tr>
      <w:tr w:rsidR="00E1722C" w:rsidRPr="001C653E" w14:paraId="2FEDAC0E" w14:textId="77777777" w:rsidTr="006B5DE6">
        <w:trPr>
          <w:cantSplit/>
          <w:trHeight w:val="105"/>
        </w:trPr>
        <w:tc>
          <w:tcPr>
            <w:tcW w:w="648" w:type="dxa"/>
            <w:gridSpan w:val="2"/>
            <w:vMerge/>
            <w:tcBorders>
              <w:left w:val="single" w:sz="12" w:space="0" w:color="auto"/>
              <w:right w:val="single" w:sz="6" w:space="0" w:color="auto"/>
            </w:tcBorders>
          </w:tcPr>
          <w:p w14:paraId="6921380D"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3A704B9A" w14:textId="77777777"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2610" w:type="dxa"/>
            <w:gridSpan w:val="9"/>
            <w:tcBorders>
              <w:top w:val="single" w:sz="4" w:space="0" w:color="auto"/>
              <w:left w:val="single" w:sz="4" w:space="0" w:color="auto"/>
              <w:bottom w:val="single" w:sz="4" w:space="0" w:color="auto"/>
              <w:right w:val="single" w:sz="4" w:space="0" w:color="auto"/>
            </w:tcBorders>
          </w:tcPr>
          <w:p w14:paraId="0111169C" w14:textId="77777777"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14:paraId="079D12FA" w14:textId="77777777" w:rsidR="00E1722C" w:rsidRPr="001C653E" w:rsidRDefault="00E1722C" w:rsidP="00E1722C">
            <w:pPr>
              <w:pStyle w:val="Footer"/>
              <w:rPr>
                <w:bCs/>
                <w:sz w:val="20"/>
                <w:szCs w:val="20"/>
              </w:rPr>
            </w:pPr>
          </w:p>
        </w:tc>
      </w:tr>
      <w:tr w:rsidR="00E1722C" w:rsidRPr="001C653E" w14:paraId="391F47BE" w14:textId="77777777" w:rsidTr="006B5DE6">
        <w:trPr>
          <w:cantSplit/>
          <w:trHeight w:val="272"/>
        </w:trPr>
        <w:tc>
          <w:tcPr>
            <w:tcW w:w="648" w:type="dxa"/>
            <w:gridSpan w:val="2"/>
            <w:vMerge/>
            <w:tcBorders>
              <w:left w:val="single" w:sz="12" w:space="0" w:color="auto"/>
              <w:right w:val="single" w:sz="6" w:space="0" w:color="auto"/>
            </w:tcBorders>
          </w:tcPr>
          <w:p w14:paraId="4BEE7302"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right w:val="single" w:sz="4" w:space="0" w:color="auto"/>
            </w:tcBorders>
          </w:tcPr>
          <w:p w14:paraId="15BEF4B9" w14:textId="77777777"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2610" w:type="dxa"/>
            <w:gridSpan w:val="9"/>
            <w:tcBorders>
              <w:top w:val="single" w:sz="4" w:space="0" w:color="auto"/>
              <w:left w:val="single" w:sz="4" w:space="0" w:color="auto"/>
              <w:right w:val="single" w:sz="4" w:space="0" w:color="auto"/>
            </w:tcBorders>
          </w:tcPr>
          <w:p w14:paraId="59BF2909" w14:textId="77777777"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14:paraId="15961138" w14:textId="77777777" w:rsidR="00E1722C" w:rsidRPr="001C653E" w:rsidRDefault="00E1722C" w:rsidP="00E1722C">
            <w:pPr>
              <w:pStyle w:val="Footer"/>
              <w:rPr>
                <w:bCs/>
                <w:sz w:val="20"/>
                <w:szCs w:val="20"/>
              </w:rPr>
            </w:pPr>
          </w:p>
        </w:tc>
      </w:tr>
      <w:tr w:rsidR="00E1722C" w:rsidRPr="001C653E" w14:paraId="5834F541" w14:textId="77777777" w:rsidTr="006B5DE6">
        <w:trPr>
          <w:cantSplit/>
          <w:trHeight w:val="110"/>
        </w:trPr>
        <w:tc>
          <w:tcPr>
            <w:tcW w:w="648" w:type="dxa"/>
            <w:gridSpan w:val="2"/>
            <w:vMerge/>
            <w:tcBorders>
              <w:left w:val="single" w:sz="12" w:space="0" w:color="auto"/>
              <w:bottom w:val="single" w:sz="4" w:space="0" w:color="auto"/>
              <w:right w:val="single" w:sz="6" w:space="0" w:color="auto"/>
            </w:tcBorders>
          </w:tcPr>
          <w:p w14:paraId="001018EC" w14:textId="77777777" w:rsidR="00E1722C" w:rsidRPr="001C653E" w:rsidRDefault="00E1722C" w:rsidP="00E1722C">
            <w:pPr>
              <w:pStyle w:val="Footer"/>
              <w:rPr>
                <w:b/>
                <w:bCs/>
                <w:sz w:val="20"/>
                <w:szCs w:val="20"/>
                <w:cs/>
                <w:lang w:bidi="bn-BD"/>
              </w:rPr>
            </w:pPr>
          </w:p>
        </w:tc>
        <w:tc>
          <w:tcPr>
            <w:tcW w:w="6462" w:type="dxa"/>
            <w:gridSpan w:val="9"/>
            <w:tcBorders>
              <w:top w:val="single" w:sz="4" w:space="0" w:color="auto"/>
              <w:left w:val="single" w:sz="6" w:space="0" w:color="auto"/>
              <w:bottom w:val="single" w:sz="4" w:space="0" w:color="auto"/>
              <w:right w:val="single" w:sz="4" w:space="0" w:color="auto"/>
            </w:tcBorders>
          </w:tcPr>
          <w:p w14:paraId="0498C17F" w14:textId="77777777"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2610" w:type="dxa"/>
            <w:gridSpan w:val="9"/>
            <w:tcBorders>
              <w:top w:val="single" w:sz="4" w:space="0" w:color="auto"/>
              <w:left w:val="single" w:sz="4" w:space="0" w:color="auto"/>
              <w:bottom w:val="single" w:sz="4" w:space="0" w:color="auto"/>
              <w:right w:val="single" w:sz="4" w:space="0" w:color="auto"/>
            </w:tcBorders>
          </w:tcPr>
          <w:p w14:paraId="7343DB9C" w14:textId="77777777"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bottom w:val="single" w:sz="6" w:space="0" w:color="auto"/>
              <w:right w:val="single" w:sz="12" w:space="0" w:color="auto"/>
            </w:tcBorders>
          </w:tcPr>
          <w:p w14:paraId="0D4CD931" w14:textId="77777777" w:rsidR="00E1722C" w:rsidRPr="001C653E" w:rsidRDefault="00E1722C" w:rsidP="00E1722C">
            <w:pPr>
              <w:pStyle w:val="Footer"/>
              <w:rPr>
                <w:bCs/>
                <w:sz w:val="20"/>
                <w:szCs w:val="20"/>
              </w:rPr>
            </w:pPr>
          </w:p>
        </w:tc>
      </w:tr>
      <w:tr w:rsidR="00E1722C" w:rsidRPr="001C653E" w14:paraId="11E201E7" w14:textId="77777777" w:rsidTr="006B5DE6">
        <w:trPr>
          <w:gridAfter w:val="1"/>
          <w:wAfter w:w="18" w:type="dxa"/>
          <w:cantSplit/>
          <w:trHeight w:val="645"/>
        </w:trPr>
        <w:tc>
          <w:tcPr>
            <w:tcW w:w="648" w:type="dxa"/>
            <w:gridSpan w:val="2"/>
            <w:vMerge w:val="restart"/>
            <w:tcBorders>
              <w:top w:val="single" w:sz="4" w:space="0" w:color="auto"/>
              <w:left w:val="single" w:sz="12" w:space="0" w:color="auto"/>
              <w:right w:val="single" w:sz="6" w:space="0" w:color="auto"/>
            </w:tcBorders>
          </w:tcPr>
          <w:p w14:paraId="02B1B142" w14:textId="77777777" w:rsidR="00E1722C" w:rsidRPr="001C653E" w:rsidRDefault="00E1722C" w:rsidP="00E1722C">
            <w:pPr>
              <w:pStyle w:val="Footer"/>
              <w:rPr>
                <w:b/>
                <w:bCs/>
                <w:sz w:val="20"/>
                <w:szCs w:val="20"/>
                <w:cs/>
                <w:lang w:bidi="bn-BD"/>
              </w:rPr>
            </w:pPr>
            <w:r w:rsidRPr="001C653E">
              <w:rPr>
                <w:b/>
                <w:bCs/>
                <w:sz w:val="20"/>
                <w:szCs w:val="20"/>
                <w:cs/>
                <w:lang w:bidi="bn-BD"/>
              </w:rPr>
              <w:t>1106</w:t>
            </w:r>
          </w:p>
        </w:tc>
        <w:tc>
          <w:tcPr>
            <w:tcW w:w="5094" w:type="dxa"/>
            <w:vMerge w:val="restart"/>
            <w:tcBorders>
              <w:top w:val="single" w:sz="4" w:space="0" w:color="auto"/>
              <w:left w:val="single" w:sz="6" w:space="0" w:color="auto"/>
              <w:right w:val="single" w:sz="4" w:space="0" w:color="auto"/>
            </w:tcBorders>
          </w:tcPr>
          <w:p w14:paraId="75E9E101" w14:textId="77777777" w:rsidR="00E1722C" w:rsidRPr="001C653E" w:rsidRDefault="00E1722C" w:rsidP="00E1722C">
            <w:pPr>
              <w:pStyle w:val="Footer"/>
              <w:rPr>
                <w:rFonts w:cs="Vrinda"/>
                <w:sz w:val="20"/>
                <w:szCs w:val="25"/>
                <w:cs/>
                <w:lang w:bidi="bn-BD"/>
              </w:rPr>
            </w:pPr>
            <w:r w:rsidRPr="001C653E">
              <w:rPr>
                <w:rFonts w:hint="cs"/>
                <w:b/>
                <w:sz w:val="20"/>
                <w:szCs w:val="20"/>
                <w:cs/>
                <w:lang w:bidi="bn-BD"/>
              </w:rPr>
              <w:t>S</w:t>
            </w:r>
            <w:r w:rsidRPr="001C653E">
              <w:rPr>
                <w:b/>
                <w:sz w:val="20"/>
                <w:szCs w:val="20"/>
              </w:rPr>
              <w:t>ince the age of 15 until now</w:t>
            </w:r>
            <w:r w:rsidRPr="001C653E">
              <w:rPr>
                <w:sz w:val="20"/>
                <w:szCs w:val="20"/>
              </w:rPr>
              <w:t>, any of the following has happened to you? Remember to include people you have known as well as strangers.</w:t>
            </w:r>
          </w:p>
          <w:p w14:paraId="2869CDC4" w14:textId="77777777" w:rsidR="00E1722C" w:rsidRPr="001C653E" w:rsidRDefault="00E1722C" w:rsidP="00E1722C">
            <w:pPr>
              <w:pStyle w:val="Footer"/>
              <w:rPr>
                <w:sz w:val="20"/>
                <w:szCs w:val="20"/>
              </w:rPr>
            </w:pPr>
            <w:r w:rsidRPr="001C653E">
              <w:rPr>
                <w:rFonts w:ascii="SutonnyMJ" w:hAnsi="SutonnyMJ"/>
                <w:sz w:val="20"/>
                <w:szCs w:val="20"/>
              </w:rPr>
              <w:t>Avcbvi eqm 15 nevi ci</w:t>
            </w:r>
            <w:r w:rsidRPr="001C653E">
              <w:rPr>
                <w:rFonts w:ascii="SutonnyMJ" w:hAnsi="SutonnyMJ" w:hint="cs"/>
                <w:sz w:val="20"/>
                <w:szCs w:val="20"/>
                <w:cs/>
                <w:lang w:bidi="bn-BD"/>
              </w:rPr>
              <w:t>,</w:t>
            </w:r>
            <w:r w:rsidRPr="001C653E">
              <w:rPr>
                <w:rFonts w:ascii="SutonnyMJ" w:hAnsi="SutonnyMJ" w:cs="Vrinda" w:hint="cs"/>
                <w:sz w:val="20"/>
                <w:szCs w:val="20"/>
                <w:cs/>
                <w:lang w:bidi="bn-BD"/>
              </w:rPr>
              <w:t xml:space="preserve"> </w:t>
            </w:r>
            <w:r w:rsidRPr="001C653E">
              <w:rPr>
                <w:rFonts w:ascii="SutonnyMJ" w:hAnsi="SutonnyMJ" w:cs="Vrinda"/>
                <w:sz w:val="20"/>
                <w:szCs w:val="20"/>
                <w:lang w:bidi="bn-BD"/>
              </w:rPr>
              <w:t>¯^vwg Qvov Ab¨ †KD wK</w:t>
            </w:r>
            <w:r w:rsidRPr="001C653E">
              <w:rPr>
                <w:rFonts w:ascii="SutonnyMJ" w:hAnsi="SutonnyMJ" w:cs="Vrinda" w:hint="cs"/>
                <w:sz w:val="20"/>
                <w:szCs w:val="20"/>
                <w:lang w:bidi="bn-BD"/>
              </w:rPr>
              <w:t xml:space="preserve"> </w:t>
            </w:r>
            <w:r w:rsidRPr="001C653E">
              <w:rPr>
                <w:rFonts w:ascii="SutonnyMJ" w:hAnsi="SutonnyMJ"/>
                <w:sz w:val="20"/>
                <w:szCs w:val="20"/>
              </w:rPr>
              <w:t>Avcbv‡K</w:t>
            </w:r>
          </w:p>
        </w:tc>
        <w:tc>
          <w:tcPr>
            <w:tcW w:w="1335" w:type="dxa"/>
            <w:gridSpan w:val="7"/>
            <w:tcBorders>
              <w:top w:val="single" w:sz="6" w:space="0" w:color="auto"/>
              <w:left w:val="single" w:sz="6" w:space="0" w:color="auto"/>
              <w:bottom w:val="single" w:sz="4" w:space="0" w:color="auto"/>
              <w:right w:val="single" w:sz="4" w:space="0" w:color="auto"/>
            </w:tcBorders>
          </w:tcPr>
          <w:p w14:paraId="7E07A00E" w14:textId="77777777" w:rsidR="00E1722C" w:rsidRPr="001C653E" w:rsidRDefault="00E1722C" w:rsidP="00E1722C">
            <w:pPr>
              <w:tabs>
                <w:tab w:val="right" w:leader="dot" w:pos="4253"/>
              </w:tabs>
              <w:rPr>
                <w:rFonts w:asciiTheme="majorBidi" w:hAnsiTheme="majorBidi" w:cs="Vrinda"/>
                <w:sz w:val="20"/>
                <w:szCs w:val="25"/>
                <w:cs/>
                <w:lang w:bidi="bn-BD"/>
              </w:rPr>
            </w:pPr>
            <w:r w:rsidRPr="001C653E">
              <w:rPr>
                <w:rFonts w:hint="cs"/>
                <w:sz w:val="20"/>
                <w:szCs w:val="20"/>
                <w:cs/>
                <w:lang w:bidi="bn-BD"/>
              </w:rPr>
              <w:t>A.</w:t>
            </w:r>
          </w:p>
        </w:tc>
        <w:tc>
          <w:tcPr>
            <w:tcW w:w="2625" w:type="dxa"/>
            <w:gridSpan w:val="9"/>
            <w:tcBorders>
              <w:top w:val="single" w:sz="6" w:space="0" w:color="auto"/>
              <w:left w:val="single" w:sz="4" w:space="0" w:color="auto"/>
              <w:bottom w:val="single" w:sz="4" w:space="0" w:color="auto"/>
              <w:right w:val="single" w:sz="4" w:space="0" w:color="auto"/>
            </w:tcBorders>
          </w:tcPr>
          <w:p w14:paraId="059440B6" w14:textId="77777777" w:rsidR="00E1722C" w:rsidRPr="001C653E" w:rsidRDefault="00E1722C" w:rsidP="00E1722C">
            <w:pPr>
              <w:pStyle w:val="CommentText"/>
              <w:tabs>
                <w:tab w:val="right" w:leader="dot" w:pos="3861"/>
              </w:tabs>
              <w:rPr>
                <w:rFonts w:cs="Vrinda"/>
                <w:szCs w:val="25"/>
                <w:u w:val="single"/>
                <w:cs/>
                <w:lang w:bidi="bn-BD"/>
              </w:rPr>
            </w:pPr>
            <w:r w:rsidRPr="001C653E">
              <w:t xml:space="preserve">B.IF YES: Has this happened </w:t>
            </w:r>
            <w:r w:rsidRPr="001C653E">
              <w:rPr>
                <w:u w:val="single"/>
              </w:rPr>
              <w:t>in the past 12 months?</w:t>
            </w:r>
          </w:p>
          <w:p w14:paraId="238330E7" w14:textId="77777777" w:rsidR="00E1722C" w:rsidRPr="001C653E" w:rsidRDefault="00E1722C" w:rsidP="00E1722C">
            <w:pPr>
              <w:pStyle w:val="CommentText"/>
              <w:tabs>
                <w:tab w:val="right" w:leader="dot" w:pos="3861"/>
              </w:tabs>
              <w:rPr>
                <w:rFonts w:asciiTheme="majorBidi" w:hAnsiTheme="majorBidi" w:cs="Vrinda"/>
                <w:szCs w:val="25"/>
                <w:cs/>
                <w:lang w:bidi="bn-BD"/>
              </w:rPr>
            </w:pPr>
            <w:r w:rsidRPr="001C653E">
              <w:rPr>
                <w:rFonts w:ascii="SutonnyMJ" w:hAnsi="SutonnyMJ"/>
              </w:rPr>
              <w:t>hw` nu¨v  nq, Zvn‡j</w:t>
            </w:r>
            <w:r w:rsidRPr="001C653E">
              <w:rPr>
                <w:rFonts w:ascii="SutonnyMJ" w:hAnsi="SutonnyMJ" w:cs="Vrinda" w:hint="cs"/>
                <w:szCs w:val="25"/>
                <w:cs/>
                <w:lang w:bidi="bn-BD"/>
              </w:rPr>
              <w:t xml:space="preserve"> </w:t>
            </w:r>
            <w:r w:rsidRPr="001C653E">
              <w:rPr>
                <w:rFonts w:ascii="SutonnyMJ" w:hAnsi="SutonnyMJ"/>
              </w:rPr>
              <w:t xml:space="preserve"> wK MZ 12 gv‡m N‡UwQj</w:t>
            </w:r>
            <w:r w:rsidRPr="001C653E">
              <w:rPr>
                <w:rFonts w:ascii="SutonnyMJ" w:hAnsi="SutonnyMJ" w:hint="cs"/>
                <w:cs/>
                <w:lang w:bidi="bn-BD"/>
              </w:rPr>
              <w:t>?</w:t>
            </w:r>
          </w:p>
        </w:tc>
        <w:tc>
          <w:tcPr>
            <w:tcW w:w="1170" w:type="dxa"/>
            <w:gridSpan w:val="3"/>
            <w:vMerge w:val="restart"/>
            <w:tcBorders>
              <w:top w:val="single" w:sz="6" w:space="0" w:color="auto"/>
              <w:left w:val="single" w:sz="4" w:space="0" w:color="auto"/>
              <w:right w:val="single" w:sz="12" w:space="0" w:color="auto"/>
            </w:tcBorders>
          </w:tcPr>
          <w:p w14:paraId="7AF7DCE4" w14:textId="77777777" w:rsidR="00E1722C" w:rsidRPr="001C653E" w:rsidRDefault="00E1722C" w:rsidP="00E1722C">
            <w:pPr>
              <w:rPr>
                <w:bCs/>
                <w:sz w:val="20"/>
                <w:szCs w:val="20"/>
              </w:rPr>
            </w:pPr>
          </w:p>
        </w:tc>
      </w:tr>
      <w:tr w:rsidR="00E1722C" w:rsidRPr="001C653E" w14:paraId="3CCA57E6" w14:textId="77777777" w:rsidTr="006B5DE6">
        <w:trPr>
          <w:gridAfter w:val="1"/>
          <w:wAfter w:w="18" w:type="dxa"/>
          <w:cantSplit/>
          <w:trHeight w:val="341"/>
        </w:trPr>
        <w:tc>
          <w:tcPr>
            <w:tcW w:w="648" w:type="dxa"/>
            <w:gridSpan w:val="2"/>
            <w:vMerge/>
            <w:tcBorders>
              <w:left w:val="single" w:sz="12" w:space="0" w:color="auto"/>
              <w:right w:val="single" w:sz="6" w:space="0" w:color="auto"/>
            </w:tcBorders>
          </w:tcPr>
          <w:p w14:paraId="266FC420" w14:textId="77777777" w:rsidR="00E1722C" w:rsidRPr="001C653E" w:rsidRDefault="00E1722C" w:rsidP="00E1722C">
            <w:pPr>
              <w:pStyle w:val="Footer"/>
              <w:rPr>
                <w:b/>
                <w:bCs/>
                <w:sz w:val="20"/>
                <w:szCs w:val="20"/>
                <w:cs/>
                <w:lang w:bidi="bn-BD"/>
              </w:rPr>
            </w:pPr>
          </w:p>
        </w:tc>
        <w:tc>
          <w:tcPr>
            <w:tcW w:w="5094" w:type="dxa"/>
            <w:vMerge/>
            <w:tcBorders>
              <w:left w:val="single" w:sz="6" w:space="0" w:color="auto"/>
              <w:bottom w:val="single" w:sz="4" w:space="0" w:color="auto"/>
              <w:right w:val="single" w:sz="4" w:space="0" w:color="auto"/>
            </w:tcBorders>
          </w:tcPr>
          <w:p w14:paraId="28C3C4DC" w14:textId="77777777" w:rsidR="00E1722C" w:rsidRPr="001C653E" w:rsidRDefault="00E1722C" w:rsidP="00E1722C">
            <w:pPr>
              <w:pStyle w:val="Footer"/>
              <w:rPr>
                <w:b/>
                <w:sz w:val="20"/>
                <w:szCs w:val="20"/>
                <w:cs/>
                <w:lang w:bidi="bn-BD"/>
              </w:rPr>
            </w:pPr>
          </w:p>
        </w:tc>
        <w:tc>
          <w:tcPr>
            <w:tcW w:w="630" w:type="dxa"/>
            <w:gridSpan w:val="3"/>
            <w:tcBorders>
              <w:top w:val="single" w:sz="4" w:space="0" w:color="auto"/>
              <w:left w:val="single" w:sz="6" w:space="0" w:color="auto"/>
              <w:bottom w:val="single" w:sz="4" w:space="0" w:color="auto"/>
              <w:right w:val="single" w:sz="4" w:space="0" w:color="auto"/>
            </w:tcBorders>
          </w:tcPr>
          <w:p w14:paraId="7963FF77" w14:textId="77777777" w:rsidR="00E1722C" w:rsidRPr="001C653E" w:rsidRDefault="00E1722C" w:rsidP="00E1722C">
            <w:pPr>
              <w:pStyle w:val="Footer"/>
              <w:tabs>
                <w:tab w:val="left" w:pos="1782"/>
              </w:tabs>
              <w:jc w:val="center"/>
              <w:rPr>
                <w:bCs/>
                <w:sz w:val="20"/>
                <w:szCs w:val="20"/>
              </w:rPr>
            </w:pPr>
            <w:r w:rsidRPr="001C653E">
              <w:rPr>
                <w:bCs/>
                <w:sz w:val="20"/>
                <w:szCs w:val="20"/>
              </w:rPr>
              <w:t>YES</w:t>
            </w:r>
          </w:p>
          <w:p w14:paraId="0C4C6661" w14:textId="77777777" w:rsidR="00E1722C" w:rsidRPr="001C653E" w:rsidRDefault="00E1722C" w:rsidP="00E1722C">
            <w:pPr>
              <w:pStyle w:val="Footer"/>
              <w:tabs>
                <w:tab w:val="left" w:pos="1782"/>
              </w:tabs>
              <w:rPr>
                <w:bCs/>
                <w:sz w:val="20"/>
                <w:szCs w:val="20"/>
              </w:rPr>
            </w:pPr>
            <w:r w:rsidRPr="001C653E">
              <w:rPr>
                <w:rFonts w:ascii="SutonnyMJ" w:hAnsi="SutonnyMJ" w:hint="cs"/>
                <w:sz w:val="20"/>
                <w:szCs w:val="20"/>
                <w:cs/>
                <w:lang w:bidi="bn-BD"/>
              </w:rPr>
              <w:t>(</w:t>
            </w:r>
            <w:r w:rsidRPr="001C653E">
              <w:rPr>
                <w:rFonts w:ascii="SutonnyMJ" w:hAnsi="SutonnyMJ"/>
                <w:sz w:val="20"/>
                <w:szCs w:val="20"/>
              </w:rPr>
              <w:t>nu¨v</w:t>
            </w:r>
            <w:r w:rsidRPr="001C653E">
              <w:rPr>
                <w:rFonts w:ascii="SutonnyMJ" w:hAnsi="SutonnyMJ" w:hint="cs"/>
                <w:sz w:val="20"/>
                <w:szCs w:val="20"/>
                <w:cs/>
                <w:lang w:bidi="bn-BD"/>
              </w:rPr>
              <w:t>)</w:t>
            </w:r>
          </w:p>
        </w:tc>
        <w:tc>
          <w:tcPr>
            <w:tcW w:w="705" w:type="dxa"/>
            <w:gridSpan w:val="4"/>
            <w:tcBorders>
              <w:top w:val="single" w:sz="4" w:space="0" w:color="auto"/>
              <w:left w:val="single" w:sz="4" w:space="0" w:color="auto"/>
              <w:bottom w:val="single" w:sz="4" w:space="0" w:color="auto"/>
              <w:right w:val="single" w:sz="4" w:space="0" w:color="auto"/>
            </w:tcBorders>
          </w:tcPr>
          <w:p w14:paraId="6A004B50" w14:textId="77777777" w:rsidR="00E1722C" w:rsidRPr="001C653E" w:rsidRDefault="00E1722C" w:rsidP="00E1722C">
            <w:pPr>
              <w:tabs>
                <w:tab w:val="right" w:leader="dot" w:pos="1782"/>
                <w:tab w:val="right" w:leader="dot" w:pos="5137"/>
              </w:tabs>
              <w:jc w:val="center"/>
              <w:rPr>
                <w:rFonts w:cs="Vrinda"/>
                <w:bCs/>
                <w:sz w:val="20"/>
                <w:szCs w:val="25"/>
                <w:lang w:bidi="bn-BD"/>
              </w:rPr>
            </w:pPr>
            <w:r w:rsidRPr="001C653E">
              <w:rPr>
                <w:bCs/>
                <w:sz w:val="20"/>
                <w:szCs w:val="20"/>
              </w:rPr>
              <w:t>NO</w:t>
            </w:r>
            <w:r w:rsidRPr="001C653E">
              <w:rPr>
                <w:rFonts w:ascii="SutonnyMJ" w:hAnsi="SutonnyMJ"/>
                <w:sz w:val="20"/>
                <w:szCs w:val="20"/>
              </w:rPr>
              <w:t xml:space="preserve"> </w:t>
            </w:r>
            <w:r w:rsidRPr="001C653E">
              <w:rPr>
                <w:rFonts w:ascii="SutonnyMJ" w:hAnsi="SutonnyMJ" w:hint="cs"/>
                <w:sz w:val="20"/>
                <w:szCs w:val="20"/>
                <w:cs/>
                <w:lang w:bidi="bn-BD"/>
              </w:rPr>
              <w:t>(</w:t>
            </w:r>
            <w:r w:rsidRPr="001C653E">
              <w:rPr>
                <w:rFonts w:ascii="SutonnyMJ" w:hAnsi="SutonnyMJ"/>
                <w:sz w:val="20"/>
                <w:szCs w:val="20"/>
                <w:lang w:bidi="bn-BD"/>
              </w:rPr>
              <w:t xml:space="preserve">bv </w:t>
            </w:r>
            <w:r w:rsidRPr="001C653E">
              <w:rPr>
                <w:rFonts w:ascii="SutonnyMJ" w:hAnsi="SutonnyMJ" w:hint="cs"/>
                <w:sz w:val="20"/>
                <w:szCs w:val="20"/>
                <w:cs/>
                <w:lang w:bidi="bn-BD"/>
              </w:rPr>
              <w:t>)</w:t>
            </w:r>
          </w:p>
          <w:p w14:paraId="28561F1F" w14:textId="77777777" w:rsidR="00E1722C" w:rsidRPr="001C653E" w:rsidRDefault="00E1722C" w:rsidP="00E1722C">
            <w:pPr>
              <w:tabs>
                <w:tab w:val="right" w:leader="dot" w:pos="1782"/>
                <w:tab w:val="right" w:leader="dot" w:pos="5137"/>
              </w:tabs>
              <w:jc w:val="center"/>
              <w:rPr>
                <w:bCs/>
                <w:sz w:val="20"/>
                <w:szCs w:val="20"/>
              </w:rPr>
            </w:pPr>
          </w:p>
        </w:tc>
        <w:tc>
          <w:tcPr>
            <w:tcW w:w="735" w:type="dxa"/>
            <w:gridSpan w:val="4"/>
            <w:tcBorders>
              <w:top w:val="single" w:sz="4" w:space="0" w:color="auto"/>
              <w:left w:val="single" w:sz="4" w:space="0" w:color="auto"/>
              <w:bottom w:val="single" w:sz="4" w:space="0" w:color="auto"/>
              <w:right w:val="single" w:sz="4" w:space="0" w:color="auto"/>
            </w:tcBorders>
          </w:tcPr>
          <w:p w14:paraId="0AF4A0B0" w14:textId="77777777" w:rsidR="00E1722C" w:rsidRPr="001C653E" w:rsidRDefault="00E1722C" w:rsidP="00E1722C">
            <w:pPr>
              <w:pStyle w:val="Footer"/>
              <w:jc w:val="center"/>
              <w:rPr>
                <w:rFonts w:ascii="SutonnyMJ" w:hAnsi="SutonnyMJ" w:cs="Vrinda"/>
                <w:sz w:val="20"/>
                <w:szCs w:val="25"/>
                <w:lang w:bidi="bn-BD"/>
              </w:rPr>
            </w:pPr>
            <w:r w:rsidRPr="001C653E">
              <w:rPr>
                <w:bCs/>
                <w:sz w:val="20"/>
                <w:szCs w:val="20"/>
              </w:rPr>
              <w:t>YES</w:t>
            </w:r>
          </w:p>
          <w:p w14:paraId="65C52ACB" w14:textId="77777777" w:rsidR="00E1722C" w:rsidRPr="001C653E" w:rsidRDefault="00E1722C" w:rsidP="00E1722C">
            <w:pPr>
              <w:pStyle w:val="Footer"/>
              <w:rPr>
                <w:bCs/>
              </w:rPr>
            </w:pPr>
            <w:r w:rsidRPr="001C653E">
              <w:rPr>
                <w:rFonts w:ascii="SutonnyMJ" w:hAnsi="SutonnyMJ" w:hint="cs"/>
                <w:sz w:val="20"/>
                <w:szCs w:val="20"/>
                <w:cs/>
                <w:lang w:bidi="bn-BD"/>
              </w:rPr>
              <w:t>(</w:t>
            </w:r>
            <w:r w:rsidRPr="001C653E">
              <w:rPr>
                <w:rFonts w:ascii="SutonnyMJ" w:hAnsi="SutonnyMJ"/>
                <w:sz w:val="20"/>
                <w:szCs w:val="20"/>
                <w:lang w:bidi="bn-BD"/>
              </w:rPr>
              <w:t>nu¨v</w:t>
            </w:r>
            <w:r w:rsidRPr="001C653E">
              <w:rPr>
                <w:rFonts w:ascii="SutonnyMJ" w:hAnsi="SutonnyMJ" w:hint="cs"/>
                <w:sz w:val="20"/>
                <w:szCs w:val="20"/>
                <w:cs/>
                <w:lang w:bidi="bn-BD"/>
              </w:rPr>
              <w:t>)</w:t>
            </w:r>
          </w:p>
        </w:tc>
        <w:tc>
          <w:tcPr>
            <w:tcW w:w="810" w:type="dxa"/>
            <w:gridSpan w:val="4"/>
            <w:tcBorders>
              <w:top w:val="single" w:sz="4" w:space="0" w:color="auto"/>
              <w:left w:val="single" w:sz="4" w:space="0" w:color="auto"/>
              <w:bottom w:val="single" w:sz="4" w:space="0" w:color="auto"/>
              <w:right w:val="single" w:sz="4" w:space="0" w:color="auto"/>
            </w:tcBorders>
          </w:tcPr>
          <w:p w14:paraId="5807AA0D" w14:textId="77777777" w:rsidR="00E1722C" w:rsidRPr="001C653E" w:rsidRDefault="00E1722C" w:rsidP="00E1722C">
            <w:pPr>
              <w:pStyle w:val="Footer"/>
              <w:jc w:val="center"/>
              <w:rPr>
                <w:rFonts w:ascii="SutonnyMJ" w:hAnsi="SutonnyMJ" w:cs="Vrinda"/>
                <w:sz w:val="20"/>
                <w:szCs w:val="25"/>
                <w:lang w:bidi="bn-BD"/>
              </w:rPr>
            </w:pPr>
            <w:r w:rsidRPr="001C653E">
              <w:rPr>
                <w:bCs/>
                <w:sz w:val="20"/>
                <w:szCs w:val="20"/>
              </w:rPr>
              <w:t>NO</w:t>
            </w:r>
          </w:p>
          <w:p w14:paraId="39139BAD" w14:textId="77777777" w:rsidR="00E1722C" w:rsidRPr="001C653E" w:rsidRDefault="00E1722C" w:rsidP="00E1722C">
            <w:pPr>
              <w:pStyle w:val="Footer"/>
              <w:jc w:val="center"/>
              <w:rPr>
                <w:rFonts w:cs="Vrinda"/>
                <w:bCs/>
                <w:szCs w:val="25"/>
                <w:lang w:bidi="bn-BD"/>
              </w:rPr>
            </w:pPr>
            <w:r w:rsidRPr="001C653E">
              <w:rPr>
                <w:rFonts w:ascii="SutonnyMJ" w:hAnsi="SutonnyMJ" w:hint="cs"/>
                <w:sz w:val="20"/>
                <w:szCs w:val="20"/>
                <w:cs/>
                <w:lang w:bidi="bn-BD"/>
              </w:rPr>
              <w:t>(</w:t>
            </w:r>
            <w:r w:rsidRPr="001C653E">
              <w:rPr>
                <w:rFonts w:ascii="SutonnyMJ" w:hAnsi="SutonnyMJ"/>
                <w:sz w:val="20"/>
                <w:szCs w:val="20"/>
                <w:lang w:bidi="bn-BD"/>
              </w:rPr>
              <w:t>bv</w:t>
            </w:r>
            <w:r w:rsidRPr="001C653E">
              <w:rPr>
                <w:rFonts w:ascii="SutonnyMJ" w:hAnsi="SutonnyMJ" w:hint="cs"/>
                <w:sz w:val="20"/>
                <w:szCs w:val="20"/>
                <w:cs/>
                <w:lang w:bidi="bn-BD"/>
              </w:rPr>
              <w:t>)</w:t>
            </w:r>
          </w:p>
        </w:tc>
        <w:tc>
          <w:tcPr>
            <w:tcW w:w="1080" w:type="dxa"/>
            <w:tcBorders>
              <w:top w:val="single" w:sz="4" w:space="0" w:color="auto"/>
              <w:left w:val="single" w:sz="4" w:space="0" w:color="auto"/>
              <w:bottom w:val="single" w:sz="4" w:space="0" w:color="auto"/>
              <w:right w:val="single" w:sz="4" w:space="0" w:color="auto"/>
            </w:tcBorders>
          </w:tcPr>
          <w:p w14:paraId="4048055A" w14:textId="77777777" w:rsidR="00E1722C" w:rsidRPr="001C653E" w:rsidRDefault="00E1722C" w:rsidP="00E1722C">
            <w:pPr>
              <w:jc w:val="center"/>
              <w:rPr>
                <w:bCs/>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xml:space="preserve">) </w:t>
            </w:r>
          </w:p>
        </w:tc>
        <w:tc>
          <w:tcPr>
            <w:tcW w:w="1170" w:type="dxa"/>
            <w:gridSpan w:val="3"/>
            <w:vMerge/>
            <w:tcBorders>
              <w:left w:val="single" w:sz="4" w:space="0" w:color="auto"/>
              <w:right w:val="single" w:sz="12" w:space="0" w:color="auto"/>
            </w:tcBorders>
          </w:tcPr>
          <w:p w14:paraId="26022ECE" w14:textId="77777777" w:rsidR="00E1722C" w:rsidRPr="001C653E" w:rsidRDefault="00E1722C" w:rsidP="00E1722C">
            <w:pPr>
              <w:rPr>
                <w:bCs/>
                <w:sz w:val="20"/>
                <w:szCs w:val="20"/>
              </w:rPr>
            </w:pPr>
          </w:p>
        </w:tc>
      </w:tr>
      <w:tr w:rsidR="00E1722C" w:rsidRPr="001C653E" w14:paraId="535919A8" w14:textId="77777777" w:rsidTr="006B5DE6">
        <w:trPr>
          <w:gridAfter w:val="1"/>
          <w:wAfter w:w="18" w:type="dxa"/>
          <w:cantSplit/>
          <w:trHeight w:val="1370"/>
        </w:trPr>
        <w:tc>
          <w:tcPr>
            <w:tcW w:w="648" w:type="dxa"/>
            <w:gridSpan w:val="2"/>
            <w:vMerge/>
            <w:tcBorders>
              <w:left w:val="single" w:sz="12" w:space="0" w:color="auto"/>
              <w:right w:val="single" w:sz="6" w:space="0" w:color="auto"/>
            </w:tcBorders>
          </w:tcPr>
          <w:p w14:paraId="399ADBD6" w14:textId="77777777"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14:paraId="04F06CF3" w14:textId="77777777" w:rsidR="00E1722C" w:rsidRPr="001C653E" w:rsidRDefault="00E1722C" w:rsidP="00E1722C">
            <w:pPr>
              <w:pStyle w:val="Footer"/>
              <w:numPr>
                <w:ilvl w:val="1"/>
                <w:numId w:val="52"/>
              </w:numPr>
              <w:tabs>
                <w:tab w:val="clear" w:pos="4320"/>
                <w:tab w:val="clear" w:pos="8640"/>
                <w:tab w:val="center" w:pos="4153"/>
                <w:tab w:val="right" w:pos="8306"/>
              </w:tabs>
              <w:rPr>
                <w:sz w:val="20"/>
                <w:szCs w:val="20"/>
                <w:cs/>
              </w:rPr>
            </w:pPr>
            <w:r w:rsidRPr="001C653E">
              <w:rPr>
                <w:sz w:val="20"/>
                <w:szCs w:val="20"/>
              </w:rPr>
              <w:t xml:space="preserve">Has anyone </w:t>
            </w:r>
            <w:r w:rsidRPr="001C653E">
              <w:rPr>
                <w:b/>
                <w:sz w:val="20"/>
                <w:szCs w:val="20"/>
              </w:rPr>
              <w:t>attempted but NOT succeed to force</w:t>
            </w:r>
            <w:r w:rsidRPr="001C653E">
              <w:rPr>
                <w:sz w:val="20"/>
                <w:szCs w:val="20"/>
              </w:rPr>
              <w:t xml:space="preserve"> you into sexual intercourse when you did not want to, for example by holding you down or putting you in a situation where you could not say no?</w:t>
            </w:r>
            <w:r w:rsidRPr="001C653E">
              <w:rPr>
                <w:rFonts w:cs="Vrinda" w:hint="cs"/>
                <w:sz w:val="20"/>
                <w:szCs w:val="25"/>
                <w:cs/>
                <w:lang w:bidi="bn-BD"/>
              </w:rPr>
              <w:t xml:space="preserve"> </w:t>
            </w:r>
          </w:p>
          <w:p w14:paraId="16904F57" w14:textId="77777777" w:rsidR="00E1722C" w:rsidRPr="001C653E" w:rsidRDefault="00E1722C" w:rsidP="00E1722C">
            <w:pPr>
              <w:pStyle w:val="Footer"/>
              <w:rPr>
                <w:b/>
                <w:sz w:val="20"/>
                <w:szCs w:val="20"/>
                <w:cs/>
                <w:lang w:bidi="bn-BD"/>
              </w:rPr>
            </w:pPr>
            <w:r w:rsidRPr="001C653E">
              <w:rPr>
                <w:rFonts w:ascii="SutonnyMJ" w:hAnsi="SutonnyMJ" w:cs="Vrinda"/>
                <w:sz w:val="20"/>
                <w:szCs w:val="20"/>
                <w:lang w:bidi="bn-BD"/>
              </w:rPr>
              <w:t xml:space="preserve">Avcbvi B”Qvi wei“‡× †Rvic~e©K kvwiwiK †gjv‡gkvq eva¨ Kivi †Póv K‡iwQ‡jv?  </w:t>
            </w:r>
          </w:p>
        </w:tc>
        <w:tc>
          <w:tcPr>
            <w:tcW w:w="630" w:type="dxa"/>
            <w:gridSpan w:val="3"/>
            <w:tcBorders>
              <w:top w:val="single" w:sz="4" w:space="0" w:color="auto"/>
              <w:left w:val="single" w:sz="6" w:space="0" w:color="auto"/>
              <w:bottom w:val="single" w:sz="4" w:space="0" w:color="auto"/>
              <w:right w:val="single" w:sz="4" w:space="0" w:color="auto"/>
            </w:tcBorders>
          </w:tcPr>
          <w:p w14:paraId="394084C3" w14:textId="77777777" w:rsidR="00E1722C" w:rsidRPr="001C653E" w:rsidRDefault="00E1722C" w:rsidP="00E1722C">
            <w:pPr>
              <w:pStyle w:val="Footer"/>
              <w:tabs>
                <w:tab w:val="left" w:pos="1782"/>
              </w:tabs>
              <w:jc w:val="center"/>
              <w:rPr>
                <w:bCs/>
                <w:sz w:val="20"/>
                <w:szCs w:val="20"/>
              </w:rPr>
            </w:pPr>
            <w:r w:rsidRPr="001C653E">
              <w:rPr>
                <w:bCs/>
                <w:sz w:val="20"/>
                <w:szCs w:val="20"/>
              </w:rPr>
              <w:t>1</w:t>
            </w:r>
          </w:p>
          <w:p w14:paraId="7B32039B" w14:textId="77777777" w:rsidR="00E1722C" w:rsidRPr="001C653E"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14:paraId="48C1382F" w14:textId="77777777"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14:paraId="37954C0D" w14:textId="77777777" w:rsidR="00E1722C" w:rsidRPr="001C653E"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14:paraId="7593548E" w14:textId="77777777" w:rsidR="00E1722C" w:rsidRPr="001C653E" w:rsidRDefault="00E1722C" w:rsidP="00E1722C">
            <w:pPr>
              <w:pStyle w:val="Footer"/>
              <w:jc w:val="center"/>
              <w:rPr>
                <w:bCs/>
                <w:sz w:val="20"/>
                <w:szCs w:val="20"/>
              </w:rPr>
            </w:pPr>
            <w:r w:rsidRPr="001C653E">
              <w:rPr>
                <w:bCs/>
                <w:sz w:val="20"/>
                <w:szCs w:val="20"/>
              </w:rPr>
              <w:t>1</w:t>
            </w:r>
          </w:p>
          <w:p w14:paraId="301FB084" w14:textId="77777777" w:rsidR="00E1722C" w:rsidRPr="001C653E"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14:paraId="4AC38534" w14:textId="77777777" w:rsidR="00E1722C" w:rsidRPr="001C653E" w:rsidRDefault="00E1722C" w:rsidP="00E1722C">
            <w:pPr>
              <w:pStyle w:val="Footer"/>
              <w:ind w:left="225"/>
              <w:jc w:val="center"/>
              <w:rPr>
                <w:bCs/>
                <w:sz w:val="20"/>
                <w:szCs w:val="20"/>
              </w:rPr>
            </w:pPr>
            <w:r w:rsidRPr="001C653E">
              <w:rPr>
                <w:bCs/>
                <w:sz w:val="20"/>
                <w:szCs w:val="20"/>
              </w:rPr>
              <w:t>2</w:t>
            </w:r>
          </w:p>
          <w:p w14:paraId="49DA0025" w14:textId="77777777" w:rsidR="00E1722C" w:rsidRPr="001C653E"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14:paraId="4B4466A1" w14:textId="77777777" w:rsidR="00E1722C" w:rsidRPr="001C653E" w:rsidRDefault="00E1722C" w:rsidP="00E1722C">
            <w:pPr>
              <w:pStyle w:val="Footer"/>
              <w:ind w:left="278"/>
              <w:jc w:val="center"/>
              <w:rPr>
                <w:bCs/>
                <w:sz w:val="20"/>
                <w:szCs w:val="20"/>
              </w:rPr>
            </w:pPr>
            <w:r w:rsidRPr="001C653E">
              <w:rPr>
                <w:bCs/>
                <w:sz w:val="20"/>
                <w:szCs w:val="20"/>
              </w:rPr>
              <w:t>9</w:t>
            </w:r>
          </w:p>
          <w:p w14:paraId="1A220A81" w14:textId="77777777" w:rsidR="00E1722C" w:rsidRPr="001C653E"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14:paraId="26F9AC70" w14:textId="77777777" w:rsidR="00E1722C" w:rsidRPr="001C653E" w:rsidRDefault="00E1722C" w:rsidP="00E1722C">
            <w:pPr>
              <w:rPr>
                <w:bCs/>
                <w:sz w:val="20"/>
                <w:szCs w:val="20"/>
              </w:rPr>
            </w:pPr>
          </w:p>
        </w:tc>
      </w:tr>
      <w:tr w:rsidR="00E1722C" w:rsidRPr="001C653E" w14:paraId="03AECB12" w14:textId="77777777" w:rsidTr="006B5DE6">
        <w:trPr>
          <w:gridAfter w:val="1"/>
          <w:wAfter w:w="18" w:type="dxa"/>
          <w:cantSplit/>
          <w:trHeight w:val="785"/>
        </w:trPr>
        <w:tc>
          <w:tcPr>
            <w:tcW w:w="648" w:type="dxa"/>
            <w:gridSpan w:val="2"/>
            <w:vMerge/>
            <w:tcBorders>
              <w:left w:val="single" w:sz="12" w:space="0" w:color="auto"/>
              <w:right w:val="single" w:sz="6" w:space="0" w:color="auto"/>
            </w:tcBorders>
          </w:tcPr>
          <w:p w14:paraId="1C3A1B20" w14:textId="77777777"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14:paraId="7C2F4CF9" w14:textId="77777777" w:rsidR="00E1722C" w:rsidRPr="001C653E" w:rsidRDefault="00E1722C" w:rsidP="00E1722C">
            <w:pPr>
              <w:pStyle w:val="Footer"/>
              <w:numPr>
                <w:ilvl w:val="1"/>
                <w:numId w:val="52"/>
              </w:numPr>
              <w:tabs>
                <w:tab w:val="clear" w:pos="4320"/>
                <w:tab w:val="clear" w:pos="8640"/>
                <w:tab w:val="center" w:pos="4153"/>
                <w:tab w:val="right" w:pos="8306"/>
              </w:tabs>
              <w:rPr>
                <w:sz w:val="20"/>
                <w:szCs w:val="20"/>
                <w:cs/>
              </w:rPr>
            </w:pPr>
            <w:r w:rsidRPr="001C653E">
              <w:rPr>
                <w:sz w:val="20"/>
                <w:szCs w:val="20"/>
              </w:rPr>
              <w:t>Touched you sexually. This includes for example touching of breasts or private parts?</w:t>
            </w:r>
          </w:p>
          <w:p w14:paraId="3DA8EF0F" w14:textId="77777777" w:rsidR="00E1722C" w:rsidRPr="001C653E" w:rsidRDefault="00E1722C" w:rsidP="00E1722C">
            <w:pPr>
              <w:pStyle w:val="Footer"/>
              <w:rPr>
                <w:rFonts w:ascii="SutonnyMJ" w:hAnsi="SutonnyMJ" w:cs="Vrinda"/>
                <w:sz w:val="20"/>
                <w:szCs w:val="20"/>
                <w:cs/>
                <w:lang w:bidi="bn-BD"/>
              </w:rPr>
            </w:pPr>
            <w:r w:rsidRPr="001C653E">
              <w:rPr>
                <w:rFonts w:ascii="SutonnyMJ" w:hAnsi="SutonnyMJ" w:cs="Vrinda"/>
                <w:sz w:val="20"/>
                <w:szCs w:val="20"/>
                <w:lang w:bidi="bn-BD"/>
              </w:rPr>
              <w:t>†hŠb fv‡e ¯ck© K‡iwQ‡jv? (‡hgbt ey‡K nvZ w`‡qwQ‡jv?)</w:t>
            </w:r>
          </w:p>
        </w:tc>
        <w:tc>
          <w:tcPr>
            <w:tcW w:w="630" w:type="dxa"/>
            <w:gridSpan w:val="3"/>
            <w:tcBorders>
              <w:top w:val="single" w:sz="4" w:space="0" w:color="auto"/>
              <w:left w:val="single" w:sz="6" w:space="0" w:color="auto"/>
              <w:bottom w:val="single" w:sz="4" w:space="0" w:color="auto"/>
              <w:right w:val="single" w:sz="4" w:space="0" w:color="auto"/>
            </w:tcBorders>
          </w:tcPr>
          <w:p w14:paraId="14E7DD01" w14:textId="77777777" w:rsidR="00E1722C" w:rsidRPr="001C653E" w:rsidRDefault="00E1722C" w:rsidP="00E1722C">
            <w:pPr>
              <w:pStyle w:val="Footer"/>
              <w:tabs>
                <w:tab w:val="left" w:pos="1782"/>
              </w:tabs>
              <w:jc w:val="center"/>
              <w:rPr>
                <w:bCs/>
                <w:sz w:val="20"/>
                <w:szCs w:val="20"/>
              </w:rPr>
            </w:pPr>
            <w:r w:rsidRPr="001C653E">
              <w:rPr>
                <w:bCs/>
                <w:sz w:val="20"/>
                <w:szCs w:val="20"/>
              </w:rPr>
              <w:t>1</w:t>
            </w:r>
          </w:p>
          <w:p w14:paraId="1E163EF1" w14:textId="77777777" w:rsidR="00E1722C" w:rsidRPr="001C653E" w:rsidRDefault="00E1722C" w:rsidP="00E1722C">
            <w:pPr>
              <w:pStyle w:val="Footer"/>
              <w:tabs>
                <w:tab w:val="left" w:pos="1782"/>
              </w:tabs>
              <w:jc w:val="center"/>
              <w:rPr>
                <w:rFonts w:cs="Vrinda"/>
                <w:bCs/>
                <w:sz w:val="20"/>
                <w:szCs w:val="25"/>
                <w:lang w:bidi="bn-BD"/>
              </w:rPr>
            </w:pPr>
          </w:p>
        </w:tc>
        <w:tc>
          <w:tcPr>
            <w:tcW w:w="705" w:type="dxa"/>
            <w:gridSpan w:val="4"/>
            <w:tcBorders>
              <w:top w:val="single" w:sz="4" w:space="0" w:color="auto"/>
              <w:left w:val="single" w:sz="4" w:space="0" w:color="auto"/>
              <w:bottom w:val="single" w:sz="4" w:space="0" w:color="auto"/>
              <w:right w:val="single" w:sz="4" w:space="0" w:color="auto"/>
            </w:tcBorders>
          </w:tcPr>
          <w:p w14:paraId="56795347" w14:textId="77777777" w:rsidR="00E1722C" w:rsidRPr="001C653E" w:rsidRDefault="00E1722C" w:rsidP="00E1722C">
            <w:pPr>
              <w:tabs>
                <w:tab w:val="right" w:leader="dot" w:pos="1782"/>
                <w:tab w:val="right" w:leader="dot" w:pos="5137"/>
              </w:tabs>
              <w:jc w:val="center"/>
              <w:rPr>
                <w:bCs/>
                <w:sz w:val="20"/>
                <w:szCs w:val="20"/>
              </w:rPr>
            </w:pPr>
            <w:r w:rsidRPr="001C653E">
              <w:rPr>
                <w:bCs/>
                <w:sz w:val="20"/>
                <w:szCs w:val="20"/>
              </w:rPr>
              <w:t>2</w:t>
            </w:r>
          </w:p>
          <w:p w14:paraId="077CBFAF" w14:textId="77777777" w:rsidR="00E1722C" w:rsidRPr="001C653E" w:rsidRDefault="00E1722C" w:rsidP="00E1722C">
            <w:pPr>
              <w:tabs>
                <w:tab w:val="right" w:leader="dot" w:pos="1782"/>
                <w:tab w:val="right" w:leader="dot" w:pos="5137"/>
              </w:tabs>
              <w:jc w:val="center"/>
              <w:rPr>
                <w:rFonts w:cs="Vrinda"/>
                <w:bCs/>
                <w:sz w:val="20"/>
                <w:szCs w:val="25"/>
                <w:lang w:bidi="bn-BD"/>
              </w:rPr>
            </w:pPr>
          </w:p>
        </w:tc>
        <w:tc>
          <w:tcPr>
            <w:tcW w:w="735" w:type="dxa"/>
            <w:gridSpan w:val="4"/>
            <w:tcBorders>
              <w:top w:val="single" w:sz="4" w:space="0" w:color="auto"/>
              <w:left w:val="single" w:sz="4" w:space="0" w:color="auto"/>
              <w:bottom w:val="single" w:sz="4" w:space="0" w:color="auto"/>
              <w:right w:val="single" w:sz="4" w:space="0" w:color="auto"/>
            </w:tcBorders>
          </w:tcPr>
          <w:p w14:paraId="57D25DD6" w14:textId="77777777" w:rsidR="00E1722C" w:rsidRPr="001C653E" w:rsidRDefault="00E1722C" w:rsidP="00E1722C">
            <w:pPr>
              <w:pStyle w:val="Footer"/>
              <w:jc w:val="center"/>
              <w:rPr>
                <w:bCs/>
                <w:sz w:val="20"/>
                <w:szCs w:val="20"/>
              </w:rPr>
            </w:pPr>
            <w:r w:rsidRPr="001C653E">
              <w:rPr>
                <w:bCs/>
                <w:sz w:val="20"/>
                <w:szCs w:val="20"/>
              </w:rPr>
              <w:t>1</w:t>
            </w:r>
          </w:p>
          <w:p w14:paraId="3C66BC99" w14:textId="77777777" w:rsidR="00E1722C" w:rsidRPr="001C653E" w:rsidRDefault="00E1722C" w:rsidP="00E1722C">
            <w:pPr>
              <w:pStyle w:val="Footer"/>
              <w:jc w:val="center"/>
              <w:rPr>
                <w:bCs/>
              </w:rPr>
            </w:pPr>
          </w:p>
        </w:tc>
        <w:tc>
          <w:tcPr>
            <w:tcW w:w="810" w:type="dxa"/>
            <w:gridSpan w:val="4"/>
            <w:tcBorders>
              <w:top w:val="single" w:sz="4" w:space="0" w:color="auto"/>
              <w:left w:val="single" w:sz="4" w:space="0" w:color="auto"/>
              <w:bottom w:val="single" w:sz="4" w:space="0" w:color="auto"/>
              <w:right w:val="single" w:sz="4" w:space="0" w:color="auto"/>
            </w:tcBorders>
          </w:tcPr>
          <w:p w14:paraId="4C5E1BF6" w14:textId="77777777" w:rsidR="00E1722C" w:rsidRPr="001C653E" w:rsidRDefault="00E1722C" w:rsidP="00E1722C">
            <w:pPr>
              <w:pStyle w:val="Footer"/>
              <w:ind w:left="225"/>
              <w:jc w:val="center"/>
              <w:rPr>
                <w:bCs/>
                <w:sz w:val="20"/>
                <w:szCs w:val="20"/>
              </w:rPr>
            </w:pPr>
            <w:r w:rsidRPr="001C653E">
              <w:rPr>
                <w:bCs/>
                <w:sz w:val="20"/>
                <w:szCs w:val="20"/>
              </w:rPr>
              <w:t>2</w:t>
            </w:r>
          </w:p>
          <w:p w14:paraId="5163992A" w14:textId="77777777" w:rsidR="00E1722C" w:rsidRPr="001C653E" w:rsidRDefault="00E1722C" w:rsidP="00E1722C">
            <w:pPr>
              <w:pStyle w:val="Footer"/>
              <w:ind w:left="225"/>
              <w:jc w:val="center"/>
              <w:rPr>
                <w:bCs/>
              </w:rPr>
            </w:pPr>
          </w:p>
        </w:tc>
        <w:tc>
          <w:tcPr>
            <w:tcW w:w="1080" w:type="dxa"/>
            <w:tcBorders>
              <w:top w:val="single" w:sz="4" w:space="0" w:color="auto"/>
              <w:left w:val="single" w:sz="4" w:space="0" w:color="auto"/>
              <w:bottom w:val="single" w:sz="4" w:space="0" w:color="auto"/>
              <w:right w:val="single" w:sz="4" w:space="0" w:color="auto"/>
            </w:tcBorders>
          </w:tcPr>
          <w:p w14:paraId="74F7B034" w14:textId="77777777" w:rsidR="00E1722C" w:rsidRPr="001C653E" w:rsidRDefault="00E1722C" w:rsidP="00E1722C">
            <w:pPr>
              <w:pStyle w:val="Footer"/>
              <w:ind w:left="278"/>
              <w:jc w:val="center"/>
              <w:rPr>
                <w:bCs/>
                <w:sz w:val="20"/>
                <w:szCs w:val="20"/>
              </w:rPr>
            </w:pPr>
            <w:r w:rsidRPr="001C653E">
              <w:rPr>
                <w:bCs/>
                <w:sz w:val="20"/>
                <w:szCs w:val="20"/>
              </w:rPr>
              <w:t>9</w:t>
            </w:r>
          </w:p>
          <w:p w14:paraId="5D2FB3D3" w14:textId="77777777" w:rsidR="00E1722C" w:rsidRPr="001C653E" w:rsidRDefault="00E1722C" w:rsidP="00E1722C">
            <w:pPr>
              <w:pStyle w:val="Footer"/>
              <w:ind w:left="278"/>
              <w:jc w:val="center"/>
              <w:rPr>
                <w:bCs/>
              </w:rPr>
            </w:pPr>
          </w:p>
        </w:tc>
        <w:tc>
          <w:tcPr>
            <w:tcW w:w="1170" w:type="dxa"/>
            <w:gridSpan w:val="3"/>
            <w:vMerge/>
            <w:tcBorders>
              <w:left w:val="single" w:sz="4" w:space="0" w:color="auto"/>
              <w:right w:val="single" w:sz="12" w:space="0" w:color="auto"/>
            </w:tcBorders>
          </w:tcPr>
          <w:p w14:paraId="0A128617" w14:textId="77777777" w:rsidR="00E1722C" w:rsidRPr="001C653E" w:rsidRDefault="00E1722C" w:rsidP="00E1722C">
            <w:pPr>
              <w:rPr>
                <w:bCs/>
                <w:sz w:val="20"/>
                <w:szCs w:val="20"/>
              </w:rPr>
            </w:pPr>
          </w:p>
        </w:tc>
      </w:tr>
      <w:tr w:rsidR="00E1722C" w:rsidRPr="001C653E" w14:paraId="716BAE7B" w14:textId="77777777" w:rsidTr="006B5DE6">
        <w:trPr>
          <w:gridAfter w:val="1"/>
          <w:wAfter w:w="18" w:type="dxa"/>
          <w:cantSplit/>
          <w:trHeight w:val="803"/>
        </w:trPr>
        <w:tc>
          <w:tcPr>
            <w:tcW w:w="648" w:type="dxa"/>
            <w:gridSpan w:val="2"/>
            <w:vMerge/>
            <w:tcBorders>
              <w:left w:val="single" w:sz="12" w:space="0" w:color="auto"/>
              <w:bottom w:val="single" w:sz="4" w:space="0" w:color="auto"/>
              <w:right w:val="single" w:sz="6" w:space="0" w:color="auto"/>
            </w:tcBorders>
          </w:tcPr>
          <w:p w14:paraId="63B1132E" w14:textId="77777777" w:rsidR="00E1722C" w:rsidRPr="001C653E" w:rsidRDefault="00E1722C" w:rsidP="00E1722C">
            <w:pPr>
              <w:pStyle w:val="Footer"/>
              <w:rPr>
                <w:b/>
                <w:bCs/>
                <w:sz w:val="20"/>
                <w:szCs w:val="20"/>
                <w:cs/>
                <w:lang w:bidi="bn-BD"/>
              </w:rPr>
            </w:pPr>
          </w:p>
        </w:tc>
        <w:tc>
          <w:tcPr>
            <w:tcW w:w="5094" w:type="dxa"/>
            <w:tcBorders>
              <w:top w:val="single" w:sz="4" w:space="0" w:color="auto"/>
              <w:left w:val="single" w:sz="6" w:space="0" w:color="auto"/>
              <w:bottom w:val="single" w:sz="4" w:space="0" w:color="auto"/>
              <w:right w:val="single" w:sz="4" w:space="0" w:color="auto"/>
            </w:tcBorders>
          </w:tcPr>
          <w:p w14:paraId="1B39BAE8" w14:textId="77777777" w:rsidR="00E1722C" w:rsidRPr="001C653E" w:rsidRDefault="00E1722C" w:rsidP="00E1722C">
            <w:pPr>
              <w:pStyle w:val="Footer"/>
              <w:numPr>
                <w:ilvl w:val="1"/>
                <w:numId w:val="52"/>
              </w:numPr>
              <w:tabs>
                <w:tab w:val="clear" w:pos="4320"/>
                <w:tab w:val="clear" w:pos="8640"/>
                <w:tab w:val="center" w:pos="4153"/>
                <w:tab w:val="right" w:pos="8306"/>
              </w:tabs>
              <w:rPr>
                <w:rFonts w:cs="Vrinda"/>
                <w:sz w:val="20"/>
                <w:szCs w:val="25"/>
                <w:cs/>
                <w:lang w:bidi="bn-BD"/>
              </w:rPr>
            </w:pPr>
            <w:r w:rsidRPr="001C653E">
              <w:rPr>
                <w:sz w:val="20"/>
                <w:szCs w:val="20"/>
              </w:rPr>
              <w:t>Made you touch their private parts against your will</w:t>
            </w:r>
            <w:r w:rsidRPr="001C653E">
              <w:rPr>
                <w:rFonts w:cs="Vrinda" w:hint="cs"/>
                <w:sz w:val="20"/>
                <w:szCs w:val="25"/>
                <w:cs/>
                <w:lang w:bidi="bn-BD"/>
              </w:rPr>
              <w:t>.</w:t>
            </w:r>
          </w:p>
          <w:p w14:paraId="10C41F0A" w14:textId="77777777" w:rsidR="00E1722C" w:rsidRPr="001C653E" w:rsidRDefault="00E1722C" w:rsidP="00E1722C">
            <w:pPr>
              <w:pStyle w:val="Footer"/>
              <w:tabs>
                <w:tab w:val="clear" w:pos="4320"/>
                <w:tab w:val="clear" w:pos="8640"/>
                <w:tab w:val="center" w:pos="4153"/>
                <w:tab w:val="right" w:pos="8306"/>
              </w:tabs>
              <w:rPr>
                <w:rFonts w:cs="Vrinda"/>
                <w:sz w:val="20"/>
                <w:szCs w:val="25"/>
                <w:cs/>
                <w:lang w:bidi="bn-BD"/>
              </w:rPr>
            </w:pPr>
            <w:r w:rsidRPr="001C653E">
              <w:rPr>
                <w:rFonts w:ascii="SutonnyMJ" w:hAnsi="SutonnyMJ" w:cs="Vrinda"/>
                <w:sz w:val="20"/>
                <w:szCs w:val="20"/>
                <w:lang w:bidi="bn-BD"/>
              </w:rPr>
              <w:t>Avcbvi B”Qvi weiæ‡×</w:t>
            </w:r>
            <w:r w:rsidRPr="001C653E">
              <w:rPr>
                <w:sz w:val="20"/>
                <w:szCs w:val="20"/>
                <w:cs/>
                <w:lang w:bidi="bn-BD"/>
              </w:rPr>
              <w:t>,</w:t>
            </w:r>
            <w:r w:rsidRPr="001C653E">
              <w:rPr>
                <w:sz w:val="20"/>
                <w:szCs w:val="20"/>
                <w:lang w:val="en-US" w:bidi="bn-BD"/>
              </w:rPr>
              <w:t xml:space="preserve"> </w:t>
            </w:r>
            <w:r w:rsidRPr="001C653E">
              <w:rPr>
                <w:rFonts w:ascii="SutonnyMJ" w:hAnsi="SutonnyMJ" w:cs="Vrinda"/>
                <w:sz w:val="20"/>
                <w:szCs w:val="20"/>
                <w:lang w:bidi="bn-BD"/>
              </w:rPr>
              <w:t>Zvi †Mvcb A‡½ ¯ck© Ki‡Z e‡jwQj|</w:t>
            </w:r>
          </w:p>
        </w:tc>
        <w:tc>
          <w:tcPr>
            <w:tcW w:w="630" w:type="dxa"/>
            <w:gridSpan w:val="3"/>
            <w:tcBorders>
              <w:top w:val="single" w:sz="4" w:space="0" w:color="auto"/>
              <w:left w:val="single" w:sz="6" w:space="0" w:color="auto"/>
              <w:bottom w:val="single" w:sz="6" w:space="0" w:color="auto"/>
              <w:right w:val="single" w:sz="4" w:space="0" w:color="auto"/>
            </w:tcBorders>
          </w:tcPr>
          <w:p w14:paraId="4EE7846B" w14:textId="77777777" w:rsidR="00E1722C" w:rsidRPr="001C653E" w:rsidRDefault="00E1722C" w:rsidP="00E1722C">
            <w:pPr>
              <w:pStyle w:val="Footer"/>
              <w:tabs>
                <w:tab w:val="left" w:pos="1782"/>
              </w:tabs>
              <w:jc w:val="center"/>
              <w:rPr>
                <w:rFonts w:cs="Vrinda"/>
                <w:bCs/>
                <w:sz w:val="20"/>
                <w:szCs w:val="25"/>
                <w:cs/>
                <w:lang w:bidi="bn-BD"/>
              </w:rPr>
            </w:pPr>
            <w:r w:rsidRPr="001C653E">
              <w:rPr>
                <w:bCs/>
                <w:sz w:val="20"/>
                <w:szCs w:val="20"/>
              </w:rPr>
              <w:t>1</w:t>
            </w:r>
          </w:p>
        </w:tc>
        <w:tc>
          <w:tcPr>
            <w:tcW w:w="705" w:type="dxa"/>
            <w:gridSpan w:val="4"/>
            <w:tcBorders>
              <w:top w:val="single" w:sz="4" w:space="0" w:color="auto"/>
              <w:left w:val="single" w:sz="4" w:space="0" w:color="auto"/>
              <w:bottom w:val="single" w:sz="6" w:space="0" w:color="auto"/>
              <w:right w:val="single" w:sz="4" w:space="0" w:color="auto"/>
            </w:tcBorders>
          </w:tcPr>
          <w:p w14:paraId="22CFE925" w14:textId="77777777" w:rsidR="00E1722C" w:rsidRPr="001C653E" w:rsidRDefault="00E1722C" w:rsidP="00E1722C">
            <w:pPr>
              <w:tabs>
                <w:tab w:val="right" w:leader="dot" w:pos="1782"/>
                <w:tab w:val="right" w:leader="dot" w:pos="5137"/>
              </w:tabs>
              <w:jc w:val="center"/>
              <w:rPr>
                <w:rFonts w:cs="Vrinda"/>
                <w:bCs/>
                <w:sz w:val="20"/>
                <w:szCs w:val="25"/>
                <w:cs/>
                <w:lang w:bidi="bn-BD"/>
              </w:rPr>
            </w:pPr>
            <w:r w:rsidRPr="001C653E">
              <w:rPr>
                <w:bCs/>
                <w:sz w:val="20"/>
                <w:szCs w:val="20"/>
              </w:rPr>
              <w:t>2</w:t>
            </w:r>
          </w:p>
        </w:tc>
        <w:tc>
          <w:tcPr>
            <w:tcW w:w="735" w:type="dxa"/>
            <w:gridSpan w:val="4"/>
            <w:tcBorders>
              <w:top w:val="single" w:sz="4" w:space="0" w:color="auto"/>
              <w:left w:val="single" w:sz="4" w:space="0" w:color="auto"/>
              <w:bottom w:val="single" w:sz="6" w:space="0" w:color="auto"/>
              <w:right w:val="single" w:sz="4" w:space="0" w:color="auto"/>
            </w:tcBorders>
          </w:tcPr>
          <w:p w14:paraId="1D2FF5FA" w14:textId="77777777" w:rsidR="00E1722C" w:rsidRPr="001C653E" w:rsidRDefault="00E1722C" w:rsidP="00E1722C">
            <w:pPr>
              <w:pStyle w:val="Footer"/>
              <w:jc w:val="center"/>
              <w:rPr>
                <w:rFonts w:cs="Vrinda"/>
                <w:bCs/>
                <w:sz w:val="20"/>
                <w:szCs w:val="25"/>
                <w:cs/>
                <w:lang w:bidi="bn-BD"/>
              </w:rPr>
            </w:pPr>
            <w:r w:rsidRPr="001C653E">
              <w:rPr>
                <w:bCs/>
                <w:sz w:val="20"/>
                <w:szCs w:val="20"/>
              </w:rPr>
              <w:t>1</w:t>
            </w:r>
          </w:p>
        </w:tc>
        <w:tc>
          <w:tcPr>
            <w:tcW w:w="810" w:type="dxa"/>
            <w:gridSpan w:val="4"/>
            <w:tcBorders>
              <w:top w:val="single" w:sz="4" w:space="0" w:color="auto"/>
              <w:left w:val="single" w:sz="4" w:space="0" w:color="auto"/>
              <w:bottom w:val="single" w:sz="6" w:space="0" w:color="auto"/>
              <w:right w:val="single" w:sz="4" w:space="0" w:color="auto"/>
            </w:tcBorders>
          </w:tcPr>
          <w:p w14:paraId="53FC40E0" w14:textId="77777777" w:rsidR="00E1722C" w:rsidRPr="001C653E" w:rsidRDefault="00E1722C" w:rsidP="00E1722C">
            <w:pPr>
              <w:pStyle w:val="Footer"/>
              <w:ind w:left="225"/>
              <w:jc w:val="center"/>
              <w:rPr>
                <w:rFonts w:cs="Vrinda"/>
                <w:bCs/>
                <w:sz w:val="20"/>
                <w:szCs w:val="25"/>
                <w:cs/>
                <w:lang w:bidi="bn-BD"/>
              </w:rPr>
            </w:pPr>
            <w:r w:rsidRPr="001C653E">
              <w:rPr>
                <w:bCs/>
                <w:sz w:val="20"/>
                <w:szCs w:val="20"/>
              </w:rPr>
              <w:t>2</w:t>
            </w:r>
          </w:p>
        </w:tc>
        <w:tc>
          <w:tcPr>
            <w:tcW w:w="1080" w:type="dxa"/>
            <w:tcBorders>
              <w:top w:val="single" w:sz="4" w:space="0" w:color="auto"/>
              <w:left w:val="single" w:sz="4" w:space="0" w:color="auto"/>
              <w:bottom w:val="single" w:sz="6" w:space="0" w:color="auto"/>
              <w:right w:val="single" w:sz="4" w:space="0" w:color="auto"/>
            </w:tcBorders>
          </w:tcPr>
          <w:p w14:paraId="0F51AF0A" w14:textId="77777777" w:rsidR="00E1722C" w:rsidRPr="001C653E" w:rsidRDefault="00E1722C" w:rsidP="00E1722C">
            <w:pPr>
              <w:pStyle w:val="Footer"/>
              <w:ind w:left="278"/>
              <w:jc w:val="center"/>
              <w:rPr>
                <w:rFonts w:cs="Vrinda"/>
                <w:bCs/>
                <w:sz w:val="20"/>
                <w:szCs w:val="25"/>
                <w:cs/>
                <w:lang w:bidi="bn-BD"/>
              </w:rPr>
            </w:pPr>
            <w:r w:rsidRPr="001C653E">
              <w:rPr>
                <w:bCs/>
                <w:sz w:val="20"/>
                <w:szCs w:val="20"/>
              </w:rPr>
              <w:t>9</w:t>
            </w:r>
          </w:p>
        </w:tc>
        <w:tc>
          <w:tcPr>
            <w:tcW w:w="1170" w:type="dxa"/>
            <w:gridSpan w:val="3"/>
            <w:vMerge/>
            <w:tcBorders>
              <w:left w:val="single" w:sz="4" w:space="0" w:color="auto"/>
              <w:bottom w:val="single" w:sz="6" w:space="0" w:color="auto"/>
              <w:right w:val="single" w:sz="12" w:space="0" w:color="auto"/>
            </w:tcBorders>
          </w:tcPr>
          <w:p w14:paraId="4BB4C80E" w14:textId="77777777" w:rsidR="00E1722C" w:rsidRPr="001C653E" w:rsidRDefault="00E1722C" w:rsidP="00E1722C">
            <w:pPr>
              <w:rPr>
                <w:bCs/>
                <w:sz w:val="20"/>
                <w:szCs w:val="20"/>
              </w:rPr>
            </w:pPr>
          </w:p>
        </w:tc>
      </w:tr>
      <w:tr w:rsidR="00E1722C" w:rsidRPr="001C653E" w14:paraId="7D885D37" w14:textId="77777777"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14:paraId="4B118604" w14:textId="77777777" w:rsidR="00E1722C" w:rsidRPr="001C653E" w:rsidRDefault="00E1722C" w:rsidP="00E1722C">
            <w:pPr>
              <w:tabs>
                <w:tab w:val="center" w:pos="4153"/>
                <w:tab w:val="right" w:pos="8306"/>
              </w:tabs>
              <w:rPr>
                <w:sz w:val="20"/>
                <w:szCs w:val="20"/>
              </w:rPr>
            </w:pPr>
            <w:r w:rsidRPr="001C653E">
              <w:rPr>
                <w:sz w:val="20"/>
                <w:szCs w:val="20"/>
              </w:rPr>
              <w:t>CHECK</w:t>
            </w:r>
          </w:p>
          <w:p w14:paraId="7A4F1F7E" w14:textId="77777777" w:rsidR="00E1722C" w:rsidRPr="001C653E" w:rsidRDefault="00E1722C" w:rsidP="00E1722C">
            <w:pPr>
              <w:pStyle w:val="Footer"/>
              <w:rPr>
                <w:rFonts w:cs="Vrinda"/>
                <w:bCs/>
                <w:sz w:val="20"/>
                <w:szCs w:val="20"/>
              </w:rPr>
            </w:pPr>
            <w:r w:rsidRPr="001C653E">
              <w:rPr>
                <w:sz w:val="20"/>
                <w:szCs w:val="20"/>
                <w:cs/>
                <w:lang w:bidi="bn-BD"/>
              </w:rPr>
              <w:t>1106</w:t>
            </w:r>
          </w:p>
        </w:tc>
        <w:tc>
          <w:tcPr>
            <w:tcW w:w="5724" w:type="dxa"/>
            <w:gridSpan w:val="4"/>
            <w:tcBorders>
              <w:top w:val="single" w:sz="4" w:space="0" w:color="auto"/>
              <w:left w:val="single" w:sz="6" w:space="0" w:color="auto"/>
              <w:bottom w:val="single" w:sz="4" w:space="0" w:color="auto"/>
              <w:right w:val="single" w:sz="4" w:space="0" w:color="auto"/>
            </w:tcBorders>
          </w:tcPr>
          <w:p w14:paraId="48780F06" w14:textId="77777777" w:rsidR="00E1722C" w:rsidRPr="001C653E" w:rsidRDefault="00E1722C" w:rsidP="00E1722C">
            <w:pPr>
              <w:tabs>
                <w:tab w:val="right" w:pos="4854"/>
              </w:tabs>
              <w:rPr>
                <w:b/>
                <w:sz w:val="20"/>
              </w:rPr>
            </w:pPr>
            <w:r w:rsidRPr="001C653E">
              <w:rPr>
                <w:b/>
                <w:sz w:val="20"/>
                <w:szCs w:val="20"/>
              </w:rPr>
              <w:t xml:space="preserve">AT LEAST ONE ‘YES’ (‘1’) MARKED IN COLUMN A. [    ] </w:t>
            </w:r>
            <w:r w:rsidRPr="001C653E">
              <w:rPr>
                <w:b/>
                <w:sz w:val="20"/>
              </w:rPr>
              <w:t xml:space="preserve">  </w:t>
            </w:r>
            <w:r w:rsidRPr="001C653E">
              <w:rPr>
                <w:b/>
                <w:sz w:val="20"/>
                <w:szCs w:val="20"/>
              </w:rPr>
              <w:t xml:space="preserve"> </w:t>
            </w:r>
            <w:r w:rsidRPr="001C653E">
              <w:rPr>
                <w:b/>
                <w:sz w:val="20"/>
              </w:rPr>
              <w:t xml:space="preserve">       </w:t>
            </w:r>
          </w:p>
          <w:p w14:paraId="40E52289" w14:textId="77777777" w:rsidR="00E1722C" w:rsidRPr="001C653E" w:rsidRDefault="00E1722C" w:rsidP="00E1722C">
            <w:pPr>
              <w:tabs>
                <w:tab w:val="center" w:pos="4153"/>
                <w:tab w:val="right" w:pos="8306"/>
              </w:tabs>
              <w:rPr>
                <w:rFonts w:cs="Vrinda"/>
                <w:sz w:val="20"/>
                <w:szCs w:val="25"/>
                <w:cs/>
                <w:lang w:bidi="bn-BD"/>
              </w:rPr>
            </w:pPr>
            <w:r w:rsidRPr="001C653E">
              <w:rPr>
                <w:b/>
                <w:sz w:val="20"/>
              </w:rPr>
              <w:t xml:space="preserve">                                                 </w:t>
            </w:r>
            <w:r w:rsidRPr="001C653E">
              <w:rPr>
                <w:b/>
                <w:sz w:val="20"/>
              </w:rPr>
              <w:tab/>
              <w:t xml:space="preserve">                                      </w:t>
            </w:r>
            <w:r w:rsidRPr="001C653E">
              <w:rPr>
                <w:b/>
                <w:sz w:val="20"/>
              </w:rPr>
              <w:sym w:font="Symbol" w:char="F0DF"/>
            </w:r>
            <w:r w:rsidRPr="001C653E">
              <w:rPr>
                <w:b/>
                <w:sz w:val="20"/>
              </w:rPr>
              <w:t xml:space="preserve">    </w:t>
            </w:r>
          </w:p>
        </w:tc>
        <w:tc>
          <w:tcPr>
            <w:tcW w:w="3330" w:type="dxa"/>
            <w:gridSpan w:val="13"/>
            <w:tcBorders>
              <w:top w:val="single" w:sz="6" w:space="0" w:color="auto"/>
              <w:left w:val="single" w:sz="6" w:space="0" w:color="auto"/>
              <w:bottom w:val="single" w:sz="6" w:space="0" w:color="auto"/>
              <w:right w:val="single" w:sz="4" w:space="0" w:color="auto"/>
            </w:tcBorders>
          </w:tcPr>
          <w:p w14:paraId="316AB4F1" w14:textId="77777777" w:rsidR="00E1722C" w:rsidRPr="001C653E" w:rsidRDefault="00E1722C" w:rsidP="00E1722C">
            <w:pPr>
              <w:tabs>
                <w:tab w:val="right" w:pos="4854"/>
              </w:tabs>
              <w:rPr>
                <w:b/>
                <w:sz w:val="20"/>
              </w:rPr>
            </w:pPr>
            <w:r w:rsidRPr="001C653E">
              <w:rPr>
                <w:b/>
                <w:sz w:val="20"/>
                <w:szCs w:val="20"/>
              </w:rPr>
              <w:t xml:space="preserve">    ONLY ‘NO’ (‘2’) MARKED</w:t>
            </w:r>
          </w:p>
          <w:p w14:paraId="65AC4CDA" w14:textId="77777777" w:rsidR="00E1722C" w:rsidRPr="001C653E" w:rsidRDefault="00E1722C" w:rsidP="00E1722C">
            <w:pPr>
              <w:tabs>
                <w:tab w:val="right" w:pos="4854"/>
              </w:tabs>
              <w:rPr>
                <w:b/>
                <w:sz w:val="20"/>
                <w:szCs w:val="20"/>
              </w:rPr>
            </w:pPr>
            <w:r w:rsidRPr="001C653E">
              <w:rPr>
                <w:b/>
                <w:sz w:val="20"/>
              </w:rPr>
              <w:t xml:space="preserve">      </w:t>
            </w:r>
            <w:r w:rsidRPr="001C653E">
              <w:rPr>
                <w:b/>
                <w:sz w:val="20"/>
                <w:szCs w:val="20"/>
              </w:rPr>
              <w:t xml:space="preserve">                                              [   ]</w:t>
            </w:r>
            <w:r w:rsidRPr="001C653E">
              <w:rPr>
                <w:b/>
                <w:sz w:val="20"/>
                <w:szCs w:val="20"/>
              </w:rPr>
              <w:sym w:font="Symbol" w:char="F0DE"/>
            </w:r>
            <w:r w:rsidRPr="001C653E">
              <w:rPr>
                <w:b/>
                <w:sz w:val="20"/>
              </w:rPr>
              <w:t xml:space="preserve">                                           </w:t>
            </w:r>
            <w:r w:rsidRPr="001C653E">
              <w:rPr>
                <w:b/>
                <w:sz w:val="20"/>
              </w:rPr>
              <w:tab/>
              <w:t xml:space="preserve">                                                    </w:t>
            </w:r>
            <w:r w:rsidRPr="001C653E">
              <w:rPr>
                <w:b/>
                <w:sz w:val="20"/>
              </w:rPr>
              <w:sym w:font="Symbol" w:char="F0DF"/>
            </w:r>
          </w:p>
        </w:tc>
        <w:tc>
          <w:tcPr>
            <w:tcW w:w="1170" w:type="dxa"/>
            <w:gridSpan w:val="3"/>
            <w:tcBorders>
              <w:top w:val="single" w:sz="6" w:space="0" w:color="auto"/>
              <w:left w:val="single" w:sz="4" w:space="0" w:color="auto"/>
              <w:bottom w:val="single" w:sz="6" w:space="0" w:color="auto"/>
              <w:right w:val="single" w:sz="12" w:space="0" w:color="auto"/>
            </w:tcBorders>
          </w:tcPr>
          <w:p w14:paraId="1E0D3617" w14:textId="77777777" w:rsidR="00E1722C" w:rsidRPr="001C653E" w:rsidRDefault="00E1722C" w:rsidP="00E1722C">
            <w:pPr>
              <w:tabs>
                <w:tab w:val="right" w:leader="dot" w:pos="1782"/>
                <w:tab w:val="right" w:leader="dot" w:pos="5137"/>
              </w:tabs>
              <w:jc w:val="both"/>
              <w:rPr>
                <w:b/>
                <w:sz w:val="20"/>
                <w:szCs w:val="20"/>
              </w:rPr>
            </w:pPr>
            <w:r w:rsidRPr="001C653E">
              <w:rPr>
                <w:b/>
                <w:sz w:val="20"/>
                <w:szCs w:val="20"/>
              </w:rPr>
              <w:t xml:space="preserve"> </w:t>
            </w:r>
          </w:p>
          <w:p w14:paraId="7BE0E399" w14:textId="77777777" w:rsidR="00E1722C" w:rsidRPr="001C653E" w:rsidRDefault="00E1722C" w:rsidP="00E1722C">
            <w:pPr>
              <w:tabs>
                <w:tab w:val="right" w:leader="dot" w:pos="1782"/>
                <w:tab w:val="right" w:leader="dot" w:pos="5137"/>
              </w:tabs>
              <w:jc w:val="both"/>
              <w:rPr>
                <w:b/>
                <w:sz w:val="20"/>
                <w:szCs w:val="20"/>
              </w:rPr>
            </w:pPr>
            <w:r w:rsidRPr="001C653E">
              <w:rPr>
                <w:b/>
                <w:sz w:val="20"/>
                <w:szCs w:val="20"/>
              </w:rPr>
              <w:sym w:font="Symbol" w:char="F0DE"/>
            </w:r>
            <w:r w:rsidRPr="001C653E">
              <w:rPr>
                <w:b/>
                <w:sz w:val="20"/>
                <w:szCs w:val="20"/>
              </w:rPr>
              <w:t xml:space="preserve"> </w:t>
            </w:r>
            <w:r w:rsidR="004B3B3C">
              <w:rPr>
                <w:b/>
                <w:sz w:val="20"/>
                <w:szCs w:val="20"/>
                <w:cs/>
                <w:lang w:bidi="bn-BD"/>
              </w:rPr>
              <w:t>11</w:t>
            </w:r>
            <w:r w:rsidR="004B3B3C">
              <w:rPr>
                <w:b/>
                <w:sz w:val="20"/>
                <w:szCs w:val="20"/>
                <w:lang w:val="en-US" w:bidi="bn-BD"/>
              </w:rPr>
              <w:t>08</w:t>
            </w:r>
            <w:r w:rsidRPr="001C653E">
              <w:rPr>
                <w:b/>
                <w:sz w:val="20"/>
                <w:szCs w:val="20"/>
              </w:rPr>
              <w:t xml:space="preserve">                  </w:t>
            </w:r>
          </w:p>
        </w:tc>
      </w:tr>
      <w:tr w:rsidR="00E1722C" w:rsidRPr="001C653E" w14:paraId="79E0B9AA" w14:textId="77777777" w:rsidTr="006B5DE6">
        <w:trPr>
          <w:gridAfter w:val="1"/>
          <w:wAfter w:w="18" w:type="dxa"/>
          <w:cantSplit/>
          <w:trHeight w:val="2508"/>
        </w:trPr>
        <w:tc>
          <w:tcPr>
            <w:tcW w:w="648" w:type="dxa"/>
            <w:gridSpan w:val="2"/>
            <w:vMerge w:val="restart"/>
            <w:tcBorders>
              <w:top w:val="single" w:sz="4" w:space="0" w:color="auto"/>
              <w:left w:val="single" w:sz="12" w:space="0" w:color="auto"/>
              <w:right w:val="single" w:sz="6" w:space="0" w:color="auto"/>
            </w:tcBorders>
          </w:tcPr>
          <w:p w14:paraId="736CF1E6" w14:textId="77777777" w:rsidR="00E1722C" w:rsidRPr="001C653E" w:rsidRDefault="00E1722C" w:rsidP="00E1722C">
            <w:pPr>
              <w:pStyle w:val="Footer"/>
              <w:rPr>
                <w:bCs/>
                <w:sz w:val="20"/>
                <w:szCs w:val="20"/>
                <w:cs/>
                <w:lang w:bidi="bn-BD"/>
              </w:rPr>
            </w:pPr>
            <w:r w:rsidRPr="001C653E">
              <w:rPr>
                <w:bCs/>
                <w:sz w:val="20"/>
                <w:szCs w:val="20"/>
                <w:cs/>
                <w:lang w:bidi="bn-BD"/>
              </w:rPr>
              <w:lastRenderedPageBreak/>
              <w:t>1107</w:t>
            </w:r>
          </w:p>
        </w:tc>
        <w:tc>
          <w:tcPr>
            <w:tcW w:w="9054" w:type="dxa"/>
            <w:gridSpan w:val="17"/>
            <w:tcBorders>
              <w:top w:val="single" w:sz="4" w:space="0" w:color="auto"/>
              <w:left w:val="single" w:sz="6" w:space="0" w:color="auto"/>
              <w:right w:val="single" w:sz="4" w:space="0" w:color="auto"/>
            </w:tcBorders>
          </w:tcPr>
          <w:p w14:paraId="35890C8D" w14:textId="77777777" w:rsidR="00E1722C" w:rsidRPr="001C653E" w:rsidRDefault="00E1722C" w:rsidP="00E1722C">
            <w:pPr>
              <w:pStyle w:val="Footer"/>
              <w:rPr>
                <w:rFonts w:cs="Vrinda"/>
                <w:bCs/>
                <w:sz w:val="20"/>
                <w:szCs w:val="25"/>
                <w:lang w:bidi="bn-BD"/>
              </w:rPr>
            </w:pPr>
            <w:r w:rsidRPr="001C653E">
              <w:rPr>
                <w:bCs/>
                <w:sz w:val="20"/>
                <w:szCs w:val="20"/>
              </w:rPr>
              <w:t>Who did this to you?</w:t>
            </w:r>
          </w:p>
          <w:p w14:paraId="65B34AC5" w14:textId="77777777" w:rsidR="00E1722C" w:rsidRPr="001C653E" w:rsidRDefault="00E1722C" w:rsidP="00E1722C">
            <w:pPr>
              <w:pStyle w:val="Footer"/>
              <w:ind w:left="360"/>
              <w:rPr>
                <w:rFonts w:cs="Vrinda"/>
                <w:bCs/>
                <w:sz w:val="20"/>
                <w:szCs w:val="25"/>
                <w:cs/>
                <w:lang w:bidi="bn-BD"/>
              </w:rPr>
            </w:pPr>
            <w:r w:rsidRPr="001C653E">
              <w:rPr>
                <w:rFonts w:ascii="SutonnyMJ" w:hAnsi="SutonnyMJ"/>
                <w:sz w:val="20"/>
                <w:szCs w:val="20"/>
              </w:rPr>
              <w:t>†K GiKg K‡iwQj?</w:t>
            </w:r>
          </w:p>
          <w:p w14:paraId="2A4867B2" w14:textId="77777777"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14:paraId="36BEE25E" w14:textId="77777777"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14:paraId="53FF0DA8" w14:textId="77777777"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Avcbvi ¯‹z‡ji †KD? </w:t>
            </w:r>
            <w:r w:rsidRPr="001C653E">
              <w:rPr>
                <w:rFonts w:ascii="SutonnyMJ" w:hAnsi="SutonnyMJ" w:cs="Vrinda" w:hint="cs"/>
                <w:iCs/>
                <w:sz w:val="20"/>
                <w:szCs w:val="25"/>
                <w:cs/>
                <w:lang w:bidi="bn-BD"/>
              </w:rPr>
              <w:t xml:space="preserve"> </w:t>
            </w:r>
            <w:r w:rsidRPr="001C653E">
              <w:rPr>
                <w:rFonts w:ascii="SutonnyMJ" w:hAnsi="SutonnyMJ"/>
                <w:iCs/>
                <w:sz w:val="20"/>
                <w:szCs w:val="20"/>
              </w:rPr>
              <w:t xml:space="preserve">wKsev †hLv‡b KvR K‡ib/Ki‡Zb †mLvbKvi †KD?  AcwiwPZ †KD? </w:t>
            </w:r>
          </w:p>
          <w:p w14:paraId="7ABBDA3E" w14:textId="77777777" w:rsidR="00E1722C" w:rsidRPr="001C653E" w:rsidRDefault="00E1722C" w:rsidP="00E1722C">
            <w:pPr>
              <w:pStyle w:val="Footer"/>
              <w:rPr>
                <w:rFonts w:cs="Vrinda"/>
                <w:bCs/>
                <w:sz w:val="20"/>
                <w:szCs w:val="25"/>
                <w:lang w:bidi="bn-BD"/>
              </w:rPr>
            </w:pPr>
          </w:p>
          <w:p w14:paraId="13B0722A" w14:textId="77777777" w:rsidR="00E1722C" w:rsidRPr="001C653E" w:rsidRDefault="00E1722C" w:rsidP="00E1722C">
            <w:pPr>
              <w:pStyle w:val="Footer"/>
              <w:rPr>
                <w:bCs/>
                <w:sz w:val="20"/>
                <w:szCs w:val="20"/>
              </w:rPr>
            </w:pPr>
            <w:r w:rsidRPr="001C653E">
              <w:rPr>
                <w:bCs/>
                <w:sz w:val="20"/>
                <w:szCs w:val="20"/>
              </w:rPr>
              <w:t>DO NOT READ OUT THE LIST</w:t>
            </w:r>
          </w:p>
          <w:p w14:paraId="73186FA0" w14:textId="77777777" w:rsidR="00E1722C" w:rsidRPr="001C653E" w:rsidRDefault="00E1722C" w:rsidP="00E1722C">
            <w:pPr>
              <w:pStyle w:val="Footer"/>
              <w:rPr>
                <w:bCs/>
                <w:sz w:val="20"/>
                <w:szCs w:val="20"/>
              </w:rPr>
            </w:pPr>
            <w:r w:rsidRPr="001C653E">
              <w:rPr>
                <w:rFonts w:ascii="SutonnyMJ" w:hAnsi="SutonnyMJ"/>
                <w:iCs/>
                <w:sz w:val="20"/>
                <w:szCs w:val="20"/>
              </w:rPr>
              <w:t>†KvW¸‡jv co‡eb   bv</w:t>
            </w:r>
          </w:p>
          <w:p w14:paraId="0B7F3A13" w14:textId="77777777" w:rsidR="00E1722C" w:rsidRPr="001C653E" w:rsidRDefault="00E1722C" w:rsidP="00E1722C">
            <w:pPr>
              <w:tabs>
                <w:tab w:val="right" w:leader="dot" w:pos="4253"/>
              </w:tabs>
              <w:rPr>
                <w:rFonts w:asciiTheme="majorBidi" w:hAnsiTheme="majorBidi" w:cstheme="majorBidi"/>
                <w:sz w:val="20"/>
                <w:szCs w:val="20"/>
              </w:rPr>
            </w:pPr>
            <w:r w:rsidRPr="001C653E">
              <w:rPr>
                <w:bCs/>
                <w:sz w:val="20"/>
                <w:szCs w:val="20"/>
              </w:rPr>
              <w:t>MARK  LETTER  FOR  ALL  MENTIONED</w:t>
            </w:r>
          </w:p>
        </w:tc>
        <w:tc>
          <w:tcPr>
            <w:tcW w:w="1170" w:type="dxa"/>
            <w:gridSpan w:val="3"/>
            <w:vMerge w:val="restart"/>
            <w:tcBorders>
              <w:top w:val="single" w:sz="6" w:space="0" w:color="auto"/>
              <w:left w:val="single" w:sz="4" w:space="0" w:color="auto"/>
              <w:right w:val="single" w:sz="12" w:space="0" w:color="auto"/>
            </w:tcBorders>
          </w:tcPr>
          <w:p w14:paraId="2AE3A293" w14:textId="77777777" w:rsidR="00E1722C" w:rsidRPr="001C653E" w:rsidRDefault="00E1722C" w:rsidP="00E1722C">
            <w:pPr>
              <w:pStyle w:val="Footer"/>
              <w:jc w:val="center"/>
              <w:rPr>
                <w:bCs/>
                <w:sz w:val="20"/>
                <w:szCs w:val="20"/>
              </w:rPr>
            </w:pPr>
          </w:p>
        </w:tc>
      </w:tr>
      <w:tr w:rsidR="00E1722C" w:rsidRPr="001C653E" w14:paraId="50F7A892" w14:textId="77777777" w:rsidTr="006B5DE6">
        <w:trPr>
          <w:gridAfter w:val="1"/>
          <w:wAfter w:w="18" w:type="dxa"/>
          <w:cantSplit/>
          <w:trHeight w:val="180"/>
        </w:trPr>
        <w:tc>
          <w:tcPr>
            <w:tcW w:w="648" w:type="dxa"/>
            <w:gridSpan w:val="2"/>
            <w:vMerge/>
            <w:tcBorders>
              <w:left w:val="single" w:sz="12" w:space="0" w:color="auto"/>
              <w:right w:val="single" w:sz="6" w:space="0" w:color="auto"/>
            </w:tcBorders>
          </w:tcPr>
          <w:p w14:paraId="3D3FADE9"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4EFFA6ED" w14:textId="77777777"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14:paraId="40B39F6D" w14:textId="77777777"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14:paraId="45F7DD75" w14:textId="77777777" w:rsidR="00E1722C" w:rsidRPr="001C653E" w:rsidRDefault="00E1722C" w:rsidP="00E1722C">
            <w:pPr>
              <w:pStyle w:val="Footer"/>
              <w:jc w:val="center"/>
              <w:rPr>
                <w:bCs/>
                <w:sz w:val="20"/>
                <w:szCs w:val="20"/>
              </w:rPr>
            </w:pPr>
          </w:p>
        </w:tc>
      </w:tr>
      <w:tr w:rsidR="00E1722C" w:rsidRPr="001C653E" w14:paraId="0B8289F0" w14:textId="77777777" w:rsidTr="006B5DE6">
        <w:trPr>
          <w:gridAfter w:val="1"/>
          <w:wAfter w:w="18" w:type="dxa"/>
          <w:cantSplit/>
          <w:trHeight w:val="180"/>
        </w:trPr>
        <w:tc>
          <w:tcPr>
            <w:tcW w:w="648" w:type="dxa"/>
            <w:gridSpan w:val="2"/>
            <w:vMerge/>
            <w:tcBorders>
              <w:left w:val="single" w:sz="12" w:space="0" w:color="auto"/>
              <w:right w:val="single" w:sz="6" w:space="0" w:color="auto"/>
            </w:tcBorders>
          </w:tcPr>
          <w:p w14:paraId="480AC56D"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6044BF03" w14:textId="77777777"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14:paraId="4860BCD1" w14:textId="77777777"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14:paraId="423878E4" w14:textId="77777777" w:rsidR="00E1722C" w:rsidRPr="001C653E" w:rsidRDefault="00E1722C" w:rsidP="00E1722C">
            <w:pPr>
              <w:pStyle w:val="Footer"/>
              <w:jc w:val="center"/>
              <w:rPr>
                <w:bCs/>
                <w:sz w:val="20"/>
                <w:szCs w:val="20"/>
              </w:rPr>
            </w:pPr>
          </w:p>
        </w:tc>
      </w:tr>
      <w:tr w:rsidR="00E1722C" w:rsidRPr="001C653E" w14:paraId="23B13CB5" w14:textId="77777777" w:rsidTr="006B5DE6">
        <w:trPr>
          <w:gridAfter w:val="1"/>
          <w:wAfter w:w="18" w:type="dxa"/>
          <w:cantSplit/>
          <w:trHeight w:val="180"/>
        </w:trPr>
        <w:tc>
          <w:tcPr>
            <w:tcW w:w="648" w:type="dxa"/>
            <w:gridSpan w:val="2"/>
            <w:vMerge/>
            <w:tcBorders>
              <w:left w:val="single" w:sz="12" w:space="0" w:color="auto"/>
              <w:right w:val="single" w:sz="6" w:space="0" w:color="auto"/>
            </w:tcBorders>
          </w:tcPr>
          <w:p w14:paraId="29F27E20"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56DD6578" w14:textId="77777777"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14:paraId="068A9041" w14:textId="77777777"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14:paraId="0CCCB10F" w14:textId="77777777" w:rsidR="00E1722C" w:rsidRPr="001C653E" w:rsidRDefault="00E1722C" w:rsidP="00E1722C">
            <w:pPr>
              <w:pStyle w:val="Footer"/>
              <w:jc w:val="center"/>
              <w:rPr>
                <w:bCs/>
                <w:sz w:val="20"/>
                <w:szCs w:val="20"/>
              </w:rPr>
            </w:pPr>
          </w:p>
        </w:tc>
      </w:tr>
      <w:tr w:rsidR="00E1722C" w:rsidRPr="001C653E" w14:paraId="0A4EF271" w14:textId="77777777" w:rsidTr="006B5DE6">
        <w:trPr>
          <w:gridAfter w:val="1"/>
          <w:wAfter w:w="18" w:type="dxa"/>
          <w:cantSplit/>
          <w:trHeight w:val="180"/>
        </w:trPr>
        <w:tc>
          <w:tcPr>
            <w:tcW w:w="648" w:type="dxa"/>
            <w:gridSpan w:val="2"/>
            <w:vMerge/>
            <w:tcBorders>
              <w:left w:val="single" w:sz="12" w:space="0" w:color="auto"/>
              <w:right w:val="single" w:sz="6" w:space="0" w:color="auto"/>
            </w:tcBorders>
          </w:tcPr>
          <w:p w14:paraId="61729E54"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0530EDA9" w14:textId="77777777"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14:paraId="411A2A83" w14:textId="77777777"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14:paraId="23DDAD52" w14:textId="77777777" w:rsidR="00E1722C" w:rsidRPr="001C653E" w:rsidRDefault="00E1722C" w:rsidP="00E1722C">
            <w:pPr>
              <w:pStyle w:val="Footer"/>
              <w:jc w:val="center"/>
              <w:rPr>
                <w:bCs/>
                <w:sz w:val="20"/>
                <w:szCs w:val="20"/>
              </w:rPr>
            </w:pPr>
          </w:p>
        </w:tc>
      </w:tr>
      <w:tr w:rsidR="00E1722C" w:rsidRPr="001C653E" w14:paraId="0A1C86C8" w14:textId="77777777" w:rsidTr="006B5DE6">
        <w:trPr>
          <w:gridAfter w:val="1"/>
          <w:wAfter w:w="18" w:type="dxa"/>
          <w:cantSplit/>
          <w:trHeight w:val="180"/>
        </w:trPr>
        <w:tc>
          <w:tcPr>
            <w:tcW w:w="648" w:type="dxa"/>
            <w:gridSpan w:val="2"/>
            <w:vMerge/>
            <w:tcBorders>
              <w:left w:val="single" w:sz="12" w:space="0" w:color="auto"/>
              <w:right w:val="single" w:sz="6" w:space="0" w:color="auto"/>
            </w:tcBorders>
          </w:tcPr>
          <w:p w14:paraId="11B78FC0"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4A128327" w14:textId="77777777"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14:paraId="433E572B" w14:textId="77777777"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14:paraId="49A2EAF5" w14:textId="77777777" w:rsidR="00E1722C" w:rsidRPr="001C653E" w:rsidRDefault="00E1722C" w:rsidP="00E1722C">
            <w:pPr>
              <w:pStyle w:val="Footer"/>
              <w:jc w:val="center"/>
              <w:rPr>
                <w:bCs/>
                <w:sz w:val="20"/>
                <w:szCs w:val="20"/>
              </w:rPr>
            </w:pPr>
          </w:p>
        </w:tc>
      </w:tr>
      <w:tr w:rsidR="00E1722C" w:rsidRPr="001C653E" w14:paraId="5426732F" w14:textId="77777777" w:rsidTr="006B5DE6">
        <w:trPr>
          <w:gridAfter w:val="1"/>
          <w:wAfter w:w="18" w:type="dxa"/>
          <w:cantSplit/>
          <w:trHeight w:val="180"/>
        </w:trPr>
        <w:tc>
          <w:tcPr>
            <w:tcW w:w="648" w:type="dxa"/>
            <w:gridSpan w:val="2"/>
            <w:vMerge/>
            <w:tcBorders>
              <w:left w:val="single" w:sz="12" w:space="0" w:color="auto"/>
              <w:right w:val="single" w:sz="6" w:space="0" w:color="auto"/>
            </w:tcBorders>
          </w:tcPr>
          <w:p w14:paraId="036B6EF7"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4B8CB812" w14:textId="77777777"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14:paraId="707E692C" w14:textId="77777777"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14:paraId="3C95A6A2" w14:textId="77777777" w:rsidR="00E1722C" w:rsidRPr="001C653E" w:rsidRDefault="00E1722C" w:rsidP="00E1722C">
            <w:pPr>
              <w:pStyle w:val="Footer"/>
              <w:jc w:val="center"/>
              <w:rPr>
                <w:bCs/>
                <w:sz w:val="20"/>
                <w:szCs w:val="20"/>
              </w:rPr>
            </w:pPr>
          </w:p>
        </w:tc>
      </w:tr>
      <w:tr w:rsidR="00E1722C" w:rsidRPr="001C653E" w14:paraId="23801942" w14:textId="77777777" w:rsidTr="006B5DE6">
        <w:trPr>
          <w:gridAfter w:val="1"/>
          <w:wAfter w:w="18" w:type="dxa"/>
          <w:cantSplit/>
          <w:trHeight w:val="180"/>
        </w:trPr>
        <w:tc>
          <w:tcPr>
            <w:tcW w:w="648" w:type="dxa"/>
            <w:gridSpan w:val="2"/>
            <w:vMerge/>
            <w:tcBorders>
              <w:left w:val="single" w:sz="12" w:space="0" w:color="auto"/>
              <w:right w:val="single" w:sz="6" w:space="0" w:color="auto"/>
            </w:tcBorders>
          </w:tcPr>
          <w:p w14:paraId="621DC636"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2B49F44A" w14:textId="77777777"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3312" w:type="dxa"/>
            <w:gridSpan w:val="12"/>
            <w:tcBorders>
              <w:top w:val="single" w:sz="4" w:space="0" w:color="auto"/>
              <w:left w:val="single" w:sz="4" w:space="0" w:color="auto"/>
              <w:bottom w:val="single" w:sz="4" w:space="0" w:color="auto"/>
              <w:right w:val="single" w:sz="4" w:space="0" w:color="auto"/>
            </w:tcBorders>
          </w:tcPr>
          <w:p w14:paraId="4F2D7939" w14:textId="77777777"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14:paraId="1E905E58" w14:textId="77777777" w:rsidR="00E1722C" w:rsidRPr="001C653E" w:rsidRDefault="00E1722C" w:rsidP="00E1722C">
            <w:pPr>
              <w:pStyle w:val="Footer"/>
              <w:jc w:val="center"/>
              <w:rPr>
                <w:bCs/>
                <w:sz w:val="20"/>
                <w:szCs w:val="20"/>
              </w:rPr>
            </w:pPr>
          </w:p>
        </w:tc>
      </w:tr>
      <w:tr w:rsidR="00E1722C" w:rsidRPr="001C653E" w14:paraId="4B9990CD" w14:textId="77777777" w:rsidTr="006B5DE6">
        <w:trPr>
          <w:gridAfter w:val="1"/>
          <w:wAfter w:w="18" w:type="dxa"/>
          <w:cantSplit/>
          <w:trHeight w:val="180"/>
        </w:trPr>
        <w:tc>
          <w:tcPr>
            <w:tcW w:w="648" w:type="dxa"/>
            <w:gridSpan w:val="2"/>
            <w:vMerge/>
            <w:tcBorders>
              <w:left w:val="single" w:sz="12" w:space="0" w:color="auto"/>
              <w:right w:val="single" w:sz="6" w:space="0" w:color="auto"/>
            </w:tcBorders>
          </w:tcPr>
          <w:p w14:paraId="0455B0CD"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666C684F" w14:textId="77777777"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3312" w:type="dxa"/>
            <w:gridSpan w:val="12"/>
            <w:tcBorders>
              <w:top w:val="single" w:sz="4" w:space="0" w:color="auto"/>
              <w:left w:val="single" w:sz="4" w:space="0" w:color="auto"/>
              <w:bottom w:val="single" w:sz="4" w:space="0" w:color="auto"/>
              <w:right w:val="single" w:sz="4" w:space="0" w:color="auto"/>
            </w:tcBorders>
          </w:tcPr>
          <w:p w14:paraId="67EA959C" w14:textId="77777777"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14:paraId="2D7A65A1" w14:textId="77777777" w:rsidR="00E1722C" w:rsidRPr="001C653E" w:rsidRDefault="00E1722C" w:rsidP="00E1722C">
            <w:pPr>
              <w:pStyle w:val="Footer"/>
              <w:jc w:val="center"/>
              <w:rPr>
                <w:bCs/>
                <w:sz w:val="20"/>
                <w:szCs w:val="20"/>
              </w:rPr>
            </w:pPr>
          </w:p>
        </w:tc>
      </w:tr>
      <w:tr w:rsidR="00E1722C" w:rsidRPr="001C653E" w14:paraId="5E20BCF7" w14:textId="77777777" w:rsidTr="006B5DE6">
        <w:trPr>
          <w:gridAfter w:val="1"/>
          <w:wAfter w:w="18" w:type="dxa"/>
          <w:cantSplit/>
          <w:trHeight w:val="290"/>
        </w:trPr>
        <w:tc>
          <w:tcPr>
            <w:tcW w:w="648" w:type="dxa"/>
            <w:gridSpan w:val="2"/>
            <w:vMerge/>
            <w:tcBorders>
              <w:left w:val="single" w:sz="12" w:space="0" w:color="auto"/>
              <w:right w:val="single" w:sz="6" w:space="0" w:color="auto"/>
            </w:tcBorders>
          </w:tcPr>
          <w:p w14:paraId="5D54F4F8"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right w:val="single" w:sz="4" w:space="0" w:color="auto"/>
            </w:tcBorders>
          </w:tcPr>
          <w:p w14:paraId="1F46A889" w14:textId="77777777"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3312" w:type="dxa"/>
            <w:gridSpan w:val="12"/>
            <w:tcBorders>
              <w:top w:val="single" w:sz="4" w:space="0" w:color="auto"/>
              <w:left w:val="single" w:sz="4" w:space="0" w:color="auto"/>
              <w:right w:val="single" w:sz="4" w:space="0" w:color="auto"/>
            </w:tcBorders>
          </w:tcPr>
          <w:p w14:paraId="74BC4C75" w14:textId="77777777"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14:paraId="76CE29A6" w14:textId="77777777" w:rsidR="00E1722C" w:rsidRPr="001C653E" w:rsidRDefault="00E1722C" w:rsidP="00E1722C">
            <w:pPr>
              <w:pStyle w:val="Footer"/>
              <w:jc w:val="center"/>
              <w:rPr>
                <w:bCs/>
                <w:sz w:val="20"/>
                <w:szCs w:val="20"/>
              </w:rPr>
            </w:pPr>
          </w:p>
        </w:tc>
      </w:tr>
      <w:tr w:rsidR="00E1722C" w:rsidRPr="001C653E" w14:paraId="1C315265" w14:textId="77777777" w:rsidTr="006B5DE6">
        <w:trPr>
          <w:gridAfter w:val="1"/>
          <w:wAfter w:w="18" w:type="dxa"/>
          <w:cantSplit/>
          <w:trHeight w:val="120"/>
        </w:trPr>
        <w:tc>
          <w:tcPr>
            <w:tcW w:w="648" w:type="dxa"/>
            <w:gridSpan w:val="2"/>
            <w:vMerge/>
            <w:tcBorders>
              <w:left w:val="single" w:sz="12" w:space="0" w:color="auto"/>
              <w:right w:val="single" w:sz="6" w:space="0" w:color="auto"/>
            </w:tcBorders>
          </w:tcPr>
          <w:p w14:paraId="28FE2CB8"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3A065248" w14:textId="77777777"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14:paraId="1F8F59EB" w14:textId="77777777"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14:paraId="597943F7" w14:textId="77777777" w:rsidR="00E1722C" w:rsidRPr="001C653E" w:rsidRDefault="00E1722C" w:rsidP="00E1722C">
            <w:pPr>
              <w:pStyle w:val="Footer"/>
              <w:jc w:val="center"/>
              <w:rPr>
                <w:bCs/>
                <w:sz w:val="20"/>
                <w:szCs w:val="20"/>
              </w:rPr>
            </w:pPr>
          </w:p>
        </w:tc>
      </w:tr>
      <w:tr w:rsidR="00E1722C" w:rsidRPr="001C653E" w14:paraId="75BCDCEE" w14:textId="77777777" w:rsidTr="006B5DE6">
        <w:trPr>
          <w:gridAfter w:val="1"/>
          <w:wAfter w:w="18" w:type="dxa"/>
          <w:cantSplit/>
          <w:trHeight w:val="120"/>
        </w:trPr>
        <w:tc>
          <w:tcPr>
            <w:tcW w:w="648" w:type="dxa"/>
            <w:gridSpan w:val="2"/>
            <w:vMerge/>
            <w:tcBorders>
              <w:left w:val="single" w:sz="12" w:space="0" w:color="auto"/>
              <w:right w:val="single" w:sz="6" w:space="0" w:color="auto"/>
            </w:tcBorders>
          </w:tcPr>
          <w:p w14:paraId="2B32A33E"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50AD3DFD" w14:textId="77777777"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3312" w:type="dxa"/>
            <w:gridSpan w:val="12"/>
            <w:tcBorders>
              <w:top w:val="single" w:sz="4" w:space="0" w:color="auto"/>
              <w:left w:val="single" w:sz="4" w:space="0" w:color="auto"/>
              <w:bottom w:val="single" w:sz="4" w:space="0" w:color="auto"/>
              <w:right w:val="single" w:sz="4" w:space="0" w:color="auto"/>
            </w:tcBorders>
          </w:tcPr>
          <w:p w14:paraId="21300328" w14:textId="77777777"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14:paraId="49F5CCC1" w14:textId="77777777" w:rsidR="00E1722C" w:rsidRPr="001C653E" w:rsidRDefault="00E1722C" w:rsidP="00E1722C">
            <w:pPr>
              <w:pStyle w:val="Footer"/>
              <w:jc w:val="center"/>
              <w:rPr>
                <w:bCs/>
                <w:sz w:val="20"/>
                <w:szCs w:val="20"/>
              </w:rPr>
            </w:pPr>
          </w:p>
        </w:tc>
      </w:tr>
      <w:tr w:rsidR="00E1722C" w:rsidRPr="001C653E" w14:paraId="2B89215F" w14:textId="77777777" w:rsidTr="006B5DE6">
        <w:trPr>
          <w:gridAfter w:val="1"/>
          <w:wAfter w:w="18" w:type="dxa"/>
          <w:cantSplit/>
          <w:trHeight w:val="95"/>
        </w:trPr>
        <w:tc>
          <w:tcPr>
            <w:tcW w:w="648" w:type="dxa"/>
            <w:gridSpan w:val="2"/>
            <w:vMerge/>
            <w:tcBorders>
              <w:left w:val="single" w:sz="12" w:space="0" w:color="auto"/>
              <w:right w:val="single" w:sz="6" w:space="0" w:color="auto"/>
            </w:tcBorders>
          </w:tcPr>
          <w:p w14:paraId="697487FA"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369162DA" w14:textId="77777777"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14:paraId="028A27A8" w14:textId="77777777"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14:paraId="091FFF13" w14:textId="77777777" w:rsidR="00E1722C" w:rsidRPr="001C653E" w:rsidRDefault="00E1722C" w:rsidP="00E1722C">
            <w:pPr>
              <w:pStyle w:val="Footer"/>
              <w:jc w:val="center"/>
              <w:rPr>
                <w:bCs/>
                <w:sz w:val="20"/>
                <w:szCs w:val="20"/>
              </w:rPr>
            </w:pPr>
          </w:p>
        </w:tc>
      </w:tr>
      <w:tr w:rsidR="00E1722C" w:rsidRPr="001C653E" w14:paraId="07B7BA36" w14:textId="77777777" w:rsidTr="006B5DE6">
        <w:trPr>
          <w:gridAfter w:val="1"/>
          <w:wAfter w:w="18" w:type="dxa"/>
          <w:cantSplit/>
          <w:trHeight w:val="120"/>
        </w:trPr>
        <w:tc>
          <w:tcPr>
            <w:tcW w:w="648" w:type="dxa"/>
            <w:gridSpan w:val="2"/>
            <w:vMerge/>
            <w:tcBorders>
              <w:left w:val="single" w:sz="12" w:space="0" w:color="auto"/>
              <w:right w:val="single" w:sz="6" w:space="0" w:color="auto"/>
            </w:tcBorders>
          </w:tcPr>
          <w:p w14:paraId="46D1FD16"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00E71FCE" w14:textId="77777777"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14:paraId="3DBBE5B9" w14:textId="77777777"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14:paraId="6C68B369" w14:textId="77777777" w:rsidR="00E1722C" w:rsidRPr="001C653E" w:rsidRDefault="00E1722C" w:rsidP="00E1722C">
            <w:pPr>
              <w:pStyle w:val="Footer"/>
              <w:jc w:val="center"/>
              <w:rPr>
                <w:bCs/>
                <w:sz w:val="20"/>
                <w:szCs w:val="20"/>
              </w:rPr>
            </w:pPr>
          </w:p>
        </w:tc>
      </w:tr>
      <w:tr w:rsidR="00E1722C" w:rsidRPr="001C653E" w14:paraId="5B56FF0D" w14:textId="77777777" w:rsidTr="006B5DE6">
        <w:trPr>
          <w:gridAfter w:val="1"/>
          <w:wAfter w:w="18" w:type="dxa"/>
          <w:cantSplit/>
          <w:trHeight w:val="65"/>
        </w:trPr>
        <w:tc>
          <w:tcPr>
            <w:tcW w:w="648" w:type="dxa"/>
            <w:gridSpan w:val="2"/>
            <w:vMerge/>
            <w:tcBorders>
              <w:left w:val="single" w:sz="12" w:space="0" w:color="auto"/>
              <w:right w:val="single" w:sz="6" w:space="0" w:color="auto"/>
            </w:tcBorders>
          </w:tcPr>
          <w:p w14:paraId="2E6F4EDC"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7F310BF5" w14:textId="77777777"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14:paraId="17A4C57F" w14:textId="77777777"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14:paraId="2739469F" w14:textId="77777777" w:rsidR="00E1722C" w:rsidRPr="001C653E" w:rsidRDefault="00E1722C" w:rsidP="00E1722C">
            <w:pPr>
              <w:pStyle w:val="Footer"/>
              <w:jc w:val="center"/>
              <w:rPr>
                <w:bCs/>
                <w:sz w:val="20"/>
                <w:szCs w:val="20"/>
              </w:rPr>
            </w:pPr>
          </w:p>
        </w:tc>
      </w:tr>
      <w:tr w:rsidR="00E1722C" w:rsidRPr="001C653E" w14:paraId="01C0073A" w14:textId="77777777" w:rsidTr="006B5DE6">
        <w:trPr>
          <w:gridAfter w:val="1"/>
          <w:wAfter w:w="18" w:type="dxa"/>
          <w:cantSplit/>
          <w:trHeight w:val="95"/>
        </w:trPr>
        <w:tc>
          <w:tcPr>
            <w:tcW w:w="648" w:type="dxa"/>
            <w:gridSpan w:val="2"/>
            <w:vMerge/>
            <w:tcBorders>
              <w:left w:val="single" w:sz="12" w:space="0" w:color="auto"/>
              <w:right w:val="single" w:sz="6" w:space="0" w:color="auto"/>
            </w:tcBorders>
          </w:tcPr>
          <w:p w14:paraId="338385E4"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57B45272" w14:textId="77777777"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14:paraId="3BCBB85B" w14:textId="77777777"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14:paraId="116C45D7" w14:textId="77777777" w:rsidR="00E1722C" w:rsidRPr="001C653E" w:rsidRDefault="00E1722C" w:rsidP="00E1722C">
            <w:pPr>
              <w:pStyle w:val="Footer"/>
              <w:jc w:val="center"/>
              <w:rPr>
                <w:bCs/>
                <w:sz w:val="20"/>
                <w:szCs w:val="20"/>
              </w:rPr>
            </w:pPr>
          </w:p>
        </w:tc>
      </w:tr>
      <w:tr w:rsidR="00E1722C" w:rsidRPr="001C653E" w14:paraId="63092FF7" w14:textId="77777777" w:rsidTr="006B5DE6">
        <w:trPr>
          <w:gridAfter w:val="1"/>
          <w:wAfter w:w="18" w:type="dxa"/>
          <w:cantSplit/>
          <w:trHeight w:val="95"/>
        </w:trPr>
        <w:tc>
          <w:tcPr>
            <w:tcW w:w="648" w:type="dxa"/>
            <w:gridSpan w:val="2"/>
            <w:vMerge/>
            <w:tcBorders>
              <w:left w:val="single" w:sz="12" w:space="0" w:color="auto"/>
              <w:right w:val="single" w:sz="6" w:space="0" w:color="auto"/>
            </w:tcBorders>
          </w:tcPr>
          <w:p w14:paraId="3EE1DF70"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7A459B56" w14:textId="77777777"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3312" w:type="dxa"/>
            <w:gridSpan w:val="12"/>
            <w:tcBorders>
              <w:top w:val="single" w:sz="4" w:space="0" w:color="auto"/>
              <w:left w:val="single" w:sz="4" w:space="0" w:color="auto"/>
              <w:bottom w:val="single" w:sz="4" w:space="0" w:color="auto"/>
              <w:right w:val="single" w:sz="4" w:space="0" w:color="auto"/>
            </w:tcBorders>
          </w:tcPr>
          <w:p w14:paraId="5B65264E" w14:textId="77777777"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14:paraId="527B661C" w14:textId="77777777" w:rsidR="00E1722C" w:rsidRPr="001C653E" w:rsidRDefault="00E1722C" w:rsidP="00E1722C">
            <w:pPr>
              <w:pStyle w:val="Footer"/>
              <w:jc w:val="center"/>
              <w:rPr>
                <w:bCs/>
                <w:sz w:val="20"/>
                <w:szCs w:val="20"/>
              </w:rPr>
            </w:pPr>
          </w:p>
        </w:tc>
      </w:tr>
      <w:tr w:rsidR="00E1722C" w:rsidRPr="001C653E" w14:paraId="66878505" w14:textId="77777777" w:rsidTr="006B5DE6">
        <w:trPr>
          <w:gridAfter w:val="1"/>
          <w:wAfter w:w="18" w:type="dxa"/>
          <w:cantSplit/>
          <w:trHeight w:val="95"/>
        </w:trPr>
        <w:tc>
          <w:tcPr>
            <w:tcW w:w="648" w:type="dxa"/>
            <w:gridSpan w:val="2"/>
            <w:vMerge/>
            <w:tcBorders>
              <w:left w:val="single" w:sz="12" w:space="0" w:color="auto"/>
              <w:right w:val="single" w:sz="6" w:space="0" w:color="auto"/>
            </w:tcBorders>
          </w:tcPr>
          <w:p w14:paraId="7281F0DE" w14:textId="77777777" w:rsidR="00E1722C" w:rsidRPr="001C653E" w:rsidRDefault="00E1722C" w:rsidP="00E1722C">
            <w:pPr>
              <w:pStyle w:val="Foote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7E026231" w14:textId="77777777"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3312" w:type="dxa"/>
            <w:gridSpan w:val="12"/>
            <w:tcBorders>
              <w:top w:val="single" w:sz="4" w:space="0" w:color="auto"/>
              <w:left w:val="single" w:sz="4" w:space="0" w:color="auto"/>
              <w:bottom w:val="single" w:sz="4" w:space="0" w:color="auto"/>
              <w:right w:val="single" w:sz="4" w:space="0" w:color="auto"/>
            </w:tcBorders>
          </w:tcPr>
          <w:p w14:paraId="3C7DE138" w14:textId="77777777"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right w:val="single" w:sz="12" w:space="0" w:color="auto"/>
            </w:tcBorders>
          </w:tcPr>
          <w:p w14:paraId="4435FF14" w14:textId="77777777" w:rsidR="00E1722C" w:rsidRPr="001C653E" w:rsidRDefault="00E1722C" w:rsidP="00E1722C">
            <w:pPr>
              <w:pStyle w:val="Footer"/>
              <w:jc w:val="center"/>
              <w:rPr>
                <w:bCs/>
                <w:sz w:val="20"/>
                <w:szCs w:val="20"/>
              </w:rPr>
            </w:pPr>
          </w:p>
        </w:tc>
      </w:tr>
      <w:tr w:rsidR="00E1722C" w:rsidRPr="001C653E" w14:paraId="292F9CAF" w14:textId="77777777"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14:paraId="7806FA16" w14:textId="77777777" w:rsidR="00E1722C" w:rsidRPr="001C653E" w:rsidRDefault="00E1722C" w:rsidP="00E1722C">
            <w:pPr>
              <w:pStyle w:val="Footer"/>
              <w:rPr>
                <w:bCs/>
                <w:sz w:val="20"/>
                <w:szCs w:val="20"/>
                <w:cs/>
                <w:lang w:bidi="bn-BD"/>
              </w:rPr>
            </w:pPr>
            <w:r w:rsidRPr="001C653E">
              <w:rPr>
                <w:bCs/>
                <w:sz w:val="20"/>
                <w:szCs w:val="20"/>
                <w:cs/>
                <w:lang w:bidi="bn-BD"/>
              </w:rPr>
              <w:t>1108</w:t>
            </w:r>
          </w:p>
        </w:tc>
        <w:tc>
          <w:tcPr>
            <w:tcW w:w="5724" w:type="dxa"/>
            <w:gridSpan w:val="4"/>
            <w:tcBorders>
              <w:top w:val="single" w:sz="4" w:space="0" w:color="auto"/>
              <w:left w:val="single" w:sz="6" w:space="0" w:color="auto"/>
              <w:bottom w:val="single" w:sz="4" w:space="0" w:color="auto"/>
              <w:right w:val="single" w:sz="4" w:space="0" w:color="auto"/>
            </w:tcBorders>
          </w:tcPr>
          <w:p w14:paraId="3EB52610" w14:textId="77777777" w:rsidR="00E1722C" w:rsidRPr="001C653E" w:rsidRDefault="00E1722C" w:rsidP="00E1722C">
            <w:pPr>
              <w:pStyle w:val="BodyText"/>
              <w:rPr>
                <w:rFonts w:cs="Vrinda"/>
                <w:b w:val="0"/>
                <w:sz w:val="20"/>
                <w:szCs w:val="25"/>
                <w:cs/>
                <w:lang w:bidi="bn-BD"/>
              </w:rPr>
            </w:pPr>
            <w:r w:rsidRPr="001C653E">
              <w:rPr>
                <w:b w:val="0"/>
                <w:sz w:val="20"/>
                <w:szCs w:val="20"/>
              </w:rPr>
              <w:t>Have you ever been asked to perform sexual acts against your will in order to get a job or keep your job, or to get promoted?</w:t>
            </w:r>
          </w:p>
          <w:p w14:paraId="46820842" w14:textId="77777777" w:rsidR="00E1722C" w:rsidRPr="001C653E" w:rsidRDefault="00E1722C" w:rsidP="00E1722C">
            <w:pPr>
              <w:pStyle w:val="Footer"/>
              <w:tabs>
                <w:tab w:val="right" w:leader="dot" w:pos="4711"/>
              </w:tabs>
              <w:rPr>
                <w:rFonts w:ascii="SutonnyMJ" w:hAnsi="SutonnyMJ"/>
                <w:sz w:val="20"/>
                <w:szCs w:val="20"/>
                <w:cs/>
              </w:rPr>
            </w:pPr>
            <w:r w:rsidRPr="001C653E">
              <w:rPr>
                <w:rFonts w:ascii="SutonnyMJ" w:hAnsi="SutonnyMJ"/>
                <w:sz w:val="20"/>
                <w:szCs w:val="20"/>
              </w:rPr>
              <w:t>PvKzix cvevi Rb¨ ev a‡i ivLvi Rb¨ ev DbœwZi Rb¨, KLbI Avcbvi B”Qvi weiæ‡× †hŠb wKQz Ki‡Z n‡qwQ‡jv?</w:t>
            </w:r>
          </w:p>
          <w:p w14:paraId="05839AA8" w14:textId="77777777" w:rsidR="00E1722C" w:rsidRPr="001C653E" w:rsidRDefault="00E1722C" w:rsidP="00E1722C">
            <w:pPr>
              <w:pStyle w:val="BodyText"/>
              <w:rPr>
                <w:b w:val="0"/>
                <w:i/>
                <w:sz w:val="20"/>
                <w:szCs w:val="2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14:paraId="24D0C7DF" w14:textId="77777777"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14:paraId="78906942" w14:textId="77777777"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lang w:val="en-US" w:bidi="bn-BD"/>
              </w:rPr>
              <w:t>..</w:t>
            </w:r>
            <w:r w:rsidRPr="001C653E">
              <w:rPr>
                <w:sz w:val="20"/>
                <w:szCs w:val="20"/>
                <w:cs/>
                <w:lang w:bidi="bn-BD"/>
              </w:rPr>
              <w:t>........</w:t>
            </w:r>
            <w:r w:rsidRPr="001C653E">
              <w:rPr>
                <w:sz w:val="20"/>
                <w:szCs w:val="20"/>
              </w:rPr>
              <w:t>2</w:t>
            </w:r>
          </w:p>
          <w:p w14:paraId="57231278" w14:textId="77777777" w:rsidR="00E1722C" w:rsidRPr="001C653E" w:rsidRDefault="00E1722C" w:rsidP="00E1722C">
            <w:pPr>
              <w:tabs>
                <w:tab w:val="right" w:leader="dot" w:pos="4428"/>
                <w:tab w:val="right" w:leader="dot" w:pos="4706"/>
              </w:tabs>
              <w:rPr>
                <w:sz w:val="20"/>
                <w:szCs w:val="20"/>
              </w:rPr>
            </w:pPr>
            <w:r w:rsidRPr="001C653E">
              <w:rPr>
                <w:sz w:val="20"/>
                <w:szCs w:val="20"/>
              </w:rPr>
              <w:t>N/A NEVER WORKED (</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KLbI KvR K‡ibwb</w:t>
            </w:r>
            <w:r w:rsidRPr="001C653E">
              <w:rPr>
                <w:sz w:val="20"/>
                <w:szCs w:val="20"/>
              </w:rPr>
              <w:t>)</w:t>
            </w:r>
            <w:r w:rsidRPr="001C653E">
              <w:rPr>
                <w:sz w:val="20"/>
                <w:szCs w:val="20"/>
                <w:cs/>
                <w:lang w:bidi="bn-BD"/>
              </w:rPr>
              <w:t>........</w:t>
            </w:r>
            <w:r w:rsidRPr="001C653E">
              <w:rPr>
                <w:sz w:val="20"/>
                <w:szCs w:val="20"/>
                <w:lang w:val="en-US" w:bidi="bn-BD"/>
              </w:rPr>
              <w:t>.................</w:t>
            </w:r>
            <w:r w:rsidRPr="001C653E">
              <w:rPr>
                <w:sz w:val="20"/>
                <w:szCs w:val="20"/>
              </w:rPr>
              <w:t>7</w:t>
            </w:r>
          </w:p>
          <w:p w14:paraId="77886B6B" w14:textId="77777777" w:rsidR="00E1722C" w:rsidRPr="001C653E" w:rsidRDefault="00E1722C" w:rsidP="00E1722C">
            <w:pPr>
              <w:tabs>
                <w:tab w:val="right" w:leader="dot" w:pos="4428"/>
                <w:tab w:val="right" w:leader="dot" w:pos="4706"/>
              </w:tabs>
              <w:rPr>
                <w:sz w:val="20"/>
                <w:szCs w:val="20"/>
                <w:cs/>
                <w:lang w:bidi="bn-BD"/>
              </w:rPr>
            </w:pPr>
            <w:r w:rsidRPr="001C653E">
              <w:rPr>
                <w:sz w:val="20"/>
                <w:szCs w:val="20"/>
              </w:rPr>
              <w:t>REFUSED/NO ANSWER (</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w:t>
            </w:r>
            <w:r w:rsidRPr="001C653E">
              <w:rPr>
                <w:sz w:val="20"/>
                <w:szCs w:val="20"/>
                <w:lang w:val="en-US" w:bidi="bn-BD"/>
              </w:rPr>
              <w:t>.......................</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14:paraId="478DE24E" w14:textId="77777777" w:rsidR="00E1722C" w:rsidRPr="001C653E" w:rsidRDefault="00E1722C" w:rsidP="00E1722C">
            <w:pPr>
              <w:rPr>
                <w:bCs/>
                <w:sz w:val="20"/>
                <w:szCs w:val="20"/>
              </w:rPr>
            </w:pPr>
          </w:p>
        </w:tc>
      </w:tr>
      <w:tr w:rsidR="00E1722C" w:rsidRPr="001C653E" w14:paraId="065A407B" w14:textId="77777777"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14:paraId="229AB0F4" w14:textId="77777777" w:rsidR="00E1722C" w:rsidRPr="001C653E" w:rsidRDefault="00E1722C" w:rsidP="00E1722C">
            <w:pPr>
              <w:pStyle w:val="Footer"/>
              <w:rPr>
                <w:bCs/>
                <w:sz w:val="20"/>
                <w:szCs w:val="20"/>
                <w:cs/>
                <w:lang w:bidi="bn-BD"/>
              </w:rPr>
            </w:pPr>
            <w:r w:rsidRPr="001C653E">
              <w:rPr>
                <w:bCs/>
                <w:sz w:val="20"/>
                <w:szCs w:val="20"/>
                <w:cs/>
                <w:lang w:bidi="bn-BD"/>
              </w:rPr>
              <w:t>1109</w:t>
            </w:r>
          </w:p>
        </w:tc>
        <w:tc>
          <w:tcPr>
            <w:tcW w:w="5724" w:type="dxa"/>
            <w:gridSpan w:val="4"/>
            <w:tcBorders>
              <w:top w:val="single" w:sz="4" w:space="0" w:color="auto"/>
              <w:left w:val="single" w:sz="6" w:space="0" w:color="auto"/>
              <w:bottom w:val="single" w:sz="4" w:space="0" w:color="auto"/>
              <w:right w:val="single" w:sz="4" w:space="0" w:color="auto"/>
            </w:tcBorders>
          </w:tcPr>
          <w:p w14:paraId="23835024" w14:textId="77777777" w:rsidR="00E1722C" w:rsidRPr="001C653E" w:rsidRDefault="00E1722C" w:rsidP="00E1722C">
            <w:pPr>
              <w:pStyle w:val="BodyText"/>
              <w:rPr>
                <w:b w:val="0"/>
              </w:rPr>
            </w:pPr>
            <w:r w:rsidRPr="001C653E">
              <w:rPr>
                <w:b w:val="0"/>
              </w:rPr>
              <w:t>Have you ever been asked to perform sexual acts against your will in order to pass an exam or get good grades at school?</w:t>
            </w:r>
          </w:p>
          <w:p w14:paraId="7FA64433" w14:textId="77777777" w:rsidR="00E1722C" w:rsidRPr="001C653E" w:rsidRDefault="00E1722C" w:rsidP="00E1722C">
            <w:pPr>
              <w:pStyle w:val="Footer"/>
              <w:tabs>
                <w:tab w:val="right" w:leader="dot" w:pos="4711"/>
              </w:tabs>
              <w:rPr>
                <w:rFonts w:ascii="SutonnyMJ" w:hAnsi="SutonnyMJ"/>
                <w:sz w:val="20"/>
                <w:szCs w:val="20"/>
                <w:cs/>
              </w:rPr>
            </w:pPr>
            <w:r w:rsidRPr="001C653E">
              <w:rPr>
                <w:rFonts w:ascii="SutonnyMJ" w:hAnsi="SutonnyMJ"/>
                <w:sz w:val="20"/>
                <w:szCs w:val="20"/>
              </w:rPr>
              <w:t>cix¶v cv‡ki Rb¨ ev †ewk bv¤^vi cvevi Rb¨ KLbI Avcbvi B”Qvi weiæ‡× †hŠb wKQz Ki‡Z n‡qwQ‡jv?</w:t>
            </w:r>
          </w:p>
          <w:p w14:paraId="2893518A" w14:textId="77777777" w:rsidR="00E1722C" w:rsidRPr="001C653E" w:rsidRDefault="00E1722C" w:rsidP="00E1722C">
            <w:pPr>
              <w:pStyle w:val="Footer"/>
              <w:rPr>
                <w:sz w:val="20"/>
                <w:szCs w:val="20"/>
              </w:rPr>
            </w:pPr>
          </w:p>
        </w:tc>
        <w:tc>
          <w:tcPr>
            <w:tcW w:w="3330" w:type="dxa"/>
            <w:gridSpan w:val="13"/>
            <w:tcBorders>
              <w:left w:val="single" w:sz="6" w:space="0" w:color="auto"/>
              <w:bottom w:val="single" w:sz="6" w:space="0" w:color="auto"/>
              <w:right w:val="single" w:sz="4" w:space="0" w:color="auto"/>
            </w:tcBorders>
          </w:tcPr>
          <w:p w14:paraId="36ABDC19" w14:textId="77777777"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14:paraId="7A277110" w14:textId="77777777"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14:paraId="562965AD" w14:textId="77777777" w:rsidR="00E1722C" w:rsidRPr="001C653E" w:rsidRDefault="00E1722C" w:rsidP="00E1722C">
            <w:pPr>
              <w:tabs>
                <w:tab w:val="right" w:leader="dot" w:pos="4428"/>
                <w:tab w:val="right" w:leader="dot" w:pos="4706"/>
              </w:tabs>
              <w:rPr>
                <w:sz w:val="20"/>
                <w:szCs w:val="20"/>
              </w:rPr>
            </w:pPr>
            <w:r w:rsidRPr="001C653E">
              <w:rPr>
                <w:sz w:val="20"/>
                <w:szCs w:val="20"/>
              </w:rPr>
              <w:t xml:space="preserve">N/A </w:t>
            </w:r>
            <w:r w:rsidRPr="001C653E">
              <w:rPr>
                <w:sz w:val="20"/>
              </w:rPr>
              <w:t>NEVER WENT TO SCHOOL</w:t>
            </w:r>
            <w:r w:rsidRPr="001C653E">
              <w:rPr>
                <w:sz w:val="20"/>
                <w:szCs w:val="20"/>
              </w:rPr>
              <w:t xml:space="preserve"> (</w:t>
            </w:r>
            <w:r w:rsidRPr="001C653E">
              <w:rPr>
                <w:rFonts w:ascii="SutonnyMJ" w:hAnsi="SutonnyMJ"/>
                <w:sz w:val="20"/>
                <w:szCs w:val="20"/>
              </w:rPr>
              <w:t>cÖ‡hvR¨</w:t>
            </w:r>
            <w:r w:rsidRPr="001C653E">
              <w:rPr>
                <w:rFonts w:ascii="SutonnyMJ" w:hAnsi="SutonnyMJ" w:cs="Vrinda" w:hint="cs"/>
                <w:sz w:val="20"/>
                <w:szCs w:val="25"/>
                <w:cs/>
                <w:lang w:bidi="bn-BD"/>
              </w:rPr>
              <w:t xml:space="preserve"> </w:t>
            </w:r>
            <w:r w:rsidRPr="001C653E">
              <w:rPr>
                <w:rFonts w:ascii="SutonnyMJ" w:hAnsi="SutonnyMJ"/>
                <w:sz w:val="20"/>
                <w:szCs w:val="20"/>
              </w:rPr>
              <w:t>bq/ KLbI ¯‹z‡j hvbwb</w:t>
            </w:r>
            <w:r w:rsidRPr="001C653E">
              <w:rPr>
                <w:sz w:val="20"/>
                <w:szCs w:val="20"/>
              </w:rPr>
              <w:t>)</w:t>
            </w:r>
            <w:r w:rsidRPr="001C653E">
              <w:rPr>
                <w:sz w:val="20"/>
                <w:szCs w:val="20"/>
                <w:cs/>
                <w:lang w:bidi="bn-BD"/>
              </w:rPr>
              <w:t>........</w:t>
            </w:r>
            <w:r w:rsidRPr="001C653E">
              <w:rPr>
                <w:sz w:val="20"/>
                <w:szCs w:val="20"/>
              </w:rPr>
              <w:t>7</w:t>
            </w:r>
          </w:p>
          <w:p w14:paraId="0D2E8939" w14:textId="77777777"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14:paraId="4D530E59" w14:textId="77777777" w:rsidR="00E1722C" w:rsidRPr="001C653E" w:rsidRDefault="00E1722C" w:rsidP="00E1722C">
            <w:pPr>
              <w:pStyle w:val="Footer"/>
              <w:jc w:val="center"/>
              <w:rPr>
                <w:bCs/>
                <w:sz w:val="20"/>
                <w:szCs w:val="20"/>
              </w:rPr>
            </w:pPr>
          </w:p>
        </w:tc>
      </w:tr>
      <w:tr w:rsidR="00E1722C" w:rsidRPr="001C653E" w14:paraId="15BDCD77" w14:textId="77777777"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14:paraId="4F68617C" w14:textId="77777777" w:rsidR="00E1722C" w:rsidRPr="001C653E" w:rsidRDefault="00E1722C" w:rsidP="00E1722C">
            <w:pPr>
              <w:pStyle w:val="Footer"/>
              <w:rPr>
                <w:bCs/>
                <w:sz w:val="20"/>
                <w:szCs w:val="20"/>
                <w:cs/>
                <w:lang w:bidi="bn-BD"/>
              </w:rPr>
            </w:pPr>
            <w:r w:rsidRPr="001C653E">
              <w:rPr>
                <w:bCs/>
                <w:sz w:val="20"/>
                <w:szCs w:val="20"/>
                <w:cs/>
                <w:lang w:bidi="bn-BD"/>
              </w:rPr>
              <w:t>1110</w:t>
            </w:r>
          </w:p>
        </w:tc>
        <w:tc>
          <w:tcPr>
            <w:tcW w:w="5724" w:type="dxa"/>
            <w:gridSpan w:val="4"/>
            <w:tcBorders>
              <w:top w:val="single" w:sz="4" w:space="0" w:color="auto"/>
              <w:left w:val="single" w:sz="6" w:space="0" w:color="auto"/>
              <w:bottom w:val="single" w:sz="4" w:space="0" w:color="auto"/>
              <w:right w:val="single" w:sz="4" w:space="0" w:color="auto"/>
            </w:tcBorders>
          </w:tcPr>
          <w:p w14:paraId="7270B1BA" w14:textId="77777777" w:rsidR="00E1722C" w:rsidRPr="001C653E" w:rsidRDefault="00E1722C" w:rsidP="00E1722C">
            <w:pPr>
              <w:pStyle w:val="Footer"/>
              <w:rPr>
                <w:rFonts w:cs="Vrinda"/>
                <w:szCs w:val="30"/>
                <w:cs/>
                <w:lang w:bidi="bn-BD"/>
              </w:rPr>
            </w:pPr>
            <w:r w:rsidRPr="001C653E">
              <w:t>Have you ever been groped, sexually touched or had someone rubbing against you in the bus or another public space?</w:t>
            </w:r>
          </w:p>
          <w:p w14:paraId="685F2B0C" w14:textId="77777777" w:rsidR="00E1722C" w:rsidRPr="001C653E" w:rsidRDefault="00E1722C" w:rsidP="00E1722C">
            <w:pPr>
              <w:tabs>
                <w:tab w:val="right" w:leader="dot" w:pos="4428"/>
                <w:tab w:val="right" w:leader="dot" w:pos="4706"/>
              </w:tabs>
              <w:rPr>
                <w:rFonts w:cs="Vrinda"/>
                <w:sz w:val="20"/>
                <w:szCs w:val="30"/>
                <w:cs/>
                <w:lang w:bidi="bn-BD"/>
              </w:rPr>
            </w:pPr>
            <w:r w:rsidRPr="001C653E">
              <w:rPr>
                <w:rFonts w:ascii="SutonnyMJ" w:hAnsi="SutonnyMJ"/>
                <w:sz w:val="20"/>
                <w:szCs w:val="20"/>
              </w:rPr>
              <w:t>†Kvb hvbevn‡b †KD wK Avcbv‡K KLbI † hŠb fv‡e ¯ck© K‡iwQ‡jv?</w:t>
            </w:r>
          </w:p>
        </w:tc>
        <w:tc>
          <w:tcPr>
            <w:tcW w:w="3330" w:type="dxa"/>
            <w:gridSpan w:val="13"/>
            <w:tcBorders>
              <w:top w:val="single" w:sz="6" w:space="0" w:color="auto"/>
              <w:left w:val="single" w:sz="6" w:space="0" w:color="auto"/>
              <w:bottom w:val="single" w:sz="6" w:space="0" w:color="auto"/>
              <w:right w:val="single" w:sz="4" w:space="0" w:color="auto"/>
            </w:tcBorders>
          </w:tcPr>
          <w:p w14:paraId="26035C94" w14:textId="77777777"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14:paraId="6A035ED9" w14:textId="77777777" w:rsidR="00E1722C" w:rsidRPr="001C653E" w:rsidRDefault="00E1722C" w:rsidP="00E1722C">
            <w:pPr>
              <w:tabs>
                <w:tab w:val="right" w:leader="dot" w:pos="4428"/>
                <w:tab w:val="right" w:leader="dot" w:pos="4706"/>
              </w:tabs>
              <w:rPr>
                <w:sz w:val="20"/>
                <w:szCs w:val="20"/>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14:paraId="1E5A96CE" w14:textId="77777777"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 (</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14:paraId="14582CDD" w14:textId="77777777" w:rsidR="00E1722C" w:rsidRPr="001C653E" w:rsidRDefault="00E1722C" w:rsidP="00E1722C">
            <w:pPr>
              <w:pStyle w:val="Footer"/>
              <w:jc w:val="center"/>
              <w:rPr>
                <w:bCs/>
                <w:sz w:val="20"/>
                <w:szCs w:val="20"/>
              </w:rPr>
            </w:pPr>
          </w:p>
        </w:tc>
      </w:tr>
      <w:tr w:rsidR="00E1722C" w:rsidRPr="001C653E" w14:paraId="65C764CA" w14:textId="77777777" w:rsidTr="006B5DE6">
        <w:trPr>
          <w:gridAfter w:val="1"/>
          <w:wAfter w:w="18" w:type="dxa"/>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14:paraId="2D800408" w14:textId="77777777" w:rsidR="00E1722C" w:rsidRPr="001C653E" w:rsidRDefault="00E1722C" w:rsidP="00E1722C">
            <w:pPr>
              <w:pStyle w:val="Footer"/>
              <w:rPr>
                <w:bCs/>
                <w:sz w:val="20"/>
                <w:szCs w:val="20"/>
                <w:cs/>
                <w:lang w:bidi="bn-BD"/>
              </w:rPr>
            </w:pPr>
            <w:r w:rsidRPr="001C653E">
              <w:rPr>
                <w:bCs/>
                <w:sz w:val="20"/>
                <w:szCs w:val="20"/>
                <w:cs/>
                <w:lang w:bidi="bn-BD"/>
              </w:rPr>
              <w:t>1111</w:t>
            </w:r>
          </w:p>
        </w:tc>
        <w:tc>
          <w:tcPr>
            <w:tcW w:w="5724" w:type="dxa"/>
            <w:gridSpan w:val="4"/>
            <w:tcBorders>
              <w:top w:val="single" w:sz="4" w:space="0" w:color="auto"/>
              <w:left w:val="single" w:sz="6" w:space="0" w:color="auto"/>
              <w:bottom w:val="single" w:sz="4" w:space="0" w:color="auto"/>
              <w:right w:val="single" w:sz="4" w:space="0" w:color="auto"/>
            </w:tcBorders>
          </w:tcPr>
          <w:p w14:paraId="23276A6B" w14:textId="77777777" w:rsidR="00E1722C" w:rsidRPr="001C653E" w:rsidRDefault="00E1722C" w:rsidP="00E1722C">
            <w:pPr>
              <w:pStyle w:val="BodyText"/>
              <w:rPr>
                <w:rFonts w:cs="Vrinda"/>
                <w:b w:val="0"/>
                <w:szCs w:val="30"/>
                <w:cs/>
                <w:lang w:bidi="bn-BD"/>
              </w:rPr>
            </w:pPr>
            <w:r w:rsidRPr="001C653E">
              <w:rPr>
                <w:b w:val="0"/>
              </w:rPr>
              <w:t xml:space="preserve">Have you ever received personal messages </w:t>
            </w:r>
            <w:r w:rsidRPr="001C653E">
              <w:rPr>
                <w:rFonts w:hint="cs"/>
                <w:b w:val="0"/>
                <w:cs/>
                <w:lang w:bidi="bn-BD"/>
              </w:rPr>
              <w:t xml:space="preserve">in your cell phone </w:t>
            </w:r>
            <w:r w:rsidRPr="001C653E">
              <w:rPr>
                <w:b w:val="0"/>
              </w:rPr>
              <w:t xml:space="preserve">with sexual content (e.g. remarks, invitations, pictures) that were hurtful to you or made you feel uncomfortable? </w:t>
            </w:r>
          </w:p>
          <w:p w14:paraId="3A2A5799" w14:textId="77777777" w:rsidR="00E1722C" w:rsidRPr="001C653E" w:rsidRDefault="00E1722C" w:rsidP="00E1722C">
            <w:pPr>
              <w:tabs>
                <w:tab w:val="right" w:leader="dot" w:pos="4428"/>
                <w:tab w:val="right" w:leader="dot" w:pos="4706"/>
              </w:tabs>
              <w:rPr>
                <w:rFonts w:ascii="SutonnyMJ" w:hAnsi="SutonnyMJ"/>
                <w:sz w:val="20"/>
                <w:szCs w:val="20"/>
              </w:rPr>
            </w:pPr>
            <w:r w:rsidRPr="001C653E">
              <w:rPr>
                <w:rFonts w:ascii="SutonnyMJ" w:hAnsi="SutonnyMJ"/>
                <w:sz w:val="20"/>
                <w:szCs w:val="20"/>
              </w:rPr>
              <w:t xml:space="preserve">Avcwb wK KLbI Avcbvi †gvevBj †dv‡b †hŠb m¤cwK©Z †Kvb ‡dvb, †g‡mR ev Qwe †c‡qwQ‡jb hv Avcbvi Lvivc †j‡MwQj? </w:t>
            </w:r>
          </w:p>
          <w:p w14:paraId="056F626D" w14:textId="77777777" w:rsidR="00E1722C" w:rsidRPr="001C653E" w:rsidRDefault="00E1722C" w:rsidP="00E1722C">
            <w:pPr>
              <w:tabs>
                <w:tab w:val="right" w:leader="dot" w:pos="4428"/>
                <w:tab w:val="right" w:leader="dot" w:pos="4706"/>
              </w:tabs>
              <w:rPr>
                <w:rFonts w:cs="Vrinda"/>
                <w:sz w:val="20"/>
                <w:szCs w:val="30"/>
                <w:cs/>
                <w:lang w:bidi="bn-BD"/>
              </w:rPr>
            </w:pPr>
          </w:p>
        </w:tc>
        <w:tc>
          <w:tcPr>
            <w:tcW w:w="3330" w:type="dxa"/>
            <w:gridSpan w:val="13"/>
            <w:tcBorders>
              <w:top w:val="single" w:sz="6" w:space="0" w:color="auto"/>
              <w:left w:val="single" w:sz="6" w:space="0" w:color="auto"/>
              <w:bottom w:val="single" w:sz="6" w:space="0" w:color="auto"/>
              <w:right w:val="single" w:sz="4" w:space="0" w:color="auto"/>
            </w:tcBorders>
          </w:tcPr>
          <w:p w14:paraId="1D1F9AE9" w14:textId="77777777" w:rsidR="00E1722C" w:rsidRPr="001C653E" w:rsidRDefault="00E1722C" w:rsidP="00E1722C">
            <w:pPr>
              <w:tabs>
                <w:tab w:val="right" w:leader="dot" w:pos="4428"/>
                <w:tab w:val="right" w:leader="dot" w:pos="4706"/>
              </w:tabs>
              <w:rPr>
                <w:sz w:val="20"/>
                <w:szCs w:val="20"/>
              </w:rPr>
            </w:pPr>
            <w:r w:rsidRPr="001C653E">
              <w:rPr>
                <w:sz w:val="20"/>
                <w:szCs w:val="20"/>
              </w:rPr>
              <w:t>YES</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............................1</w:t>
            </w:r>
          </w:p>
          <w:p w14:paraId="60868FAB" w14:textId="77777777" w:rsidR="00E1722C" w:rsidRPr="001C653E" w:rsidRDefault="00E1722C" w:rsidP="00E1722C">
            <w:pPr>
              <w:tabs>
                <w:tab w:val="right" w:leader="dot" w:pos="4428"/>
                <w:tab w:val="right" w:leader="dot" w:pos="4706"/>
              </w:tabs>
              <w:rPr>
                <w:rFonts w:cs="Vrinda"/>
                <w:sz w:val="20"/>
                <w:szCs w:val="25"/>
                <w:cs/>
                <w:lang w:bidi="bn-BD"/>
              </w:rPr>
            </w:pPr>
            <w:r w:rsidRPr="001C653E">
              <w:rPr>
                <w:sz w:val="20"/>
                <w:szCs w:val="20"/>
              </w:rPr>
              <w:t>NO.</w:t>
            </w:r>
            <w:r w:rsidRPr="001C653E">
              <w:rPr>
                <w:rFonts w:ascii="SutonnyMJ" w:hAnsi="SutonnyMJ" w:hint="cs"/>
                <w:sz w:val="20"/>
                <w:szCs w:val="20"/>
                <w:cs/>
                <w:lang w:bidi="bn-BD"/>
              </w:rPr>
              <w:t xml:space="preserve"> (</w:t>
            </w:r>
            <w:r w:rsidRPr="001C653E">
              <w:rPr>
                <w:rFonts w:ascii="SutonnyMJ" w:hAnsi="SutonnyMJ"/>
                <w:sz w:val="20"/>
                <w:szCs w:val="20"/>
                <w:lang w:bidi="bn-BD"/>
              </w:rPr>
              <w:t xml:space="preserve">bv </w:t>
            </w:r>
            <w:r w:rsidRPr="001C653E">
              <w:rPr>
                <w:rFonts w:ascii="SutonnyMJ" w:hAnsi="SutonnyMJ" w:hint="cs"/>
                <w:sz w:val="20"/>
                <w:szCs w:val="20"/>
                <w:cs/>
                <w:lang w:bidi="bn-BD"/>
              </w:rPr>
              <w:t>)</w:t>
            </w:r>
            <w:r w:rsidRPr="001C653E">
              <w:rPr>
                <w:sz w:val="20"/>
                <w:szCs w:val="20"/>
                <w:cs/>
                <w:lang w:bidi="bn-BD"/>
              </w:rPr>
              <w:t>............................</w:t>
            </w:r>
            <w:r w:rsidRPr="001C653E">
              <w:rPr>
                <w:sz w:val="20"/>
                <w:szCs w:val="20"/>
              </w:rPr>
              <w:t>2</w:t>
            </w:r>
          </w:p>
          <w:p w14:paraId="254287B6" w14:textId="77777777" w:rsidR="00E1722C" w:rsidRPr="001C653E" w:rsidRDefault="00E1722C" w:rsidP="00E1722C">
            <w:pPr>
              <w:tabs>
                <w:tab w:val="right" w:leader="dot" w:pos="4428"/>
                <w:tab w:val="right" w:leader="dot" w:pos="4706"/>
              </w:tabs>
              <w:rPr>
                <w:rFonts w:ascii="SutonnyMJ" w:hAnsi="SutonnyMJ" w:cs="Vrinda"/>
                <w:sz w:val="20"/>
                <w:szCs w:val="20"/>
                <w:cs/>
                <w:lang w:bidi="bn-BD"/>
              </w:rPr>
            </w:pPr>
            <w:r w:rsidRPr="001C653E">
              <w:rPr>
                <w:sz w:val="20"/>
                <w:szCs w:val="20"/>
              </w:rPr>
              <w:t>DOES NOT USE</w:t>
            </w:r>
            <w:r w:rsidRPr="001C653E">
              <w:rPr>
                <w:rFonts w:hint="cs"/>
                <w:sz w:val="20"/>
                <w:szCs w:val="20"/>
                <w:cs/>
                <w:lang w:bidi="bn-BD"/>
              </w:rPr>
              <w:t xml:space="preserve"> CELL PHONE</w:t>
            </w:r>
            <w:r w:rsidRPr="001C653E">
              <w:rPr>
                <w:rFonts w:cs="Vrinda" w:hint="cs"/>
                <w:sz w:val="20"/>
                <w:szCs w:val="20"/>
                <w:cs/>
                <w:lang w:bidi="bn-BD"/>
              </w:rPr>
              <w:t>(</w:t>
            </w:r>
            <w:r w:rsidRPr="001C653E">
              <w:rPr>
                <w:rFonts w:ascii="SutonnyMJ" w:hAnsi="SutonnyMJ"/>
                <w:sz w:val="20"/>
                <w:szCs w:val="20"/>
              </w:rPr>
              <w:t>†gvevBj †dvb</w:t>
            </w:r>
            <w:r w:rsidRPr="001C653E">
              <w:rPr>
                <w:rFonts w:ascii="SutonnyMJ" w:hAnsi="SutonnyMJ" w:cs="Vrinda" w:hint="cs"/>
                <w:sz w:val="20"/>
                <w:szCs w:val="20"/>
                <w:cs/>
                <w:lang w:bidi="bn-BD"/>
              </w:rPr>
              <w:t xml:space="preserve"> </w:t>
            </w:r>
            <w:r w:rsidRPr="001C653E">
              <w:rPr>
                <w:rFonts w:ascii="SutonnyMJ" w:hAnsi="SutonnyMJ"/>
                <w:sz w:val="20"/>
                <w:szCs w:val="20"/>
              </w:rPr>
              <w:t>bvB</w:t>
            </w:r>
            <w:r w:rsidRPr="001C653E">
              <w:rPr>
                <w:rFonts w:cs="Vrinda" w:hint="cs"/>
                <w:sz w:val="20"/>
                <w:szCs w:val="20"/>
                <w:cs/>
                <w:lang w:bidi="bn-BD"/>
              </w:rPr>
              <w:t>)............................</w:t>
            </w:r>
            <w:r w:rsidRPr="001C653E">
              <w:rPr>
                <w:sz w:val="20"/>
                <w:szCs w:val="20"/>
              </w:rPr>
              <w:t>7</w:t>
            </w:r>
          </w:p>
          <w:p w14:paraId="045D1CE0" w14:textId="77777777" w:rsidR="00E1722C" w:rsidRPr="001C653E" w:rsidRDefault="00E1722C" w:rsidP="00E1722C">
            <w:pPr>
              <w:tabs>
                <w:tab w:val="right" w:leader="dot" w:pos="4253"/>
              </w:tabs>
              <w:rPr>
                <w:rFonts w:asciiTheme="majorBidi" w:hAnsiTheme="majorBidi" w:cstheme="majorBidi"/>
                <w:sz w:val="20"/>
                <w:szCs w:val="20"/>
              </w:rPr>
            </w:pPr>
            <w:r w:rsidRPr="001C653E">
              <w:rPr>
                <w:sz w:val="20"/>
                <w:szCs w:val="20"/>
              </w:rPr>
              <w:t>REFUSED/NO ANSWER(</w:t>
            </w:r>
            <w:r w:rsidRPr="001C653E">
              <w:rPr>
                <w:rFonts w:ascii="SutonnyMJ" w:hAnsi="SutonnyMJ" w:cs="SutonnyMJ"/>
                <w:sz w:val="20"/>
                <w:szCs w:val="20"/>
                <w:lang w:bidi="bn-BD"/>
              </w:rPr>
              <w:t>cÖZ¨vL¨vb/ DËi †bB</w:t>
            </w:r>
            <w:r w:rsidRPr="001C653E">
              <w:rPr>
                <w:sz w:val="20"/>
                <w:szCs w:val="20"/>
                <w:cs/>
                <w:lang w:bidi="bn-BD"/>
              </w:rPr>
              <w:t>.</w:t>
            </w:r>
            <w:r w:rsidRPr="001C653E">
              <w:rPr>
                <w:sz w:val="20"/>
                <w:szCs w:val="20"/>
              </w:rPr>
              <w:t xml:space="preserve"> )</w:t>
            </w:r>
            <w:r w:rsidRPr="001C653E">
              <w:rPr>
                <w:sz w:val="20"/>
                <w:szCs w:val="20"/>
                <w:cs/>
                <w:lang w:bidi="bn-BD"/>
              </w:rPr>
              <w:t>.....9</w:t>
            </w:r>
          </w:p>
        </w:tc>
        <w:tc>
          <w:tcPr>
            <w:tcW w:w="1170" w:type="dxa"/>
            <w:gridSpan w:val="3"/>
            <w:tcBorders>
              <w:top w:val="single" w:sz="6" w:space="0" w:color="auto"/>
              <w:left w:val="single" w:sz="4" w:space="0" w:color="auto"/>
              <w:bottom w:val="single" w:sz="6" w:space="0" w:color="auto"/>
              <w:right w:val="single" w:sz="12" w:space="0" w:color="auto"/>
            </w:tcBorders>
          </w:tcPr>
          <w:p w14:paraId="032962FE" w14:textId="77777777" w:rsidR="00E1722C" w:rsidRPr="001C653E" w:rsidRDefault="00E1722C" w:rsidP="00E1722C">
            <w:pPr>
              <w:pStyle w:val="Footer"/>
              <w:jc w:val="center"/>
              <w:rPr>
                <w:bCs/>
                <w:sz w:val="20"/>
                <w:szCs w:val="20"/>
              </w:rPr>
            </w:pPr>
          </w:p>
        </w:tc>
      </w:tr>
      <w:tr w:rsidR="00E1722C" w:rsidRPr="001C653E" w14:paraId="126E24D6" w14:textId="77777777" w:rsidTr="006B5DE6">
        <w:trPr>
          <w:cantSplit/>
          <w:trHeight w:val="322"/>
        </w:trPr>
        <w:tc>
          <w:tcPr>
            <w:tcW w:w="648" w:type="dxa"/>
            <w:gridSpan w:val="2"/>
            <w:tcBorders>
              <w:top w:val="single" w:sz="4" w:space="0" w:color="auto"/>
              <w:left w:val="single" w:sz="12" w:space="0" w:color="auto"/>
              <w:bottom w:val="single" w:sz="4" w:space="0" w:color="auto"/>
              <w:right w:val="single" w:sz="6" w:space="0" w:color="auto"/>
            </w:tcBorders>
          </w:tcPr>
          <w:p w14:paraId="2D729445" w14:textId="77777777" w:rsidR="00E1722C" w:rsidRPr="001C653E" w:rsidRDefault="00E1722C" w:rsidP="00E1722C">
            <w:pPr>
              <w:pStyle w:val="Footer"/>
              <w:rPr>
                <w:bCs/>
                <w:sz w:val="20"/>
                <w:szCs w:val="20"/>
                <w:cs/>
                <w:lang w:bidi="bn-BD"/>
              </w:rPr>
            </w:pPr>
            <w:r w:rsidRPr="001C653E">
              <w:rPr>
                <w:bCs/>
                <w:sz w:val="20"/>
                <w:szCs w:val="20"/>
                <w:cs/>
                <w:lang w:bidi="bn-BD"/>
              </w:rPr>
              <w:lastRenderedPageBreak/>
              <w:t>1112</w:t>
            </w:r>
          </w:p>
        </w:tc>
        <w:tc>
          <w:tcPr>
            <w:tcW w:w="5724" w:type="dxa"/>
            <w:gridSpan w:val="4"/>
            <w:tcBorders>
              <w:top w:val="single" w:sz="4" w:space="0" w:color="auto"/>
              <w:left w:val="single" w:sz="6" w:space="0" w:color="auto"/>
              <w:bottom w:val="single" w:sz="4" w:space="0" w:color="auto"/>
              <w:right w:val="single" w:sz="4" w:space="0" w:color="auto"/>
            </w:tcBorders>
          </w:tcPr>
          <w:p w14:paraId="1FAEE15A" w14:textId="77777777" w:rsidR="00E1722C" w:rsidRPr="001C653E" w:rsidRDefault="00E1722C" w:rsidP="00E1722C">
            <w:pPr>
              <w:pStyle w:val="BodyText"/>
              <w:rPr>
                <w:b w:val="0"/>
              </w:rPr>
            </w:pPr>
            <w:r w:rsidRPr="001C653E">
              <w:rPr>
                <w:b w:val="0"/>
                <w:u w:val="single"/>
              </w:rPr>
              <w:t>When you were a girl, before you were 15 years old</w:t>
            </w:r>
            <w:r w:rsidRPr="001C653E">
              <w:rPr>
                <w:b w:val="0"/>
              </w:rPr>
              <w:t xml:space="preserve">, do you remember if any-one ever touched you sexually, or made you do something sexual that you didn’t want to?  </w:t>
            </w:r>
          </w:p>
          <w:p w14:paraId="1307FBB6" w14:textId="77777777" w:rsidR="00E1722C" w:rsidRPr="001C653E" w:rsidRDefault="00E1722C" w:rsidP="00E1722C">
            <w:pPr>
              <w:rPr>
                <w:rFonts w:ascii="SutonnyMJ" w:hAnsi="SutonnyMJ"/>
                <w:sz w:val="20"/>
                <w:szCs w:val="20"/>
              </w:rPr>
            </w:pPr>
            <w:r w:rsidRPr="001C653E">
              <w:rPr>
                <w:rFonts w:ascii="SutonnyMJ" w:hAnsi="SutonnyMJ"/>
                <w:sz w:val="20"/>
                <w:szCs w:val="20"/>
              </w:rPr>
              <w:t xml:space="preserve">Avcbvi 15 eQi eqm nevi Av‡M †KD wK Avcbv‡K †hŠbfv‡e </w:t>
            </w:r>
            <w:r w:rsidRPr="001C653E">
              <w:rPr>
                <w:rFonts w:ascii="SutonnyMJ" w:hAnsi="SutonnyMJ" w:cs="Arial"/>
                <w:sz w:val="20"/>
                <w:szCs w:val="20"/>
              </w:rPr>
              <w:t xml:space="preserve">¯úk© </w:t>
            </w:r>
            <w:r w:rsidRPr="001C653E">
              <w:rPr>
                <w:rFonts w:ascii="SutonnyMJ" w:hAnsi="SutonnyMJ"/>
                <w:sz w:val="20"/>
                <w:szCs w:val="20"/>
              </w:rPr>
              <w:t xml:space="preserve">K‡i‡Q ev Avcbv‡K w`‡q wK Ggb wKQy †hŠb KvR Kwi‡q‡Q hv‡Z Avcbvi ‡Kvb m¤§wZ wQj bv? </w:t>
            </w:r>
          </w:p>
          <w:p w14:paraId="34502991" w14:textId="77777777" w:rsidR="00E1722C" w:rsidRPr="001C653E" w:rsidRDefault="00E1722C" w:rsidP="00E1722C">
            <w:pPr>
              <w:pStyle w:val="BodyText"/>
            </w:pPr>
          </w:p>
          <w:p w14:paraId="02577F37" w14:textId="77777777" w:rsidR="00E1722C" w:rsidRPr="001C653E" w:rsidRDefault="00E1722C" w:rsidP="00E1722C">
            <w:pPr>
              <w:pStyle w:val="BodyText"/>
              <w:rPr>
                <w:b w:val="0"/>
              </w:rPr>
            </w:pPr>
            <w:r w:rsidRPr="001C653E">
              <w:rPr>
                <w:b w:val="0"/>
              </w:rPr>
              <w:t>For example, has any of these things ever happened to you?</w:t>
            </w:r>
          </w:p>
          <w:p w14:paraId="71B804CB" w14:textId="77777777" w:rsidR="00E1722C" w:rsidRPr="001C653E" w:rsidRDefault="00E1722C" w:rsidP="00E1722C">
            <w:pPr>
              <w:pStyle w:val="BodyText"/>
              <w:rPr>
                <w:b w:val="0"/>
                <w:color w:val="FF0000"/>
              </w:rPr>
            </w:pPr>
            <w:r w:rsidRPr="001C653E">
              <w:rPr>
                <w:rFonts w:ascii="SutonnyMJ" w:hAnsi="SutonnyMJ" w:cs="Vrinda"/>
                <w:b w:val="0"/>
                <w:sz w:val="20"/>
                <w:szCs w:val="20"/>
                <w:lang w:bidi="bn-BD"/>
              </w:rPr>
              <w:t xml:space="preserve">‡hgbt  †KD wK </w:t>
            </w:r>
            <w:r w:rsidRPr="001C653E">
              <w:rPr>
                <w:rFonts w:ascii="SutonnyMJ" w:hAnsi="SutonnyMJ"/>
                <w:b w:val="0"/>
                <w:sz w:val="20"/>
                <w:szCs w:val="20"/>
              </w:rPr>
              <w:t xml:space="preserve"> Avcbv‡K KLbI</w:t>
            </w:r>
          </w:p>
          <w:p w14:paraId="3B9CD935" w14:textId="77777777" w:rsidR="00E1722C" w:rsidRPr="001C653E" w:rsidRDefault="00E1722C" w:rsidP="00E1722C">
            <w:pPr>
              <w:pStyle w:val="BodyText"/>
              <w:rPr>
                <w:b w:val="0"/>
              </w:rPr>
            </w:pPr>
            <w:r w:rsidRPr="001C653E">
              <w:rPr>
                <w:b w:val="0"/>
              </w:rPr>
              <w:t>- touching of breasts or private parts</w:t>
            </w:r>
          </w:p>
          <w:p w14:paraId="0B45A198" w14:textId="77777777" w:rsidR="00E1722C" w:rsidRPr="001C653E" w:rsidRDefault="00E1722C" w:rsidP="00E1722C">
            <w:pPr>
              <w:pStyle w:val="BodyText"/>
              <w:rPr>
                <w:b w:val="0"/>
                <w:color w:val="FF0000"/>
              </w:rPr>
            </w:pPr>
            <w:r w:rsidRPr="001C653E">
              <w:rPr>
                <w:rFonts w:ascii="SutonnyMJ" w:hAnsi="SutonnyMJ" w:cs="Vrinda"/>
                <w:b w:val="0"/>
                <w:sz w:val="20"/>
                <w:szCs w:val="20"/>
                <w:lang w:bidi="bn-BD"/>
              </w:rPr>
              <w:t>ey‡K nvZ w`‡qwQ‡jv?</w:t>
            </w:r>
          </w:p>
          <w:p w14:paraId="095507CF" w14:textId="77777777" w:rsidR="00E1722C" w:rsidRPr="001C653E" w:rsidRDefault="00E1722C" w:rsidP="00E1722C">
            <w:pPr>
              <w:pStyle w:val="BodyText"/>
              <w:rPr>
                <w:b w:val="0"/>
                <w:cs/>
                <w:lang w:bidi="bn-BD"/>
              </w:rPr>
            </w:pPr>
            <w:r w:rsidRPr="001C653E">
              <w:rPr>
                <w:b w:val="0"/>
              </w:rPr>
              <w:t>- making sexual remarks or showing sexual explicit pictures against your will</w:t>
            </w:r>
          </w:p>
          <w:p w14:paraId="1E193D89" w14:textId="77777777" w:rsidR="00E1722C" w:rsidRPr="001C653E" w:rsidRDefault="00E1722C" w:rsidP="00E1722C">
            <w:pPr>
              <w:pStyle w:val="BodyText"/>
              <w:rPr>
                <w:rFonts w:ascii="SutonnyMJ" w:hAnsi="SutonnyMJ" w:cs="Vrinda"/>
                <w:b w:val="0"/>
                <w:sz w:val="20"/>
                <w:szCs w:val="20"/>
                <w:cs/>
                <w:lang w:bidi="bn-BD"/>
              </w:rPr>
            </w:pPr>
            <w:r w:rsidRPr="001C653E">
              <w:rPr>
                <w:rFonts w:ascii="SutonnyMJ" w:hAnsi="SutonnyMJ"/>
                <w:b w:val="0"/>
                <w:sz w:val="20"/>
                <w:szCs w:val="20"/>
              </w:rPr>
              <w:t>Avcbvi B”Qvi weiæ‡× †hŠbZv m¤cwK©Z †Kvb gšÍe¨ K‡iwQj ev Qwe †`wL‡qwQj?</w:t>
            </w:r>
          </w:p>
          <w:p w14:paraId="495A6020" w14:textId="77777777" w:rsidR="00E1722C" w:rsidRPr="001C653E" w:rsidRDefault="00E1722C" w:rsidP="00E1722C">
            <w:pPr>
              <w:pStyle w:val="BodyText"/>
              <w:rPr>
                <w:b w:val="0"/>
              </w:rPr>
            </w:pPr>
            <w:r w:rsidRPr="001C653E">
              <w:rPr>
                <w:b w:val="0"/>
              </w:rPr>
              <w:t>- making you touch their private parts</w:t>
            </w:r>
          </w:p>
          <w:p w14:paraId="2B267DAC" w14:textId="77777777" w:rsidR="00E1722C" w:rsidRPr="001C653E" w:rsidRDefault="00E1722C" w:rsidP="00E1722C">
            <w:pPr>
              <w:pStyle w:val="BodyText"/>
              <w:rPr>
                <w:b w:val="0"/>
                <w:color w:val="FF0000"/>
              </w:rPr>
            </w:pPr>
            <w:r w:rsidRPr="001C653E">
              <w:rPr>
                <w:rFonts w:ascii="SutonnyMJ" w:hAnsi="SutonnyMJ" w:cs="Vrinda"/>
                <w:b w:val="0"/>
                <w:sz w:val="20"/>
                <w:szCs w:val="20"/>
                <w:lang w:bidi="bn-BD"/>
              </w:rPr>
              <w:t>Zvi †Mvcb A‡½ ¯ck© Ki‡Z e‡jwQj</w:t>
            </w:r>
          </w:p>
          <w:p w14:paraId="7EB00559" w14:textId="77777777" w:rsidR="00E1722C" w:rsidRPr="001C653E" w:rsidRDefault="00E1722C" w:rsidP="00E1722C">
            <w:pPr>
              <w:pStyle w:val="BodyText"/>
              <w:rPr>
                <w:b w:val="0"/>
              </w:rPr>
            </w:pPr>
            <w:r w:rsidRPr="001C653E">
              <w:rPr>
                <w:b w:val="0"/>
              </w:rPr>
              <w:t>- having sex or trying to have sex with you</w:t>
            </w:r>
          </w:p>
          <w:p w14:paraId="41CA2DAE" w14:textId="77777777" w:rsidR="00E1722C" w:rsidRPr="001C653E" w:rsidRDefault="00E1722C" w:rsidP="00E1722C">
            <w:pPr>
              <w:pStyle w:val="BodyText"/>
              <w:rPr>
                <w:b w:val="0"/>
              </w:rPr>
            </w:pPr>
            <w:r w:rsidRPr="001C653E">
              <w:rPr>
                <w:rFonts w:ascii="SutonnyMJ" w:hAnsi="SutonnyMJ" w:cs="Vrinda"/>
                <w:b w:val="0"/>
                <w:sz w:val="20"/>
                <w:szCs w:val="20"/>
                <w:lang w:bidi="bn-BD"/>
              </w:rPr>
              <w:t xml:space="preserve">kvwiwiK †gjv‡gkv  K‡iwQ‡jv </w:t>
            </w:r>
            <w:r w:rsidRPr="001C653E">
              <w:rPr>
                <w:rFonts w:ascii="SutonnyMJ" w:hAnsi="SutonnyMJ"/>
                <w:b w:val="0"/>
                <w:sz w:val="20"/>
                <w:szCs w:val="20"/>
              </w:rPr>
              <w:t>ev</w:t>
            </w:r>
            <w:r w:rsidRPr="001C653E">
              <w:rPr>
                <w:rFonts w:ascii="SutonnyMJ" w:hAnsi="SutonnyMJ" w:cs="Vrinda"/>
                <w:b w:val="0"/>
                <w:sz w:val="20"/>
                <w:szCs w:val="20"/>
                <w:lang w:bidi="bn-BD"/>
              </w:rPr>
              <w:t xml:space="preserve"> Kivi †Póv K‡iwQ‡jv</w:t>
            </w:r>
          </w:p>
          <w:p w14:paraId="044739EA" w14:textId="77777777"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14:paraId="3B858759" w14:textId="77777777" w:rsidR="00E1722C" w:rsidRPr="001C653E" w:rsidRDefault="00E1722C" w:rsidP="00E1722C">
            <w:pPr>
              <w:pStyle w:val="BodyText"/>
              <w:rPr>
                <w:b w:val="0"/>
                <w:sz w:val="20"/>
                <w:szCs w:val="20"/>
              </w:rPr>
            </w:pPr>
            <w:r w:rsidRPr="001C653E">
              <w:rPr>
                <w:b w:val="0"/>
                <w:sz w:val="20"/>
                <w:szCs w:val="20"/>
              </w:rPr>
              <w:t xml:space="preserve">How about someone at school? How about a friend or neighbour? Has anyone else done this to you? </w:t>
            </w:r>
          </w:p>
          <w:p w14:paraId="0CA623CC" w14:textId="77777777"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w:t>
            </w:r>
            <w:r w:rsidRPr="001C653E">
              <w:rPr>
                <w:rFonts w:ascii="SutonnyMJ" w:hAnsi="SutonnyMJ" w:cs="Vrinda" w:hint="cs"/>
                <w:iCs/>
                <w:sz w:val="20"/>
                <w:szCs w:val="25"/>
                <w:cs/>
                <w:lang w:bidi="bn-BD"/>
              </w:rPr>
              <w:t xml:space="preserve"> </w:t>
            </w:r>
            <w:r w:rsidR="00D1386A">
              <w:rPr>
                <w:rFonts w:ascii="SutonnyMJ" w:hAnsi="SutonnyMJ"/>
                <w:iCs/>
                <w:sz w:val="20"/>
                <w:szCs w:val="20"/>
              </w:rPr>
              <w:t xml:space="preserve">Avcbvi ¯‹z‡ji †KD? </w:t>
            </w:r>
            <w:proofErr w:type="spellStart"/>
            <w:r w:rsidRPr="001C653E">
              <w:rPr>
                <w:rFonts w:ascii="SutonnyMJ" w:hAnsi="SutonnyMJ"/>
                <w:iCs/>
                <w:sz w:val="20"/>
                <w:szCs w:val="20"/>
              </w:rPr>
              <w:t>Ab</w:t>
            </w:r>
            <w:proofErr w:type="spellEnd"/>
            <w:r w:rsidRPr="001C653E">
              <w:rPr>
                <w:rFonts w:ascii="SutonnyMJ" w:hAnsi="SutonnyMJ"/>
                <w:iCs/>
                <w:sz w:val="20"/>
                <w:szCs w:val="20"/>
              </w:rPr>
              <w:t>¨ †KD?</w:t>
            </w:r>
          </w:p>
        </w:tc>
        <w:tc>
          <w:tcPr>
            <w:tcW w:w="3348" w:type="dxa"/>
            <w:gridSpan w:val="14"/>
            <w:tcBorders>
              <w:top w:val="single" w:sz="6" w:space="0" w:color="auto"/>
              <w:left w:val="single" w:sz="6" w:space="0" w:color="auto"/>
              <w:bottom w:val="single" w:sz="6" w:space="0" w:color="auto"/>
              <w:right w:val="single" w:sz="4" w:space="0" w:color="auto"/>
            </w:tcBorders>
          </w:tcPr>
          <w:p w14:paraId="5CB80101" w14:textId="77777777" w:rsidR="00E1722C" w:rsidRPr="001C653E" w:rsidRDefault="00E1722C" w:rsidP="00E1722C">
            <w:pPr>
              <w:pStyle w:val="Footer"/>
              <w:tabs>
                <w:tab w:val="left" w:pos="1568"/>
              </w:tabs>
              <w:rPr>
                <w:color w:val="00B050"/>
                <w:sz w:val="20"/>
                <w:szCs w:val="20"/>
              </w:rPr>
            </w:pPr>
          </w:p>
          <w:p w14:paraId="1A0B7089" w14:textId="77777777" w:rsidR="00E1722C" w:rsidRPr="001C653E" w:rsidRDefault="00E1722C" w:rsidP="00E1722C">
            <w:pPr>
              <w:pStyle w:val="Footer"/>
              <w:tabs>
                <w:tab w:val="left" w:pos="1568"/>
              </w:tabs>
              <w:rPr>
                <w:color w:val="00B050"/>
                <w:sz w:val="20"/>
                <w:szCs w:val="20"/>
              </w:rPr>
            </w:pPr>
            <w:r w:rsidRPr="001C653E">
              <w:rPr>
                <w:sz w:val="20"/>
                <w:szCs w:val="20"/>
              </w:rPr>
              <w:t>YES</w:t>
            </w:r>
            <w:r w:rsidRPr="001C653E">
              <w:rPr>
                <w:color w:val="00B050"/>
                <w:sz w:val="20"/>
                <w:szCs w:val="20"/>
              </w:rPr>
              <w:t xml:space="preserve"> </w:t>
            </w:r>
            <w:r w:rsidRPr="001C653E">
              <w:rPr>
                <w:rFonts w:ascii="SutonnyMJ" w:hAnsi="SutonnyMJ" w:hint="cs"/>
                <w:sz w:val="20"/>
                <w:szCs w:val="20"/>
                <w:cs/>
                <w:lang w:bidi="bn-BD"/>
              </w:rPr>
              <w:t>(</w:t>
            </w:r>
            <w:r w:rsidRPr="001C653E">
              <w:rPr>
                <w:rFonts w:ascii="SutonnyMJ" w:hAnsi="SutonnyMJ"/>
                <w:sz w:val="20"/>
                <w:szCs w:val="20"/>
              </w:rPr>
              <w:t xml:space="preserve">nu¨v  </w:t>
            </w:r>
            <w:r w:rsidRPr="001C653E">
              <w:rPr>
                <w:rFonts w:ascii="SutonnyMJ" w:hAnsi="SutonnyMJ" w:hint="cs"/>
                <w:sz w:val="20"/>
                <w:szCs w:val="20"/>
                <w:cs/>
                <w:lang w:bidi="bn-BD"/>
              </w:rPr>
              <w:t>)</w:t>
            </w:r>
            <w:r w:rsidRPr="001C653E">
              <w:rPr>
                <w:sz w:val="20"/>
                <w:szCs w:val="20"/>
                <w:cs/>
                <w:lang w:bidi="bn-BD"/>
              </w:rPr>
              <w:t>............................</w:t>
            </w:r>
            <w:r w:rsidRPr="001C653E">
              <w:rPr>
                <w:sz w:val="20"/>
                <w:szCs w:val="20"/>
              </w:rPr>
              <w:t>1</w:t>
            </w:r>
          </w:p>
          <w:p w14:paraId="43E90432" w14:textId="77777777" w:rsidR="00E1722C" w:rsidRPr="001C653E" w:rsidRDefault="00E1722C" w:rsidP="00E1722C">
            <w:pPr>
              <w:pStyle w:val="Footer"/>
              <w:tabs>
                <w:tab w:val="left" w:pos="1568"/>
              </w:tabs>
              <w:rPr>
                <w:color w:val="00B050"/>
                <w:sz w:val="20"/>
                <w:szCs w:val="20"/>
              </w:rPr>
            </w:pPr>
          </w:p>
          <w:p w14:paraId="5D52D67E" w14:textId="77777777" w:rsidR="00E1722C" w:rsidRPr="001C653E" w:rsidRDefault="00E1722C" w:rsidP="00E1722C">
            <w:pPr>
              <w:pStyle w:val="Footer"/>
              <w:tabs>
                <w:tab w:val="left" w:pos="1568"/>
              </w:tabs>
              <w:rPr>
                <w:b/>
                <w:color w:val="00B050"/>
                <w:sz w:val="20"/>
                <w:szCs w:val="20"/>
              </w:rPr>
            </w:pPr>
            <w:r w:rsidRPr="001C653E">
              <w:rPr>
                <w:sz w:val="20"/>
                <w:szCs w:val="20"/>
              </w:rPr>
              <w:t>NO</w:t>
            </w:r>
            <w:r w:rsidRPr="001C653E">
              <w:rPr>
                <w:color w:val="00B050"/>
                <w:sz w:val="20"/>
                <w:szCs w:val="20"/>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w:t>
            </w:r>
            <w:r w:rsidRPr="001C653E">
              <w:rPr>
                <w:bCs/>
                <w:sz w:val="20"/>
                <w:szCs w:val="20"/>
              </w:rPr>
              <w:t>2</w:t>
            </w:r>
          </w:p>
        </w:tc>
        <w:tc>
          <w:tcPr>
            <w:tcW w:w="1170" w:type="dxa"/>
            <w:gridSpan w:val="3"/>
            <w:tcBorders>
              <w:top w:val="single" w:sz="6" w:space="0" w:color="auto"/>
              <w:left w:val="single" w:sz="4" w:space="0" w:color="auto"/>
              <w:bottom w:val="single" w:sz="6" w:space="0" w:color="auto"/>
              <w:right w:val="single" w:sz="12" w:space="0" w:color="auto"/>
            </w:tcBorders>
          </w:tcPr>
          <w:p w14:paraId="4DFB81EE" w14:textId="77777777" w:rsidR="00E1722C" w:rsidRPr="001C653E" w:rsidRDefault="00E1722C" w:rsidP="00E1722C">
            <w:pPr>
              <w:pStyle w:val="Footer"/>
              <w:rPr>
                <w:b/>
                <w:color w:val="00B050"/>
                <w:sz w:val="20"/>
                <w:szCs w:val="20"/>
              </w:rPr>
            </w:pPr>
          </w:p>
          <w:p w14:paraId="44B45F5A" w14:textId="77777777" w:rsidR="00E1722C" w:rsidRPr="001C653E" w:rsidRDefault="00E1722C" w:rsidP="00E1722C">
            <w:pPr>
              <w:pStyle w:val="Footer"/>
              <w:rPr>
                <w:b/>
                <w:color w:val="00B050"/>
                <w:sz w:val="20"/>
                <w:szCs w:val="20"/>
              </w:rPr>
            </w:pPr>
          </w:p>
          <w:p w14:paraId="56BADC02" w14:textId="77777777" w:rsidR="00E1722C" w:rsidRPr="001C653E" w:rsidRDefault="00E1722C" w:rsidP="00E1722C">
            <w:pPr>
              <w:pStyle w:val="Footer"/>
              <w:rPr>
                <w:b/>
                <w:color w:val="00B050"/>
                <w:sz w:val="20"/>
                <w:szCs w:val="20"/>
              </w:rPr>
            </w:pPr>
          </w:p>
          <w:p w14:paraId="59970A2C" w14:textId="77777777" w:rsidR="00E1722C" w:rsidRPr="001C653E" w:rsidRDefault="00E1722C" w:rsidP="00E1722C">
            <w:pPr>
              <w:pStyle w:val="Footer"/>
              <w:rPr>
                <w:sz w:val="20"/>
                <w:szCs w:val="20"/>
                <w:cs/>
                <w:lang w:bidi="bn-BD"/>
              </w:rPr>
            </w:pPr>
            <w:r w:rsidRPr="001C653E">
              <w:rPr>
                <w:sz w:val="20"/>
                <w:szCs w:val="20"/>
              </w:rPr>
              <w:sym w:font="Symbol" w:char="F0DE"/>
            </w:r>
            <w:r w:rsidRPr="001C653E">
              <w:rPr>
                <w:sz w:val="20"/>
                <w:szCs w:val="20"/>
              </w:rPr>
              <w:t>1</w:t>
            </w:r>
            <w:r w:rsidRPr="001C653E">
              <w:rPr>
                <w:sz w:val="20"/>
                <w:szCs w:val="20"/>
                <w:cs/>
                <w:lang w:bidi="bn-BD"/>
              </w:rPr>
              <w:t>114</w:t>
            </w:r>
          </w:p>
        </w:tc>
      </w:tr>
      <w:tr w:rsidR="00E1722C" w:rsidRPr="001C653E" w14:paraId="26F03C2B" w14:textId="77777777" w:rsidTr="006B5DE6">
        <w:trPr>
          <w:cantSplit/>
          <w:trHeight w:val="2445"/>
        </w:trPr>
        <w:tc>
          <w:tcPr>
            <w:tcW w:w="630" w:type="dxa"/>
            <w:vMerge w:val="restart"/>
            <w:tcBorders>
              <w:top w:val="single" w:sz="4" w:space="0" w:color="auto"/>
              <w:left w:val="single" w:sz="12" w:space="0" w:color="auto"/>
              <w:right w:val="single" w:sz="6" w:space="0" w:color="auto"/>
            </w:tcBorders>
          </w:tcPr>
          <w:p w14:paraId="2687D9F8" w14:textId="77777777" w:rsidR="00E1722C" w:rsidRPr="001C653E" w:rsidRDefault="00E1722C" w:rsidP="00E1722C">
            <w:pPr>
              <w:pStyle w:val="Footer"/>
              <w:rPr>
                <w:bCs/>
                <w:sz w:val="20"/>
                <w:szCs w:val="20"/>
                <w:cs/>
                <w:lang w:bidi="bn-BD"/>
              </w:rPr>
            </w:pPr>
            <w:r w:rsidRPr="001C653E">
              <w:rPr>
                <w:bCs/>
                <w:sz w:val="20"/>
                <w:szCs w:val="20"/>
                <w:lang w:bidi="bn-BD"/>
              </w:rPr>
              <w:t>11</w:t>
            </w:r>
            <w:r w:rsidRPr="001C653E">
              <w:rPr>
                <w:bCs/>
                <w:sz w:val="20"/>
                <w:szCs w:val="20"/>
                <w:cs/>
                <w:lang w:bidi="bn-BD"/>
              </w:rPr>
              <w:t>13</w:t>
            </w:r>
          </w:p>
        </w:tc>
        <w:tc>
          <w:tcPr>
            <w:tcW w:w="9090" w:type="dxa"/>
            <w:gridSpan w:val="19"/>
            <w:tcBorders>
              <w:top w:val="single" w:sz="4" w:space="0" w:color="auto"/>
              <w:left w:val="single" w:sz="6" w:space="0" w:color="auto"/>
              <w:right w:val="single" w:sz="4" w:space="0" w:color="auto"/>
            </w:tcBorders>
          </w:tcPr>
          <w:p w14:paraId="44C1C9B9" w14:textId="77777777" w:rsidR="00E1722C" w:rsidRPr="001C653E" w:rsidRDefault="00E1722C" w:rsidP="00E1722C">
            <w:pPr>
              <w:pStyle w:val="Footer"/>
              <w:rPr>
                <w:sz w:val="20"/>
                <w:szCs w:val="20"/>
              </w:rPr>
            </w:pPr>
            <w:r w:rsidRPr="001C653E">
              <w:rPr>
                <w:bCs/>
                <w:sz w:val="20"/>
                <w:szCs w:val="20"/>
              </w:rPr>
              <w:t>Who did this to you?</w:t>
            </w:r>
          </w:p>
          <w:p w14:paraId="596494BF" w14:textId="77777777" w:rsidR="00E1722C" w:rsidRPr="001C653E" w:rsidRDefault="00E1722C" w:rsidP="00E1722C">
            <w:pPr>
              <w:pStyle w:val="Footer"/>
              <w:rPr>
                <w:rFonts w:cs="Vrinda"/>
                <w:bCs/>
                <w:sz w:val="20"/>
                <w:szCs w:val="25"/>
                <w:cs/>
                <w:lang w:bidi="bn-BD"/>
              </w:rPr>
            </w:pPr>
            <w:r w:rsidRPr="001C653E">
              <w:rPr>
                <w:rFonts w:ascii="SutonnyMJ" w:hAnsi="SutonnyMJ"/>
                <w:sz w:val="20"/>
                <w:szCs w:val="20"/>
              </w:rPr>
              <w:t>†K GiKg K‡iwQj?</w:t>
            </w:r>
          </w:p>
          <w:p w14:paraId="02AB5BBA" w14:textId="77777777" w:rsidR="00E1722C" w:rsidRPr="001C653E" w:rsidRDefault="00E1722C" w:rsidP="00E1722C">
            <w:pPr>
              <w:rPr>
                <w:rFonts w:ascii="SutonnyMJ" w:hAnsi="SutonnyMJ" w:cs="Vrinda"/>
                <w:i/>
                <w:sz w:val="20"/>
                <w:szCs w:val="25"/>
                <w:cs/>
                <w:lang w:bidi="bn-BD"/>
              </w:rPr>
            </w:pPr>
            <w:r w:rsidRPr="001C653E">
              <w:rPr>
                <w:bCs/>
                <w:sz w:val="20"/>
                <w:szCs w:val="20"/>
              </w:rPr>
              <w:t>PROBE:</w:t>
            </w:r>
            <w:r w:rsidRPr="001C653E">
              <w:rPr>
                <w:rFonts w:cs="Vrinda" w:hint="cs"/>
                <w:bCs/>
                <w:sz w:val="20"/>
                <w:szCs w:val="25"/>
                <w:cs/>
                <w:lang w:bidi="bn-BD"/>
              </w:rPr>
              <w:t xml:space="preserve"> </w:t>
            </w:r>
            <w:r w:rsidRPr="001C653E">
              <w:rPr>
                <w:rFonts w:ascii="SutonnyMJ" w:hAnsi="SutonnyMJ"/>
                <w:i/>
                <w:sz w:val="20"/>
                <w:szCs w:val="20"/>
              </w:rPr>
              <w:t>†cÖve Kiæb:</w:t>
            </w:r>
            <w:r w:rsidRPr="001C653E">
              <w:rPr>
                <w:rFonts w:ascii="SutonnyMJ" w:hAnsi="SutonnyMJ" w:cs="Vrinda" w:hint="cs"/>
                <w:i/>
                <w:vanish/>
                <w:sz w:val="20"/>
                <w:szCs w:val="25"/>
                <w:cs/>
                <w:lang w:bidi="bn-BD"/>
              </w:rPr>
              <w:cr/>
              <w:t xml:space="preserve"> cbvi w`‡K Ggb? ....___________</w:t>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r w:rsidRPr="001C653E">
              <w:rPr>
                <w:rFonts w:ascii="SutonnyMJ" w:hAnsi="SutonnyMJ" w:cs="Vrinda" w:hint="cs"/>
                <w:i/>
                <w:vanish/>
                <w:sz w:val="20"/>
                <w:szCs w:val="25"/>
                <w:cs/>
                <w:lang w:bidi="bn-BD"/>
              </w:rPr>
              <w:pgNum/>
            </w:r>
          </w:p>
          <w:p w14:paraId="02EA971C" w14:textId="77777777" w:rsidR="00E1722C" w:rsidRPr="001C653E" w:rsidRDefault="00E1722C" w:rsidP="00E1722C">
            <w:pPr>
              <w:pStyle w:val="Footer"/>
              <w:rPr>
                <w:bCs/>
                <w:sz w:val="20"/>
                <w:szCs w:val="20"/>
              </w:rPr>
            </w:pPr>
            <w:r w:rsidRPr="001C653E">
              <w:rPr>
                <w:bCs/>
                <w:sz w:val="20"/>
                <w:szCs w:val="20"/>
              </w:rPr>
              <w:t>Anyone else? How about a relative?</w:t>
            </w:r>
            <w:r w:rsidRPr="001C653E">
              <w:rPr>
                <w:rFonts w:cs="Vrinda" w:hint="cs"/>
                <w:bCs/>
                <w:sz w:val="20"/>
                <w:szCs w:val="25"/>
                <w:cs/>
                <w:lang w:bidi="bn-BD"/>
              </w:rPr>
              <w:t xml:space="preserve"> </w:t>
            </w:r>
            <w:r w:rsidRPr="001C653E">
              <w:rPr>
                <w:bCs/>
                <w:sz w:val="20"/>
                <w:szCs w:val="20"/>
              </w:rPr>
              <w:t>How about someone at school or work?</w:t>
            </w:r>
            <w:r w:rsidRPr="001C653E">
              <w:rPr>
                <w:rFonts w:cs="Vrinda" w:hint="cs"/>
                <w:bCs/>
                <w:sz w:val="20"/>
                <w:szCs w:val="25"/>
                <w:cs/>
                <w:lang w:bidi="bn-BD"/>
              </w:rPr>
              <w:t xml:space="preserve"> </w:t>
            </w:r>
            <w:r w:rsidRPr="001C653E">
              <w:rPr>
                <w:bCs/>
                <w:sz w:val="20"/>
                <w:szCs w:val="20"/>
              </w:rPr>
              <w:t>How about a friend or neighbour? A stranger or anyone else?</w:t>
            </w:r>
          </w:p>
          <w:p w14:paraId="7CB3CAE9" w14:textId="77777777" w:rsidR="00E1722C" w:rsidRPr="001C653E" w:rsidRDefault="00E1722C" w:rsidP="00E1722C">
            <w:pPr>
              <w:rPr>
                <w:rFonts w:ascii="SutonnyMJ" w:hAnsi="SutonnyMJ"/>
                <w:iCs/>
                <w:sz w:val="20"/>
                <w:szCs w:val="20"/>
              </w:rPr>
            </w:pPr>
            <w:r w:rsidRPr="001C653E">
              <w:rPr>
                <w:rFonts w:ascii="SutonnyMJ" w:hAnsi="SutonnyMJ"/>
                <w:iCs/>
                <w:sz w:val="20"/>
                <w:szCs w:val="20"/>
              </w:rPr>
              <w:t xml:space="preserve">Avcbvi AvZ¥xq-¯^Rb eÜz-evÜe cvov-cokx? Avcbvi ¯‹z‡ji †KD? wKsev †hLv‡b KvR K‡ib/Ki‡Zb †mLvbKvi †KD? ev AcwiwPZ †KD? </w:t>
            </w:r>
          </w:p>
          <w:p w14:paraId="187C5743" w14:textId="77777777" w:rsidR="00E1722C" w:rsidRPr="001C653E" w:rsidRDefault="00E1722C" w:rsidP="00E1722C">
            <w:pPr>
              <w:pStyle w:val="Footer"/>
              <w:rPr>
                <w:rFonts w:cs="Vrinda"/>
                <w:bCs/>
                <w:sz w:val="20"/>
                <w:szCs w:val="25"/>
                <w:lang w:bidi="bn-BD"/>
              </w:rPr>
            </w:pPr>
          </w:p>
          <w:p w14:paraId="752C52AB" w14:textId="77777777" w:rsidR="00E1722C" w:rsidRPr="001C653E" w:rsidRDefault="00E1722C" w:rsidP="00E1722C">
            <w:pPr>
              <w:pStyle w:val="Footer"/>
              <w:rPr>
                <w:bCs/>
                <w:sz w:val="20"/>
                <w:szCs w:val="20"/>
              </w:rPr>
            </w:pPr>
            <w:r w:rsidRPr="001C653E">
              <w:rPr>
                <w:bCs/>
                <w:sz w:val="20"/>
                <w:szCs w:val="20"/>
              </w:rPr>
              <w:t>DO NOT READ OUT THE LIST</w:t>
            </w:r>
          </w:p>
          <w:p w14:paraId="406C6634" w14:textId="77777777" w:rsidR="00E1722C" w:rsidRPr="001C653E" w:rsidRDefault="00E1722C" w:rsidP="00E1722C">
            <w:pPr>
              <w:pStyle w:val="Footer"/>
              <w:rPr>
                <w:bCs/>
                <w:sz w:val="20"/>
                <w:szCs w:val="20"/>
              </w:rPr>
            </w:pPr>
            <w:r w:rsidRPr="001C653E">
              <w:rPr>
                <w:rFonts w:ascii="SutonnyMJ" w:hAnsi="SutonnyMJ"/>
                <w:iCs/>
                <w:sz w:val="20"/>
                <w:szCs w:val="20"/>
              </w:rPr>
              <w:t>†KvW¸‡jv co‡eb   bv</w:t>
            </w:r>
          </w:p>
          <w:p w14:paraId="1999AAF1" w14:textId="77777777" w:rsidR="00E1722C" w:rsidRPr="001C653E" w:rsidRDefault="00E1722C" w:rsidP="00E1722C">
            <w:pPr>
              <w:pStyle w:val="Footer"/>
              <w:rPr>
                <w:bCs/>
                <w:sz w:val="20"/>
                <w:szCs w:val="20"/>
              </w:rPr>
            </w:pPr>
            <w:r w:rsidRPr="001C653E">
              <w:rPr>
                <w:bCs/>
                <w:sz w:val="20"/>
                <w:szCs w:val="20"/>
              </w:rPr>
              <w:t>MARK  LETTER  FOR  ALL  MENTIONED</w:t>
            </w:r>
          </w:p>
          <w:p w14:paraId="373F8F0E" w14:textId="77777777" w:rsidR="00E1722C" w:rsidRPr="001C653E" w:rsidRDefault="00E1722C" w:rsidP="00E1722C">
            <w:pPr>
              <w:tabs>
                <w:tab w:val="right" w:leader="dot" w:pos="4428"/>
                <w:tab w:val="right" w:leader="dot" w:pos="4706"/>
              </w:tabs>
              <w:rPr>
                <w:sz w:val="20"/>
                <w:szCs w:val="20"/>
              </w:rPr>
            </w:pPr>
          </w:p>
        </w:tc>
        <w:tc>
          <w:tcPr>
            <w:tcW w:w="1170" w:type="dxa"/>
            <w:gridSpan w:val="3"/>
            <w:vMerge w:val="restart"/>
            <w:tcBorders>
              <w:top w:val="single" w:sz="6" w:space="0" w:color="auto"/>
              <w:left w:val="single" w:sz="4" w:space="0" w:color="auto"/>
              <w:right w:val="single" w:sz="12" w:space="0" w:color="auto"/>
            </w:tcBorders>
          </w:tcPr>
          <w:p w14:paraId="1C5FEC12" w14:textId="77777777" w:rsidR="00E1722C" w:rsidRPr="001C653E" w:rsidRDefault="00E1722C" w:rsidP="00E1722C">
            <w:pPr>
              <w:pStyle w:val="Footer"/>
              <w:jc w:val="center"/>
              <w:rPr>
                <w:bCs/>
                <w:sz w:val="20"/>
                <w:szCs w:val="20"/>
              </w:rPr>
            </w:pPr>
          </w:p>
        </w:tc>
      </w:tr>
      <w:tr w:rsidR="00E1722C" w:rsidRPr="001C653E" w14:paraId="18CA7901" w14:textId="77777777" w:rsidTr="006B5DE6">
        <w:trPr>
          <w:cantSplit/>
          <w:trHeight w:val="336"/>
        </w:trPr>
        <w:tc>
          <w:tcPr>
            <w:tcW w:w="630" w:type="dxa"/>
            <w:vMerge/>
            <w:tcBorders>
              <w:left w:val="single" w:sz="12" w:space="0" w:color="auto"/>
              <w:right w:val="single" w:sz="6" w:space="0" w:color="auto"/>
            </w:tcBorders>
          </w:tcPr>
          <w:p w14:paraId="6940F7FD"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7C7691DA" w14:textId="77777777" w:rsidR="00E1722C" w:rsidRPr="001C653E" w:rsidRDefault="00E1722C" w:rsidP="00E1722C">
            <w:pPr>
              <w:pStyle w:val="Footer"/>
              <w:tabs>
                <w:tab w:val="right" w:leader="dot" w:pos="4711"/>
              </w:tabs>
              <w:rPr>
                <w:bCs/>
                <w:sz w:val="20"/>
                <w:szCs w:val="20"/>
              </w:rPr>
            </w:pPr>
            <w:r w:rsidRPr="001C653E">
              <w:rPr>
                <w:bCs/>
                <w:sz w:val="20"/>
                <w:szCs w:val="20"/>
              </w:rPr>
              <w:t>PARENT (</w:t>
            </w:r>
            <w:r w:rsidRPr="001C653E">
              <w:rPr>
                <w:rFonts w:ascii="SutonnyMJ" w:hAnsi="SutonnyMJ"/>
                <w:sz w:val="20"/>
                <w:szCs w:val="20"/>
              </w:rPr>
              <w:t xml:space="preserve"> evev-gv</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14:paraId="6BC65C71" w14:textId="77777777" w:rsidR="00E1722C" w:rsidRPr="001C653E" w:rsidRDefault="00E1722C" w:rsidP="00E1722C">
            <w:pPr>
              <w:pStyle w:val="Footer"/>
              <w:ind w:left="1"/>
              <w:rPr>
                <w:rFonts w:cs="Vrinda"/>
                <w:bCs/>
                <w:sz w:val="20"/>
                <w:szCs w:val="25"/>
                <w:cs/>
                <w:lang w:bidi="bn-BD"/>
              </w:rPr>
            </w:pPr>
            <w:r w:rsidRPr="001C653E">
              <w:rPr>
                <w:bCs/>
                <w:sz w:val="20"/>
                <w:szCs w:val="20"/>
              </w:rPr>
              <w:t>A</w:t>
            </w:r>
          </w:p>
        </w:tc>
        <w:tc>
          <w:tcPr>
            <w:tcW w:w="1170" w:type="dxa"/>
            <w:gridSpan w:val="3"/>
            <w:vMerge/>
            <w:tcBorders>
              <w:left w:val="single" w:sz="4" w:space="0" w:color="auto"/>
              <w:right w:val="single" w:sz="12" w:space="0" w:color="auto"/>
            </w:tcBorders>
          </w:tcPr>
          <w:p w14:paraId="33D54BD2" w14:textId="77777777" w:rsidR="00E1722C" w:rsidRPr="001C653E" w:rsidRDefault="00E1722C" w:rsidP="00E1722C">
            <w:pPr>
              <w:pStyle w:val="Footer"/>
              <w:rPr>
                <w:bCs/>
                <w:sz w:val="20"/>
                <w:szCs w:val="20"/>
              </w:rPr>
            </w:pPr>
          </w:p>
        </w:tc>
      </w:tr>
      <w:tr w:rsidR="00E1722C" w:rsidRPr="001C653E" w14:paraId="084664AF" w14:textId="77777777" w:rsidTr="006B5DE6">
        <w:trPr>
          <w:cantSplit/>
          <w:trHeight w:val="336"/>
        </w:trPr>
        <w:tc>
          <w:tcPr>
            <w:tcW w:w="630" w:type="dxa"/>
            <w:vMerge/>
            <w:tcBorders>
              <w:left w:val="single" w:sz="12" w:space="0" w:color="auto"/>
              <w:right w:val="single" w:sz="6" w:space="0" w:color="auto"/>
            </w:tcBorders>
          </w:tcPr>
          <w:p w14:paraId="2A90DA4E"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1213ABFE" w14:textId="77777777" w:rsidR="00E1722C" w:rsidRPr="001C653E" w:rsidRDefault="00E1722C" w:rsidP="00E1722C">
            <w:pPr>
              <w:pStyle w:val="Footer"/>
              <w:tabs>
                <w:tab w:val="right" w:leader="dot" w:pos="4711"/>
              </w:tabs>
              <w:rPr>
                <w:bCs/>
                <w:sz w:val="20"/>
                <w:szCs w:val="20"/>
              </w:rPr>
            </w:pPr>
            <w:r w:rsidRPr="001C653E">
              <w:rPr>
                <w:bCs/>
                <w:sz w:val="20"/>
                <w:szCs w:val="20"/>
              </w:rPr>
              <w:t>PARENT-IN-LAW (</w:t>
            </w:r>
            <w:r w:rsidRPr="001C653E">
              <w:rPr>
                <w:rFonts w:ascii="SutonnyMJ" w:hAnsi="SutonnyMJ"/>
                <w:sz w:val="20"/>
                <w:szCs w:val="20"/>
              </w:rPr>
              <w:t>k¦ïi kvïwo</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14:paraId="17B9F7F5" w14:textId="77777777" w:rsidR="00E1722C" w:rsidRPr="001C653E" w:rsidRDefault="00E1722C" w:rsidP="00E1722C">
            <w:pPr>
              <w:pStyle w:val="Footer"/>
              <w:ind w:left="1"/>
              <w:rPr>
                <w:bCs/>
                <w:sz w:val="20"/>
                <w:szCs w:val="20"/>
              </w:rPr>
            </w:pPr>
            <w:r w:rsidRPr="001C653E">
              <w:rPr>
                <w:bCs/>
                <w:sz w:val="20"/>
                <w:szCs w:val="20"/>
              </w:rPr>
              <w:t>B</w:t>
            </w:r>
          </w:p>
        </w:tc>
        <w:tc>
          <w:tcPr>
            <w:tcW w:w="1170" w:type="dxa"/>
            <w:gridSpan w:val="3"/>
            <w:vMerge/>
            <w:tcBorders>
              <w:left w:val="single" w:sz="4" w:space="0" w:color="auto"/>
              <w:right w:val="single" w:sz="12" w:space="0" w:color="auto"/>
            </w:tcBorders>
          </w:tcPr>
          <w:p w14:paraId="546A2CD2" w14:textId="77777777" w:rsidR="00E1722C" w:rsidRPr="001C653E" w:rsidRDefault="00E1722C" w:rsidP="00E1722C">
            <w:pPr>
              <w:pStyle w:val="Footer"/>
              <w:rPr>
                <w:bCs/>
                <w:sz w:val="20"/>
                <w:szCs w:val="20"/>
              </w:rPr>
            </w:pPr>
          </w:p>
        </w:tc>
      </w:tr>
      <w:tr w:rsidR="00E1722C" w:rsidRPr="001C653E" w14:paraId="437D3065" w14:textId="77777777" w:rsidTr="006B5DE6">
        <w:trPr>
          <w:cantSplit/>
          <w:trHeight w:val="336"/>
        </w:trPr>
        <w:tc>
          <w:tcPr>
            <w:tcW w:w="630" w:type="dxa"/>
            <w:vMerge/>
            <w:tcBorders>
              <w:left w:val="single" w:sz="12" w:space="0" w:color="auto"/>
              <w:right w:val="single" w:sz="6" w:space="0" w:color="auto"/>
            </w:tcBorders>
          </w:tcPr>
          <w:p w14:paraId="0F9152BC"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551FC2DF" w14:textId="77777777" w:rsidR="00E1722C" w:rsidRPr="001C653E" w:rsidRDefault="00E1722C" w:rsidP="00E1722C">
            <w:pPr>
              <w:pStyle w:val="Footer"/>
              <w:tabs>
                <w:tab w:val="right" w:leader="dot" w:pos="4711"/>
              </w:tabs>
              <w:rPr>
                <w:bCs/>
                <w:sz w:val="20"/>
                <w:szCs w:val="20"/>
              </w:rPr>
            </w:pPr>
            <w:r w:rsidRPr="001C653E">
              <w:rPr>
                <w:bCs/>
                <w:sz w:val="20"/>
                <w:szCs w:val="20"/>
              </w:rPr>
              <w:t>SIBLING (BROTHER OR SISTER)</w:t>
            </w:r>
            <w:r w:rsidRPr="001C653E">
              <w:rPr>
                <w:bCs/>
              </w:rPr>
              <w:t xml:space="preserve"> (</w:t>
            </w:r>
            <w:r w:rsidRPr="001C653E">
              <w:rPr>
                <w:rFonts w:ascii="SutonnyMJ" w:hAnsi="SutonnyMJ"/>
                <w:sz w:val="20"/>
                <w:szCs w:val="20"/>
              </w:rPr>
              <w:t>fvB-‡evb</w:t>
            </w:r>
            <w:r w:rsidRPr="001C653E">
              <w:rPr>
                <w:bCs/>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14:paraId="3E83D747" w14:textId="77777777" w:rsidR="00E1722C" w:rsidRPr="001C653E" w:rsidRDefault="00E1722C" w:rsidP="00E1722C">
            <w:pPr>
              <w:pStyle w:val="Footer"/>
              <w:ind w:left="1"/>
              <w:rPr>
                <w:bCs/>
                <w:sz w:val="20"/>
                <w:szCs w:val="20"/>
              </w:rPr>
            </w:pPr>
            <w:r w:rsidRPr="001C653E">
              <w:rPr>
                <w:bCs/>
                <w:sz w:val="20"/>
                <w:szCs w:val="20"/>
              </w:rPr>
              <w:t>C</w:t>
            </w:r>
          </w:p>
        </w:tc>
        <w:tc>
          <w:tcPr>
            <w:tcW w:w="1170" w:type="dxa"/>
            <w:gridSpan w:val="3"/>
            <w:vMerge/>
            <w:tcBorders>
              <w:left w:val="single" w:sz="4" w:space="0" w:color="auto"/>
              <w:right w:val="single" w:sz="12" w:space="0" w:color="auto"/>
            </w:tcBorders>
          </w:tcPr>
          <w:p w14:paraId="62E698B5" w14:textId="77777777" w:rsidR="00E1722C" w:rsidRPr="001C653E" w:rsidRDefault="00E1722C" w:rsidP="00E1722C">
            <w:pPr>
              <w:pStyle w:val="Footer"/>
              <w:rPr>
                <w:bCs/>
                <w:sz w:val="20"/>
                <w:szCs w:val="20"/>
              </w:rPr>
            </w:pPr>
          </w:p>
        </w:tc>
      </w:tr>
      <w:tr w:rsidR="00E1722C" w:rsidRPr="001C653E" w14:paraId="0F9A5039" w14:textId="77777777" w:rsidTr="006B5DE6">
        <w:trPr>
          <w:cantSplit/>
          <w:trHeight w:val="336"/>
        </w:trPr>
        <w:tc>
          <w:tcPr>
            <w:tcW w:w="630" w:type="dxa"/>
            <w:vMerge/>
            <w:tcBorders>
              <w:left w:val="single" w:sz="12" w:space="0" w:color="auto"/>
              <w:right w:val="single" w:sz="6" w:space="0" w:color="auto"/>
            </w:tcBorders>
          </w:tcPr>
          <w:p w14:paraId="34B667F6"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54BF16F7" w14:textId="77777777" w:rsidR="00E1722C" w:rsidRPr="001C653E" w:rsidRDefault="00E1722C" w:rsidP="00E1722C">
            <w:pPr>
              <w:pStyle w:val="Footer"/>
              <w:tabs>
                <w:tab w:val="right" w:leader="dot" w:pos="4711"/>
              </w:tabs>
              <w:rPr>
                <w:bCs/>
                <w:sz w:val="20"/>
                <w:szCs w:val="20"/>
              </w:rPr>
            </w:pPr>
            <w:r w:rsidRPr="001C653E">
              <w:rPr>
                <w:bCs/>
                <w:sz w:val="20"/>
                <w:szCs w:val="20"/>
              </w:rPr>
              <w:t>OTHER FAMILY MEMBER (</w:t>
            </w:r>
            <w:r w:rsidRPr="001C653E">
              <w:rPr>
                <w:rFonts w:ascii="SutonnyMJ" w:hAnsi="SutonnyMJ"/>
                <w:sz w:val="20"/>
                <w:szCs w:val="20"/>
              </w:rPr>
              <w:t>cwiev‡ii Ab¨</w:t>
            </w:r>
            <w:r w:rsidRPr="001C653E">
              <w:rPr>
                <w:rFonts w:ascii="SutonnyMJ" w:hAnsi="SutonnyMJ" w:cs="SutonnyMJ"/>
                <w:sz w:val="20"/>
                <w:szCs w:val="20"/>
              </w:rPr>
              <w:t xml:space="preserve"> m`m¨</w:t>
            </w:r>
            <w:r w:rsidRPr="001C653E">
              <w:rPr>
                <w:bCs/>
                <w:sz w:val="20"/>
                <w:szCs w:val="20"/>
              </w:rPr>
              <w:t>)</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14:paraId="41E0F053" w14:textId="77777777" w:rsidR="00E1722C" w:rsidRPr="001C653E" w:rsidRDefault="00E1722C" w:rsidP="00E1722C">
            <w:pPr>
              <w:pStyle w:val="Footer"/>
              <w:ind w:left="1"/>
              <w:rPr>
                <w:bCs/>
                <w:sz w:val="20"/>
                <w:szCs w:val="20"/>
              </w:rPr>
            </w:pPr>
            <w:r w:rsidRPr="001C653E">
              <w:rPr>
                <w:bCs/>
                <w:sz w:val="20"/>
                <w:szCs w:val="20"/>
              </w:rPr>
              <w:t>D</w:t>
            </w:r>
          </w:p>
        </w:tc>
        <w:tc>
          <w:tcPr>
            <w:tcW w:w="1170" w:type="dxa"/>
            <w:gridSpan w:val="3"/>
            <w:vMerge/>
            <w:tcBorders>
              <w:left w:val="single" w:sz="4" w:space="0" w:color="auto"/>
              <w:right w:val="single" w:sz="12" w:space="0" w:color="auto"/>
            </w:tcBorders>
          </w:tcPr>
          <w:p w14:paraId="6D707DE3" w14:textId="77777777" w:rsidR="00E1722C" w:rsidRPr="001C653E" w:rsidRDefault="00E1722C" w:rsidP="00E1722C">
            <w:pPr>
              <w:pStyle w:val="Footer"/>
              <w:rPr>
                <w:bCs/>
                <w:sz w:val="20"/>
                <w:szCs w:val="20"/>
              </w:rPr>
            </w:pPr>
          </w:p>
        </w:tc>
      </w:tr>
      <w:tr w:rsidR="00E1722C" w:rsidRPr="001C653E" w14:paraId="155EE8C5" w14:textId="77777777" w:rsidTr="006B5DE6">
        <w:trPr>
          <w:cantSplit/>
          <w:trHeight w:val="336"/>
        </w:trPr>
        <w:tc>
          <w:tcPr>
            <w:tcW w:w="630" w:type="dxa"/>
            <w:vMerge/>
            <w:tcBorders>
              <w:left w:val="single" w:sz="12" w:space="0" w:color="auto"/>
              <w:right w:val="single" w:sz="6" w:space="0" w:color="auto"/>
            </w:tcBorders>
          </w:tcPr>
          <w:p w14:paraId="2E045DC5"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788E17D8" w14:textId="77777777" w:rsidR="00E1722C" w:rsidRPr="001C653E" w:rsidRDefault="00E1722C" w:rsidP="00E1722C">
            <w:pPr>
              <w:pStyle w:val="Footer"/>
              <w:tabs>
                <w:tab w:val="right" w:leader="dot" w:pos="4711"/>
              </w:tabs>
              <w:rPr>
                <w:bCs/>
                <w:sz w:val="20"/>
                <w:szCs w:val="20"/>
              </w:rPr>
            </w:pPr>
            <w:r w:rsidRPr="001C653E">
              <w:rPr>
                <w:bCs/>
                <w:sz w:val="20"/>
                <w:szCs w:val="20"/>
              </w:rPr>
              <w:t>COUSIN (</w:t>
            </w:r>
            <w:r w:rsidRPr="001C653E">
              <w:rPr>
                <w:rFonts w:ascii="SutonnyMJ" w:hAnsi="SutonnyMJ" w:cs="SutonnyMJ"/>
                <w:bCs/>
                <w:sz w:val="20"/>
                <w:szCs w:val="20"/>
              </w:rPr>
              <w:t>PvPv‡Zv, gvgv‡Zv, dzdv‡Zv, Lvjv‡Zv fvB</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14:paraId="7E35AC08" w14:textId="77777777" w:rsidR="00E1722C" w:rsidRPr="001C653E" w:rsidRDefault="00E1722C" w:rsidP="00E1722C">
            <w:pPr>
              <w:pStyle w:val="Footer"/>
              <w:ind w:left="1"/>
              <w:rPr>
                <w:bCs/>
                <w:sz w:val="20"/>
                <w:szCs w:val="25"/>
                <w:cs/>
                <w:lang w:bidi="bn-BD"/>
              </w:rPr>
            </w:pPr>
            <w:r w:rsidRPr="001C653E">
              <w:rPr>
                <w:bCs/>
                <w:sz w:val="20"/>
                <w:szCs w:val="20"/>
                <w:cs/>
                <w:lang w:bidi="bn-BD"/>
              </w:rPr>
              <w:t>E</w:t>
            </w:r>
          </w:p>
        </w:tc>
        <w:tc>
          <w:tcPr>
            <w:tcW w:w="1170" w:type="dxa"/>
            <w:gridSpan w:val="3"/>
            <w:vMerge/>
            <w:tcBorders>
              <w:left w:val="single" w:sz="4" w:space="0" w:color="auto"/>
              <w:right w:val="single" w:sz="12" w:space="0" w:color="auto"/>
            </w:tcBorders>
          </w:tcPr>
          <w:p w14:paraId="6C15A4C4" w14:textId="77777777" w:rsidR="00E1722C" w:rsidRPr="001C653E" w:rsidRDefault="00E1722C" w:rsidP="00E1722C">
            <w:pPr>
              <w:pStyle w:val="Footer"/>
              <w:rPr>
                <w:bCs/>
                <w:sz w:val="20"/>
                <w:szCs w:val="20"/>
              </w:rPr>
            </w:pPr>
          </w:p>
        </w:tc>
      </w:tr>
      <w:tr w:rsidR="00E1722C" w:rsidRPr="001C653E" w14:paraId="179B66F1" w14:textId="77777777" w:rsidTr="006B5DE6">
        <w:trPr>
          <w:cantSplit/>
          <w:trHeight w:val="336"/>
        </w:trPr>
        <w:tc>
          <w:tcPr>
            <w:tcW w:w="630" w:type="dxa"/>
            <w:vMerge/>
            <w:tcBorders>
              <w:left w:val="single" w:sz="12" w:space="0" w:color="auto"/>
              <w:right w:val="single" w:sz="6" w:space="0" w:color="auto"/>
            </w:tcBorders>
          </w:tcPr>
          <w:p w14:paraId="751480E4"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2EA194EE" w14:textId="77777777" w:rsidR="00E1722C" w:rsidRPr="001C653E" w:rsidRDefault="00E1722C" w:rsidP="00E1722C">
            <w:pPr>
              <w:pStyle w:val="Footer"/>
              <w:tabs>
                <w:tab w:val="right" w:leader="dot" w:pos="4711"/>
              </w:tabs>
              <w:rPr>
                <w:bCs/>
                <w:sz w:val="20"/>
                <w:szCs w:val="20"/>
              </w:rPr>
            </w:pPr>
            <w:r w:rsidRPr="001C653E">
              <w:rPr>
                <w:bCs/>
                <w:sz w:val="20"/>
                <w:szCs w:val="20"/>
              </w:rPr>
              <w:t>OTHER RELATIVE (</w:t>
            </w:r>
            <w:r w:rsidRPr="001C653E">
              <w:rPr>
                <w:rFonts w:ascii="SutonnyMJ" w:hAnsi="SutonnyMJ" w:cs="SutonnyMJ"/>
                <w:bCs/>
                <w:sz w:val="20"/>
                <w:szCs w:val="20"/>
              </w:rPr>
              <w:t>Ab¨ AvZ¥xq</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14:paraId="07DB29BC" w14:textId="77777777" w:rsidR="00E1722C" w:rsidRPr="001C653E" w:rsidRDefault="00E1722C" w:rsidP="00E1722C">
            <w:pPr>
              <w:pStyle w:val="Footer"/>
              <w:ind w:left="14"/>
              <w:rPr>
                <w:bCs/>
                <w:sz w:val="20"/>
                <w:szCs w:val="25"/>
                <w:cs/>
                <w:lang w:bidi="bn-BD"/>
              </w:rPr>
            </w:pPr>
            <w:r w:rsidRPr="001C653E">
              <w:rPr>
                <w:bCs/>
                <w:sz w:val="20"/>
                <w:szCs w:val="20"/>
                <w:cs/>
                <w:lang w:bidi="bn-BD"/>
              </w:rPr>
              <w:t>F</w:t>
            </w:r>
          </w:p>
        </w:tc>
        <w:tc>
          <w:tcPr>
            <w:tcW w:w="1170" w:type="dxa"/>
            <w:gridSpan w:val="3"/>
            <w:vMerge/>
            <w:tcBorders>
              <w:left w:val="single" w:sz="4" w:space="0" w:color="auto"/>
              <w:right w:val="single" w:sz="12" w:space="0" w:color="auto"/>
            </w:tcBorders>
          </w:tcPr>
          <w:p w14:paraId="7DDCB868" w14:textId="77777777" w:rsidR="00E1722C" w:rsidRPr="001C653E" w:rsidRDefault="00E1722C" w:rsidP="00E1722C">
            <w:pPr>
              <w:pStyle w:val="Footer"/>
              <w:rPr>
                <w:bCs/>
                <w:sz w:val="20"/>
                <w:szCs w:val="20"/>
              </w:rPr>
            </w:pPr>
          </w:p>
        </w:tc>
      </w:tr>
      <w:tr w:rsidR="00E1722C" w:rsidRPr="001C653E" w14:paraId="0B621D78" w14:textId="77777777" w:rsidTr="006B5DE6">
        <w:trPr>
          <w:cantSplit/>
          <w:trHeight w:val="330"/>
        </w:trPr>
        <w:tc>
          <w:tcPr>
            <w:tcW w:w="630" w:type="dxa"/>
            <w:vMerge/>
            <w:tcBorders>
              <w:left w:val="single" w:sz="12" w:space="0" w:color="auto"/>
              <w:right w:val="single" w:sz="6" w:space="0" w:color="auto"/>
            </w:tcBorders>
          </w:tcPr>
          <w:p w14:paraId="3FC8FA73"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1C3CF1E2" w14:textId="77777777" w:rsidR="00E1722C" w:rsidRPr="001C653E" w:rsidRDefault="00E1722C" w:rsidP="00E1722C">
            <w:pPr>
              <w:pStyle w:val="Footer"/>
              <w:tabs>
                <w:tab w:val="right" w:leader="dot" w:pos="4711"/>
              </w:tabs>
              <w:rPr>
                <w:bCs/>
                <w:sz w:val="20"/>
                <w:szCs w:val="20"/>
              </w:rPr>
            </w:pPr>
            <w:r w:rsidRPr="001C653E">
              <w:rPr>
                <w:bCs/>
                <w:sz w:val="20"/>
                <w:szCs w:val="20"/>
              </w:rPr>
              <w:t>FAMILY MALE FREIND</w:t>
            </w:r>
            <w:r w:rsidRPr="001C653E">
              <w:rPr>
                <w:rFonts w:ascii="SutonnyMJ" w:hAnsi="SutonnyMJ" w:cs="SutonnyMJ"/>
                <w:bCs/>
                <w:sz w:val="20"/>
                <w:szCs w:val="20"/>
              </w:rPr>
              <w:t xml:space="preserve"> (cwiev‡ii cyiæl eÜz)             </w:t>
            </w:r>
          </w:p>
        </w:tc>
        <w:tc>
          <w:tcPr>
            <w:tcW w:w="2700" w:type="dxa"/>
            <w:gridSpan w:val="11"/>
            <w:tcBorders>
              <w:top w:val="single" w:sz="4" w:space="0" w:color="auto"/>
              <w:left w:val="single" w:sz="4" w:space="0" w:color="auto"/>
              <w:bottom w:val="single" w:sz="4" w:space="0" w:color="auto"/>
              <w:right w:val="single" w:sz="4" w:space="0" w:color="auto"/>
            </w:tcBorders>
          </w:tcPr>
          <w:p w14:paraId="6918385A" w14:textId="77777777" w:rsidR="00E1722C" w:rsidRPr="001C653E" w:rsidRDefault="00E1722C" w:rsidP="00E1722C">
            <w:pPr>
              <w:pStyle w:val="Footer"/>
              <w:ind w:left="1"/>
              <w:rPr>
                <w:bCs/>
                <w:sz w:val="20"/>
                <w:szCs w:val="25"/>
                <w:cs/>
                <w:lang w:bidi="bn-BD"/>
              </w:rPr>
            </w:pPr>
            <w:r w:rsidRPr="001C653E">
              <w:rPr>
                <w:bCs/>
                <w:sz w:val="20"/>
                <w:szCs w:val="20"/>
                <w:cs/>
                <w:lang w:bidi="bn-BD"/>
              </w:rPr>
              <w:t>G</w:t>
            </w:r>
          </w:p>
        </w:tc>
        <w:tc>
          <w:tcPr>
            <w:tcW w:w="1170" w:type="dxa"/>
            <w:gridSpan w:val="3"/>
            <w:vMerge/>
            <w:tcBorders>
              <w:left w:val="single" w:sz="4" w:space="0" w:color="auto"/>
              <w:right w:val="single" w:sz="12" w:space="0" w:color="auto"/>
            </w:tcBorders>
          </w:tcPr>
          <w:p w14:paraId="6136B8F3" w14:textId="77777777" w:rsidR="00E1722C" w:rsidRPr="001C653E" w:rsidRDefault="00E1722C" w:rsidP="00E1722C">
            <w:pPr>
              <w:pStyle w:val="Footer"/>
              <w:rPr>
                <w:bCs/>
                <w:sz w:val="20"/>
                <w:szCs w:val="20"/>
              </w:rPr>
            </w:pPr>
          </w:p>
        </w:tc>
      </w:tr>
      <w:tr w:rsidR="00E1722C" w:rsidRPr="001C653E" w14:paraId="456AB918" w14:textId="77777777" w:rsidTr="006B5DE6">
        <w:trPr>
          <w:cantSplit/>
          <w:trHeight w:val="285"/>
        </w:trPr>
        <w:tc>
          <w:tcPr>
            <w:tcW w:w="630" w:type="dxa"/>
            <w:vMerge/>
            <w:tcBorders>
              <w:left w:val="single" w:sz="12" w:space="0" w:color="auto"/>
              <w:right w:val="single" w:sz="6" w:space="0" w:color="auto"/>
            </w:tcBorders>
          </w:tcPr>
          <w:p w14:paraId="4E113A3E"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05F43877" w14:textId="77777777" w:rsidR="00E1722C" w:rsidRPr="001C653E" w:rsidRDefault="00E1722C" w:rsidP="00E1722C">
            <w:pPr>
              <w:pStyle w:val="Footer"/>
              <w:tabs>
                <w:tab w:val="right" w:leader="dot" w:pos="4711"/>
              </w:tabs>
              <w:rPr>
                <w:bCs/>
                <w:sz w:val="20"/>
                <w:szCs w:val="20"/>
              </w:rPr>
            </w:pPr>
            <w:r w:rsidRPr="001C653E">
              <w:rPr>
                <w:bCs/>
                <w:sz w:val="20"/>
                <w:szCs w:val="20"/>
              </w:rPr>
              <w:t>NEIGHBOUR (</w:t>
            </w:r>
            <w:r w:rsidRPr="001C653E">
              <w:rPr>
                <w:rFonts w:ascii="SutonnyMJ" w:hAnsi="SutonnyMJ" w:cs="SutonnyMJ"/>
                <w:bCs/>
                <w:sz w:val="20"/>
                <w:szCs w:val="20"/>
              </w:rPr>
              <w:t>cÖwZ‡ekx</w:t>
            </w:r>
            <w:r w:rsidRPr="001C653E">
              <w:rPr>
                <w:bCs/>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14:paraId="0526DBD7" w14:textId="77777777" w:rsidR="00E1722C" w:rsidRPr="001C653E" w:rsidRDefault="00E1722C" w:rsidP="00E1722C">
            <w:pPr>
              <w:pStyle w:val="Footer"/>
              <w:ind w:left="1"/>
              <w:rPr>
                <w:bCs/>
                <w:sz w:val="20"/>
                <w:szCs w:val="25"/>
                <w:cs/>
                <w:lang w:bidi="bn-BD"/>
              </w:rPr>
            </w:pPr>
            <w:r w:rsidRPr="001C653E">
              <w:rPr>
                <w:bCs/>
                <w:sz w:val="20"/>
                <w:szCs w:val="20"/>
                <w:cs/>
                <w:lang w:bidi="bn-BD"/>
              </w:rPr>
              <w:t>H</w:t>
            </w:r>
          </w:p>
        </w:tc>
        <w:tc>
          <w:tcPr>
            <w:tcW w:w="1170" w:type="dxa"/>
            <w:gridSpan w:val="3"/>
            <w:vMerge/>
            <w:tcBorders>
              <w:left w:val="single" w:sz="4" w:space="0" w:color="auto"/>
              <w:right w:val="single" w:sz="12" w:space="0" w:color="auto"/>
            </w:tcBorders>
          </w:tcPr>
          <w:p w14:paraId="3ECC79D5" w14:textId="77777777" w:rsidR="00E1722C" w:rsidRPr="001C653E" w:rsidRDefault="00E1722C" w:rsidP="00E1722C">
            <w:pPr>
              <w:pStyle w:val="Footer"/>
              <w:rPr>
                <w:bCs/>
                <w:sz w:val="20"/>
                <w:szCs w:val="20"/>
              </w:rPr>
            </w:pPr>
          </w:p>
        </w:tc>
      </w:tr>
      <w:tr w:rsidR="00E1722C" w:rsidRPr="001C653E" w14:paraId="0DFD8F41" w14:textId="77777777" w:rsidTr="006B5DE6">
        <w:trPr>
          <w:cantSplit/>
          <w:trHeight w:val="285"/>
        </w:trPr>
        <w:tc>
          <w:tcPr>
            <w:tcW w:w="630" w:type="dxa"/>
            <w:vMerge/>
            <w:tcBorders>
              <w:left w:val="single" w:sz="12" w:space="0" w:color="auto"/>
              <w:right w:val="single" w:sz="6" w:space="0" w:color="auto"/>
            </w:tcBorders>
          </w:tcPr>
          <w:p w14:paraId="2A4BA9F5"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33C3E67C" w14:textId="77777777" w:rsidR="00E1722C" w:rsidRPr="001C653E" w:rsidRDefault="00E1722C" w:rsidP="00E1722C">
            <w:pPr>
              <w:pStyle w:val="Footer"/>
              <w:rPr>
                <w:rFonts w:cs="Vrinda"/>
                <w:bCs/>
                <w:sz w:val="20"/>
                <w:szCs w:val="25"/>
                <w:cs/>
                <w:lang w:bidi="bn-BD"/>
              </w:rPr>
            </w:pPr>
            <w:r w:rsidRPr="001C653E">
              <w:rPr>
                <w:bCs/>
                <w:sz w:val="20"/>
                <w:szCs w:val="20"/>
              </w:rPr>
              <w:t>SOMEONE AT WORK(</w:t>
            </w:r>
            <w:r w:rsidRPr="001C653E">
              <w:rPr>
                <w:rFonts w:ascii="SutonnyMJ" w:hAnsi="SutonnyMJ"/>
                <w:sz w:val="20"/>
                <w:szCs w:val="20"/>
              </w:rPr>
              <w:t xml:space="preserve"> Kg©‡¶‡Î ‡KD</w:t>
            </w:r>
            <w:r w:rsidRPr="001C653E">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14:paraId="7D6DEBA6" w14:textId="77777777" w:rsidR="00E1722C" w:rsidRPr="001C653E" w:rsidRDefault="00E1722C" w:rsidP="00E1722C">
            <w:pPr>
              <w:pStyle w:val="Footer"/>
              <w:ind w:left="28"/>
              <w:rPr>
                <w:bCs/>
                <w:sz w:val="20"/>
                <w:szCs w:val="25"/>
                <w:cs/>
                <w:lang w:bidi="bn-BD"/>
              </w:rPr>
            </w:pPr>
            <w:r w:rsidRPr="001C653E">
              <w:rPr>
                <w:bCs/>
                <w:sz w:val="20"/>
                <w:szCs w:val="20"/>
                <w:cs/>
                <w:lang w:bidi="bn-BD"/>
              </w:rPr>
              <w:t>I</w:t>
            </w:r>
          </w:p>
        </w:tc>
        <w:tc>
          <w:tcPr>
            <w:tcW w:w="1170" w:type="dxa"/>
            <w:gridSpan w:val="3"/>
            <w:vMerge/>
            <w:tcBorders>
              <w:left w:val="single" w:sz="4" w:space="0" w:color="auto"/>
              <w:right w:val="single" w:sz="12" w:space="0" w:color="auto"/>
            </w:tcBorders>
          </w:tcPr>
          <w:p w14:paraId="7CF63FE1" w14:textId="77777777" w:rsidR="00E1722C" w:rsidRPr="001C653E" w:rsidRDefault="00E1722C" w:rsidP="00E1722C">
            <w:pPr>
              <w:pStyle w:val="Footer"/>
              <w:rPr>
                <w:bCs/>
                <w:sz w:val="20"/>
                <w:szCs w:val="20"/>
              </w:rPr>
            </w:pPr>
          </w:p>
        </w:tc>
      </w:tr>
      <w:tr w:rsidR="00E1722C" w:rsidRPr="001C653E" w14:paraId="780B7414" w14:textId="77777777" w:rsidTr="006B5DE6">
        <w:trPr>
          <w:cantSplit/>
          <w:trHeight w:val="285"/>
        </w:trPr>
        <w:tc>
          <w:tcPr>
            <w:tcW w:w="630" w:type="dxa"/>
            <w:vMerge/>
            <w:tcBorders>
              <w:left w:val="single" w:sz="12" w:space="0" w:color="auto"/>
              <w:right w:val="single" w:sz="6" w:space="0" w:color="auto"/>
            </w:tcBorders>
          </w:tcPr>
          <w:p w14:paraId="536D7579"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29407A07" w14:textId="77777777" w:rsidR="00E1722C" w:rsidRPr="001C653E" w:rsidRDefault="00E1722C" w:rsidP="00E1722C">
            <w:pPr>
              <w:pStyle w:val="Footer"/>
              <w:rPr>
                <w:rFonts w:cs="Vrinda"/>
                <w:bCs/>
                <w:sz w:val="20"/>
                <w:szCs w:val="25"/>
                <w:cs/>
                <w:lang w:bidi="bn-BD"/>
              </w:rPr>
            </w:pPr>
            <w:r w:rsidRPr="001C653E">
              <w:rPr>
                <w:bCs/>
                <w:sz w:val="20"/>
                <w:szCs w:val="20"/>
              </w:rPr>
              <w:t>FRIEND/ACQUAINTANCE(</w:t>
            </w:r>
            <w:r w:rsidRPr="001C653E">
              <w:rPr>
                <w:rFonts w:ascii="SutonnyMJ" w:hAnsi="SutonnyMJ"/>
                <w:sz w:val="20"/>
                <w:szCs w:val="20"/>
              </w:rPr>
              <w:t>eÜz</w:t>
            </w:r>
            <w:r w:rsidRPr="001C653E">
              <w:rPr>
                <w:bCs/>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14:paraId="29961491" w14:textId="77777777" w:rsidR="00E1722C" w:rsidRPr="001C653E" w:rsidRDefault="00E1722C" w:rsidP="00E1722C">
            <w:pPr>
              <w:pStyle w:val="Footer"/>
              <w:ind w:left="28"/>
              <w:rPr>
                <w:bCs/>
                <w:sz w:val="20"/>
                <w:szCs w:val="25"/>
                <w:cs/>
                <w:lang w:bidi="bn-BD"/>
              </w:rPr>
            </w:pPr>
            <w:r w:rsidRPr="001C653E">
              <w:rPr>
                <w:bCs/>
                <w:sz w:val="20"/>
                <w:szCs w:val="20"/>
                <w:cs/>
                <w:lang w:bidi="bn-BD"/>
              </w:rPr>
              <w:t>J</w:t>
            </w:r>
          </w:p>
        </w:tc>
        <w:tc>
          <w:tcPr>
            <w:tcW w:w="1170" w:type="dxa"/>
            <w:gridSpan w:val="3"/>
            <w:vMerge/>
            <w:tcBorders>
              <w:left w:val="single" w:sz="4" w:space="0" w:color="auto"/>
              <w:right w:val="single" w:sz="12" w:space="0" w:color="auto"/>
            </w:tcBorders>
          </w:tcPr>
          <w:p w14:paraId="7D9FD716" w14:textId="77777777" w:rsidR="00E1722C" w:rsidRPr="001C653E" w:rsidRDefault="00E1722C" w:rsidP="00E1722C">
            <w:pPr>
              <w:pStyle w:val="Footer"/>
              <w:rPr>
                <w:bCs/>
                <w:sz w:val="20"/>
                <w:szCs w:val="20"/>
              </w:rPr>
            </w:pPr>
          </w:p>
        </w:tc>
      </w:tr>
      <w:tr w:rsidR="00E1722C" w:rsidRPr="001C653E" w14:paraId="645151C5" w14:textId="77777777" w:rsidTr="006B5DE6">
        <w:trPr>
          <w:cantSplit/>
          <w:trHeight w:val="285"/>
        </w:trPr>
        <w:tc>
          <w:tcPr>
            <w:tcW w:w="630" w:type="dxa"/>
            <w:vMerge/>
            <w:tcBorders>
              <w:left w:val="single" w:sz="12" w:space="0" w:color="auto"/>
              <w:right w:val="single" w:sz="6" w:space="0" w:color="auto"/>
            </w:tcBorders>
          </w:tcPr>
          <w:p w14:paraId="6A7124AA"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11988246" w14:textId="77777777" w:rsidR="00E1722C" w:rsidRPr="001C653E" w:rsidRDefault="00E1722C" w:rsidP="00E1722C">
            <w:pPr>
              <w:pStyle w:val="Footer"/>
              <w:rPr>
                <w:rFonts w:cs="Vrinda"/>
                <w:bCs/>
                <w:sz w:val="20"/>
                <w:szCs w:val="25"/>
                <w:cs/>
                <w:lang w:bidi="bn-BD"/>
              </w:rPr>
            </w:pPr>
            <w:r w:rsidRPr="001C653E">
              <w:rPr>
                <w:bCs/>
                <w:sz w:val="20"/>
                <w:szCs w:val="20"/>
              </w:rPr>
              <w:t>RECENT ACQUAINTANC</w:t>
            </w:r>
            <w:r w:rsidRPr="001C653E">
              <w:rPr>
                <w:rFonts w:ascii="SutonnyMJ" w:hAnsi="SutonnyMJ" w:hint="cs"/>
                <w:sz w:val="20"/>
                <w:szCs w:val="20"/>
                <w:cs/>
                <w:lang w:bidi="bn-BD"/>
              </w:rPr>
              <w:t>(</w:t>
            </w:r>
            <w:r w:rsidRPr="001C653E">
              <w:rPr>
                <w:rFonts w:ascii="SutonnyMJ" w:hAnsi="SutonnyMJ"/>
                <w:sz w:val="20"/>
                <w:szCs w:val="20"/>
              </w:rPr>
              <w:t>Aí cwiwPZ †KD</w:t>
            </w:r>
            <w:r w:rsidRPr="001C653E">
              <w:rPr>
                <w:rFonts w:ascii="SutonnyMJ" w:hAnsi="SutonnyMJ" w:hint="cs"/>
                <w:sz w:val="20"/>
                <w:szCs w:val="20"/>
                <w:cs/>
                <w:lang w:bidi="bn-BD"/>
              </w:rPr>
              <w:t>)</w:t>
            </w:r>
          </w:p>
        </w:tc>
        <w:tc>
          <w:tcPr>
            <w:tcW w:w="2700" w:type="dxa"/>
            <w:gridSpan w:val="11"/>
            <w:tcBorders>
              <w:top w:val="single" w:sz="4" w:space="0" w:color="auto"/>
              <w:left w:val="single" w:sz="4" w:space="0" w:color="auto"/>
              <w:bottom w:val="single" w:sz="4" w:space="0" w:color="auto"/>
              <w:right w:val="single" w:sz="4" w:space="0" w:color="auto"/>
            </w:tcBorders>
          </w:tcPr>
          <w:p w14:paraId="22CA7C37" w14:textId="77777777" w:rsidR="00E1722C" w:rsidRPr="001C653E" w:rsidRDefault="00E1722C" w:rsidP="00E1722C">
            <w:pPr>
              <w:pStyle w:val="Footer"/>
              <w:ind w:left="1"/>
              <w:rPr>
                <w:bCs/>
                <w:sz w:val="20"/>
                <w:szCs w:val="25"/>
                <w:cs/>
                <w:lang w:bidi="bn-BD"/>
              </w:rPr>
            </w:pPr>
            <w:r w:rsidRPr="001C653E">
              <w:rPr>
                <w:bCs/>
                <w:sz w:val="20"/>
                <w:szCs w:val="20"/>
                <w:cs/>
                <w:lang w:bidi="bn-BD"/>
              </w:rPr>
              <w:t>K</w:t>
            </w:r>
          </w:p>
        </w:tc>
        <w:tc>
          <w:tcPr>
            <w:tcW w:w="1170" w:type="dxa"/>
            <w:gridSpan w:val="3"/>
            <w:vMerge/>
            <w:tcBorders>
              <w:left w:val="single" w:sz="4" w:space="0" w:color="auto"/>
              <w:right w:val="single" w:sz="12" w:space="0" w:color="auto"/>
            </w:tcBorders>
          </w:tcPr>
          <w:p w14:paraId="4D0C1A14" w14:textId="77777777" w:rsidR="00E1722C" w:rsidRPr="001C653E" w:rsidRDefault="00E1722C" w:rsidP="00E1722C">
            <w:pPr>
              <w:pStyle w:val="Footer"/>
              <w:rPr>
                <w:bCs/>
                <w:sz w:val="20"/>
                <w:szCs w:val="20"/>
              </w:rPr>
            </w:pPr>
          </w:p>
        </w:tc>
      </w:tr>
      <w:tr w:rsidR="00E1722C" w:rsidRPr="001C653E" w14:paraId="02AD93AE" w14:textId="77777777" w:rsidTr="006B5DE6">
        <w:trPr>
          <w:cantSplit/>
          <w:trHeight w:val="285"/>
        </w:trPr>
        <w:tc>
          <w:tcPr>
            <w:tcW w:w="630" w:type="dxa"/>
            <w:vMerge/>
            <w:tcBorders>
              <w:left w:val="single" w:sz="12" w:space="0" w:color="auto"/>
              <w:right w:val="single" w:sz="6" w:space="0" w:color="auto"/>
            </w:tcBorders>
          </w:tcPr>
          <w:p w14:paraId="1EBAF0F9"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04BB4459" w14:textId="77777777" w:rsidR="00E1722C" w:rsidRPr="001C653E" w:rsidRDefault="00E1722C" w:rsidP="00E1722C">
            <w:pPr>
              <w:pStyle w:val="Footer"/>
              <w:rPr>
                <w:rFonts w:cs="Vrinda"/>
                <w:bCs/>
                <w:sz w:val="20"/>
                <w:szCs w:val="25"/>
                <w:cs/>
                <w:lang w:bidi="bn-BD"/>
              </w:rPr>
            </w:pPr>
            <w:r w:rsidRPr="001C653E">
              <w:rPr>
                <w:bCs/>
                <w:sz w:val="20"/>
                <w:szCs w:val="20"/>
              </w:rPr>
              <w:t>COMPLETE STRANGER</w:t>
            </w:r>
            <w:r w:rsidRPr="001C653E">
              <w:rPr>
                <w:sz w:val="20"/>
                <w:szCs w:val="20"/>
              </w:rPr>
              <w:t>(</w:t>
            </w:r>
            <w:r w:rsidRPr="001C653E">
              <w:rPr>
                <w:rFonts w:ascii="SutonnyMJ" w:hAnsi="SutonnyMJ"/>
                <w:sz w:val="20"/>
                <w:szCs w:val="20"/>
              </w:rPr>
              <w:t>AcwiwPZ e¨w³</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14:paraId="1F39AD2D" w14:textId="77777777" w:rsidR="00E1722C" w:rsidRPr="001C653E" w:rsidRDefault="00E1722C" w:rsidP="00E1722C">
            <w:pPr>
              <w:pStyle w:val="Footer"/>
              <w:ind w:left="1"/>
              <w:rPr>
                <w:bCs/>
                <w:sz w:val="20"/>
                <w:szCs w:val="25"/>
                <w:cs/>
                <w:lang w:bidi="bn-BD"/>
              </w:rPr>
            </w:pPr>
            <w:r w:rsidRPr="001C653E">
              <w:rPr>
                <w:bCs/>
                <w:sz w:val="20"/>
                <w:szCs w:val="25"/>
                <w:lang w:bidi="bn-BD"/>
              </w:rPr>
              <w:t>L</w:t>
            </w:r>
          </w:p>
        </w:tc>
        <w:tc>
          <w:tcPr>
            <w:tcW w:w="1170" w:type="dxa"/>
            <w:gridSpan w:val="3"/>
            <w:vMerge/>
            <w:tcBorders>
              <w:left w:val="single" w:sz="4" w:space="0" w:color="auto"/>
              <w:right w:val="single" w:sz="12" w:space="0" w:color="auto"/>
            </w:tcBorders>
          </w:tcPr>
          <w:p w14:paraId="02B55C96" w14:textId="77777777" w:rsidR="00E1722C" w:rsidRPr="001C653E" w:rsidRDefault="00E1722C" w:rsidP="00E1722C">
            <w:pPr>
              <w:pStyle w:val="Footer"/>
              <w:rPr>
                <w:bCs/>
                <w:sz w:val="20"/>
                <w:szCs w:val="20"/>
              </w:rPr>
            </w:pPr>
          </w:p>
        </w:tc>
      </w:tr>
      <w:tr w:rsidR="00E1722C" w:rsidRPr="001C653E" w14:paraId="29C9E0D7" w14:textId="77777777" w:rsidTr="006B5DE6">
        <w:trPr>
          <w:cantSplit/>
          <w:trHeight w:val="285"/>
        </w:trPr>
        <w:tc>
          <w:tcPr>
            <w:tcW w:w="630" w:type="dxa"/>
            <w:vMerge/>
            <w:tcBorders>
              <w:left w:val="single" w:sz="12" w:space="0" w:color="auto"/>
              <w:right w:val="single" w:sz="6" w:space="0" w:color="auto"/>
            </w:tcBorders>
          </w:tcPr>
          <w:p w14:paraId="58071BA1"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23BBE0C7" w14:textId="77777777" w:rsidR="00E1722C" w:rsidRPr="001C653E" w:rsidRDefault="00E1722C" w:rsidP="00E1722C">
            <w:pPr>
              <w:pStyle w:val="Footer"/>
              <w:rPr>
                <w:rFonts w:cs="Vrinda"/>
                <w:bCs/>
                <w:sz w:val="20"/>
                <w:szCs w:val="25"/>
                <w:cs/>
                <w:lang w:bidi="bn-BD"/>
              </w:rPr>
            </w:pPr>
            <w:r w:rsidRPr="001C653E">
              <w:rPr>
                <w:bCs/>
                <w:sz w:val="20"/>
                <w:szCs w:val="20"/>
              </w:rPr>
              <w:t xml:space="preserve">TEACHER </w:t>
            </w:r>
            <w:r w:rsidRPr="001C653E">
              <w:rPr>
                <w:sz w:val="20"/>
                <w:szCs w:val="20"/>
              </w:rPr>
              <w:t>(</w:t>
            </w:r>
            <w:r w:rsidRPr="001C653E">
              <w:rPr>
                <w:rFonts w:ascii="SutonnyMJ" w:hAnsi="SutonnyMJ"/>
                <w:sz w:val="20"/>
                <w:szCs w:val="20"/>
              </w:rPr>
              <w:t>wk¶K</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14:paraId="79AAF6B3" w14:textId="77777777" w:rsidR="00E1722C" w:rsidRPr="001C653E" w:rsidRDefault="00E1722C" w:rsidP="00E1722C">
            <w:pPr>
              <w:pStyle w:val="Footer"/>
              <w:ind w:left="28"/>
              <w:rPr>
                <w:bCs/>
                <w:sz w:val="20"/>
                <w:szCs w:val="25"/>
                <w:cs/>
                <w:lang w:bidi="bn-BD"/>
              </w:rPr>
            </w:pPr>
            <w:r w:rsidRPr="001C653E">
              <w:rPr>
                <w:bCs/>
                <w:sz w:val="20"/>
                <w:szCs w:val="25"/>
                <w:lang w:bidi="bn-BD"/>
              </w:rPr>
              <w:t>M</w:t>
            </w:r>
          </w:p>
        </w:tc>
        <w:tc>
          <w:tcPr>
            <w:tcW w:w="1170" w:type="dxa"/>
            <w:gridSpan w:val="3"/>
            <w:vMerge/>
            <w:tcBorders>
              <w:left w:val="single" w:sz="4" w:space="0" w:color="auto"/>
              <w:right w:val="single" w:sz="12" w:space="0" w:color="auto"/>
            </w:tcBorders>
          </w:tcPr>
          <w:p w14:paraId="2EC72B03" w14:textId="77777777" w:rsidR="00E1722C" w:rsidRPr="001C653E" w:rsidRDefault="00E1722C" w:rsidP="00E1722C">
            <w:pPr>
              <w:pStyle w:val="Footer"/>
              <w:rPr>
                <w:bCs/>
                <w:sz w:val="20"/>
                <w:szCs w:val="20"/>
              </w:rPr>
            </w:pPr>
          </w:p>
        </w:tc>
      </w:tr>
      <w:tr w:rsidR="00E1722C" w:rsidRPr="001C653E" w14:paraId="45337A30" w14:textId="77777777" w:rsidTr="006B5DE6">
        <w:trPr>
          <w:cantSplit/>
          <w:trHeight w:val="300"/>
        </w:trPr>
        <w:tc>
          <w:tcPr>
            <w:tcW w:w="630" w:type="dxa"/>
            <w:vMerge/>
            <w:tcBorders>
              <w:left w:val="single" w:sz="12" w:space="0" w:color="auto"/>
              <w:right w:val="single" w:sz="6" w:space="0" w:color="auto"/>
            </w:tcBorders>
          </w:tcPr>
          <w:p w14:paraId="40C36E46"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246A48ED" w14:textId="77777777" w:rsidR="00E1722C" w:rsidRPr="001C653E" w:rsidRDefault="00E1722C" w:rsidP="00E1722C">
            <w:pPr>
              <w:pStyle w:val="Footer"/>
              <w:rPr>
                <w:rFonts w:cs="Vrinda"/>
                <w:bCs/>
                <w:sz w:val="20"/>
                <w:szCs w:val="25"/>
                <w:cs/>
                <w:lang w:bidi="bn-BD"/>
              </w:rPr>
            </w:pPr>
            <w:r w:rsidRPr="001C653E">
              <w:rPr>
                <w:bCs/>
                <w:sz w:val="20"/>
                <w:szCs w:val="20"/>
              </w:rPr>
              <w:t>DOCTOR/HEALTH STAFF</w:t>
            </w:r>
            <w:r w:rsidRPr="001C653E">
              <w:rPr>
                <w:sz w:val="20"/>
                <w:szCs w:val="20"/>
              </w:rPr>
              <w:t>(</w:t>
            </w:r>
            <w:r w:rsidRPr="001C653E">
              <w:rPr>
                <w:rFonts w:ascii="SutonnyMJ" w:hAnsi="SutonnyMJ"/>
                <w:sz w:val="20"/>
                <w:szCs w:val="20"/>
              </w:rPr>
              <w:t>Wv³vi/¯^v¯’¨ Kg©x</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14:paraId="1C7C693E" w14:textId="77777777" w:rsidR="00E1722C" w:rsidRPr="001C653E" w:rsidRDefault="00E1722C" w:rsidP="00E1722C">
            <w:pPr>
              <w:pStyle w:val="Footer"/>
              <w:ind w:left="28"/>
              <w:rPr>
                <w:bCs/>
                <w:sz w:val="20"/>
                <w:szCs w:val="25"/>
                <w:cs/>
                <w:lang w:bidi="bn-BD"/>
              </w:rPr>
            </w:pPr>
            <w:r w:rsidRPr="001C653E">
              <w:rPr>
                <w:bCs/>
                <w:sz w:val="20"/>
                <w:szCs w:val="25"/>
                <w:lang w:bidi="bn-BD"/>
              </w:rPr>
              <w:t>N</w:t>
            </w:r>
          </w:p>
        </w:tc>
        <w:tc>
          <w:tcPr>
            <w:tcW w:w="1170" w:type="dxa"/>
            <w:gridSpan w:val="3"/>
            <w:vMerge/>
            <w:tcBorders>
              <w:left w:val="single" w:sz="4" w:space="0" w:color="auto"/>
              <w:right w:val="single" w:sz="12" w:space="0" w:color="auto"/>
            </w:tcBorders>
          </w:tcPr>
          <w:p w14:paraId="6BDE2B64" w14:textId="77777777" w:rsidR="00E1722C" w:rsidRPr="001C653E" w:rsidRDefault="00E1722C" w:rsidP="00E1722C">
            <w:pPr>
              <w:pStyle w:val="Footer"/>
              <w:rPr>
                <w:bCs/>
                <w:sz w:val="20"/>
                <w:szCs w:val="20"/>
              </w:rPr>
            </w:pPr>
          </w:p>
        </w:tc>
      </w:tr>
      <w:tr w:rsidR="00E1722C" w:rsidRPr="001C653E" w14:paraId="464A3348" w14:textId="77777777" w:rsidTr="006B5DE6">
        <w:trPr>
          <w:cantSplit/>
          <w:trHeight w:val="300"/>
        </w:trPr>
        <w:tc>
          <w:tcPr>
            <w:tcW w:w="630" w:type="dxa"/>
            <w:vMerge/>
            <w:tcBorders>
              <w:left w:val="single" w:sz="12" w:space="0" w:color="auto"/>
              <w:right w:val="single" w:sz="6" w:space="0" w:color="auto"/>
            </w:tcBorders>
          </w:tcPr>
          <w:p w14:paraId="62E35BC7"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4744C10D" w14:textId="77777777" w:rsidR="00E1722C" w:rsidRPr="001C653E" w:rsidRDefault="00E1722C" w:rsidP="00E1722C">
            <w:pPr>
              <w:pStyle w:val="Footer"/>
              <w:rPr>
                <w:rFonts w:cs="Vrinda"/>
                <w:bCs/>
                <w:sz w:val="20"/>
                <w:szCs w:val="25"/>
                <w:cs/>
                <w:lang w:bidi="bn-BD"/>
              </w:rPr>
            </w:pPr>
            <w:r w:rsidRPr="001C653E">
              <w:rPr>
                <w:bCs/>
                <w:sz w:val="20"/>
                <w:szCs w:val="20"/>
              </w:rPr>
              <w:t>RELIGIOUS LEADER</w:t>
            </w:r>
            <w:r w:rsidRPr="001C653E">
              <w:rPr>
                <w:sz w:val="20"/>
                <w:szCs w:val="20"/>
              </w:rPr>
              <w:t>(</w:t>
            </w:r>
            <w:r w:rsidRPr="001C653E">
              <w:rPr>
                <w:rFonts w:ascii="SutonnyMJ" w:hAnsi="SutonnyMJ"/>
                <w:sz w:val="20"/>
                <w:szCs w:val="20"/>
              </w:rPr>
              <w:t>†gŠjex/cyiZ</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14:paraId="33AEEECF" w14:textId="77777777" w:rsidR="00E1722C" w:rsidRPr="001C653E" w:rsidRDefault="00E1722C" w:rsidP="00E1722C">
            <w:pPr>
              <w:pStyle w:val="Footer"/>
              <w:ind w:left="1"/>
              <w:rPr>
                <w:bCs/>
                <w:sz w:val="20"/>
                <w:szCs w:val="25"/>
                <w:cs/>
                <w:lang w:bidi="bn-BD"/>
              </w:rPr>
            </w:pPr>
            <w:r w:rsidRPr="001C653E">
              <w:rPr>
                <w:bCs/>
                <w:sz w:val="20"/>
                <w:szCs w:val="25"/>
                <w:lang w:bidi="bn-BD"/>
              </w:rPr>
              <w:t>O</w:t>
            </w:r>
          </w:p>
        </w:tc>
        <w:tc>
          <w:tcPr>
            <w:tcW w:w="1170" w:type="dxa"/>
            <w:gridSpan w:val="3"/>
            <w:vMerge/>
            <w:tcBorders>
              <w:left w:val="single" w:sz="4" w:space="0" w:color="auto"/>
              <w:right w:val="single" w:sz="12" w:space="0" w:color="auto"/>
            </w:tcBorders>
          </w:tcPr>
          <w:p w14:paraId="590C41EE" w14:textId="77777777" w:rsidR="00E1722C" w:rsidRPr="001C653E" w:rsidRDefault="00E1722C" w:rsidP="00E1722C">
            <w:pPr>
              <w:pStyle w:val="Footer"/>
              <w:rPr>
                <w:bCs/>
                <w:sz w:val="20"/>
                <w:szCs w:val="20"/>
              </w:rPr>
            </w:pPr>
          </w:p>
        </w:tc>
      </w:tr>
      <w:tr w:rsidR="00E1722C" w:rsidRPr="001C653E" w14:paraId="6FA60ED5" w14:textId="77777777" w:rsidTr="006B5DE6">
        <w:trPr>
          <w:cantSplit/>
          <w:trHeight w:val="345"/>
        </w:trPr>
        <w:tc>
          <w:tcPr>
            <w:tcW w:w="630" w:type="dxa"/>
            <w:vMerge/>
            <w:tcBorders>
              <w:left w:val="single" w:sz="12" w:space="0" w:color="auto"/>
              <w:right w:val="single" w:sz="6" w:space="0" w:color="auto"/>
            </w:tcBorders>
          </w:tcPr>
          <w:p w14:paraId="279E399C"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7C14D116" w14:textId="77777777" w:rsidR="00E1722C" w:rsidRPr="001C653E" w:rsidRDefault="00E1722C" w:rsidP="00E1722C">
            <w:pPr>
              <w:pStyle w:val="Footer"/>
              <w:rPr>
                <w:rFonts w:cs="Vrinda"/>
                <w:bCs/>
                <w:sz w:val="20"/>
                <w:szCs w:val="25"/>
                <w:cs/>
                <w:lang w:bidi="bn-BD"/>
              </w:rPr>
            </w:pPr>
            <w:r w:rsidRPr="001C653E">
              <w:rPr>
                <w:bCs/>
                <w:sz w:val="20"/>
                <w:szCs w:val="20"/>
              </w:rPr>
              <w:t>POLICE/ SOLDIER</w:t>
            </w:r>
            <w:r w:rsidRPr="001C653E">
              <w:rPr>
                <w:sz w:val="20"/>
                <w:szCs w:val="20"/>
              </w:rPr>
              <w:t>(</w:t>
            </w:r>
            <w:r w:rsidRPr="001C653E">
              <w:rPr>
                <w:rFonts w:ascii="SutonnyMJ" w:hAnsi="SutonnyMJ"/>
                <w:sz w:val="20"/>
                <w:szCs w:val="20"/>
              </w:rPr>
              <w:t>cywjk/‰mb¨</w:t>
            </w:r>
            <w:r w:rsidRPr="001C653E">
              <w:rPr>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14:paraId="45A63AC5" w14:textId="77777777" w:rsidR="00E1722C" w:rsidRPr="001C653E" w:rsidRDefault="00E1722C" w:rsidP="00E1722C">
            <w:pPr>
              <w:pStyle w:val="Footer"/>
              <w:ind w:left="1"/>
              <w:rPr>
                <w:bCs/>
                <w:sz w:val="20"/>
                <w:szCs w:val="25"/>
                <w:cs/>
                <w:lang w:bidi="bn-BD"/>
              </w:rPr>
            </w:pPr>
            <w:r w:rsidRPr="001C653E">
              <w:rPr>
                <w:bCs/>
                <w:sz w:val="20"/>
                <w:szCs w:val="25"/>
                <w:lang w:bidi="bn-BD"/>
              </w:rPr>
              <w:t>P</w:t>
            </w:r>
          </w:p>
        </w:tc>
        <w:tc>
          <w:tcPr>
            <w:tcW w:w="1170" w:type="dxa"/>
            <w:gridSpan w:val="3"/>
            <w:vMerge/>
            <w:tcBorders>
              <w:left w:val="single" w:sz="4" w:space="0" w:color="auto"/>
              <w:right w:val="single" w:sz="12" w:space="0" w:color="auto"/>
            </w:tcBorders>
          </w:tcPr>
          <w:p w14:paraId="1529621F" w14:textId="77777777" w:rsidR="00E1722C" w:rsidRPr="001C653E" w:rsidRDefault="00E1722C" w:rsidP="00E1722C">
            <w:pPr>
              <w:pStyle w:val="Footer"/>
              <w:rPr>
                <w:bCs/>
                <w:sz w:val="20"/>
                <w:szCs w:val="20"/>
              </w:rPr>
            </w:pPr>
          </w:p>
        </w:tc>
      </w:tr>
      <w:tr w:rsidR="00E1722C" w:rsidRPr="001C653E" w14:paraId="22CECC2C" w14:textId="77777777" w:rsidTr="006B5DE6">
        <w:trPr>
          <w:cantSplit/>
          <w:trHeight w:val="270"/>
        </w:trPr>
        <w:tc>
          <w:tcPr>
            <w:tcW w:w="630" w:type="dxa"/>
            <w:vMerge/>
            <w:tcBorders>
              <w:left w:val="single" w:sz="12" w:space="0" w:color="auto"/>
              <w:right w:val="single" w:sz="6" w:space="0" w:color="auto"/>
            </w:tcBorders>
          </w:tcPr>
          <w:p w14:paraId="5093FDD6" w14:textId="77777777" w:rsidR="00E1722C" w:rsidRPr="001C653E" w:rsidRDefault="00E1722C" w:rsidP="00E1722C">
            <w:pPr>
              <w:pStyle w:val="Footer"/>
              <w:rPr>
                <w:bCs/>
                <w:sz w:val="20"/>
                <w:szCs w:val="20"/>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587DC957" w14:textId="77777777" w:rsidR="00E1722C" w:rsidRPr="001C653E" w:rsidRDefault="00E1722C" w:rsidP="00E1722C">
            <w:pPr>
              <w:pStyle w:val="Footer"/>
              <w:rPr>
                <w:rFonts w:cs="Vrinda"/>
                <w:bCs/>
                <w:sz w:val="20"/>
                <w:szCs w:val="25"/>
                <w:cs/>
                <w:lang w:bidi="bn-BD"/>
              </w:rPr>
            </w:pPr>
            <w:r w:rsidRPr="001C653E">
              <w:rPr>
                <w:bCs/>
                <w:sz w:val="20"/>
                <w:szCs w:val="20"/>
              </w:rPr>
              <w:t>OTHER (specify)</w:t>
            </w:r>
            <w:r w:rsidRPr="001C653E">
              <w:rPr>
                <w:rFonts w:ascii="SutonnyMJ" w:hAnsi="SutonnyMJ"/>
                <w:sz w:val="20"/>
                <w:szCs w:val="20"/>
              </w:rPr>
              <w:t xml:space="preserve"> Ab¨vb¨)(D‡jøL Kiæb)</w:t>
            </w:r>
            <w:r w:rsidRPr="001C653E">
              <w:rPr>
                <w:sz w:val="20"/>
                <w:szCs w:val="20"/>
              </w:rPr>
              <w:t xml:space="preserve">  </w:t>
            </w:r>
            <w:r w:rsidRPr="001C653E">
              <w:rPr>
                <w:bCs/>
                <w:sz w:val="20"/>
                <w:szCs w:val="20"/>
              </w:rPr>
              <w:t xml:space="preserve"> ____________</w:t>
            </w:r>
            <w:r w:rsidRPr="001C653E">
              <w:rPr>
                <w:bCs/>
                <w:sz w:val="20"/>
                <w:szCs w:val="20"/>
              </w:rPr>
              <w:tab/>
            </w:r>
          </w:p>
        </w:tc>
        <w:tc>
          <w:tcPr>
            <w:tcW w:w="2700" w:type="dxa"/>
            <w:gridSpan w:val="11"/>
            <w:tcBorders>
              <w:top w:val="single" w:sz="4" w:space="0" w:color="auto"/>
              <w:left w:val="single" w:sz="4" w:space="0" w:color="auto"/>
              <w:bottom w:val="single" w:sz="4" w:space="0" w:color="auto"/>
              <w:right w:val="single" w:sz="4" w:space="0" w:color="auto"/>
            </w:tcBorders>
          </w:tcPr>
          <w:p w14:paraId="6CA1FD32" w14:textId="77777777" w:rsidR="00E1722C" w:rsidRPr="001C653E" w:rsidRDefault="00E1722C" w:rsidP="00E1722C">
            <w:pPr>
              <w:pStyle w:val="Footer"/>
              <w:rPr>
                <w:rFonts w:cs="Vrinda"/>
                <w:bCs/>
                <w:sz w:val="20"/>
                <w:szCs w:val="25"/>
                <w:cs/>
                <w:lang w:bidi="bn-BD"/>
              </w:rPr>
            </w:pPr>
            <w:r w:rsidRPr="001C653E">
              <w:rPr>
                <w:bCs/>
                <w:sz w:val="20"/>
                <w:szCs w:val="20"/>
              </w:rPr>
              <w:t>X</w:t>
            </w:r>
          </w:p>
        </w:tc>
        <w:tc>
          <w:tcPr>
            <w:tcW w:w="1170" w:type="dxa"/>
            <w:gridSpan w:val="3"/>
            <w:vMerge/>
            <w:tcBorders>
              <w:left w:val="single" w:sz="4" w:space="0" w:color="auto"/>
              <w:right w:val="single" w:sz="12" w:space="0" w:color="auto"/>
            </w:tcBorders>
          </w:tcPr>
          <w:p w14:paraId="1D7B6B44" w14:textId="77777777" w:rsidR="00E1722C" w:rsidRPr="001C653E" w:rsidRDefault="00E1722C" w:rsidP="00E1722C">
            <w:pPr>
              <w:pStyle w:val="Footer"/>
              <w:rPr>
                <w:bCs/>
                <w:sz w:val="20"/>
                <w:szCs w:val="20"/>
              </w:rPr>
            </w:pPr>
          </w:p>
        </w:tc>
      </w:tr>
      <w:tr w:rsidR="006B5DE6" w:rsidRPr="001C653E" w14:paraId="67B24EFF" w14:textId="77777777" w:rsidTr="006B5DE6">
        <w:trPr>
          <w:cantSplit/>
          <w:trHeight w:val="270"/>
        </w:trPr>
        <w:tc>
          <w:tcPr>
            <w:tcW w:w="630" w:type="dxa"/>
            <w:tcBorders>
              <w:top w:val="single" w:sz="4" w:space="0" w:color="auto"/>
              <w:left w:val="single" w:sz="12" w:space="0" w:color="auto"/>
              <w:right w:val="single" w:sz="6" w:space="0" w:color="auto"/>
            </w:tcBorders>
          </w:tcPr>
          <w:p w14:paraId="727B7DDC" w14:textId="77777777" w:rsidR="006B5DE6" w:rsidRPr="004B3B3C" w:rsidRDefault="006B5DE6" w:rsidP="006B5DE6">
            <w:pPr>
              <w:pStyle w:val="Footer"/>
              <w:numPr>
                <w:ilvl w:val="0"/>
                <w:numId w:val="78"/>
              </w:numPr>
              <w:rPr>
                <w:b/>
                <w:bCs/>
                <w:sz w:val="20"/>
                <w:szCs w:val="20"/>
                <w:highlight w:val="yellow"/>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069864E0" w14:textId="77777777" w:rsidR="006B5DE6" w:rsidRPr="001C653E" w:rsidRDefault="006B5DE6" w:rsidP="006B5DE6">
            <w:pPr>
              <w:pStyle w:val="BodyText"/>
              <w:rPr>
                <w:b w:val="0"/>
                <w:sz w:val="20"/>
                <w:szCs w:val="20"/>
              </w:rPr>
            </w:pPr>
            <w:r w:rsidRPr="001C653E">
              <w:rPr>
                <w:b w:val="0"/>
                <w:sz w:val="20"/>
                <w:szCs w:val="20"/>
              </w:rPr>
              <w:t>How old were you when you first had sex?</w:t>
            </w:r>
          </w:p>
          <w:p w14:paraId="1F6293E8" w14:textId="77777777" w:rsidR="006B5DE6" w:rsidRPr="001C653E" w:rsidRDefault="006B5DE6" w:rsidP="006B5DE6">
            <w:pPr>
              <w:rPr>
                <w:rFonts w:ascii="SutonnyMJ" w:hAnsi="SutonnyMJ"/>
                <w:sz w:val="20"/>
                <w:szCs w:val="20"/>
              </w:rPr>
            </w:pPr>
            <w:proofErr w:type="spellStart"/>
            <w:r w:rsidRPr="001C653E">
              <w:rPr>
                <w:rFonts w:ascii="SutonnyMJ" w:hAnsi="SutonnyMJ"/>
                <w:sz w:val="20"/>
                <w:szCs w:val="20"/>
              </w:rPr>
              <w:t>Avcwb</w:t>
            </w:r>
            <w:proofErr w:type="spellEnd"/>
            <w:r w:rsidRPr="001C653E">
              <w:rPr>
                <w:rFonts w:ascii="SutonnyMJ" w:hAnsi="SutonnyMJ"/>
                <w:sz w:val="20"/>
                <w:szCs w:val="20"/>
              </w:rPr>
              <w:t xml:space="preserve"> </w:t>
            </w:r>
            <w:proofErr w:type="spellStart"/>
            <w:r w:rsidRPr="001C653E">
              <w:rPr>
                <w:rFonts w:ascii="SutonnyMJ" w:hAnsi="SutonnyMJ"/>
                <w:sz w:val="20"/>
                <w:szCs w:val="20"/>
              </w:rPr>
              <w:t>cÖ_g</w:t>
            </w:r>
            <w:proofErr w:type="spellEnd"/>
            <w:r w:rsidRPr="001C653E">
              <w:rPr>
                <w:rFonts w:ascii="SutonnyMJ" w:hAnsi="SutonnyMJ"/>
                <w:sz w:val="20"/>
                <w:szCs w:val="20"/>
              </w:rPr>
              <w:t xml:space="preserve"> </w:t>
            </w:r>
            <w:proofErr w:type="spellStart"/>
            <w:r w:rsidRPr="001C653E">
              <w:rPr>
                <w:rFonts w:ascii="SutonnyMJ" w:hAnsi="SutonnyMJ"/>
                <w:sz w:val="20"/>
                <w:szCs w:val="20"/>
              </w:rPr>
              <w:t>hLb</w:t>
            </w:r>
            <w:proofErr w:type="spellEnd"/>
            <w:r w:rsidRPr="001C653E">
              <w:rPr>
                <w:rFonts w:ascii="SutonnyMJ" w:hAnsi="SutonnyMJ"/>
                <w:sz w:val="20"/>
                <w:szCs w:val="20"/>
              </w:rPr>
              <w:t xml:space="preserve"> </w:t>
            </w:r>
            <w:proofErr w:type="spellStart"/>
            <w:r w:rsidRPr="001C653E">
              <w:rPr>
                <w:rFonts w:ascii="SutonnyMJ" w:hAnsi="SutonnyMJ"/>
                <w:sz w:val="20"/>
                <w:szCs w:val="20"/>
              </w:rPr>
              <w:t>kvixwiK</w:t>
            </w:r>
            <w:proofErr w:type="spellEnd"/>
            <w:r w:rsidRPr="001C653E">
              <w:rPr>
                <w:rFonts w:ascii="SutonnyMJ" w:hAnsi="SutonnyMJ"/>
                <w:sz w:val="20"/>
                <w:szCs w:val="20"/>
              </w:rPr>
              <w:t xml:space="preserve"> †</w:t>
            </w:r>
            <w:proofErr w:type="spellStart"/>
            <w:r w:rsidRPr="001C653E">
              <w:rPr>
                <w:rFonts w:ascii="SutonnyMJ" w:hAnsi="SutonnyMJ"/>
                <w:sz w:val="20"/>
                <w:szCs w:val="20"/>
              </w:rPr>
              <w:t>gjv‡gkv</w:t>
            </w:r>
            <w:proofErr w:type="spellEnd"/>
            <w:r w:rsidRPr="001C653E">
              <w:rPr>
                <w:rFonts w:ascii="SutonnyMJ" w:hAnsi="SutonnyMJ"/>
                <w:sz w:val="20"/>
                <w:szCs w:val="20"/>
              </w:rPr>
              <w:t xml:space="preserve"> </w:t>
            </w:r>
            <w:proofErr w:type="spellStart"/>
            <w:r w:rsidRPr="001C653E">
              <w:rPr>
                <w:rFonts w:ascii="SutonnyMJ" w:hAnsi="SutonnyMJ"/>
                <w:sz w:val="20"/>
                <w:szCs w:val="20"/>
              </w:rPr>
              <w:t>K‡ib</w:t>
            </w:r>
            <w:proofErr w:type="spellEnd"/>
            <w:r w:rsidRPr="001C653E">
              <w:rPr>
                <w:rFonts w:ascii="SutonnyMJ" w:hAnsi="SutonnyMJ"/>
                <w:sz w:val="20"/>
                <w:szCs w:val="20"/>
              </w:rPr>
              <w:t xml:space="preserve"> </w:t>
            </w:r>
            <w:proofErr w:type="spellStart"/>
            <w:r w:rsidRPr="001C653E">
              <w:rPr>
                <w:rFonts w:ascii="SutonnyMJ" w:hAnsi="SutonnyMJ"/>
                <w:sz w:val="20"/>
                <w:szCs w:val="20"/>
              </w:rPr>
              <w:t>ZLb</w:t>
            </w:r>
            <w:proofErr w:type="spellEnd"/>
            <w:r w:rsidRPr="001C653E">
              <w:rPr>
                <w:rFonts w:ascii="SutonnyMJ" w:hAnsi="SutonnyMJ"/>
                <w:sz w:val="20"/>
                <w:szCs w:val="20"/>
              </w:rPr>
              <w:t xml:space="preserve"> </w:t>
            </w:r>
            <w:proofErr w:type="spellStart"/>
            <w:r w:rsidRPr="001C653E">
              <w:rPr>
                <w:rFonts w:ascii="SutonnyMJ" w:hAnsi="SutonnyMJ"/>
                <w:sz w:val="20"/>
                <w:szCs w:val="20"/>
              </w:rPr>
              <w:t>Avcbvi</w:t>
            </w:r>
            <w:proofErr w:type="spellEnd"/>
            <w:r w:rsidRPr="001C653E">
              <w:rPr>
                <w:rFonts w:ascii="SutonnyMJ" w:hAnsi="SutonnyMJ"/>
                <w:sz w:val="20"/>
                <w:szCs w:val="20"/>
              </w:rPr>
              <w:t xml:space="preserve"> </w:t>
            </w:r>
            <w:proofErr w:type="spellStart"/>
            <w:r w:rsidRPr="001C653E">
              <w:rPr>
                <w:rFonts w:ascii="SutonnyMJ" w:hAnsi="SutonnyMJ"/>
                <w:sz w:val="20"/>
                <w:szCs w:val="20"/>
              </w:rPr>
              <w:t>eqm</w:t>
            </w:r>
            <w:proofErr w:type="spellEnd"/>
            <w:r w:rsidRPr="001C653E">
              <w:rPr>
                <w:rFonts w:ascii="SutonnyMJ" w:hAnsi="SutonnyMJ"/>
                <w:sz w:val="20"/>
                <w:szCs w:val="20"/>
              </w:rPr>
              <w:t xml:space="preserve"> KZ </w:t>
            </w:r>
            <w:proofErr w:type="spellStart"/>
            <w:r w:rsidRPr="001C653E">
              <w:rPr>
                <w:rFonts w:ascii="SutonnyMJ" w:hAnsi="SutonnyMJ"/>
                <w:sz w:val="20"/>
                <w:szCs w:val="20"/>
              </w:rPr>
              <w:t>wQj</w:t>
            </w:r>
            <w:proofErr w:type="spellEnd"/>
            <w:r w:rsidRPr="001C653E">
              <w:rPr>
                <w:rFonts w:ascii="SutonnyMJ" w:hAnsi="SutonnyMJ"/>
                <w:sz w:val="20"/>
                <w:szCs w:val="20"/>
              </w:rPr>
              <w:t>?</w:t>
            </w:r>
          </w:p>
        </w:tc>
        <w:tc>
          <w:tcPr>
            <w:tcW w:w="2700" w:type="dxa"/>
            <w:gridSpan w:val="11"/>
            <w:tcBorders>
              <w:top w:val="single" w:sz="4" w:space="0" w:color="auto"/>
              <w:left w:val="single" w:sz="4" w:space="0" w:color="auto"/>
              <w:bottom w:val="single" w:sz="4" w:space="0" w:color="auto"/>
              <w:right w:val="single" w:sz="4" w:space="0" w:color="auto"/>
            </w:tcBorders>
          </w:tcPr>
          <w:p w14:paraId="23D0FD68" w14:textId="77777777" w:rsidR="006B5DE6" w:rsidRPr="001C653E" w:rsidRDefault="006B5DE6" w:rsidP="006B5DE6">
            <w:pPr>
              <w:tabs>
                <w:tab w:val="right" w:leader="dot" w:pos="4706"/>
              </w:tabs>
              <w:jc w:val="both"/>
              <w:rPr>
                <w:sz w:val="20"/>
                <w:szCs w:val="20"/>
              </w:rPr>
            </w:pPr>
            <w:r w:rsidRPr="001C653E">
              <w:rPr>
                <w:sz w:val="20"/>
                <w:szCs w:val="20"/>
              </w:rPr>
              <w:t>a) AGE YEARS (MORE OR LESS) (</w:t>
            </w:r>
            <w:proofErr w:type="spellStart"/>
            <w:r w:rsidRPr="001C653E">
              <w:rPr>
                <w:rFonts w:ascii="SutonnyMJ" w:hAnsi="SutonnyMJ"/>
                <w:sz w:val="20"/>
                <w:szCs w:val="20"/>
              </w:rPr>
              <w:t>eqm</w:t>
            </w:r>
            <w:proofErr w:type="spellEnd"/>
            <w:r w:rsidRPr="001C653E">
              <w:rPr>
                <w:rFonts w:ascii="SutonnyMJ" w:hAnsi="SutonnyMJ"/>
                <w:sz w:val="20"/>
                <w:szCs w:val="20"/>
              </w:rPr>
              <w:t xml:space="preserve"> </w:t>
            </w:r>
            <w:proofErr w:type="spellStart"/>
            <w:r w:rsidRPr="001C653E">
              <w:rPr>
                <w:rFonts w:ascii="SutonnyMJ" w:hAnsi="SutonnyMJ"/>
                <w:sz w:val="20"/>
                <w:szCs w:val="20"/>
              </w:rPr>
              <w:t>AvbygvwbK</w:t>
            </w:r>
            <w:proofErr w:type="spellEnd"/>
            <w:r w:rsidRPr="001C653E">
              <w:rPr>
                <w:sz w:val="20"/>
                <w:szCs w:val="20"/>
              </w:rPr>
              <w:t>)</w:t>
            </w:r>
            <w:r w:rsidRPr="001C653E">
              <w:rPr>
                <w:rFonts w:cs="Vrinda"/>
                <w:sz w:val="20"/>
                <w:szCs w:val="25"/>
                <w:lang w:val="en-US" w:bidi="bn-BD"/>
              </w:rPr>
              <w:t>………………</w:t>
            </w:r>
            <w:r w:rsidRPr="001C653E">
              <w:rPr>
                <w:sz w:val="20"/>
                <w:szCs w:val="20"/>
              </w:rPr>
              <w:t>[   ][   ]</w:t>
            </w:r>
            <w:r w:rsidRPr="001C653E">
              <w:rPr>
                <w:rFonts w:ascii="SutonnyMJ" w:hAnsi="SutonnyMJ" w:cs="SutonnyMJ"/>
                <w:sz w:val="20"/>
                <w:szCs w:val="20"/>
              </w:rPr>
              <w:t xml:space="preserve"> </w:t>
            </w:r>
            <w:proofErr w:type="spellStart"/>
            <w:r w:rsidRPr="001C653E">
              <w:rPr>
                <w:rFonts w:ascii="SutonnyMJ" w:hAnsi="SutonnyMJ" w:cs="SutonnyMJ"/>
                <w:sz w:val="20"/>
                <w:szCs w:val="20"/>
              </w:rPr>
              <w:t>eQi</w:t>
            </w:r>
            <w:proofErr w:type="spellEnd"/>
          </w:p>
          <w:p w14:paraId="23963542" w14:textId="77777777" w:rsidR="006B5DE6" w:rsidRPr="001C653E" w:rsidRDefault="006B5DE6" w:rsidP="006B5DE6">
            <w:pPr>
              <w:tabs>
                <w:tab w:val="right" w:leader="dot" w:pos="4706"/>
              </w:tabs>
              <w:jc w:val="both"/>
              <w:rPr>
                <w:sz w:val="20"/>
                <w:szCs w:val="20"/>
              </w:rPr>
            </w:pPr>
          </w:p>
          <w:p w14:paraId="5485DA79" w14:textId="77777777" w:rsidR="006B5DE6" w:rsidRPr="001C653E" w:rsidRDefault="006B5DE6" w:rsidP="006B5DE6">
            <w:pPr>
              <w:tabs>
                <w:tab w:val="right" w:leader="dot" w:pos="4585"/>
              </w:tabs>
              <w:jc w:val="both"/>
              <w:rPr>
                <w:rFonts w:cs="Vrinda"/>
                <w:sz w:val="20"/>
                <w:szCs w:val="20"/>
                <w:cs/>
                <w:lang w:bidi="bn-BD"/>
              </w:rPr>
            </w:pPr>
            <w:r w:rsidRPr="001C653E">
              <w:rPr>
                <w:sz w:val="20"/>
                <w:szCs w:val="20"/>
              </w:rPr>
              <w:t>REFUSED/NO ANSWER</w:t>
            </w:r>
            <w:r w:rsidRPr="001C653E">
              <w:rPr>
                <w:rFonts w:ascii="SutonnyMJ" w:hAnsi="SutonnyMJ" w:cs="SutonnyMJ" w:hint="cs"/>
                <w:sz w:val="20"/>
                <w:szCs w:val="20"/>
                <w:cs/>
                <w:lang w:bidi="bn-IN"/>
              </w:rPr>
              <w:t>(</w:t>
            </w:r>
            <w:proofErr w:type="spellStart"/>
            <w:r w:rsidRPr="001C653E">
              <w:rPr>
                <w:rFonts w:ascii="SutonnyMJ" w:hAnsi="SutonnyMJ" w:cs="SutonnyMJ"/>
                <w:sz w:val="20"/>
                <w:szCs w:val="20"/>
                <w:lang w:bidi="bn-IN"/>
              </w:rPr>
              <w:t>evwZj</w:t>
            </w:r>
            <w:proofErr w:type="spellEnd"/>
            <w:r w:rsidRPr="001C653E">
              <w:rPr>
                <w:rFonts w:ascii="SutonnyMJ" w:hAnsi="SutonnyMJ" w:cs="SutonnyMJ"/>
                <w:sz w:val="20"/>
                <w:szCs w:val="20"/>
                <w:lang w:bidi="bn-IN"/>
              </w:rPr>
              <w:t xml:space="preserve">/ </w:t>
            </w:r>
            <w:proofErr w:type="spellStart"/>
            <w:r w:rsidRPr="001C653E">
              <w:rPr>
                <w:rFonts w:ascii="SutonnyMJ" w:hAnsi="SutonnyMJ" w:cs="SutonnyMJ"/>
                <w:sz w:val="20"/>
                <w:szCs w:val="20"/>
                <w:lang w:bidi="bn-IN"/>
              </w:rPr>
              <w:t>DËi</w:t>
            </w:r>
            <w:proofErr w:type="spellEnd"/>
            <w:r w:rsidRPr="001C653E">
              <w:rPr>
                <w:rFonts w:ascii="SutonnyMJ" w:hAnsi="SutonnyMJ" w:cs="SutonnyMJ"/>
                <w:sz w:val="20"/>
                <w:szCs w:val="20"/>
                <w:lang w:bidi="bn-IN"/>
              </w:rPr>
              <w:t xml:space="preserve"> </w:t>
            </w:r>
            <w:proofErr w:type="spellStart"/>
            <w:r w:rsidRPr="001C653E">
              <w:rPr>
                <w:rFonts w:ascii="SutonnyMJ" w:hAnsi="SutonnyMJ" w:cs="SutonnyMJ"/>
                <w:sz w:val="20"/>
                <w:szCs w:val="20"/>
                <w:lang w:bidi="bn-IN"/>
              </w:rPr>
              <w:t>bvB</w:t>
            </w:r>
            <w:proofErr w:type="spellEnd"/>
            <w:r w:rsidRPr="001C653E">
              <w:rPr>
                <w:rFonts w:ascii="SutonnyMJ" w:hAnsi="SutonnyMJ" w:cs="SutonnyMJ" w:hint="cs"/>
                <w:sz w:val="20"/>
                <w:szCs w:val="20"/>
                <w:cs/>
                <w:lang w:bidi="bn-IN"/>
              </w:rPr>
              <w:t>)</w:t>
            </w:r>
            <w:r w:rsidRPr="001C653E">
              <w:rPr>
                <w:sz w:val="20"/>
                <w:szCs w:val="20"/>
              </w:rPr>
              <w:tab/>
              <w:t>99</w:t>
            </w:r>
          </w:p>
        </w:tc>
        <w:tc>
          <w:tcPr>
            <w:tcW w:w="1170" w:type="dxa"/>
            <w:gridSpan w:val="3"/>
            <w:tcBorders>
              <w:left w:val="single" w:sz="4" w:space="0" w:color="auto"/>
              <w:right w:val="single" w:sz="12" w:space="0" w:color="auto"/>
            </w:tcBorders>
          </w:tcPr>
          <w:p w14:paraId="2E1B4852" w14:textId="77777777" w:rsidR="006B5DE6" w:rsidRPr="001C653E" w:rsidRDefault="006B5DE6" w:rsidP="006B5DE6">
            <w:pPr>
              <w:pStyle w:val="Footer"/>
              <w:rPr>
                <w:bCs/>
                <w:sz w:val="20"/>
                <w:szCs w:val="20"/>
              </w:rPr>
            </w:pPr>
          </w:p>
        </w:tc>
      </w:tr>
      <w:tr w:rsidR="006B5DE6" w:rsidRPr="001C653E" w14:paraId="08C55915" w14:textId="77777777" w:rsidTr="006B5DE6">
        <w:trPr>
          <w:cantSplit/>
          <w:trHeight w:val="270"/>
        </w:trPr>
        <w:tc>
          <w:tcPr>
            <w:tcW w:w="630" w:type="dxa"/>
            <w:tcBorders>
              <w:top w:val="single" w:sz="4" w:space="0" w:color="auto"/>
              <w:left w:val="single" w:sz="12" w:space="0" w:color="auto"/>
              <w:right w:val="single" w:sz="6" w:space="0" w:color="auto"/>
            </w:tcBorders>
          </w:tcPr>
          <w:p w14:paraId="3E8D8B57" w14:textId="77777777" w:rsidR="006B5DE6" w:rsidRPr="004B3B3C" w:rsidRDefault="006B5DE6" w:rsidP="006B5DE6">
            <w:pPr>
              <w:pStyle w:val="Footer"/>
              <w:numPr>
                <w:ilvl w:val="0"/>
                <w:numId w:val="78"/>
              </w:numPr>
              <w:rPr>
                <w:b/>
                <w:bCs/>
                <w:sz w:val="20"/>
                <w:szCs w:val="20"/>
                <w:highlight w:val="yellow"/>
                <w:lang w:bidi="bn-BD"/>
              </w:rPr>
            </w:pPr>
          </w:p>
        </w:tc>
        <w:tc>
          <w:tcPr>
            <w:tcW w:w="6390" w:type="dxa"/>
            <w:gridSpan w:val="8"/>
            <w:tcBorders>
              <w:top w:val="single" w:sz="4" w:space="0" w:color="auto"/>
              <w:left w:val="single" w:sz="6" w:space="0" w:color="auto"/>
              <w:bottom w:val="single" w:sz="4" w:space="0" w:color="auto"/>
              <w:right w:val="single" w:sz="4" w:space="0" w:color="auto"/>
            </w:tcBorders>
          </w:tcPr>
          <w:p w14:paraId="5727685D" w14:textId="77777777" w:rsidR="006B5DE6" w:rsidRPr="001C653E" w:rsidRDefault="006B5DE6" w:rsidP="006B5DE6">
            <w:pPr>
              <w:pStyle w:val="BodyText"/>
              <w:rPr>
                <w:b w:val="0"/>
                <w:sz w:val="20"/>
                <w:szCs w:val="20"/>
              </w:rPr>
            </w:pPr>
            <w:r w:rsidRPr="001C653E">
              <w:rPr>
                <w:b w:val="0"/>
                <w:sz w:val="20"/>
                <w:szCs w:val="20"/>
              </w:rPr>
              <w:t>How would you describe the first time that you had sex? Would you say that you wanted to have sex, you did not want to have sex but it happened anyway, or were you forced to have sex?</w:t>
            </w:r>
          </w:p>
          <w:p w14:paraId="1DDB96DF" w14:textId="77777777" w:rsidR="006B5DE6" w:rsidRPr="001C653E" w:rsidRDefault="006B5DE6" w:rsidP="006B5DE6">
            <w:pPr>
              <w:pStyle w:val="BodyText"/>
              <w:rPr>
                <w:sz w:val="20"/>
                <w:szCs w:val="20"/>
              </w:rPr>
            </w:pPr>
            <w:proofErr w:type="spellStart"/>
            <w:r w:rsidRPr="001C653E">
              <w:rPr>
                <w:rFonts w:ascii="SutonnyMJ" w:hAnsi="SutonnyMJ"/>
                <w:b w:val="0"/>
                <w:sz w:val="20"/>
                <w:szCs w:val="20"/>
              </w:rPr>
              <w:t>Avcwb</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cÖ_g</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hLb</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kvixwiK</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gjv‡gkv</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K‡ib</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ZLb</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wK</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Avcbvi</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c~Y</w:t>
            </w:r>
            <w:proofErr w:type="spellEnd"/>
            <w:proofErr w:type="gramStart"/>
            <w:r w:rsidRPr="001C653E">
              <w:rPr>
                <w:rFonts w:ascii="SutonnyMJ" w:hAnsi="SutonnyMJ"/>
                <w:b w:val="0"/>
                <w:sz w:val="20"/>
                <w:szCs w:val="20"/>
              </w:rPr>
              <w:t>©  m</w:t>
            </w:r>
            <w:proofErr w:type="gramEnd"/>
            <w:r w:rsidRPr="001C653E">
              <w:rPr>
                <w:rFonts w:ascii="SutonnyMJ" w:hAnsi="SutonnyMJ"/>
                <w:b w:val="0"/>
                <w:sz w:val="20"/>
                <w:szCs w:val="20"/>
              </w:rPr>
              <w:t>¤§</w:t>
            </w:r>
            <w:proofErr w:type="spellStart"/>
            <w:r w:rsidRPr="001C653E">
              <w:rPr>
                <w:rFonts w:ascii="SutonnyMJ" w:hAnsi="SutonnyMJ"/>
                <w:b w:val="0"/>
                <w:sz w:val="20"/>
                <w:szCs w:val="20"/>
              </w:rPr>
              <w:t>wZ</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wQj</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bvwK</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bv</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PvB‡ZI</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e¨vcviUv</w:t>
            </w:r>
            <w:proofErr w:type="spellEnd"/>
            <w:r w:rsidRPr="001C653E">
              <w:rPr>
                <w:rFonts w:ascii="SutonnyMJ" w:hAnsi="SutonnyMJ"/>
                <w:b w:val="0"/>
                <w:sz w:val="20"/>
                <w:szCs w:val="20"/>
              </w:rPr>
              <w:t xml:space="preserve"> N‡U †M‡Q, </w:t>
            </w:r>
            <w:proofErr w:type="spellStart"/>
            <w:r w:rsidRPr="001C653E">
              <w:rPr>
                <w:rFonts w:ascii="SutonnyMJ" w:hAnsi="SutonnyMJ"/>
                <w:b w:val="0"/>
                <w:sz w:val="20"/>
                <w:szCs w:val="20"/>
              </w:rPr>
              <w:t>bvwK</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Avcbvi</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Ici</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Rvi</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LvwU‡q</w:t>
            </w:r>
            <w:proofErr w:type="spellEnd"/>
            <w:r w:rsidRPr="001C653E">
              <w:rPr>
                <w:rFonts w:ascii="SutonnyMJ" w:hAnsi="SutonnyMJ" w:cs="Vrinda" w:hint="cs"/>
                <w:b w:val="0"/>
                <w:sz w:val="20"/>
                <w:szCs w:val="20"/>
                <w:cs/>
                <w:lang w:bidi="bn-BD"/>
              </w:rPr>
              <w:t xml:space="preserve"> </w:t>
            </w:r>
            <w:proofErr w:type="spellStart"/>
            <w:r w:rsidRPr="001C653E">
              <w:rPr>
                <w:rFonts w:ascii="SutonnyMJ" w:hAnsi="SutonnyMJ"/>
                <w:b w:val="0"/>
                <w:sz w:val="20"/>
                <w:szCs w:val="20"/>
              </w:rPr>
              <w:t>mnevm</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Kiv</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n‡q‡Q</w:t>
            </w:r>
            <w:proofErr w:type="spellEnd"/>
            <w:r w:rsidRPr="001C653E">
              <w:rPr>
                <w:rFonts w:ascii="SutonnyMJ" w:hAnsi="SutonnyMJ"/>
                <w:b w:val="0"/>
                <w:sz w:val="20"/>
                <w:szCs w:val="20"/>
              </w:rPr>
              <w:t xml:space="preserve"> ?</w:t>
            </w:r>
          </w:p>
        </w:tc>
        <w:tc>
          <w:tcPr>
            <w:tcW w:w="2700" w:type="dxa"/>
            <w:gridSpan w:val="11"/>
            <w:tcBorders>
              <w:top w:val="single" w:sz="4" w:space="0" w:color="auto"/>
              <w:left w:val="single" w:sz="4" w:space="0" w:color="auto"/>
              <w:bottom w:val="single" w:sz="4" w:space="0" w:color="auto"/>
              <w:right w:val="single" w:sz="4" w:space="0" w:color="auto"/>
            </w:tcBorders>
          </w:tcPr>
          <w:p w14:paraId="0C37AFBF" w14:textId="77777777" w:rsidR="006B5DE6" w:rsidRPr="001C653E" w:rsidRDefault="006B5DE6" w:rsidP="006B5DE6">
            <w:pPr>
              <w:tabs>
                <w:tab w:val="right" w:leader="dot" w:pos="4706"/>
              </w:tabs>
              <w:jc w:val="both"/>
              <w:rPr>
                <w:sz w:val="20"/>
                <w:szCs w:val="20"/>
              </w:rPr>
            </w:pPr>
            <w:r w:rsidRPr="001C653E">
              <w:rPr>
                <w:sz w:val="20"/>
                <w:szCs w:val="20"/>
              </w:rPr>
              <w:t xml:space="preserve">WANTED TO HAVE SEX </w:t>
            </w:r>
          </w:p>
          <w:p w14:paraId="4F5DF7D8" w14:textId="77777777" w:rsidR="006B5DE6" w:rsidRPr="001C653E" w:rsidRDefault="006B5DE6" w:rsidP="006B5DE6">
            <w:pPr>
              <w:tabs>
                <w:tab w:val="right" w:leader="dot" w:pos="4706"/>
              </w:tabs>
              <w:jc w:val="both"/>
              <w:rPr>
                <w:sz w:val="20"/>
                <w:szCs w:val="20"/>
              </w:rPr>
            </w:pPr>
            <w:r w:rsidRPr="001C653E">
              <w:rPr>
                <w:sz w:val="20"/>
                <w:szCs w:val="20"/>
              </w:rPr>
              <w:t>(</w:t>
            </w:r>
            <w:proofErr w:type="spellStart"/>
            <w:r w:rsidRPr="001C653E">
              <w:rPr>
                <w:rFonts w:ascii="SutonnyMJ" w:hAnsi="SutonnyMJ"/>
                <w:sz w:val="20"/>
                <w:szCs w:val="20"/>
              </w:rPr>
              <w:t>c~Y</w:t>
            </w:r>
            <w:proofErr w:type="spellEnd"/>
            <w:r w:rsidRPr="001C653E">
              <w:rPr>
                <w:rFonts w:ascii="SutonnyMJ" w:hAnsi="SutonnyMJ"/>
                <w:sz w:val="20"/>
                <w:szCs w:val="20"/>
              </w:rPr>
              <w:t>© m¤§</w:t>
            </w:r>
            <w:proofErr w:type="spellStart"/>
            <w:r w:rsidRPr="001C653E">
              <w:rPr>
                <w:rFonts w:ascii="SutonnyMJ" w:hAnsi="SutonnyMJ"/>
                <w:sz w:val="20"/>
                <w:szCs w:val="20"/>
              </w:rPr>
              <w:t>wZ</w:t>
            </w:r>
            <w:proofErr w:type="spellEnd"/>
            <w:r w:rsidRPr="001C653E">
              <w:rPr>
                <w:rFonts w:ascii="SutonnyMJ" w:hAnsi="SutonnyMJ"/>
                <w:sz w:val="20"/>
                <w:szCs w:val="20"/>
              </w:rPr>
              <w:t xml:space="preserve"> </w:t>
            </w:r>
            <w:proofErr w:type="spellStart"/>
            <w:r w:rsidRPr="001C653E">
              <w:rPr>
                <w:rFonts w:ascii="SutonnyMJ" w:hAnsi="SutonnyMJ"/>
                <w:sz w:val="20"/>
                <w:szCs w:val="20"/>
              </w:rPr>
              <w:t>wQj</w:t>
            </w:r>
            <w:proofErr w:type="spellEnd"/>
            <w:r w:rsidRPr="001C653E">
              <w:rPr>
                <w:rFonts w:ascii="SutonnyMJ" w:hAnsi="SutonnyMJ"/>
                <w:sz w:val="20"/>
                <w:szCs w:val="20"/>
              </w:rPr>
              <w:t xml:space="preserve">) </w:t>
            </w:r>
            <w:r w:rsidRPr="001C653E">
              <w:rPr>
                <w:sz w:val="20"/>
                <w:szCs w:val="20"/>
              </w:rPr>
              <w:t>......................................1</w:t>
            </w:r>
          </w:p>
          <w:p w14:paraId="62FA01EB" w14:textId="77777777" w:rsidR="006B5DE6" w:rsidRPr="001C653E" w:rsidRDefault="006B5DE6" w:rsidP="006B5DE6">
            <w:pPr>
              <w:tabs>
                <w:tab w:val="right" w:leader="dot" w:pos="4706"/>
              </w:tabs>
              <w:jc w:val="both"/>
              <w:rPr>
                <w:sz w:val="20"/>
                <w:szCs w:val="20"/>
              </w:rPr>
            </w:pPr>
            <w:r w:rsidRPr="001C653E">
              <w:rPr>
                <w:sz w:val="20"/>
                <w:szCs w:val="20"/>
              </w:rPr>
              <w:t>NOT WANT BUT HAD SEX (</w:t>
            </w:r>
            <w:proofErr w:type="spellStart"/>
            <w:r w:rsidRPr="001C653E">
              <w:rPr>
                <w:rFonts w:ascii="SutonnyMJ" w:hAnsi="SutonnyMJ"/>
                <w:sz w:val="20"/>
                <w:szCs w:val="20"/>
              </w:rPr>
              <w:t>bv</w:t>
            </w:r>
            <w:proofErr w:type="spellEnd"/>
            <w:r w:rsidRPr="001C653E">
              <w:rPr>
                <w:rFonts w:ascii="SutonnyMJ" w:hAnsi="SutonnyMJ"/>
                <w:sz w:val="20"/>
                <w:szCs w:val="20"/>
              </w:rPr>
              <w:t xml:space="preserve"> </w:t>
            </w:r>
            <w:proofErr w:type="spellStart"/>
            <w:r w:rsidRPr="001C653E">
              <w:rPr>
                <w:rFonts w:ascii="SutonnyMJ" w:hAnsi="SutonnyMJ"/>
                <w:sz w:val="20"/>
                <w:szCs w:val="20"/>
              </w:rPr>
              <w:t>PvB‡ZI</w:t>
            </w:r>
            <w:proofErr w:type="spellEnd"/>
            <w:r w:rsidRPr="001C653E">
              <w:rPr>
                <w:rFonts w:ascii="SutonnyMJ" w:hAnsi="SutonnyMJ"/>
                <w:sz w:val="20"/>
                <w:szCs w:val="20"/>
              </w:rPr>
              <w:t xml:space="preserve"> N‡U‡Q) </w:t>
            </w:r>
            <w:r w:rsidRPr="001C653E">
              <w:rPr>
                <w:sz w:val="20"/>
                <w:szCs w:val="20"/>
              </w:rPr>
              <w:t>.................................................2</w:t>
            </w:r>
          </w:p>
          <w:p w14:paraId="2C287627" w14:textId="77777777" w:rsidR="006B5DE6" w:rsidRPr="001C653E" w:rsidRDefault="006B5DE6" w:rsidP="006B5DE6">
            <w:pPr>
              <w:tabs>
                <w:tab w:val="right" w:leader="dot" w:pos="4706"/>
              </w:tabs>
              <w:jc w:val="both"/>
              <w:rPr>
                <w:sz w:val="20"/>
                <w:szCs w:val="20"/>
              </w:rPr>
            </w:pPr>
            <w:r w:rsidRPr="001C653E">
              <w:rPr>
                <w:sz w:val="20"/>
                <w:szCs w:val="20"/>
              </w:rPr>
              <w:t>FORCED TO HAVE  SEX</w:t>
            </w:r>
          </w:p>
          <w:p w14:paraId="27499195" w14:textId="77777777" w:rsidR="006B5DE6" w:rsidRPr="001C653E" w:rsidRDefault="006B5DE6" w:rsidP="006B5DE6">
            <w:pPr>
              <w:tabs>
                <w:tab w:val="right" w:leader="dot" w:pos="4706"/>
              </w:tabs>
              <w:jc w:val="both"/>
              <w:rPr>
                <w:sz w:val="20"/>
                <w:szCs w:val="20"/>
              </w:rPr>
            </w:pPr>
            <w:r w:rsidRPr="001C653E">
              <w:rPr>
                <w:sz w:val="20"/>
                <w:szCs w:val="20"/>
              </w:rPr>
              <w:t xml:space="preserve"> (</w:t>
            </w:r>
            <w:r w:rsidRPr="001C653E">
              <w:rPr>
                <w:rFonts w:ascii="SutonnyMJ" w:hAnsi="SutonnyMJ"/>
                <w:sz w:val="20"/>
                <w:szCs w:val="20"/>
              </w:rPr>
              <w:t>†</w:t>
            </w:r>
            <w:proofErr w:type="spellStart"/>
            <w:r w:rsidRPr="001C653E">
              <w:rPr>
                <w:rFonts w:ascii="SutonnyMJ" w:hAnsi="SutonnyMJ"/>
                <w:sz w:val="20"/>
                <w:szCs w:val="20"/>
              </w:rPr>
              <w:t>Rvic~</w:t>
            </w:r>
            <w:r w:rsidRPr="001C653E">
              <w:rPr>
                <w:rFonts w:ascii="SutonnyMJ" w:hAnsi="SutonnyMJ" w:cs="SutonnyMJ"/>
                <w:sz w:val="20"/>
                <w:szCs w:val="20"/>
              </w:rPr>
              <w:t>e©K</w:t>
            </w:r>
            <w:proofErr w:type="spellEnd"/>
            <w:r w:rsidRPr="001C653E">
              <w:rPr>
                <w:rFonts w:ascii="SutonnyMJ" w:hAnsi="SutonnyMJ" w:cs="SutonnyMJ"/>
                <w:sz w:val="20"/>
                <w:szCs w:val="20"/>
              </w:rPr>
              <w:t>) .......</w:t>
            </w:r>
            <w:r w:rsidRPr="001C653E">
              <w:rPr>
                <w:sz w:val="20"/>
                <w:szCs w:val="20"/>
              </w:rPr>
              <w:t>...................................3</w:t>
            </w:r>
          </w:p>
          <w:p w14:paraId="4C62CBAF" w14:textId="77777777"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sz w:val="20"/>
                <w:szCs w:val="20"/>
                <w:lang w:bidi="bn-IN"/>
              </w:rPr>
              <w:t xml:space="preserve">  </w:t>
            </w:r>
            <w:proofErr w:type="spellStart"/>
            <w:r w:rsidRPr="001C653E">
              <w:rPr>
                <w:rFonts w:ascii="SutonnyMJ" w:hAnsi="SutonnyMJ" w:cs="SutonnyMJ"/>
                <w:sz w:val="20"/>
                <w:szCs w:val="20"/>
                <w:lang w:bidi="bn-IN"/>
              </w:rPr>
              <w:t>DËi</w:t>
            </w:r>
            <w:proofErr w:type="spellEnd"/>
            <w:r w:rsidRPr="001C653E">
              <w:rPr>
                <w:rFonts w:ascii="SutonnyMJ" w:hAnsi="SutonnyMJ" w:cs="SutonnyMJ"/>
                <w:sz w:val="20"/>
                <w:szCs w:val="20"/>
                <w:lang w:bidi="bn-IN"/>
              </w:rPr>
              <w:t xml:space="preserve"> </w:t>
            </w:r>
            <w:proofErr w:type="spellStart"/>
            <w:r w:rsidRPr="001C653E">
              <w:rPr>
                <w:rFonts w:ascii="SutonnyMJ" w:hAnsi="SutonnyMJ" w:cs="SutonnyMJ"/>
                <w:sz w:val="20"/>
                <w:szCs w:val="20"/>
                <w:lang w:bidi="bn-IN"/>
              </w:rPr>
              <w:t>bvB</w:t>
            </w:r>
            <w:proofErr w:type="spellEnd"/>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9</w:t>
            </w:r>
          </w:p>
          <w:p w14:paraId="052CC827" w14:textId="77777777" w:rsidR="006B5DE6" w:rsidRPr="001C653E" w:rsidRDefault="006B5DE6" w:rsidP="006B5DE6">
            <w:pPr>
              <w:tabs>
                <w:tab w:val="right" w:leader="dot" w:pos="4706"/>
              </w:tabs>
              <w:jc w:val="both"/>
              <w:rPr>
                <w:sz w:val="20"/>
                <w:szCs w:val="20"/>
              </w:rPr>
            </w:pPr>
          </w:p>
        </w:tc>
        <w:tc>
          <w:tcPr>
            <w:tcW w:w="1170" w:type="dxa"/>
            <w:gridSpan w:val="3"/>
            <w:tcBorders>
              <w:left w:val="single" w:sz="4" w:space="0" w:color="auto"/>
              <w:right w:val="single" w:sz="12" w:space="0" w:color="auto"/>
            </w:tcBorders>
          </w:tcPr>
          <w:p w14:paraId="22072FE6" w14:textId="77777777" w:rsidR="006B5DE6" w:rsidRPr="001C653E" w:rsidRDefault="006B5DE6" w:rsidP="006B5DE6">
            <w:pPr>
              <w:pStyle w:val="Footer"/>
              <w:rPr>
                <w:bCs/>
                <w:sz w:val="20"/>
                <w:szCs w:val="20"/>
              </w:rPr>
            </w:pPr>
          </w:p>
        </w:tc>
      </w:tr>
      <w:tr w:rsidR="006B5DE6" w:rsidRPr="001C653E" w14:paraId="5AFEB2A3" w14:textId="77777777" w:rsidTr="006B5DE6">
        <w:trPr>
          <w:cantSplit/>
          <w:trHeight w:val="322"/>
        </w:trPr>
        <w:tc>
          <w:tcPr>
            <w:tcW w:w="630" w:type="dxa"/>
            <w:tcBorders>
              <w:top w:val="single" w:sz="4" w:space="0" w:color="auto"/>
              <w:left w:val="single" w:sz="12" w:space="0" w:color="auto"/>
              <w:bottom w:val="single" w:sz="4" w:space="0" w:color="auto"/>
              <w:right w:val="single" w:sz="4" w:space="0" w:color="auto"/>
            </w:tcBorders>
          </w:tcPr>
          <w:p w14:paraId="15F73BE5" w14:textId="77777777" w:rsidR="006B5DE6" w:rsidRPr="006B5DE6" w:rsidRDefault="006B5DE6" w:rsidP="006B5DE6">
            <w:pPr>
              <w:pStyle w:val="Footer"/>
              <w:numPr>
                <w:ilvl w:val="0"/>
                <w:numId w:val="78"/>
              </w:numPr>
              <w:jc w:val="center"/>
              <w:rPr>
                <w:bCs/>
                <w:sz w:val="20"/>
                <w:szCs w:val="20"/>
                <w:lang w:val="en-US" w:bidi="bn-BD"/>
              </w:rPr>
            </w:pPr>
          </w:p>
        </w:tc>
        <w:tc>
          <w:tcPr>
            <w:tcW w:w="10260" w:type="dxa"/>
            <w:gridSpan w:val="22"/>
            <w:tcBorders>
              <w:top w:val="single" w:sz="4" w:space="0" w:color="auto"/>
              <w:left w:val="single" w:sz="4" w:space="0" w:color="auto"/>
              <w:bottom w:val="single" w:sz="4" w:space="0" w:color="auto"/>
              <w:right w:val="single" w:sz="12" w:space="0" w:color="auto"/>
            </w:tcBorders>
          </w:tcPr>
          <w:p w14:paraId="48C17BAF" w14:textId="77777777" w:rsidR="006B5DE6" w:rsidRPr="001C653E" w:rsidRDefault="006B5DE6" w:rsidP="006B5DE6">
            <w:pPr>
              <w:jc w:val="center"/>
              <w:rPr>
                <w:rFonts w:cs="Vrinda"/>
                <w:i/>
                <w:sz w:val="20"/>
                <w:szCs w:val="25"/>
                <w:cs/>
                <w:lang w:bidi="bn-BD"/>
              </w:rPr>
            </w:pPr>
            <w:r w:rsidRPr="001C653E">
              <w:rPr>
                <w:sz w:val="20"/>
                <w:szCs w:val="20"/>
              </w:rPr>
              <w:t>CHILDHOOD TRAUMA SCALE</w:t>
            </w:r>
          </w:p>
          <w:p w14:paraId="41B2CAF5" w14:textId="77777777" w:rsidR="006B5DE6" w:rsidRPr="001C653E" w:rsidRDefault="006B5DE6" w:rsidP="006B5DE6">
            <w:pPr>
              <w:rPr>
                <w:rFonts w:cs="Vrinda"/>
                <w:color w:val="FF0000"/>
                <w:sz w:val="20"/>
                <w:szCs w:val="25"/>
                <w:cs/>
                <w:lang w:bidi="bn-BD"/>
              </w:rPr>
            </w:pPr>
          </w:p>
          <w:p w14:paraId="0320DF71" w14:textId="77777777" w:rsidR="006B5DE6" w:rsidRPr="001C653E" w:rsidRDefault="006B5DE6" w:rsidP="006B5DE6">
            <w:pPr>
              <w:rPr>
                <w:rFonts w:cs="Vrinda"/>
                <w:sz w:val="20"/>
                <w:szCs w:val="25"/>
                <w:cs/>
                <w:lang w:bidi="bn-BD"/>
              </w:rPr>
            </w:pPr>
            <w:r w:rsidRPr="001C653E">
              <w:rPr>
                <w:sz w:val="20"/>
                <w:szCs w:val="20"/>
              </w:rPr>
              <w:t>Now I will ask you some questions about your childhood and teenage years, specifically from the time you were born until you were 18 years old.</w:t>
            </w:r>
            <w:r w:rsidRPr="001C653E">
              <w:rPr>
                <w:sz w:val="20"/>
                <w:szCs w:val="20"/>
                <w:u w:val="single"/>
              </w:rPr>
              <w:t xml:space="preserve"> </w:t>
            </w:r>
            <w:r w:rsidRPr="001C653E">
              <w:rPr>
                <w:sz w:val="20"/>
                <w:szCs w:val="20"/>
              </w:rPr>
              <w:t>Please remember that everything you say is strictly confidential and will help us a lot in understanding the lives of men like you.</w:t>
            </w:r>
          </w:p>
          <w:p w14:paraId="1F289BA3" w14:textId="77777777" w:rsidR="006B5DE6" w:rsidRPr="001C653E" w:rsidRDefault="006B5DE6" w:rsidP="006B5DE6">
            <w:pPr>
              <w:pStyle w:val="Footer"/>
              <w:rPr>
                <w:rFonts w:ascii="SutonnyMJ" w:hAnsi="SutonnyMJ"/>
                <w:sz w:val="20"/>
                <w:szCs w:val="20"/>
                <w:cs/>
              </w:rPr>
            </w:pPr>
            <w:r w:rsidRPr="001C653E">
              <w:rPr>
                <w:rFonts w:ascii="SutonnyMJ" w:hAnsi="SutonnyMJ"/>
                <w:sz w:val="20"/>
                <w:szCs w:val="20"/>
              </w:rPr>
              <w:t xml:space="preserve">GLb Avwg Avcbv‡K Avcbvi †QvU‡ejv Ges hLb Avcwb wK‡kvix wQ‡jb </w:t>
            </w:r>
            <w:r w:rsidRPr="001C653E">
              <w:rPr>
                <w:rFonts w:ascii="SutonnyMJ" w:hAnsi="SutonnyMJ" w:hint="cs"/>
                <w:sz w:val="20"/>
                <w:szCs w:val="20"/>
                <w:cs/>
                <w:lang w:bidi="bn-BD"/>
              </w:rPr>
              <w:t>(</w:t>
            </w:r>
            <w:r w:rsidRPr="001C653E">
              <w:rPr>
                <w:rFonts w:ascii="SutonnyMJ" w:hAnsi="SutonnyMJ"/>
                <w:sz w:val="20"/>
                <w:szCs w:val="20"/>
              </w:rPr>
              <w:t xml:space="preserve">18 eQi eqm ch©šÍ </w:t>
            </w:r>
            <w:r w:rsidRPr="001C653E">
              <w:rPr>
                <w:rFonts w:ascii="SutonnyMJ" w:hAnsi="SutonnyMJ" w:hint="cs"/>
                <w:sz w:val="20"/>
                <w:szCs w:val="20"/>
                <w:cs/>
                <w:lang w:bidi="bn-BD"/>
              </w:rPr>
              <w:t>)</w:t>
            </w:r>
            <w:r w:rsidRPr="001C653E">
              <w:rPr>
                <w:rFonts w:ascii="SutonnyMJ" w:hAnsi="SutonnyMJ"/>
                <w:sz w:val="20"/>
                <w:szCs w:val="20"/>
              </w:rPr>
              <w:t xml:space="preserve"> †mB mg‡qi AwfÁZv m¤c‡K© wKQz cÖkœ Kie</w:t>
            </w:r>
            <w:r w:rsidRPr="001C653E">
              <w:rPr>
                <w:rFonts w:ascii="SutonnyMJ" w:hAnsi="SutonnyMJ"/>
              </w:rPr>
              <w:t xml:space="preserve">| </w:t>
            </w:r>
            <w:r w:rsidRPr="001C653E">
              <w:rPr>
                <w:rFonts w:ascii="SutonnyMJ" w:hAnsi="SutonnyMJ"/>
                <w:sz w:val="20"/>
                <w:szCs w:val="20"/>
              </w:rPr>
              <w:t>Avcbvi DËi¸‡jv G‡Kev‡i †Mvcb ivLv n‡e|</w:t>
            </w:r>
          </w:p>
          <w:p w14:paraId="73E78EC9" w14:textId="77777777" w:rsidR="006B5DE6" w:rsidRPr="001C653E" w:rsidRDefault="006B5DE6" w:rsidP="006B5DE6">
            <w:pPr>
              <w:rPr>
                <w:color w:val="FF0000"/>
                <w:sz w:val="20"/>
                <w:szCs w:val="20"/>
              </w:rPr>
            </w:pPr>
          </w:p>
          <w:p w14:paraId="155DAC4F" w14:textId="77777777" w:rsidR="006B5DE6" w:rsidRPr="001C653E" w:rsidRDefault="006B5DE6" w:rsidP="006B5DE6">
            <w:pPr>
              <w:pStyle w:val="Footer"/>
              <w:rPr>
                <w:rFonts w:cs="Vrinda"/>
                <w:sz w:val="20"/>
                <w:szCs w:val="25"/>
                <w:cs/>
                <w:lang w:bidi="bn-BD"/>
              </w:rPr>
            </w:pPr>
            <w:r w:rsidRPr="001C653E">
              <w:rPr>
                <w:sz w:val="20"/>
                <w:szCs w:val="20"/>
              </w:rPr>
              <w:t>I will read some statements to you, and would like to know how often each of the things described in the statements has happened to you – would you say never, sometimes, often or very often.</w:t>
            </w:r>
          </w:p>
          <w:p w14:paraId="45A80CC5" w14:textId="77777777" w:rsidR="006B5DE6" w:rsidRPr="001C653E" w:rsidRDefault="006B5DE6" w:rsidP="006B5DE6">
            <w:pPr>
              <w:pStyle w:val="Footer"/>
              <w:rPr>
                <w:rFonts w:cs="Vrinda"/>
                <w:bCs/>
                <w:sz w:val="20"/>
                <w:szCs w:val="25"/>
                <w:cs/>
                <w:lang w:val="en-US" w:bidi="bn-BD"/>
              </w:rPr>
            </w:pPr>
            <w:r w:rsidRPr="001C653E">
              <w:rPr>
                <w:rFonts w:ascii="SutonnyMJ" w:hAnsi="SutonnyMJ"/>
                <w:sz w:val="20"/>
                <w:szCs w:val="20"/>
              </w:rPr>
              <w:t xml:space="preserve">Avwg wKQy e³e¨ c‡o †kvbv‡ev| Avcwb Avgv‡K ej‡eb </w:t>
            </w:r>
            <w:r w:rsidRPr="001C653E">
              <w:rPr>
                <w:rFonts w:ascii="SutonnyMJ" w:hAnsi="SutonnyMJ" w:cs="SutonnyMJ"/>
                <w:sz w:val="20"/>
                <w:szCs w:val="20"/>
                <w:lang w:bidi="bn-BD"/>
              </w:rPr>
              <w:t>KZ Nb Nb</w:t>
            </w:r>
            <w:r w:rsidRPr="001C653E">
              <w:rPr>
                <w:rFonts w:ascii="SutonnyMJ" w:hAnsi="SutonnyMJ" w:cs="Vrinda"/>
                <w:sz w:val="20"/>
                <w:szCs w:val="20"/>
                <w:lang w:bidi="bn-BD"/>
              </w:rPr>
              <w:t xml:space="preserve"> </w:t>
            </w:r>
            <w:r w:rsidRPr="001C653E">
              <w:rPr>
                <w:rFonts w:ascii="SutonnyMJ" w:hAnsi="SutonnyMJ" w:cs="SutonnyMJ"/>
                <w:sz w:val="20"/>
                <w:szCs w:val="20"/>
                <w:lang w:bidi="bn-BD"/>
              </w:rPr>
              <w:t xml:space="preserve">n‡qwQ‡jv/N‡UwQ‡jv? </w:t>
            </w:r>
            <w:r w:rsidRPr="001C653E">
              <w:rPr>
                <w:rFonts w:ascii="SutonnyMJ" w:hAnsi="SutonnyMJ" w:cs="Vrinda"/>
                <w:sz w:val="20"/>
                <w:szCs w:val="20"/>
                <w:lang w:bidi="bn-BD"/>
              </w:rPr>
              <w:t>KLbB bv</w:t>
            </w:r>
            <w:r w:rsidRPr="001C653E">
              <w:rPr>
                <w:rFonts w:ascii="SutonnyMJ" w:hAnsi="SutonnyMJ" w:cs="SutonnyMJ"/>
                <w:sz w:val="20"/>
                <w:szCs w:val="20"/>
                <w:lang w:bidi="bn-BD"/>
              </w:rPr>
              <w:t>, gv‡S g‡a¨, Nb Nb bvwK cÖvqB?)</w:t>
            </w:r>
          </w:p>
        </w:tc>
      </w:tr>
      <w:tr w:rsidR="006B5DE6" w:rsidRPr="001C653E" w14:paraId="3F16B896"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78180595" w14:textId="77777777" w:rsidR="006B5DE6" w:rsidRPr="001C653E" w:rsidRDefault="006B5DE6" w:rsidP="006B5DE6">
            <w:pPr>
              <w:pStyle w:val="Footer"/>
              <w:rPr>
                <w:bCs/>
                <w:sz w:val="20"/>
                <w:szCs w:val="25"/>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4C9B1452" w14:textId="77777777" w:rsidR="006B5DE6" w:rsidRPr="001C653E" w:rsidRDefault="006B5DE6" w:rsidP="006B5DE6">
            <w:pPr>
              <w:pStyle w:val="Footer"/>
              <w:rPr>
                <w:rFonts w:cs="Vrinda"/>
                <w:sz w:val="20"/>
                <w:szCs w:val="25"/>
                <w:cs/>
                <w:lang w:bidi="bn-BD"/>
              </w:rPr>
            </w:pPr>
            <w:r w:rsidRPr="001C653E">
              <w:rPr>
                <w:sz w:val="20"/>
                <w:szCs w:val="20"/>
              </w:rPr>
              <w:t>Before I reached 18,</w:t>
            </w:r>
          </w:p>
          <w:p w14:paraId="74677CE8" w14:textId="77777777" w:rsidR="006B5DE6" w:rsidRPr="001C653E" w:rsidRDefault="006B5DE6" w:rsidP="006B5DE6">
            <w:pPr>
              <w:pStyle w:val="Footer"/>
              <w:rPr>
                <w:rFonts w:cs="Vrinda"/>
                <w:sz w:val="20"/>
                <w:szCs w:val="25"/>
                <w:cs/>
                <w:lang w:bidi="bn-BD"/>
              </w:rPr>
            </w:pPr>
            <w:r w:rsidRPr="001C653E">
              <w:rPr>
                <w:rFonts w:ascii="SutonnyMJ" w:hAnsi="SutonnyMJ"/>
                <w:sz w:val="20"/>
                <w:szCs w:val="20"/>
              </w:rPr>
              <w:t xml:space="preserve">18 eQi eqm </w:t>
            </w:r>
            <w:r w:rsidRPr="001C653E">
              <w:rPr>
                <w:rFonts w:ascii="SutonnyMJ" w:hAnsi="SutonnyMJ" w:cs="Vrinda"/>
                <w:sz w:val="20"/>
                <w:szCs w:val="20"/>
                <w:lang w:bidi="bn-BD"/>
              </w:rPr>
              <w:t>nevi c~‡e©</w:t>
            </w:r>
          </w:p>
        </w:tc>
        <w:tc>
          <w:tcPr>
            <w:tcW w:w="915" w:type="dxa"/>
            <w:gridSpan w:val="6"/>
            <w:tcBorders>
              <w:top w:val="single" w:sz="6" w:space="0" w:color="auto"/>
              <w:left w:val="single" w:sz="6" w:space="0" w:color="auto"/>
              <w:bottom w:val="single" w:sz="6" w:space="0" w:color="auto"/>
              <w:right w:val="single" w:sz="4" w:space="0" w:color="auto"/>
            </w:tcBorders>
          </w:tcPr>
          <w:p w14:paraId="412FB86F" w14:textId="77777777" w:rsidR="006B5DE6" w:rsidRPr="001C653E" w:rsidRDefault="006B5DE6" w:rsidP="006B5DE6">
            <w:pPr>
              <w:rPr>
                <w:sz w:val="20"/>
                <w:szCs w:val="20"/>
                <w:lang w:val="en-US" w:bidi="bn-IN"/>
              </w:rPr>
            </w:pPr>
            <w:r w:rsidRPr="001C653E">
              <w:rPr>
                <w:sz w:val="20"/>
                <w:szCs w:val="20"/>
              </w:rPr>
              <w:t>Never</w:t>
            </w:r>
          </w:p>
          <w:p w14:paraId="5EC34061" w14:textId="77777777" w:rsidR="006B5DE6" w:rsidRPr="001C653E" w:rsidRDefault="006B5DE6" w:rsidP="006B5DE6">
            <w:pPr>
              <w:tabs>
                <w:tab w:val="right" w:leader="dot" w:pos="4428"/>
                <w:tab w:val="right" w:leader="dot" w:pos="4706"/>
              </w:tabs>
              <w:rPr>
                <w:sz w:val="20"/>
                <w:szCs w:val="20"/>
              </w:rPr>
            </w:pPr>
            <w:r w:rsidRPr="001C653E">
              <w:rPr>
                <w:rFonts w:ascii="SutonnyMJ" w:hAnsi="SutonnyMJ" w:cs="SutonnyMJ"/>
                <w:sz w:val="20"/>
                <w:szCs w:val="20"/>
                <w:cs/>
                <w:lang w:bidi="bn-BD"/>
              </w:rPr>
              <w:t>(</w:t>
            </w:r>
            <w:r w:rsidRPr="001C653E">
              <w:rPr>
                <w:rFonts w:ascii="SutonnyMJ" w:hAnsi="SutonnyMJ" w:cs="Vrinda"/>
                <w:sz w:val="20"/>
                <w:szCs w:val="20"/>
                <w:lang w:bidi="bn-BD"/>
              </w:rPr>
              <w:t>KLbB bv</w:t>
            </w:r>
            <w:r w:rsidRPr="001C653E">
              <w:rPr>
                <w:rFonts w:ascii="SutonnyMJ" w:hAnsi="SutonnyMJ" w:cs="SutonnyMJ"/>
                <w:sz w:val="20"/>
                <w:szCs w:val="20"/>
                <w:cs/>
                <w:lang w:bidi="bn-BD"/>
              </w:rPr>
              <w:t>)</w:t>
            </w:r>
          </w:p>
        </w:tc>
        <w:tc>
          <w:tcPr>
            <w:tcW w:w="1065" w:type="dxa"/>
            <w:gridSpan w:val="4"/>
            <w:tcBorders>
              <w:top w:val="single" w:sz="6" w:space="0" w:color="auto"/>
              <w:left w:val="single" w:sz="4" w:space="0" w:color="auto"/>
              <w:bottom w:val="single" w:sz="6" w:space="0" w:color="auto"/>
              <w:right w:val="single" w:sz="4" w:space="0" w:color="auto"/>
            </w:tcBorders>
          </w:tcPr>
          <w:p w14:paraId="0389C313" w14:textId="77777777" w:rsidR="006B5DE6" w:rsidRPr="001C653E" w:rsidRDefault="006B5DE6" w:rsidP="006B5DE6">
            <w:pPr>
              <w:tabs>
                <w:tab w:val="right" w:leader="dot" w:pos="4428"/>
                <w:tab w:val="right" w:leader="dot" w:pos="4706"/>
              </w:tabs>
              <w:rPr>
                <w:sz w:val="20"/>
                <w:szCs w:val="20"/>
              </w:rPr>
            </w:pPr>
            <w:r w:rsidRPr="001C653E">
              <w:rPr>
                <w:sz w:val="20"/>
                <w:szCs w:val="20"/>
              </w:rPr>
              <w:t xml:space="preserve">Someties </w:t>
            </w:r>
            <w:r w:rsidRPr="001C653E">
              <w:rPr>
                <w:rFonts w:ascii="SutonnyMJ" w:hAnsi="SutonnyMJ" w:cs="SutonnyMJ"/>
                <w:sz w:val="20"/>
                <w:szCs w:val="20"/>
                <w:cs/>
                <w:lang w:bidi="bn-BD"/>
              </w:rPr>
              <w:t>(</w:t>
            </w:r>
            <w:r w:rsidRPr="001C653E">
              <w:rPr>
                <w:rFonts w:ascii="SutonnyMJ" w:hAnsi="SutonnyMJ" w:cs="SutonnyMJ"/>
                <w:sz w:val="20"/>
                <w:szCs w:val="20"/>
                <w:lang w:bidi="bn-BD"/>
              </w:rPr>
              <w:t>gv‡S g‡a¨</w:t>
            </w:r>
            <w:r w:rsidRPr="001C653E">
              <w:rPr>
                <w:rFonts w:ascii="SutonnyMJ" w:hAnsi="SutonnyMJ" w:cs="SutonnyMJ"/>
                <w:sz w:val="20"/>
                <w:szCs w:val="20"/>
                <w:cs/>
                <w:lang w:bidi="bn-BD"/>
              </w:rPr>
              <w:t>)</w:t>
            </w:r>
          </w:p>
        </w:tc>
        <w:tc>
          <w:tcPr>
            <w:tcW w:w="1728" w:type="dxa"/>
            <w:gridSpan w:val="5"/>
            <w:tcBorders>
              <w:top w:val="single" w:sz="6" w:space="0" w:color="auto"/>
              <w:left w:val="single" w:sz="4" w:space="0" w:color="auto"/>
              <w:bottom w:val="single" w:sz="6" w:space="0" w:color="auto"/>
              <w:right w:val="single" w:sz="4" w:space="0" w:color="auto"/>
            </w:tcBorders>
          </w:tcPr>
          <w:p w14:paraId="570D70B7" w14:textId="77777777" w:rsidR="006B5DE6" w:rsidRPr="001C653E" w:rsidRDefault="006B5DE6" w:rsidP="006B5DE6">
            <w:pPr>
              <w:tabs>
                <w:tab w:val="right" w:leader="dot" w:pos="4428"/>
                <w:tab w:val="right" w:leader="dot" w:pos="4706"/>
              </w:tabs>
              <w:jc w:val="center"/>
              <w:rPr>
                <w:sz w:val="20"/>
                <w:szCs w:val="20"/>
              </w:rPr>
            </w:pPr>
            <w:r w:rsidRPr="001C653E">
              <w:rPr>
                <w:sz w:val="20"/>
                <w:szCs w:val="20"/>
              </w:rPr>
              <w:t>Often</w:t>
            </w:r>
          </w:p>
          <w:p w14:paraId="39A9FAE4" w14:textId="77777777" w:rsidR="006B5DE6" w:rsidRPr="001C653E" w:rsidRDefault="006B5DE6" w:rsidP="006B5DE6">
            <w:pPr>
              <w:tabs>
                <w:tab w:val="right" w:leader="dot" w:pos="4428"/>
                <w:tab w:val="right" w:leader="dot" w:pos="4706"/>
              </w:tabs>
              <w:jc w:val="center"/>
              <w:rPr>
                <w:sz w:val="20"/>
                <w:szCs w:val="20"/>
              </w:rPr>
            </w:pP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Nb Nb</w:t>
            </w:r>
            <w:r w:rsidRPr="001C653E">
              <w:rPr>
                <w:rFonts w:ascii="SutonnyMJ" w:hAnsi="SutonnyMJ" w:cs="SutonnyMJ"/>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14:paraId="490AD192" w14:textId="77777777" w:rsidR="006B5DE6" w:rsidRPr="001C653E" w:rsidRDefault="006B5DE6" w:rsidP="006B5DE6">
            <w:pPr>
              <w:rPr>
                <w:bCs/>
                <w:sz w:val="20"/>
                <w:szCs w:val="20"/>
              </w:rPr>
            </w:pPr>
            <w:r w:rsidRPr="001C653E">
              <w:rPr>
                <w:sz w:val="20"/>
                <w:szCs w:val="20"/>
              </w:rPr>
              <w:t>Very Often</w:t>
            </w:r>
            <w:r w:rsidRPr="001C653E">
              <w:rPr>
                <w:sz w:val="20"/>
                <w:szCs w:val="20"/>
                <w:cs/>
                <w:lang w:bidi="bn-IN"/>
              </w:rPr>
              <w:t xml:space="preserve"> </w:t>
            </w:r>
            <w:r w:rsidRPr="001C653E">
              <w:rPr>
                <w:rFonts w:ascii="SutonnyMJ" w:hAnsi="SutonnyMJ" w:cs="SutonnyMJ"/>
                <w:sz w:val="20"/>
                <w:szCs w:val="20"/>
                <w:cs/>
                <w:lang w:bidi="bn-BD"/>
              </w:rPr>
              <w:t>(</w:t>
            </w:r>
            <w:r w:rsidRPr="001C653E">
              <w:rPr>
                <w:rFonts w:ascii="SutonnyMJ" w:hAnsi="SutonnyMJ" w:cs="SutonnyMJ"/>
                <w:sz w:val="20"/>
                <w:szCs w:val="20"/>
                <w:lang w:bidi="bn-BD"/>
              </w:rPr>
              <w:t>cÖvqB</w:t>
            </w:r>
            <w:r w:rsidRPr="001C653E">
              <w:rPr>
                <w:rFonts w:ascii="SutonnyMJ" w:hAnsi="SutonnyMJ" w:cs="SutonnyMJ" w:hint="cs"/>
                <w:sz w:val="20"/>
                <w:szCs w:val="20"/>
                <w:cs/>
                <w:lang w:bidi="bn-BD"/>
              </w:rPr>
              <w:t>)</w:t>
            </w:r>
          </w:p>
        </w:tc>
      </w:tr>
      <w:tr w:rsidR="006B5DE6" w:rsidRPr="001C653E" w14:paraId="0E155DEC"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65B43792" w14:textId="77777777" w:rsidR="006B5DE6" w:rsidRPr="001C653E" w:rsidRDefault="006B5DE6" w:rsidP="006B5DE6">
            <w:pPr>
              <w:pStyle w:val="Footer"/>
              <w:rPr>
                <w:bCs/>
                <w:sz w:val="20"/>
                <w:szCs w:val="25"/>
                <w:lang w:val="en-US" w:bidi="bn-BD"/>
              </w:rPr>
            </w:pPr>
            <w:r w:rsidRPr="001C653E">
              <w:rPr>
                <w:bCs/>
                <w:sz w:val="20"/>
                <w:szCs w:val="25"/>
                <w:lang w:val="en-US" w:bidi="bn-BD"/>
              </w:rPr>
              <w:t>a</w:t>
            </w:r>
          </w:p>
        </w:tc>
        <w:tc>
          <w:tcPr>
            <w:tcW w:w="5742" w:type="dxa"/>
            <w:gridSpan w:val="5"/>
            <w:tcBorders>
              <w:top w:val="single" w:sz="4" w:space="0" w:color="auto"/>
              <w:left w:val="single" w:sz="6" w:space="0" w:color="auto"/>
              <w:bottom w:val="single" w:sz="4" w:space="0" w:color="auto"/>
              <w:right w:val="single" w:sz="4" w:space="0" w:color="auto"/>
            </w:tcBorders>
          </w:tcPr>
          <w:p w14:paraId="4DC4B727" w14:textId="77777777" w:rsidR="006B5DE6" w:rsidRPr="001C653E" w:rsidRDefault="006B5DE6" w:rsidP="006B5DE6">
            <w:pPr>
              <w:rPr>
                <w:rFonts w:cs="Vrinda"/>
                <w:sz w:val="20"/>
                <w:szCs w:val="25"/>
                <w:cs/>
                <w:lang w:bidi="bn-BD"/>
              </w:rPr>
            </w:pPr>
            <w:r w:rsidRPr="001C653E">
              <w:rPr>
                <w:sz w:val="20"/>
                <w:szCs w:val="20"/>
              </w:rPr>
              <w:t>I did not have enough to eat.</w:t>
            </w:r>
          </w:p>
          <w:p w14:paraId="0EB32837" w14:textId="77777777" w:rsidR="006B5DE6" w:rsidRPr="001C653E" w:rsidRDefault="006B5DE6" w:rsidP="006B5DE6">
            <w:pPr>
              <w:rPr>
                <w:rFonts w:cs="Vrinda"/>
                <w:sz w:val="20"/>
                <w:szCs w:val="25"/>
                <w:cs/>
                <w:lang w:bidi="bn-BD"/>
              </w:rPr>
            </w:pPr>
            <w:r w:rsidRPr="001C653E">
              <w:rPr>
                <w:rFonts w:ascii="SutonnyMJ" w:hAnsi="SutonnyMJ"/>
                <w:sz w:val="20"/>
                <w:szCs w:val="20"/>
              </w:rPr>
              <w:t>ch©vß cwigv‡b Lvevi cvbwb|</w:t>
            </w:r>
          </w:p>
        </w:tc>
        <w:tc>
          <w:tcPr>
            <w:tcW w:w="915" w:type="dxa"/>
            <w:gridSpan w:val="6"/>
            <w:tcBorders>
              <w:top w:val="single" w:sz="6" w:space="0" w:color="auto"/>
              <w:left w:val="single" w:sz="6" w:space="0" w:color="auto"/>
              <w:bottom w:val="single" w:sz="6" w:space="0" w:color="auto"/>
              <w:right w:val="single" w:sz="4" w:space="0" w:color="auto"/>
            </w:tcBorders>
          </w:tcPr>
          <w:p w14:paraId="0A1A7FAE"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35A0E471"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78689FA9"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60C203B7" w14:textId="77777777" w:rsidR="006B5DE6" w:rsidRPr="001C653E" w:rsidRDefault="006B5DE6" w:rsidP="006B5DE6">
            <w:pPr>
              <w:jc w:val="center"/>
              <w:rPr>
                <w:sz w:val="20"/>
                <w:szCs w:val="20"/>
              </w:rPr>
            </w:pPr>
            <w:r w:rsidRPr="001C653E">
              <w:rPr>
                <w:sz w:val="20"/>
                <w:szCs w:val="20"/>
              </w:rPr>
              <w:t>4</w:t>
            </w:r>
          </w:p>
        </w:tc>
      </w:tr>
      <w:tr w:rsidR="006B5DE6" w:rsidRPr="001C653E" w14:paraId="4F2DA728"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64C0E36D" w14:textId="77777777" w:rsidR="006B5DE6" w:rsidRPr="001C653E" w:rsidRDefault="006B5DE6" w:rsidP="006B5DE6">
            <w:pPr>
              <w:pStyle w:val="Footer"/>
              <w:rPr>
                <w:bCs/>
                <w:sz w:val="20"/>
                <w:szCs w:val="20"/>
                <w:cs/>
                <w:lang w:bidi="bn-BD"/>
              </w:rPr>
            </w:pPr>
            <w:r w:rsidRPr="001C653E">
              <w:rPr>
                <w:bCs/>
                <w:sz w:val="20"/>
                <w:szCs w:val="20"/>
                <w:lang w:bidi="bn-BD"/>
              </w:rPr>
              <w:t>b</w:t>
            </w:r>
          </w:p>
        </w:tc>
        <w:tc>
          <w:tcPr>
            <w:tcW w:w="5742" w:type="dxa"/>
            <w:gridSpan w:val="5"/>
            <w:tcBorders>
              <w:top w:val="single" w:sz="4" w:space="0" w:color="auto"/>
              <w:left w:val="single" w:sz="6" w:space="0" w:color="auto"/>
              <w:bottom w:val="single" w:sz="4" w:space="0" w:color="auto"/>
              <w:right w:val="single" w:sz="4" w:space="0" w:color="auto"/>
            </w:tcBorders>
          </w:tcPr>
          <w:p w14:paraId="56E1AB62" w14:textId="77777777" w:rsidR="006B5DE6" w:rsidRPr="001C653E" w:rsidRDefault="006B5DE6" w:rsidP="006B5DE6">
            <w:pPr>
              <w:rPr>
                <w:rFonts w:cs="Vrinda"/>
                <w:sz w:val="20"/>
                <w:szCs w:val="25"/>
                <w:cs/>
                <w:lang w:bidi="bn-BD"/>
              </w:rPr>
            </w:pPr>
            <w:r w:rsidRPr="001C653E">
              <w:rPr>
                <w:sz w:val="20"/>
                <w:szCs w:val="20"/>
              </w:rPr>
              <w:t>I lived in different households at different times.</w:t>
            </w:r>
          </w:p>
          <w:p w14:paraId="2A789FD3" w14:textId="77777777" w:rsidR="006B5DE6" w:rsidRPr="001C653E" w:rsidRDefault="006B5DE6" w:rsidP="006B5DE6">
            <w:pPr>
              <w:rPr>
                <w:rFonts w:cs="Vrinda"/>
                <w:sz w:val="20"/>
                <w:szCs w:val="25"/>
                <w:cs/>
                <w:lang w:bidi="bn-BD"/>
              </w:rPr>
            </w:pPr>
            <w:r w:rsidRPr="001C653E">
              <w:rPr>
                <w:rFonts w:ascii="SutonnyMJ" w:hAnsi="SutonnyMJ"/>
                <w:sz w:val="20"/>
                <w:szCs w:val="20"/>
              </w:rPr>
              <w:t>wewfbœ mgq wewfbœ RvqMvq emevm K‡i‡Qb|</w:t>
            </w:r>
          </w:p>
        </w:tc>
        <w:tc>
          <w:tcPr>
            <w:tcW w:w="915" w:type="dxa"/>
            <w:gridSpan w:val="6"/>
            <w:tcBorders>
              <w:top w:val="single" w:sz="6" w:space="0" w:color="auto"/>
              <w:left w:val="single" w:sz="6" w:space="0" w:color="auto"/>
              <w:bottom w:val="single" w:sz="6" w:space="0" w:color="auto"/>
              <w:right w:val="single" w:sz="4" w:space="0" w:color="auto"/>
            </w:tcBorders>
          </w:tcPr>
          <w:p w14:paraId="70983798"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1A99A92C"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13FBC6A4"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3D004A42" w14:textId="77777777" w:rsidR="006B5DE6" w:rsidRPr="001C653E" w:rsidRDefault="006B5DE6" w:rsidP="006B5DE6">
            <w:pPr>
              <w:jc w:val="center"/>
              <w:rPr>
                <w:sz w:val="20"/>
                <w:szCs w:val="20"/>
              </w:rPr>
            </w:pPr>
            <w:r w:rsidRPr="001C653E">
              <w:rPr>
                <w:sz w:val="20"/>
                <w:szCs w:val="20"/>
              </w:rPr>
              <w:t>4</w:t>
            </w:r>
          </w:p>
        </w:tc>
      </w:tr>
      <w:tr w:rsidR="006B5DE6" w:rsidRPr="001C653E" w14:paraId="6ACD970D"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257299ED" w14:textId="77777777" w:rsidR="006B5DE6" w:rsidRPr="001C653E" w:rsidRDefault="006B5DE6" w:rsidP="006B5DE6">
            <w:pPr>
              <w:pStyle w:val="Footer"/>
              <w:rPr>
                <w:bCs/>
                <w:sz w:val="20"/>
                <w:szCs w:val="20"/>
                <w:cs/>
                <w:lang w:bidi="bn-BD"/>
              </w:rPr>
            </w:pPr>
            <w:r w:rsidRPr="001C653E">
              <w:rPr>
                <w:bCs/>
                <w:sz w:val="20"/>
                <w:szCs w:val="20"/>
                <w:lang w:bidi="bn-BD"/>
              </w:rPr>
              <w:t>c</w:t>
            </w:r>
          </w:p>
        </w:tc>
        <w:tc>
          <w:tcPr>
            <w:tcW w:w="5742" w:type="dxa"/>
            <w:gridSpan w:val="5"/>
            <w:tcBorders>
              <w:top w:val="single" w:sz="4" w:space="0" w:color="auto"/>
              <w:left w:val="single" w:sz="6" w:space="0" w:color="auto"/>
              <w:bottom w:val="single" w:sz="4" w:space="0" w:color="auto"/>
              <w:right w:val="single" w:sz="4" w:space="0" w:color="auto"/>
            </w:tcBorders>
          </w:tcPr>
          <w:p w14:paraId="3887DE42" w14:textId="77777777" w:rsidR="006B5DE6" w:rsidRPr="001C653E" w:rsidRDefault="006B5DE6" w:rsidP="006B5DE6">
            <w:pPr>
              <w:rPr>
                <w:rFonts w:cs="Vrinda"/>
                <w:sz w:val="20"/>
                <w:szCs w:val="25"/>
                <w:cs/>
                <w:lang w:bidi="bn-BD"/>
              </w:rPr>
            </w:pPr>
            <w:r w:rsidRPr="001C653E">
              <w:rPr>
                <w:sz w:val="20"/>
                <w:szCs w:val="20"/>
              </w:rPr>
              <w:t>I saw or heard my mother being beaten by her husband or boyfriend.</w:t>
            </w:r>
          </w:p>
          <w:p w14:paraId="4F66568D" w14:textId="77777777" w:rsidR="006B5DE6" w:rsidRPr="001C653E" w:rsidRDefault="006B5DE6" w:rsidP="006B5DE6">
            <w:pPr>
              <w:rPr>
                <w:rFonts w:cs="Vrinda"/>
                <w:sz w:val="20"/>
                <w:szCs w:val="25"/>
                <w:cs/>
                <w:lang w:bidi="bn-BD"/>
              </w:rPr>
            </w:pPr>
            <w:r w:rsidRPr="001C653E">
              <w:rPr>
                <w:rFonts w:ascii="SutonnyMJ" w:hAnsi="SutonnyMJ"/>
                <w:sz w:val="20"/>
                <w:szCs w:val="20"/>
              </w:rPr>
              <w:t>Evev/mr evev Avcbvi gv‡K gviai Ki‡Z †`‡L‡Qb/ï‡b‡Qb|</w:t>
            </w:r>
          </w:p>
        </w:tc>
        <w:tc>
          <w:tcPr>
            <w:tcW w:w="915" w:type="dxa"/>
            <w:gridSpan w:val="6"/>
            <w:tcBorders>
              <w:top w:val="single" w:sz="6" w:space="0" w:color="auto"/>
              <w:left w:val="single" w:sz="6" w:space="0" w:color="auto"/>
              <w:bottom w:val="single" w:sz="6" w:space="0" w:color="auto"/>
              <w:right w:val="single" w:sz="4" w:space="0" w:color="auto"/>
            </w:tcBorders>
          </w:tcPr>
          <w:p w14:paraId="2413517E"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142A0254"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2AA802CB"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0A7FFB05" w14:textId="77777777" w:rsidR="006B5DE6" w:rsidRPr="001C653E" w:rsidRDefault="006B5DE6" w:rsidP="006B5DE6">
            <w:pPr>
              <w:jc w:val="center"/>
              <w:rPr>
                <w:sz w:val="20"/>
                <w:szCs w:val="20"/>
              </w:rPr>
            </w:pPr>
            <w:r w:rsidRPr="001C653E">
              <w:rPr>
                <w:sz w:val="20"/>
                <w:szCs w:val="20"/>
              </w:rPr>
              <w:t>4</w:t>
            </w:r>
          </w:p>
        </w:tc>
      </w:tr>
      <w:tr w:rsidR="006B5DE6" w:rsidRPr="001C653E" w14:paraId="2744E266"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6C28BC50" w14:textId="77777777" w:rsidR="006B5DE6" w:rsidRPr="001C653E" w:rsidRDefault="006B5DE6" w:rsidP="006B5DE6">
            <w:pPr>
              <w:pStyle w:val="Footer"/>
              <w:rPr>
                <w:bCs/>
                <w:sz w:val="20"/>
                <w:szCs w:val="20"/>
                <w:cs/>
                <w:lang w:bidi="bn-BD"/>
              </w:rPr>
            </w:pPr>
            <w:r w:rsidRPr="001C653E">
              <w:rPr>
                <w:bCs/>
                <w:sz w:val="20"/>
                <w:szCs w:val="20"/>
                <w:lang w:bidi="bn-BD"/>
              </w:rPr>
              <w:t>d</w:t>
            </w:r>
          </w:p>
        </w:tc>
        <w:tc>
          <w:tcPr>
            <w:tcW w:w="5742" w:type="dxa"/>
            <w:gridSpan w:val="5"/>
            <w:tcBorders>
              <w:top w:val="single" w:sz="4" w:space="0" w:color="auto"/>
              <w:left w:val="single" w:sz="6" w:space="0" w:color="auto"/>
              <w:bottom w:val="single" w:sz="4" w:space="0" w:color="auto"/>
              <w:right w:val="single" w:sz="4" w:space="0" w:color="auto"/>
            </w:tcBorders>
          </w:tcPr>
          <w:p w14:paraId="71CD4D29" w14:textId="77777777" w:rsidR="006B5DE6" w:rsidRPr="001C653E" w:rsidRDefault="006B5DE6" w:rsidP="006B5DE6">
            <w:pPr>
              <w:rPr>
                <w:rFonts w:cs="Vrinda"/>
                <w:sz w:val="20"/>
                <w:szCs w:val="25"/>
                <w:cs/>
                <w:lang w:bidi="bn-BD"/>
              </w:rPr>
            </w:pPr>
            <w:r w:rsidRPr="001C653E">
              <w:rPr>
                <w:sz w:val="20"/>
                <w:szCs w:val="20"/>
              </w:rPr>
              <w:t>I was told I was lazy or stupid or weak by someone in my family.</w:t>
            </w:r>
          </w:p>
          <w:p w14:paraId="6C1600B9" w14:textId="77777777" w:rsidR="006B5DE6" w:rsidRPr="001C653E" w:rsidRDefault="006B5DE6" w:rsidP="006B5DE6">
            <w:pPr>
              <w:rPr>
                <w:rFonts w:cs="Vrinda"/>
                <w:sz w:val="20"/>
                <w:szCs w:val="25"/>
                <w:cs/>
                <w:lang w:bidi="bn-BD"/>
              </w:rPr>
            </w:pPr>
            <w:r w:rsidRPr="001C653E">
              <w:rPr>
                <w:rFonts w:ascii="SutonnyMJ" w:hAnsi="SutonnyMJ"/>
                <w:sz w:val="20"/>
                <w:szCs w:val="20"/>
              </w:rPr>
              <w:t>cwiev‡ii †KD Avcbv‡K Ajm/ wb‡e©va/ `ye©j e‡jwQj|</w:t>
            </w:r>
          </w:p>
        </w:tc>
        <w:tc>
          <w:tcPr>
            <w:tcW w:w="915" w:type="dxa"/>
            <w:gridSpan w:val="6"/>
            <w:tcBorders>
              <w:top w:val="single" w:sz="6" w:space="0" w:color="auto"/>
              <w:left w:val="single" w:sz="6" w:space="0" w:color="auto"/>
              <w:bottom w:val="single" w:sz="6" w:space="0" w:color="auto"/>
              <w:right w:val="single" w:sz="4" w:space="0" w:color="auto"/>
            </w:tcBorders>
          </w:tcPr>
          <w:p w14:paraId="2326A987"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1D425E50"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1628D45E"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3767E18E" w14:textId="77777777" w:rsidR="006B5DE6" w:rsidRPr="001C653E" w:rsidRDefault="006B5DE6" w:rsidP="006B5DE6">
            <w:pPr>
              <w:jc w:val="center"/>
              <w:rPr>
                <w:sz w:val="20"/>
                <w:szCs w:val="20"/>
              </w:rPr>
            </w:pPr>
            <w:r w:rsidRPr="001C653E">
              <w:rPr>
                <w:sz w:val="20"/>
                <w:szCs w:val="20"/>
              </w:rPr>
              <w:t>4</w:t>
            </w:r>
          </w:p>
        </w:tc>
      </w:tr>
      <w:tr w:rsidR="006B5DE6" w:rsidRPr="001C653E" w14:paraId="385D4E49"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18AE266B" w14:textId="77777777" w:rsidR="006B5DE6" w:rsidRPr="001C653E" w:rsidRDefault="006B5DE6" w:rsidP="006B5DE6">
            <w:pPr>
              <w:pStyle w:val="Footer"/>
              <w:rPr>
                <w:bCs/>
                <w:sz w:val="20"/>
                <w:szCs w:val="20"/>
                <w:cs/>
                <w:lang w:bidi="bn-BD"/>
              </w:rPr>
            </w:pPr>
            <w:r w:rsidRPr="001C653E">
              <w:rPr>
                <w:bCs/>
                <w:sz w:val="20"/>
                <w:szCs w:val="20"/>
                <w:lang w:bidi="bn-BD"/>
              </w:rPr>
              <w:t>e</w:t>
            </w:r>
          </w:p>
        </w:tc>
        <w:tc>
          <w:tcPr>
            <w:tcW w:w="5742" w:type="dxa"/>
            <w:gridSpan w:val="5"/>
            <w:tcBorders>
              <w:top w:val="single" w:sz="4" w:space="0" w:color="auto"/>
              <w:left w:val="single" w:sz="6" w:space="0" w:color="auto"/>
              <w:bottom w:val="single" w:sz="4" w:space="0" w:color="auto"/>
              <w:right w:val="single" w:sz="4" w:space="0" w:color="auto"/>
            </w:tcBorders>
          </w:tcPr>
          <w:p w14:paraId="6C0495A9" w14:textId="77777777" w:rsidR="006B5DE6" w:rsidRPr="001C653E" w:rsidRDefault="006B5DE6" w:rsidP="006B5DE6">
            <w:pPr>
              <w:rPr>
                <w:rFonts w:cs="Vrinda"/>
                <w:sz w:val="20"/>
                <w:szCs w:val="25"/>
                <w:cs/>
                <w:lang w:bidi="bn-BD"/>
              </w:rPr>
            </w:pPr>
            <w:r w:rsidRPr="001C653E">
              <w:rPr>
                <w:sz w:val="20"/>
                <w:szCs w:val="20"/>
              </w:rPr>
              <w:t>someone touched my buttocks or genitals or made me touch them when I did not want to.</w:t>
            </w:r>
          </w:p>
          <w:p w14:paraId="06EE567B" w14:textId="77777777" w:rsidR="006B5DE6" w:rsidRPr="001C653E" w:rsidRDefault="006B5DE6" w:rsidP="006B5DE6">
            <w:pPr>
              <w:rPr>
                <w:rFonts w:ascii="SutonnyMJ" w:hAnsi="SutonnyMJ"/>
                <w:sz w:val="20"/>
                <w:szCs w:val="20"/>
              </w:rPr>
            </w:pPr>
            <w:r w:rsidRPr="001C653E">
              <w:rPr>
                <w:rFonts w:ascii="SutonnyMJ" w:hAnsi="SutonnyMJ"/>
                <w:sz w:val="20"/>
                <w:szCs w:val="20"/>
              </w:rPr>
              <w:t xml:space="preserve">Ab¨ †KD Avcbvi B”Qvi weiæ‡× †Mvcb ¯’v‡b ¯ck© K‡iwQ‡jv ev Zvi †Mvcb ¯’v‡b ¯ck© </w:t>
            </w:r>
          </w:p>
          <w:p w14:paraId="00785752" w14:textId="77777777" w:rsidR="006B5DE6" w:rsidRPr="001C653E" w:rsidRDefault="006B5DE6" w:rsidP="006B5DE6">
            <w:pPr>
              <w:rPr>
                <w:rFonts w:cs="Vrinda"/>
                <w:sz w:val="20"/>
                <w:szCs w:val="25"/>
                <w:cs/>
                <w:lang w:bidi="bn-BD"/>
              </w:rPr>
            </w:pPr>
            <w:r w:rsidRPr="001C653E">
              <w:rPr>
                <w:rFonts w:ascii="SutonnyMJ" w:hAnsi="SutonnyMJ"/>
                <w:sz w:val="20"/>
                <w:szCs w:val="20"/>
              </w:rPr>
              <w:t>Kwi‡qwQj|</w:t>
            </w:r>
          </w:p>
        </w:tc>
        <w:tc>
          <w:tcPr>
            <w:tcW w:w="915" w:type="dxa"/>
            <w:gridSpan w:val="6"/>
            <w:tcBorders>
              <w:top w:val="single" w:sz="6" w:space="0" w:color="auto"/>
              <w:left w:val="single" w:sz="6" w:space="0" w:color="auto"/>
              <w:bottom w:val="single" w:sz="6" w:space="0" w:color="auto"/>
              <w:right w:val="single" w:sz="4" w:space="0" w:color="auto"/>
            </w:tcBorders>
          </w:tcPr>
          <w:p w14:paraId="23BAA5D4"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4A7882F8"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0C4537FB"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568145BD" w14:textId="77777777" w:rsidR="006B5DE6" w:rsidRPr="001C653E" w:rsidRDefault="006B5DE6" w:rsidP="006B5DE6">
            <w:pPr>
              <w:jc w:val="center"/>
              <w:rPr>
                <w:sz w:val="20"/>
                <w:szCs w:val="20"/>
              </w:rPr>
            </w:pPr>
            <w:r w:rsidRPr="001C653E">
              <w:rPr>
                <w:sz w:val="20"/>
                <w:szCs w:val="20"/>
              </w:rPr>
              <w:t>4</w:t>
            </w:r>
          </w:p>
        </w:tc>
      </w:tr>
      <w:tr w:rsidR="006B5DE6" w:rsidRPr="001C653E" w14:paraId="07C1C78C"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6E910C33" w14:textId="77777777" w:rsidR="006B5DE6" w:rsidRPr="001C653E" w:rsidRDefault="006B5DE6" w:rsidP="006B5DE6">
            <w:pPr>
              <w:pStyle w:val="Footer"/>
              <w:rPr>
                <w:bCs/>
                <w:sz w:val="20"/>
                <w:szCs w:val="20"/>
                <w:cs/>
                <w:lang w:bidi="bn-BD"/>
              </w:rPr>
            </w:pPr>
            <w:r w:rsidRPr="001C653E">
              <w:rPr>
                <w:bCs/>
                <w:sz w:val="20"/>
                <w:szCs w:val="20"/>
                <w:lang w:bidi="bn-BD"/>
              </w:rPr>
              <w:t>f</w:t>
            </w:r>
          </w:p>
        </w:tc>
        <w:tc>
          <w:tcPr>
            <w:tcW w:w="5742" w:type="dxa"/>
            <w:gridSpan w:val="5"/>
            <w:tcBorders>
              <w:top w:val="single" w:sz="4" w:space="0" w:color="auto"/>
              <w:left w:val="single" w:sz="6" w:space="0" w:color="auto"/>
              <w:bottom w:val="single" w:sz="4" w:space="0" w:color="auto"/>
              <w:right w:val="single" w:sz="4" w:space="0" w:color="auto"/>
            </w:tcBorders>
          </w:tcPr>
          <w:p w14:paraId="4D8DFDE2" w14:textId="77777777" w:rsidR="006B5DE6" w:rsidRPr="001C653E" w:rsidRDefault="006B5DE6" w:rsidP="006B5DE6">
            <w:pPr>
              <w:rPr>
                <w:rFonts w:cs="Vrinda"/>
                <w:sz w:val="20"/>
                <w:szCs w:val="25"/>
                <w:cs/>
                <w:lang w:bidi="bn-BD"/>
              </w:rPr>
            </w:pPr>
            <w:r w:rsidRPr="001C653E">
              <w:rPr>
                <w:sz w:val="20"/>
                <w:szCs w:val="20"/>
              </w:rPr>
              <w:t xml:space="preserve"> I was insulted or humiliated by someone in my family in front of other people.</w:t>
            </w:r>
          </w:p>
          <w:p w14:paraId="5B519C98" w14:textId="77777777" w:rsidR="006B5DE6" w:rsidRPr="001C653E" w:rsidRDefault="006B5DE6" w:rsidP="006B5DE6">
            <w:pPr>
              <w:rPr>
                <w:rFonts w:cs="Vrinda"/>
                <w:sz w:val="20"/>
                <w:szCs w:val="25"/>
                <w:cs/>
                <w:lang w:bidi="bn-BD"/>
              </w:rPr>
            </w:pPr>
            <w:r w:rsidRPr="001C653E">
              <w:rPr>
                <w:rFonts w:ascii="SutonnyMJ" w:hAnsi="SutonnyMJ"/>
                <w:sz w:val="20"/>
                <w:szCs w:val="20"/>
              </w:rPr>
              <w:t>cwiev‡ii †KD Avcbv‡K</w:t>
            </w:r>
            <w:r w:rsidRPr="001C653E">
              <w:rPr>
                <w:rFonts w:ascii="SutonnyMJ" w:hAnsi="SutonnyMJ" w:cs="Vrinda" w:hint="cs"/>
                <w:sz w:val="20"/>
                <w:szCs w:val="25"/>
                <w:cs/>
                <w:lang w:bidi="bn-BD"/>
              </w:rPr>
              <w:t xml:space="preserve"> </w:t>
            </w:r>
            <w:r w:rsidRPr="001C653E">
              <w:rPr>
                <w:rFonts w:ascii="SutonnyMJ" w:hAnsi="SutonnyMJ"/>
                <w:sz w:val="20"/>
                <w:szCs w:val="20"/>
              </w:rPr>
              <w:t>Ab¨ †jv‡Ki mvg‡b †QvU ev Acgvb K‡iwQj|</w:t>
            </w:r>
          </w:p>
        </w:tc>
        <w:tc>
          <w:tcPr>
            <w:tcW w:w="915" w:type="dxa"/>
            <w:gridSpan w:val="6"/>
            <w:tcBorders>
              <w:top w:val="single" w:sz="6" w:space="0" w:color="auto"/>
              <w:left w:val="single" w:sz="6" w:space="0" w:color="auto"/>
              <w:bottom w:val="single" w:sz="6" w:space="0" w:color="auto"/>
              <w:right w:val="single" w:sz="4" w:space="0" w:color="auto"/>
            </w:tcBorders>
          </w:tcPr>
          <w:p w14:paraId="64F156B9"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1998D971"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17DA7C8D"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33E8DF0D" w14:textId="77777777" w:rsidR="006B5DE6" w:rsidRPr="001C653E" w:rsidRDefault="006B5DE6" w:rsidP="006B5DE6">
            <w:pPr>
              <w:jc w:val="center"/>
              <w:rPr>
                <w:sz w:val="20"/>
                <w:szCs w:val="20"/>
              </w:rPr>
            </w:pPr>
            <w:r w:rsidRPr="001C653E">
              <w:rPr>
                <w:sz w:val="20"/>
                <w:szCs w:val="20"/>
              </w:rPr>
              <w:t>4</w:t>
            </w:r>
          </w:p>
        </w:tc>
      </w:tr>
      <w:tr w:rsidR="006B5DE6" w:rsidRPr="001C653E" w14:paraId="404BC19F"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301106D3" w14:textId="77777777" w:rsidR="006B5DE6" w:rsidRPr="001C653E" w:rsidRDefault="006B5DE6" w:rsidP="006B5DE6">
            <w:pPr>
              <w:pStyle w:val="Footer"/>
              <w:rPr>
                <w:bCs/>
                <w:sz w:val="20"/>
                <w:szCs w:val="20"/>
                <w:cs/>
                <w:lang w:bidi="bn-BD"/>
              </w:rPr>
            </w:pPr>
            <w:r w:rsidRPr="001C653E">
              <w:rPr>
                <w:bCs/>
                <w:sz w:val="20"/>
                <w:szCs w:val="20"/>
                <w:lang w:bidi="bn-BD"/>
              </w:rPr>
              <w:t>g</w:t>
            </w:r>
          </w:p>
        </w:tc>
        <w:tc>
          <w:tcPr>
            <w:tcW w:w="5742" w:type="dxa"/>
            <w:gridSpan w:val="5"/>
            <w:tcBorders>
              <w:top w:val="single" w:sz="4" w:space="0" w:color="auto"/>
              <w:left w:val="single" w:sz="6" w:space="0" w:color="auto"/>
              <w:bottom w:val="single" w:sz="4" w:space="0" w:color="auto"/>
              <w:right w:val="single" w:sz="4" w:space="0" w:color="auto"/>
            </w:tcBorders>
          </w:tcPr>
          <w:p w14:paraId="183F92A3" w14:textId="77777777" w:rsidR="006B5DE6" w:rsidRPr="001C653E" w:rsidRDefault="006B5DE6" w:rsidP="006B5DE6">
            <w:pPr>
              <w:rPr>
                <w:rFonts w:cs="Vrinda"/>
                <w:sz w:val="20"/>
                <w:szCs w:val="25"/>
                <w:cs/>
                <w:lang w:bidi="bn-BD"/>
              </w:rPr>
            </w:pPr>
            <w:r w:rsidRPr="001C653E">
              <w:rPr>
                <w:sz w:val="20"/>
                <w:szCs w:val="20"/>
              </w:rPr>
              <w:t>I was beaten at home with a belt or stick or whip or something else that was hard.</w:t>
            </w:r>
          </w:p>
          <w:p w14:paraId="59E943B7" w14:textId="77777777" w:rsidR="006B5DE6" w:rsidRPr="001C653E" w:rsidRDefault="006B5DE6" w:rsidP="006B5DE6">
            <w:pPr>
              <w:rPr>
                <w:rFonts w:cs="Vrinda"/>
                <w:sz w:val="20"/>
                <w:szCs w:val="25"/>
                <w:cs/>
                <w:lang w:bidi="bn-BD"/>
              </w:rPr>
            </w:pPr>
            <w:r w:rsidRPr="001C653E">
              <w:rPr>
                <w:rFonts w:ascii="SutonnyMJ" w:hAnsi="SutonnyMJ"/>
                <w:sz w:val="20"/>
                <w:szCs w:val="20"/>
              </w:rPr>
              <w:t>evwo‡Z †KD †eë ev jvwV w`‡q wcwU‡qwQj |</w:t>
            </w:r>
          </w:p>
        </w:tc>
        <w:tc>
          <w:tcPr>
            <w:tcW w:w="915" w:type="dxa"/>
            <w:gridSpan w:val="6"/>
            <w:tcBorders>
              <w:top w:val="single" w:sz="6" w:space="0" w:color="auto"/>
              <w:left w:val="single" w:sz="6" w:space="0" w:color="auto"/>
              <w:bottom w:val="single" w:sz="6" w:space="0" w:color="auto"/>
              <w:right w:val="single" w:sz="4" w:space="0" w:color="auto"/>
            </w:tcBorders>
          </w:tcPr>
          <w:p w14:paraId="64D7AEC7"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4158E654"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0A88FCC9"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44565D72" w14:textId="77777777" w:rsidR="006B5DE6" w:rsidRPr="001C653E" w:rsidRDefault="006B5DE6" w:rsidP="006B5DE6">
            <w:pPr>
              <w:jc w:val="center"/>
              <w:rPr>
                <w:sz w:val="20"/>
                <w:szCs w:val="20"/>
              </w:rPr>
            </w:pPr>
            <w:r w:rsidRPr="001C653E">
              <w:rPr>
                <w:sz w:val="20"/>
                <w:szCs w:val="20"/>
              </w:rPr>
              <w:t>4</w:t>
            </w:r>
          </w:p>
        </w:tc>
      </w:tr>
      <w:tr w:rsidR="006B5DE6" w:rsidRPr="001C653E" w14:paraId="1415B209"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354FB71F" w14:textId="77777777" w:rsidR="006B5DE6" w:rsidRPr="001C653E" w:rsidRDefault="006B5DE6" w:rsidP="006B5DE6">
            <w:pPr>
              <w:pStyle w:val="Footer"/>
              <w:rPr>
                <w:b/>
                <w:bCs/>
                <w:sz w:val="20"/>
                <w:szCs w:val="20"/>
                <w:cs/>
                <w:lang w:bidi="bn-BD"/>
              </w:rPr>
            </w:pPr>
            <w:r w:rsidRPr="001C653E">
              <w:rPr>
                <w:b/>
                <w:bCs/>
                <w:sz w:val="20"/>
                <w:szCs w:val="20"/>
                <w:cs/>
                <w:lang w:bidi="bn-BD"/>
              </w:rPr>
              <w:t>h</w:t>
            </w:r>
          </w:p>
        </w:tc>
        <w:tc>
          <w:tcPr>
            <w:tcW w:w="5742" w:type="dxa"/>
            <w:gridSpan w:val="5"/>
            <w:tcBorders>
              <w:top w:val="single" w:sz="4" w:space="0" w:color="auto"/>
              <w:left w:val="single" w:sz="6" w:space="0" w:color="auto"/>
              <w:bottom w:val="single" w:sz="4" w:space="0" w:color="auto"/>
              <w:right w:val="single" w:sz="4" w:space="0" w:color="auto"/>
            </w:tcBorders>
          </w:tcPr>
          <w:p w14:paraId="4E30E93E" w14:textId="77777777" w:rsidR="006B5DE6" w:rsidRPr="001C653E" w:rsidRDefault="006B5DE6" w:rsidP="006B5DE6">
            <w:pPr>
              <w:rPr>
                <w:rFonts w:cs="Vrinda"/>
                <w:sz w:val="20"/>
                <w:szCs w:val="25"/>
                <w:cs/>
                <w:lang w:bidi="bn-BD"/>
              </w:rPr>
            </w:pPr>
            <w:r w:rsidRPr="001C653E">
              <w:rPr>
                <w:sz w:val="20"/>
                <w:szCs w:val="20"/>
              </w:rPr>
              <w:t>I was beaten so hard at home that it left a mark or bruise.</w:t>
            </w:r>
          </w:p>
          <w:p w14:paraId="4570C637" w14:textId="77777777" w:rsidR="006B5DE6" w:rsidRPr="001C653E" w:rsidRDefault="006B5DE6" w:rsidP="006B5DE6">
            <w:pPr>
              <w:rPr>
                <w:rFonts w:cs="Vrinda"/>
                <w:sz w:val="20"/>
                <w:szCs w:val="25"/>
                <w:cs/>
                <w:lang w:bidi="bn-BD"/>
              </w:rPr>
            </w:pPr>
            <w:r w:rsidRPr="001C653E">
              <w:rPr>
                <w:rFonts w:ascii="SutonnyMJ" w:hAnsi="SutonnyMJ"/>
                <w:sz w:val="20"/>
                <w:szCs w:val="20"/>
              </w:rPr>
              <w:t>Ggb fv‡e †g‡iwQj †h `vM/ Kvjwk‡U n‡qwQj|</w:t>
            </w:r>
          </w:p>
        </w:tc>
        <w:tc>
          <w:tcPr>
            <w:tcW w:w="915" w:type="dxa"/>
            <w:gridSpan w:val="6"/>
            <w:tcBorders>
              <w:top w:val="single" w:sz="6" w:space="0" w:color="auto"/>
              <w:left w:val="single" w:sz="6" w:space="0" w:color="auto"/>
              <w:bottom w:val="single" w:sz="6" w:space="0" w:color="auto"/>
              <w:right w:val="single" w:sz="4" w:space="0" w:color="auto"/>
            </w:tcBorders>
          </w:tcPr>
          <w:p w14:paraId="12710BE4"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15E1F07D"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17D3A9E7"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2E29C921" w14:textId="77777777" w:rsidR="006B5DE6" w:rsidRPr="001C653E" w:rsidRDefault="006B5DE6" w:rsidP="006B5DE6">
            <w:pPr>
              <w:jc w:val="center"/>
              <w:rPr>
                <w:sz w:val="20"/>
                <w:szCs w:val="20"/>
              </w:rPr>
            </w:pPr>
            <w:r w:rsidRPr="001C653E">
              <w:rPr>
                <w:sz w:val="20"/>
                <w:szCs w:val="20"/>
              </w:rPr>
              <w:t>4</w:t>
            </w:r>
          </w:p>
        </w:tc>
      </w:tr>
      <w:tr w:rsidR="006B5DE6" w:rsidRPr="001C653E" w14:paraId="208521DA"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1F5BBBD8" w14:textId="77777777" w:rsidR="006B5DE6" w:rsidRPr="001C653E" w:rsidRDefault="006B5DE6" w:rsidP="006B5DE6">
            <w:pPr>
              <w:pStyle w:val="Footer"/>
              <w:rPr>
                <w:bCs/>
                <w:sz w:val="20"/>
                <w:szCs w:val="20"/>
                <w:lang w:bidi="bn-BD"/>
              </w:rPr>
            </w:pPr>
            <w:r w:rsidRPr="001C653E">
              <w:rPr>
                <w:bCs/>
                <w:sz w:val="20"/>
                <w:szCs w:val="20"/>
                <w:cs/>
                <w:lang w:bidi="bn-BD"/>
              </w:rPr>
              <w:t>i</w:t>
            </w:r>
          </w:p>
        </w:tc>
        <w:tc>
          <w:tcPr>
            <w:tcW w:w="5742" w:type="dxa"/>
            <w:gridSpan w:val="5"/>
            <w:tcBorders>
              <w:top w:val="single" w:sz="4" w:space="0" w:color="auto"/>
              <w:left w:val="single" w:sz="6" w:space="0" w:color="auto"/>
              <w:bottom w:val="single" w:sz="4" w:space="0" w:color="auto"/>
              <w:right w:val="single" w:sz="4" w:space="0" w:color="auto"/>
            </w:tcBorders>
          </w:tcPr>
          <w:p w14:paraId="1D420644" w14:textId="77777777" w:rsidR="006B5DE6" w:rsidRPr="001C653E" w:rsidRDefault="006B5DE6" w:rsidP="006B5DE6">
            <w:pPr>
              <w:rPr>
                <w:rFonts w:cs="Vrinda"/>
                <w:sz w:val="20"/>
                <w:szCs w:val="25"/>
                <w:cs/>
                <w:lang w:bidi="bn-BD"/>
              </w:rPr>
            </w:pPr>
            <w:r w:rsidRPr="001C653E">
              <w:rPr>
                <w:sz w:val="20"/>
                <w:szCs w:val="20"/>
              </w:rPr>
              <w:t>I had sex with someone because I was threatened or frightened or forced.</w:t>
            </w:r>
          </w:p>
          <w:p w14:paraId="08F72C68" w14:textId="77777777" w:rsidR="006B5DE6" w:rsidRPr="001C653E" w:rsidRDefault="006B5DE6" w:rsidP="006B5DE6">
            <w:pPr>
              <w:rPr>
                <w:rFonts w:cs="Vrinda"/>
                <w:sz w:val="20"/>
                <w:szCs w:val="25"/>
                <w:cs/>
                <w:lang w:bidi="bn-BD"/>
              </w:rPr>
            </w:pPr>
            <w:r w:rsidRPr="001C653E">
              <w:rPr>
                <w:rFonts w:ascii="SutonnyMJ" w:hAnsi="SutonnyMJ"/>
                <w:sz w:val="20"/>
                <w:szCs w:val="20"/>
              </w:rPr>
              <w:t>†KD ûgwK w`‡q ev fq †`wL‡q ev †Rvi K‡i kvwiwiK †gjv‡gkv K‡iwQ‡jv|</w:t>
            </w:r>
          </w:p>
        </w:tc>
        <w:tc>
          <w:tcPr>
            <w:tcW w:w="915" w:type="dxa"/>
            <w:gridSpan w:val="6"/>
            <w:tcBorders>
              <w:top w:val="single" w:sz="6" w:space="0" w:color="auto"/>
              <w:left w:val="single" w:sz="6" w:space="0" w:color="auto"/>
              <w:bottom w:val="single" w:sz="6" w:space="0" w:color="auto"/>
              <w:right w:val="single" w:sz="4" w:space="0" w:color="auto"/>
            </w:tcBorders>
          </w:tcPr>
          <w:p w14:paraId="0D6F531F"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02D48EBA"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2F742D78"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17011B68" w14:textId="77777777" w:rsidR="006B5DE6" w:rsidRPr="001C653E" w:rsidRDefault="006B5DE6" w:rsidP="006B5DE6">
            <w:pPr>
              <w:jc w:val="center"/>
              <w:rPr>
                <w:sz w:val="20"/>
                <w:szCs w:val="20"/>
              </w:rPr>
            </w:pPr>
            <w:r w:rsidRPr="001C653E">
              <w:rPr>
                <w:sz w:val="20"/>
                <w:szCs w:val="20"/>
              </w:rPr>
              <w:t>4</w:t>
            </w:r>
          </w:p>
        </w:tc>
      </w:tr>
      <w:tr w:rsidR="006B5DE6" w:rsidRPr="001C653E" w14:paraId="499B9C0E"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2E705D19" w14:textId="77777777" w:rsidR="006B5DE6" w:rsidRPr="001C653E" w:rsidRDefault="006B5DE6" w:rsidP="006B5DE6">
            <w:pPr>
              <w:pStyle w:val="Footer"/>
              <w:rPr>
                <w:bCs/>
                <w:sz w:val="20"/>
                <w:szCs w:val="20"/>
                <w:cs/>
                <w:lang w:bidi="bn-BD"/>
              </w:rPr>
            </w:pPr>
            <w:r w:rsidRPr="001C653E">
              <w:rPr>
                <w:bCs/>
                <w:sz w:val="20"/>
                <w:szCs w:val="20"/>
                <w:cs/>
                <w:lang w:bidi="bn-BD"/>
              </w:rPr>
              <w:lastRenderedPageBreak/>
              <w:t>j</w:t>
            </w:r>
          </w:p>
        </w:tc>
        <w:tc>
          <w:tcPr>
            <w:tcW w:w="5742" w:type="dxa"/>
            <w:gridSpan w:val="5"/>
            <w:tcBorders>
              <w:top w:val="single" w:sz="4" w:space="0" w:color="auto"/>
              <w:left w:val="single" w:sz="6" w:space="0" w:color="auto"/>
              <w:bottom w:val="single" w:sz="4" w:space="0" w:color="auto"/>
              <w:right w:val="single" w:sz="4" w:space="0" w:color="auto"/>
            </w:tcBorders>
          </w:tcPr>
          <w:p w14:paraId="27B044B3" w14:textId="77777777" w:rsidR="006B5DE6" w:rsidRPr="001C653E" w:rsidRDefault="006B5DE6" w:rsidP="006B5DE6">
            <w:pPr>
              <w:rPr>
                <w:rFonts w:cs="Vrinda"/>
                <w:sz w:val="20"/>
                <w:szCs w:val="25"/>
                <w:cs/>
                <w:lang w:bidi="bn-BD"/>
              </w:rPr>
            </w:pPr>
            <w:r w:rsidRPr="001C653E">
              <w:rPr>
                <w:sz w:val="20"/>
                <w:szCs w:val="20"/>
              </w:rPr>
              <w:t>I was beaten or physically punished at school by a teacher or headmaster.</w:t>
            </w:r>
          </w:p>
          <w:p w14:paraId="30485ED8" w14:textId="77777777" w:rsidR="006B5DE6" w:rsidRPr="001C653E" w:rsidRDefault="006B5DE6" w:rsidP="006B5DE6">
            <w:pPr>
              <w:rPr>
                <w:rFonts w:cs="Vrinda"/>
                <w:sz w:val="20"/>
                <w:szCs w:val="25"/>
                <w:cs/>
                <w:lang w:bidi="bn-BD"/>
              </w:rPr>
            </w:pPr>
            <w:r w:rsidRPr="001C653E">
              <w:rPr>
                <w:rFonts w:ascii="SutonnyMJ" w:hAnsi="SutonnyMJ"/>
                <w:sz w:val="20"/>
                <w:szCs w:val="20"/>
              </w:rPr>
              <w:t>¯‹z‡j wk¶K kvwiwiK †Kvb mvRv w`‡qwQ‡jv|</w:t>
            </w:r>
          </w:p>
        </w:tc>
        <w:tc>
          <w:tcPr>
            <w:tcW w:w="915" w:type="dxa"/>
            <w:gridSpan w:val="6"/>
            <w:tcBorders>
              <w:top w:val="single" w:sz="6" w:space="0" w:color="auto"/>
              <w:left w:val="single" w:sz="6" w:space="0" w:color="auto"/>
              <w:bottom w:val="single" w:sz="6" w:space="0" w:color="auto"/>
              <w:right w:val="single" w:sz="4" w:space="0" w:color="auto"/>
            </w:tcBorders>
          </w:tcPr>
          <w:p w14:paraId="636B59CF" w14:textId="77777777" w:rsidR="006B5DE6" w:rsidRPr="001C653E" w:rsidRDefault="006B5DE6" w:rsidP="006B5DE6">
            <w:pPr>
              <w:jc w:val="center"/>
              <w:rPr>
                <w:sz w:val="20"/>
                <w:szCs w:val="20"/>
              </w:rPr>
            </w:pPr>
            <w:r w:rsidRPr="001C653E">
              <w:rPr>
                <w:sz w:val="20"/>
                <w:szCs w:val="20"/>
              </w:rPr>
              <w:t>1</w:t>
            </w:r>
          </w:p>
        </w:tc>
        <w:tc>
          <w:tcPr>
            <w:tcW w:w="1065" w:type="dxa"/>
            <w:gridSpan w:val="4"/>
            <w:tcBorders>
              <w:top w:val="single" w:sz="6" w:space="0" w:color="auto"/>
              <w:left w:val="single" w:sz="4" w:space="0" w:color="auto"/>
              <w:bottom w:val="single" w:sz="6" w:space="0" w:color="auto"/>
              <w:right w:val="single" w:sz="4" w:space="0" w:color="auto"/>
            </w:tcBorders>
          </w:tcPr>
          <w:p w14:paraId="28615622" w14:textId="77777777" w:rsidR="006B5DE6" w:rsidRPr="001C653E" w:rsidRDefault="006B5DE6" w:rsidP="006B5DE6">
            <w:pPr>
              <w:jc w:val="center"/>
              <w:rPr>
                <w:sz w:val="20"/>
                <w:szCs w:val="20"/>
              </w:rPr>
            </w:pPr>
            <w:r w:rsidRPr="001C653E">
              <w:rPr>
                <w:sz w:val="20"/>
                <w:szCs w:val="20"/>
              </w:rPr>
              <w:t>2</w:t>
            </w:r>
          </w:p>
        </w:tc>
        <w:tc>
          <w:tcPr>
            <w:tcW w:w="1728" w:type="dxa"/>
            <w:gridSpan w:val="5"/>
            <w:tcBorders>
              <w:top w:val="single" w:sz="6" w:space="0" w:color="auto"/>
              <w:left w:val="single" w:sz="4" w:space="0" w:color="auto"/>
              <w:bottom w:val="single" w:sz="6" w:space="0" w:color="auto"/>
              <w:right w:val="single" w:sz="4" w:space="0" w:color="auto"/>
            </w:tcBorders>
          </w:tcPr>
          <w:p w14:paraId="39321A76" w14:textId="77777777" w:rsidR="006B5DE6" w:rsidRPr="001C653E" w:rsidRDefault="006B5DE6" w:rsidP="006B5DE6">
            <w:pPr>
              <w:jc w:val="center"/>
              <w:rPr>
                <w:sz w:val="20"/>
                <w:szCs w:val="20"/>
              </w:rPr>
            </w:pPr>
            <w:r w:rsidRPr="001C653E">
              <w:rPr>
                <w:sz w:val="20"/>
                <w:szCs w:val="20"/>
              </w:rPr>
              <w:t>3</w:t>
            </w:r>
          </w:p>
        </w:tc>
        <w:tc>
          <w:tcPr>
            <w:tcW w:w="810" w:type="dxa"/>
            <w:gridSpan w:val="2"/>
            <w:tcBorders>
              <w:top w:val="single" w:sz="6" w:space="0" w:color="auto"/>
              <w:left w:val="single" w:sz="4" w:space="0" w:color="auto"/>
              <w:bottom w:val="single" w:sz="6" w:space="0" w:color="auto"/>
              <w:right w:val="single" w:sz="12" w:space="0" w:color="auto"/>
            </w:tcBorders>
          </w:tcPr>
          <w:p w14:paraId="522DFEFA" w14:textId="77777777" w:rsidR="006B5DE6" w:rsidRPr="001C653E" w:rsidRDefault="006B5DE6" w:rsidP="006B5DE6">
            <w:pPr>
              <w:jc w:val="center"/>
              <w:rPr>
                <w:sz w:val="20"/>
                <w:szCs w:val="20"/>
              </w:rPr>
            </w:pPr>
            <w:r w:rsidRPr="001C653E">
              <w:rPr>
                <w:sz w:val="20"/>
                <w:szCs w:val="20"/>
              </w:rPr>
              <w:t>4</w:t>
            </w:r>
          </w:p>
        </w:tc>
      </w:tr>
      <w:tr w:rsidR="006B5DE6" w:rsidRPr="001C653E" w14:paraId="2A747F95"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71BE99C1" w14:textId="77777777" w:rsidR="006B5DE6" w:rsidRPr="006B5DE6" w:rsidRDefault="006B5DE6" w:rsidP="006B5DE6">
            <w:pPr>
              <w:pStyle w:val="Footer"/>
              <w:numPr>
                <w:ilvl w:val="0"/>
                <w:numId w:val="78"/>
              </w:numPr>
              <w:rPr>
                <w:bCs/>
                <w:sz w:val="20"/>
                <w:szCs w:val="20"/>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381D64B2" w14:textId="3064C2B0" w:rsidR="006B5DE6" w:rsidRPr="001C653E" w:rsidRDefault="006B5DE6" w:rsidP="006B5DE6">
            <w:pPr>
              <w:pStyle w:val="BodyText"/>
              <w:rPr>
                <w:b w:val="0"/>
                <w:sz w:val="20"/>
                <w:szCs w:val="20"/>
              </w:rPr>
            </w:pPr>
            <w:r w:rsidRPr="001C653E">
              <w:rPr>
                <w:b w:val="0"/>
                <w:sz w:val="20"/>
                <w:szCs w:val="20"/>
                <w:u w:val="single"/>
              </w:rPr>
              <w:t xml:space="preserve">In your </w:t>
            </w:r>
            <w:proofErr w:type="spellStart"/>
            <w:r w:rsidRPr="001C653E">
              <w:rPr>
                <w:b w:val="0"/>
                <w:sz w:val="20"/>
                <w:szCs w:val="20"/>
                <w:u w:val="single"/>
              </w:rPr>
              <w:t>exprieriences</w:t>
            </w:r>
            <w:proofErr w:type="spellEnd"/>
            <w:r w:rsidRPr="001C653E">
              <w:rPr>
                <w:b w:val="0"/>
                <w:sz w:val="20"/>
                <w:szCs w:val="20"/>
              </w:rPr>
              <w:t xml:space="preserve"> do you remember if anyone ever touched you sexually or made you do something sexual that you didn’t want to on your walk to or from the place you normally go to defecate</w:t>
            </w:r>
            <w:ins w:id="14" w:author="Audrie Lin" w:date="2015-03-12T10:47:00Z">
              <w:r w:rsidR="00EC2081">
                <w:rPr>
                  <w:b w:val="0"/>
                  <w:sz w:val="20"/>
                  <w:szCs w:val="20"/>
                </w:rPr>
                <w:t>/urinate</w:t>
              </w:r>
            </w:ins>
            <w:r w:rsidRPr="001C653E">
              <w:rPr>
                <w:b w:val="0"/>
                <w:sz w:val="20"/>
                <w:szCs w:val="20"/>
              </w:rPr>
              <w:t>?</w:t>
            </w:r>
          </w:p>
          <w:p w14:paraId="5AACC393" w14:textId="77777777" w:rsidR="006B5DE6" w:rsidRPr="001C653E" w:rsidRDefault="006B5DE6" w:rsidP="006B5DE6">
            <w:pPr>
              <w:rPr>
                <w:rFonts w:ascii="SutonnyMJ" w:hAnsi="SutonnyMJ"/>
                <w:sz w:val="20"/>
                <w:szCs w:val="20"/>
              </w:rPr>
            </w:pPr>
            <w:r w:rsidRPr="001C653E">
              <w:rPr>
                <w:rFonts w:ascii="SutonnyMJ" w:hAnsi="SutonnyMJ"/>
                <w:sz w:val="20"/>
                <w:szCs w:val="20"/>
              </w:rPr>
              <w:t>cÖ¯ªve-cvqLvbv Ki‡Z hvIqvi-Avmvi c‡_ †KD wK Avcbv‡K KLbI †hŠb fv‡e ¯ck© K‡iwQj A_ev B”Qvi weiæ‡×</w:t>
            </w:r>
            <w:r w:rsidRPr="001C653E">
              <w:rPr>
                <w:rFonts w:ascii="SutonnyMJ" w:hAnsi="SutonnyMJ" w:cs="Vrinda" w:hint="cs"/>
                <w:sz w:val="20"/>
                <w:szCs w:val="20"/>
                <w:cs/>
                <w:lang w:bidi="bn-BD"/>
              </w:rPr>
              <w:t xml:space="preserve"> </w:t>
            </w:r>
            <w:r w:rsidRPr="001C653E">
              <w:rPr>
                <w:rFonts w:ascii="SutonnyMJ" w:hAnsi="SutonnyMJ"/>
                <w:sz w:val="20"/>
                <w:szCs w:val="20"/>
              </w:rPr>
              <w:t>†hŠb †Kv‡bv wKQz Ki‡Z eva¨ K‡iwQj?</w:t>
            </w:r>
          </w:p>
        </w:tc>
        <w:tc>
          <w:tcPr>
            <w:tcW w:w="3708" w:type="dxa"/>
            <w:gridSpan w:val="15"/>
            <w:tcBorders>
              <w:top w:val="single" w:sz="6" w:space="0" w:color="auto"/>
              <w:left w:val="single" w:sz="6" w:space="0" w:color="auto"/>
              <w:bottom w:val="single" w:sz="6" w:space="0" w:color="auto"/>
              <w:right w:val="single" w:sz="4" w:space="0" w:color="auto"/>
            </w:tcBorders>
          </w:tcPr>
          <w:p w14:paraId="30D7C01C" w14:textId="77777777"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cs/>
                <w:lang w:bidi="bn-BD"/>
              </w:rPr>
              <w:t>.....................................</w:t>
            </w:r>
            <w:r w:rsidRPr="001C653E">
              <w:rPr>
                <w:sz w:val="20"/>
                <w:szCs w:val="20"/>
              </w:rPr>
              <w:t>1</w:t>
            </w:r>
          </w:p>
          <w:p w14:paraId="5FF1C69D" w14:textId="77777777"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2</w:t>
            </w:r>
          </w:p>
          <w:p w14:paraId="595D6A12" w14:textId="77777777"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14:paraId="6FBB2A19" w14:textId="77777777" w:rsidR="006B5DE6" w:rsidRPr="001C653E" w:rsidRDefault="006B5DE6" w:rsidP="006B5DE6">
            <w:pPr>
              <w:pStyle w:val="Footer"/>
              <w:jc w:val="center"/>
              <w:rPr>
                <w:bCs/>
                <w:sz w:val="20"/>
                <w:szCs w:val="20"/>
              </w:rPr>
            </w:pPr>
          </w:p>
          <w:p w14:paraId="7A4B010E" w14:textId="77777777" w:rsidR="006B5DE6" w:rsidRPr="001C653E" w:rsidRDefault="006B5DE6" w:rsidP="006B5DE6">
            <w:pPr>
              <w:pStyle w:val="Footer"/>
              <w:jc w:val="center"/>
              <w:rPr>
                <w:bCs/>
                <w:sz w:val="20"/>
                <w:szCs w:val="20"/>
                <w:lang w:val="en-US"/>
              </w:rPr>
            </w:pPr>
            <w:r w:rsidRPr="001C653E">
              <w:rPr>
                <w:sz w:val="20"/>
                <w:szCs w:val="20"/>
              </w:rPr>
              <w:sym w:font="Symbol" w:char="F0DE"/>
            </w:r>
            <w:r w:rsidRPr="001C653E">
              <w:rPr>
                <w:sz w:val="20"/>
                <w:szCs w:val="20"/>
              </w:rPr>
              <w:t>1</w:t>
            </w:r>
            <w:r w:rsidRPr="001C653E">
              <w:rPr>
                <w:sz w:val="20"/>
                <w:szCs w:val="20"/>
                <w:cs/>
                <w:lang w:bidi="bn-BD"/>
              </w:rPr>
              <w:t>11</w:t>
            </w:r>
            <w:r>
              <w:rPr>
                <w:sz w:val="20"/>
                <w:szCs w:val="20"/>
                <w:lang w:val="en-US" w:bidi="bn-BD"/>
              </w:rPr>
              <w:t>9</w:t>
            </w:r>
          </w:p>
        </w:tc>
      </w:tr>
      <w:tr w:rsidR="006B5DE6" w:rsidRPr="001C653E" w14:paraId="7C623C24"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524F3698" w14:textId="77777777" w:rsidR="006B5DE6" w:rsidRPr="006B5DE6" w:rsidRDefault="006B5DE6" w:rsidP="006B5DE6">
            <w:pPr>
              <w:pStyle w:val="Footer"/>
              <w:numPr>
                <w:ilvl w:val="0"/>
                <w:numId w:val="78"/>
              </w:numPr>
              <w:rPr>
                <w:bCs/>
                <w:sz w:val="20"/>
                <w:szCs w:val="20"/>
                <w:lang w:val="en-US"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43EE394A" w14:textId="77777777" w:rsidR="006B5DE6" w:rsidRPr="001C653E" w:rsidRDefault="006B5DE6" w:rsidP="006B5DE6">
            <w:pPr>
              <w:pStyle w:val="BodyText"/>
              <w:rPr>
                <w:sz w:val="20"/>
                <w:szCs w:val="20"/>
                <w:u w:val="single"/>
              </w:rPr>
            </w:pPr>
            <w:r w:rsidRPr="001C653E">
              <w:rPr>
                <w:b w:val="0"/>
                <w:sz w:val="20"/>
                <w:szCs w:val="20"/>
              </w:rPr>
              <w:t>If YES:</w:t>
            </w:r>
            <w:r w:rsidRPr="001C653E">
              <w:rPr>
                <w:rFonts w:cs="Vrinda"/>
                <w:sz w:val="20"/>
                <w:szCs w:val="20"/>
                <w:u w:val="single"/>
                <w:cs/>
                <w:lang w:bidi="bn-IN"/>
              </w:rPr>
              <w:t xml:space="preserve"> </w:t>
            </w:r>
            <w:r w:rsidRPr="001C653E">
              <w:rPr>
                <w:rFonts w:ascii="SutonnyMJ" w:hAnsi="SutonnyMJ" w:cs="SutonnyMJ"/>
                <w:b w:val="0"/>
                <w:sz w:val="20"/>
                <w:szCs w:val="20"/>
                <w:lang w:bidi="bn-BD"/>
              </w:rPr>
              <w:t xml:space="preserve">hw` </w:t>
            </w:r>
            <w:proofErr w:type="spellStart"/>
            <w:r w:rsidRPr="001C653E">
              <w:rPr>
                <w:rFonts w:ascii="SutonnyMJ" w:hAnsi="SutonnyMJ" w:cs="SutonnyMJ"/>
                <w:sz w:val="20"/>
                <w:szCs w:val="20"/>
                <w:lang w:bidi="bn-BD"/>
              </w:rPr>
              <w:t>nu¨v</w:t>
            </w:r>
            <w:proofErr w:type="spellEnd"/>
            <w:r w:rsidRPr="001C653E">
              <w:rPr>
                <w:rFonts w:ascii="SutonnyMJ" w:hAnsi="SutonnyMJ" w:cs="SutonnyMJ"/>
                <w:b w:val="0"/>
                <w:sz w:val="20"/>
                <w:szCs w:val="20"/>
                <w:lang w:bidi="bn-BD"/>
              </w:rPr>
              <w:t xml:space="preserve"> nq</w:t>
            </w:r>
          </w:p>
          <w:p w14:paraId="25189E15" w14:textId="77777777" w:rsidR="006B5DE6" w:rsidRPr="001C653E" w:rsidRDefault="006B5DE6" w:rsidP="006B5DE6">
            <w:pPr>
              <w:pStyle w:val="BodyText"/>
              <w:rPr>
                <w:b w:val="0"/>
                <w:sz w:val="20"/>
                <w:szCs w:val="20"/>
              </w:rPr>
            </w:pPr>
            <w:r w:rsidRPr="001C653E">
              <w:rPr>
                <w:b w:val="0"/>
                <w:sz w:val="20"/>
                <w:szCs w:val="20"/>
              </w:rPr>
              <w:t>a) How many times has this occurred during your lifetime?</w:t>
            </w:r>
          </w:p>
          <w:p w14:paraId="3C754912" w14:textId="77777777" w:rsidR="006B5DE6" w:rsidRPr="001C653E" w:rsidRDefault="006B5DE6" w:rsidP="006B5DE6">
            <w:pPr>
              <w:pStyle w:val="BodyText"/>
              <w:rPr>
                <w:rFonts w:ascii="SutonnyMJ" w:hAnsi="SutonnyMJ" w:cs="SutonnyMJ"/>
                <w:b w:val="0"/>
                <w:sz w:val="20"/>
                <w:szCs w:val="20"/>
                <w:lang w:bidi="bn-BD"/>
              </w:rPr>
            </w:pPr>
            <w:r w:rsidRPr="001C653E">
              <w:rPr>
                <w:rFonts w:ascii="SutonnyMJ" w:hAnsi="SutonnyMJ" w:cs="SutonnyMJ"/>
                <w:b w:val="0"/>
                <w:sz w:val="20"/>
                <w:szCs w:val="20"/>
                <w:lang w:bidi="bn-BD"/>
              </w:rPr>
              <w:t>KZevi Avcbvi Rxe‡b GiKg N‡UwQj?</w:t>
            </w:r>
          </w:p>
          <w:p w14:paraId="7A810F47" w14:textId="77777777" w:rsidR="006B5DE6" w:rsidRPr="001C653E" w:rsidRDefault="006B5DE6" w:rsidP="006B5DE6">
            <w:pPr>
              <w:pStyle w:val="BodyText"/>
              <w:numPr>
                <w:ilvl w:val="0"/>
                <w:numId w:val="27"/>
              </w:numPr>
              <w:rPr>
                <w:rFonts w:cs="Vrinda"/>
                <w:b w:val="0"/>
                <w:sz w:val="20"/>
                <w:szCs w:val="20"/>
                <w:cs/>
                <w:lang w:val="en-US" w:bidi="bn-BD"/>
              </w:rPr>
            </w:pPr>
            <w:r w:rsidRPr="001C653E">
              <w:rPr>
                <w:b w:val="0"/>
                <w:sz w:val="20"/>
                <w:szCs w:val="20"/>
              </w:rPr>
              <w:t>How old were you?</w:t>
            </w:r>
          </w:p>
          <w:p w14:paraId="44340B88" w14:textId="77777777" w:rsidR="006B5DE6" w:rsidRPr="001C653E" w:rsidRDefault="006B5DE6" w:rsidP="006B5DE6">
            <w:pPr>
              <w:pStyle w:val="BodyText"/>
              <w:rPr>
                <w:sz w:val="20"/>
                <w:szCs w:val="20"/>
                <w:u w:val="single"/>
              </w:rPr>
            </w:pPr>
            <w:r w:rsidRPr="001C653E">
              <w:rPr>
                <w:rFonts w:cs="Vrinda" w:hint="cs"/>
                <w:sz w:val="20"/>
                <w:szCs w:val="20"/>
                <w:u w:val="single"/>
                <w:cs/>
                <w:lang w:val="en-US" w:bidi="bn-BD"/>
              </w:rPr>
              <w:t xml:space="preserve">  </w:t>
            </w:r>
            <w:r w:rsidRPr="001C653E">
              <w:rPr>
                <w:rFonts w:ascii="SutonnyMJ" w:hAnsi="SutonnyMJ" w:cs="SutonnyMJ"/>
                <w:b w:val="0"/>
                <w:sz w:val="20"/>
                <w:szCs w:val="20"/>
                <w:lang w:bidi="bn-BD"/>
              </w:rPr>
              <w:t>Avcbvi eqm KZ wQj?</w:t>
            </w:r>
          </w:p>
          <w:p w14:paraId="1BAB3A3F" w14:textId="77777777" w:rsidR="006B5DE6" w:rsidRPr="001C653E" w:rsidRDefault="006B5DE6" w:rsidP="006B5DE6">
            <w:pPr>
              <w:pStyle w:val="BodyText"/>
              <w:numPr>
                <w:ilvl w:val="0"/>
                <w:numId w:val="27"/>
              </w:numPr>
              <w:rPr>
                <w:rFonts w:cs="Vrinda"/>
                <w:sz w:val="20"/>
                <w:szCs w:val="20"/>
                <w:u w:val="single"/>
                <w:cs/>
                <w:lang w:bidi="bn-BD"/>
              </w:rPr>
            </w:pPr>
            <w:r w:rsidRPr="001C653E">
              <w:rPr>
                <w:b w:val="0"/>
                <w:sz w:val="20"/>
                <w:szCs w:val="20"/>
              </w:rPr>
              <w:t>What time of day did it occur?</w:t>
            </w:r>
          </w:p>
          <w:p w14:paraId="12E65490" w14:textId="77777777" w:rsidR="006B5DE6" w:rsidRPr="001C653E" w:rsidRDefault="006B5DE6" w:rsidP="006B5DE6">
            <w:pPr>
              <w:pStyle w:val="BodyText"/>
              <w:ind w:left="360"/>
              <w:rPr>
                <w:rFonts w:ascii="SutonnyMJ" w:hAnsi="SutonnyMJ" w:cs="Vrinda"/>
                <w:b w:val="0"/>
                <w:sz w:val="20"/>
                <w:szCs w:val="20"/>
                <w:cs/>
                <w:lang w:bidi="bn-BD"/>
              </w:rPr>
            </w:pPr>
            <w:r w:rsidRPr="001C653E">
              <w:rPr>
                <w:rFonts w:ascii="SutonnyMJ" w:hAnsi="SutonnyMJ" w:cs="SutonnyMJ"/>
                <w:b w:val="0"/>
                <w:sz w:val="20"/>
                <w:szCs w:val="20"/>
                <w:lang w:bidi="bn-BD"/>
              </w:rPr>
              <w:t>w`‡bi †Kvb mg‡q GUv N‡UwQj?</w:t>
            </w:r>
          </w:p>
          <w:p w14:paraId="2946CB57" w14:textId="77777777" w:rsidR="006B5DE6" w:rsidRPr="001C653E" w:rsidRDefault="006B5DE6" w:rsidP="006B5DE6">
            <w:pPr>
              <w:pStyle w:val="BodyText"/>
              <w:rPr>
                <w:rFonts w:ascii="SutonnyMJ" w:hAnsi="SutonnyMJ" w:cs="Vrinda"/>
                <w:b w:val="0"/>
                <w:sz w:val="20"/>
                <w:szCs w:val="20"/>
                <w:cs/>
                <w:lang w:bidi="bn-BD"/>
              </w:rPr>
            </w:pPr>
          </w:p>
          <w:p w14:paraId="1BF396D5" w14:textId="77777777" w:rsidR="006B5DE6" w:rsidRPr="001C653E" w:rsidRDefault="006B5DE6" w:rsidP="006B5DE6">
            <w:pPr>
              <w:pStyle w:val="BodyText"/>
              <w:rPr>
                <w:rFonts w:ascii="SutonnyMJ" w:hAnsi="SutonnyMJ" w:cs="Vrinda"/>
                <w:b w:val="0"/>
                <w:sz w:val="20"/>
                <w:szCs w:val="20"/>
                <w:cs/>
                <w:lang w:bidi="bn-BD"/>
              </w:rPr>
            </w:pPr>
          </w:p>
          <w:p w14:paraId="6AEE3521" w14:textId="77777777" w:rsidR="006B5DE6" w:rsidRPr="001C653E" w:rsidRDefault="006B5DE6" w:rsidP="006B5DE6">
            <w:pPr>
              <w:pStyle w:val="BodyText"/>
              <w:rPr>
                <w:rFonts w:ascii="SutonnyMJ" w:hAnsi="SutonnyMJ" w:cs="Vrinda"/>
                <w:b w:val="0"/>
                <w:sz w:val="20"/>
                <w:szCs w:val="20"/>
                <w:cs/>
                <w:lang w:bidi="bn-BD"/>
              </w:rPr>
            </w:pPr>
          </w:p>
          <w:p w14:paraId="4F792554" w14:textId="77777777" w:rsidR="006B5DE6" w:rsidRPr="001C653E" w:rsidRDefault="006B5DE6" w:rsidP="006B5DE6">
            <w:pPr>
              <w:pStyle w:val="BodyText"/>
              <w:rPr>
                <w:rFonts w:ascii="SutonnyMJ" w:hAnsi="SutonnyMJ" w:cs="Vrinda"/>
                <w:b w:val="0"/>
                <w:sz w:val="20"/>
                <w:szCs w:val="20"/>
                <w:cs/>
                <w:lang w:bidi="bn-BD"/>
              </w:rPr>
            </w:pPr>
          </w:p>
          <w:p w14:paraId="7599E88B" w14:textId="77777777" w:rsidR="006B5DE6" w:rsidRPr="001C653E" w:rsidRDefault="006B5DE6" w:rsidP="006B5DE6">
            <w:pPr>
              <w:pStyle w:val="BodyText"/>
              <w:rPr>
                <w:rFonts w:ascii="SutonnyMJ" w:hAnsi="SutonnyMJ" w:cs="Vrinda"/>
                <w:b w:val="0"/>
                <w:sz w:val="20"/>
                <w:szCs w:val="20"/>
                <w:cs/>
                <w:lang w:bidi="bn-BD"/>
              </w:rPr>
            </w:pPr>
          </w:p>
          <w:p w14:paraId="2C7B2551" w14:textId="77777777" w:rsidR="006B5DE6" w:rsidRPr="001C653E" w:rsidRDefault="006B5DE6" w:rsidP="006B5DE6">
            <w:pPr>
              <w:pStyle w:val="BodyText"/>
              <w:rPr>
                <w:b w:val="0"/>
                <w:sz w:val="20"/>
                <w:szCs w:val="20"/>
              </w:rPr>
            </w:pPr>
          </w:p>
          <w:p w14:paraId="0B5361FB" w14:textId="1EC251AB" w:rsidR="006B5DE6" w:rsidRPr="001C653E" w:rsidRDefault="006B5DE6" w:rsidP="006B5DE6">
            <w:pPr>
              <w:pStyle w:val="BodyText"/>
              <w:rPr>
                <w:b w:val="0"/>
                <w:sz w:val="20"/>
                <w:szCs w:val="20"/>
              </w:rPr>
            </w:pPr>
            <w:r w:rsidRPr="001C653E">
              <w:rPr>
                <w:b w:val="0"/>
                <w:sz w:val="20"/>
                <w:szCs w:val="20"/>
              </w:rPr>
              <w:t>d) At that time, was the place of defecation</w:t>
            </w:r>
            <w:ins w:id="15" w:author="Audrie Lin" w:date="2015-03-12T10:47:00Z">
              <w:r w:rsidR="00EC2081">
                <w:rPr>
                  <w:b w:val="0"/>
                  <w:sz w:val="20"/>
                  <w:szCs w:val="20"/>
                </w:rPr>
                <w:t>/urination</w:t>
              </w:r>
            </w:ins>
            <w:r w:rsidRPr="001C653E">
              <w:rPr>
                <w:b w:val="0"/>
                <w:sz w:val="20"/>
                <w:szCs w:val="20"/>
              </w:rPr>
              <w:t xml:space="preserve"> inside or outside the compound?</w:t>
            </w:r>
          </w:p>
          <w:p w14:paraId="18E28D96" w14:textId="77777777" w:rsidR="006B5DE6" w:rsidRPr="001C653E" w:rsidRDefault="006B5DE6" w:rsidP="006B5DE6">
            <w:pPr>
              <w:pStyle w:val="BodyText"/>
              <w:rPr>
                <w:b w:val="0"/>
                <w:sz w:val="20"/>
                <w:szCs w:val="20"/>
              </w:rPr>
            </w:pPr>
            <w:r w:rsidRPr="001C653E">
              <w:rPr>
                <w:rFonts w:ascii="SutonnyMJ" w:hAnsi="SutonnyMJ"/>
                <w:b w:val="0"/>
                <w:sz w:val="20"/>
                <w:szCs w:val="20"/>
              </w:rPr>
              <w:t>cÖ¯ªve-cvqLvbv</w:t>
            </w:r>
            <w:r w:rsidRPr="001C653E">
              <w:rPr>
                <w:rFonts w:ascii="SutonnyMJ" w:hAnsi="SutonnyMJ"/>
                <w:sz w:val="20"/>
                <w:szCs w:val="20"/>
              </w:rPr>
              <w:t xml:space="preserve"> </w:t>
            </w:r>
            <w:r w:rsidRPr="001C653E">
              <w:rPr>
                <w:rFonts w:ascii="SutonnyMJ" w:hAnsi="SutonnyMJ"/>
                <w:b w:val="0"/>
                <w:sz w:val="20"/>
                <w:szCs w:val="20"/>
              </w:rPr>
              <w:t>Ki</w:t>
            </w:r>
            <w:r w:rsidRPr="001C653E">
              <w:rPr>
                <w:rFonts w:ascii="SutonnyMJ" w:hAnsi="SutonnyMJ" w:cs="SutonnyMJ"/>
                <w:b w:val="0"/>
                <w:sz w:val="20"/>
                <w:szCs w:val="20"/>
              </w:rPr>
              <w:t>vi</w:t>
            </w:r>
            <w:r w:rsidRPr="001C653E">
              <w:rPr>
                <w:rFonts w:ascii="SutonnyMJ" w:hAnsi="SutonnyMJ"/>
                <w:sz w:val="20"/>
                <w:szCs w:val="20"/>
              </w:rPr>
              <w:t xml:space="preserve"> </w:t>
            </w:r>
            <w:r w:rsidRPr="001C653E">
              <w:rPr>
                <w:rFonts w:ascii="SutonnyMJ" w:hAnsi="SutonnyMJ" w:cs="SutonnyMJ"/>
                <w:b w:val="0"/>
                <w:sz w:val="20"/>
                <w:szCs w:val="20"/>
              </w:rPr>
              <w:t>RvqMvUv wK evwoi †fZ‡i wQj bvwK evB‡i wQj?</w:t>
            </w:r>
          </w:p>
          <w:p w14:paraId="465E7E32" w14:textId="5D28B1A5" w:rsidR="006B5DE6" w:rsidRPr="001C653E" w:rsidRDefault="006B5DE6" w:rsidP="006B5DE6">
            <w:pPr>
              <w:pStyle w:val="BodyText"/>
              <w:rPr>
                <w:b w:val="0"/>
                <w:sz w:val="20"/>
                <w:szCs w:val="20"/>
              </w:rPr>
            </w:pPr>
            <w:r w:rsidRPr="001C653E">
              <w:rPr>
                <w:b w:val="0"/>
                <w:sz w:val="20"/>
                <w:szCs w:val="20"/>
              </w:rPr>
              <w:t>e) At that time, how many minutes did it take to walk from your house to the place where you defecated</w:t>
            </w:r>
            <w:ins w:id="16" w:author="Audrie Lin" w:date="2015-03-12T10:47:00Z">
              <w:r w:rsidR="00EC2081">
                <w:rPr>
                  <w:b w:val="0"/>
                  <w:sz w:val="20"/>
                  <w:szCs w:val="20"/>
                </w:rPr>
                <w:t>/urinated</w:t>
              </w:r>
            </w:ins>
            <w:r w:rsidRPr="001C653E">
              <w:rPr>
                <w:b w:val="0"/>
                <w:sz w:val="20"/>
                <w:szCs w:val="20"/>
              </w:rPr>
              <w:t>?</w:t>
            </w:r>
          </w:p>
          <w:p w14:paraId="321C21AD" w14:textId="77777777" w:rsidR="006B5DE6" w:rsidRPr="001C653E" w:rsidRDefault="006B5DE6" w:rsidP="006B5DE6">
            <w:pPr>
              <w:pStyle w:val="BodyText"/>
              <w:rPr>
                <w:rFonts w:ascii="SutonnyMJ" w:hAnsi="SutonnyMJ" w:cs="SutonnyMJ"/>
                <w:b w:val="0"/>
                <w:sz w:val="20"/>
                <w:szCs w:val="20"/>
              </w:rPr>
            </w:pPr>
            <w:r w:rsidRPr="001C653E">
              <w:rPr>
                <w:rFonts w:ascii="SutonnyMJ" w:hAnsi="SutonnyMJ" w:cs="SutonnyMJ"/>
                <w:b w:val="0"/>
                <w:sz w:val="20"/>
                <w:szCs w:val="20"/>
              </w:rPr>
              <w:t>Avcbvi Ni †_‡K cvqLvbvq †h‡Z Avcwb KZ wgwbU mgq wb‡qwQ†jb?</w:t>
            </w:r>
          </w:p>
          <w:p w14:paraId="7C44B7B2" w14:textId="77777777"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14:paraId="73481D4C" w14:textId="77777777" w:rsidR="006B5DE6" w:rsidRPr="001C653E" w:rsidRDefault="006B5DE6" w:rsidP="006B5DE6">
            <w:pPr>
              <w:tabs>
                <w:tab w:val="right" w:leader="dot" w:pos="4706"/>
              </w:tabs>
              <w:jc w:val="both"/>
              <w:rPr>
                <w:sz w:val="20"/>
                <w:szCs w:val="20"/>
              </w:rPr>
            </w:pPr>
          </w:p>
          <w:p w14:paraId="3098F3B5" w14:textId="77777777" w:rsidR="006B5DE6" w:rsidRPr="001C653E" w:rsidRDefault="006B5DE6" w:rsidP="006B5DE6">
            <w:pPr>
              <w:tabs>
                <w:tab w:val="right" w:leader="dot" w:pos="4706"/>
              </w:tabs>
              <w:jc w:val="both"/>
              <w:rPr>
                <w:sz w:val="20"/>
                <w:szCs w:val="20"/>
                <w:lang w:val="en-US"/>
              </w:rPr>
            </w:pPr>
            <w:r w:rsidRPr="001C653E">
              <w:rPr>
                <w:sz w:val="20"/>
                <w:szCs w:val="20"/>
              </w:rPr>
              <w:t>a) ____________ TIMES(</w:t>
            </w:r>
            <w:r w:rsidRPr="001C653E">
              <w:rPr>
                <w:rFonts w:ascii="SutonnyMJ" w:hAnsi="SutonnyMJ" w:cs="SutonnyMJ"/>
                <w:b/>
                <w:sz w:val="20"/>
                <w:szCs w:val="20"/>
              </w:rPr>
              <w:t>mgq</w:t>
            </w:r>
            <w:r w:rsidRPr="001C653E">
              <w:rPr>
                <w:rFonts w:cs="Vrinda"/>
                <w:sz w:val="20"/>
                <w:szCs w:val="20"/>
                <w:lang w:val="en-US" w:bidi="bn-IN"/>
              </w:rPr>
              <w:t>)</w:t>
            </w:r>
          </w:p>
          <w:p w14:paraId="76CA2D69" w14:textId="77777777" w:rsidR="006B5DE6" w:rsidRPr="001C653E" w:rsidRDefault="006B5DE6" w:rsidP="006B5DE6">
            <w:pPr>
              <w:tabs>
                <w:tab w:val="right" w:leader="dot" w:pos="4706"/>
              </w:tabs>
              <w:jc w:val="both"/>
              <w:rPr>
                <w:rFonts w:cs="Vrinda"/>
                <w:sz w:val="20"/>
                <w:szCs w:val="20"/>
                <w:cs/>
                <w:lang w:bidi="bn-BD"/>
              </w:rPr>
            </w:pPr>
          </w:p>
          <w:p w14:paraId="453CF9FF" w14:textId="77777777" w:rsidR="006B5DE6" w:rsidRPr="001C653E" w:rsidRDefault="006B5DE6" w:rsidP="006B5DE6">
            <w:pPr>
              <w:tabs>
                <w:tab w:val="right" w:leader="dot" w:pos="4706"/>
              </w:tabs>
              <w:jc w:val="both"/>
              <w:rPr>
                <w:sz w:val="20"/>
                <w:szCs w:val="20"/>
              </w:rPr>
            </w:pPr>
            <w:r w:rsidRPr="001C653E">
              <w:rPr>
                <w:sz w:val="20"/>
                <w:szCs w:val="20"/>
              </w:rPr>
              <w:t>b) AGE (YEARS) (</w:t>
            </w:r>
            <w:proofErr w:type="spellStart"/>
            <w:r w:rsidRPr="001C653E">
              <w:rPr>
                <w:rFonts w:ascii="SutonnyMJ" w:hAnsi="SutonnyMJ"/>
                <w:sz w:val="20"/>
                <w:szCs w:val="20"/>
              </w:rPr>
              <w:t>eQi</w:t>
            </w:r>
            <w:proofErr w:type="spellEnd"/>
            <w:r w:rsidRPr="001C653E">
              <w:rPr>
                <w:sz w:val="20"/>
                <w:szCs w:val="20"/>
              </w:rPr>
              <w:t>)</w:t>
            </w:r>
            <w:r>
              <w:rPr>
                <w:sz w:val="20"/>
                <w:szCs w:val="20"/>
              </w:rPr>
              <w:t>..................</w:t>
            </w:r>
            <w:proofErr w:type="gramStart"/>
            <w:r w:rsidRPr="001C653E">
              <w:rPr>
                <w:sz w:val="20"/>
                <w:szCs w:val="20"/>
              </w:rPr>
              <w:t>[   ]</w:t>
            </w:r>
            <w:proofErr w:type="gramEnd"/>
            <w:r w:rsidRPr="001C653E">
              <w:rPr>
                <w:sz w:val="20"/>
                <w:szCs w:val="20"/>
              </w:rPr>
              <w:t>[   ]</w:t>
            </w:r>
          </w:p>
          <w:p w14:paraId="4F4F985B" w14:textId="77777777" w:rsidR="006B5DE6" w:rsidRPr="001C653E" w:rsidRDefault="006B5DE6" w:rsidP="006B5DE6">
            <w:pPr>
              <w:tabs>
                <w:tab w:val="right" w:leader="dot" w:pos="4253"/>
              </w:tabs>
              <w:jc w:val="both"/>
              <w:rPr>
                <w:rFonts w:cs="Vrinda"/>
                <w:sz w:val="20"/>
                <w:szCs w:val="20"/>
                <w:cs/>
                <w:lang w:bidi="bn-BD"/>
              </w:rPr>
            </w:pPr>
          </w:p>
          <w:p w14:paraId="3B94CA67" w14:textId="77777777" w:rsidR="006B5DE6" w:rsidRPr="001C653E" w:rsidRDefault="006B5DE6" w:rsidP="006B5DE6">
            <w:pPr>
              <w:tabs>
                <w:tab w:val="right" w:leader="dot" w:pos="4253"/>
              </w:tabs>
              <w:jc w:val="both"/>
              <w:rPr>
                <w:sz w:val="20"/>
                <w:szCs w:val="20"/>
              </w:rPr>
            </w:pPr>
            <w:r w:rsidRPr="001C653E">
              <w:rPr>
                <w:sz w:val="20"/>
                <w:szCs w:val="20"/>
              </w:rPr>
              <w:t xml:space="preserve">c) </w:t>
            </w:r>
            <w:r w:rsidRPr="001C653E">
              <w:rPr>
                <w:rFonts w:cs="Vrinda" w:hint="cs"/>
                <w:sz w:val="20"/>
                <w:szCs w:val="20"/>
                <w:cs/>
                <w:lang w:bidi="bn-BD"/>
              </w:rPr>
              <w:t xml:space="preserve"> </w:t>
            </w:r>
            <w:r w:rsidRPr="001C653E">
              <w:rPr>
                <w:sz w:val="20"/>
                <w:szCs w:val="20"/>
              </w:rPr>
              <w:t>EARLY MORNING</w:t>
            </w:r>
            <w:r w:rsidRPr="001C653E">
              <w:rPr>
                <w:rFonts w:ascii="SutonnyMJ" w:hAnsi="SutonnyMJ" w:cs="SutonnyMJ"/>
                <w:b/>
                <w:sz w:val="20"/>
                <w:szCs w:val="20"/>
              </w:rPr>
              <w:t>(‡fv‡i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w:t>
            </w:r>
            <w:r w:rsidRPr="001C653E">
              <w:rPr>
                <w:sz w:val="20"/>
                <w:szCs w:val="20"/>
              </w:rPr>
              <w:t>1</w:t>
            </w:r>
          </w:p>
          <w:p w14:paraId="5625A81C" w14:textId="77777777"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 xml:space="preserve"> MID MORNING(</w:t>
            </w:r>
            <w:r w:rsidRPr="001C653E">
              <w:rPr>
                <w:rFonts w:ascii="SutonnyMJ" w:hAnsi="SutonnyMJ" w:cs="SutonnyMJ"/>
                <w:b/>
                <w:sz w:val="20"/>
                <w:szCs w:val="20"/>
              </w:rPr>
              <w:t>mKv‡j</w:t>
            </w:r>
            <w:r w:rsidRPr="001C653E">
              <w:rPr>
                <w:rFonts w:ascii="SutonnyMJ" w:hAnsi="SutonnyMJ" w:cs="SutonnyMJ" w:hint="cs"/>
                <w:b/>
                <w:sz w:val="20"/>
                <w:szCs w:val="20"/>
                <w:cs/>
                <w:lang w:bidi="bn-BD"/>
              </w:rPr>
              <w:t>)</w:t>
            </w:r>
            <w:r w:rsidRPr="001C653E">
              <w:rPr>
                <w:b/>
                <w:sz w:val="20"/>
                <w:szCs w:val="20"/>
                <w:cs/>
                <w:lang w:bidi="bn-BD"/>
              </w:rPr>
              <w:t xml:space="preserve"> .......</w:t>
            </w:r>
            <w:r w:rsidRPr="001C653E">
              <w:rPr>
                <w:sz w:val="20"/>
                <w:szCs w:val="20"/>
              </w:rPr>
              <w:t>2</w:t>
            </w:r>
          </w:p>
          <w:p w14:paraId="7DAF1A14" w14:textId="77777777" w:rsidR="006B5DE6" w:rsidRPr="001C653E" w:rsidRDefault="006B5DE6" w:rsidP="006B5DE6">
            <w:pPr>
              <w:tabs>
                <w:tab w:val="right" w:leader="dot" w:pos="4253"/>
              </w:tabs>
              <w:jc w:val="both"/>
              <w:rPr>
                <w:rFonts w:ascii="SutonnyMJ" w:hAnsi="SutonnyMJ" w:cs="SutonnyMJ"/>
                <w:sz w:val="20"/>
                <w:szCs w:val="20"/>
              </w:rPr>
            </w:pPr>
            <w:r w:rsidRPr="001C653E">
              <w:rPr>
                <w:sz w:val="20"/>
                <w:szCs w:val="20"/>
              </w:rPr>
              <w:t xml:space="preserve">     NOON (</w:t>
            </w:r>
            <w:r w:rsidRPr="001C653E">
              <w:rPr>
                <w:rFonts w:ascii="SutonnyMJ" w:hAnsi="SutonnyMJ" w:cs="SutonnyMJ"/>
                <w:sz w:val="20"/>
                <w:szCs w:val="20"/>
              </w:rPr>
              <w:t>`ycy‡i) ......................</w:t>
            </w:r>
            <w:r w:rsidRPr="001C653E">
              <w:rPr>
                <w:sz w:val="20"/>
                <w:szCs w:val="20"/>
              </w:rPr>
              <w:t>3</w:t>
            </w:r>
          </w:p>
          <w:p w14:paraId="41885E49" w14:textId="77777777"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AFTERNOON(</w:t>
            </w:r>
            <w:r w:rsidRPr="001C653E">
              <w:rPr>
                <w:rFonts w:ascii="SutonnyMJ" w:hAnsi="SutonnyMJ" w:cs="SutonnyMJ"/>
                <w:b/>
                <w:sz w:val="20"/>
                <w:szCs w:val="20"/>
              </w:rPr>
              <w:t>we‡K‡j</w:t>
            </w:r>
            <w:r w:rsidRPr="001C653E">
              <w:rPr>
                <w:sz w:val="20"/>
                <w:szCs w:val="20"/>
              </w:rPr>
              <w:t>)...........4</w:t>
            </w:r>
          </w:p>
          <w:p w14:paraId="2795FB73" w14:textId="77777777"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EVENING(</w:t>
            </w:r>
            <w:r w:rsidRPr="001C653E">
              <w:rPr>
                <w:rFonts w:ascii="SutonnyMJ" w:hAnsi="SutonnyMJ" w:cs="SutonnyMJ"/>
                <w:b/>
                <w:sz w:val="20"/>
                <w:szCs w:val="20"/>
              </w:rPr>
              <w:t>mÜ¨vq</w:t>
            </w:r>
            <w:r w:rsidRPr="001C653E">
              <w:rPr>
                <w:sz w:val="20"/>
                <w:szCs w:val="20"/>
              </w:rPr>
              <w:t>)....................5</w:t>
            </w:r>
          </w:p>
          <w:p w14:paraId="3FDC37F4" w14:textId="77777777"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LATE AT NIGHT (</w:t>
            </w:r>
            <w:r w:rsidRPr="001C653E">
              <w:rPr>
                <w:rFonts w:ascii="SutonnyMJ" w:hAnsi="SutonnyMJ" w:cs="SutonnyMJ"/>
                <w:b/>
                <w:sz w:val="20"/>
                <w:szCs w:val="20"/>
              </w:rPr>
              <w:t>Mfxi   iv‡Z</w:t>
            </w:r>
            <w:r w:rsidRPr="001C653E">
              <w:rPr>
                <w:sz w:val="20"/>
                <w:szCs w:val="20"/>
              </w:rPr>
              <w:t>)......6</w:t>
            </w:r>
          </w:p>
          <w:p w14:paraId="7E5B68EC" w14:textId="77777777" w:rsidR="006B5DE6" w:rsidRPr="001C653E" w:rsidRDefault="006B5DE6" w:rsidP="006B5DE6">
            <w:pPr>
              <w:tabs>
                <w:tab w:val="right" w:leader="dot" w:pos="4253"/>
              </w:tabs>
              <w:jc w:val="both"/>
              <w:rPr>
                <w:sz w:val="20"/>
                <w:szCs w:val="20"/>
              </w:rPr>
            </w:pPr>
          </w:p>
          <w:p w14:paraId="13D52B69" w14:textId="77777777" w:rsidR="006B5DE6" w:rsidRPr="001C653E" w:rsidRDefault="006B5DE6" w:rsidP="006B5DE6">
            <w:pPr>
              <w:tabs>
                <w:tab w:val="right" w:leader="dot" w:pos="4253"/>
              </w:tabs>
              <w:jc w:val="both"/>
              <w:rPr>
                <w:b/>
                <w:sz w:val="20"/>
                <w:szCs w:val="20"/>
                <w:lang w:val="en-US" w:bidi="bn-BD"/>
              </w:rPr>
            </w:pPr>
            <w:r w:rsidRPr="001C653E">
              <w:rPr>
                <w:sz w:val="20"/>
                <w:szCs w:val="20"/>
              </w:rPr>
              <w:t>d) INSIDE</w:t>
            </w:r>
            <w:r w:rsidRPr="001C653E">
              <w:rPr>
                <w:rFonts w:ascii="SutonnyMJ" w:hAnsi="SutonnyMJ" w:cs="SutonnyMJ" w:hint="cs"/>
                <w:b/>
                <w:sz w:val="20"/>
                <w:szCs w:val="20"/>
                <w:cs/>
                <w:lang w:bidi="bn-BD"/>
              </w:rPr>
              <w:t>(</w:t>
            </w:r>
            <w:r w:rsidRPr="001C653E">
              <w:rPr>
                <w:rFonts w:ascii="SutonnyMJ" w:hAnsi="SutonnyMJ" w:cs="SutonnyMJ"/>
                <w:b/>
                <w:sz w:val="20"/>
                <w:szCs w:val="20"/>
              </w:rPr>
              <w:t>†fZ‡i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……………..1</w:t>
            </w:r>
          </w:p>
          <w:p w14:paraId="73EF106A" w14:textId="77777777" w:rsidR="006B5DE6" w:rsidRPr="001C653E" w:rsidRDefault="006B5DE6" w:rsidP="006B5DE6">
            <w:pPr>
              <w:tabs>
                <w:tab w:val="right" w:leader="dot" w:pos="4253"/>
              </w:tabs>
              <w:jc w:val="both"/>
              <w:rPr>
                <w:sz w:val="20"/>
                <w:szCs w:val="20"/>
              </w:rPr>
            </w:pPr>
            <w:r w:rsidRPr="001C653E">
              <w:rPr>
                <w:sz w:val="20"/>
                <w:szCs w:val="20"/>
              </w:rPr>
              <w:t xml:space="preserve">   OUTSIDE</w:t>
            </w:r>
            <w:r w:rsidRPr="001C653E">
              <w:rPr>
                <w:rFonts w:ascii="SutonnyMJ" w:hAnsi="SutonnyMJ" w:cs="SutonnyMJ" w:hint="cs"/>
                <w:b/>
                <w:sz w:val="20"/>
                <w:szCs w:val="20"/>
                <w:cs/>
                <w:lang w:bidi="bn-BD"/>
              </w:rPr>
              <w:t>(</w:t>
            </w:r>
            <w:r w:rsidRPr="001C653E">
              <w:rPr>
                <w:rFonts w:ascii="SutonnyMJ" w:hAnsi="SutonnyMJ" w:cs="SutonnyMJ"/>
                <w:b/>
                <w:sz w:val="20"/>
                <w:szCs w:val="20"/>
                <w:lang w:bidi="bn-BD"/>
              </w:rPr>
              <w:t>evB‡i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w:t>
            </w:r>
            <w:r w:rsidRPr="001C653E">
              <w:rPr>
                <w:sz w:val="20"/>
                <w:szCs w:val="20"/>
              </w:rPr>
              <w:t>2</w:t>
            </w:r>
          </w:p>
          <w:p w14:paraId="3555B855" w14:textId="77777777" w:rsidR="006B5DE6" w:rsidRPr="001C653E" w:rsidRDefault="006B5DE6" w:rsidP="006B5DE6">
            <w:pPr>
              <w:tabs>
                <w:tab w:val="right" w:leader="dot" w:pos="4253"/>
              </w:tabs>
              <w:jc w:val="both"/>
              <w:rPr>
                <w:sz w:val="20"/>
                <w:szCs w:val="20"/>
              </w:rPr>
            </w:pPr>
          </w:p>
          <w:p w14:paraId="348D583E" w14:textId="77777777" w:rsidR="006B5DE6" w:rsidRPr="001C653E" w:rsidRDefault="006B5DE6" w:rsidP="006B5DE6">
            <w:pPr>
              <w:tabs>
                <w:tab w:val="right" w:leader="dot" w:pos="4253"/>
              </w:tabs>
              <w:jc w:val="both"/>
              <w:rPr>
                <w:rFonts w:cs="Vrinda"/>
                <w:sz w:val="20"/>
                <w:szCs w:val="20"/>
                <w:cs/>
                <w:lang w:bidi="bn-BD"/>
              </w:rPr>
            </w:pPr>
            <w:r w:rsidRPr="001C653E">
              <w:rPr>
                <w:sz w:val="20"/>
                <w:szCs w:val="20"/>
              </w:rPr>
              <w:t>e) _________ MINUTES</w:t>
            </w:r>
            <w:r w:rsidRPr="001C653E">
              <w:rPr>
                <w:rFonts w:cs="Vrinda" w:hint="cs"/>
                <w:sz w:val="20"/>
                <w:szCs w:val="20"/>
                <w:cs/>
                <w:lang w:bidi="bn-BD"/>
              </w:rPr>
              <w:t>(</w:t>
            </w:r>
            <w:r w:rsidRPr="001C653E">
              <w:rPr>
                <w:rFonts w:ascii="SutonnyMJ" w:hAnsi="SutonnyMJ" w:cs="SutonnyMJ"/>
                <w:b/>
                <w:sz w:val="20"/>
                <w:szCs w:val="20"/>
              </w:rPr>
              <w:t>wgwbU</w:t>
            </w:r>
            <w:r w:rsidRPr="001C653E">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14:paraId="2D7F0151" w14:textId="77777777" w:rsidR="006B5DE6" w:rsidRPr="001C653E" w:rsidRDefault="006B5DE6" w:rsidP="006B5DE6">
            <w:pPr>
              <w:pStyle w:val="Footer"/>
              <w:jc w:val="center"/>
              <w:rPr>
                <w:bCs/>
                <w:sz w:val="20"/>
                <w:szCs w:val="20"/>
              </w:rPr>
            </w:pPr>
          </w:p>
        </w:tc>
      </w:tr>
      <w:tr w:rsidR="006B5DE6" w:rsidRPr="001C653E" w14:paraId="2D05DF04"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5FAA285D"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1DDB5838" w14:textId="4AAD32CF" w:rsidR="006B5DE6" w:rsidRPr="001C653E" w:rsidRDefault="006B5DE6" w:rsidP="006B5DE6">
            <w:pPr>
              <w:pStyle w:val="BodyText"/>
              <w:rPr>
                <w:rFonts w:cs="Vrinda"/>
                <w:b w:val="0"/>
                <w:sz w:val="20"/>
                <w:szCs w:val="20"/>
                <w:cs/>
                <w:lang w:bidi="bn-BD"/>
              </w:rPr>
            </w:pPr>
            <w:r w:rsidRPr="001C653E">
              <w:rPr>
                <w:b w:val="0"/>
                <w:sz w:val="20"/>
                <w:szCs w:val="20"/>
                <w:u w:val="single"/>
              </w:rPr>
              <w:t>In your exprieriences</w:t>
            </w:r>
            <w:r w:rsidRPr="001C653E">
              <w:rPr>
                <w:b w:val="0"/>
                <w:sz w:val="20"/>
                <w:szCs w:val="20"/>
              </w:rPr>
              <w:t xml:space="preserve"> do you remember if anyone ever physically attacked you on your walk to or from the place you normally go to defecate</w:t>
            </w:r>
            <w:ins w:id="17" w:author="Audrie Lin" w:date="2015-03-12T10:47:00Z">
              <w:r w:rsidR="00EC2081">
                <w:rPr>
                  <w:b w:val="0"/>
                  <w:sz w:val="20"/>
                  <w:szCs w:val="20"/>
                </w:rPr>
                <w:t>/urinate</w:t>
              </w:r>
            </w:ins>
            <w:r w:rsidRPr="001C653E">
              <w:rPr>
                <w:b w:val="0"/>
                <w:sz w:val="20"/>
                <w:szCs w:val="20"/>
              </w:rPr>
              <w:t>?</w:t>
            </w:r>
            <w:r w:rsidRPr="001C653E">
              <w:rPr>
                <w:rFonts w:cs="Vrinda"/>
                <w:b w:val="0"/>
                <w:sz w:val="20"/>
                <w:szCs w:val="20"/>
                <w:cs/>
                <w:lang w:bidi="bn-IN"/>
              </w:rPr>
              <w:t xml:space="preserve"> </w:t>
            </w:r>
          </w:p>
          <w:p w14:paraId="02D42D6C" w14:textId="77777777" w:rsidR="006B5DE6" w:rsidRPr="001C653E" w:rsidRDefault="006B5DE6" w:rsidP="006B5DE6">
            <w:pPr>
              <w:pStyle w:val="BodyText"/>
              <w:rPr>
                <w:rFonts w:ascii="SutonnyMJ" w:hAnsi="SutonnyMJ" w:cs="SutonnyMJ"/>
                <w:b w:val="0"/>
                <w:sz w:val="20"/>
                <w:szCs w:val="20"/>
              </w:rPr>
            </w:pPr>
            <w:r w:rsidRPr="001C653E">
              <w:rPr>
                <w:rFonts w:ascii="SutonnyMJ" w:hAnsi="SutonnyMJ"/>
                <w:b w:val="0"/>
                <w:sz w:val="20"/>
                <w:szCs w:val="20"/>
              </w:rPr>
              <w:t>cÖ¯ªve-cvqLvbv</w:t>
            </w:r>
            <w:r w:rsidRPr="001C653E">
              <w:rPr>
                <w:rFonts w:ascii="SutonnyMJ" w:hAnsi="SutonnyMJ"/>
                <w:sz w:val="20"/>
                <w:szCs w:val="20"/>
              </w:rPr>
              <w:t xml:space="preserve"> </w:t>
            </w:r>
            <w:r w:rsidRPr="001C653E">
              <w:rPr>
                <w:rFonts w:ascii="SutonnyMJ" w:hAnsi="SutonnyMJ" w:cs="SutonnyMJ"/>
                <w:b w:val="0"/>
                <w:sz w:val="20"/>
                <w:szCs w:val="20"/>
              </w:rPr>
              <w:t>Ki‡Z</w:t>
            </w:r>
            <w:r w:rsidRPr="001C653E">
              <w:rPr>
                <w:rFonts w:ascii="SutonnyMJ" w:hAnsi="SutonnyMJ"/>
                <w:b w:val="0"/>
                <w:sz w:val="20"/>
                <w:szCs w:val="20"/>
              </w:rPr>
              <w:t xml:space="preserve"> hvIqvi-Avmvi </w:t>
            </w:r>
            <w:r w:rsidRPr="001C653E">
              <w:rPr>
                <w:rFonts w:ascii="SutonnyMJ" w:hAnsi="SutonnyMJ" w:cs="SutonnyMJ"/>
                <w:b w:val="0"/>
                <w:sz w:val="20"/>
                <w:szCs w:val="20"/>
              </w:rPr>
              <w:t xml:space="preserve">c‡_ †KD wK </w:t>
            </w:r>
            <w:r w:rsidRPr="001C653E">
              <w:rPr>
                <w:rFonts w:ascii="SutonnyMJ" w:hAnsi="SutonnyMJ"/>
                <w:sz w:val="20"/>
                <w:szCs w:val="20"/>
              </w:rPr>
              <w:t>KLbI</w:t>
            </w:r>
            <w:r w:rsidRPr="001C653E">
              <w:rPr>
                <w:rFonts w:ascii="SutonnyMJ" w:hAnsi="SutonnyMJ" w:cs="SutonnyMJ"/>
                <w:b w:val="0"/>
                <w:sz w:val="20"/>
                <w:szCs w:val="20"/>
              </w:rPr>
              <w:t xml:space="preserve"> Avcbv‡K kvixwiKfv‡e AvNvZ K‡iwQj?</w:t>
            </w:r>
          </w:p>
        </w:tc>
        <w:tc>
          <w:tcPr>
            <w:tcW w:w="3708" w:type="dxa"/>
            <w:gridSpan w:val="15"/>
            <w:tcBorders>
              <w:top w:val="single" w:sz="6" w:space="0" w:color="auto"/>
              <w:left w:val="single" w:sz="6" w:space="0" w:color="auto"/>
              <w:bottom w:val="single" w:sz="6" w:space="0" w:color="auto"/>
              <w:right w:val="single" w:sz="4" w:space="0" w:color="auto"/>
            </w:tcBorders>
          </w:tcPr>
          <w:p w14:paraId="20DF29E1" w14:textId="77777777"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14:paraId="2C566593" w14:textId="77777777"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14:paraId="098371CD" w14:textId="77777777"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14:paraId="12B17E32" w14:textId="77777777" w:rsidR="006B5DE6" w:rsidRPr="001C653E" w:rsidRDefault="006B5DE6" w:rsidP="006B5DE6">
            <w:pPr>
              <w:pStyle w:val="Footer"/>
              <w:jc w:val="center"/>
              <w:rPr>
                <w:sz w:val="20"/>
                <w:szCs w:val="20"/>
              </w:rPr>
            </w:pPr>
          </w:p>
          <w:p w14:paraId="3E430AE6" w14:textId="77777777" w:rsidR="006B5DE6" w:rsidRPr="006B5DE6" w:rsidRDefault="006B5DE6" w:rsidP="006B5DE6">
            <w:pPr>
              <w:pStyle w:val="Footer"/>
              <w:jc w:val="center"/>
              <w:rPr>
                <w:bCs/>
                <w:sz w:val="20"/>
                <w:szCs w:val="20"/>
                <w:lang w:val="en-US"/>
              </w:rPr>
            </w:pPr>
            <w:r w:rsidRPr="001C653E">
              <w:rPr>
                <w:sz w:val="20"/>
                <w:szCs w:val="20"/>
              </w:rPr>
              <w:sym w:font="Symbol" w:char="F0DE"/>
            </w:r>
            <w:r w:rsidRPr="001C653E">
              <w:rPr>
                <w:sz w:val="20"/>
                <w:szCs w:val="20"/>
              </w:rPr>
              <w:t>1</w:t>
            </w:r>
            <w:r w:rsidRPr="001C653E">
              <w:rPr>
                <w:sz w:val="20"/>
                <w:szCs w:val="20"/>
                <w:cs/>
                <w:lang w:bidi="bn-BD"/>
              </w:rPr>
              <w:t>1</w:t>
            </w:r>
            <w:r>
              <w:rPr>
                <w:sz w:val="20"/>
                <w:szCs w:val="20"/>
                <w:lang w:val="en-US" w:bidi="bn-BD"/>
              </w:rPr>
              <w:t>21</w:t>
            </w:r>
          </w:p>
        </w:tc>
      </w:tr>
      <w:tr w:rsidR="006B5DE6" w:rsidRPr="001C653E" w14:paraId="3FBB8DFA"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55495E8A"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7ABCB5E9" w14:textId="77777777" w:rsidR="006B5DE6" w:rsidRPr="001C653E" w:rsidRDefault="006B5DE6" w:rsidP="006B5DE6">
            <w:pPr>
              <w:pStyle w:val="BodyText"/>
              <w:rPr>
                <w:sz w:val="20"/>
                <w:szCs w:val="20"/>
                <w:u w:val="single"/>
              </w:rPr>
            </w:pPr>
            <w:r w:rsidRPr="001C653E">
              <w:rPr>
                <w:b w:val="0"/>
                <w:sz w:val="20"/>
                <w:szCs w:val="20"/>
              </w:rPr>
              <w:t>If YES:</w:t>
            </w:r>
            <w:r w:rsidRPr="001C653E">
              <w:rPr>
                <w:rFonts w:cs="Vrinda"/>
                <w:sz w:val="20"/>
                <w:szCs w:val="20"/>
                <w:u w:val="single"/>
                <w:cs/>
                <w:lang w:bidi="bn-IN"/>
              </w:rPr>
              <w:t xml:space="preserve"> </w:t>
            </w:r>
            <w:r w:rsidRPr="001C653E">
              <w:rPr>
                <w:rFonts w:ascii="SutonnyMJ" w:hAnsi="SutonnyMJ" w:cs="SutonnyMJ"/>
                <w:b w:val="0"/>
                <w:sz w:val="20"/>
                <w:szCs w:val="20"/>
                <w:lang w:bidi="bn-BD"/>
              </w:rPr>
              <w:t xml:space="preserve">hw` </w:t>
            </w:r>
            <w:r w:rsidRPr="001C653E">
              <w:rPr>
                <w:rFonts w:ascii="SutonnyMJ" w:hAnsi="SutonnyMJ" w:cs="SutonnyMJ"/>
                <w:sz w:val="20"/>
                <w:szCs w:val="20"/>
                <w:lang w:bidi="bn-BD"/>
              </w:rPr>
              <w:t>nu¨v</w:t>
            </w:r>
            <w:r w:rsidRPr="001C653E">
              <w:rPr>
                <w:rFonts w:ascii="SutonnyMJ" w:hAnsi="SutonnyMJ" w:cs="SutonnyMJ"/>
                <w:b w:val="0"/>
                <w:sz w:val="20"/>
                <w:szCs w:val="20"/>
                <w:lang w:bidi="bn-BD"/>
              </w:rPr>
              <w:t xml:space="preserve"> nq</w:t>
            </w:r>
          </w:p>
          <w:p w14:paraId="349BAD6C" w14:textId="77777777"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 xml:space="preserve">How many times has this occurred during your lifetime? </w:t>
            </w:r>
          </w:p>
          <w:p w14:paraId="5358D2CA" w14:textId="77777777" w:rsidR="006B5DE6" w:rsidRPr="001C653E" w:rsidRDefault="006B5DE6" w:rsidP="006B5DE6">
            <w:pPr>
              <w:pStyle w:val="BodyText"/>
              <w:ind w:left="720"/>
              <w:rPr>
                <w:rFonts w:cs="Vrinda"/>
                <w:b w:val="0"/>
                <w:sz w:val="20"/>
                <w:szCs w:val="20"/>
                <w:lang w:bidi="bn-BD"/>
              </w:rPr>
            </w:pPr>
            <w:r w:rsidRPr="001C653E">
              <w:rPr>
                <w:rFonts w:ascii="SutonnyMJ" w:hAnsi="SutonnyMJ" w:cs="SutonnyMJ"/>
                <w:b w:val="0"/>
                <w:sz w:val="20"/>
                <w:szCs w:val="20"/>
                <w:lang w:bidi="bn-BD"/>
              </w:rPr>
              <w:t>KZevi Avcbvi Rxe‡b GiKg N‡UwQj?</w:t>
            </w:r>
          </w:p>
          <w:p w14:paraId="119B5EF6" w14:textId="77777777"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How old were you?</w:t>
            </w:r>
          </w:p>
          <w:p w14:paraId="1096B31A" w14:textId="77777777" w:rsidR="006B5DE6" w:rsidRPr="001C653E" w:rsidRDefault="006B5DE6" w:rsidP="006B5DE6">
            <w:pPr>
              <w:pStyle w:val="BodyText"/>
              <w:rPr>
                <w:sz w:val="20"/>
                <w:szCs w:val="20"/>
                <w:u w:val="single"/>
              </w:rPr>
            </w:pPr>
            <w:r w:rsidRPr="001C653E">
              <w:rPr>
                <w:rFonts w:cs="Vrinda" w:hint="cs"/>
                <w:sz w:val="20"/>
                <w:szCs w:val="20"/>
                <w:cs/>
                <w:lang w:bidi="bn-BD"/>
              </w:rPr>
              <w:t xml:space="preserve">     </w:t>
            </w:r>
            <w:r w:rsidRPr="001C653E">
              <w:rPr>
                <w:rFonts w:ascii="SutonnyMJ" w:hAnsi="SutonnyMJ" w:cs="SutonnyMJ"/>
                <w:b w:val="0"/>
                <w:sz w:val="20"/>
                <w:szCs w:val="20"/>
                <w:lang w:bidi="bn-BD"/>
              </w:rPr>
              <w:t>Avcbvi eqm KZ wQj?</w:t>
            </w:r>
          </w:p>
          <w:p w14:paraId="0061949C" w14:textId="77777777"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What time of day did it occur?</w:t>
            </w:r>
            <w:r w:rsidRPr="001C653E">
              <w:rPr>
                <w:rFonts w:cs="Vrinda"/>
                <w:b w:val="0"/>
                <w:sz w:val="20"/>
                <w:szCs w:val="20"/>
                <w:cs/>
                <w:lang w:bidi="bn-IN"/>
              </w:rPr>
              <w:t xml:space="preserve"> </w:t>
            </w:r>
          </w:p>
          <w:p w14:paraId="3A8EE5EF" w14:textId="77777777" w:rsidR="006B5DE6" w:rsidRPr="001C653E" w:rsidRDefault="006B5DE6" w:rsidP="006B5DE6">
            <w:pPr>
              <w:pStyle w:val="BodyText"/>
              <w:ind w:left="360"/>
              <w:rPr>
                <w:rFonts w:ascii="SutonnyMJ" w:hAnsi="SutonnyMJ" w:cs="Vrinda"/>
                <w:b w:val="0"/>
                <w:sz w:val="20"/>
                <w:szCs w:val="20"/>
                <w:cs/>
                <w:lang w:bidi="bn-BD"/>
              </w:rPr>
            </w:pP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lang w:bidi="bn-BD"/>
              </w:rPr>
              <w:t>w`‡bi †Kvb mg‡q GUv N‡UwQj?</w:t>
            </w:r>
          </w:p>
          <w:p w14:paraId="1717E3AF" w14:textId="77777777" w:rsidR="006B5DE6" w:rsidRPr="001C653E" w:rsidRDefault="006B5DE6" w:rsidP="006B5DE6">
            <w:pPr>
              <w:pStyle w:val="BodyText"/>
              <w:ind w:left="360"/>
              <w:rPr>
                <w:rFonts w:ascii="SutonnyMJ" w:hAnsi="SutonnyMJ" w:cs="Vrinda"/>
                <w:b w:val="0"/>
                <w:sz w:val="20"/>
                <w:szCs w:val="20"/>
                <w:cs/>
                <w:lang w:bidi="bn-BD"/>
              </w:rPr>
            </w:pPr>
          </w:p>
          <w:p w14:paraId="0A867AFB" w14:textId="77777777" w:rsidR="006B5DE6" w:rsidRPr="001C653E" w:rsidRDefault="006B5DE6" w:rsidP="006B5DE6">
            <w:pPr>
              <w:pStyle w:val="BodyText"/>
              <w:ind w:left="360"/>
              <w:rPr>
                <w:rFonts w:ascii="SutonnyMJ" w:hAnsi="SutonnyMJ" w:cs="Vrinda"/>
                <w:b w:val="0"/>
                <w:sz w:val="20"/>
                <w:szCs w:val="20"/>
                <w:cs/>
                <w:lang w:bidi="bn-BD"/>
              </w:rPr>
            </w:pPr>
          </w:p>
          <w:p w14:paraId="6428B0D2" w14:textId="77777777" w:rsidR="006B5DE6" w:rsidRPr="001C653E" w:rsidRDefault="006B5DE6" w:rsidP="006B5DE6">
            <w:pPr>
              <w:pStyle w:val="BodyText"/>
              <w:ind w:left="360"/>
              <w:rPr>
                <w:rFonts w:ascii="SutonnyMJ" w:hAnsi="SutonnyMJ" w:cs="Vrinda"/>
                <w:b w:val="0"/>
                <w:sz w:val="20"/>
                <w:szCs w:val="20"/>
                <w:cs/>
                <w:lang w:bidi="bn-BD"/>
              </w:rPr>
            </w:pPr>
          </w:p>
          <w:p w14:paraId="081446A1" w14:textId="77777777" w:rsidR="006B5DE6" w:rsidRPr="001C653E" w:rsidRDefault="006B5DE6" w:rsidP="006B5DE6">
            <w:pPr>
              <w:pStyle w:val="BodyText"/>
              <w:ind w:left="360"/>
              <w:rPr>
                <w:rFonts w:ascii="SutonnyMJ" w:hAnsi="SutonnyMJ" w:cs="Vrinda"/>
                <w:b w:val="0"/>
                <w:sz w:val="20"/>
                <w:szCs w:val="20"/>
                <w:cs/>
                <w:lang w:bidi="bn-BD"/>
              </w:rPr>
            </w:pPr>
          </w:p>
          <w:p w14:paraId="0CE635E7" w14:textId="77777777" w:rsidR="006B5DE6" w:rsidRPr="001C653E" w:rsidRDefault="006B5DE6" w:rsidP="006B5DE6">
            <w:pPr>
              <w:pStyle w:val="BodyText"/>
              <w:ind w:left="360"/>
              <w:rPr>
                <w:rFonts w:ascii="SutonnyMJ" w:hAnsi="SutonnyMJ" w:cs="Vrinda"/>
                <w:b w:val="0"/>
                <w:sz w:val="20"/>
                <w:szCs w:val="20"/>
                <w:cs/>
                <w:lang w:bidi="bn-BD"/>
              </w:rPr>
            </w:pPr>
          </w:p>
          <w:p w14:paraId="76AEA739" w14:textId="2224CB7F"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At that time, was the place of defecation</w:t>
            </w:r>
            <w:ins w:id="18" w:author="Audrie Lin" w:date="2015-03-12T10:47:00Z">
              <w:r w:rsidR="00EC2081">
                <w:rPr>
                  <w:b w:val="0"/>
                  <w:sz w:val="20"/>
                  <w:szCs w:val="20"/>
                </w:rPr>
                <w:t>/urination</w:t>
              </w:r>
            </w:ins>
            <w:r w:rsidRPr="001C653E">
              <w:rPr>
                <w:b w:val="0"/>
                <w:sz w:val="20"/>
                <w:szCs w:val="20"/>
              </w:rPr>
              <w:t xml:space="preserve"> inside or outside the compound?</w:t>
            </w:r>
          </w:p>
          <w:p w14:paraId="25521A6A" w14:textId="77777777" w:rsidR="006B5DE6" w:rsidRPr="001C653E" w:rsidRDefault="006B5DE6" w:rsidP="006B5DE6">
            <w:pPr>
              <w:pStyle w:val="BodyText"/>
              <w:rPr>
                <w:rFonts w:cs="Vrinda"/>
                <w:b w:val="0"/>
                <w:sz w:val="20"/>
                <w:szCs w:val="20"/>
                <w:cs/>
                <w:lang w:bidi="bn-BD"/>
              </w:rPr>
            </w:pPr>
            <w:r w:rsidRPr="001C653E">
              <w:rPr>
                <w:rFonts w:ascii="SutonnyMJ" w:hAnsi="SutonnyMJ" w:cs="Vrinda" w:hint="cs"/>
                <w:b w:val="0"/>
                <w:sz w:val="20"/>
                <w:szCs w:val="20"/>
                <w:cs/>
                <w:lang w:bidi="bn-BD"/>
              </w:rPr>
              <w:t xml:space="preserve">     </w:t>
            </w:r>
            <w:r w:rsidRPr="001C653E">
              <w:rPr>
                <w:rFonts w:ascii="SutonnyMJ" w:hAnsi="SutonnyMJ"/>
                <w:b w:val="0"/>
                <w:sz w:val="20"/>
                <w:szCs w:val="20"/>
              </w:rPr>
              <w:t xml:space="preserve"> cÖ¯ªve-cvqLvbv Ki</w:t>
            </w:r>
            <w:r w:rsidRPr="001C653E">
              <w:rPr>
                <w:rFonts w:ascii="SutonnyMJ" w:hAnsi="SutonnyMJ" w:cs="SutonnyMJ"/>
                <w:b w:val="0"/>
                <w:sz w:val="20"/>
                <w:szCs w:val="20"/>
              </w:rPr>
              <w:t>vi</w:t>
            </w:r>
            <w:r w:rsidRPr="001C653E">
              <w:rPr>
                <w:rFonts w:ascii="SutonnyMJ" w:hAnsi="SutonnyMJ"/>
                <w:sz w:val="20"/>
                <w:szCs w:val="20"/>
              </w:rPr>
              <w:t xml:space="preserve"> </w:t>
            </w:r>
            <w:r w:rsidRPr="001C653E">
              <w:rPr>
                <w:rFonts w:ascii="SutonnyMJ" w:hAnsi="SutonnyMJ" w:cs="SutonnyMJ"/>
                <w:b w:val="0"/>
                <w:sz w:val="20"/>
                <w:szCs w:val="20"/>
              </w:rPr>
              <w:t>RvqMvUv wK evwoi †fZ‡i wQj bvwK evB‡i wQj?</w:t>
            </w:r>
          </w:p>
          <w:p w14:paraId="59CC0CC7" w14:textId="63A3E12A" w:rsidR="006B5DE6" w:rsidRPr="001C653E" w:rsidRDefault="006B5DE6" w:rsidP="006B5DE6">
            <w:pPr>
              <w:pStyle w:val="BodyText"/>
              <w:numPr>
                <w:ilvl w:val="0"/>
                <w:numId w:val="58"/>
              </w:numPr>
              <w:rPr>
                <w:rFonts w:cs="Vrinda"/>
                <w:b w:val="0"/>
                <w:sz w:val="20"/>
                <w:szCs w:val="20"/>
                <w:cs/>
                <w:lang w:bidi="bn-BD"/>
              </w:rPr>
            </w:pPr>
            <w:r w:rsidRPr="001C653E">
              <w:rPr>
                <w:b w:val="0"/>
                <w:sz w:val="20"/>
                <w:szCs w:val="20"/>
              </w:rPr>
              <w:t>At that time, how many minutes did it take to walk from your house to the place where you defecated</w:t>
            </w:r>
            <w:ins w:id="19" w:author="Audrie Lin" w:date="2015-03-12T10:48:00Z">
              <w:r w:rsidR="00EC2081">
                <w:rPr>
                  <w:b w:val="0"/>
                  <w:sz w:val="20"/>
                  <w:szCs w:val="20"/>
                </w:rPr>
                <w:t>/urinated</w:t>
              </w:r>
            </w:ins>
            <w:r w:rsidRPr="001C653E">
              <w:rPr>
                <w:b w:val="0"/>
                <w:sz w:val="20"/>
                <w:szCs w:val="20"/>
              </w:rPr>
              <w:t>?</w:t>
            </w:r>
          </w:p>
          <w:p w14:paraId="041317F2" w14:textId="77777777" w:rsidR="006B5DE6" w:rsidRPr="001C653E" w:rsidRDefault="006B5DE6" w:rsidP="006B5DE6">
            <w:pPr>
              <w:pStyle w:val="BodyText"/>
              <w:rPr>
                <w:rFonts w:ascii="SutonnyMJ" w:hAnsi="SutonnyMJ" w:cs="SutonnyMJ"/>
                <w:b w:val="0"/>
                <w:sz w:val="20"/>
                <w:szCs w:val="20"/>
              </w:rPr>
            </w:pP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Avcbvi Ni †_‡K cvqLvbvq †h‡Z Avcwb KZ wgwbU mgq wb‡qwQ†jb?</w:t>
            </w:r>
          </w:p>
          <w:p w14:paraId="6B8A56BC" w14:textId="77777777"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14:paraId="352E5080" w14:textId="77777777" w:rsidR="006B5DE6" w:rsidRPr="001C653E" w:rsidRDefault="006B5DE6" w:rsidP="006B5DE6">
            <w:pPr>
              <w:tabs>
                <w:tab w:val="right" w:leader="dot" w:pos="4706"/>
              </w:tabs>
              <w:jc w:val="both"/>
              <w:rPr>
                <w:rFonts w:cs="Vrinda"/>
                <w:sz w:val="20"/>
                <w:szCs w:val="20"/>
                <w:cs/>
                <w:lang w:bidi="bn-BD"/>
              </w:rPr>
            </w:pPr>
          </w:p>
          <w:p w14:paraId="4CD30F0C" w14:textId="77777777" w:rsidR="006B5DE6" w:rsidRPr="001C653E" w:rsidRDefault="006B5DE6" w:rsidP="006B5DE6">
            <w:pPr>
              <w:tabs>
                <w:tab w:val="right" w:leader="dot" w:pos="4706"/>
              </w:tabs>
              <w:jc w:val="both"/>
              <w:rPr>
                <w:sz w:val="20"/>
                <w:szCs w:val="20"/>
                <w:lang w:val="en-US"/>
              </w:rPr>
            </w:pPr>
            <w:r w:rsidRPr="001C653E">
              <w:rPr>
                <w:sz w:val="20"/>
                <w:szCs w:val="20"/>
                <w:lang w:val="en-US" w:bidi="bn-BD"/>
              </w:rPr>
              <w:t>a</w:t>
            </w:r>
            <w:r w:rsidRPr="001C653E">
              <w:rPr>
                <w:sz w:val="20"/>
                <w:szCs w:val="20"/>
                <w:lang w:bidi="bn-BD"/>
              </w:rPr>
              <w:t>)</w:t>
            </w:r>
            <w:r w:rsidRPr="001C653E">
              <w:rPr>
                <w:sz w:val="20"/>
                <w:szCs w:val="20"/>
              </w:rPr>
              <w:t xml:space="preserve"> ____________ TIMES(</w:t>
            </w:r>
            <w:r w:rsidRPr="001C653E">
              <w:rPr>
                <w:rFonts w:ascii="SutonnyMJ" w:hAnsi="SutonnyMJ" w:cs="SutonnyMJ"/>
                <w:b/>
                <w:sz w:val="20"/>
                <w:szCs w:val="20"/>
              </w:rPr>
              <w:t>mgq</w:t>
            </w:r>
            <w:r w:rsidRPr="001C653E">
              <w:rPr>
                <w:rFonts w:cs="Vrinda"/>
                <w:sz w:val="20"/>
                <w:szCs w:val="20"/>
                <w:lang w:val="en-US" w:bidi="bn-IN"/>
              </w:rPr>
              <w:t>)</w:t>
            </w:r>
          </w:p>
          <w:p w14:paraId="57F52350" w14:textId="77777777" w:rsidR="006B5DE6" w:rsidRPr="001C653E" w:rsidRDefault="006B5DE6" w:rsidP="006B5DE6">
            <w:pPr>
              <w:tabs>
                <w:tab w:val="right" w:leader="dot" w:pos="4706"/>
              </w:tabs>
              <w:jc w:val="both"/>
              <w:rPr>
                <w:sz w:val="20"/>
                <w:szCs w:val="20"/>
                <w:lang w:val="en-US" w:bidi="bn-BD"/>
              </w:rPr>
            </w:pPr>
          </w:p>
          <w:p w14:paraId="725899BD" w14:textId="77777777" w:rsidR="006B5DE6" w:rsidRPr="001C653E" w:rsidRDefault="006B5DE6" w:rsidP="006B5DE6">
            <w:pPr>
              <w:tabs>
                <w:tab w:val="right" w:leader="dot" w:pos="4706"/>
              </w:tabs>
              <w:jc w:val="both"/>
              <w:rPr>
                <w:sz w:val="20"/>
                <w:szCs w:val="20"/>
              </w:rPr>
            </w:pPr>
            <w:r w:rsidRPr="001C653E">
              <w:rPr>
                <w:sz w:val="20"/>
                <w:szCs w:val="20"/>
                <w:lang w:val="en-US" w:bidi="bn-BD"/>
              </w:rPr>
              <w:t>b</w:t>
            </w:r>
            <w:r w:rsidRPr="001C653E">
              <w:rPr>
                <w:sz w:val="20"/>
                <w:szCs w:val="20"/>
              </w:rPr>
              <w:t>) AGE (YEARS) (</w:t>
            </w:r>
            <w:proofErr w:type="spellStart"/>
            <w:r w:rsidRPr="001C653E">
              <w:rPr>
                <w:rFonts w:ascii="SutonnyMJ" w:hAnsi="SutonnyMJ"/>
                <w:sz w:val="20"/>
                <w:szCs w:val="20"/>
              </w:rPr>
              <w:t>eQi</w:t>
            </w:r>
            <w:proofErr w:type="spellEnd"/>
            <w:r w:rsidRPr="001C653E">
              <w:rPr>
                <w:sz w:val="20"/>
                <w:szCs w:val="20"/>
              </w:rPr>
              <w:t>)</w:t>
            </w:r>
            <w:r>
              <w:rPr>
                <w:sz w:val="20"/>
                <w:szCs w:val="20"/>
              </w:rPr>
              <w:t>............</w:t>
            </w:r>
            <w:proofErr w:type="gramStart"/>
            <w:r w:rsidRPr="001C653E">
              <w:rPr>
                <w:sz w:val="20"/>
                <w:szCs w:val="20"/>
              </w:rPr>
              <w:t>[   ]</w:t>
            </w:r>
            <w:proofErr w:type="gramEnd"/>
            <w:r w:rsidRPr="001C653E">
              <w:rPr>
                <w:sz w:val="20"/>
                <w:szCs w:val="20"/>
              </w:rPr>
              <w:t>[   ]</w:t>
            </w:r>
          </w:p>
          <w:p w14:paraId="4C0ED428" w14:textId="77777777" w:rsidR="006B5DE6" w:rsidRPr="001C653E" w:rsidRDefault="006B5DE6" w:rsidP="006B5DE6">
            <w:pPr>
              <w:tabs>
                <w:tab w:val="right" w:leader="dot" w:pos="4253"/>
              </w:tabs>
              <w:jc w:val="both"/>
              <w:rPr>
                <w:sz w:val="20"/>
                <w:szCs w:val="20"/>
              </w:rPr>
            </w:pPr>
            <w:r w:rsidRPr="001C653E">
              <w:rPr>
                <w:sz w:val="20"/>
                <w:szCs w:val="20"/>
              </w:rPr>
              <w:t xml:space="preserve">c) </w:t>
            </w:r>
            <w:r w:rsidRPr="001C653E">
              <w:rPr>
                <w:rFonts w:cs="Vrinda" w:hint="cs"/>
                <w:sz w:val="20"/>
                <w:szCs w:val="20"/>
                <w:cs/>
                <w:lang w:bidi="bn-BD"/>
              </w:rPr>
              <w:t xml:space="preserve"> </w:t>
            </w:r>
            <w:r w:rsidRPr="001C653E">
              <w:rPr>
                <w:sz w:val="20"/>
                <w:szCs w:val="20"/>
              </w:rPr>
              <w:t>EARLY MORNING</w:t>
            </w:r>
            <w:r w:rsidRPr="001C653E">
              <w:rPr>
                <w:rFonts w:ascii="SutonnyMJ" w:hAnsi="SutonnyMJ" w:cs="SutonnyMJ"/>
                <w:b/>
                <w:sz w:val="20"/>
                <w:szCs w:val="20"/>
              </w:rPr>
              <w:t>(‡fv‡i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w:t>
            </w:r>
            <w:r w:rsidRPr="001C653E">
              <w:rPr>
                <w:sz w:val="20"/>
                <w:szCs w:val="20"/>
              </w:rPr>
              <w:t>1</w:t>
            </w:r>
          </w:p>
          <w:p w14:paraId="6FEDDCF8" w14:textId="77777777"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 xml:space="preserve"> MID MORNING(</w:t>
            </w:r>
            <w:r w:rsidRPr="001C653E">
              <w:rPr>
                <w:rFonts w:ascii="SutonnyMJ" w:hAnsi="SutonnyMJ" w:cs="SutonnyMJ"/>
                <w:b/>
                <w:sz w:val="20"/>
                <w:szCs w:val="20"/>
              </w:rPr>
              <w:t>mKv‡j</w:t>
            </w:r>
            <w:r w:rsidRPr="001C653E">
              <w:rPr>
                <w:rFonts w:ascii="SutonnyMJ" w:hAnsi="SutonnyMJ" w:cs="SutonnyMJ" w:hint="cs"/>
                <w:b/>
                <w:sz w:val="20"/>
                <w:szCs w:val="20"/>
                <w:cs/>
                <w:lang w:bidi="bn-BD"/>
              </w:rPr>
              <w:t>)</w:t>
            </w:r>
            <w:r w:rsidRPr="001C653E">
              <w:rPr>
                <w:b/>
                <w:sz w:val="20"/>
                <w:szCs w:val="20"/>
                <w:cs/>
                <w:lang w:bidi="bn-BD"/>
              </w:rPr>
              <w:t xml:space="preserve"> .......</w:t>
            </w:r>
            <w:r w:rsidRPr="001C653E">
              <w:rPr>
                <w:sz w:val="20"/>
                <w:szCs w:val="20"/>
              </w:rPr>
              <w:t>2</w:t>
            </w:r>
          </w:p>
          <w:p w14:paraId="1342F927" w14:textId="77777777" w:rsidR="006B5DE6" w:rsidRPr="001C653E" w:rsidRDefault="006B5DE6" w:rsidP="006B5DE6">
            <w:pPr>
              <w:tabs>
                <w:tab w:val="right" w:leader="dot" w:pos="4253"/>
              </w:tabs>
              <w:jc w:val="both"/>
              <w:rPr>
                <w:rFonts w:ascii="SutonnyMJ" w:hAnsi="SutonnyMJ" w:cs="SutonnyMJ"/>
                <w:sz w:val="20"/>
                <w:szCs w:val="20"/>
              </w:rPr>
            </w:pPr>
            <w:r w:rsidRPr="001C653E">
              <w:rPr>
                <w:sz w:val="20"/>
                <w:szCs w:val="20"/>
              </w:rPr>
              <w:t xml:space="preserve">     NOON (</w:t>
            </w:r>
            <w:r w:rsidRPr="001C653E">
              <w:rPr>
                <w:rFonts w:ascii="SutonnyMJ" w:hAnsi="SutonnyMJ" w:cs="SutonnyMJ"/>
                <w:sz w:val="20"/>
                <w:szCs w:val="20"/>
              </w:rPr>
              <w:t>`ycy‡i) ......................</w:t>
            </w:r>
            <w:r w:rsidRPr="001C653E">
              <w:rPr>
                <w:sz w:val="20"/>
                <w:szCs w:val="20"/>
              </w:rPr>
              <w:t>3</w:t>
            </w:r>
          </w:p>
          <w:p w14:paraId="0B5D05BE" w14:textId="77777777"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AFTERNOON(</w:t>
            </w:r>
            <w:r w:rsidRPr="001C653E">
              <w:rPr>
                <w:rFonts w:ascii="SutonnyMJ" w:hAnsi="SutonnyMJ" w:cs="SutonnyMJ"/>
                <w:b/>
                <w:sz w:val="20"/>
                <w:szCs w:val="20"/>
              </w:rPr>
              <w:t>we‡K‡j</w:t>
            </w:r>
            <w:r w:rsidRPr="001C653E">
              <w:rPr>
                <w:sz w:val="20"/>
                <w:szCs w:val="20"/>
              </w:rPr>
              <w:t>)...........4</w:t>
            </w:r>
          </w:p>
          <w:p w14:paraId="0AB202D3" w14:textId="77777777" w:rsidR="006B5DE6" w:rsidRPr="001C653E" w:rsidRDefault="006B5DE6" w:rsidP="006B5DE6">
            <w:pPr>
              <w:tabs>
                <w:tab w:val="right" w:leader="dot" w:pos="4253"/>
              </w:tabs>
              <w:jc w:val="both"/>
              <w:rPr>
                <w:sz w:val="20"/>
                <w:szCs w:val="20"/>
              </w:rPr>
            </w:pPr>
            <w:r w:rsidRPr="001C653E">
              <w:rPr>
                <w:rFonts w:cs="Vrinda" w:hint="cs"/>
                <w:sz w:val="20"/>
                <w:szCs w:val="20"/>
                <w:cs/>
                <w:lang w:bidi="bn-BD"/>
              </w:rPr>
              <w:t xml:space="preserve">  </w:t>
            </w:r>
            <w:r w:rsidRPr="001C653E">
              <w:rPr>
                <w:sz w:val="20"/>
                <w:szCs w:val="20"/>
              </w:rPr>
              <w:t>EVENING(</w:t>
            </w:r>
            <w:r w:rsidRPr="001C653E">
              <w:rPr>
                <w:rFonts w:ascii="SutonnyMJ" w:hAnsi="SutonnyMJ" w:cs="SutonnyMJ"/>
                <w:b/>
                <w:sz w:val="20"/>
                <w:szCs w:val="20"/>
              </w:rPr>
              <w:t>mÜ¨vq</w:t>
            </w:r>
            <w:r w:rsidRPr="001C653E">
              <w:rPr>
                <w:sz w:val="20"/>
                <w:szCs w:val="20"/>
              </w:rPr>
              <w:t>)....................5</w:t>
            </w:r>
          </w:p>
          <w:p w14:paraId="6A22FFFD" w14:textId="77777777" w:rsidR="006B5DE6" w:rsidRPr="001C653E" w:rsidRDefault="006B5DE6" w:rsidP="006B5DE6">
            <w:pPr>
              <w:tabs>
                <w:tab w:val="right" w:leader="dot" w:pos="4253"/>
              </w:tabs>
              <w:jc w:val="both"/>
              <w:rPr>
                <w:sz w:val="20"/>
                <w:szCs w:val="20"/>
              </w:rPr>
            </w:pPr>
            <w:r w:rsidRPr="001C653E">
              <w:rPr>
                <w:sz w:val="20"/>
                <w:szCs w:val="20"/>
              </w:rPr>
              <w:t xml:space="preserve"> </w:t>
            </w:r>
            <w:r w:rsidRPr="001C653E">
              <w:rPr>
                <w:rFonts w:cs="Vrinda" w:hint="cs"/>
                <w:sz w:val="20"/>
                <w:szCs w:val="20"/>
                <w:cs/>
                <w:lang w:bidi="bn-BD"/>
              </w:rPr>
              <w:t xml:space="preserve">  </w:t>
            </w:r>
            <w:r w:rsidRPr="001C653E">
              <w:rPr>
                <w:sz w:val="20"/>
                <w:szCs w:val="20"/>
              </w:rPr>
              <w:t>LATE AT NIGHT (</w:t>
            </w:r>
            <w:r w:rsidRPr="001C653E">
              <w:rPr>
                <w:rFonts w:ascii="SutonnyMJ" w:hAnsi="SutonnyMJ" w:cs="SutonnyMJ"/>
                <w:b/>
                <w:sz w:val="20"/>
                <w:szCs w:val="20"/>
              </w:rPr>
              <w:t>Mfxi   iv‡Z</w:t>
            </w:r>
            <w:r w:rsidRPr="001C653E">
              <w:rPr>
                <w:sz w:val="20"/>
                <w:szCs w:val="20"/>
              </w:rPr>
              <w:t>)......6</w:t>
            </w:r>
          </w:p>
          <w:p w14:paraId="5BC3749C" w14:textId="77777777" w:rsidR="006B5DE6" w:rsidRPr="001C653E" w:rsidRDefault="006B5DE6" w:rsidP="006B5DE6">
            <w:pPr>
              <w:tabs>
                <w:tab w:val="right" w:leader="dot" w:pos="4253"/>
              </w:tabs>
              <w:jc w:val="both"/>
              <w:rPr>
                <w:rFonts w:cs="Vrinda"/>
                <w:sz w:val="20"/>
                <w:szCs w:val="20"/>
                <w:lang w:val="en-US" w:bidi="bn-IN"/>
              </w:rPr>
            </w:pPr>
          </w:p>
          <w:p w14:paraId="745D6D7E" w14:textId="77777777" w:rsidR="006B5DE6" w:rsidRPr="001C653E" w:rsidRDefault="006B5DE6" w:rsidP="006B5DE6">
            <w:pPr>
              <w:tabs>
                <w:tab w:val="right" w:leader="dot" w:pos="4253"/>
              </w:tabs>
              <w:jc w:val="both"/>
              <w:rPr>
                <w:b/>
                <w:sz w:val="20"/>
                <w:szCs w:val="20"/>
                <w:lang w:val="en-US" w:bidi="bn-BD"/>
              </w:rPr>
            </w:pPr>
            <w:r w:rsidRPr="001C653E">
              <w:rPr>
                <w:sz w:val="20"/>
                <w:szCs w:val="20"/>
              </w:rPr>
              <w:t>d) INSIDE</w:t>
            </w:r>
            <w:r w:rsidRPr="001C653E">
              <w:rPr>
                <w:rFonts w:ascii="SutonnyMJ" w:hAnsi="SutonnyMJ" w:cs="SutonnyMJ" w:hint="cs"/>
                <w:b/>
                <w:sz w:val="20"/>
                <w:szCs w:val="20"/>
                <w:cs/>
                <w:lang w:bidi="bn-BD"/>
              </w:rPr>
              <w:t>(</w:t>
            </w:r>
            <w:r w:rsidRPr="001C653E">
              <w:rPr>
                <w:rFonts w:ascii="SutonnyMJ" w:hAnsi="SutonnyMJ" w:cs="SutonnyMJ"/>
                <w:b/>
                <w:sz w:val="20"/>
                <w:szCs w:val="20"/>
              </w:rPr>
              <w:t>†fZ‡i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……………..1</w:t>
            </w:r>
          </w:p>
          <w:p w14:paraId="3F3E7F66" w14:textId="77777777" w:rsidR="006B5DE6" w:rsidRPr="001C653E" w:rsidRDefault="006B5DE6" w:rsidP="006B5DE6">
            <w:pPr>
              <w:tabs>
                <w:tab w:val="right" w:leader="dot" w:pos="4253"/>
              </w:tabs>
              <w:jc w:val="both"/>
              <w:rPr>
                <w:sz w:val="20"/>
                <w:szCs w:val="20"/>
              </w:rPr>
            </w:pPr>
            <w:r w:rsidRPr="001C653E">
              <w:rPr>
                <w:sz w:val="20"/>
                <w:szCs w:val="20"/>
              </w:rPr>
              <w:t xml:space="preserve">   OUTSIDE</w:t>
            </w:r>
            <w:r w:rsidRPr="001C653E">
              <w:rPr>
                <w:rFonts w:ascii="SutonnyMJ" w:hAnsi="SutonnyMJ" w:cs="SutonnyMJ" w:hint="cs"/>
                <w:b/>
                <w:sz w:val="20"/>
                <w:szCs w:val="20"/>
                <w:cs/>
                <w:lang w:bidi="bn-BD"/>
              </w:rPr>
              <w:t>(</w:t>
            </w:r>
            <w:r w:rsidRPr="001C653E">
              <w:rPr>
                <w:rFonts w:ascii="SutonnyMJ" w:hAnsi="SutonnyMJ" w:cs="SutonnyMJ"/>
                <w:b/>
                <w:sz w:val="20"/>
                <w:szCs w:val="20"/>
                <w:lang w:bidi="bn-BD"/>
              </w:rPr>
              <w:t>evB‡i</w:t>
            </w:r>
            <w:r w:rsidRPr="001C653E">
              <w:rPr>
                <w:rFonts w:ascii="SutonnyMJ" w:hAnsi="SutonnyMJ" w:cs="SutonnyMJ" w:hint="cs"/>
                <w:b/>
                <w:sz w:val="20"/>
                <w:szCs w:val="20"/>
                <w:cs/>
                <w:lang w:bidi="bn-BD"/>
              </w:rPr>
              <w:t>)</w:t>
            </w:r>
            <w:r w:rsidRPr="001C653E">
              <w:rPr>
                <w:rFonts w:ascii="SutonnyMJ" w:hAnsi="SutonnyMJ" w:cs="SutonnyMJ"/>
                <w:b/>
                <w:sz w:val="20"/>
                <w:szCs w:val="20"/>
                <w:lang w:val="en-US" w:bidi="bn-BD"/>
              </w:rPr>
              <w:t xml:space="preserve"> </w:t>
            </w:r>
            <w:r w:rsidRPr="001C653E">
              <w:rPr>
                <w:sz w:val="20"/>
                <w:szCs w:val="20"/>
                <w:lang w:val="en-US" w:bidi="bn-BD"/>
              </w:rPr>
              <w:t>……………</w:t>
            </w:r>
            <w:r w:rsidRPr="001C653E">
              <w:rPr>
                <w:sz w:val="20"/>
                <w:szCs w:val="20"/>
              </w:rPr>
              <w:t>2</w:t>
            </w:r>
          </w:p>
          <w:p w14:paraId="5BAA3303" w14:textId="77777777" w:rsidR="006B5DE6" w:rsidRPr="001C653E" w:rsidRDefault="006B5DE6" w:rsidP="006B5DE6">
            <w:pPr>
              <w:tabs>
                <w:tab w:val="right" w:leader="dot" w:pos="4253"/>
              </w:tabs>
              <w:jc w:val="both"/>
              <w:rPr>
                <w:sz w:val="20"/>
                <w:szCs w:val="20"/>
              </w:rPr>
            </w:pPr>
          </w:p>
          <w:p w14:paraId="2B73D474" w14:textId="77777777" w:rsidR="006B5DE6" w:rsidRPr="001C653E" w:rsidRDefault="006B5DE6" w:rsidP="006B5DE6">
            <w:pPr>
              <w:tabs>
                <w:tab w:val="right" w:leader="dot" w:pos="4253"/>
              </w:tabs>
              <w:jc w:val="both"/>
              <w:rPr>
                <w:sz w:val="20"/>
                <w:szCs w:val="20"/>
              </w:rPr>
            </w:pPr>
            <w:r w:rsidRPr="001C653E">
              <w:rPr>
                <w:sz w:val="20"/>
                <w:szCs w:val="20"/>
              </w:rPr>
              <w:t>e) _________ MINUTES</w:t>
            </w:r>
            <w:r w:rsidRPr="001C653E">
              <w:rPr>
                <w:rFonts w:cs="Vrinda" w:hint="cs"/>
                <w:sz w:val="20"/>
                <w:szCs w:val="20"/>
                <w:cs/>
                <w:lang w:bidi="bn-BD"/>
              </w:rPr>
              <w:t>(</w:t>
            </w:r>
            <w:r w:rsidRPr="001C653E">
              <w:rPr>
                <w:rFonts w:ascii="SutonnyMJ" w:hAnsi="SutonnyMJ" w:cs="SutonnyMJ"/>
                <w:b/>
                <w:sz w:val="20"/>
                <w:szCs w:val="20"/>
              </w:rPr>
              <w:t>wgwbU</w:t>
            </w:r>
            <w:r w:rsidRPr="001C653E">
              <w:rPr>
                <w:rFonts w:cs="Vrinda" w:hint="cs"/>
                <w:sz w:val="20"/>
                <w:szCs w:val="20"/>
                <w:cs/>
                <w:lang w:bidi="bn-BD"/>
              </w:rPr>
              <w:t>)</w:t>
            </w:r>
          </w:p>
        </w:tc>
        <w:tc>
          <w:tcPr>
            <w:tcW w:w="810" w:type="dxa"/>
            <w:gridSpan w:val="2"/>
            <w:tcBorders>
              <w:top w:val="single" w:sz="6" w:space="0" w:color="auto"/>
              <w:left w:val="single" w:sz="4" w:space="0" w:color="auto"/>
              <w:bottom w:val="single" w:sz="6" w:space="0" w:color="auto"/>
              <w:right w:val="single" w:sz="12" w:space="0" w:color="auto"/>
            </w:tcBorders>
          </w:tcPr>
          <w:p w14:paraId="15AA423B" w14:textId="77777777" w:rsidR="006B5DE6" w:rsidRPr="001C653E" w:rsidRDefault="006B5DE6" w:rsidP="006B5DE6">
            <w:pPr>
              <w:pStyle w:val="Footer"/>
              <w:jc w:val="center"/>
              <w:rPr>
                <w:bCs/>
                <w:sz w:val="20"/>
                <w:szCs w:val="20"/>
              </w:rPr>
            </w:pPr>
          </w:p>
        </w:tc>
      </w:tr>
      <w:tr w:rsidR="006B5DE6" w:rsidRPr="001C653E" w14:paraId="5C3F37F8"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194280AC"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274EF996" w14:textId="0FE27288"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 girl or woman from your community was ever touched sexually or made to do something sexual that she didn’t want to on her walk to or from the place she went to defecate</w:t>
            </w:r>
            <w:ins w:id="20" w:author="Audrie Lin" w:date="2015-03-12T10:48:00Z">
              <w:r w:rsidR="00EC2081">
                <w:rPr>
                  <w:b w:val="0"/>
                  <w:sz w:val="20"/>
                  <w:szCs w:val="20"/>
                </w:rPr>
                <w:t>/urinate</w:t>
              </w:r>
            </w:ins>
            <w:r w:rsidRPr="001C653E">
              <w:rPr>
                <w:b w:val="0"/>
                <w:sz w:val="20"/>
                <w:szCs w:val="20"/>
              </w:rPr>
              <w:t>?</w:t>
            </w:r>
          </w:p>
          <w:p w14:paraId="1BC9C4B0" w14:textId="77777777" w:rsidR="006B5DE6" w:rsidRPr="001C653E" w:rsidRDefault="006B5DE6" w:rsidP="006B5DE6">
            <w:pPr>
              <w:pStyle w:val="BodyText"/>
              <w:rPr>
                <w:rFonts w:ascii="SutonnyMJ" w:hAnsi="SutonnyMJ" w:cs="Vrinda"/>
                <w:b w:val="0"/>
                <w:sz w:val="20"/>
                <w:szCs w:val="20"/>
                <w:lang w:val="en-US" w:bidi="bn-BD"/>
              </w:rPr>
            </w:pPr>
            <w:r w:rsidRPr="001C653E">
              <w:rPr>
                <w:rFonts w:ascii="SutonnyMJ" w:hAnsi="SutonnyMJ"/>
                <w:b w:val="0"/>
                <w:sz w:val="20"/>
                <w:szCs w:val="20"/>
              </w:rPr>
              <w:t xml:space="preserve">cÖ¯ªve-cvqLvbv </w:t>
            </w:r>
            <w:r w:rsidRPr="001C653E">
              <w:rPr>
                <w:rFonts w:ascii="SutonnyMJ" w:hAnsi="SutonnyMJ" w:cs="SutonnyMJ"/>
                <w:b w:val="0"/>
                <w:sz w:val="20"/>
                <w:szCs w:val="20"/>
              </w:rPr>
              <w:t xml:space="preserve">Ki‡Z </w:t>
            </w:r>
            <w:r w:rsidRPr="001C653E">
              <w:rPr>
                <w:rFonts w:ascii="SutonnyMJ" w:hAnsi="SutonnyMJ"/>
                <w:b w:val="0"/>
                <w:sz w:val="20"/>
                <w:szCs w:val="20"/>
              </w:rPr>
              <w:t>hvIqvi-Avmvi</w:t>
            </w:r>
            <w:r w:rsidRPr="001C653E">
              <w:rPr>
                <w:rFonts w:ascii="SutonnyMJ" w:hAnsi="SutonnyMJ" w:cs="SutonnyMJ"/>
                <w:b w:val="0"/>
                <w:sz w:val="20"/>
                <w:szCs w:val="20"/>
              </w:rPr>
              <w:t xml:space="preserve"> c‡_ †KD wK Avcbvi GjvKvi †Kvb †g‡q‡K</w:t>
            </w:r>
            <w:r w:rsidRPr="001C653E">
              <w:rPr>
                <w:rFonts w:ascii="SutonnyMJ" w:hAnsi="SutonnyMJ" w:cs="Vrinda" w:hint="cs"/>
                <w:b w:val="0"/>
                <w:sz w:val="20"/>
                <w:szCs w:val="20"/>
                <w:cs/>
                <w:lang w:bidi="bn-BD"/>
              </w:rPr>
              <w:t xml:space="preserve"> </w:t>
            </w:r>
            <w:r w:rsidRPr="001C653E">
              <w:rPr>
                <w:rFonts w:ascii="SutonnyMJ" w:hAnsi="SutonnyMJ"/>
                <w:b w:val="0"/>
                <w:sz w:val="20"/>
                <w:szCs w:val="20"/>
              </w:rPr>
              <w:t>†hŠb fv‡e</w:t>
            </w:r>
            <w:r w:rsidRPr="001C653E">
              <w:rPr>
                <w:rFonts w:ascii="SutonnyMJ" w:hAnsi="SutonnyMJ"/>
                <w:sz w:val="20"/>
                <w:szCs w:val="20"/>
              </w:rPr>
              <w:t xml:space="preserve"> ¯</w:t>
            </w:r>
            <w:r w:rsidRPr="001C653E">
              <w:rPr>
                <w:rFonts w:ascii="SutonnyMJ" w:hAnsi="SutonnyMJ"/>
                <w:b w:val="0"/>
                <w:sz w:val="20"/>
                <w:szCs w:val="20"/>
              </w:rPr>
              <w:t>ck© K‡iwQj A_ev B”Qvi weiæ‡×</w:t>
            </w:r>
            <w:r w:rsidRPr="001C653E">
              <w:rPr>
                <w:rFonts w:ascii="SutonnyMJ" w:hAnsi="SutonnyMJ" w:cs="Vrinda" w:hint="cs"/>
                <w:b w:val="0"/>
                <w:sz w:val="20"/>
                <w:szCs w:val="20"/>
                <w:cs/>
                <w:lang w:bidi="bn-BD"/>
              </w:rPr>
              <w:t xml:space="preserve"> </w:t>
            </w:r>
            <w:r w:rsidRPr="001C653E">
              <w:rPr>
                <w:rFonts w:ascii="SutonnyMJ" w:hAnsi="SutonnyMJ"/>
                <w:b w:val="0"/>
                <w:sz w:val="20"/>
                <w:szCs w:val="20"/>
              </w:rPr>
              <w:t>†hŠb †Kv‡bv wKQz Ki‡Z eva¨ K‡iwQj</w:t>
            </w:r>
            <w:r w:rsidRPr="001C653E">
              <w:rPr>
                <w:rFonts w:ascii="SutonnyMJ" w:hAnsi="SutonnyMJ" w:cs="Vrinda"/>
                <w:b w:val="0"/>
                <w:sz w:val="20"/>
                <w:szCs w:val="20"/>
                <w:lang w:bidi="bn-BD"/>
              </w:rPr>
              <w:t>?</w:t>
            </w:r>
          </w:p>
        </w:tc>
        <w:tc>
          <w:tcPr>
            <w:tcW w:w="3708" w:type="dxa"/>
            <w:gridSpan w:val="15"/>
            <w:tcBorders>
              <w:top w:val="single" w:sz="6" w:space="0" w:color="auto"/>
              <w:left w:val="single" w:sz="6" w:space="0" w:color="auto"/>
              <w:bottom w:val="single" w:sz="6" w:space="0" w:color="auto"/>
              <w:right w:val="single" w:sz="4" w:space="0" w:color="auto"/>
            </w:tcBorders>
          </w:tcPr>
          <w:p w14:paraId="268B5B92" w14:textId="77777777"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14:paraId="4B44BC64" w14:textId="77777777"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14:paraId="26FC25B1" w14:textId="77777777" w:rsidR="006B5DE6" w:rsidRPr="001C653E" w:rsidRDefault="006B5DE6" w:rsidP="006B5DE6">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14:paraId="323EB737" w14:textId="77777777"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14:paraId="2B079080" w14:textId="77777777" w:rsidR="006B5DE6" w:rsidRPr="001C653E" w:rsidRDefault="006B5DE6" w:rsidP="006B5DE6">
            <w:pPr>
              <w:pStyle w:val="Footer"/>
              <w:jc w:val="center"/>
              <w:rPr>
                <w:bCs/>
                <w:sz w:val="20"/>
                <w:szCs w:val="20"/>
              </w:rPr>
            </w:pPr>
          </w:p>
        </w:tc>
      </w:tr>
      <w:tr w:rsidR="006B5DE6" w:rsidRPr="001C653E" w14:paraId="1EE85852"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00530B26"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0CDF736B" w14:textId="5AD5293E" w:rsidR="006B5DE6" w:rsidRPr="001C653E" w:rsidRDefault="006B5DE6" w:rsidP="006B5DE6">
            <w:pPr>
              <w:pStyle w:val="BodyText"/>
              <w:rPr>
                <w:b w:val="0"/>
                <w:sz w:val="20"/>
                <w:szCs w:val="20"/>
              </w:rPr>
            </w:pPr>
            <w:r w:rsidRPr="001C653E">
              <w:rPr>
                <w:b w:val="0"/>
                <w:sz w:val="20"/>
                <w:szCs w:val="20"/>
                <w:u w:val="single"/>
              </w:rPr>
              <w:t>In your exprieriences</w:t>
            </w:r>
            <w:r w:rsidRPr="001C653E">
              <w:rPr>
                <w:b w:val="0"/>
                <w:sz w:val="20"/>
                <w:szCs w:val="20"/>
              </w:rPr>
              <w:t xml:space="preserve"> do you remember if any girl or woman from your community was ever physically attacked during her walk to or from the place she went to defecate</w:t>
            </w:r>
            <w:ins w:id="21" w:author="Audrie Lin" w:date="2015-03-12T10:48:00Z">
              <w:r w:rsidR="00EC2081">
                <w:rPr>
                  <w:b w:val="0"/>
                  <w:sz w:val="20"/>
                  <w:szCs w:val="20"/>
                </w:rPr>
                <w:t>/urinate</w:t>
              </w:r>
            </w:ins>
            <w:r w:rsidRPr="001C653E">
              <w:rPr>
                <w:b w:val="0"/>
                <w:sz w:val="20"/>
                <w:szCs w:val="20"/>
              </w:rPr>
              <w:t>?</w:t>
            </w:r>
          </w:p>
          <w:p w14:paraId="735B95B4" w14:textId="77777777" w:rsidR="006B5DE6" w:rsidRPr="001C653E" w:rsidRDefault="006B5DE6" w:rsidP="006B5DE6">
            <w:pPr>
              <w:pStyle w:val="BodyText"/>
              <w:rPr>
                <w:rFonts w:ascii="SutonnyMJ" w:hAnsi="SutonnyMJ" w:cs="Vrinda"/>
                <w:b w:val="0"/>
                <w:sz w:val="20"/>
                <w:szCs w:val="20"/>
                <w:cs/>
                <w:lang w:bidi="bn-BD"/>
              </w:rPr>
            </w:pPr>
            <w:r w:rsidRPr="001C653E">
              <w:rPr>
                <w:rFonts w:ascii="SutonnyMJ" w:hAnsi="SutonnyMJ"/>
                <w:b w:val="0"/>
                <w:sz w:val="20"/>
                <w:szCs w:val="20"/>
              </w:rPr>
              <w:t xml:space="preserve">cÖ¯ªve-cvqLvbv </w:t>
            </w:r>
            <w:r w:rsidRPr="001C653E">
              <w:rPr>
                <w:rFonts w:ascii="SutonnyMJ" w:hAnsi="SutonnyMJ" w:cs="SutonnyMJ"/>
                <w:b w:val="0"/>
                <w:sz w:val="20"/>
                <w:szCs w:val="20"/>
              </w:rPr>
              <w:t xml:space="preserve">Ki‡Z </w:t>
            </w:r>
            <w:r w:rsidRPr="001C653E">
              <w:rPr>
                <w:rFonts w:ascii="SutonnyMJ" w:hAnsi="SutonnyMJ"/>
                <w:b w:val="0"/>
                <w:sz w:val="20"/>
                <w:szCs w:val="20"/>
              </w:rPr>
              <w:t>hvIqvi-Avmvi</w:t>
            </w:r>
            <w:r w:rsidRPr="001C653E">
              <w:rPr>
                <w:rFonts w:ascii="SutonnyMJ" w:hAnsi="SutonnyMJ" w:cs="SutonnyMJ"/>
                <w:b w:val="0"/>
                <w:sz w:val="20"/>
                <w:szCs w:val="20"/>
              </w:rPr>
              <w:t xml:space="preserve"> c‡_ †KD wK Avcbvi GjvKvi †Kvb †g‡q‡K</w:t>
            </w:r>
            <w:r w:rsidRPr="001C653E">
              <w:rPr>
                <w:rFonts w:ascii="SutonnyMJ" w:hAnsi="SutonnyMJ" w:cs="Vrinda" w:hint="cs"/>
                <w:b w:val="0"/>
                <w:sz w:val="20"/>
                <w:szCs w:val="20"/>
                <w:cs/>
                <w:lang w:bidi="bn-BD"/>
              </w:rPr>
              <w:t xml:space="preserve"> </w:t>
            </w:r>
            <w:r w:rsidRPr="001C653E">
              <w:rPr>
                <w:rFonts w:ascii="SutonnyMJ" w:hAnsi="SutonnyMJ" w:cs="SutonnyMJ"/>
                <w:b w:val="0"/>
                <w:sz w:val="20"/>
                <w:szCs w:val="20"/>
              </w:rPr>
              <w:t>kvixwiKfv‡e AvNvZ K‡iwQj</w:t>
            </w:r>
            <w:r w:rsidRPr="001C653E">
              <w:rPr>
                <w:rFonts w:ascii="SutonnyMJ" w:hAnsi="SutonnyMJ" w:cs="Vrinda"/>
                <w:b w:val="0"/>
                <w:sz w:val="20"/>
                <w:szCs w:val="20"/>
                <w:lang w:bidi="bn-BD"/>
              </w:rPr>
              <w:t>?</w:t>
            </w:r>
          </w:p>
          <w:p w14:paraId="1B8B0DB3" w14:textId="77777777" w:rsidR="006B5DE6" w:rsidRPr="001C653E" w:rsidRDefault="006B5DE6" w:rsidP="006B5DE6">
            <w:pPr>
              <w:pStyle w:val="BodyText"/>
              <w:rPr>
                <w:sz w:val="20"/>
                <w:szCs w:val="20"/>
                <w:u w:val="single"/>
              </w:rPr>
            </w:pPr>
          </w:p>
        </w:tc>
        <w:tc>
          <w:tcPr>
            <w:tcW w:w="3708" w:type="dxa"/>
            <w:gridSpan w:val="15"/>
            <w:tcBorders>
              <w:top w:val="single" w:sz="6" w:space="0" w:color="auto"/>
              <w:left w:val="single" w:sz="6" w:space="0" w:color="auto"/>
              <w:bottom w:val="single" w:sz="6" w:space="0" w:color="auto"/>
              <w:right w:val="single" w:sz="4" w:space="0" w:color="auto"/>
            </w:tcBorders>
          </w:tcPr>
          <w:p w14:paraId="40994533" w14:textId="77777777"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rPr>
              <w:t>1</w:t>
            </w:r>
          </w:p>
          <w:p w14:paraId="53007FB5" w14:textId="77777777"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rPr>
              <w:t>2</w:t>
            </w:r>
          </w:p>
          <w:p w14:paraId="553015D9" w14:textId="77777777" w:rsidR="006B5DE6" w:rsidRPr="001C653E" w:rsidRDefault="006B5DE6" w:rsidP="006B5DE6">
            <w:pPr>
              <w:tabs>
                <w:tab w:val="right" w:leader="dot" w:pos="4253"/>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14:paraId="30C31088" w14:textId="77777777" w:rsidR="006B5DE6" w:rsidRPr="001C653E" w:rsidRDefault="006B5DE6" w:rsidP="006B5DE6">
            <w:pPr>
              <w:tabs>
                <w:tab w:val="right" w:leader="dot" w:pos="4706"/>
              </w:tabs>
              <w:jc w:val="both"/>
              <w:rPr>
                <w:sz w:val="20"/>
                <w:szCs w:val="20"/>
              </w:rPr>
            </w:pPr>
          </w:p>
        </w:tc>
        <w:tc>
          <w:tcPr>
            <w:tcW w:w="810" w:type="dxa"/>
            <w:gridSpan w:val="2"/>
            <w:tcBorders>
              <w:top w:val="single" w:sz="6" w:space="0" w:color="auto"/>
              <w:left w:val="single" w:sz="4" w:space="0" w:color="auto"/>
              <w:bottom w:val="single" w:sz="6" w:space="0" w:color="auto"/>
              <w:right w:val="single" w:sz="12" w:space="0" w:color="auto"/>
            </w:tcBorders>
          </w:tcPr>
          <w:p w14:paraId="465DFE0F" w14:textId="77777777" w:rsidR="006B5DE6" w:rsidRPr="001C653E" w:rsidRDefault="006B5DE6" w:rsidP="006B5DE6">
            <w:pPr>
              <w:pStyle w:val="Footer"/>
              <w:jc w:val="center"/>
              <w:rPr>
                <w:bCs/>
                <w:sz w:val="20"/>
                <w:szCs w:val="20"/>
              </w:rPr>
            </w:pPr>
          </w:p>
        </w:tc>
      </w:tr>
      <w:tr w:rsidR="006B5DE6" w:rsidRPr="001C653E" w14:paraId="52B8E27F"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52911795"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23428825" w14:textId="510465BF" w:rsidR="006B5DE6" w:rsidRPr="001C653E" w:rsidRDefault="006B5DE6" w:rsidP="006B5DE6">
            <w:pPr>
              <w:pStyle w:val="BodyText"/>
              <w:rPr>
                <w:b w:val="0"/>
                <w:sz w:val="20"/>
                <w:szCs w:val="20"/>
              </w:rPr>
            </w:pPr>
            <w:r w:rsidRPr="001C653E">
              <w:rPr>
                <w:b w:val="0"/>
                <w:sz w:val="20"/>
                <w:szCs w:val="20"/>
              </w:rPr>
              <w:t>Currently, is the place where you normally go to defecate</w:t>
            </w:r>
            <w:ins w:id="22" w:author="Audrie Lin" w:date="2015-03-12T10:48:00Z">
              <w:r w:rsidR="00EC2081">
                <w:rPr>
                  <w:b w:val="0"/>
                  <w:sz w:val="20"/>
                  <w:szCs w:val="20"/>
                </w:rPr>
                <w:t>/urinate</w:t>
              </w:r>
            </w:ins>
            <w:r w:rsidRPr="001C653E">
              <w:rPr>
                <w:b w:val="0"/>
                <w:sz w:val="20"/>
                <w:szCs w:val="20"/>
              </w:rPr>
              <w:t xml:space="preserve"> inside or outside the compound?</w:t>
            </w:r>
          </w:p>
          <w:p w14:paraId="4A6DC530" w14:textId="77777777" w:rsidR="006B5DE6" w:rsidRPr="001C653E" w:rsidRDefault="006B5DE6" w:rsidP="006B5DE6">
            <w:pPr>
              <w:pStyle w:val="BodyText"/>
              <w:rPr>
                <w:rFonts w:ascii="SutonnyMJ" w:hAnsi="SutonnyMJ" w:cs="SutonnyMJ"/>
                <w:sz w:val="20"/>
                <w:szCs w:val="20"/>
              </w:rPr>
            </w:pPr>
            <w:r w:rsidRPr="001C653E">
              <w:rPr>
                <w:rFonts w:ascii="SutonnyMJ" w:hAnsi="SutonnyMJ" w:cs="SutonnyMJ"/>
                <w:b w:val="0"/>
                <w:sz w:val="20"/>
                <w:szCs w:val="20"/>
              </w:rPr>
              <w:t>eZ©gv‡b Avcbviv †hLv‡b cvqLvbv Ki‡Z hvb, ‡mUv wK evoxi wfZ‡i bv evB‡i?</w:t>
            </w:r>
          </w:p>
        </w:tc>
        <w:tc>
          <w:tcPr>
            <w:tcW w:w="3708" w:type="dxa"/>
            <w:gridSpan w:val="15"/>
            <w:tcBorders>
              <w:top w:val="single" w:sz="6" w:space="0" w:color="auto"/>
              <w:left w:val="single" w:sz="6" w:space="0" w:color="auto"/>
              <w:bottom w:val="single" w:sz="6" w:space="0" w:color="auto"/>
              <w:right w:val="single" w:sz="4" w:space="0" w:color="auto"/>
            </w:tcBorders>
          </w:tcPr>
          <w:p w14:paraId="7032A2CB" w14:textId="77777777" w:rsidR="006B5DE6" w:rsidRPr="001C653E" w:rsidRDefault="006B5DE6" w:rsidP="006B5DE6">
            <w:pPr>
              <w:tabs>
                <w:tab w:val="right" w:leader="dot" w:pos="4253"/>
              </w:tabs>
              <w:jc w:val="both"/>
              <w:rPr>
                <w:rFonts w:cs="Vrinda"/>
                <w:sz w:val="20"/>
                <w:szCs w:val="20"/>
                <w:cs/>
                <w:lang w:bidi="bn-BD"/>
              </w:rPr>
            </w:pPr>
            <w:r w:rsidRPr="001C653E">
              <w:rPr>
                <w:sz w:val="20"/>
                <w:szCs w:val="20"/>
              </w:rPr>
              <w:t>INSIDE</w:t>
            </w:r>
            <w:r w:rsidRPr="001C653E">
              <w:rPr>
                <w:rFonts w:hint="cs"/>
                <w:sz w:val="20"/>
                <w:szCs w:val="20"/>
                <w:cs/>
                <w:lang w:bidi="bn-BD"/>
              </w:rPr>
              <w:t>(</w:t>
            </w:r>
            <w:r w:rsidRPr="001C653E">
              <w:rPr>
                <w:rFonts w:ascii="SutonnyMJ" w:hAnsi="SutonnyMJ" w:cs="SutonnyMJ"/>
                <w:sz w:val="20"/>
                <w:szCs w:val="20"/>
                <w:cs/>
                <w:lang w:bidi="bn-IN"/>
              </w:rPr>
              <w:t>†fZ‡i</w:t>
            </w:r>
            <w:r w:rsidRPr="001C653E">
              <w:rPr>
                <w:rFonts w:hint="cs"/>
                <w:sz w:val="20"/>
                <w:szCs w:val="20"/>
                <w:cs/>
                <w:lang w:bidi="bn-BD"/>
              </w:rPr>
              <w:t>)</w:t>
            </w:r>
            <w:r w:rsidRPr="001C653E">
              <w:rPr>
                <w:sz w:val="20"/>
                <w:szCs w:val="20"/>
                <w:lang w:val="en-US" w:bidi="bn-BD"/>
              </w:rPr>
              <w:t xml:space="preserve"> …………………</w:t>
            </w:r>
            <w:r w:rsidRPr="001C653E">
              <w:rPr>
                <w:sz w:val="20"/>
                <w:szCs w:val="20"/>
              </w:rPr>
              <w:t>1</w:t>
            </w:r>
          </w:p>
          <w:p w14:paraId="619C3636" w14:textId="77777777" w:rsidR="006B5DE6" w:rsidRPr="001C653E" w:rsidRDefault="006B5DE6" w:rsidP="006B5DE6">
            <w:pPr>
              <w:tabs>
                <w:tab w:val="right" w:leader="dot" w:pos="4253"/>
              </w:tabs>
              <w:jc w:val="both"/>
              <w:rPr>
                <w:rFonts w:cs="Vrinda"/>
                <w:sz w:val="20"/>
                <w:szCs w:val="20"/>
                <w:lang w:bidi="bn-BD"/>
              </w:rPr>
            </w:pPr>
            <w:r w:rsidRPr="001C653E">
              <w:rPr>
                <w:sz w:val="20"/>
                <w:szCs w:val="20"/>
              </w:rPr>
              <w:t>OUTSIDE</w:t>
            </w:r>
            <w:r w:rsidRPr="001C653E">
              <w:rPr>
                <w:rFonts w:ascii="SutonnyMJ" w:hAnsi="SutonnyMJ" w:cs="SutonnyMJ" w:hint="cs"/>
                <w:sz w:val="20"/>
                <w:szCs w:val="20"/>
                <w:cs/>
                <w:lang w:bidi="bn-IN"/>
              </w:rPr>
              <w:t>(</w:t>
            </w:r>
            <w:r w:rsidRPr="001C653E">
              <w:rPr>
                <w:rFonts w:ascii="SutonnyMJ" w:hAnsi="SutonnyMJ" w:cs="SutonnyMJ"/>
                <w:sz w:val="20"/>
                <w:szCs w:val="20"/>
                <w:cs/>
                <w:lang w:bidi="bn-IN"/>
              </w:rPr>
              <w:t>evB‡i</w:t>
            </w:r>
            <w:r w:rsidRPr="001C653E">
              <w:rPr>
                <w:sz w:val="20"/>
                <w:szCs w:val="20"/>
                <w:cs/>
                <w:lang w:bidi="bn-IN"/>
              </w:rPr>
              <w:t>)</w:t>
            </w:r>
            <w:r w:rsidRPr="001C653E">
              <w:rPr>
                <w:sz w:val="20"/>
                <w:szCs w:val="20"/>
                <w:lang w:val="en-US" w:bidi="bn-IN"/>
              </w:rPr>
              <w:t>………..............2</w:t>
            </w:r>
          </w:p>
        </w:tc>
        <w:tc>
          <w:tcPr>
            <w:tcW w:w="810" w:type="dxa"/>
            <w:gridSpan w:val="2"/>
            <w:tcBorders>
              <w:top w:val="single" w:sz="6" w:space="0" w:color="auto"/>
              <w:left w:val="single" w:sz="4" w:space="0" w:color="auto"/>
              <w:bottom w:val="single" w:sz="6" w:space="0" w:color="auto"/>
              <w:right w:val="single" w:sz="12" w:space="0" w:color="auto"/>
            </w:tcBorders>
          </w:tcPr>
          <w:p w14:paraId="40D8A82F" w14:textId="77777777" w:rsidR="006B5DE6" w:rsidRPr="001C653E" w:rsidRDefault="006B5DE6" w:rsidP="006B5DE6">
            <w:pPr>
              <w:pStyle w:val="Footer"/>
              <w:jc w:val="center"/>
              <w:rPr>
                <w:bCs/>
                <w:sz w:val="20"/>
                <w:szCs w:val="20"/>
              </w:rPr>
            </w:pPr>
          </w:p>
        </w:tc>
      </w:tr>
      <w:tr w:rsidR="006B5DE6" w:rsidRPr="001C653E" w14:paraId="39ADF5B4"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19D610A9"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4449D3CC" w14:textId="7EA782AF" w:rsidR="006B5DE6" w:rsidRPr="001C653E" w:rsidRDefault="006B5DE6" w:rsidP="006B5DE6">
            <w:pPr>
              <w:pStyle w:val="BodyText"/>
              <w:rPr>
                <w:b w:val="0"/>
                <w:sz w:val="20"/>
                <w:szCs w:val="20"/>
              </w:rPr>
            </w:pPr>
            <w:r w:rsidRPr="001C653E">
              <w:rPr>
                <w:b w:val="0"/>
                <w:sz w:val="20"/>
                <w:szCs w:val="20"/>
              </w:rPr>
              <w:t>Currently, how many minutes does it take to walk from your house to the place where you normally go to defecate</w:t>
            </w:r>
            <w:ins w:id="23" w:author="Audrie Lin" w:date="2015-03-12T10:48:00Z">
              <w:r w:rsidR="00EC2081">
                <w:rPr>
                  <w:b w:val="0"/>
                  <w:sz w:val="20"/>
                  <w:szCs w:val="20"/>
                </w:rPr>
                <w:t>/urinate</w:t>
              </w:r>
            </w:ins>
            <w:r w:rsidRPr="001C653E">
              <w:rPr>
                <w:b w:val="0"/>
                <w:sz w:val="20"/>
                <w:szCs w:val="20"/>
              </w:rPr>
              <w:t>?</w:t>
            </w:r>
          </w:p>
          <w:p w14:paraId="5F4F1FFC" w14:textId="77777777" w:rsidR="006B5DE6" w:rsidRPr="001C653E" w:rsidRDefault="006B5DE6" w:rsidP="006B5DE6">
            <w:pPr>
              <w:pStyle w:val="BodyText"/>
              <w:rPr>
                <w:sz w:val="20"/>
                <w:szCs w:val="20"/>
              </w:rPr>
            </w:pPr>
            <w:r w:rsidRPr="001C653E">
              <w:rPr>
                <w:rFonts w:ascii="SutonnyMJ" w:hAnsi="SutonnyMJ" w:cs="SutonnyMJ"/>
                <w:b w:val="0"/>
                <w:sz w:val="20"/>
                <w:szCs w:val="20"/>
              </w:rPr>
              <w:t>eZ©gv‡b Avcbviv †hLv‡b cvqLvbv Ki‡Z hvb, Avcbvi Ni †_‡K cvqLvbvq †n‡U †h‡Z KZ wgwbU mgq jv‡M?</w:t>
            </w:r>
          </w:p>
        </w:tc>
        <w:tc>
          <w:tcPr>
            <w:tcW w:w="3708" w:type="dxa"/>
            <w:gridSpan w:val="15"/>
            <w:tcBorders>
              <w:top w:val="single" w:sz="6" w:space="0" w:color="auto"/>
              <w:left w:val="single" w:sz="6" w:space="0" w:color="auto"/>
              <w:bottom w:val="single" w:sz="6" w:space="0" w:color="auto"/>
              <w:right w:val="single" w:sz="4" w:space="0" w:color="auto"/>
            </w:tcBorders>
          </w:tcPr>
          <w:p w14:paraId="798AEF71" w14:textId="77777777" w:rsidR="006B5DE6" w:rsidRPr="001C653E" w:rsidRDefault="006B5DE6" w:rsidP="006B5DE6">
            <w:pPr>
              <w:tabs>
                <w:tab w:val="right" w:leader="dot" w:pos="4253"/>
              </w:tabs>
              <w:jc w:val="both"/>
              <w:rPr>
                <w:rFonts w:cs="Vrinda"/>
                <w:sz w:val="20"/>
                <w:szCs w:val="20"/>
                <w:lang w:bidi="bn-BD"/>
              </w:rPr>
            </w:pPr>
            <w:r w:rsidRPr="001C653E">
              <w:rPr>
                <w:sz w:val="20"/>
                <w:szCs w:val="20"/>
              </w:rPr>
              <w:t xml:space="preserve"> ____________ MINUTES</w:t>
            </w:r>
            <w:r w:rsidRPr="001C653E">
              <w:rPr>
                <w:rFonts w:ascii="SutonnyMJ" w:hAnsi="SutonnyMJ" w:cs="SutonnyMJ" w:hint="cs"/>
                <w:sz w:val="20"/>
                <w:szCs w:val="20"/>
                <w:cs/>
                <w:lang w:bidi="bn-IN"/>
              </w:rPr>
              <w:t>(</w:t>
            </w:r>
            <w:r w:rsidRPr="001C653E">
              <w:rPr>
                <w:rFonts w:ascii="SutonnyMJ" w:hAnsi="SutonnyMJ" w:cs="SutonnyMJ"/>
                <w:sz w:val="20"/>
                <w:szCs w:val="20"/>
                <w:cs/>
                <w:lang w:bidi="bn-IN"/>
              </w:rPr>
              <w:t>wgwbU</w:t>
            </w:r>
            <w:r w:rsidRPr="001C653E">
              <w:rPr>
                <w:rFonts w:ascii="SutonnyMJ" w:hAnsi="SutonnyMJ" w:cs="SutonnyMJ" w:hint="cs"/>
                <w:sz w:val="20"/>
                <w:szCs w:val="20"/>
                <w:cs/>
                <w:lang w:bidi="bn-IN"/>
              </w:rPr>
              <w:t>)</w:t>
            </w:r>
          </w:p>
        </w:tc>
        <w:tc>
          <w:tcPr>
            <w:tcW w:w="810" w:type="dxa"/>
            <w:gridSpan w:val="2"/>
            <w:tcBorders>
              <w:top w:val="single" w:sz="6" w:space="0" w:color="auto"/>
              <w:left w:val="single" w:sz="4" w:space="0" w:color="auto"/>
              <w:bottom w:val="single" w:sz="6" w:space="0" w:color="auto"/>
              <w:right w:val="single" w:sz="12" w:space="0" w:color="auto"/>
            </w:tcBorders>
          </w:tcPr>
          <w:p w14:paraId="6210CDA4" w14:textId="77777777" w:rsidR="006B5DE6" w:rsidRPr="001C653E" w:rsidRDefault="006B5DE6" w:rsidP="006B5DE6">
            <w:pPr>
              <w:pStyle w:val="Footer"/>
              <w:jc w:val="center"/>
              <w:rPr>
                <w:bCs/>
                <w:sz w:val="20"/>
                <w:szCs w:val="20"/>
              </w:rPr>
            </w:pPr>
          </w:p>
        </w:tc>
      </w:tr>
      <w:tr w:rsidR="006B5DE6" w:rsidRPr="001C653E" w14:paraId="4BC48217"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61B7CE29"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636CD794" w14:textId="2778B43E" w:rsidR="006B5DE6" w:rsidRPr="001C653E" w:rsidRDefault="006B5DE6" w:rsidP="006B5DE6">
            <w:pPr>
              <w:pStyle w:val="BodyText"/>
              <w:rPr>
                <w:b w:val="0"/>
                <w:sz w:val="20"/>
                <w:szCs w:val="20"/>
              </w:rPr>
            </w:pPr>
            <w:commentRangeStart w:id="24"/>
            <w:r w:rsidRPr="001C653E">
              <w:rPr>
                <w:b w:val="0"/>
                <w:sz w:val="20"/>
                <w:szCs w:val="20"/>
              </w:rPr>
              <w:t>At night, are you ever concerned about your safety when you go to defecate</w:t>
            </w:r>
            <w:ins w:id="25" w:author="Audrie Lin" w:date="2015-03-12T10:48:00Z">
              <w:r w:rsidR="00EC2081">
                <w:rPr>
                  <w:b w:val="0"/>
                  <w:sz w:val="20"/>
                  <w:szCs w:val="20"/>
                </w:rPr>
                <w:t>/urinate</w:t>
              </w:r>
            </w:ins>
            <w:r w:rsidRPr="001C653E">
              <w:rPr>
                <w:b w:val="0"/>
                <w:sz w:val="20"/>
                <w:szCs w:val="20"/>
              </w:rPr>
              <w:t xml:space="preserve">?  </w:t>
            </w:r>
          </w:p>
          <w:p w14:paraId="61973D0D" w14:textId="77777777" w:rsidR="006B5DE6" w:rsidRPr="001C653E" w:rsidRDefault="006B5DE6" w:rsidP="006B5DE6">
            <w:pPr>
              <w:pStyle w:val="BodyText"/>
              <w:rPr>
                <w:b w:val="0"/>
                <w:sz w:val="20"/>
                <w:szCs w:val="20"/>
              </w:rPr>
            </w:pPr>
            <w:r w:rsidRPr="001C653E">
              <w:rPr>
                <w:b w:val="0"/>
                <w:sz w:val="20"/>
                <w:szCs w:val="20"/>
              </w:rPr>
              <w:t>Would you say that you are not at all concerned, a little concerned, or very concerned?</w:t>
            </w:r>
          </w:p>
          <w:p w14:paraId="020E1855" w14:textId="77777777" w:rsidR="006B5DE6" w:rsidRPr="001C653E" w:rsidRDefault="006B5DE6" w:rsidP="006B5DE6">
            <w:pPr>
              <w:pStyle w:val="BodyText"/>
              <w:rPr>
                <w:rFonts w:ascii="SutonnyMJ" w:hAnsi="SutonnyMJ" w:cs="SutonnyMJ"/>
                <w:b w:val="0"/>
                <w:sz w:val="20"/>
                <w:szCs w:val="20"/>
              </w:rPr>
            </w:pPr>
            <w:r w:rsidRPr="001C653E">
              <w:rPr>
                <w:rFonts w:ascii="SutonnyMJ" w:hAnsi="SutonnyMJ" w:cs="SutonnyMJ"/>
                <w:b w:val="0"/>
                <w:sz w:val="20"/>
                <w:szCs w:val="20"/>
              </w:rPr>
              <w:t xml:space="preserve">iv‡Z cvqLvbv Ki‡Z hvIqvi mgq wbivcËvi e¨vcv‡i Avcwb wK KL‡bv DwØMœ n‡q‡Qb? </w:t>
            </w:r>
          </w:p>
          <w:p w14:paraId="71C82AF9" w14:textId="77777777" w:rsidR="006B5DE6" w:rsidRPr="001C653E" w:rsidRDefault="006B5DE6" w:rsidP="006B5DE6">
            <w:pPr>
              <w:pStyle w:val="BodyText"/>
              <w:rPr>
                <w:sz w:val="20"/>
                <w:szCs w:val="20"/>
              </w:rPr>
            </w:pPr>
            <w:r w:rsidRPr="001C653E">
              <w:rPr>
                <w:rFonts w:ascii="SutonnyMJ" w:hAnsi="SutonnyMJ" w:cs="SutonnyMJ"/>
                <w:b w:val="0"/>
                <w:sz w:val="20"/>
                <w:szCs w:val="20"/>
              </w:rPr>
              <w:t>Avcwb wK ej‡eb †h GK`g DwØMœ bv, wKQzUv DwØMœ ev A‡bK †ekx DwØMœ?</w:t>
            </w:r>
          </w:p>
        </w:tc>
        <w:tc>
          <w:tcPr>
            <w:tcW w:w="3708" w:type="dxa"/>
            <w:gridSpan w:val="15"/>
            <w:tcBorders>
              <w:top w:val="single" w:sz="6" w:space="0" w:color="auto"/>
              <w:left w:val="single" w:sz="6" w:space="0" w:color="auto"/>
              <w:bottom w:val="single" w:sz="6" w:space="0" w:color="auto"/>
              <w:right w:val="single" w:sz="4" w:space="0" w:color="auto"/>
            </w:tcBorders>
          </w:tcPr>
          <w:p w14:paraId="27259835" w14:textId="77777777" w:rsidR="006B5DE6" w:rsidRPr="001C653E" w:rsidRDefault="006B5DE6" w:rsidP="006B5DE6">
            <w:pPr>
              <w:tabs>
                <w:tab w:val="right" w:leader="dot" w:pos="3997"/>
              </w:tabs>
              <w:spacing w:line="276" w:lineRule="auto"/>
              <w:jc w:val="both"/>
              <w:rPr>
                <w:sz w:val="20"/>
                <w:szCs w:val="20"/>
              </w:rPr>
            </w:pPr>
            <w:r w:rsidRPr="001C653E">
              <w:rPr>
                <w:sz w:val="20"/>
                <w:szCs w:val="20"/>
              </w:rPr>
              <w:t>NOT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GK`g DwØMœ bv</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 ... </w:t>
            </w:r>
            <w:r w:rsidRPr="001C653E">
              <w:rPr>
                <w:sz w:val="20"/>
                <w:szCs w:val="20"/>
              </w:rPr>
              <w:t>1</w:t>
            </w:r>
          </w:p>
          <w:p w14:paraId="684CFC7F" w14:textId="77777777" w:rsidR="006B5DE6" w:rsidRPr="001C653E" w:rsidRDefault="006B5DE6" w:rsidP="006B5DE6">
            <w:pPr>
              <w:tabs>
                <w:tab w:val="right" w:leader="dot" w:pos="3997"/>
              </w:tabs>
              <w:spacing w:line="276" w:lineRule="auto"/>
              <w:jc w:val="both"/>
              <w:rPr>
                <w:sz w:val="20"/>
                <w:szCs w:val="20"/>
              </w:rPr>
            </w:pPr>
            <w:r w:rsidRPr="001C653E">
              <w:rPr>
                <w:sz w:val="20"/>
                <w:szCs w:val="20"/>
              </w:rPr>
              <w:t>A LITTLE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wKQzUv DwØMœ</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 xml:space="preserve"> ..</w:t>
            </w:r>
            <w:r w:rsidRPr="001C653E">
              <w:rPr>
                <w:sz w:val="20"/>
                <w:szCs w:val="20"/>
              </w:rPr>
              <w:t>2</w:t>
            </w:r>
          </w:p>
          <w:p w14:paraId="6C7F8CC5" w14:textId="77777777" w:rsidR="006B5DE6" w:rsidRPr="001C653E" w:rsidRDefault="006B5DE6" w:rsidP="006B5DE6">
            <w:pPr>
              <w:tabs>
                <w:tab w:val="right" w:leader="dot" w:pos="3997"/>
              </w:tabs>
              <w:spacing w:line="276" w:lineRule="auto"/>
              <w:jc w:val="both"/>
              <w:rPr>
                <w:sz w:val="20"/>
                <w:szCs w:val="20"/>
              </w:rPr>
            </w:pPr>
            <w:r w:rsidRPr="001C653E">
              <w:rPr>
                <w:sz w:val="20"/>
                <w:szCs w:val="20"/>
              </w:rPr>
              <w:t>VERY CONCERNED</w:t>
            </w:r>
            <w:r w:rsidRPr="001C653E">
              <w:rPr>
                <w:rFonts w:ascii="SutonnyMJ" w:hAnsi="SutonnyMJ" w:cs="SutonnyMJ" w:hint="cs"/>
                <w:sz w:val="20"/>
                <w:szCs w:val="20"/>
                <w:cs/>
                <w:lang w:bidi="bn-IN"/>
              </w:rPr>
              <w:t>(</w:t>
            </w:r>
            <w:r w:rsidRPr="001C653E">
              <w:rPr>
                <w:rFonts w:ascii="SutonnyMJ" w:hAnsi="SutonnyMJ" w:cs="SutonnyMJ"/>
                <w:sz w:val="20"/>
                <w:szCs w:val="20"/>
                <w:lang w:bidi="bn-IN"/>
              </w:rPr>
              <w:t>A‡bK †ekx DwØMœ</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3</w:t>
            </w:r>
          </w:p>
          <w:p w14:paraId="74484C56" w14:textId="77777777" w:rsidR="006B5DE6" w:rsidRPr="001C653E" w:rsidRDefault="006B5DE6" w:rsidP="006B5DE6">
            <w:pPr>
              <w:tabs>
                <w:tab w:val="right" w:leader="dot" w:pos="3997"/>
              </w:tabs>
              <w:spacing w:line="276" w:lineRule="auto"/>
              <w:rPr>
                <w:sz w:val="20"/>
                <w:szCs w:val="20"/>
              </w:rPr>
            </w:pPr>
            <w:r w:rsidRPr="001C653E">
              <w:rPr>
                <w:sz w:val="20"/>
                <w:szCs w:val="20"/>
              </w:rPr>
              <w:t>DON’T KNOW/DON’T REMEMBER</w:t>
            </w:r>
            <w:r w:rsidRPr="001C653E">
              <w:rPr>
                <w:rFonts w:ascii="SutonnyMJ" w:hAnsi="SutonnyMJ" w:cs="SutonnyMJ" w:hint="cs"/>
                <w:sz w:val="20"/>
                <w:szCs w:val="20"/>
                <w:cs/>
                <w:lang w:bidi="bn-IN"/>
              </w:rPr>
              <w:t>(</w:t>
            </w:r>
            <w:r w:rsidRPr="001C653E">
              <w:rPr>
                <w:rFonts w:ascii="SutonnyMJ" w:hAnsi="SutonnyMJ" w:cs="SutonnyMJ"/>
                <w:sz w:val="20"/>
                <w:szCs w:val="20"/>
                <w:lang w:bidi="bn-IN"/>
              </w:rPr>
              <w:t>Rvwb bv/ g‡b co‡Q bv</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8</w:t>
            </w:r>
          </w:p>
          <w:p w14:paraId="14A5794E" w14:textId="77777777" w:rsidR="006B5DE6" w:rsidRPr="001C653E" w:rsidRDefault="006B5DE6" w:rsidP="006B5DE6">
            <w:pPr>
              <w:tabs>
                <w:tab w:val="right" w:leader="dot" w:pos="4706"/>
              </w:tabs>
              <w:spacing w:line="276" w:lineRule="auto"/>
              <w:jc w:val="both"/>
              <w:rPr>
                <w:sz w:val="20"/>
                <w:szCs w:val="20"/>
              </w:rPr>
            </w:pPr>
            <w:r w:rsidRPr="001C653E">
              <w:rPr>
                <w:sz w:val="20"/>
                <w:szCs w:val="20"/>
              </w:rPr>
              <w:t xml:space="preserve">REFUSED/NO ANSWER </w:t>
            </w:r>
          </w:p>
          <w:p w14:paraId="2B2B54C4" w14:textId="77777777" w:rsidR="006B5DE6" w:rsidRPr="001C653E" w:rsidRDefault="006B5DE6" w:rsidP="006B5DE6">
            <w:pPr>
              <w:tabs>
                <w:tab w:val="right" w:leader="dot" w:pos="4706"/>
              </w:tabs>
              <w:spacing w:line="276" w:lineRule="auto"/>
              <w:jc w:val="both"/>
              <w:rPr>
                <w:rFonts w:cs="Vrinda"/>
                <w:sz w:val="20"/>
                <w:szCs w:val="20"/>
                <w:cs/>
                <w:lang w:bidi="bn-BD"/>
              </w:rPr>
            </w:pPr>
            <w:r w:rsidRPr="001C653E">
              <w:rPr>
                <w:rFonts w:ascii="SutonnyMJ" w:hAnsi="SutonnyMJ" w:cs="SutonnyMJ" w:hint="cs"/>
                <w:sz w:val="20"/>
                <w:szCs w:val="20"/>
                <w:cs/>
                <w:lang w:bidi="bn-IN"/>
              </w:rPr>
              <w:t>(</w:t>
            </w:r>
            <w:r w:rsidRPr="001C653E">
              <w:rPr>
                <w:rFonts w:ascii="SutonnyMJ" w:hAnsi="SutonnyMJ" w:cs="SutonnyMJ"/>
                <w:sz w:val="20"/>
                <w:szCs w:val="20"/>
                <w:lang w:bidi="bn-IN"/>
              </w:rPr>
              <w:t>evwZj/ DËi bvB</w:t>
            </w:r>
            <w:r w:rsidRPr="001C653E">
              <w:rPr>
                <w:rFonts w:ascii="SutonnyMJ" w:hAnsi="SutonnyMJ" w:cs="SutonnyMJ" w:hint="cs"/>
                <w:sz w:val="20"/>
                <w:szCs w:val="20"/>
                <w:cs/>
                <w:lang w:bidi="bn-IN"/>
              </w:rPr>
              <w:t>)</w:t>
            </w:r>
            <w:r w:rsidRPr="001C653E">
              <w:rPr>
                <w:rFonts w:ascii="SutonnyMJ" w:hAnsi="SutonnyMJ" w:cs="SutonnyMJ"/>
                <w:sz w:val="20"/>
                <w:szCs w:val="20"/>
                <w:lang w:val="en-US" w:bidi="bn-IN"/>
              </w:rPr>
              <w:t xml:space="preserve"> </w:t>
            </w:r>
            <w:r w:rsidRPr="001C653E">
              <w:rPr>
                <w:sz w:val="20"/>
                <w:szCs w:val="20"/>
                <w:lang w:val="en-US" w:bidi="bn-IN"/>
              </w:rPr>
              <w:t>.........................................</w:t>
            </w:r>
            <w:r w:rsidRPr="001C653E">
              <w:rPr>
                <w:sz w:val="20"/>
                <w:szCs w:val="20"/>
              </w:rPr>
              <w:t>9</w:t>
            </w:r>
            <w:commentRangeEnd w:id="24"/>
            <w:r w:rsidR="00EC2081">
              <w:rPr>
                <w:rStyle w:val="CommentReference"/>
              </w:rPr>
              <w:commentReference w:id="24"/>
            </w:r>
          </w:p>
        </w:tc>
        <w:tc>
          <w:tcPr>
            <w:tcW w:w="810" w:type="dxa"/>
            <w:gridSpan w:val="2"/>
            <w:tcBorders>
              <w:top w:val="single" w:sz="6" w:space="0" w:color="auto"/>
              <w:left w:val="single" w:sz="4" w:space="0" w:color="auto"/>
              <w:bottom w:val="single" w:sz="6" w:space="0" w:color="auto"/>
              <w:right w:val="single" w:sz="12" w:space="0" w:color="auto"/>
            </w:tcBorders>
          </w:tcPr>
          <w:p w14:paraId="385FBC38" w14:textId="77777777" w:rsidR="006B5DE6" w:rsidRPr="001C653E" w:rsidRDefault="006B5DE6" w:rsidP="006B5DE6">
            <w:pPr>
              <w:pStyle w:val="Footer"/>
              <w:jc w:val="center"/>
              <w:rPr>
                <w:bCs/>
                <w:sz w:val="20"/>
                <w:szCs w:val="20"/>
              </w:rPr>
            </w:pPr>
          </w:p>
        </w:tc>
      </w:tr>
      <w:tr w:rsidR="006B5DE6" w:rsidRPr="001C653E" w14:paraId="06E7D715"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4CBF8CB6"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6B861295" w14:textId="77777777" w:rsidR="006B5DE6" w:rsidRPr="001C653E" w:rsidRDefault="006B5DE6" w:rsidP="006B5DE6">
            <w:pPr>
              <w:rPr>
                <w:sz w:val="20"/>
                <w:szCs w:val="20"/>
              </w:rPr>
            </w:pPr>
            <w:r w:rsidRPr="001C653E">
              <w:rPr>
                <w:sz w:val="20"/>
                <w:szCs w:val="20"/>
              </w:rPr>
              <w:t>When you were a child, was your mother hit by your father (or her husband or boyfriend)?</w:t>
            </w:r>
          </w:p>
          <w:p w14:paraId="1183D09F" w14:textId="77777777" w:rsidR="006B5DE6" w:rsidRPr="001C653E" w:rsidRDefault="006B5DE6" w:rsidP="006B5DE6">
            <w:pPr>
              <w:pStyle w:val="BodyText3"/>
              <w:rPr>
                <w:rFonts w:ascii="SutonnyMJ" w:hAnsi="SutonnyMJ"/>
                <w:sz w:val="20"/>
                <w:szCs w:val="20"/>
              </w:rPr>
            </w:pPr>
            <w:r w:rsidRPr="001C653E">
              <w:rPr>
                <w:rFonts w:ascii="SutonnyMJ" w:hAnsi="SutonnyMJ"/>
                <w:sz w:val="20"/>
                <w:szCs w:val="20"/>
              </w:rPr>
              <w:t xml:space="preserve">Avcwb hLb ‡QvU wQ‡jb ZLb wK Avcbvi evev/mr evev Avcvbvi gv‡K gvi‡Zb? </w:t>
            </w:r>
          </w:p>
          <w:p w14:paraId="08E72C39" w14:textId="77777777" w:rsidR="006B5DE6" w:rsidRPr="001C653E" w:rsidRDefault="006B5DE6" w:rsidP="006B5DE6">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14:paraId="27982C9F" w14:textId="77777777"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14:paraId="13F4A628" w14:textId="77777777" w:rsidR="006B5DE6" w:rsidRPr="001C653E" w:rsidRDefault="00771C6F" w:rsidP="006B5DE6">
            <w:pPr>
              <w:tabs>
                <w:tab w:val="right" w:leader="dot" w:pos="3997"/>
                <w:tab w:val="right" w:leader="dot" w:pos="4253"/>
              </w:tabs>
              <w:jc w:val="both"/>
              <w:rPr>
                <w:sz w:val="20"/>
                <w:szCs w:val="20"/>
              </w:rPr>
            </w:pPr>
            <w:r>
              <w:rPr>
                <w:noProof/>
                <w:sz w:val="20"/>
                <w:szCs w:val="20"/>
                <w:lang w:val="en-US"/>
              </w:rPr>
              <mc:AlternateContent>
                <mc:Choice Requires="wpg">
                  <w:drawing>
                    <wp:anchor distT="0" distB="0" distL="114300" distR="114300" simplePos="0" relativeHeight="251760128" behindDoc="0" locked="0" layoutInCell="1" allowOverlap="1" wp14:anchorId="0AA387AA" wp14:editId="3E98462C">
                      <wp:simplePos x="0" y="0"/>
                      <wp:positionH relativeFrom="column">
                        <wp:posOffset>2094865</wp:posOffset>
                      </wp:positionH>
                      <wp:positionV relativeFrom="paragraph">
                        <wp:posOffset>28575</wp:posOffset>
                      </wp:positionV>
                      <wp:extent cx="328930" cy="846455"/>
                      <wp:effectExtent l="0" t="3175" r="40005" b="13970"/>
                      <wp:wrapNone/>
                      <wp:docPr id="17"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8930" cy="846455"/>
                                <a:chOff x="10540" y="7349"/>
                                <a:chExt cx="518" cy="1209"/>
                              </a:xfrm>
                            </wpg:grpSpPr>
                            <wps:wsp>
                              <wps:cNvPr id="18" name="AutoShape 72"/>
                              <wps:cNvCnPr>
                                <a:cxnSpLocks noChangeShapeType="1"/>
                              </wps:cNvCnPr>
                              <wps:spPr bwMode="auto">
                                <a:xfrm>
                                  <a:off x="10540" y="7363"/>
                                  <a:ext cx="3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AutoShape 73"/>
                              <wps:cNvCnPr>
                                <a:cxnSpLocks noChangeShapeType="1"/>
                              </wps:cNvCnPr>
                              <wps:spPr bwMode="auto">
                                <a:xfrm>
                                  <a:off x="10895" y="7349"/>
                                  <a:ext cx="0" cy="12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AutoShape 74"/>
                              <wps:cNvCnPr>
                                <a:cxnSpLocks noChangeShapeType="1"/>
                              </wps:cNvCnPr>
                              <wps:spPr bwMode="auto">
                                <a:xfrm>
                                  <a:off x="10540" y="8558"/>
                                  <a:ext cx="367"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AutoShape 75"/>
                              <wps:cNvCnPr>
                                <a:cxnSpLocks noChangeShapeType="1"/>
                              </wps:cNvCnPr>
                              <wps:spPr bwMode="auto">
                                <a:xfrm>
                                  <a:off x="10895" y="7893"/>
                                  <a:ext cx="163" cy="1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1" o:spid="_x0000_s1026" style="position:absolute;margin-left:164.95pt;margin-top:2.25pt;width:25.9pt;height:66.65pt;z-index:251760128" coordorigin="10540,7349" coordsize="518,120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">
                      <v:shape id="AutoShape 72" o:spid="_x0000_s1027" type="#_x0000_t32" style="position:absolute;left:10540;top:7363;width:355;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X+Gu8UAAADbAAAADwAAAGRycy9kb3ducmV2LnhtbESPQWsCMRCF74X+hzCFXkrNKlhka5Rt&#10;QVDBg9rep5vpJnQz2W6ibv+9cxB6m+G9ee+b+XIIrTpTn3xkA+NRAYq4jtZzY+DjuHqegUoZ2WIb&#10;mQz8UYLl4v5ujqWNF97T+ZAbJSGcSjTgcu5KrVPtKGAaxY5YtO/YB8yy9o22PV4kPLR6UhQvOqBn&#10;aXDY0buj+udwCgZ2m/Fb9eX8Zrv/9bvpqmpPzdOnMY8PQ/UKKtOQ/82367UVfIGVX2QAvbgC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VX+Gu8UAAADbAAAADwAAAAAAAAAA&#10;AAAAAAChAgAAZHJzL2Rvd25yZXYueG1sUEsFBgAAAAAEAAQA+QAAAJMDAAAAAA==&#10;"/>
                      <v:shape id="AutoShape 73" o:spid="_x0000_s1028" type="#_x0000_t32" style="position:absolute;left:10895;top:7349;width:0;height:1209;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jMjIMIAAADbAAAADwAAAGRycy9kb3ducmV2LnhtbERPS2sCMRC+F/ofwgheimYVKro1yrYg&#10;1IIHH71PN9NNcDPZbqKu/94UBG/z8T1nvuxcLc7UButZwWiYgSAuvbZcKTjsV4MpiBCRNdaeScGV&#10;AiwXz09zzLW/8JbOu1iJFMIhRwUmxiaXMpSGHIahb4gT9+tbhzHBtpK6xUsKd7UcZ9lEOrScGgw2&#10;9GGoPO5OTsFmPXovfoxdf23/7OZ1VdSn6uVbqX6vK95AROriQ3x3f+o0fwb/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OjMjIMIAAADbAAAADwAAAAAAAAAAAAAA&#10;AAChAgAAZHJzL2Rvd25yZXYueG1sUEsFBgAAAAAEAAQA+QAAAJADAAAAAA==&#10;"/>
                      <v:shape id="AutoShape 74" o:spid="_x0000_s1029" type="#_x0000_t32" style="position:absolute;left:10540;top:8558;width:367;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ZWVAAMEAAADbAAAADwAAAGRycy9kb3ducmV2LnhtbERPTWsCMRC9C/6HMEIvolmFSlmNshaE&#10;WvCg1vu4GTfBzWTdRN3+++ZQ8Ph434tV52rxoDZYzwom4wwEcem15UrBz3Ez+gARIrLG2jMp+KUA&#10;q2W/t8Bc+yfv6XGIlUghHHJUYGJscilDachhGPuGOHEX3zqMCbaV1C0+U7ir5TTLZtKh5dRgsKFP&#10;Q+X1cHcKdtvJujgbu/3e3+zufVPU92p4Uupt0BVzEJG6+BL/u7+0gmlan76kHyCXf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lZUAAwQAAANsAAAAPAAAAAAAAAAAAAAAA&#10;AKECAABkcnMvZG93bnJldi54bWxQSwUGAAAAAAQABAD5AAAAjwMAAAAA&#10;"/>
                      <v:shape id="AutoShape 75" o:spid="_x0000_s1030" type="#_x0000_t32" style="position:absolute;left:10895;top:7893;width:163;height:13;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B+IYdfxAAAANsAAAAPAAAAAAAAAAAA&#10;AAAAAKECAABkcnMvZG93bnJldi54bWxQSwUGAAAAAAQABAD5AAAAkgMAAAAA&#10;">
                        <v:stroke endarrow="block"/>
                      </v:shape>
                    </v:group>
                  </w:pict>
                </mc:Fallback>
              </mc:AlternateContent>
            </w:r>
            <w:r w:rsidR="006B5DE6" w:rsidRPr="001C653E">
              <w:rPr>
                <w:sz w:val="20"/>
                <w:szCs w:val="20"/>
              </w:rPr>
              <w:t>NO</w:t>
            </w:r>
            <w:r w:rsidR="006B5DE6" w:rsidRPr="001C653E">
              <w:rPr>
                <w:rFonts w:cs="Vrinda" w:hint="cs"/>
                <w:sz w:val="20"/>
                <w:szCs w:val="20"/>
                <w:cs/>
                <w:lang w:bidi="bn-BD"/>
              </w:rPr>
              <w:t xml:space="preserve"> </w:t>
            </w:r>
            <w:r w:rsidR="006B5DE6" w:rsidRPr="001C653E">
              <w:rPr>
                <w:rFonts w:ascii="SutonnyMJ" w:hAnsi="SutonnyMJ" w:cs="SutonnyMJ" w:hint="cs"/>
                <w:sz w:val="20"/>
                <w:szCs w:val="20"/>
                <w:cs/>
                <w:lang w:bidi="bn-BD"/>
              </w:rPr>
              <w:t>(</w:t>
            </w:r>
            <w:r w:rsidR="006B5DE6" w:rsidRPr="001C653E">
              <w:rPr>
                <w:rFonts w:ascii="SutonnyMJ" w:hAnsi="SutonnyMJ" w:cs="SutonnyMJ"/>
                <w:sz w:val="20"/>
                <w:szCs w:val="20"/>
                <w:lang w:bidi="bn-BD"/>
              </w:rPr>
              <w:t>bv)</w:t>
            </w:r>
            <w:r w:rsidR="006B5DE6" w:rsidRPr="001C653E">
              <w:rPr>
                <w:sz w:val="20"/>
                <w:szCs w:val="20"/>
                <w:lang w:bidi="bn-BD"/>
              </w:rPr>
              <w:t>.................................................</w:t>
            </w:r>
            <w:r w:rsidR="006B5DE6" w:rsidRPr="001C653E">
              <w:rPr>
                <w:sz w:val="20"/>
                <w:szCs w:val="20"/>
              </w:rPr>
              <w:t>2</w:t>
            </w:r>
          </w:p>
          <w:p w14:paraId="2B971091" w14:textId="77777777" w:rsidR="006B5DE6" w:rsidRPr="001C653E" w:rsidRDefault="006B5DE6" w:rsidP="006B5DE6">
            <w:pPr>
              <w:tabs>
                <w:tab w:val="right" w:leader="dot" w:pos="4428"/>
              </w:tabs>
              <w:jc w:val="both"/>
              <w:rPr>
                <w:sz w:val="20"/>
                <w:szCs w:val="20"/>
                <w:lang w:val="en-US"/>
              </w:rPr>
            </w:pPr>
            <w:r w:rsidRPr="001C653E">
              <w:rPr>
                <w:sz w:val="20"/>
                <w:szCs w:val="20"/>
              </w:rPr>
              <w:t xml:space="preserve">PARENTS DID NOT LIVE TOGETHER </w:t>
            </w:r>
            <w:r w:rsidRPr="001C653E">
              <w:rPr>
                <w:rFonts w:ascii="SutonnyMJ" w:hAnsi="SutonnyMJ" w:hint="cs"/>
                <w:sz w:val="20"/>
                <w:szCs w:val="20"/>
                <w:cs/>
                <w:lang w:bidi="bn-BD"/>
              </w:rPr>
              <w:t>(</w:t>
            </w:r>
            <w:r w:rsidRPr="001C653E">
              <w:rPr>
                <w:rFonts w:ascii="SutonnyMJ" w:hAnsi="SutonnyMJ"/>
                <w:sz w:val="20"/>
                <w:szCs w:val="20"/>
              </w:rPr>
              <w:t>wcZvgvZv GKmv‡_ evm Ki‡Zb bv</w:t>
            </w:r>
            <w:r w:rsidRPr="001C653E">
              <w:rPr>
                <w:rFonts w:ascii="SutonnyMJ" w:hAnsi="SutonnyMJ" w:hint="cs"/>
                <w:sz w:val="20"/>
                <w:szCs w:val="20"/>
                <w:cs/>
                <w:lang w:bidi="bn-BD"/>
              </w:rPr>
              <w:t>)</w:t>
            </w:r>
            <w:r w:rsidRPr="001C653E">
              <w:rPr>
                <w:rFonts w:ascii="SutonnyMJ" w:hAnsi="SutonnyMJ"/>
                <w:sz w:val="20"/>
                <w:szCs w:val="20"/>
                <w:lang w:val="en-US" w:bidi="bn-BD"/>
              </w:rPr>
              <w:t xml:space="preserve"> </w:t>
            </w:r>
            <w:r w:rsidRPr="001C653E">
              <w:rPr>
                <w:sz w:val="20"/>
                <w:szCs w:val="20"/>
                <w:lang w:val="en-US" w:bidi="bn-BD"/>
              </w:rPr>
              <w:t>………..3</w:t>
            </w:r>
          </w:p>
          <w:p w14:paraId="5D6361D1" w14:textId="77777777"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14:paraId="48AC7248" w14:textId="77777777" w:rsidR="006B5DE6" w:rsidRPr="001C653E" w:rsidRDefault="006B5DE6" w:rsidP="006B5DE6">
            <w:pPr>
              <w:tabs>
                <w:tab w:val="right" w:leader="dot" w:pos="4428"/>
              </w:tabs>
              <w:jc w:val="both"/>
              <w:rPr>
                <w:rFonts w:cs="Vrinda"/>
                <w:sz w:val="20"/>
                <w:szCs w:val="20"/>
                <w:cs/>
                <w:lang w:bidi="bn-BD"/>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14:paraId="1AA90874" w14:textId="77777777" w:rsidR="006B5DE6" w:rsidRPr="001C653E" w:rsidRDefault="006B5DE6" w:rsidP="006B5DE6">
            <w:pPr>
              <w:pStyle w:val="Footer"/>
              <w:jc w:val="center"/>
              <w:rPr>
                <w:bCs/>
                <w:sz w:val="20"/>
                <w:szCs w:val="20"/>
              </w:rPr>
            </w:pPr>
          </w:p>
          <w:p w14:paraId="61B60AE0" w14:textId="77777777" w:rsidR="006B5DE6" w:rsidRPr="001C653E" w:rsidRDefault="006B5DE6" w:rsidP="006B5DE6">
            <w:pPr>
              <w:pStyle w:val="Footer"/>
              <w:jc w:val="center"/>
              <w:rPr>
                <w:bCs/>
                <w:sz w:val="20"/>
                <w:szCs w:val="20"/>
              </w:rPr>
            </w:pPr>
          </w:p>
          <w:p w14:paraId="1FCC312F" w14:textId="77777777" w:rsidR="006B5DE6" w:rsidRPr="001C653E" w:rsidRDefault="006B5DE6" w:rsidP="006B5DE6">
            <w:pPr>
              <w:pStyle w:val="Footer"/>
              <w:jc w:val="center"/>
              <w:rPr>
                <w:bCs/>
                <w:sz w:val="20"/>
                <w:szCs w:val="20"/>
              </w:rPr>
            </w:pPr>
          </w:p>
          <w:p w14:paraId="77878A93" w14:textId="77777777" w:rsidR="006B5DE6" w:rsidRPr="001C653E" w:rsidRDefault="006B5DE6" w:rsidP="006B5DE6">
            <w:pPr>
              <w:pStyle w:val="Footer"/>
              <w:jc w:val="center"/>
              <w:rPr>
                <w:bCs/>
                <w:sz w:val="10"/>
                <w:szCs w:val="10"/>
              </w:rPr>
            </w:pPr>
          </w:p>
          <w:p w14:paraId="25DC1394" w14:textId="77777777" w:rsidR="006B5DE6" w:rsidRPr="001C653E" w:rsidRDefault="006B5DE6" w:rsidP="006B5DE6">
            <w:pPr>
              <w:pStyle w:val="Footer"/>
              <w:jc w:val="center"/>
              <w:rPr>
                <w:bCs/>
                <w:sz w:val="20"/>
                <w:szCs w:val="20"/>
              </w:rPr>
            </w:pPr>
            <w:r w:rsidRPr="001C653E">
              <w:rPr>
                <w:bCs/>
                <w:sz w:val="20"/>
                <w:szCs w:val="20"/>
              </w:rPr>
              <w:t>1128</w:t>
            </w:r>
          </w:p>
        </w:tc>
      </w:tr>
      <w:tr w:rsidR="006B5DE6" w:rsidRPr="001C653E" w14:paraId="0CDE7B45"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0732EA98"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475E71E8" w14:textId="77777777" w:rsidR="006B5DE6" w:rsidRPr="001C653E" w:rsidRDefault="006B5DE6" w:rsidP="006B5DE6">
            <w:pPr>
              <w:jc w:val="both"/>
              <w:rPr>
                <w:sz w:val="20"/>
                <w:szCs w:val="20"/>
              </w:rPr>
            </w:pPr>
            <w:r w:rsidRPr="001C653E">
              <w:rPr>
                <w:sz w:val="20"/>
                <w:szCs w:val="20"/>
              </w:rPr>
              <w:t>As a child, did you see or hear this violence?</w:t>
            </w:r>
          </w:p>
          <w:p w14:paraId="0D449CF6" w14:textId="77777777" w:rsidR="006B5DE6" w:rsidRPr="001C653E" w:rsidRDefault="006B5DE6" w:rsidP="006B5DE6">
            <w:pPr>
              <w:jc w:val="both"/>
              <w:rPr>
                <w:sz w:val="20"/>
                <w:szCs w:val="20"/>
              </w:rPr>
            </w:pPr>
            <w:r w:rsidRPr="001C653E">
              <w:rPr>
                <w:rFonts w:ascii="SutonnyMJ" w:hAnsi="SutonnyMJ"/>
                <w:sz w:val="20"/>
                <w:szCs w:val="20"/>
              </w:rPr>
              <w:t>‡QvU†ejvq Avcwb wK GB wbh©vZb wb‡R †`‡L‡Qb ev Avovj †_‡K ï‡b‡Qb?</w:t>
            </w:r>
          </w:p>
        </w:tc>
        <w:tc>
          <w:tcPr>
            <w:tcW w:w="3708" w:type="dxa"/>
            <w:gridSpan w:val="15"/>
            <w:tcBorders>
              <w:top w:val="single" w:sz="6" w:space="0" w:color="auto"/>
              <w:left w:val="single" w:sz="6" w:space="0" w:color="auto"/>
              <w:bottom w:val="single" w:sz="6" w:space="0" w:color="auto"/>
              <w:right w:val="single" w:sz="4" w:space="0" w:color="auto"/>
            </w:tcBorders>
          </w:tcPr>
          <w:p w14:paraId="1C464E61" w14:textId="77777777" w:rsidR="006B5DE6" w:rsidRPr="001C653E" w:rsidRDefault="006B5DE6" w:rsidP="006B5DE6">
            <w:pPr>
              <w:tabs>
                <w:tab w:val="right" w:leader="dot" w:pos="3894"/>
              </w:tabs>
              <w:jc w:val="both"/>
              <w:rPr>
                <w:sz w:val="20"/>
                <w:szCs w:val="20"/>
              </w:rPr>
            </w:pPr>
            <w:r w:rsidRPr="001C653E">
              <w:rPr>
                <w:sz w:val="20"/>
                <w:szCs w:val="20"/>
              </w:rPr>
              <w:t>YES(</w:t>
            </w:r>
            <w:r w:rsidRPr="001C653E">
              <w:rPr>
                <w:rFonts w:ascii="SutonnyMJ" w:hAnsi="SutonnyMJ"/>
                <w:sz w:val="20"/>
                <w:szCs w:val="20"/>
              </w:rPr>
              <w:t>n¨uv)</w:t>
            </w:r>
            <w:r w:rsidRPr="001C653E">
              <w:rPr>
                <w:sz w:val="20"/>
                <w:szCs w:val="20"/>
              </w:rPr>
              <w:tab/>
              <w:t>1</w:t>
            </w:r>
          </w:p>
          <w:p w14:paraId="50399DE1" w14:textId="77777777" w:rsidR="006B5DE6" w:rsidRPr="001C653E" w:rsidRDefault="006B5DE6" w:rsidP="006B5DE6">
            <w:pPr>
              <w:tabs>
                <w:tab w:val="right" w:leader="dot" w:pos="3894"/>
              </w:tabs>
              <w:jc w:val="both"/>
              <w:rPr>
                <w:sz w:val="20"/>
                <w:szCs w:val="20"/>
              </w:rPr>
            </w:pPr>
            <w:r w:rsidRPr="001C653E">
              <w:rPr>
                <w:sz w:val="20"/>
                <w:szCs w:val="20"/>
              </w:rPr>
              <w:t>NO(</w:t>
            </w:r>
            <w:r w:rsidRPr="001C653E">
              <w:rPr>
                <w:rFonts w:ascii="SutonnyMJ" w:hAnsi="SutonnyMJ"/>
                <w:b/>
                <w:sz w:val="20"/>
                <w:szCs w:val="20"/>
              </w:rPr>
              <w:t>bv)</w:t>
            </w:r>
            <w:r w:rsidRPr="001C653E">
              <w:rPr>
                <w:sz w:val="20"/>
                <w:szCs w:val="20"/>
              </w:rPr>
              <w:tab/>
              <w:t>2</w:t>
            </w:r>
          </w:p>
        </w:tc>
        <w:tc>
          <w:tcPr>
            <w:tcW w:w="810" w:type="dxa"/>
            <w:gridSpan w:val="2"/>
            <w:tcBorders>
              <w:top w:val="single" w:sz="6" w:space="0" w:color="auto"/>
              <w:left w:val="single" w:sz="4" w:space="0" w:color="auto"/>
              <w:bottom w:val="single" w:sz="6" w:space="0" w:color="auto"/>
              <w:right w:val="single" w:sz="12" w:space="0" w:color="auto"/>
            </w:tcBorders>
          </w:tcPr>
          <w:p w14:paraId="4D6A94E2" w14:textId="77777777" w:rsidR="006B5DE6" w:rsidRPr="001C653E" w:rsidRDefault="006B5DE6" w:rsidP="006B5DE6">
            <w:pPr>
              <w:pStyle w:val="Footer"/>
              <w:jc w:val="center"/>
              <w:rPr>
                <w:bCs/>
                <w:sz w:val="20"/>
                <w:szCs w:val="20"/>
              </w:rPr>
            </w:pPr>
          </w:p>
        </w:tc>
      </w:tr>
      <w:tr w:rsidR="006B5DE6" w:rsidRPr="001C653E" w14:paraId="30E90EAD"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4E2BBF63"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7F5A1114" w14:textId="77777777" w:rsidR="006B5DE6" w:rsidRPr="001C653E" w:rsidRDefault="006B5DE6" w:rsidP="006B5DE6">
            <w:pPr>
              <w:rPr>
                <w:sz w:val="20"/>
                <w:szCs w:val="20"/>
              </w:rPr>
            </w:pPr>
            <w:r w:rsidRPr="001C653E">
              <w:rPr>
                <w:sz w:val="20"/>
                <w:szCs w:val="20"/>
              </w:rPr>
              <w:t>As far as you know, was your (most recent) partner’s mother hit or beaten by her husband?</w:t>
            </w:r>
          </w:p>
          <w:p w14:paraId="3D4E1D7C" w14:textId="77777777" w:rsidR="006B5DE6" w:rsidRPr="001C653E" w:rsidRDefault="006B5DE6" w:rsidP="006B5DE6">
            <w:pPr>
              <w:rPr>
                <w:rFonts w:ascii="SutonnyMJ" w:hAnsi="SutonnyMJ"/>
                <w:sz w:val="20"/>
                <w:szCs w:val="20"/>
              </w:rPr>
            </w:pPr>
            <w:r w:rsidRPr="001C653E">
              <w:rPr>
                <w:rFonts w:ascii="SutonnyMJ" w:hAnsi="SutonnyMJ"/>
                <w:sz w:val="20"/>
                <w:szCs w:val="20"/>
              </w:rPr>
              <w:t>Avcbvi Rvbv g‡Z Avcbvi k¦ïi wK KLbI Avcbvi kvïox ‡K gviai K‡i‡Qb?</w:t>
            </w:r>
          </w:p>
          <w:p w14:paraId="78CDE334" w14:textId="77777777" w:rsidR="006B5DE6" w:rsidRPr="001C653E" w:rsidRDefault="006B5DE6" w:rsidP="006B5DE6">
            <w:pPr>
              <w:rPr>
                <w:rFonts w:ascii="SutonnyMJ" w:hAnsi="SutonnyMJ"/>
                <w:sz w:val="20"/>
                <w:szCs w:val="20"/>
              </w:rPr>
            </w:pPr>
            <w:r w:rsidRPr="001C653E">
              <w:rPr>
                <w:rFonts w:ascii="SutonnyMJ" w:hAnsi="SutonnyMJ"/>
                <w:sz w:val="20"/>
                <w:szCs w:val="20"/>
              </w:rPr>
              <w:t>(eZ©gvb ev †kl ¯^vgx m¤ú‡K© wR‡Ám Kiæb)</w:t>
            </w:r>
          </w:p>
          <w:p w14:paraId="0D9234D6" w14:textId="77777777" w:rsidR="006B5DE6" w:rsidRPr="001C653E" w:rsidRDefault="006B5DE6" w:rsidP="006B5DE6">
            <w:pPr>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14:paraId="3D019B6E" w14:textId="77777777"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14:paraId="01B4B2D1" w14:textId="77777777" w:rsidR="006B5DE6" w:rsidRPr="001C653E" w:rsidRDefault="00771C6F" w:rsidP="006B5DE6">
            <w:pPr>
              <w:tabs>
                <w:tab w:val="right" w:leader="dot" w:pos="3997"/>
                <w:tab w:val="right" w:leader="dot" w:pos="4253"/>
              </w:tabs>
              <w:jc w:val="both"/>
              <w:rPr>
                <w:sz w:val="20"/>
                <w:szCs w:val="20"/>
              </w:rPr>
            </w:pPr>
            <w:r>
              <w:rPr>
                <w:noProof/>
                <w:sz w:val="20"/>
                <w:szCs w:val="20"/>
                <w:lang w:val="en-US"/>
              </w:rPr>
              <mc:AlternateContent>
                <mc:Choice Requires="wpg">
                  <w:drawing>
                    <wp:anchor distT="0" distB="0" distL="114300" distR="114300" simplePos="0" relativeHeight="251761152" behindDoc="0" locked="0" layoutInCell="1" allowOverlap="1" wp14:anchorId="72C8CF69" wp14:editId="1CC9EFA6">
                      <wp:simplePos x="0" y="0"/>
                      <wp:positionH relativeFrom="column">
                        <wp:posOffset>2147570</wp:posOffset>
                      </wp:positionH>
                      <wp:positionV relativeFrom="paragraph">
                        <wp:posOffset>-635</wp:posOffset>
                      </wp:positionV>
                      <wp:extent cx="241935" cy="526415"/>
                      <wp:effectExtent l="1270" t="0" r="23495" b="7620"/>
                      <wp:wrapNone/>
                      <wp:docPr id="12"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1935" cy="526415"/>
                                <a:chOff x="10623" y="9564"/>
                                <a:chExt cx="381" cy="829"/>
                              </a:xfrm>
                            </wpg:grpSpPr>
                            <wps:wsp>
                              <wps:cNvPr id="13" name="AutoShape 77"/>
                              <wps:cNvCnPr>
                                <a:cxnSpLocks noChangeShapeType="1"/>
                              </wps:cNvCnPr>
                              <wps:spPr bwMode="auto">
                                <a:xfrm>
                                  <a:off x="10623" y="9573"/>
                                  <a:ext cx="159"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78"/>
                              <wps:cNvCnPr>
                                <a:cxnSpLocks noChangeShapeType="1"/>
                              </wps:cNvCnPr>
                              <wps:spPr bwMode="auto">
                                <a:xfrm>
                                  <a:off x="10782" y="9564"/>
                                  <a:ext cx="0" cy="82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79"/>
                              <wps:cNvCnPr>
                                <a:cxnSpLocks noChangeShapeType="1"/>
                              </wps:cNvCnPr>
                              <wps:spPr bwMode="auto">
                                <a:xfrm>
                                  <a:off x="10623" y="10392"/>
                                  <a:ext cx="168"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AutoShape 80"/>
                              <wps:cNvCnPr>
                                <a:cxnSpLocks noChangeShapeType="1"/>
                              </wps:cNvCnPr>
                              <wps:spPr bwMode="auto">
                                <a:xfrm>
                                  <a:off x="10782" y="9937"/>
                                  <a:ext cx="222" cy="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6" o:spid="_x0000_s1026" style="position:absolute;margin-left:169.1pt;margin-top:0;width:19.05pt;height:41.45pt;z-index:251761152" coordorigin="10623,9564" coordsize="381,82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">
                      <v:shape id="AutoShape 77" o:spid="_x0000_s1027" type="#_x0000_t32" style="position:absolute;left:10623;top:9573;width:159;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W9sUysIAAADbAAAADwAAAAAAAAAAAAAA&#10;AAChAgAAZHJzL2Rvd25yZXYueG1sUEsFBgAAAAAEAAQA+QAAAJADAAAAAA==&#10;"/>
                      <v:shape id="AutoShape 78" o:spid="_x0000_s1028" type="#_x0000_t32" style="position:absolute;left:10782;top:9564;width:0;height:82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1DKMvsIAAADbAAAADwAAAAAAAAAAAAAA&#10;AAChAgAAZHJzL2Rvd25yZXYueG1sUEsFBgAAAAAEAAQA+QAAAJADAAAAAA==&#10;"/>
                      <v:shape id="AutoShape 79" o:spid="_x0000_s1029" type="#_x0000_t32" style="position:absolute;left:10623;top:10392;width:168;height:1;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u34pJcIAAADbAAAADwAAAGRycy9kb3ducmV2LnhtbERPTWsCMRC9F/wPYQQvpWYVlLIaZVsQ&#10;quBBbe/jZroJ3Uy2m6jrvzeC4G0e73Pmy87V4kxtsJ4VjIYZCOLSa8uVgu/D6u0dRIjIGmvPpOBK&#10;AZaL3sscc+0vvKPzPlYihXDIUYGJscmlDKUhh2HoG+LE/frWYUywraRu8ZLCXS3HWTaVDi2nBoMN&#10;fRoq//Ynp2C7Hn0UR2PXm92/3U5WRX2qXn+UGvS7YgYiUhef4of7S6f5E7j/kg6Qixs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u34pJcIAAADbAAAADwAAAAAAAAAAAAAA&#10;AAChAgAAZHJzL2Rvd25yZXYueG1sUEsFBgAAAAAEAAQA+QAAAJADAAAAAA==&#10;"/>
                      <v:shape id="AutoShape 80" o:spid="_x0000_s1030" type="#_x0000_t32" style="position:absolute;left:10782;top:9937;width:222;height:8;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k1ZbDAAAA2wAAAA8AAAAAAAAAAAAA&#10;AAAAoQIAAGRycy9kb3ducmV2LnhtbFBLBQYAAAAABAAEAPkAAACRAwAAAAA=&#10;">
                        <v:stroke endarrow="block"/>
                      </v:shape>
                    </v:group>
                  </w:pict>
                </mc:Fallback>
              </mc:AlternateContent>
            </w:r>
            <w:r w:rsidR="006B5DE6" w:rsidRPr="001C653E">
              <w:rPr>
                <w:sz w:val="20"/>
                <w:szCs w:val="20"/>
              </w:rPr>
              <w:t>NO</w:t>
            </w:r>
            <w:r w:rsidR="006B5DE6" w:rsidRPr="001C653E">
              <w:rPr>
                <w:rFonts w:cs="Vrinda" w:hint="cs"/>
                <w:sz w:val="20"/>
                <w:szCs w:val="20"/>
                <w:cs/>
                <w:lang w:bidi="bn-BD"/>
              </w:rPr>
              <w:t xml:space="preserve"> </w:t>
            </w:r>
            <w:r w:rsidR="006B5DE6" w:rsidRPr="001C653E">
              <w:rPr>
                <w:rFonts w:ascii="SutonnyMJ" w:hAnsi="SutonnyMJ" w:cs="SutonnyMJ" w:hint="cs"/>
                <w:sz w:val="20"/>
                <w:szCs w:val="20"/>
                <w:cs/>
                <w:lang w:bidi="bn-BD"/>
              </w:rPr>
              <w:t>(</w:t>
            </w:r>
            <w:r w:rsidR="006B5DE6" w:rsidRPr="001C653E">
              <w:rPr>
                <w:rFonts w:ascii="SutonnyMJ" w:hAnsi="SutonnyMJ" w:cs="SutonnyMJ"/>
                <w:sz w:val="20"/>
                <w:szCs w:val="20"/>
                <w:lang w:bidi="bn-BD"/>
              </w:rPr>
              <w:t>bv)</w:t>
            </w:r>
            <w:r w:rsidR="006B5DE6" w:rsidRPr="001C653E">
              <w:rPr>
                <w:sz w:val="20"/>
                <w:szCs w:val="20"/>
                <w:lang w:bidi="bn-BD"/>
              </w:rPr>
              <w:t>.................................................</w:t>
            </w:r>
            <w:r w:rsidR="006B5DE6" w:rsidRPr="001C653E">
              <w:rPr>
                <w:sz w:val="20"/>
                <w:szCs w:val="20"/>
              </w:rPr>
              <w:t>2</w:t>
            </w:r>
          </w:p>
          <w:p w14:paraId="0C3CA5F7" w14:textId="77777777"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14:paraId="0DB7A464" w14:textId="77777777"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14:paraId="592A4884" w14:textId="77777777" w:rsidR="006B5DE6" w:rsidRPr="001C653E" w:rsidRDefault="006B5DE6" w:rsidP="006B5DE6">
            <w:pPr>
              <w:tabs>
                <w:tab w:val="right" w:leader="dot" w:pos="4820"/>
              </w:tabs>
              <w:jc w:val="both"/>
              <w:rPr>
                <w:sz w:val="20"/>
                <w:szCs w:val="20"/>
              </w:rPr>
            </w:pPr>
          </w:p>
          <w:p w14:paraId="462CC363" w14:textId="77777777" w:rsidR="006B5DE6" w:rsidRPr="001C653E" w:rsidRDefault="006B5DE6" w:rsidP="006B5DE6">
            <w:pPr>
              <w:tabs>
                <w:tab w:val="right" w:leader="dot" w:pos="4820"/>
              </w:tabs>
              <w:jc w:val="both"/>
              <w:rPr>
                <w:sz w:val="20"/>
                <w:szCs w:val="20"/>
              </w:rPr>
            </w:pPr>
          </w:p>
          <w:p w14:paraId="3E507D70" w14:textId="77777777" w:rsidR="006B5DE6" w:rsidRPr="001C653E" w:rsidRDefault="006B5DE6" w:rsidP="006B5DE6">
            <w:pPr>
              <w:tabs>
                <w:tab w:val="right" w:leader="dot" w:pos="4820"/>
              </w:tabs>
              <w:jc w:val="both"/>
              <w:rPr>
                <w:sz w:val="20"/>
                <w:szCs w:val="20"/>
              </w:rPr>
            </w:pPr>
            <w:r w:rsidRPr="001C653E">
              <w:rPr>
                <w:sz w:val="20"/>
                <w:szCs w:val="20"/>
              </w:rPr>
              <w:t>1130</w:t>
            </w:r>
          </w:p>
        </w:tc>
      </w:tr>
      <w:tr w:rsidR="006B5DE6" w:rsidRPr="001C653E" w14:paraId="34CE7D01" w14:textId="77777777" w:rsidTr="006B5DE6">
        <w:trPr>
          <w:cantSplit/>
          <w:trHeight w:val="322"/>
        </w:trPr>
        <w:tc>
          <w:tcPr>
            <w:tcW w:w="630" w:type="dxa"/>
            <w:tcBorders>
              <w:top w:val="single" w:sz="4" w:space="0" w:color="auto"/>
              <w:left w:val="single" w:sz="12" w:space="0" w:color="auto"/>
              <w:bottom w:val="single" w:sz="4" w:space="0" w:color="auto"/>
              <w:right w:val="single" w:sz="6" w:space="0" w:color="auto"/>
            </w:tcBorders>
          </w:tcPr>
          <w:p w14:paraId="77E4C648"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4" w:space="0" w:color="auto"/>
              <w:right w:val="single" w:sz="4" w:space="0" w:color="auto"/>
            </w:tcBorders>
          </w:tcPr>
          <w:p w14:paraId="1E97A448" w14:textId="77777777" w:rsidR="006B5DE6" w:rsidRPr="001C653E" w:rsidRDefault="006B5DE6" w:rsidP="006B5DE6">
            <w:pPr>
              <w:jc w:val="both"/>
              <w:rPr>
                <w:sz w:val="20"/>
                <w:szCs w:val="20"/>
              </w:rPr>
            </w:pPr>
            <w:r w:rsidRPr="001C653E">
              <w:rPr>
                <w:sz w:val="20"/>
                <w:szCs w:val="20"/>
              </w:rPr>
              <w:t>Did your (most recent) husband/partner see or hear this violence?</w:t>
            </w:r>
          </w:p>
          <w:p w14:paraId="3A8615D4" w14:textId="77777777" w:rsidR="006B5DE6" w:rsidRPr="001C653E" w:rsidRDefault="006B5DE6" w:rsidP="006B5DE6">
            <w:pPr>
              <w:jc w:val="both"/>
              <w:rPr>
                <w:sz w:val="20"/>
                <w:szCs w:val="20"/>
              </w:rPr>
            </w:pPr>
            <w:r w:rsidRPr="001C653E">
              <w:rPr>
                <w:rFonts w:ascii="SutonnyMJ" w:hAnsi="SutonnyMJ"/>
                <w:sz w:val="20"/>
                <w:szCs w:val="20"/>
              </w:rPr>
              <w:t>Avcbvi ¯^vgx wK Zv wb‡Ri †Pv‡L †`‡L‡Qb ev Avovj †_‡K ï‡b‡Qb?</w:t>
            </w:r>
          </w:p>
          <w:p w14:paraId="45003E48" w14:textId="77777777" w:rsidR="006B5DE6" w:rsidRPr="001C653E" w:rsidRDefault="006B5DE6" w:rsidP="006B5DE6">
            <w:pPr>
              <w:jc w:val="both"/>
              <w:rPr>
                <w:sz w:val="20"/>
                <w:szCs w:val="20"/>
              </w:rPr>
            </w:pPr>
          </w:p>
        </w:tc>
        <w:tc>
          <w:tcPr>
            <w:tcW w:w="3708" w:type="dxa"/>
            <w:gridSpan w:val="15"/>
            <w:tcBorders>
              <w:top w:val="single" w:sz="6" w:space="0" w:color="auto"/>
              <w:left w:val="single" w:sz="6" w:space="0" w:color="auto"/>
              <w:bottom w:val="single" w:sz="6" w:space="0" w:color="auto"/>
              <w:right w:val="single" w:sz="4" w:space="0" w:color="auto"/>
            </w:tcBorders>
          </w:tcPr>
          <w:p w14:paraId="356228F2" w14:textId="77777777"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14:paraId="11C9AF1F" w14:textId="77777777"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lang w:bidi="bn-BD"/>
              </w:rPr>
              <w:t>.................................................</w:t>
            </w:r>
            <w:r w:rsidRPr="001C653E">
              <w:rPr>
                <w:sz w:val="20"/>
                <w:szCs w:val="20"/>
              </w:rPr>
              <w:t>2</w:t>
            </w:r>
          </w:p>
          <w:p w14:paraId="014FFEA0" w14:textId="77777777"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14:paraId="74E7E2BD" w14:textId="77777777"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6" w:space="0" w:color="auto"/>
              <w:right w:val="single" w:sz="12" w:space="0" w:color="auto"/>
            </w:tcBorders>
          </w:tcPr>
          <w:p w14:paraId="7EF269B7" w14:textId="77777777" w:rsidR="006B5DE6" w:rsidRPr="001C653E" w:rsidRDefault="006B5DE6" w:rsidP="006B5DE6">
            <w:pPr>
              <w:pStyle w:val="Footer"/>
              <w:jc w:val="center"/>
              <w:rPr>
                <w:bCs/>
                <w:sz w:val="20"/>
                <w:szCs w:val="20"/>
              </w:rPr>
            </w:pPr>
          </w:p>
        </w:tc>
      </w:tr>
      <w:tr w:rsidR="006B5DE6" w:rsidRPr="001C653E" w14:paraId="1773C322" w14:textId="77777777" w:rsidTr="006B5DE6">
        <w:trPr>
          <w:cantSplit/>
          <w:trHeight w:val="322"/>
        </w:trPr>
        <w:tc>
          <w:tcPr>
            <w:tcW w:w="630" w:type="dxa"/>
            <w:tcBorders>
              <w:top w:val="single" w:sz="4" w:space="0" w:color="auto"/>
              <w:left w:val="single" w:sz="12" w:space="0" w:color="auto"/>
              <w:bottom w:val="single" w:sz="12" w:space="0" w:color="auto"/>
              <w:right w:val="single" w:sz="6" w:space="0" w:color="auto"/>
            </w:tcBorders>
          </w:tcPr>
          <w:p w14:paraId="709E5C03" w14:textId="77777777" w:rsidR="006B5DE6" w:rsidRPr="001C653E" w:rsidRDefault="006B5DE6" w:rsidP="006B5DE6">
            <w:pPr>
              <w:pStyle w:val="Footer"/>
              <w:numPr>
                <w:ilvl w:val="0"/>
                <w:numId w:val="78"/>
              </w:numPr>
              <w:rPr>
                <w:bCs/>
                <w:sz w:val="20"/>
                <w:szCs w:val="20"/>
                <w:cs/>
                <w:lang w:bidi="bn-BD"/>
              </w:rPr>
            </w:pPr>
          </w:p>
        </w:tc>
        <w:tc>
          <w:tcPr>
            <w:tcW w:w="5742" w:type="dxa"/>
            <w:gridSpan w:val="5"/>
            <w:tcBorders>
              <w:top w:val="single" w:sz="4" w:space="0" w:color="auto"/>
              <w:left w:val="single" w:sz="6" w:space="0" w:color="auto"/>
              <w:bottom w:val="single" w:sz="12" w:space="0" w:color="auto"/>
              <w:right w:val="single" w:sz="4" w:space="0" w:color="auto"/>
            </w:tcBorders>
          </w:tcPr>
          <w:p w14:paraId="063CD854" w14:textId="77777777" w:rsidR="006B5DE6" w:rsidRPr="001C653E" w:rsidRDefault="006B5DE6" w:rsidP="006B5DE6">
            <w:pPr>
              <w:pStyle w:val="CommentText"/>
            </w:pPr>
            <w:r w:rsidRPr="001C653E">
              <w:t>As far as you know, was your (most recent) husband/partner himself hit or beaten regularly by someone in his family?</w:t>
            </w:r>
          </w:p>
          <w:p w14:paraId="6743BE18" w14:textId="77777777" w:rsidR="006B5DE6" w:rsidRPr="001C653E" w:rsidRDefault="006B5DE6" w:rsidP="006B5DE6">
            <w:pPr>
              <w:rPr>
                <w:rFonts w:ascii="SutonnyMJ" w:hAnsi="SutonnyMJ"/>
                <w:sz w:val="20"/>
                <w:szCs w:val="20"/>
              </w:rPr>
            </w:pPr>
            <w:r w:rsidRPr="001C653E">
              <w:rPr>
                <w:rFonts w:ascii="SutonnyMJ" w:hAnsi="SutonnyMJ"/>
                <w:sz w:val="20"/>
                <w:szCs w:val="20"/>
              </w:rPr>
              <w:t xml:space="preserve">Avcbvi Rvbv g‡Z Avcbvi ¯^vgx wK †Q‡j‡ejvq Zuvi cwiev‡ii Kv‡iv Kv‡Q wbqwgZ gvi †L‡Zb?  </w:t>
            </w:r>
            <w:r w:rsidRPr="001C653E">
              <w:rPr>
                <w:rFonts w:ascii="SutonnyMJ" w:hAnsi="SutonnyMJ"/>
                <w:sz w:val="20"/>
                <w:szCs w:val="20"/>
              </w:rPr>
              <w:tab/>
            </w:r>
          </w:p>
          <w:p w14:paraId="2CE085AC" w14:textId="77777777" w:rsidR="006B5DE6" w:rsidRPr="001C653E" w:rsidRDefault="006B5DE6" w:rsidP="006B5DE6">
            <w:pPr>
              <w:pStyle w:val="CommentText"/>
            </w:pPr>
          </w:p>
        </w:tc>
        <w:tc>
          <w:tcPr>
            <w:tcW w:w="3708" w:type="dxa"/>
            <w:gridSpan w:val="15"/>
            <w:tcBorders>
              <w:top w:val="single" w:sz="6" w:space="0" w:color="auto"/>
              <w:left w:val="single" w:sz="6" w:space="0" w:color="auto"/>
              <w:bottom w:val="single" w:sz="12" w:space="0" w:color="auto"/>
              <w:right w:val="single" w:sz="4" w:space="0" w:color="auto"/>
            </w:tcBorders>
          </w:tcPr>
          <w:p w14:paraId="3C74E0FD" w14:textId="77777777" w:rsidR="006B5DE6" w:rsidRPr="001C653E" w:rsidRDefault="006B5DE6" w:rsidP="006B5DE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rFonts w:ascii="SutonnyMJ" w:hAnsi="SutonnyMJ" w:cs="SutonnyMJ"/>
                <w:sz w:val="20"/>
                <w:szCs w:val="20"/>
                <w:lang w:val="en-US" w:bidi="bn-BD"/>
              </w:rPr>
              <w:t xml:space="preserve"> </w:t>
            </w:r>
            <w:r w:rsidRPr="001C653E">
              <w:rPr>
                <w:sz w:val="20"/>
                <w:szCs w:val="20"/>
                <w:lang w:val="en-US" w:bidi="bn-BD"/>
              </w:rPr>
              <w:t>...............................................</w:t>
            </w:r>
            <w:r w:rsidRPr="001C653E">
              <w:rPr>
                <w:sz w:val="20"/>
                <w:szCs w:val="20"/>
              </w:rPr>
              <w:t>1</w:t>
            </w:r>
          </w:p>
          <w:p w14:paraId="6AE82B04" w14:textId="77777777" w:rsidR="006B5DE6" w:rsidRPr="001C653E" w:rsidRDefault="006B5DE6" w:rsidP="006B5DE6">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sz w:val="20"/>
                <w:szCs w:val="20"/>
                <w:lang w:bidi="bn-BD"/>
              </w:rPr>
              <w:t>.................................................</w:t>
            </w:r>
            <w:r w:rsidRPr="001C653E">
              <w:rPr>
                <w:sz w:val="20"/>
                <w:szCs w:val="20"/>
              </w:rPr>
              <w:t>2</w:t>
            </w:r>
          </w:p>
          <w:p w14:paraId="67C721E0" w14:textId="77777777" w:rsidR="006B5DE6" w:rsidRPr="001C653E" w:rsidRDefault="006B5DE6" w:rsidP="006B5DE6">
            <w:pPr>
              <w:tabs>
                <w:tab w:val="right" w:leader="dot" w:pos="4428"/>
              </w:tabs>
              <w:jc w:val="both"/>
              <w:rPr>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14:paraId="5D6B7E17" w14:textId="77777777" w:rsidR="006B5DE6" w:rsidRPr="001C653E" w:rsidRDefault="006B5DE6" w:rsidP="006B5DE6">
            <w:pPr>
              <w:tabs>
                <w:tab w:val="right" w:leader="dot" w:pos="4706"/>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 .................................................9</w:t>
            </w:r>
          </w:p>
        </w:tc>
        <w:tc>
          <w:tcPr>
            <w:tcW w:w="810" w:type="dxa"/>
            <w:gridSpan w:val="2"/>
            <w:tcBorders>
              <w:top w:val="single" w:sz="6" w:space="0" w:color="auto"/>
              <w:left w:val="single" w:sz="4" w:space="0" w:color="auto"/>
              <w:bottom w:val="single" w:sz="12" w:space="0" w:color="auto"/>
              <w:right w:val="single" w:sz="12" w:space="0" w:color="auto"/>
            </w:tcBorders>
          </w:tcPr>
          <w:p w14:paraId="7FD131E3" w14:textId="77777777" w:rsidR="006B5DE6" w:rsidRPr="001C653E" w:rsidRDefault="006B5DE6" w:rsidP="006B5DE6">
            <w:pPr>
              <w:pStyle w:val="Footer"/>
              <w:jc w:val="center"/>
              <w:rPr>
                <w:bCs/>
                <w:sz w:val="20"/>
                <w:szCs w:val="20"/>
              </w:rPr>
            </w:pPr>
          </w:p>
        </w:tc>
      </w:tr>
    </w:tbl>
    <w:p w14:paraId="4F11B7F5" w14:textId="77777777" w:rsidR="00C077E9" w:rsidRPr="001C653E" w:rsidRDefault="00C077E9" w:rsidP="00374D24">
      <w:pPr>
        <w:rPr>
          <w:sz w:val="16"/>
          <w:szCs w:val="16"/>
        </w:rPr>
      </w:pPr>
    </w:p>
    <w:p w14:paraId="75CB0C37" w14:textId="77777777" w:rsidR="00374D24" w:rsidRPr="001C653E" w:rsidRDefault="00374D24" w:rsidP="00374D24">
      <w:pPr>
        <w:pStyle w:val="Footer"/>
        <w:rPr>
          <w:sz w:val="16"/>
          <w:szCs w:val="16"/>
        </w:rPr>
      </w:pPr>
    </w:p>
    <w:p w14:paraId="09A08E7F" w14:textId="77777777" w:rsidR="00374D24" w:rsidRPr="001C653E" w:rsidRDefault="00374D24" w:rsidP="00374D24">
      <w:pPr>
        <w:rPr>
          <w:sz w:val="16"/>
          <w:szCs w:val="16"/>
        </w:rPr>
      </w:pPr>
      <w:r w:rsidRPr="001C653E">
        <w:rPr>
          <w:sz w:val="16"/>
          <w:szCs w:val="16"/>
        </w:rPr>
        <w:br w:type="page"/>
      </w:r>
    </w:p>
    <w:p w14:paraId="6F8762FE" w14:textId="77777777" w:rsidR="00374D24" w:rsidRPr="001C653E" w:rsidRDefault="00374D24" w:rsidP="00374D24">
      <w:pPr>
        <w:rPr>
          <w:sz w:val="16"/>
          <w:szCs w:val="16"/>
        </w:rPr>
      </w:pPr>
    </w:p>
    <w:tbl>
      <w:tblPr>
        <w:tblW w:w="10351" w:type="dxa"/>
        <w:tblLayout w:type="fixed"/>
        <w:tblLook w:val="0000" w:firstRow="0" w:lastRow="0" w:firstColumn="0" w:lastColumn="0" w:noHBand="0" w:noVBand="0"/>
      </w:tblPr>
      <w:tblGrid>
        <w:gridCol w:w="737"/>
        <w:gridCol w:w="4231"/>
        <w:gridCol w:w="627"/>
        <w:gridCol w:w="903"/>
        <w:gridCol w:w="1260"/>
        <w:gridCol w:w="1783"/>
        <w:gridCol w:w="17"/>
        <w:gridCol w:w="793"/>
      </w:tblGrid>
      <w:tr w:rsidR="00E1722C" w:rsidRPr="001C653E" w14:paraId="38141C43" w14:textId="77777777"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FFFF00"/>
          </w:tcPr>
          <w:p w14:paraId="37EDA7B4" w14:textId="77777777" w:rsidR="00E1722C" w:rsidRPr="001C653E" w:rsidRDefault="00E1722C" w:rsidP="007167BF">
            <w:pPr>
              <w:jc w:val="center"/>
              <w:rPr>
                <w:b/>
                <w:sz w:val="20"/>
                <w:szCs w:val="20"/>
              </w:rPr>
            </w:pPr>
          </w:p>
          <w:p w14:paraId="334780EE" w14:textId="77777777" w:rsidR="00E1722C" w:rsidRPr="001C653E" w:rsidRDefault="00E1722C" w:rsidP="007167BF">
            <w:pPr>
              <w:jc w:val="center"/>
              <w:rPr>
                <w:b/>
                <w:sz w:val="20"/>
                <w:szCs w:val="20"/>
              </w:rPr>
            </w:pPr>
            <w:r w:rsidRPr="001C653E">
              <w:rPr>
                <w:b/>
                <w:sz w:val="20"/>
                <w:szCs w:val="20"/>
              </w:rPr>
              <w:t>SECTION 12  WOMEN’S EMPOWERMENT AND FINANCIAL AUTONOMY</w:t>
            </w:r>
          </w:p>
          <w:p w14:paraId="5929EA73" w14:textId="77777777" w:rsidR="00E1722C" w:rsidRPr="001C653E" w:rsidRDefault="00E1722C" w:rsidP="00F73C29">
            <w:pPr>
              <w:jc w:val="center"/>
              <w:rPr>
                <w:b/>
                <w:sz w:val="20"/>
                <w:szCs w:val="20"/>
              </w:rPr>
            </w:pPr>
          </w:p>
        </w:tc>
      </w:tr>
      <w:tr w:rsidR="00E1722C" w:rsidRPr="001C653E" w14:paraId="2BF33171" w14:textId="77777777" w:rsidTr="00E1722C">
        <w:trPr>
          <w:cantSplit/>
        </w:trPr>
        <w:tc>
          <w:tcPr>
            <w:tcW w:w="10351" w:type="dxa"/>
            <w:gridSpan w:val="8"/>
            <w:tcBorders>
              <w:top w:val="single" w:sz="6" w:space="0" w:color="auto"/>
              <w:left w:val="single" w:sz="4" w:space="0" w:color="auto"/>
              <w:bottom w:val="single" w:sz="6" w:space="0" w:color="auto"/>
              <w:right w:val="single" w:sz="6" w:space="0" w:color="auto"/>
            </w:tcBorders>
            <w:shd w:val="clear" w:color="auto" w:fill="auto"/>
          </w:tcPr>
          <w:p w14:paraId="768D120D" w14:textId="77777777" w:rsidR="00E1722C" w:rsidRPr="001C653E" w:rsidRDefault="00E1722C" w:rsidP="007167BF">
            <w:pPr>
              <w:rPr>
                <w:sz w:val="20"/>
                <w:szCs w:val="20"/>
              </w:rPr>
            </w:pPr>
            <w:r w:rsidRPr="001C653E">
              <w:rPr>
                <w:sz w:val="20"/>
                <w:szCs w:val="20"/>
              </w:rPr>
              <w:t>Now I would like to ask you some questions about things that you own and your earnings. We need this information to understand the financial position of women nowadays</w:t>
            </w:r>
          </w:p>
          <w:p w14:paraId="1CFA6327" w14:textId="77777777" w:rsidR="00E1722C" w:rsidRPr="001C653E" w:rsidRDefault="00E1722C" w:rsidP="007167BF">
            <w:pPr>
              <w:rPr>
                <w:rFonts w:ascii="SutonnyMJ" w:hAnsi="SutonnyMJ"/>
                <w:sz w:val="20"/>
                <w:szCs w:val="20"/>
              </w:rPr>
            </w:pPr>
            <w:r w:rsidRPr="001C653E">
              <w:rPr>
                <w:rFonts w:ascii="SutonnyMJ" w:hAnsi="SutonnyMJ"/>
                <w:sz w:val="20"/>
                <w:szCs w:val="20"/>
              </w:rPr>
              <w:t>Avwg GLb Avcbvi wb‡Ri wKQy wRwbm Ges Avcbvi Avq m¤c‡K© wKQy cÖkœ Ki‡Z PvB|   eZ©v‡b GKRb bvixi Avw_©K Ae¯nvb Rvbvi Rb¨ GB Z_¨ Avgv‡`i cÖ‡qvRb|</w:t>
            </w:r>
          </w:p>
          <w:p w14:paraId="4CBA8E55" w14:textId="77777777" w:rsidR="00E1722C" w:rsidRPr="001C653E" w:rsidRDefault="00E1722C" w:rsidP="007167BF">
            <w:pPr>
              <w:rPr>
                <w:sz w:val="20"/>
                <w:szCs w:val="20"/>
              </w:rPr>
            </w:pPr>
          </w:p>
        </w:tc>
      </w:tr>
      <w:tr w:rsidR="00E1722C" w:rsidRPr="001C653E" w14:paraId="2EB80DCA" w14:textId="77777777" w:rsidTr="00560416">
        <w:trPr>
          <w:cantSplit/>
        </w:trPr>
        <w:tc>
          <w:tcPr>
            <w:tcW w:w="737" w:type="dxa"/>
            <w:tcBorders>
              <w:left w:val="single" w:sz="6" w:space="0" w:color="auto"/>
              <w:bottom w:val="single" w:sz="6" w:space="0" w:color="auto"/>
              <w:right w:val="single" w:sz="12" w:space="0" w:color="auto"/>
            </w:tcBorders>
            <w:shd w:val="clear" w:color="auto" w:fill="auto"/>
          </w:tcPr>
          <w:p w14:paraId="2BBC785F" w14:textId="77777777" w:rsidR="00E1722C" w:rsidRPr="001C653E" w:rsidRDefault="00E1722C" w:rsidP="006C3963">
            <w:pPr>
              <w:numPr>
                <w:ilvl w:val="0"/>
                <w:numId w:val="62"/>
              </w:numPr>
              <w:jc w:val="both"/>
              <w:rPr>
                <w:sz w:val="20"/>
                <w:szCs w:val="20"/>
              </w:rPr>
            </w:pPr>
          </w:p>
        </w:tc>
        <w:tc>
          <w:tcPr>
            <w:tcW w:w="4231" w:type="dxa"/>
            <w:tcBorders>
              <w:left w:val="nil"/>
              <w:bottom w:val="single" w:sz="6" w:space="0" w:color="auto"/>
              <w:right w:val="single" w:sz="6" w:space="0" w:color="auto"/>
            </w:tcBorders>
            <w:shd w:val="clear" w:color="auto" w:fill="auto"/>
          </w:tcPr>
          <w:p w14:paraId="78629074" w14:textId="77777777" w:rsidR="00E1722C" w:rsidRPr="001C653E" w:rsidRDefault="00E1722C" w:rsidP="007167BF">
            <w:pPr>
              <w:rPr>
                <w:sz w:val="20"/>
                <w:szCs w:val="20"/>
              </w:rPr>
            </w:pPr>
            <w:r w:rsidRPr="001C653E">
              <w:rPr>
                <w:sz w:val="20"/>
                <w:szCs w:val="20"/>
              </w:rPr>
              <w:t>Have you ever been to the bazaar?</w:t>
            </w:r>
          </w:p>
          <w:p w14:paraId="784C97F7" w14:textId="77777777" w:rsidR="00E1722C" w:rsidRPr="001C653E" w:rsidRDefault="00E1722C" w:rsidP="007167BF">
            <w:pPr>
              <w:rPr>
                <w:rFonts w:ascii="SutonnyMJ" w:hAnsi="SutonnyMJ"/>
                <w:sz w:val="20"/>
                <w:szCs w:val="20"/>
              </w:rPr>
            </w:pPr>
            <w:r w:rsidRPr="001C653E">
              <w:rPr>
                <w:rFonts w:ascii="SutonnyMJ" w:hAnsi="SutonnyMJ"/>
                <w:sz w:val="20"/>
                <w:szCs w:val="20"/>
              </w:rPr>
              <w:t xml:space="preserve">Avcwb wK KL‡bv evRv‡i wM‡q‡Qb?  </w:t>
            </w:r>
          </w:p>
          <w:p w14:paraId="2D6ED93D" w14:textId="77777777" w:rsidR="009F41B1" w:rsidRPr="001C653E" w:rsidRDefault="009F41B1" w:rsidP="007167BF">
            <w:pPr>
              <w:rPr>
                <w:sz w:val="20"/>
                <w:szCs w:val="20"/>
              </w:rPr>
            </w:pPr>
            <w:r w:rsidRPr="001C653E">
              <w:rPr>
                <w:sz w:val="20"/>
                <w:szCs w:val="20"/>
              </w:rPr>
              <w:t>If yes, ask with whom</w:t>
            </w:r>
            <w:r w:rsidR="00F11125" w:rsidRPr="001C653E">
              <w:rPr>
                <w:sz w:val="20"/>
                <w:szCs w:val="20"/>
              </w:rPr>
              <w:t xml:space="preserve"> usually</w:t>
            </w:r>
            <w:r w:rsidR="002F1071" w:rsidRPr="001C653E">
              <w:rPr>
                <w:sz w:val="20"/>
                <w:szCs w:val="20"/>
              </w:rPr>
              <w:t>?</w:t>
            </w:r>
            <w:r w:rsidRPr="001C653E">
              <w:rPr>
                <w:sz w:val="20"/>
                <w:szCs w:val="20"/>
              </w:rPr>
              <w:t xml:space="preserve"> </w:t>
            </w:r>
          </w:p>
          <w:p w14:paraId="1090D267" w14:textId="77777777" w:rsidR="009F41B1" w:rsidRPr="001C653E" w:rsidRDefault="00F11125" w:rsidP="007167BF">
            <w:pPr>
              <w:rPr>
                <w:rFonts w:cs="Vrinda"/>
                <w:sz w:val="20"/>
                <w:szCs w:val="25"/>
                <w:cs/>
                <w:lang w:bidi="bn-BD"/>
              </w:rPr>
            </w:pPr>
            <w:r w:rsidRPr="001C653E">
              <w:rPr>
                <w:rFonts w:ascii="SutonnyMJ" w:hAnsi="SutonnyMJ" w:cs="SutonnyMJ"/>
                <w:sz w:val="20"/>
                <w:szCs w:val="20"/>
                <w:lang w:bidi="bn-BD"/>
              </w:rPr>
              <w:t>nu¨v</w:t>
            </w:r>
            <w:r w:rsidRPr="001C653E">
              <w:rPr>
                <w:rFonts w:ascii="SutonnyMJ" w:hAnsi="SutonnyMJ"/>
                <w:sz w:val="20"/>
                <w:szCs w:val="20"/>
              </w:rPr>
              <w:t xml:space="preserve"> </w:t>
            </w:r>
            <w:r w:rsidR="005B64AA" w:rsidRPr="001C653E">
              <w:rPr>
                <w:rFonts w:ascii="SutonnyMJ" w:hAnsi="SutonnyMJ"/>
                <w:sz w:val="20"/>
                <w:szCs w:val="20"/>
              </w:rPr>
              <w:t>n‡j, mvavibZ Kvi mv‡_ evRv‡i hvb?</w:t>
            </w:r>
          </w:p>
        </w:tc>
        <w:tc>
          <w:tcPr>
            <w:tcW w:w="4573" w:type="dxa"/>
            <w:gridSpan w:val="4"/>
            <w:tcBorders>
              <w:left w:val="single" w:sz="6" w:space="0" w:color="auto"/>
              <w:bottom w:val="single" w:sz="6" w:space="0" w:color="auto"/>
              <w:right w:val="single" w:sz="6" w:space="0" w:color="auto"/>
            </w:tcBorders>
            <w:shd w:val="clear" w:color="auto" w:fill="auto"/>
          </w:tcPr>
          <w:p w14:paraId="1EE479B5" w14:textId="77777777" w:rsidR="00DB6B96" w:rsidRPr="001C653E" w:rsidRDefault="00771C6F" w:rsidP="006F7E7F">
            <w:pPr>
              <w:tabs>
                <w:tab w:val="right" w:leader="dot" w:pos="3997"/>
              </w:tabs>
              <w:jc w:val="both"/>
              <w:rPr>
                <w:sz w:val="20"/>
                <w:szCs w:val="20"/>
                <w:lang w:bidi="bn-BD"/>
              </w:rPr>
            </w:pPr>
            <w:r>
              <w:rPr>
                <w:noProof/>
                <w:sz w:val="20"/>
                <w:szCs w:val="20"/>
                <w:lang w:val="en-US"/>
              </w:rPr>
              <mc:AlternateContent>
                <mc:Choice Requires="wps">
                  <w:drawing>
                    <wp:anchor distT="0" distB="0" distL="114300" distR="114300" simplePos="0" relativeHeight="251735552" behindDoc="0" locked="0" layoutInCell="1" allowOverlap="1" wp14:anchorId="09FB7A91" wp14:editId="0F99B630">
                      <wp:simplePos x="0" y="0"/>
                      <wp:positionH relativeFrom="column">
                        <wp:posOffset>2646045</wp:posOffset>
                      </wp:positionH>
                      <wp:positionV relativeFrom="paragraph">
                        <wp:posOffset>55880</wp:posOffset>
                      </wp:positionV>
                      <wp:extent cx="255270" cy="635"/>
                      <wp:effectExtent l="17145" t="55880" r="19685" b="70485"/>
                      <wp:wrapNone/>
                      <wp:docPr id="11" name="AutoShap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4" o:spid="_x0000_s1026" type="#_x0000_t32" style="position:absolute;margin-left:208.35pt;margin-top:4.4pt;width:20.1pt;height:.05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">
                      <v:stroke endarrow="block"/>
                    </v:shape>
                  </w:pict>
                </mc:Fallback>
              </mc:AlternateContent>
            </w:r>
            <w:r w:rsidR="00DB6B96" w:rsidRPr="001C653E">
              <w:rPr>
                <w:sz w:val="20"/>
                <w:szCs w:val="20"/>
              </w:rPr>
              <w:t>NO</w:t>
            </w:r>
            <w:r w:rsidR="00DB6B96" w:rsidRPr="001C653E">
              <w:rPr>
                <w:rFonts w:cs="Vrinda" w:hint="cs"/>
                <w:sz w:val="20"/>
                <w:szCs w:val="20"/>
                <w:cs/>
                <w:lang w:bidi="bn-BD"/>
              </w:rPr>
              <w:t xml:space="preserve"> </w:t>
            </w:r>
            <w:r w:rsidR="00DB6B96" w:rsidRPr="001C653E">
              <w:rPr>
                <w:rFonts w:ascii="SutonnyMJ" w:hAnsi="SutonnyMJ" w:cs="SutonnyMJ" w:hint="cs"/>
                <w:sz w:val="20"/>
                <w:szCs w:val="20"/>
                <w:cs/>
                <w:lang w:bidi="bn-BD"/>
              </w:rPr>
              <w:t>(</w:t>
            </w:r>
            <w:r w:rsidR="00DB6B96" w:rsidRPr="001C653E">
              <w:rPr>
                <w:rFonts w:ascii="SutonnyMJ" w:hAnsi="SutonnyMJ" w:cs="SutonnyMJ"/>
                <w:sz w:val="20"/>
                <w:szCs w:val="20"/>
                <w:lang w:bidi="bn-BD"/>
              </w:rPr>
              <w:t>bv</w:t>
            </w:r>
            <w:r w:rsidR="00DB6B96" w:rsidRPr="001C653E">
              <w:rPr>
                <w:rFonts w:hint="cs"/>
                <w:sz w:val="20"/>
                <w:szCs w:val="20"/>
                <w:cs/>
                <w:lang w:bidi="bn-BD"/>
              </w:rPr>
              <w:t>)...............................</w:t>
            </w:r>
            <w:r w:rsidR="005A1D92" w:rsidRPr="001C653E">
              <w:rPr>
                <w:sz w:val="20"/>
                <w:szCs w:val="20"/>
                <w:lang w:val="en-US" w:bidi="bn-BD"/>
              </w:rPr>
              <w:t>...</w:t>
            </w:r>
            <w:r w:rsidR="00DB6B96" w:rsidRPr="001C653E">
              <w:rPr>
                <w:rFonts w:hint="cs"/>
                <w:sz w:val="20"/>
                <w:szCs w:val="20"/>
                <w:cs/>
                <w:lang w:bidi="bn-BD"/>
              </w:rPr>
              <w:t>...</w:t>
            </w:r>
            <w:r w:rsidR="00231551" w:rsidRPr="001C653E">
              <w:rPr>
                <w:sz w:val="20"/>
                <w:szCs w:val="20"/>
                <w:lang w:val="en-US" w:bidi="bn-BD"/>
              </w:rPr>
              <w:t>............................</w:t>
            </w:r>
            <w:r w:rsidR="00DB6B96" w:rsidRPr="001C653E">
              <w:rPr>
                <w:rFonts w:hint="cs"/>
                <w:sz w:val="20"/>
                <w:szCs w:val="20"/>
                <w:cs/>
                <w:lang w:bidi="bn-BD"/>
              </w:rPr>
              <w:t>.</w:t>
            </w:r>
            <w:r w:rsidR="00DB6B96" w:rsidRPr="001C653E">
              <w:rPr>
                <w:sz w:val="20"/>
                <w:szCs w:val="20"/>
                <w:lang w:bidi="bn-BD"/>
              </w:rPr>
              <w:t>0</w:t>
            </w:r>
          </w:p>
          <w:p w14:paraId="3E1DE8C0" w14:textId="77777777" w:rsidR="00E1722C" w:rsidRPr="001C653E" w:rsidRDefault="00771C6F" w:rsidP="006F7E7F">
            <w:pPr>
              <w:tabs>
                <w:tab w:val="right" w:leader="dot" w:pos="3997"/>
              </w:tabs>
              <w:jc w:val="both"/>
              <w:rPr>
                <w:sz w:val="20"/>
                <w:szCs w:val="20"/>
              </w:rPr>
            </w:pPr>
            <w:r>
              <w:rPr>
                <w:noProof/>
                <w:sz w:val="20"/>
                <w:szCs w:val="20"/>
                <w:lang w:val="en-US"/>
              </w:rPr>
              <mc:AlternateContent>
                <mc:Choice Requires="wps">
                  <w:drawing>
                    <wp:anchor distT="0" distB="0" distL="114300" distR="114300" simplePos="0" relativeHeight="251736576" behindDoc="0" locked="0" layoutInCell="1" allowOverlap="1" wp14:anchorId="16EF1B0B" wp14:editId="6DED3309">
                      <wp:simplePos x="0" y="0"/>
                      <wp:positionH relativeFrom="column">
                        <wp:posOffset>2646045</wp:posOffset>
                      </wp:positionH>
                      <wp:positionV relativeFrom="paragraph">
                        <wp:posOffset>49530</wp:posOffset>
                      </wp:positionV>
                      <wp:extent cx="266700" cy="635"/>
                      <wp:effectExtent l="17145" t="49530" r="33655" b="76835"/>
                      <wp:wrapNone/>
                      <wp:docPr id="10" name="AutoShap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5" o:spid="_x0000_s1026" type="#_x0000_t32" style="position:absolute;margin-left:208.35pt;margin-top:3.9pt;width:21pt;height:.05pt;z-index:251736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">
                      <v:stroke endarrow="block"/>
                    </v:shape>
                  </w:pict>
                </mc:Fallback>
              </mc:AlternateContent>
            </w:r>
            <w:r w:rsidR="00E1722C" w:rsidRPr="001C653E">
              <w:rPr>
                <w:sz w:val="20"/>
                <w:szCs w:val="20"/>
              </w:rPr>
              <w:t>YES</w:t>
            </w:r>
            <w:r w:rsidR="00D72F71" w:rsidRPr="001C653E">
              <w:rPr>
                <w:sz w:val="20"/>
                <w:szCs w:val="20"/>
              </w:rPr>
              <w:t>, ALONE</w:t>
            </w:r>
            <w:r w:rsidR="00E1722C" w:rsidRPr="001C653E">
              <w:rPr>
                <w:rFonts w:ascii="SutonnyMJ" w:hAnsi="SutonnyMJ" w:cs="SutonnyMJ" w:hint="cs"/>
                <w:sz w:val="20"/>
                <w:szCs w:val="20"/>
                <w:cs/>
                <w:lang w:bidi="bn-BD"/>
              </w:rPr>
              <w:t xml:space="preserve"> (</w:t>
            </w:r>
            <w:r w:rsidR="00E1722C"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391F56" w:rsidRPr="001C653E">
              <w:rPr>
                <w:rFonts w:ascii="SutonnyMJ" w:hAnsi="SutonnyMJ" w:cs="Vrinda"/>
                <w:sz w:val="20"/>
                <w:szCs w:val="20"/>
                <w:lang w:bidi="bn-BD"/>
              </w:rPr>
              <w:t>GKv</w:t>
            </w:r>
            <w:r w:rsidR="005A1D92" w:rsidRPr="001C653E">
              <w:rPr>
                <w:rFonts w:hint="cs"/>
                <w:sz w:val="20"/>
                <w:szCs w:val="20"/>
                <w:cs/>
                <w:lang w:bidi="bn-BD"/>
              </w:rPr>
              <w:t>).................</w:t>
            </w:r>
            <w:r w:rsidR="00231551" w:rsidRPr="001C653E">
              <w:rPr>
                <w:sz w:val="20"/>
                <w:szCs w:val="20"/>
                <w:lang w:val="en-US" w:bidi="bn-BD"/>
              </w:rPr>
              <w:t>.....................</w:t>
            </w:r>
            <w:r w:rsidR="005A1D92" w:rsidRPr="001C653E">
              <w:rPr>
                <w:rFonts w:hint="cs"/>
                <w:sz w:val="20"/>
                <w:szCs w:val="20"/>
                <w:cs/>
                <w:lang w:bidi="bn-BD"/>
              </w:rPr>
              <w:t>...</w:t>
            </w:r>
            <w:r w:rsidR="00E1722C" w:rsidRPr="001C653E">
              <w:rPr>
                <w:rFonts w:hint="cs"/>
                <w:sz w:val="20"/>
                <w:szCs w:val="20"/>
                <w:cs/>
                <w:lang w:bidi="bn-BD"/>
              </w:rPr>
              <w:t>.</w:t>
            </w:r>
            <w:r w:rsidR="00DB6B96" w:rsidRPr="001C653E">
              <w:rPr>
                <w:sz w:val="20"/>
                <w:szCs w:val="20"/>
              </w:rPr>
              <w:t>1</w:t>
            </w:r>
          </w:p>
          <w:p w14:paraId="1C76D8FB" w14:textId="77777777" w:rsidR="00D72F71" w:rsidRPr="001C653E" w:rsidRDefault="00D72F71" w:rsidP="006F7E7F">
            <w:pPr>
              <w:tabs>
                <w:tab w:val="right" w:leader="dot" w:pos="3997"/>
              </w:tabs>
              <w:jc w:val="both"/>
              <w:rPr>
                <w:sz w:val="20"/>
                <w:szCs w:val="20"/>
              </w:rPr>
            </w:pPr>
            <w:r w:rsidRPr="001C653E">
              <w:rPr>
                <w:sz w:val="20"/>
                <w:szCs w:val="20"/>
              </w:rPr>
              <w:t>YES, WITH CHILD</w:t>
            </w:r>
            <w:r w:rsidR="005B64AA" w:rsidRPr="001C653E">
              <w:rPr>
                <w:rFonts w:ascii="SutonnyMJ" w:hAnsi="SutonnyMJ" w:cs="SutonnyMJ"/>
                <w:sz w:val="20"/>
                <w:szCs w:val="20"/>
                <w:lang w:bidi="bn-BD"/>
              </w:rPr>
              <w:t>(</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C3049E" w:rsidRPr="001C653E">
              <w:rPr>
                <w:rFonts w:ascii="SutonnyMJ" w:hAnsi="SutonnyMJ" w:cs="Arial"/>
                <w:sz w:val="20"/>
                <w:szCs w:val="20"/>
              </w:rPr>
              <w:t>mšÍv</w:t>
            </w:r>
            <w:r w:rsidR="00C3049E" w:rsidRPr="001C653E">
              <w:rPr>
                <w:rFonts w:ascii="SutonnyMJ" w:hAnsi="SutonnyMJ"/>
                <w:sz w:val="20"/>
                <w:szCs w:val="20"/>
              </w:rPr>
              <w:t>‡</w:t>
            </w:r>
            <w:r w:rsidR="00C3049E" w:rsidRPr="001C653E">
              <w:rPr>
                <w:rFonts w:ascii="SutonnyMJ" w:hAnsi="SutonnyMJ" w:cs="Arial"/>
                <w:sz w:val="20"/>
                <w:szCs w:val="20"/>
              </w:rPr>
              <w:t>b</w:t>
            </w:r>
            <w:r w:rsidR="00C3049E" w:rsidRPr="001C653E">
              <w:rPr>
                <w:rFonts w:ascii="SutonnyMJ" w:hAnsi="SutonnyMJ"/>
                <w:sz w:val="20"/>
                <w:szCs w:val="20"/>
              </w:rPr>
              <w:t xml:space="preserve">i </w:t>
            </w:r>
            <w:r w:rsidR="00391F56" w:rsidRPr="001C653E">
              <w:rPr>
                <w:rFonts w:ascii="SutonnyMJ" w:hAnsi="SutonnyMJ" w:cs="SutonnyMJ"/>
                <w:sz w:val="20"/>
                <w:szCs w:val="20"/>
                <w:lang w:bidi="bn-BD"/>
              </w:rPr>
              <w:t>mv‡_</w:t>
            </w:r>
            <w:r w:rsidR="005B64AA" w:rsidRPr="001C653E">
              <w:rPr>
                <w:sz w:val="20"/>
                <w:szCs w:val="20"/>
                <w:lang w:bidi="bn-BD"/>
              </w:rPr>
              <w:t>)</w:t>
            </w:r>
            <w:r w:rsidR="00231551" w:rsidRPr="001C653E">
              <w:rPr>
                <w:sz w:val="20"/>
                <w:szCs w:val="20"/>
                <w:lang w:bidi="bn-BD"/>
              </w:rPr>
              <w:t>....................3</w:t>
            </w:r>
          </w:p>
          <w:p w14:paraId="166ED6C0" w14:textId="77777777" w:rsidR="00D72F71"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 WITH HUSBAND</w:t>
            </w:r>
            <w:r w:rsidR="00560416" w:rsidRPr="001C653E">
              <w:rPr>
                <w:rFonts w:cs="Vrinda"/>
                <w:sz w:val="20"/>
                <w:szCs w:val="25"/>
                <w:lang w:val="en-US" w:bidi="bn-BD"/>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¯^vgxi mv‡_</w:t>
            </w:r>
            <w:r w:rsidR="00560416" w:rsidRPr="001C653E">
              <w:rPr>
                <w:sz w:val="20"/>
                <w:szCs w:val="20"/>
                <w:lang w:bidi="bn-BD"/>
              </w:rPr>
              <w:t>)</w:t>
            </w:r>
            <w:r w:rsidR="00231551" w:rsidRPr="001C653E">
              <w:rPr>
                <w:sz w:val="20"/>
                <w:szCs w:val="20"/>
                <w:lang w:bidi="bn-BD"/>
              </w:rPr>
              <w:t>..............4</w:t>
            </w:r>
          </w:p>
          <w:p w14:paraId="353134C1" w14:textId="77777777" w:rsidR="00560416"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YES,WITH ADULT FEMALE</w:t>
            </w:r>
            <w:r w:rsidR="00560416" w:rsidRPr="001C653E">
              <w:rPr>
                <w:sz w:val="20"/>
                <w:szCs w:val="20"/>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c~Y© eq¯‹ gwnjvi mv‡_</w:t>
            </w:r>
            <w:r w:rsidR="00560416" w:rsidRPr="001C653E">
              <w:rPr>
                <w:sz w:val="20"/>
                <w:szCs w:val="20"/>
                <w:lang w:bidi="bn-BD"/>
              </w:rPr>
              <w:t>)</w:t>
            </w:r>
            <w:r w:rsidR="00231551" w:rsidRPr="001C653E">
              <w:rPr>
                <w:sz w:val="20"/>
                <w:szCs w:val="20"/>
                <w:lang w:bidi="bn-BD"/>
              </w:rPr>
              <w:t>.........................................................................5</w:t>
            </w:r>
          </w:p>
          <w:p w14:paraId="3BC1A203" w14:textId="77777777" w:rsidR="00D72F71" w:rsidRPr="001C653E" w:rsidRDefault="00D72F71" w:rsidP="006F7E7F">
            <w:pPr>
              <w:tabs>
                <w:tab w:val="right" w:leader="dot" w:pos="3997"/>
              </w:tabs>
              <w:jc w:val="both"/>
              <w:rPr>
                <w:rFonts w:ascii="SutonnyMJ" w:hAnsi="SutonnyMJ" w:cs="SutonnyMJ"/>
                <w:sz w:val="20"/>
                <w:szCs w:val="20"/>
                <w:cs/>
                <w:lang w:bidi="bn-BD"/>
              </w:rPr>
            </w:pPr>
            <w:r w:rsidRPr="001C653E">
              <w:rPr>
                <w:sz w:val="20"/>
                <w:szCs w:val="20"/>
              </w:rPr>
              <w:t>YES, WITH ADULT MALE</w:t>
            </w:r>
            <w:r w:rsidR="00560416" w:rsidRPr="001C653E">
              <w:rPr>
                <w:rFonts w:cs="Vrinda" w:hint="cs"/>
                <w:sz w:val="20"/>
                <w:szCs w:val="25"/>
                <w:cs/>
                <w:lang w:bidi="bn-BD"/>
              </w:rPr>
              <w:t xml:space="preserve"> </w:t>
            </w:r>
            <w:r w:rsidR="00560416" w:rsidRPr="001C653E">
              <w:rPr>
                <w:rFonts w:ascii="SutonnyMJ" w:hAnsi="SutonnyMJ" w:cs="SutonnyMJ"/>
                <w:sz w:val="20"/>
                <w:szCs w:val="20"/>
                <w:lang w:bidi="bn-BD"/>
              </w:rPr>
              <w:t>(nu¨v</w:t>
            </w:r>
            <w:r w:rsidR="00560416" w:rsidRPr="001C653E">
              <w:rPr>
                <w:rFonts w:ascii="SutonnyMJ" w:hAnsi="SutonnyMJ" w:cs="Vrinda"/>
                <w:sz w:val="20"/>
                <w:szCs w:val="20"/>
                <w:lang w:val="en-US" w:bidi="bn-BD"/>
              </w:rPr>
              <w:t xml:space="preserve">, </w:t>
            </w:r>
            <w:r w:rsidR="00560416" w:rsidRPr="001C653E">
              <w:rPr>
                <w:rFonts w:ascii="SutonnyMJ" w:hAnsi="SutonnyMJ" w:cs="SutonnyMJ"/>
                <w:sz w:val="20"/>
                <w:szCs w:val="20"/>
                <w:lang w:bidi="bn-BD"/>
              </w:rPr>
              <w:t xml:space="preserve">c~Y© eq¯‹ </w:t>
            </w:r>
            <w:r w:rsidR="00C3049E" w:rsidRPr="001C653E">
              <w:rPr>
                <w:rFonts w:ascii="SutonnyMJ" w:hAnsi="SutonnyMJ" w:cs="SutonnyMJ"/>
                <w:bCs/>
                <w:sz w:val="20"/>
                <w:szCs w:val="20"/>
              </w:rPr>
              <w:t>cyiæ</w:t>
            </w:r>
            <w:r w:rsidR="00560416" w:rsidRPr="001C653E">
              <w:rPr>
                <w:rFonts w:ascii="SutonnyMJ" w:hAnsi="SutonnyMJ" w:cs="SutonnyMJ"/>
                <w:sz w:val="20"/>
                <w:szCs w:val="20"/>
                <w:lang w:bidi="bn-BD"/>
              </w:rPr>
              <w:t>‡li mv‡_</w:t>
            </w:r>
            <w:r w:rsidR="00560416" w:rsidRPr="001C653E">
              <w:rPr>
                <w:sz w:val="20"/>
                <w:szCs w:val="20"/>
                <w:lang w:bidi="bn-BD"/>
              </w:rPr>
              <w:t>)</w:t>
            </w:r>
            <w:r w:rsidR="00231551" w:rsidRPr="001C653E">
              <w:rPr>
                <w:sz w:val="20"/>
                <w:szCs w:val="20"/>
                <w:lang w:bidi="bn-BD"/>
              </w:rPr>
              <w:t>..........................................................................6</w:t>
            </w:r>
          </w:p>
          <w:p w14:paraId="0E711506" w14:textId="77777777" w:rsidR="00E1722C" w:rsidRPr="001C653E" w:rsidRDefault="00E64296" w:rsidP="003D4187">
            <w:pPr>
              <w:tabs>
                <w:tab w:val="right" w:leader="dot" w:pos="3997"/>
                <w:tab w:val="right" w:leader="dot" w:pos="4253"/>
              </w:tabs>
              <w:jc w:val="both"/>
              <w:rPr>
                <w:rFonts w:cs="Vrinda"/>
                <w:sz w:val="20"/>
                <w:szCs w:val="20"/>
                <w:cs/>
                <w:lang w:bidi="bn-BD"/>
              </w:rPr>
            </w:pPr>
            <w:r>
              <w:rPr>
                <w:rFonts w:cs="Vrinda"/>
                <w:sz w:val="20"/>
                <w:szCs w:val="20"/>
                <w:lang w:bidi="bn-BD"/>
              </w:rPr>
              <w:t xml:space="preserve">YES, WITH OTHERS </w:t>
            </w:r>
            <w:proofErr w:type="spellStart"/>
            <w:r>
              <w:rPr>
                <w:rFonts w:ascii="SutonnyMJ" w:hAnsi="SutonnyMJ"/>
                <w:sz w:val="20"/>
                <w:szCs w:val="20"/>
              </w:rPr>
              <w:t>nu¨v</w:t>
            </w:r>
            <w:proofErr w:type="spellEnd"/>
            <w:r>
              <w:rPr>
                <w:rFonts w:ascii="SutonnyMJ" w:hAnsi="SutonnyMJ"/>
                <w:sz w:val="20"/>
                <w:szCs w:val="20"/>
              </w:rPr>
              <w:t xml:space="preserve">, </w:t>
            </w:r>
            <w:proofErr w:type="spellStart"/>
            <w:r w:rsidRPr="009E7868">
              <w:rPr>
                <w:rFonts w:ascii="SutonnyMJ" w:hAnsi="SutonnyMJ"/>
                <w:sz w:val="20"/>
                <w:szCs w:val="20"/>
              </w:rPr>
              <w:t>Ab¨vb</w:t>
            </w:r>
            <w:proofErr w:type="spellEnd"/>
            <w:r w:rsidRPr="009E7868">
              <w:rPr>
                <w:rFonts w:ascii="SutonnyMJ" w:hAnsi="SutonnyMJ"/>
                <w:sz w:val="20"/>
                <w:szCs w:val="20"/>
              </w:rPr>
              <w:t>¨</w:t>
            </w:r>
            <w:r>
              <w:rPr>
                <w:rFonts w:ascii="SutonnyMJ" w:hAnsi="SutonnyMJ"/>
                <w:sz w:val="20"/>
                <w:szCs w:val="20"/>
              </w:rPr>
              <w:t xml:space="preserve"> </w:t>
            </w:r>
            <w:r w:rsidRPr="00703305">
              <w:rPr>
                <w:rFonts w:ascii="SutonnyMJ" w:hAnsi="SutonnyMJ"/>
                <w:sz w:val="20"/>
                <w:szCs w:val="20"/>
              </w:rPr>
              <w:t>(</w:t>
            </w:r>
            <w:proofErr w:type="spellStart"/>
            <w:r w:rsidRPr="00703305">
              <w:rPr>
                <w:rFonts w:ascii="SutonnyMJ" w:hAnsi="SutonnyMJ"/>
                <w:sz w:val="20"/>
                <w:szCs w:val="20"/>
              </w:rPr>
              <w:t>D‡jøL</w:t>
            </w:r>
            <w:proofErr w:type="spellEnd"/>
            <w:r w:rsidRPr="00703305">
              <w:rPr>
                <w:rFonts w:ascii="SutonnyMJ" w:hAnsi="SutonnyMJ"/>
                <w:sz w:val="20"/>
                <w:szCs w:val="20"/>
              </w:rPr>
              <w:t xml:space="preserve"> </w:t>
            </w:r>
            <w:proofErr w:type="spellStart"/>
            <w:r w:rsidRPr="00703305">
              <w:rPr>
                <w:rFonts w:ascii="SutonnyMJ" w:hAnsi="SutonnyMJ"/>
                <w:sz w:val="20"/>
                <w:szCs w:val="20"/>
              </w:rPr>
              <w:t>Kiæb</w:t>
            </w:r>
            <w:proofErr w:type="spellEnd"/>
            <w:r w:rsidRPr="00703305">
              <w:rPr>
                <w:rFonts w:ascii="SutonnyMJ" w:hAnsi="SutonnyMJ"/>
                <w:sz w:val="20"/>
                <w:szCs w:val="20"/>
              </w:rPr>
              <w:t>)</w:t>
            </w:r>
            <w:r>
              <w:rPr>
                <w:sz w:val="20"/>
                <w:szCs w:val="20"/>
              </w:rPr>
              <w:t>________________________......................</w:t>
            </w:r>
            <w:r w:rsidRPr="009E7868">
              <w:rPr>
                <w:sz w:val="20"/>
                <w:szCs w:val="20"/>
              </w:rPr>
              <w:t>9</w:t>
            </w:r>
          </w:p>
        </w:tc>
        <w:tc>
          <w:tcPr>
            <w:tcW w:w="810" w:type="dxa"/>
            <w:gridSpan w:val="2"/>
            <w:tcBorders>
              <w:left w:val="single" w:sz="6" w:space="0" w:color="auto"/>
              <w:bottom w:val="single" w:sz="6" w:space="0" w:color="auto"/>
              <w:right w:val="single" w:sz="6" w:space="0" w:color="auto"/>
            </w:tcBorders>
            <w:shd w:val="clear" w:color="auto" w:fill="auto"/>
          </w:tcPr>
          <w:p w14:paraId="2340490B" w14:textId="77777777" w:rsidR="00E1722C" w:rsidRPr="001C653E" w:rsidRDefault="00E1722C" w:rsidP="007167BF">
            <w:pPr>
              <w:jc w:val="both"/>
              <w:rPr>
                <w:sz w:val="20"/>
                <w:szCs w:val="20"/>
              </w:rPr>
            </w:pPr>
            <w:r w:rsidRPr="001C653E">
              <w:rPr>
                <w:sz w:val="20"/>
                <w:szCs w:val="20"/>
              </w:rPr>
              <w:t>1203</w:t>
            </w:r>
          </w:p>
          <w:p w14:paraId="743EF7DF" w14:textId="77777777" w:rsidR="005A1D92" w:rsidRPr="001C653E" w:rsidRDefault="005A1D92" w:rsidP="007167BF">
            <w:pPr>
              <w:jc w:val="both"/>
              <w:rPr>
                <w:sz w:val="20"/>
                <w:szCs w:val="20"/>
              </w:rPr>
            </w:pPr>
            <w:r w:rsidRPr="001C653E">
              <w:rPr>
                <w:sz w:val="20"/>
                <w:szCs w:val="20"/>
              </w:rPr>
              <w:t>1203</w:t>
            </w:r>
          </w:p>
        </w:tc>
      </w:tr>
      <w:tr w:rsidR="00E1722C" w:rsidRPr="001C653E" w14:paraId="2F0487CB"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65F5C7E3" w14:textId="77777777" w:rsidR="00E1722C" w:rsidRPr="001C653E" w:rsidRDefault="00E1722C" w:rsidP="006C3963">
            <w:pPr>
              <w:numPr>
                <w:ilvl w:val="0"/>
                <w:numId w:val="62"/>
              </w:numPr>
              <w:jc w:val="both"/>
              <w:rPr>
                <w:sz w:val="20"/>
                <w:szCs w:val="20"/>
              </w:rPr>
            </w:pPr>
          </w:p>
        </w:tc>
        <w:tc>
          <w:tcPr>
            <w:tcW w:w="4231" w:type="dxa"/>
            <w:tcBorders>
              <w:top w:val="single" w:sz="6" w:space="0" w:color="auto"/>
              <w:left w:val="nil"/>
              <w:bottom w:val="single" w:sz="6" w:space="0" w:color="auto"/>
              <w:right w:val="single" w:sz="6" w:space="0" w:color="auto"/>
            </w:tcBorders>
            <w:shd w:val="clear" w:color="auto" w:fill="auto"/>
          </w:tcPr>
          <w:p w14:paraId="21023093" w14:textId="77777777" w:rsidR="00E1722C" w:rsidRPr="001C653E" w:rsidRDefault="00E1722C" w:rsidP="007167BF">
            <w:pPr>
              <w:jc w:val="both"/>
              <w:rPr>
                <w:sz w:val="20"/>
                <w:szCs w:val="20"/>
              </w:rPr>
            </w:pPr>
            <w:r w:rsidRPr="001C653E">
              <w:rPr>
                <w:sz w:val="20"/>
                <w:szCs w:val="20"/>
              </w:rPr>
              <w:t>Have you ever been there alone?</w:t>
            </w:r>
          </w:p>
          <w:p w14:paraId="6C0E3A76" w14:textId="77777777" w:rsidR="00E1722C" w:rsidRPr="001C653E" w:rsidRDefault="00E1722C" w:rsidP="007167BF">
            <w:pPr>
              <w:jc w:val="both"/>
              <w:rPr>
                <w:sz w:val="20"/>
                <w:szCs w:val="20"/>
              </w:rPr>
            </w:pPr>
            <w:r w:rsidRPr="001C653E">
              <w:rPr>
                <w:rFonts w:ascii="SutonnyMJ" w:hAnsi="SutonnyMJ"/>
                <w:sz w:val="20"/>
                <w:szCs w:val="20"/>
              </w:rPr>
              <w:t xml:space="preserve">Avcwb wK KL‡bv ‡mLv‡b GKv wM‡q‡Qb?  </w:t>
            </w:r>
          </w:p>
        </w:tc>
        <w:tc>
          <w:tcPr>
            <w:tcW w:w="4573" w:type="dxa"/>
            <w:gridSpan w:val="4"/>
            <w:tcBorders>
              <w:top w:val="single" w:sz="6" w:space="0" w:color="auto"/>
              <w:left w:val="single" w:sz="6" w:space="0" w:color="auto"/>
              <w:bottom w:val="single" w:sz="6" w:space="0" w:color="auto"/>
              <w:right w:val="single" w:sz="6" w:space="0" w:color="auto"/>
            </w:tcBorders>
            <w:shd w:val="clear" w:color="auto" w:fill="auto"/>
          </w:tcPr>
          <w:p w14:paraId="78E5B082" w14:textId="77777777"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14:paraId="1EB15DF2" w14:textId="77777777"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6" w:space="0" w:color="auto"/>
              <w:bottom w:val="single" w:sz="6" w:space="0" w:color="auto"/>
              <w:right w:val="single" w:sz="6" w:space="0" w:color="auto"/>
            </w:tcBorders>
            <w:shd w:val="clear" w:color="auto" w:fill="auto"/>
          </w:tcPr>
          <w:p w14:paraId="156DC3FD" w14:textId="77777777" w:rsidR="00E1722C" w:rsidRPr="001C653E" w:rsidRDefault="00E1722C" w:rsidP="007167BF">
            <w:pPr>
              <w:jc w:val="both"/>
              <w:rPr>
                <w:sz w:val="20"/>
                <w:szCs w:val="20"/>
              </w:rPr>
            </w:pPr>
          </w:p>
        </w:tc>
      </w:tr>
      <w:tr w:rsidR="00E1722C" w:rsidRPr="001C653E" w14:paraId="3242A1E0" w14:textId="77777777" w:rsidTr="00560416">
        <w:trPr>
          <w:cantSplit/>
        </w:trPr>
        <w:tc>
          <w:tcPr>
            <w:tcW w:w="737" w:type="dxa"/>
            <w:tcBorders>
              <w:left w:val="single" w:sz="6" w:space="0" w:color="auto"/>
              <w:right w:val="single" w:sz="12" w:space="0" w:color="auto"/>
            </w:tcBorders>
            <w:shd w:val="clear" w:color="auto" w:fill="auto"/>
          </w:tcPr>
          <w:p w14:paraId="5BDA4A24" w14:textId="77777777" w:rsidR="00E1722C" w:rsidRPr="001C653E" w:rsidRDefault="00E1722C" w:rsidP="006C3963">
            <w:pPr>
              <w:numPr>
                <w:ilvl w:val="0"/>
                <w:numId w:val="62"/>
              </w:numPr>
              <w:jc w:val="both"/>
              <w:rPr>
                <w:sz w:val="20"/>
                <w:szCs w:val="20"/>
              </w:rPr>
            </w:pPr>
          </w:p>
        </w:tc>
        <w:tc>
          <w:tcPr>
            <w:tcW w:w="4231" w:type="dxa"/>
            <w:shd w:val="clear" w:color="auto" w:fill="auto"/>
          </w:tcPr>
          <w:p w14:paraId="605B2749" w14:textId="77777777" w:rsidR="00E1722C" w:rsidRPr="001C653E" w:rsidRDefault="00E1722C" w:rsidP="007167BF">
            <w:pPr>
              <w:pStyle w:val="BodyText"/>
              <w:rPr>
                <w:b w:val="0"/>
                <w:sz w:val="20"/>
                <w:szCs w:val="20"/>
              </w:rPr>
            </w:pPr>
            <w:r w:rsidRPr="001C653E">
              <w:rPr>
                <w:b w:val="0"/>
                <w:sz w:val="20"/>
                <w:szCs w:val="20"/>
              </w:rPr>
              <w:t>Have you ever been to the hospital/clinic/doctor?</w:t>
            </w:r>
          </w:p>
          <w:p w14:paraId="23FEFE0D" w14:textId="77777777" w:rsidR="00604678" w:rsidRPr="001C653E" w:rsidRDefault="00E1722C" w:rsidP="007167BF">
            <w:pPr>
              <w:pStyle w:val="BodyText"/>
              <w:rPr>
                <w:rFonts w:ascii="SutonnyMJ" w:hAnsi="SutonnyMJ"/>
                <w:sz w:val="20"/>
                <w:szCs w:val="20"/>
              </w:rPr>
            </w:pPr>
            <w:r w:rsidRPr="001C653E">
              <w:rPr>
                <w:rFonts w:ascii="SutonnyMJ" w:hAnsi="SutonnyMJ"/>
                <w:b w:val="0"/>
                <w:sz w:val="20"/>
                <w:szCs w:val="20"/>
              </w:rPr>
              <w:t>Avcwb wK KL‡bv nvmcvZvj/wK¬wbK/Wv³viGi Kv‡Q wM‡q‡Qb?</w:t>
            </w:r>
            <w:r w:rsidRPr="001C653E">
              <w:rPr>
                <w:rFonts w:ascii="SutonnyMJ" w:hAnsi="SutonnyMJ"/>
                <w:sz w:val="20"/>
                <w:szCs w:val="20"/>
              </w:rPr>
              <w:t xml:space="preserve"> </w:t>
            </w:r>
          </w:p>
          <w:p w14:paraId="08650D18" w14:textId="77777777" w:rsidR="00604678" w:rsidRPr="001C653E" w:rsidRDefault="00604678" w:rsidP="00604678">
            <w:pPr>
              <w:rPr>
                <w:sz w:val="20"/>
                <w:szCs w:val="20"/>
              </w:rPr>
            </w:pPr>
            <w:r w:rsidRPr="001C653E">
              <w:rPr>
                <w:sz w:val="20"/>
                <w:szCs w:val="20"/>
              </w:rPr>
              <w:t>If yes, ask with whom usually</w:t>
            </w:r>
            <w:r w:rsidR="002F1071" w:rsidRPr="001C653E">
              <w:rPr>
                <w:sz w:val="20"/>
                <w:szCs w:val="20"/>
              </w:rPr>
              <w:t>?</w:t>
            </w:r>
          </w:p>
          <w:p w14:paraId="27B4196D" w14:textId="77777777" w:rsidR="00E1722C" w:rsidRPr="001C653E" w:rsidRDefault="00604678" w:rsidP="00604678">
            <w:pPr>
              <w:pStyle w:val="BodyText"/>
              <w:rPr>
                <w:b w:val="0"/>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r w:rsidR="00E1722C" w:rsidRPr="001C653E">
              <w:rPr>
                <w:rFonts w:ascii="SutonnyMJ" w:hAnsi="SutonnyMJ"/>
                <w:b w:val="0"/>
                <w:sz w:val="20"/>
                <w:szCs w:val="20"/>
              </w:rPr>
              <w:t xml:space="preserve"> </w:t>
            </w:r>
          </w:p>
        </w:tc>
        <w:tc>
          <w:tcPr>
            <w:tcW w:w="4573" w:type="dxa"/>
            <w:gridSpan w:val="4"/>
            <w:tcBorders>
              <w:top w:val="single" w:sz="4" w:space="0" w:color="auto"/>
              <w:left w:val="single" w:sz="8" w:space="0" w:color="auto"/>
              <w:right w:val="single" w:sz="4" w:space="0" w:color="auto"/>
            </w:tcBorders>
            <w:shd w:val="clear" w:color="auto" w:fill="auto"/>
          </w:tcPr>
          <w:p w14:paraId="43403DEB" w14:textId="77777777" w:rsidR="00604678" w:rsidRPr="001C653E" w:rsidRDefault="00771C6F" w:rsidP="00604678">
            <w:pPr>
              <w:tabs>
                <w:tab w:val="right" w:leader="dot" w:pos="3997"/>
              </w:tabs>
              <w:jc w:val="both"/>
              <w:rPr>
                <w:sz w:val="20"/>
                <w:szCs w:val="20"/>
                <w:lang w:bidi="bn-BD"/>
              </w:rPr>
            </w:pPr>
            <w:r>
              <w:rPr>
                <w:noProof/>
                <w:sz w:val="20"/>
                <w:szCs w:val="20"/>
                <w:lang w:val="en-US"/>
              </w:rPr>
              <mc:AlternateContent>
                <mc:Choice Requires="wps">
                  <w:drawing>
                    <wp:anchor distT="0" distB="0" distL="114300" distR="114300" simplePos="0" relativeHeight="251738624" behindDoc="0" locked="0" layoutInCell="1" allowOverlap="1" wp14:anchorId="3FCBC965" wp14:editId="07F9FB8A">
                      <wp:simplePos x="0" y="0"/>
                      <wp:positionH relativeFrom="column">
                        <wp:posOffset>2646045</wp:posOffset>
                      </wp:positionH>
                      <wp:positionV relativeFrom="paragraph">
                        <wp:posOffset>55880</wp:posOffset>
                      </wp:positionV>
                      <wp:extent cx="255270" cy="635"/>
                      <wp:effectExtent l="17145" t="55880" r="19685" b="70485"/>
                      <wp:wrapNone/>
                      <wp:docPr id="9" name="AutoShap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6" o:spid="_x0000_s1026" type="#_x0000_t32" style="position:absolute;margin-left:208.35pt;margin-top:4.4pt;width:20.1pt;height:.05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">
                      <v:stroke endarrow="block"/>
                    </v:shape>
                  </w:pict>
                </mc:Fallback>
              </mc:AlternateContent>
            </w:r>
            <w:r w:rsidR="00604678" w:rsidRPr="001C653E">
              <w:rPr>
                <w:sz w:val="20"/>
                <w:szCs w:val="20"/>
              </w:rPr>
              <w:t>NO</w:t>
            </w:r>
            <w:r w:rsidR="00604678" w:rsidRPr="001C653E">
              <w:rPr>
                <w:rFonts w:cs="Vrinda" w:hint="cs"/>
                <w:sz w:val="20"/>
                <w:szCs w:val="20"/>
                <w:cs/>
                <w:lang w:bidi="bn-BD"/>
              </w:rPr>
              <w:t xml:space="preserve"> </w:t>
            </w:r>
            <w:r w:rsidR="00604678" w:rsidRPr="001C653E">
              <w:rPr>
                <w:rFonts w:ascii="SutonnyMJ" w:hAnsi="SutonnyMJ" w:cs="SutonnyMJ" w:hint="cs"/>
                <w:sz w:val="20"/>
                <w:szCs w:val="20"/>
                <w:cs/>
                <w:lang w:bidi="bn-BD"/>
              </w:rPr>
              <w:t>(</w:t>
            </w:r>
            <w:r w:rsidR="00604678" w:rsidRPr="001C653E">
              <w:rPr>
                <w:rFonts w:ascii="SutonnyMJ" w:hAnsi="SutonnyMJ" w:cs="SutonnyMJ"/>
                <w:sz w:val="20"/>
                <w:szCs w:val="20"/>
                <w:lang w:bidi="bn-BD"/>
              </w:rPr>
              <w:t>bv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bidi="bn-BD"/>
              </w:rPr>
              <w:t>0</w:t>
            </w:r>
          </w:p>
          <w:p w14:paraId="1294399D" w14:textId="77777777" w:rsidR="00604678" w:rsidRPr="001C653E" w:rsidRDefault="00771C6F" w:rsidP="00604678">
            <w:pPr>
              <w:tabs>
                <w:tab w:val="right" w:leader="dot" w:pos="3997"/>
              </w:tabs>
              <w:jc w:val="both"/>
              <w:rPr>
                <w:sz w:val="20"/>
                <w:szCs w:val="20"/>
              </w:rPr>
            </w:pPr>
            <w:r>
              <w:rPr>
                <w:noProof/>
                <w:sz w:val="20"/>
                <w:szCs w:val="20"/>
                <w:lang w:val="en-US"/>
              </w:rPr>
              <mc:AlternateContent>
                <mc:Choice Requires="wps">
                  <w:drawing>
                    <wp:anchor distT="0" distB="0" distL="114300" distR="114300" simplePos="0" relativeHeight="251739648" behindDoc="0" locked="0" layoutInCell="1" allowOverlap="1" wp14:anchorId="1C339A6D" wp14:editId="02B81168">
                      <wp:simplePos x="0" y="0"/>
                      <wp:positionH relativeFrom="column">
                        <wp:posOffset>2646045</wp:posOffset>
                      </wp:positionH>
                      <wp:positionV relativeFrom="paragraph">
                        <wp:posOffset>49530</wp:posOffset>
                      </wp:positionV>
                      <wp:extent cx="266700" cy="635"/>
                      <wp:effectExtent l="17145" t="49530" r="33655" b="76835"/>
                      <wp:wrapNone/>
                      <wp:docPr id="8"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7" o:spid="_x0000_s1026" type="#_x0000_t32" style="position:absolute;margin-left:208.35pt;margin-top:3.9pt;width:21pt;height:.05pt;z-index:251739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">
                      <v:stroke endarrow="block"/>
                    </v:shape>
                  </w:pict>
                </mc:Fallback>
              </mc:AlternateContent>
            </w:r>
            <w:r w:rsidR="00604678" w:rsidRPr="001C653E">
              <w:rPr>
                <w:sz w:val="20"/>
                <w:szCs w:val="20"/>
              </w:rPr>
              <w:t>YES, ALONE</w:t>
            </w:r>
            <w:r w:rsidR="00604678" w:rsidRPr="001C653E">
              <w:rPr>
                <w:rFonts w:ascii="SutonnyMJ" w:hAnsi="SutonnyMJ" w:cs="SutonnyMJ" w:hint="cs"/>
                <w:sz w:val="20"/>
                <w:szCs w:val="20"/>
                <w:cs/>
                <w:lang w:bidi="bn-BD"/>
              </w:rPr>
              <w:t xml:space="preserve"> (</w:t>
            </w:r>
            <w:r w:rsidR="00604678" w:rsidRPr="001C653E">
              <w:rPr>
                <w:rFonts w:ascii="SutonnyMJ" w:hAnsi="SutonnyMJ" w:cs="SutonnyMJ"/>
                <w:sz w:val="20"/>
                <w:szCs w:val="20"/>
                <w:lang w:bidi="bn-BD"/>
              </w:rPr>
              <w:t>nu¨v</w:t>
            </w:r>
            <w:r w:rsidR="00604678" w:rsidRPr="001C653E">
              <w:rPr>
                <w:rFonts w:ascii="SutonnyMJ" w:hAnsi="SutonnyMJ" w:cs="Vrinda"/>
                <w:sz w:val="20"/>
                <w:szCs w:val="20"/>
                <w:lang w:val="en-US" w:bidi="bn-BD"/>
              </w:rPr>
              <w:t xml:space="preserve">, </w:t>
            </w:r>
            <w:r w:rsidR="00604678" w:rsidRPr="001C653E">
              <w:rPr>
                <w:rFonts w:ascii="SutonnyMJ" w:hAnsi="SutonnyMJ" w:cs="Vrinda"/>
                <w:sz w:val="20"/>
                <w:szCs w:val="20"/>
                <w:lang w:bidi="bn-BD"/>
              </w:rPr>
              <w:t>GKv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rPr>
              <w:t>1</w:t>
            </w:r>
          </w:p>
          <w:p w14:paraId="5B72FC53" w14:textId="77777777" w:rsidR="00604678" w:rsidRPr="001C653E" w:rsidRDefault="00604678" w:rsidP="00604678">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14:paraId="6546D025" w14:textId="77777777"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14:paraId="68AC0D08" w14:textId="77777777"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14:paraId="2B7CD3D5" w14:textId="77777777"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14:paraId="6ED769BE" w14:textId="77777777" w:rsidR="00E1722C" w:rsidRPr="001C653E" w:rsidRDefault="00E64296" w:rsidP="00551B3F">
            <w:pPr>
              <w:tabs>
                <w:tab w:val="right" w:leader="dot" w:pos="3997"/>
                <w:tab w:val="right" w:leader="dot" w:pos="4253"/>
              </w:tabs>
              <w:jc w:val="both"/>
              <w:rPr>
                <w:rFonts w:cs="Vrinda"/>
                <w:sz w:val="20"/>
                <w:szCs w:val="20"/>
                <w:cs/>
                <w:lang w:bidi="bn-BD"/>
              </w:rPr>
            </w:pPr>
            <w:r>
              <w:rPr>
                <w:rFonts w:cs="Vrinda"/>
                <w:sz w:val="20"/>
                <w:szCs w:val="20"/>
                <w:lang w:bidi="bn-BD"/>
              </w:rPr>
              <w:t xml:space="preserve">YES, WITH OTHERS </w:t>
            </w:r>
            <w:proofErr w:type="spellStart"/>
            <w:r>
              <w:rPr>
                <w:rFonts w:ascii="SutonnyMJ" w:hAnsi="SutonnyMJ"/>
                <w:sz w:val="20"/>
                <w:szCs w:val="20"/>
              </w:rPr>
              <w:t>nu¨v</w:t>
            </w:r>
            <w:proofErr w:type="spellEnd"/>
            <w:r>
              <w:rPr>
                <w:rFonts w:ascii="SutonnyMJ" w:hAnsi="SutonnyMJ"/>
                <w:sz w:val="20"/>
                <w:szCs w:val="20"/>
              </w:rPr>
              <w:t xml:space="preserve">, </w:t>
            </w:r>
            <w:proofErr w:type="spellStart"/>
            <w:r w:rsidRPr="009E7868">
              <w:rPr>
                <w:rFonts w:ascii="SutonnyMJ" w:hAnsi="SutonnyMJ"/>
                <w:sz w:val="20"/>
                <w:szCs w:val="20"/>
              </w:rPr>
              <w:t>Ab¨vb</w:t>
            </w:r>
            <w:proofErr w:type="spellEnd"/>
            <w:r w:rsidRPr="009E7868">
              <w:rPr>
                <w:rFonts w:ascii="SutonnyMJ" w:hAnsi="SutonnyMJ"/>
                <w:sz w:val="20"/>
                <w:szCs w:val="20"/>
              </w:rPr>
              <w:t>¨</w:t>
            </w:r>
            <w:r>
              <w:rPr>
                <w:rFonts w:ascii="SutonnyMJ" w:hAnsi="SutonnyMJ"/>
                <w:sz w:val="20"/>
                <w:szCs w:val="20"/>
              </w:rPr>
              <w:t xml:space="preserve"> </w:t>
            </w:r>
            <w:r w:rsidRPr="00703305">
              <w:rPr>
                <w:rFonts w:ascii="SutonnyMJ" w:hAnsi="SutonnyMJ"/>
                <w:sz w:val="20"/>
                <w:szCs w:val="20"/>
              </w:rPr>
              <w:t>(</w:t>
            </w:r>
            <w:proofErr w:type="spellStart"/>
            <w:r w:rsidRPr="00703305">
              <w:rPr>
                <w:rFonts w:ascii="SutonnyMJ" w:hAnsi="SutonnyMJ"/>
                <w:sz w:val="20"/>
                <w:szCs w:val="20"/>
              </w:rPr>
              <w:t>D‡jøL</w:t>
            </w:r>
            <w:proofErr w:type="spellEnd"/>
            <w:r w:rsidRPr="00703305">
              <w:rPr>
                <w:rFonts w:ascii="SutonnyMJ" w:hAnsi="SutonnyMJ"/>
                <w:sz w:val="20"/>
                <w:szCs w:val="20"/>
              </w:rPr>
              <w:t xml:space="preserve"> </w:t>
            </w:r>
            <w:proofErr w:type="spellStart"/>
            <w:r w:rsidRPr="00703305">
              <w:rPr>
                <w:rFonts w:ascii="SutonnyMJ" w:hAnsi="SutonnyMJ"/>
                <w:sz w:val="20"/>
                <w:szCs w:val="20"/>
              </w:rPr>
              <w:t>Kiæb</w:t>
            </w:r>
            <w:proofErr w:type="spellEnd"/>
            <w:r w:rsidRPr="00703305">
              <w:rPr>
                <w:rFonts w:ascii="SutonnyMJ" w:hAnsi="SutonnyMJ"/>
                <w:sz w:val="20"/>
                <w:szCs w:val="20"/>
              </w:rPr>
              <w:t>)</w:t>
            </w:r>
            <w:r>
              <w:rPr>
                <w:sz w:val="20"/>
                <w:szCs w:val="20"/>
              </w:rPr>
              <w:t>________________________......................</w:t>
            </w:r>
            <w:r w:rsidRPr="009E7868">
              <w:rPr>
                <w:sz w:val="20"/>
                <w:szCs w:val="20"/>
              </w:rPr>
              <w:t>9</w:t>
            </w:r>
          </w:p>
        </w:tc>
        <w:tc>
          <w:tcPr>
            <w:tcW w:w="810" w:type="dxa"/>
            <w:gridSpan w:val="2"/>
            <w:tcBorders>
              <w:top w:val="single" w:sz="4" w:space="0" w:color="auto"/>
              <w:left w:val="single" w:sz="4" w:space="0" w:color="auto"/>
              <w:right w:val="single" w:sz="6" w:space="0" w:color="auto"/>
            </w:tcBorders>
            <w:shd w:val="clear" w:color="auto" w:fill="auto"/>
          </w:tcPr>
          <w:p w14:paraId="59009648" w14:textId="77777777" w:rsidR="00E1722C" w:rsidRPr="001C653E" w:rsidRDefault="00604678" w:rsidP="00551B3F">
            <w:pPr>
              <w:jc w:val="both"/>
              <w:rPr>
                <w:sz w:val="20"/>
                <w:szCs w:val="20"/>
              </w:rPr>
            </w:pPr>
            <w:r w:rsidRPr="001C653E">
              <w:rPr>
                <w:sz w:val="20"/>
                <w:szCs w:val="20"/>
              </w:rPr>
              <w:t>1205</w:t>
            </w:r>
          </w:p>
          <w:p w14:paraId="06923688" w14:textId="77777777" w:rsidR="00E1722C" w:rsidRPr="001C653E" w:rsidRDefault="00E1722C" w:rsidP="002D175F">
            <w:pPr>
              <w:jc w:val="both"/>
              <w:rPr>
                <w:sz w:val="20"/>
                <w:szCs w:val="20"/>
              </w:rPr>
            </w:pPr>
            <w:r w:rsidRPr="001C653E">
              <w:rPr>
                <w:sz w:val="20"/>
                <w:szCs w:val="20"/>
              </w:rPr>
              <w:t>1205</w:t>
            </w:r>
          </w:p>
        </w:tc>
      </w:tr>
      <w:tr w:rsidR="00E1722C" w:rsidRPr="001C653E" w14:paraId="22B64267"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4148D721"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2271F524" w14:textId="77777777" w:rsidR="00E1722C" w:rsidRPr="001C653E" w:rsidRDefault="00E1722C" w:rsidP="007167BF">
            <w:pPr>
              <w:pStyle w:val="BodyText"/>
              <w:rPr>
                <w:b w:val="0"/>
                <w:sz w:val="20"/>
                <w:szCs w:val="20"/>
              </w:rPr>
            </w:pPr>
            <w:r w:rsidRPr="001C653E">
              <w:rPr>
                <w:b w:val="0"/>
                <w:sz w:val="20"/>
                <w:szCs w:val="20"/>
              </w:rPr>
              <w:t>Have you ever gone there alone?</w:t>
            </w:r>
          </w:p>
          <w:p w14:paraId="08D62BFD" w14:textId="77777777" w:rsidR="00E1722C" w:rsidRPr="001C653E" w:rsidRDefault="00E1722C" w:rsidP="007167BF">
            <w:pPr>
              <w:pStyle w:val="BodyText"/>
              <w:rPr>
                <w:b w:val="0"/>
                <w:sz w:val="20"/>
                <w:szCs w:val="20"/>
              </w:rPr>
            </w:pPr>
            <w:r w:rsidRPr="001C653E">
              <w:rPr>
                <w:rFonts w:ascii="SutonnyMJ" w:hAnsi="SutonnyMJ"/>
                <w:b w:val="0"/>
                <w:sz w:val="20"/>
                <w:szCs w:val="20"/>
              </w:rPr>
              <w:t xml:space="preserve">Avcwb wK KL‡bv ‡mLv‡b GKv wM‡q‡Qb?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1B624E72" w14:textId="77777777"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14:paraId="25683479" w14:textId="77777777"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29B1BD41" w14:textId="77777777" w:rsidR="00E1722C" w:rsidRPr="001C653E" w:rsidRDefault="00E1722C" w:rsidP="007167BF">
            <w:pPr>
              <w:jc w:val="both"/>
              <w:rPr>
                <w:b/>
                <w:sz w:val="20"/>
                <w:szCs w:val="20"/>
              </w:rPr>
            </w:pPr>
          </w:p>
        </w:tc>
      </w:tr>
      <w:tr w:rsidR="00E1722C" w:rsidRPr="001C653E" w14:paraId="00354B90"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451E3073"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32358D1C" w14:textId="77777777" w:rsidR="00E1722C" w:rsidRPr="001C653E" w:rsidRDefault="00E1722C" w:rsidP="007167BF">
            <w:pPr>
              <w:pStyle w:val="BodyText"/>
              <w:rPr>
                <w:b w:val="0"/>
                <w:sz w:val="20"/>
                <w:szCs w:val="20"/>
              </w:rPr>
            </w:pPr>
            <w:r w:rsidRPr="001C653E">
              <w:rPr>
                <w:b w:val="0"/>
                <w:sz w:val="20"/>
                <w:szCs w:val="20"/>
              </w:rPr>
              <w:t>Have you ever gone to the cinema/somewhere outside the house to watch TV?</w:t>
            </w:r>
          </w:p>
          <w:p w14:paraId="4B734323" w14:textId="77777777" w:rsidR="00E1722C" w:rsidRPr="001C653E" w:rsidRDefault="00E1722C" w:rsidP="007167BF">
            <w:pPr>
              <w:pStyle w:val="BodyText"/>
              <w:rPr>
                <w:rFonts w:ascii="SutonnyMJ" w:hAnsi="SutonnyMJ"/>
                <w:sz w:val="20"/>
                <w:szCs w:val="20"/>
              </w:rPr>
            </w:pPr>
            <w:r w:rsidRPr="001C653E">
              <w:rPr>
                <w:rFonts w:ascii="SutonnyMJ" w:hAnsi="SutonnyMJ"/>
                <w:b w:val="0"/>
                <w:sz w:val="20"/>
                <w:szCs w:val="20"/>
              </w:rPr>
              <w:t>Avcwb wK KL‡bv wm‡bgv †`L‡Z/evwoi evB‡i wUwf ‡`L‡Z wM‡q‡Qb?</w:t>
            </w:r>
            <w:r w:rsidRPr="001C653E">
              <w:rPr>
                <w:rFonts w:ascii="SutonnyMJ" w:hAnsi="SutonnyMJ"/>
                <w:sz w:val="20"/>
                <w:szCs w:val="20"/>
              </w:rPr>
              <w:t xml:space="preserve">  </w:t>
            </w:r>
          </w:p>
          <w:p w14:paraId="1FE378FF" w14:textId="77777777" w:rsidR="002F1071" w:rsidRPr="001C653E" w:rsidRDefault="002F1071" w:rsidP="002F1071">
            <w:pPr>
              <w:rPr>
                <w:sz w:val="20"/>
                <w:szCs w:val="20"/>
              </w:rPr>
            </w:pPr>
            <w:r w:rsidRPr="001C653E">
              <w:rPr>
                <w:sz w:val="20"/>
                <w:szCs w:val="20"/>
              </w:rPr>
              <w:t>If yes, ask with whom usually?</w:t>
            </w:r>
          </w:p>
          <w:p w14:paraId="74A59BF6" w14:textId="77777777" w:rsidR="002F1071" w:rsidRPr="001C653E" w:rsidRDefault="002F1071" w:rsidP="002F1071">
            <w:pPr>
              <w:pStyle w:val="BodyText"/>
              <w:rPr>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105D1798" w14:textId="77777777" w:rsidR="00604678" w:rsidRPr="001C653E" w:rsidRDefault="00771C6F" w:rsidP="00604678">
            <w:pPr>
              <w:tabs>
                <w:tab w:val="right" w:leader="dot" w:pos="3997"/>
              </w:tabs>
              <w:jc w:val="both"/>
              <w:rPr>
                <w:sz w:val="20"/>
                <w:szCs w:val="20"/>
                <w:lang w:bidi="bn-BD"/>
              </w:rPr>
            </w:pPr>
            <w:r>
              <w:rPr>
                <w:noProof/>
                <w:sz w:val="20"/>
                <w:szCs w:val="20"/>
                <w:lang w:val="en-US"/>
              </w:rPr>
              <mc:AlternateContent>
                <mc:Choice Requires="wps">
                  <w:drawing>
                    <wp:anchor distT="0" distB="0" distL="114300" distR="114300" simplePos="0" relativeHeight="251741696" behindDoc="0" locked="0" layoutInCell="1" allowOverlap="1" wp14:anchorId="6A807308" wp14:editId="5CC9F936">
                      <wp:simplePos x="0" y="0"/>
                      <wp:positionH relativeFrom="column">
                        <wp:posOffset>2646045</wp:posOffset>
                      </wp:positionH>
                      <wp:positionV relativeFrom="paragraph">
                        <wp:posOffset>55880</wp:posOffset>
                      </wp:positionV>
                      <wp:extent cx="255270" cy="635"/>
                      <wp:effectExtent l="17145" t="55880" r="19685" b="70485"/>
                      <wp:wrapNone/>
                      <wp:docPr id="7"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8" o:spid="_x0000_s1026" type="#_x0000_t32" style="position:absolute;margin-left:208.35pt;margin-top:4.4pt;width:20.1pt;height:.05pt;z-index:251741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">
                      <v:stroke endarrow="block"/>
                    </v:shape>
                  </w:pict>
                </mc:Fallback>
              </mc:AlternateContent>
            </w:r>
            <w:r w:rsidR="00604678" w:rsidRPr="001C653E">
              <w:rPr>
                <w:sz w:val="20"/>
                <w:szCs w:val="20"/>
              </w:rPr>
              <w:t>NO</w:t>
            </w:r>
            <w:r w:rsidR="00604678" w:rsidRPr="001C653E">
              <w:rPr>
                <w:rFonts w:cs="Vrinda" w:hint="cs"/>
                <w:sz w:val="20"/>
                <w:szCs w:val="20"/>
                <w:cs/>
                <w:lang w:bidi="bn-BD"/>
              </w:rPr>
              <w:t xml:space="preserve"> </w:t>
            </w:r>
            <w:r w:rsidR="00604678" w:rsidRPr="001C653E">
              <w:rPr>
                <w:rFonts w:ascii="SutonnyMJ" w:hAnsi="SutonnyMJ" w:cs="SutonnyMJ" w:hint="cs"/>
                <w:sz w:val="20"/>
                <w:szCs w:val="20"/>
                <w:cs/>
                <w:lang w:bidi="bn-BD"/>
              </w:rPr>
              <w:t>(</w:t>
            </w:r>
            <w:r w:rsidR="00604678" w:rsidRPr="001C653E">
              <w:rPr>
                <w:rFonts w:ascii="SutonnyMJ" w:hAnsi="SutonnyMJ" w:cs="SutonnyMJ"/>
                <w:sz w:val="20"/>
                <w:szCs w:val="20"/>
                <w:lang w:bidi="bn-BD"/>
              </w:rPr>
              <w:t>bv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lang w:bidi="bn-BD"/>
              </w:rPr>
              <w:t>0</w:t>
            </w:r>
          </w:p>
          <w:p w14:paraId="5E5ED2FF" w14:textId="77777777" w:rsidR="00604678" w:rsidRPr="001C653E" w:rsidRDefault="00771C6F" w:rsidP="00604678">
            <w:pPr>
              <w:tabs>
                <w:tab w:val="right" w:leader="dot" w:pos="3997"/>
              </w:tabs>
              <w:jc w:val="both"/>
              <w:rPr>
                <w:sz w:val="20"/>
                <w:szCs w:val="20"/>
              </w:rPr>
            </w:pPr>
            <w:r>
              <w:rPr>
                <w:noProof/>
                <w:sz w:val="20"/>
                <w:szCs w:val="20"/>
                <w:lang w:val="en-US"/>
              </w:rPr>
              <mc:AlternateContent>
                <mc:Choice Requires="wps">
                  <w:drawing>
                    <wp:anchor distT="0" distB="0" distL="114300" distR="114300" simplePos="0" relativeHeight="251742720" behindDoc="0" locked="0" layoutInCell="1" allowOverlap="1" wp14:anchorId="4B6A6E66" wp14:editId="4D1A1A77">
                      <wp:simplePos x="0" y="0"/>
                      <wp:positionH relativeFrom="column">
                        <wp:posOffset>2646045</wp:posOffset>
                      </wp:positionH>
                      <wp:positionV relativeFrom="paragraph">
                        <wp:posOffset>49530</wp:posOffset>
                      </wp:positionV>
                      <wp:extent cx="266700" cy="635"/>
                      <wp:effectExtent l="17145" t="49530" r="33655" b="76835"/>
                      <wp:wrapNone/>
                      <wp:docPr id="6" name="AutoShap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9" o:spid="_x0000_s1026" type="#_x0000_t32" style="position:absolute;margin-left:208.35pt;margin-top:3.9pt;width:21pt;height:.05pt;z-index:251742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">
                      <v:stroke endarrow="block"/>
                    </v:shape>
                  </w:pict>
                </mc:Fallback>
              </mc:AlternateContent>
            </w:r>
            <w:r w:rsidR="00604678" w:rsidRPr="001C653E">
              <w:rPr>
                <w:sz w:val="20"/>
                <w:szCs w:val="20"/>
              </w:rPr>
              <w:t>YES, ALONE</w:t>
            </w:r>
            <w:r w:rsidR="00604678" w:rsidRPr="001C653E">
              <w:rPr>
                <w:rFonts w:ascii="SutonnyMJ" w:hAnsi="SutonnyMJ" w:cs="SutonnyMJ" w:hint="cs"/>
                <w:sz w:val="20"/>
                <w:szCs w:val="20"/>
                <w:cs/>
                <w:lang w:bidi="bn-BD"/>
              </w:rPr>
              <w:t xml:space="preserve"> (</w:t>
            </w:r>
            <w:r w:rsidR="00604678" w:rsidRPr="001C653E">
              <w:rPr>
                <w:rFonts w:ascii="SutonnyMJ" w:hAnsi="SutonnyMJ" w:cs="SutonnyMJ"/>
                <w:sz w:val="20"/>
                <w:szCs w:val="20"/>
                <w:lang w:bidi="bn-BD"/>
              </w:rPr>
              <w:t>nu¨v</w:t>
            </w:r>
            <w:r w:rsidR="00604678" w:rsidRPr="001C653E">
              <w:rPr>
                <w:rFonts w:ascii="SutonnyMJ" w:hAnsi="SutonnyMJ" w:cs="Vrinda"/>
                <w:sz w:val="20"/>
                <w:szCs w:val="20"/>
                <w:lang w:val="en-US" w:bidi="bn-BD"/>
              </w:rPr>
              <w:t xml:space="preserve">, </w:t>
            </w:r>
            <w:r w:rsidR="00604678" w:rsidRPr="001C653E">
              <w:rPr>
                <w:rFonts w:ascii="SutonnyMJ" w:hAnsi="SutonnyMJ" w:cs="Vrinda"/>
                <w:sz w:val="20"/>
                <w:szCs w:val="20"/>
                <w:lang w:bidi="bn-BD"/>
              </w:rPr>
              <w:t>GKv</w:t>
            </w:r>
            <w:r w:rsidR="00604678" w:rsidRPr="001C653E">
              <w:rPr>
                <w:rFonts w:hint="cs"/>
                <w:sz w:val="20"/>
                <w:szCs w:val="20"/>
                <w:cs/>
                <w:lang w:bidi="bn-BD"/>
              </w:rPr>
              <w:t>).................</w:t>
            </w:r>
            <w:r w:rsidR="00604678" w:rsidRPr="001C653E">
              <w:rPr>
                <w:sz w:val="20"/>
                <w:szCs w:val="20"/>
                <w:lang w:val="en-US" w:bidi="bn-BD"/>
              </w:rPr>
              <w:t>.....................</w:t>
            </w:r>
            <w:r w:rsidR="00604678" w:rsidRPr="001C653E">
              <w:rPr>
                <w:rFonts w:hint="cs"/>
                <w:sz w:val="20"/>
                <w:szCs w:val="20"/>
                <w:cs/>
                <w:lang w:bidi="bn-BD"/>
              </w:rPr>
              <w:t>....</w:t>
            </w:r>
            <w:r w:rsidR="00604678" w:rsidRPr="001C653E">
              <w:rPr>
                <w:sz w:val="20"/>
                <w:szCs w:val="20"/>
              </w:rPr>
              <w:t>1</w:t>
            </w:r>
          </w:p>
          <w:p w14:paraId="76D163FD" w14:textId="77777777" w:rsidR="00604678" w:rsidRPr="001C653E" w:rsidRDefault="00604678" w:rsidP="00604678">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14:paraId="59F5DB91" w14:textId="77777777"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14:paraId="47F530DA" w14:textId="77777777"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14:paraId="245FF99B" w14:textId="77777777" w:rsidR="00604678" w:rsidRPr="001C653E" w:rsidRDefault="00604678" w:rsidP="00604678">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14:paraId="10F7840E" w14:textId="77777777" w:rsidR="00E1722C" w:rsidRPr="001C653E" w:rsidRDefault="00E64296" w:rsidP="00551B3F">
            <w:pPr>
              <w:tabs>
                <w:tab w:val="right" w:leader="dot" w:pos="3997"/>
                <w:tab w:val="right" w:leader="dot" w:pos="4253"/>
              </w:tabs>
              <w:jc w:val="both"/>
              <w:rPr>
                <w:rFonts w:cs="Vrinda"/>
                <w:sz w:val="20"/>
                <w:szCs w:val="20"/>
                <w:cs/>
                <w:lang w:bidi="bn-BD"/>
              </w:rPr>
            </w:pPr>
            <w:r>
              <w:rPr>
                <w:rFonts w:cs="Vrinda"/>
                <w:sz w:val="20"/>
                <w:szCs w:val="20"/>
                <w:lang w:bidi="bn-BD"/>
              </w:rPr>
              <w:t xml:space="preserve">YES, WITH OTHERS </w:t>
            </w:r>
            <w:proofErr w:type="spellStart"/>
            <w:r>
              <w:rPr>
                <w:rFonts w:ascii="SutonnyMJ" w:hAnsi="SutonnyMJ"/>
                <w:sz w:val="20"/>
                <w:szCs w:val="20"/>
              </w:rPr>
              <w:t>nu¨v</w:t>
            </w:r>
            <w:proofErr w:type="spellEnd"/>
            <w:r>
              <w:rPr>
                <w:rFonts w:ascii="SutonnyMJ" w:hAnsi="SutonnyMJ"/>
                <w:sz w:val="20"/>
                <w:szCs w:val="20"/>
              </w:rPr>
              <w:t xml:space="preserve">, </w:t>
            </w:r>
            <w:proofErr w:type="spellStart"/>
            <w:r w:rsidRPr="009E7868">
              <w:rPr>
                <w:rFonts w:ascii="SutonnyMJ" w:hAnsi="SutonnyMJ"/>
                <w:sz w:val="20"/>
                <w:szCs w:val="20"/>
              </w:rPr>
              <w:t>Ab¨vb</w:t>
            </w:r>
            <w:proofErr w:type="spellEnd"/>
            <w:r w:rsidRPr="009E7868">
              <w:rPr>
                <w:rFonts w:ascii="SutonnyMJ" w:hAnsi="SutonnyMJ"/>
                <w:sz w:val="20"/>
                <w:szCs w:val="20"/>
              </w:rPr>
              <w:t>¨</w:t>
            </w:r>
            <w:r>
              <w:rPr>
                <w:rFonts w:ascii="SutonnyMJ" w:hAnsi="SutonnyMJ"/>
                <w:sz w:val="20"/>
                <w:szCs w:val="20"/>
              </w:rPr>
              <w:t xml:space="preserve"> </w:t>
            </w:r>
            <w:r w:rsidRPr="00703305">
              <w:rPr>
                <w:rFonts w:ascii="SutonnyMJ" w:hAnsi="SutonnyMJ"/>
                <w:sz w:val="20"/>
                <w:szCs w:val="20"/>
              </w:rPr>
              <w:t>(</w:t>
            </w:r>
            <w:proofErr w:type="spellStart"/>
            <w:r w:rsidRPr="00703305">
              <w:rPr>
                <w:rFonts w:ascii="SutonnyMJ" w:hAnsi="SutonnyMJ"/>
                <w:sz w:val="20"/>
                <w:szCs w:val="20"/>
              </w:rPr>
              <w:t>D‡jøL</w:t>
            </w:r>
            <w:proofErr w:type="spellEnd"/>
            <w:r w:rsidRPr="00703305">
              <w:rPr>
                <w:rFonts w:ascii="SutonnyMJ" w:hAnsi="SutonnyMJ"/>
                <w:sz w:val="20"/>
                <w:szCs w:val="20"/>
              </w:rPr>
              <w:t xml:space="preserve"> </w:t>
            </w:r>
            <w:proofErr w:type="spellStart"/>
            <w:r w:rsidRPr="00703305">
              <w:rPr>
                <w:rFonts w:ascii="SutonnyMJ" w:hAnsi="SutonnyMJ"/>
                <w:sz w:val="20"/>
                <w:szCs w:val="20"/>
              </w:rPr>
              <w:t>Kiæb</w:t>
            </w:r>
            <w:proofErr w:type="spellEnd"/>
            <w:r w:rsidRPr="00703305">
              <w:rPr>
                <w:rFonts w:ascii="SutonnyMJ" w:hAnsi="SutonnyMJ"/>
                <w:sz w:val="20"/>
                <w:szCs w:val="20"/>
              </w:rPr>
              <w:t>)</w:t>
            </w:r>
            <w:r>
              <w:rPr>
                <w:sz w:val="20"/>
                <w:szCs w:val="20"/>
              </w:rPr>
              <w:t>________________________......................</w:t>
            </w:r>
            <w:r w:rsidRPr="009E7868">
              <w:rPr>
                <w:sz w:val="20"/>
                <w:szCs w:val="20"/>
              </w:rPr>
              <w:t>9</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0291D146" w14:textId="77777777" w:rsidR="00E1722C" w:rsidRPr="001C653E" w:rsidRDefault="00604678" w:rsidP="00551B3F">
            <w:pPr>
              <w:jc w:val="both"/>
              <w:rPr>
                <w:sz w:val="20"/>
                <w:szCs w:val="20"/>
              </w:rPr>
            </w:pPr>
            <w:r w:rsidRPr="001C653E">
              <w:rPr>
                <w:sz w:val="20"/>
                <w:szCs w:val="20"/>
              </w:rPr>
              <w:t>1207</w:t>
            </w:r>
          </w:p>
          <w:p w14:paraId="2F162925" w14:textId="77777777" w:rsidR="00E1722C" w:rsidRPr="001C653E" w:rsidRDefault="00E1722C" w:rsidP="00551B3F">
            <w:pPr>
              <w:jc w:val="both"/>
              <w:rPr>
                <w:sz w:val="20"/>
                <w:szCs w:val="20"/>
              </w:rPr>
            </w:pPr>
            <w:r w:rsidRPr="001C653E">
              <w:rPr>
                <w:sz w:val="20"/>
                <w:szCs w:val="20"/>
              </w:rPr>
              <w:t>1207</w:t>
            </w:r>
          </w:p>
        </w:tc>
      </w:tr>
      <w:tr w:rsidR="00E1722C" w:rsidRPr="001C653E" w14:paraId="68597FAD"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17A072A3"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015A87D9" w14:textId="77777777" w:rsidR="00E1722C" w:rsidRPr="001C653E" w:rsidRDefault="00E1722C" w:rsidP="007167BF">
            <w:pPr>
              <w:pStyle w:val="BodyText"/>
              <w:rPr>
                <w:b w:val="0"/>
                <w:sz w:val="20"/>
                <w:szCs w:val="20"/>
              </w:rPr>
            </w:pPr>
            <w:r w:rsidRPr="001C653E">
              <w:rPr>
                <w:b w:val="0"/>
                <w:sz w:val="20"/>
                <w:szCs w:val="20"/>
              </w:rPr>
              <w:t>Have you ever gone there alone?</w:t>
            </w:r>
          </w:p>
          <w:p w14:paraId="091A4D42" w14:textId="77777777" w:rsidR="00E1722C" w:rsidRPr="001C653E" w:rsidRDefault="00E1722C" w:rsidP="007167BF">
            <w:pPr>
              <w:pStyle w:val="BodyText"/>
              <w:rPr>
                <w:sz w:val="20"/>
                <w:szCs w:val="20"/>
              </w:rPr>
            </w:pPr>
            <w:r w:rsidRPr="001C653E">
              <w:rPr>
                <w:rFonts w:ascii="SutonnyMJ" w:hAnsi="SutonnyMJ"/>
                <w:b w:val="0"/>
                <w:sz w:val="20"/>
                <w:szCs w:val="20"/>
              </w:rPr>
              <w:t>Avcwb wK KL‡bv ‡mLv‡b GKv wM‡q‡Qb?</w:t>
            </w:r>
            <w:r w:rsidRPr="001C653E">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51129634" w14:textId="77777777"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14:paraId="51192D63" w14:textId="77777777"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4DEF1731" w14:textId="77777777" w:rsidR="00E1722C" w:rsidRPr="001C653E" w:rsidRDefault="00E1722C" w:rsidP="007167BF">
            <w:pPr>
              <w:jc w:val="both"/>
              <w:rPr>
                <w:b/>
                <w:sz w:val="20"/>
                <w:szCs w:val="20"/>
              </w:rPr>
            </w:pPr>
          </w:p>
        </w:tc>
      </w:tr>
      <w:tr w:rsidR="00E1722C" w:rsidRPr="001C653E" w14:paraId="43FC0DFB"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4C83F79F"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7DBF7E8D" w14:textId="77777777" w:rsidR="00E1722C" w:rsidRPr="001C653E" w:rsidRDefault="00E1722C" w:rsidP="007167BF">
            <w:pPr>
              <w:pStyle w:val="BodyText"/>
              <w:rPr>
                <w:b w:val="0"/>
                <w:sz w:val="20"/>
                <w:szCs w:val="20"/>
              </w:rPr>
            </w:pPr>
            <w:r w:rsidRPr="001C653E">
              <w:rPr>
                <w:b w:val="0"/>
                <w:sz w:val="20"/>
                <w:szCs w:val="20"/>
              </w:rPr>
              <w:t>Have you ever gone outside the village?</w:t>
            </w:r>
          </w:p>
          <w:p w14:paraId="3666E7BA" w14:textId="77777777" w:rsidR="00E1722C" w:rsidRPr="001C653E" w:rsidRDefault="00E1722C" w:rsidP="007167BF">
            <w:pPr>
              <w:pStyle w:val="BodyText"/>
              <w:rPr>
                <w:rFonts w:ascii="SutonnyMJ" w:hAnsi="SutonnyMJ"/>
                <w:sz w:val="20"/>
                <w:szCs w:val="20"/>
              </w:rPr>
            </w:pPr>
            <w:r w:rsidRPr="001C653E">
              <w:rPr>
                <w:rFonts w:ascii="SutonnyMJ" w:hAnsi="SutonnyMJ"/>
                <w:b w:val="0"/>
                <w:sz w:val="20"/>
                <w:szCs w:val="20"/>
              </w:rPr>
              <w:t>Avcwb wK KL‡bv Mªv‡gi evB‡i wM‡q‡Qb?</w:t>
            </w:r>
            <w:r w:rsidRPr="001C653E">
              <w:rPr>
                <w:rFonts w:ascii="SutonnyMJ" w:hAnsi="SutonnyMJ"/>
                <w:sz w:val="20"/>
                <w:szCs w:val="20"/>
              </w:rPr>
              <w:t xml:space="preserve">  </w:t>
            </w:r>
          </w:p>
          <w:p w14:paraId="24D491D4" w14:textId="77777777" w:rsidR="002F1071" w:rsidRPr="001C653E" w:rsidRDefault="002F1071" w:rsidP="002F1071">
            <w:pPr>
              <w:rPr>
                <w:sz w:val="20"/>
                <w:szCs w:val="20"/>
              </w:rPr>
            </w:pPr>
            <w:r w:rsidRPr="001C653E">
              <w:rPr>
                <w:sz w:val="20"/>
                <w:szCs w:val="20"/>
              </w:rPr>
              <w:t>If yes, ask with whom usually?</w:t>
            </w:r>
          </w:p>
          <w:p w14:paraId="09EB41E5" w14:textId="77777777" w:rsidR="002F1071" w:rsidRPr="001C653E" w:rsidRDefault="002F1071" w:rsidP="002F1071">
            <w:pPr>
              <w:pStyle w:val="BodyText"/>
              <w:rPr>
                <w:sz w:val="20"/>
                <w:szCs w:val="20"/>
              </w:rPr>
            </w:pPr>
            <w:r w:rsidRPr="001C653E">
              <w:rPr>
                <w:rFonts w:ascii="SutonnyMJ" w:hAnsi="SutonnyMJ" w:cs="SutonnyMJ"/>
                <w:b w:val="0"/>
                <w:sz w:val="20"/>
                <w:szCs w:val="20"/>
                <w:lang w:bidi="bn-BD"/>
              </w:rPr>
              <w:t>nu¨v</w:t>
            </w:r>
            <w:r w:rsidRPr="001C653E">
              <w:rPr>
                <w:rFonts w:ascii="SutonnyMJ" w:hAnsi="SutonnyMJ"/>
                <w:b w:val="0"/>
                <w:sz w:val="20"/>
                <w:szCs w:val="20"/>
              </w:rPr>
              <w:t xml:space="preserve"> n‡j, mvavibZ Kvi mv‡_ evRv‡i hvb?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214B936F" w14:textId="77777777" w:rsidR="000F228F" w:rsidRPr="001C653E" w:rsidRDefault="00771C6F" w:rsidP="000F228F">
            <w:pPr>
              <w:tabs>
                <w:tab w:val="right" w:leader="dot" w:pos="3997"/>
              </w:tabs>
              <w:jc w:val="both"/>
              <w:rPr>
                <w:sz w:val="20"/>
                <w:szCs w:val="20"/>
                <w:lang w:bidi="bn-BD"/>
              </w:rPr>
            </w:pPr>
            <w:r>
              <w:rPr>
                <w:noProof/>
                <w:sz w:val="20"/>
                <w:szCs w:val="20"/>
                <w:lang w:val="en-US"/>
              </w:rPr>
              <mc:AlternateContent>
                <mc:Choice Requires="wps">
                  <w:drawing>
                    <wp:anchor distT="0" distB="0" distL="114300" distR="114300" simplePos="0" relativeHeight="251744768" behindDoc="0" locked="0" layoutInCell="1" allowOverlap="1" wp14:anchorId="7D763825" wp14:editId="3B54D961">
                      <wp:simplePos x="0" y="0"/>
                      <wp:positionH relativeFrom="column">
                        <wp:posOffset>2646045</wp:posOffset>
                      </wp:positionH>
                      <wp:positionV relativeFrom="paragraph">
                        <wp:posOffset>55880</wp:posOffset>
                      </wp:positionV>
                      <wp:extent cx="255270" cy="635"/>
                      <wp:effectExtent l="17145" t="55880" r="19685" b="70485"/>
                      <wp:wrapNone/>
                      <wp:docPr id="5" name="AutoShap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527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0" o:spid="_x0000_s1026" type="#_x0000_t32" style="position:absolute;margin-left:208.35pt;margin-top:4.4pt;width:20.1pt;height:.05pt;z-index:251744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">
                      <v:stroke endarrow="block"/>
                    </v:shape>
                  </w:pict>
                </mc:Fallback>
              </mc:AlternateContent>
            </w:r>
            <w:r w:rsidR="000F228F" w:rsidRPr="001C653E">
              <w:rPr>
                <w:sz w:val="20"/>
                <w:szCs w:val="20"/>
              </w:rPr>
              <w:t>NO</w:t>
            </w:r>
            <w:r w:rsidR="000F228F" w:rsidRPr="001C653E">
              <w:rPr>
                <w:rFonts w:cs="Vrinda" w:hint="cs"/>
                <w:sz w:val="20"/>
                <w:szCs w:val="20"/>
                <w:cs/>
                <w:lang w:bidi="bn-BD"/>
              </w:rPr>
              <w:t xml:space="preserve"> </w:t>
            </w:r>
            <w:r w:rsidR="000F228F" w:rsidRPr="001C653E">
              <w:rPr>
                <w:rFonts w:ascii="SutonnyMJ" w:hAnsi="SutonnyMJ" w:cs="SutonnyMJ" w:hint="cs"/>
                <w:sz w:val="20"/>
                <w:szCs w:val="20"/>
                <w:cs/>
                <w:lang w:bidi="bn-BD"/>
              </w:rPr>
              <w:t>(</w:t>
            </w:r>
            <w:r w:rsidR="000F228F" w:rsidRPr="001C653E">
              <w:rPr>
                <w:rFonts w:ascii="SutonnyMJ" w:hAnsi="SutonnyMJ" w:cs="SutonnyMJ"/>
                <w:sz w:val="20"/>
                <w:szCs w:val="20"/>
                <w:lang w:bidi="bn-BD"/>
              </w:rPr>
              <w:t>bv</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lang w:bidi="bn-BD"/>
              </w:rPr>
              <w:t>0</w:t>
            </w:r>
          </w:p>
          <w:p w14:paraId="6B63C75D" w14:textId="77777777" w:rsidR="000F228F" w:rsidRPr="001C653E" w:rsidRDefault="00771C6F" w:rsidP="000F228F">
            <w:pPr>
              <w:tabs>
                <w:tab w:val="right" w:leader="dot" w:pos="3997"/>
              </w:tabs>
              <w:jc w:val="both"/>
              <w:rPr>
                <w:sz w:val="20"/>
                <w:szCs w:val="20"/>
              </w:rPr>
            </w:pPr>
            <w:r>
              <w:rPr>
                <w:noProof/>
                <w:sz w:val="20"/>
                <w:szCs w:val="20"/>
                <w:lang w:val="en-US"/>
              </w:rPr>
              <mc:AlternateContent>
                <mc:Choice Requires="wps">
                  <w:drawing>
                    <wp:anchor distT="0" distB="0" distL="114300" distR="114300" simplePos="0" relativeHeight="251745792" behindDoc="0" locked="0" layoutInCell="1" allowOverlap="1" wp14:anchorId="4124347B" wp14:editId="24FE2F26">
                      <wp:simplePos x="0" y="0"/>
                      <wp:positionH relativeFrom="column">
                        <wp:posOffset>2646045</wp:posOffset>
                      </wp:positionH>
                      <wp:positionV relativeFrom="paragraph">
                        <wp:posOffset>49530</wp:posOffset>
                      </wp:positionV>
                      <wp:extent cx="266700" cy="635"/>
                      <wp:effectExtent l="17145" t="49530" r="33655" b="76835"/>
                      <wp:wrapNone/>
                      <wp:docPr id="4" name="AutoShap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41" o:spid="_x0000_s1026" type="#_x0000_t32" style="position:absolute;margin-left:208.35pt;margin-top:3.9pt;width:21pt;height:.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">
                      <v:stroke endarrow="block"/>
                    </v:shape>
                  </w:pict>
                </mc:Fallback>
              </mc:AlternateContent>
            </w:r>
            <w:r w:rsidR="000F228F" w:rsidRPr="001C653E">
              <w:rPr>
                <w:sz w:val="20"/>
                <w:szCs w:val="20"/>
              </w:rPr>
              <w:t>YES, ALONE</w:t>
            </w:r>
            <w:r w:rsidR="000F228F" w:rsidRPr="001C653E">
              <w:rPr>
                <w:rFonts w:ascii="SutonnyMJ" w:hAnsi="SutonnyMJ" w:cs="SutonnyMJ" w:hint="cs"/>
                <w:sz w:val="20"/>
                <w:szCs w:val="20"/>
                <w:cs/>
                <w:lang w:bidi="bn-BD"/>
              </w:rPr>
              <w:t xml:space="preserve"> (</w:t>
            </w:r>
            <w:r w:rsidR="000F228F" w:rsidRPr="001C653E">
              <w:rPr>
                <w:rFonts w:ascii="SutonnyMJ" w:hAnsi="SutonnyMJ" w:cs="SutonnyMJ"/>
                <w:sz w:val="20"/>
                <w:szCs w:val="20"/>
                <w:lang w:bidi="bn-BD"/>
              </w:rPr>
              <w:t>nu¨v</w:t>
            </w:r>
            <w:r w:rsidR="000F228F" w:rsidRPr="001C653E">
              <w:rPr>
                <w:rFonts w:ascii="SutonnyMJ" w:hAnsi="SutonnyMJ" w:cs="Vrinda"/>
                <w:sz w:val="20"/>
                <w:szCs w:val="20"/>
                <w:lang w:val="en-US" w:bidi="bn-BD"/>
              </w:rPr>
              <w:t xml:space="preserve">, </w:t>
            </w:r>
            <w:r w:rsidR="000F228F" w:rsidRPr="001C653E">
              <w:rPr>
                <w:rFonts w:ascii="SutonnyMJ" w:hAnsi="SutonnyMJ" w:cs="Vrinda"/>
                <w:sz w:val="20"/>
                <w:szCs w:val="20"/>
                <w:lang w:bidi="bn-BD"/>
              </w:rPr>
              <w:t>GKv</w:t>
            </w:r>
            <w:r w:rsidR="000F228F" w:rsidRPr="001C653E">
              <w:rPr>
                <w:rFonts w:hint="cs"/>
                <w:sz w:val="20"/>
                <w:szCs w:val="20"/>
                <w:cs/>
                <w:lang w:bidi="bn-BD"/>
              </w:rPr>
              <w:t>).................</w:t>
            </w:r>
            <w:r w:rsidR="000F228F" w:rsidRPr="001C653E">
              <w:rPr>
                <w:sz w:val="20"/>
                <w:szCs w:val="20"/>
                <w:lang w:val="en-US" w:bidi="bn-BD"/>
              </w:rPr>
              <w:t>.....................</w:t>
            </w:r>
            <w:r w:rsidR="000F228F" w:rsidRPr="001C653E">
              <w:rPr>
                <w:rFonts w:hint="cs"/>
                <w:sz w:val="20"/>
                <w:szCs w:val="20"/>
                <w:cs/>
                <w:lang w:bidi="bn-BD"/>
              </w:rPr>
              <w:t>....</w:t>
            </w:r>
            <w:r w:rsidR="000F228F" w:rsidRPr="001C653E">
              <w:rPr>
                <w:sz w:val="20"/>
                <w:szCs w:val="20"/>
              </w:rPr>
              <w:t>1</w:t>
            </w:r>
          </w:p>
          <w:p w14:paraId="6DE423E8" w14:textId="77777777" w:rsidR="000F228F" w:rsidRPr="001C653E" w:rsidRDefault="000F228F" w:rsidP="000F228F">
            <w:pPr>
              <w:tabs>
                <w:tab w:val="right" w:leader="dot" w:pos="3997"/>
              </w:tabs>
              <w:jc w:val="both"/>
              <w:rPr>
                <w:sz w:val="20"/>
                <w:szCs w:val="20"/>
              </w:rPr>
            </w:pPr>
            <w:r w:rsidRPr="001C653E">
              <w:rPr>
                <w:sz w:val="20"/>
                <w:szCs w:val="20"/>
              </w:rPr>
              <w:t>YES, WITH CHILD</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Arial"/>
                <w:sz w:val="20"/>
                <w:szCs w:val="20"/>
              </w:rPr>
              <w:t>mšÍv</w:t>
            </w:r>
            <w:r w:rsidRPr="001C653E">
              <w:rPr>
                <w:rFonts w:ascii="SutonnyMJ" w:hAnsi="SutonnyMJ"/>
                <w:sz w:val="20"/>
                <w:szCs w:val="20"/>
              </w:rPr>
              <w:t>‡</w:t>
            </w:r>
            <w:r w:rsidRPr="001C653E">
              <w:rPr>
                <w:rFonts w:ascii="SutonnyMJ" w:hAnsi="SutonnyMJ" w:cs="Arial"/>
                <w:sz w:val="20"/>
                <w:szCs w:val="20"/>
              </w:rPr>
              <w:t>b</w:t>
            </w:r>
            <w:r w:rsidRPr="001C653E">
              <w:rPr>
                <w:rFonts w:ascii="SutonnyMJ" w:hAnsi="SutonnyMJ"/>
                <w:sz w:val="20"/>
                <w:szCs w:val="20"/>
              </w:rPr>
              <w:t xml:space="preserve">i </w:t>
            </w:r>
            <w:r w:rsidRPr="001C653E">
              <w:rPr>
                <w:rFonts w:ascii="SutonnyMJ" w:hAnsi="SutonnyMJ" w:cs="SutonnyMJ"/>
                <w:sz w:val="20"/>
                <w:szCs w:val="20"/>
                <w:lang w:bidi="bn-BD"/>
              </w:rPr>
              <w:t>mv‡_</w:t>
            </w:r>
            <w:r w:rsidRPr="001C653E">
              <w:rPr>
                <w:sz w:val="20"/>
                <w:szCs w:val="20"/>
                <w:lang w:bidi="bn-BD"/>
              </w:rPr>
              <w:t>)....................3</w:t>
            </w:r>
          </w:p>
          <w:p w14:paraId="6442757D" w14:textId="77777777"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YES, WITH HUSBAND</w:t>
            </w:r>
            <w:r w:rsidRPr="001C653E">
              <w:rPr>
                <w:rFonts w:cs="Vrinda"/>
                <w:sz w:val="20"/>
                <w:szCs w:val="25"/>
                <w:lang w:val="en-US"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¯^vgxi mv‡_</w:t>
            </w:r>
            <w:r w:rsidRPr="001C653E">
              <w:rPr>
                <w:sz w:val="20"/>
                <w:szCs w:val="20"/>
                <w:lang w:bidi="bn-BD"/>
              </w:rPr>
              <w:t>)..............4</w:t>
            </w:r>
          </w:p>
          <w:p w14:paraId="64A22023" w14:textId="77777777"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 xml:space="preserve">YES,WITH ADULT FEMALE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c~Y© eq¯‹ gwnjvi mv‡_</w:t>
            </w:r>
            <w:r w:rsidRPr="001C653E">
              <w:rPr>
                <w:sz w:val="20"/>
                <w:szCs w:val="20"/>
                <w:lang w:bidi="bn-BD"/>
              </w:rPr>
              <w:t>).........................................................................5</w:t>
            </w:r>
          </w:p>
          <w:p w14:paraId="3AB7D5DA" w14:textId="77777777" w:rsidR="000F228F" w:rsidRPr="001C653E" w:rsidRDefault="000F228F" w:rsidP="000F228F">
            <w:pPr>
              <w:tabs>
                <w:tab w:val="right" w:leader="dot" w:pos="3997"/>
              </w:tabs>
              <w:jc w:val="both"/>
              <w:rPr>
                <w:rFonts w:ascii="SutonnyMJ" w:hAnsi="SutonnyMJ" w:cs="SutonnyMJ"/>
                <w:sz w:val="20"/>
                <w:szCs w:val="20"/>
                <w:cs/>
                <w:lang w:bidi="bn-BD"/>
              </w:rPr>
            </w:pPr>
            <w:r w:rsidRPr="001C653E">
              <w:rPr>
                <w:sz w:val="20"/>
                <w:szCs w:val="20"/>
              </w:rPr>
              <w:t>YES, WITH ADULT MALE</w:t>
            </w:r>
            <w:r w:rsidRPr="001C653E">
              <w:rPr>
                <w:rFonts w:cs="Vrinda" w:hint="cs"/>
                <w:sz w:val="20"/>
                <w:szCs w:val="25"/>
                <w:cs/>
                <w:lang w:bidi="bn-BD"/>
              </w:rPr>
              <w:t xml:space="preserve"> </w:t>
            </w:r>
            <w:r w:rsidRPr="001C653E">
              <w:rPr>
                <w:rFonts w:ascii="SutonnyMJ" w:hAnsi="SutonnyMJ" w:cs="SutonnyMJ"/>
                <w:sz w:val="20"/>
                <w:szCs w:val="20"/>
                <w:lang w:bidi="bn-BD"/>
              </w:rPr>
              <w:t>(nu¨v</w:t>
            </w:r>
            <w:r w:rsidRPr="001C653E">
              <w:rPr>
                <w:rFonts w:ascii="SutonnyMJ" w:hAnsi="SutonnyMJ" w:cs="Vrinda"/>
                <w:sz w:val="20"/>
                <w:szCs w:val="20"/>
                <w:lang w:val="en-US" w:bidi="bn-BD"/>
              </w:rPr>
              <w:t xml:space="preserve">, </w:t>
            </w:r>
            <w:r w:rsidRPr="001C653E">
              <w:rPr>
                <w:rFonts w:ascii="SutonnyMJ" w:hAnsi="SutonnyMJ" w:cs="SutonnyMJ"/>
                <w:sz w:val="20"/>
                <w:szCs w:val="20"/>
                <w:lang w:bidi="bn-BD"/>
              </w:rPr>
              <w:t xml:space="preserve">c~Y© eq¯‹ </w:t>
            </w:r>
            <w:r w:rsidRPr="001C653E">
              <w:rPr>
                <w:rFonts w:ascii="SutonnyMJ" w:hAnsi="SutonnyMJ" w:cs="SutonnyMJ"/>
                <w:bCs/>
                <w:sz w:val="20"/>
                <w:szCs w:val="20"/>
              </w:rPr>
              <w:t>cyiæ</w:t>
            </w:r>
            <w:r w:rsidRPr="001C653E">
              <w:rPr>
                <w:rFonts w:ascii="SutonnyMJ" w:hAnsi="SutonnyMJ" w:cs="SutonnyMJ"/>
                <w:sz w:val="20"/>
                <w:szCs w:val="20"/>
                <w:lang w:bidi="bn-BD"/>
              </w:rPr>
              <w:t>‡li mv‡_</w:t>
            </w:r>
            <w:r w:rsidRPr="001C653E">
              <w:rPr>
                <w:sz w:val="20"/>
                <w:szCs w:val="20"/>
                <w:lang w:bidi="bn-BD"/>
              </w:rPr>
              <w:t>)..........................................................................6</w:t>
            </w:r>
          </w:p>
          <w:p w14:paraId="3993DEB1" w14:textId="77777777" w:rsidR="00E1722C" w:rsidRPr="001C653E" w:rsidRDefault="00E64296" w:rsidP="003D4187">
            <w:pPr>
              <w:tabs>
                <w:tab w:val="right" w:leader="dot" w:pos="4037"/>
              </w:tabs>
              <w:rPr>
                <w:sz w:val="20"/>
                <w:szCs w:val="20"/>
              </w:rPr>
            </w:pPr>
            <w:r>
              <w:rPr>
                <w:rFonts w:cs="Vrinda"/>
                <w:sz w:val="20"/>
                <w:szCs w:val="20"/>
                <w:lang w:bidi="bn-BD"/>
              </w:rPr>
              <w:t xml:space="preserve">YES, WITH OTHERS </w:t>
            </w:r>
            <w:proofErr w:type="spellStart"/>
            <w:r>
              <w:rPr>
                <w:rFonts w:ascii="SutonnyMJ" w:hAnsi="SutonnyMJ"/>
                <w:sz w:val="20"/>
                <w:szCs w:val="20"/>
              </w:rPr>
              <w:t>nu¨v</w:t>
            </w:r>
            <w:proofErr w:type="spellEnd"/>
            <w:r>
              <w:rPr>
                <w:rFonts w:ascii="SutonnyMJ" w:hAnsi="SutonnyMJ"/>
                <w:sz w:val="20"/>
                <w:szCs w:val="20"/>
              </w:rPr>
              <w:t xml:space="preserve">, </w:t>
            </w:r>
            <w:proofErr w:type="spellStart"/>
            <w:r w:rsidRPr="009E7868">
              <w:rPr>
                <w:rFonts w:ascii="SutonnyMJ" w:hAnsi="SutonnyMJ"/>
                <w:sz w:val="20"/>
                <w:szCs w:val="20"/>
              </w:rPr>
              <w:t>Ab¨vb</w:t>
            </w:r>
            <w:proofErr w:type="spellEnd"/>
            <w:r w:rsidRPr="009E7868">
              <w:rPr>
                <w:rFonts w:ascii="SutonnyMJ" w:hAnsi="SutonnyMJ"/>
                <w:sz w:val="20"/>
                <w:szCs w:val="20"/>
              </w:rPr>
              <w:t>¨</w:t>
            </w:r>
            <w:r>
              <w:rPr>
                <w:rFonts w:ascii="SutonnyMJ" w:hAnsi="SutonnyMJ"/>
                <w:sz w:val="20"/>
                <w:szCs w:val="20"/>
              </w:rPr>
              <w:t xml:space="preserve"> </w:t>
            </w:r>
            <w:r w:rsidRPr="00703305">
              <w:rPr>
                <w:rFonts w:ascii="SutonnyMJ" w:hAnsi="SutonnyMJ"/>
                <w:sz w:val="20"/>
                <w:szCs w:val="20"/>
              </w:rPr>
              <w:t>(</w:t>
            </w:r>
            <w:proofErr w:type="spellStart"/>
            <w:r w:rsidRPr="00703305">
              <w:rPr>
                <w:rFonts w:ascii="SutonnyMJ" w:hAnsi="SutonnyMJ"/>
                <w:sz w:val="20"/>
                <w:szCs w:val="20"/>
              </w:rPr>
              <w:t>D‡jøL</w:t>
            </w:r>
            <w:proofErr w:type="spellEnd"/>
            <w:r w:rsidRPr="00703305">
              <w:rPr>
                <w:rFonts w:ascii="SutonnyMJ" w:hAnsi="SutonnyMJ"/>
                <w:sz w:val="20"/>
                <w:szCs w:val="20"/>
              </w:rPr>
              <w:t xml:space="preserve"> </w:t>
            </w:r>
            <w:proofErr w:type="spellStart"/>
            <w:r w:rsidRPr="00703305">
              <w:rPr>
                <w:rFonts w:ascii="SutonnyMJ" w:hAnsi="SutonnyMJ"/>
                <w:sz w:val="20"/>
                <w:szCs w:val="20"/>
              </w:rPr>
              <w:t>Kiæb</w:t>
            </w:r>
            <w:proofErr w:type="spellEnd"/>
            <w:r w:rsidRPr="00703305">
              <w:rPr>
                <w:rFonts w:ascii="SutonnyMJ" w:hAnsi="SutonnyMJ"/>
                <w:sz w:val="20"/>
                <w:szCs w:val="20"/>
              </w:rPr>
              <w:t>)</w:t>
            </w:r>
            <w:r>
              <w:rPr>
                <w:sz w:val="20"/>
                <w:szCs w:val="20"/>
              </w:rPr>
              <w:t>________________________......................</w:t>
            </w:r>
            <w:r w:rsidRPr="009E7868">
              <w:rPr>
                <w:sz w:val="20"/>
                <w:szCs w:val="20"/>
              </w:rPr>
              <w:t>9</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78D3059D" w14:textId="77777777" w:rsidR="00E1722C" w:rsidRPr="001C653E" w:rsidRDefault="000F228F" w:rsidP="007167BF">
            <w:pPr>
              <w:jc w:val="both"/>
              <w:rPr>
                <w:sz w:val="20"/>
                <w:szCs w:val="20"/>
              </w:rPr>
            </w:pPr>
            <w:r w:rsidRPr="001C653E">
              <w:rPr>
                <w:sz w:val="20"/>
                <w:szCs w:val="20"/>
              </w:rPr>
              <w:t>1209</w:t>
            </w:r>
          </w:p>
          <w:p w14:paraId="528B45A8" w14:textId="77777777" w:rsidR="000F228F" w:rsidRPr="001C653E" w:rsidRDefault="000F228F" w:rsidP="007167BF">
            <w:pPr>
              <w:jc w:val="both"/>
              <w:rPr>
                <w:b/>
                <w:sz w:val="20"/>
                <w:szCs w:val="20"/>
              </w:rPr>
            </w:pPr>
            <w:r w:rsidRPr="001C653E">
              <w:rPr>
                <w:sz w:val="20"/>
                <w:szCs w:val="20"/>
              </w:rPr>
              <w:t>1209</w:t>
            </w:r>
          </w:p>
        </w:tc>
      </w:tr>
      <w:tr w:rsidR="00E1722C" w:rsidRPr="001C653E" w14:paraId="2B6C89AB"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37B128C1"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22755466" w14:textId="77777777" w:rsidR="00E1722C" w:rsidRPr="001C653E" w:rsidRDefault="00E1722C" w:rsidP="007167BF">
            <w:pPr>
              <w:pStyle w:val="BodyText"/>
              <w:rPr>
                <w:b w:val="0"/>
                <w:sz w:val="20"/>
                <w:szCs w:val="20"/>
              </w:rPr>
            </w:pPr>
            <w:r w:rsidRPr="001C653E">
              <w:rPr>
                <w:b w:val="0"/>
                <w:sz w:val="20"/>
                <w:szCs w:val="20"/>
              </w:rPr>
              <w:t>Have you ever gone there alone?</w:t>
            </w:r>
          </w:p>
          <w:p w14:paraId="0A339032" w14:textId="77777777" w:rsidR="00E1722C" w:rsidRPr="001C653E" w:rsidRDefault="00E1722C" w:rsidP="007167BF">
            <w:pPr>
              <w:pStyle w:val="BodyText"/>
              <w:rPr>
                <w:sz w:val="20"/>
                <w:szCs w:val="20"/>
              </w:rPr>
            </w:pPr>
            <w:r w:rsidRPr="001C653E">
              <w:rPr>
                <w:rFonts w:ascii="SutonnyMJ" w:hAnsi="SutonnyMJ"/>
                <w:b w:val="0"/>
                <w:sz w:val="20"/>
                <w:szCs w:val="20"/>
              </w:rPr>
              <w:t>Avcwb wK KL‡bv ‡mLv‡b GKv wM‡q‡Qb?</w:t>
            </w:r>
            <w:r w:rsidRPr="001C653E">
              <w:rPr>
                <w:rFonts w:ascii="SutonnyMJ" w:hAnsi="SutonnyMJ"/>
                <w:sz w:val="20"/>
                <w:szCs w:val="20"/>
              </w:rPr>
              <w:t xml:space="preserve">  </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772F780C" w14:textId="77777777" w:rsidR="00E1722C" w:rsidRPr="001C653E" w:rsidRDefault="00E1722C" w:rsidP="003D4187">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14:paraId="731D52CD" w14:textId="77777777" w:rsidR="00E1722C" w:rsidRPr="001C653E" w:rsidRDefault="00E1722C" w:rsidP="003D4187">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009C7FD2"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46FE78C9" w14:textId="77777777" w:rsidR="00E1722C" w:rsidRPr="001C653E" w:rsidRDefault="00E1722C" w:rsidP="007167BF">
            <w:pPr>
              <w:jc w:val="both"/>
              <w:rPr>
                <w:b/>
                <w:sz w:val="20"/>
                <w:szCs w:val="20"/>
              </w:rPr>
            </w:pPr>
          </w:p>
        </w:tc>
      </w:tr>
      <w:tr w:rsidR="00E1722C" w:rsidRPr="001C653E" w14:paraId="754ED212"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7DEA2601"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1AC1001B" w14:textId="77777777" w:rsidR="00E1722C" w:rsidRPr="001C653E" w:rsidRDefault="00E1722C" w:rsidP="007167BF">
            <w:pPr>
              <w:pStyle w:val="BodyText"/>
              <w:rPr>
                <w:b w:val="0"/>
                <w:sz w:val="20"/>
                <w:szCs w:val="20"/>
              </w:rPr>
            </w:pPr>
            <w:r w:rsidRPr="001C653E">
              <w:rPr>
                <w:b w:val="0"/>
                <w:sz w:val="20"/>
                <w:szCs w:val="20"/>
              </w:rPr>
              <w:t>Do you, in your own name, own any land, your homestead land, or your house?</w:t>
            </w:r>
          </w:p>
          <w:p w14:paraId="792DDC81" w14:textId="77777777" w:rsidR="00E1722C" w:rsidRPr="001C653E" w:rsidRDefault="00E1722C" w:rsidP="007167BF">
            <w:pPr>
              <w:pStyle w:val="BodyText"/>
              <w:rPr>
                <w:sz w:val="20"/>
                <w:szCs w:val="20"/>
              </w:rPr>
            </w:pPr>
            <w:r w:rsidRPr="001C653E">
              <w:rPr>
                <w:rFonts w:ascii="SutonnyMJ" w:hAnsi="SutonnyMJ"/>
                <w:b w:val="0"/>
                <w:sz w:val="20"/>
                <w:szCs w:val="20"/>
              </w:rPr>
              <w:t>Avcbvi  wK wb‡Ri bv‡g ‡KvbI Rwg, Avevmf~wg A_ev evwo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6F7132C0" w14:textId="77777777"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14:paraId="64B4F38C" w14:textId="77777777"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0CF02F2F" w14:textId="77777777" w:rsidR="00E1722C" w:rsidRPr="001C653E" w:rsidRDefault="00E1722C" w:rsidP="007167BF">
            <w:pPr>
              <w:jc w:val="both"/>
              <w:rPr>
                <w:b/>
                <w:sz w:val="20"/>
                <w:szCs w:val="20"/>
              </w:rPr>
            </w:pPr>
          </w:p>
        </w:tc>
      </w:tr>
      <w:tr w:rsidR="00E1722C" w:rsidRPr="001C653E" w14:paraId="0406B5B7"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6BDDFEFD"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3E8C12E4" w14:textId="77777777" w:rsidR="00E1722C" w:rsidRPr="001C653E" w:rsidRDefault="00E1722C" w:rsidP="007167BF">
            <w:pPr>
              <w:pStyle w:val="BodyText"/>
              <w:rPr>
                <w:b w:val="0"/>
                <w:sz w:val="20"/>
                <w:szCs w:val="20"/>
              </w:rPr>
            </w:pPr>
            <w:r w:rsidRPr="001C653E">
              <w:rPr>
                <w:b w:val="0"/>
                <w:sz w:val="20"/>
                <w:szCs w:val="20"/>
              </w:rPr>
              <w:t>Do you yourself own any productive assets (for example, cattle or sewing machine)?</w:t>
            </w:r>
          </w:p>
          <w:p w14:paraId="1EBD8CB9" w14:textId="77777777" w:rsidR="00E1722C" w:rsidRPr="001C653E" w:rsidRDefault="00E1722C" w:rsidP="007167BF">
            <w:pPr>
              <w:pStyle w:val="BodyText"/>
              <w:rPr>
                <w:sz w:val="20"/>
                <w:szCs w:val="20"/>
              </w:rPr>
            </w:pPr>
            <w:r w:rsidRPr="001C653E">
              <w:rPr>
                <w:rFonts w:ascii="SutonnyMJ" w:hAnsi="SutonnyMJ"/>
                <w:b w:val="0"/>
                <w:sz w:val="20"/>
                <w:szCs w:val="20"/>
              </w:rPr>
              <w:t>Avcbvi  wK wb‡Ri Drcv`bkxj ‡Kvb m¤c` Av‡Q (‡hgb, M„ncvwjZ cï A_ev ‡mjvB ‡gwkb)|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68CC4B27" w14:textId="77777777"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14:paraId="006C0EFC" w14:textId="77777777"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4C8777AB" w14:textId="77777777" w:rsidR="00E1722C" w:rsidRPr="001C653E" w:rsidRDefault="00E1722C" w:rsidP="007167BF">
            <w:pPr>
              <w:jc w:val="both"/>
              <w:rPr>
                <w:b/>
                <w:sz w:val="20"/>
                <w:szCs w:val="20"/>
              </w:rPr>
            </w:pPr>
          </w:p>
        </w:tc>
      </w:tr>
      <w:tr w:rsidR="00E1722C" w:rsidRPr="001C653E" w14:paraId="1F5893EA"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1075DD37"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14B42F25" w14:textId="77777777" w:rsidR="00E1722C" w:rsidRPr="001C653E" w:rsidRDefault="00E1722C" w:rsidP="007167BF">
            <w:pPr>
              <w:pStyle w:val="BodyText"/>
              <w:rPr>
                <w:b w:val="0"/>
                <w:sz w:val="20"/>
                <w:szCs w:val="20"/>
              </w:rPr>
            </w:pPr>
            <w:r w:rsidRPr="001C653E">
              <w:rPr>
                <w:b w:val="0"/>
                <w:sz w:val="20"/>
                <w:szCs w:val="20"/>
              </w:rPr>
              <w:t>Do you have any cash savings?</w:t>
            </w:r>
          </w:p>
          <w:p w14:paraId="5F815FB4" w14:textId="77777777" w:rsidR="00E1722C" w:rsidRPr="001C653E" w:rsidRDefault="00E1722C" w:rsidP="007167BF">
            <w:pPr>
              <w:pStyle w:val="BodyText"/>
              <w:rPr>
                <w:sz w:val="20"/>
                <w:szCs w:val="20"/>
              </w:rPr>
            </w:pPr>
            <w:r w:rsidRPr="001C653E">
              <w:rPr>
                <w:rFonts w:ascii="SutonnyMJ" w:hAnsi="SutonnyMJ"/>
                <w:b w:val="0"/>
                <w:sz w:val="20"/>
                <w:szCs w:val="20"/>
              </w:rPr>
              <w:t>Avcbvi  wK ‡Kvb bM` UvKv Rgv Av‡Q|</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01415E40" w14:textId="77777777"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14:paraId="43C97945" w14:textId="77777777" w:rsidR="00E1722C" w:rsidRPr="001C653E" w:rsidRDefault="00E1722C" w:rsidP="00EA40D6">
            <w:pPr>
              <w:tabs>
                <w:tab w:val="right" w:leader="dot" w:pos="4037"/>
              </w:tabs>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233E1281" w14:textId="77777777" w:rsidR="00E1722C" w:rsidRPr="001C653E" w:rsidRDefault="00E1722C" w:rsidP="007167BF">
            <w:pPr>
              <w:jc w:val="both"/>
              <w:rPr>
                <w:b/>
                <w:sz w:val="20"/>
                <w:szCs w:val="20"/>
              </w:rPr>
            </w:pPr>
          </w:p>
        </w:tc>
      </w:tr>
      <w:tr w:rsidR="00E1722C" w:rsidRPr="001C653E" w14:paraId="491BCEA2" w14:textId="77777777" w:rsidTr="00560416">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242F4290"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44195DE3" w14:textId="77777777" w:rsidR="00E1722C" w:rsidRPr="001C653E" w:rsidRDefault="00E1722C" w:rsidP="007167BF">
            <w:pPr>
              <w:rPr>
                <w:sz w:val="20"/>
                <w:szCs w:val="20"/>
              </w:rPr>
            </w:pPr>
            <w:r w:rsidRPr="001C653E">
              <w:rPr>
                <w:sz w:val="20"/>
                <w:szCs w:val="20"/>
              </w:rPr>
              <w:t>Have you ever used your savings for business or money-lending?</w:t>
            </w:r>
          </w:p>
          <w:p w14:paraId="1C33A38F" w14:textId="77777777" w:rsidR="00E1722C" w:rsidRPr="001C653E" w:rsidRDefault="00E1722C" w:rsidP="007167BF">
            <w:pPr>
              <w:rPr>
                <w:sz w:val="20"/>
                <w:szCs w:val="20"/>
              </w:rPr>
            </w:pPr>
            <w:r w:rsidRPr="001C653E">
              <w:rPr>
                <w:rFonts w:ascii="SutonnyMJ" w:hAnsi="SutonnyMJ"/>
                <w:sz w:val="20"/>
                <w:szCs w:val="20"/>
              </w:rPr>
              <w:t>Avcwb wK KL‡bv Avcbvi Rgv‡bv UvKv e¨emv A_ev my‡` avi w`‡qwQ‡jb|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0416737A" w14:textId="77777777" w:rsidR="00E1722C" w:rsidRPr="001C653E" w:rsidRDefault="00E1722C" w:rsidP="00EA40D6">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hint="cs"/>
                <w:sz w:val="20"/>
                <w:szCs w:val="20"/>
                <w:cs/>
                <w:lang w:bidi="bn-BD"/>
              </w:rPr>
              <w:t>)................................</w:t>
            </w:r>
            <w:r w:rsidRPr="001C653E">
              <w:rPr>
                <w:sz w:val="20"/>
                <w:szCs w:val="20"/>
              </w:rPr>
              <w:t>1</w:t>
            </w:r>
          </w:p>
          <w:p w14:paraId="6C58D095" w14:textId="77777777" w:rsidR="00E1722C" w:rsidRPr="001C653E" w:rsidRDefault="00E1722C" w:rsidP="00EA40D6">
            <w:pPr>
              <w:tabs>
                <w:tab w:val="right" w:leader="dot" w:pos="4037"/>
              </w:tabs>
              <w:rPr>
                <w:sz w:val="20"/>
                <w:szCs w:val="20"/>
                <w:lang w:bidi="bn-BD"/>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hint="cs"/>
                <w:sz w:val="20"/>
                <w:szCs w:val="20"/>
                <w:cs/>
                <w:lang w:bidi="bn-BD"/>
              </w:rPr>
              <w:t>)...................................</w:t>
            </w:r>
            <w:r w:rsidRPr="001C653E">
              <w:rPr>
                <w:sz w:val="20"/>
                <w:szCs w:val="20"/>
                <w:lang w:bidi="bn-BD"/>
              </w:rPr>
              <w:t>2</w:t>
            </w:r>
          </w:p>
          <w:p w14:paraId="2646C5FD" w14:textId="77777777" w:rsidR="00E1722C" w:rsidRPr="001C653E" w:rsidRDefault="00E1722C" w:rsidP="002D175F">
            <w:pPr>
              <w:tabs>
                <w:tab w:val="right" w:leader="dot" w:pos="4037"/>
              </w:tabs>
              <w:rPr>
                <w:sz w:val="20"/>
                <w:szCs w:val="20"/>
              </w:rPr>
            </w:pPr>
            <w:r w:rsidRPr="001C653E">
              <w:rPr>
                <w:sz w:val="20"/>
                <w:szCs w:val="20"/>
                <w:lang w:bidi="bn-BD"/>
              </w:rPr>
              <w:t>N/A (</w:t>
            </w:r>
            <w:r w:rsidRPr="001C653E">
              <w:rPr>
                <w:rFonts w:ascii="SutonnyMJ" w:hAnsi="SutonnyMJ" w:cs="SutonnyMJ"/>
                <w:sz w:val="20"/>
                <w:szCs w:val="20"/>
                <w:lang w:bidi="bn-BD"/>
              </w:rPr>
              <w:t>cÖ‡hvR¨ bq/KLbv Rgv‡bv UvKv wQj bv</w:t>
            </w:r>
            <w:r w:rsidRPr="001C653E">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04263715" w14:textId="77777777" w:rsidR="00E1722C" w:rsidRPr="001C653E" w:rsidRDefault="00E1722C" w:rsidP="007167BF">
            <w:pPr>
              <w:jc w:val="both"/>
              <w:rPr>
                <w:b/>
                <w:sz w:val="20"/>
                <w:szCs w:val="20"/>
              </w:rPr>
            </w:pPr>
          </w:p>
        </w:tc>
      </w:tr>
      <w:tr w:rsidR="00E1722C" w:rsidRPr="001C653E" w14:paraId="35E43B7D" w14:textId="77777777" w:rsidTr="00560416">
        <w:trPr>
          <w:cantSplit/>
          <w:trHeight w:val="1650"/>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4AD30AEC" w14:textId="77777777" w:rsidR="00E1722C" w:rsidRPr="001C653E" w:rsidRDefault="00E1722C" w:rsidP="006C3963">
            <w:pPr>
              <w:numPr>
                <w:ilvl w:val="0"/>
                <w:numId w:val="62"/>
              </w:numPr>
              <w:jc w:val="both"/>
              <w:rPr>
                <w:sz w:val="20"/>
                <w:szCs w:val="20"/>
              </w:rPr>
            </w:pPr>
          </w:p>
        </w:tc>
        <w:tc>
          <w:tcPr>
            <w:tcW w:w="4231" w:type="dxa"/>
            <w:tcBorders>
              <w:top w:val="single" w:sz="6" w:space="0" w:color="auto"/>
              <w:bottom w:val="single" w:sz="6" w:space="0" w:color="auto"/>
            </w:tcBorders>
            <w:shd w:val="clear" w:color="auto" w:fill="auto"/>
          </w:tcPr>
          <w:p w14:paraId="1D56D30F" w14:textId="77777777" w:rsidR="00E1722C" w:rsidRPr="001C653E" w:rsidRDefault="00E1722C" w:rsidP="007167BF">
            <w:pPr>
              <w:tabs>
                <w:tab w:val="left" w:pos="970"/>
              </w:tabs>
              <w:rPr>
                <w:sz w:val="20"/>
                <w:szCs w:val="20"/>
              </w:rPr>
            </w:pPr>
            <w:r w:rsidRPr="001C653E">
              <w:rPr>
                <w:sz w:val="20"/>
                <w:szCs w:val="20"/>
              </w:rPr>
              <w:t>Of your total household expenses, what proportion is met through your own earnings?</w:t>
            </w:r>
          </w:p>
          <w:p w14:paraId="26EB9954" w14:textId="77777777" w:rsidR="00E1722C" w:rsidRPr="001C653E" w:rsidRDefault="00E1722C" w:rsidP="007167BF">
            <w:pPr>
              <w:tabs>
                <w:tab w:val="left" w:pos="970"/>
              </w:tabs>
              <w:rPr>
                <w:sz w:val="20"/>
                <w:szCs w:val="20"/>
              </w:rPr>
            </w:pPr>
            <w:r w:rsidRPr="001C653E">
              <w:rPr>
                <w:rFonts w:ascii="SutonnyMJ" w:hAnsi="SutonnyMJ"/>
                <w:sz w:val="20"/>
                <w:szCs w:val="20"/>
              </w:rPr>
              <w:t>Avcbvi evwoi gvwmK Li‡Pi KZ Ask Avcbvi wb‡Ri Av‡qi ‡_‡K LiP K‡ib|</w:t>
            </w:r>
          </w:p>
        </w:tc>
        <w:tc>
          <w:tcPr>
            <w:tcW w:w="4573" w:type="dxa"/>
            <w:gridSpan w:val="4"/>
            <w:tcBorders>
              <w:top w:val="single" w:sz="6" w:space="0" w:color="auto"/>
              <w:left w:val="single" w:sz="8" w:space="0" w:color="auto"/>
              <w:bottom w:val="single" w:sz="6" w:space="0" w:color="auto"/>
              <w:right w:val="single" w:sz="4" w:space="0" w:color="auto"/>
            </w:tcBorders>
            <w:shd w:val="clear" w:color="auto" w:fill="auto"/>
          </w:tcPr>
          <w:p w14:paraId="3765EBCE" w14:textId="77777777" w:rsidR="00E1722C" w:rsidRPr="001C653E" w:rsidRDefault="00E1722C" w:rsidP="007167BF">
            <w:pPr>
              <w:tabs>
                <w:tab w:val="right" w:leader="dot" w:pos="4037"/>
              </w:tabs>
              <w:rPr>
                <w:sz w:val="20"/>
                <w:szCs w:val="20"/>
              </w:rPr>
            </w:pPr>
            <w:r w:rsidRPr="001C653E">
              <w:rPr>
                <w:sz w:val="20"/>
                <w:szCs w:val="20"/>
              </w:rPr>
              <w:t xml:space="preserve">None </w:t>
            </w:r>
            <w:r w:rsidRPr="001C653E">
              <w:rPr>
                <w:rFonts w:ascii="SutonnyMJ" w:hAnsi="SutonnyMJ" w:hint="cs"/>
                <w:sz w:val="20"/>
                <w:szCs w:val="20"/>
                <w:cs/>
                <w:lang w:bidi="bn-BD"/>
              </w:rPr>
              <w:t>(</w:t>
            </w:r>
            <w:r w:rsidRPr="001C653E">
              <w:rPr>
                <w:rFonts w:ascii="SutonnyMJ" w:hAnsi="SutonnyMJ"/>
                <w:sz w:val="20"/>
                <w:szCs w:val="20"/>
              </w:rPr>
              <w:t>‡gv‡UI bv</w:t>
            </w:r>
            <w:r w:rsidRPr="001C653E">
              <w:rPr>
                <w:rFonts w:ascii="SutonnyMJ" w:hAnsi="SutonnyMJ" w:hint="cs"/>
                <w:sz w:val="20"/>
                <w:szCs w:val="20"/>
                <w:cs/>
                <w:lang w:bidi="bn-BD"/>
              </w:rPr>
              <w:t>)</w:t>
            </w:r>
            <w:r w:rsidRPr="001C653E">
              <w:rPr>
                <w:rFonts w:ascii="SutonnyMJ" w:hAnsi="SutonnyMJ" w:cs="Vrinda" w:hint="cs"/>
                <w:sz w:val="20"/>
                <w:szCs w:val="20"/>
                <w:cs/>
                <w:lang w:bidi="bn-BD"/>
              </w:rPr>
              <w:t>.</w:t>
            </w:r>
            <w:r w:rsidRPr="001C653E">
              <w:rPr>
                <w:rFonts w:hint="cs"/>
                <w:sz w:val="20"/>
                <w:szCs w:val="20"/>
                <w:cs/>
                <w:lang w:bidi="bn-BD"/>
              </w:rPr>
              <w:t>......................... ....................</w:t>
            </w:r>
            <w:r w:rsidRPr="001C653E">
              <w:rPr>
                <w:sz w:val="20"/>
                <w:szCs w:val="20"/>
              </w:rPr>
              <w:t>1</w:t>
            </w:r>
          </w:p>
          <w:p w14:paraId="5C1411D4" w14:textId="77777777" w:rsidR="00E1722C" w:rsidRPr="001C653E" w:rsidRDefault="00E1722C" w:rsidP="007167BF">
            <w:pPr>
              <w:tabs>
                <w:tab w:val="right" w:leader="dot" w:pos="4037"/>
              </w:tabs>
              <w:rPr>
                <w:sz w:val="20"/>
                <w:szCs w:val="20"/>
              </w:rPr>
            </w:pPr>
            <w:r w:rsidRPr="001C653E">
              <w:rPr>
                <w:sz w:val="20"/>
                <w:szCs w:val="20"/>
              </w:rPr>
              <w:t>Very little</w:t>
            </w:r>
            <w:r w:rsidRPr="001C653E">
              <w:rPr>
                <w:rFonts w:ascii="SutonnyMJ" w:hAnsi="SutonnyMJ" w:cs="SutonnyMJ" w:hint="cs"/>
                <w:sz w:val="20"/>
                <w:szCs w:val="20"/>
                <w:cs/>
                <w:lang w:bidi="bn-BD"/>
              </w:rPr>
              <w:t>(</w:t>
            </w:r>
            <w:r w:rsidRPr="001C653E">
              <w:rPr>
                <w:rFonts w:ascii="SutonnyMJ" w:hAnsi="SutonnyMJ"/>
                <w:sz w:val="20"/>
                <w:szCs w:val="20"/>
              </w:rPr>
              <w:t>LyeB mvgvb¨</w:t>
            </w:r>
            <w:r w:rsidRPr="001C653E">
              <w:rPr>
                <w:rFonts w:hint="cs"/>
                <w:sz w:val="20"/>
                <w:szCs w:val="20"/>
                <w:cs/>
                <w:lang w:bidi="bn-BD"/>
              </w:rPr>
              <w:t>)......................................</w:t>
            </w:r>
            <w:r w:rsidRPr="001C653E">
              <w:rPr>
                <w:sz w:val="20"/>
                <w:szCs w:val="20"/>
              </w:rPr>
              <w:t>2</w:t>
            </w:r>
          </w:p>
          <w:p w14:paraId="08FCE39C" w14:textId="77777777" w:rsidR="00E1722C" w:rsidRPr="001C653E" w:rsidRDefault="00E1722C" w:rsidP="007167BF">
            <w:pPr>
              <w:tabs>
                <w:tab w:val="right" w:leader="dot" w:pos="4037"/>
              </w:tabs>
              <w:rPr>
                <w:sz w:val="20"/>
                <w:szCs w:val="20"/>
              </w:rPr>
            </w:pPr>
            <w:r w:rsidRPr="001C653E">
              <w:rPr>
                <w:sz w:val="20"/>
                <w:szCs w:val="20"/>
              </w:rPr>
              <w:t xml:space="preserve">Some </w:t>
            </w:r>
            <w:r w:rsidRPr="001C653E">
              <w:rPr>
                <w:rFonts w:ascii="SutonnyMJ" w:hAnsi="SutonnyMJ" w:cs="SutonnyMJ" w:hint="cs"/>
                <w:sz w:val="20"/>
                <w:szCs w:val="20"/>
                <w:cs/>
                <w:lang w:bidi="bn-BD"/>
              </w:rPr>
              <w:t>(</w:t>
            </w:r>
            <w:r w:rsidRPr="001C653E">
              <w:rPr>
                <w:rFonts w:ascii="SutonnyMJ" w:hAnsi="SutonnyMJ"/>
                <w:sz w:val="20"/>
                <w:szCs w:val="20"/>
              </w:rPr>
              <w:t>wKQy</w:t>
            </w:r>
            <w:r w:rsidRPr="001C653E">
              <w:rPr>
                <w:rFonts w:hint="cs"/>
                <w:sz w:val="20"/>
                <w:szCs w:val="20"/>
                <w:cs/>
                <w:lang w:bidi="bn-BD"/>
              </w:rPr>
              <w:t>)....................... .............................</w:t>
            </w:r>
            <w:r w:rsidRPr="001C653E">
              <w:rPr>
                <w:sz w:val="20"/>
                <w:szCs w:val="20"/>
              </w:rPr>
              <w:t>3</w:t>
            </w:r>
          </w:p>
          <w:p w14:paraId="68B4993B" w14:textId="77777777" w:rsidR="00E1722C" w:rsidRPr="001C653E" w:rsidRDefault="00E1722C" w:rsidP="007167BF">
            <w:pPr>
              <w:tabs>
                <w:tab w:val="right" w:leader="dot" w:pos="4037"/>
              </w:tabs>
              <w:rPr>
                <w:sz w:val="20"/>
                <w:szCs w:val="20"/>
              </w:rPr>
            </w:pPr>
            <w:r w:rsidRPr="001C653E">
              <w:rPr>
                <w:sz w:val="20"/>
                <w:szCs w:val="20"/>
              </w:rPr>
              <w:t>Half</w:t>
            </w:r>
            <w:r w:rsidRPr="001C653E">
              <w:rPr>
                <w:rFonts w:ascii="SutonnyMJ" w:hAnsi="SutonnyMJ" w:cs="SutonnyMJ" w:hint="cs"/>
                <w:sz w:val="20"/>
                <w:szCs w:val="20"/>
                <w:cs/>
                <w:lang w:bidi="bn-BD"/>
              </w:rPr>
              <w:t>(</w:t>
            </w:r>
            <w:r w:rsidRPr="001C653E">
              <w:rPr>
                <w:rFonts w:ascii="SutonnyMJ" w:hAnsi="SutonnyMJ"/>
                <w:sz w:val="20"/>
                <w:szCs w:val="20"/>
              </w:rPr>
              <w:t>A‡a©K</w:t>
            </w:r>
            <w:r w:rsidRPr="001C653E">
              <w:rPr>
                <w:rFonts w:hint="cs"/>
                <w:sz w:val="20"/>
                <w:szCs w:val="20"/>
                <w:cs/>
                <w:lang w:bidi="bn-BD"/>
              </w:rPr>
              <w:t>) ........................ ...........................</w:t>
            </w:r>
            <w:r w:rsidRPr="001C653E">
              <w:rPr>
                <w:sz w:val="20"/>
                <w:szCs w:val="20"/>
              </w:rPr>
              <w:t>4</w:t>
            </w:r>
          </w:p>
          <w:p w14:paraId="73676A29" w14:textId="77777777" w:rsidR="00E1722C" w:rsidRPr="001C653E" w:rsidRDefault="00E1722C" w:rsidP="007167BF">
            <w:pPr>
              <w:tabs>
                <w:tab w:val="right" w:leader="dot" w:pos="4037"/>
              </w:tabs>
              <w:rPr>
                <w:sz w:val="20"/>
                <w:szCs w:val="20"/>
              </w:rPr>
            </w:pPr>
            <w:r w:rsidRPr="001C653E">
              <w:rPr>
                <w:sz w:val="20"/>
                <w:szCs w:val="20"/>
              </w:rPr>
              <w:t xml:space="preserve">Most </w:t>
            </w:r>
            <w:r w:rsidRPr="001C653E">
              <w:rPr>
                <w:rFonts w:ascii="SutonnyMJ" w:hAnsi="SutonnyMJ" w:cs="SutonnyMJ" w:hint="cs"/>
                <w:sz w:val="20"/>
                <w:szCs w:val="20"/>
                <w:cs/>
                <w:lang w:bidi="bn-BD"/>
              </w:rPr>
              <w:t>(</w:t>
            </w:r>
            <w:r w:rsidRPr="001C653E">
              <w:rPr>
                <w:rFonts w:ascii="SutonnyMJ" w:hAnsi="SutonnyMJ"/>
                <w:sz w:val="20"/>
                <w:szCs w:val="20"/>
              </w:rPr>
              <w:t>‡ekxi fvM</w:t>
            </w:r>
            <w:r w:rsidRPr="001C653E">
              <w:rPr>
                <w:rFonts w:hint="cs"/>
                <w:sz w:val="20"/>
                <w:szCs w:val="20"/>
                <w:cs/>
                <w:lang w:bidi="bn-BD"/>
              </w:rPr>
              <w:t>).......................... ..................</w:t>
            </w:r>
            <w:r w:rsidRPr="001C653E">
              <w:rPr>
                <w:sz w:val="20"/>
                <w:szCs w:val="20"/>
              </w:rPr>
              <w:t>5</w:t>
            </w:r>
          </w:p>
          <w:p w14:paraId="61609F27" w14:textId="77777777" w:rsidR="00E1722C" w:rsidRPr="001C653E" w:rsidRDefault="00E1722C" w:rsidP="007167BF">
            <w:pPr>
              <w:tabs>
                <w:tab w:val="right" w:leader="dot" w:pos="4037"/>
              </w:tabs>
              <w:rPr>
                <w:sz w:val="20"/>
                <w:szCs w:val="20"/>
              </w:rPr>
            </w:pPr>
            <w:r w:rsidRPr="001C653E">
              <w:rPr>
                <w:sz w:val="20"/>
                <w:szCs w:val="20"/>
              </w:rPr>
              <w:t>All</w:t>
            </w:r>
            <w:r w:rsidRPr="001C653E">
              <w:rPr>
                <w:rFonts w:ascii="SutonnyMJ" w:hAnsi="SutonnyMJ" w:cs="SutonnyMJ" w:hint="cs"/>
                <w:sz w:val="20"/>
                <w:szCs w:val="20"/>
                <w:cs/>
                <w:lang w:bidi="bn-BD"/>
              </w:rPr>
              <w:t>(</w:t>
            </w:r>
            <w:r w:rsidRPr="001C653E">
              <w:rPr>
                <w:rFonts w:ascii="SutonnyMJ" w:hAnsi="SutonnyMJ"/>
                <w:sz w:val="20"/>
                <w:szCs w:val="20"/>
              </w:rPr>
              <w:t>m¤c~b©</w:t>
            </w:r>
            <w:r w:rsidRPr="001C653E">
              <w:rPr>
                <w:rFonts w:hint="cs"/>
                <w:sz w:val="20"/>
                <w:szCs w:val="20"/>
                <w:cs/>
                <w:lang w:bidi="bn-BD"/>
              </w:rPr>
              <w:t>)........................................................</w:t>
            </w:r>
            <w:r w:rsidRPr="001C653E">
              <w:rPr>
                <w:sz w:val="20"/>
                <w:szCs w:val="20"/>
              </w:rPr>
              <w:t>6</w:t>
            </w:r>
          </w:p>
          <w:p w14:paraId="52C68989" w14:textId="77777777" w:rsidR="00E1722C" w:rsidRPr="001C653E" w:rsidRDefault="00E1722C" w:rsidP="007167BF">
            <w:pPr>
              <w:tabs>
                <w:tab w:val="right" w:leader="dot" w:pos="4037"/>
              </w:tabs>
              <w:rPr>
                <w:rFonts w:cs="Vrinda"/>
                <w:sz w:val="20"/>
                <w:szCs w:val="20"/>
                <w:cs/>
                <w:lang w:bidi="bn-BD"/>
              </w:rPr>
            </w:pPr>
            <w:r w:rsidRPr="001C653E">
              <w:rPr>
                <w:sz w:val="20"/>
                <w:szCs w:val="20"/>
                <w:lang w:bidi="bn-BD"/>
              </w:rPr>
              <w:t>N/A (</w:t>
            </w:r>
            <w:r w:rsidRPr="001C653E">
              <w:rPr>
                <w:rFonts w:ascii="SutonnyMJ" w:hAnsi="SutonnyMJ" w:cs="SutonnyMJ"/>
                <w:sz w:val="20"/>
                <w:szCs w:val="20"/>
                <w:lang w:bidi="bn-BD"/>
              </w:rPr>
              <w:t>cÖ‡hvR¨ bq/Avq K‡ib bv</w:t>
            </w:r>
            <w:r w:rsidRPr="001C653E">
              <w:rPr>
                <w:sz w:val="20"/>
                <w:szCs w:val="20"/>
                <w:lang w:bidi="bn-BD"/>
              </w:rPr>
              <w:t>) ...........................7</w:t>
            </w:r>
          </w:p>
        </w:tc>
        <w:tc>
          <w:tcPr>
            <w:tcW w:w="810" w:type="dxa"/>
            <w:gridSpan w:val="2"/>
            <w:tcBorders>
              <w:top w:val="single" w:sz="6" w:space="0" w:color="auto"/>
              <w:left w:val="single" w:sz="4" w:space="0" w:color="auto"/>
              <w:bottom w:val="single" w:sz="6" w:space="0" w:color="auto"/>
              <w:right w:val="single" w:sz="6" w:space="0" w:color="auto"/>
            </w:tcBorders>
            <w:shd w:val="clear" w:color="auto" w:fill="auto"/>
          </w:tcPr>
          <w:p w14:paraId="25973BF7" w14:textId="77777777" w:rsidR="00E1722C" w:rsidRPr="001C653E" w:rsidRDefault="00E1722C" w:rsidP="007167BF">
            <w:pPr>
              <w:jc w:val="both"/>
              <w:rPr>
                <w:b/>
                <w:sz w:val="20"/>
                <w:szCs w:val="20"/>
              </w:rPr>
            </w:pPr>
          </w:p>
        </w:tc>
      </w:tr>
      <w:tr w:rsidR="00E1722C" w:rsidRPr="001C653E" w14:paraId="5B7745D0" w14:textId="77777777" w:rsidTr="00E1722C">
        <w:trPr>
          <w:cantSplit/>
          <w:trHeight w:val="336"/>
        </w:trPr>
        <w:tc>
          <w:tcPr>
            <w:tcW w:w="737" w:type="dxa"/>
            <w:vMerge w:val="restart"/>
            <w:tcBorders>
              <w:top w:val="single" w:sz="6" w:space="0" w:color="auto"/>
              <w:left w:val="single" w:sz="6" w:space="0" w:color="auto"/>
              <w:right w:val="single" w:sz="12" w:space="0" w:color="auto"/>
            </w:tcBorders>
            <w:shd w:val="clear" w:color="auto" w:fill="auto"/>
          </w:tcPr>
          <w:p w14:paraId="0FCAEC33" w14:textId="77777777" w:rsidR="00E1722C" w:rsidRPr="001C653E" w:rsidRDefault="00E1722C" w:rsidP="00F0476F">
            <w:pPr>
              <w:ind w:left="360" w:hanging="360"/>
              <w:jc w:val="both"/>
              <w:rPr>
                <w:sz w:val="20"/>
                <w:szCs w:val="20"/>
              </w:rPr>
            </w:pPr>
            <w:r w:rsidRPr="001C653E">
              <w:rPr>
                <w:sz w:val="20"/>
                <w:szCs w:val="20"/>
              </w:rPr>
              <w:t>1214</w:t>
            </w:r>
          </w:p>
        </w:tc>
        <w:tc>
          <w:tcPr>
            <w:tcW w:w="4858" w:type="dxa"/>
            <w:gridSpan w:val="2"/>
            <w:vMerge w:val="restart"/>
            <w:tcBorders>
              <w:top w:val="single" w:sz="6" w:space="0" w:color="auto"/>
              <w:right w:val="single" w:sz="4" w:space="0" w:color="auto"/>
            </w:tcBorders>
            <w:shd w:val="clear" w:color="auto" w:fill="auto"/>
          </w:tcPr>
          <w:p w14:paraId="76D4266F" w14:textId="77777777" w:rsidR="00E1722C" w:rsidRPr="00E64296" w:rsidRDefault="00E1722C" w:rsidP="007167BF">
            <w:pPr>
              <w:pStyle w:val="BodyText"/>
              <w:rPr>
                <w:b w:val="0"/>
                <w:sz w:val="20"/>
                <w:szCs w:val="20"/>
              </w:rPr>
            </w:pPr>
            <w:r w:rsidRPr="00E64296">
              <w:rPr>
                <w:b w:val="0"/>
                <w:sz w:val="20"/>
                <w:szCs w:val="20"/>
              </w:rPr>
              <w:t xml:space="preserve">Please tell me if you own any of the following, either by yourself or with someone else: </w:t>
            </w:r>
          </w:p>
          <w:p w14:paraId="43D35C39" w14:textId="77777777" w:rsidR="00E64296" w:rsidRPr="001C653E" w:rsidRDefault="00E64296" w:rsidP="00E64296">
            <w:pPr>
              <w:pStyle w:val="Heading2"/>
              <w:ind w:left="78" w:hanging="6"/>
              <w:rPr>
                <w:rFonts w:ascii="SutonnyMJ" w:hAnsi="SutonnyMJ"/>
                <w:b w:val="0"/>
                <w:sz w:val="20"/>
                <w:szCs w:val="20"/>
              </w:rPr>
            </w:pPr>
            <w:proofErr w:type="spellStart"/>
            <w:r w:rsidRPr="001C653E">
              <w:rPr>
                <w:rFonts w:ascii="SutonnyMJ" w:hAnsi="SutonnyMJ"/>
                <w:b w:val="0"/>
                <w:sz w:val="20"/>
                <w:szCs w:val="20"/>
              </w:rPr>
              <w:t>Avcbvi</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GKv</w:t>
            </w:r>
            <w:proofErr w:type="spellEnd"/>
            <w:r w:rsidRPr="001C653E">
              <w:rPr>
                <w:rFonts w:ascii="SutonnyMJ" w:hAnsi="SutonnyMJ"/>
                <w:b w:val="0"/>
                <w:sz w:val="20"/>
                <w:szCs w:val="20"/>
              </w:rPr>
              <w:t xml:space="preserve"> </w:t>
            </w:r>
            <w:proofErr w:type="spellStart"/>
            <w:r>
              <w:rPr>
                <w:rFonts w:ascii="SutonnyMJ" w:hAnsi="SutonnyMJ"/>
                <w:b w:val="0"/>
                <w:sz w:val="20"/>
                <w:szCs w:val="20"/>
              </w:rPr>
              <w:t>ev</w:t>
            </w:r>
            <w:proofErr w:type="spellEnd"/>
            <w:r w:rsidRPr="001C653E">
              <w:rPr>
                <w:rFonts w:ascii="SutonnyMJ" w:hAnsi="SutonnyMJ"/>
                <w:b w:val="0"/>
                <w:sz w:val="20"/>
                <w:szCs w:val="20"/>
              </w:rPr>
              <w:t xml:space="preserve"> †</w:t>
            </w:r>
            <w:proofErr w:type="spellStart"/>
            <w:r w:rsidRPr="001C653E">
              <w:rPr>
                <w:rFonts w:ascii="SutonnyMJ" w:hAnsi="SutonnyMJ"/>
                <w:b w:val="0"/>
                <w:sz w:val="20"/>
                <w:szCs w:val="20"/>
              </w:rPr>
              <w:t>hŠ</w:t>
            </w:r>
            <w:proofErr w:type="spellEnd"/>
            <w:r w:rsidRPr="001C653E">
              <w:rPr>
                <w:rFonts w:ascii="SutonnyMJ" w:hAnsi="SutonnyMJ"/>
                <w:b w:val="0"/>
                <w:sz w:val="20"/>
                <w:szCs w:val="20"/>
              </w:rPr>
              <w:t xml:space="preserve">_ </w:t>
            </w:r>
            <w:proofErr w:type="spellStart"/>
            <w:r w:rsidRPr="001C653E">
              <w:rPr>
                <w:rFonts w:ascii="SutonnyMJ" w:hAnsi="SutonnyMJ"/>
                <w:b w:val="0"/>
                <w:sz w:val="20"/>
                <w:szCs w:val="20"/>
              </w:rPr>
              <w:t>gvwjKvbvq</w:t>
            </w:r>
            <w:proofErr w:type="spellEnd"/>
            <w:r w:rsidRPr="001C653E">
              <w:rPr>
                <w:rFonts w:ascii="SutonnyMJ" w:hAnsi="SutonnyMJ"/>
                <w:b w:val="0"/>
                <w:sz w:val="20"/>
                <w:szCs w:val="20"/>
              </w:rPr>
              <w:t xml:space="preserve"> </w:t>
            </w:r>
            <w:proofErr w:type="spellStart"/>
            <w:r>
              <w:rPr>
                <w:rFonts w:ascii="SutonnyMJ" w:hAnsi="SutonnyMJ"/>
                <w:b w:val="0"/>
                <w:sz w:val="20"/>
                <w:szCs w:val="20"/>
              </w:rPr>
              <w:t>wK</w:t>
            </w:r>
            <w:proofErr w:type="spellEnd"/>
            <w:r w:rsidRPr="001C653E">
              <w:rPr>
                <w:rFonts w:ascii="SutonnyMJ" w:hAnsi="SutonnyMJ"/>
                <w:b w:val="0"/>
                <w:sz w:val="20"/>
                <w:szCs w:val="20"/>
              </w:rPr>
              <w:t xml:space="preserve"> </w:t>
            </w:r>
            <w:r w:rsidRPr="001C653E">
              <w:rPr>
                <w:b w:val="0"/>
                <w:sz w:val="20"/>
                <w:szCs w:val="20"/>
              </w:rPr>
              <w:t>_____</w:t>
            </w:r>
            <w:r w:rsidRPr="001C653E">
              <w:rPr>
                <w:rFonts w:ascii="SutonnyMJ" w:hAnsi="SutonnyMJ"/>
                <w:b w:val="0"/>
                <w:sz w:val="20"/>
                <w:szCs w:val="20"/>
              </w:rPr>
              <w:t xml:space="preserve"> </w:t>
            </w:r>
            <w:proofErr w:type="spellStart"/>
            <w:r w:rsidRPr="001C653E">
              <w:rPr>
                <w:rFonts w:ascii="SutonnyMJ" w:hAnsi="SutonnyMJ"/>
                <w:b w:val="0"/>
                <w:sz w:val="20"/>
                <w:szCs w:val="20"/>
              </w:rPr>
              <w:t>Av‡</w:t>
            </w:r>
            <w:proofErr w:type="gramStart"/>
            <w:r w:rsidRPr="001C653E">
              <w:rPr>
                <w:rFonts w:ascii="SutonnyMJ" w:hAnsi="SutonnyMJ"/>
                <w:b w:val="0"/>
                <w:sz w:val="20"/>
                <w:szCs w:val="20"/>
              </w:rPr>
              <w:t>Q</w:t>
            </w:r>
            <w:proofErr w:type="spellEnd"/>
            <w:r w:rsidRPr="001C653E">
              <w:rPr>
                <w:rFonts w:ascii="SutonnyMJ" w:hAnsi="SutonnyMJ"/>
                <w:b w:val="0"/>
                <w:sz w:val="20"/>
                <w:szCs w:val="20"/>
              </w:rPr>
              <w:t xml:space="preserve"> ?</w:t>
            </w:r>
            <w:proofErr w:type="gramEnd"/>
          </w:p>
          <w:p w14:paraId="1E85BFC4" w14:textId="77777777" w:rsidR="00E1722C" w:rsidRPr="001C653E" w:rsidRDefault="00E64296" w:rsidP="00E64296">
            <w:pPr>
              <w:pStyle w:val="Heading2"/>
              <w:rPr>
                <w:rFonts w:ascii="SutonnyMJ" w:hAnsi="SutonnyMJ"/>
                <w:b w:val="0"/>
                <w:sz w:val="20"/>
                <w:szCs w:val="20"/>
              </w:rPr>
            </w:pPr>
            <w:r w:rsidRPr="001C653E">
              <w:rPr>
                <w:rFonts w:ascii="SutonnyMJ" w:hAnsi="SutonnyMJ"/>
                <w:b w:val="0"/>
                <w:sz w:val="20"/>
                <w:szCs w:val="20"/>
              </w:rPr>
              <w:t xml:space="preserve">     </w:t>
            </w:r>
            <w:r>
              <w:rPr>
                <w:rFonts w:ascii="SutonnyMJ" w:hAnsi="SutonnyMJ"/>
                <w:b w:val="0"/>
                <w:sz w:val="20"/>
                <w:szCs w:val="20"/>
              </w:rPr>
              <w:t xml:space="preserve">                                    </w:t>
            </w:r>
            <w:r w:rsidRPr="001C653E">
              <w:rPr>
                <w:rFonts w:ascii="SutonnyMJ" w:hAnsi="SutonnyMJ"/>
                <w:b w:val="0"/>
                <w:sz w:val="20"/>
                <w:szCs w:val="20"/>
              </w:rPr>
              <w:t>(</w:t>
            </w:r>
            <w:proofErr w:type="spellStart"/>
            <w:proofErr w:type="gramStart"/>
            <w:r w:rsidRPr="001C653E">
              <w:rPr>
                <w:rFonts w:ascii="SutonnyMJ" w:hAnsi="SutonnyMJ"/>
                <w:b w:val="0"/>
                <w:sz w:val="20"/>
                <w:szCs w:val="20"/>
              </w:rPr>
              <w:t>m</w:t>
            </w:r>
            <w:proofErr w:type="gramEnd"/>
            <w:r w:rsidRPr="001C653E">
              <w:rPr>
                <w:rFonts w:ascii="SutonnyMJ" w:hAnsi="SutonnyMJ"/>
                <w:b w:val="0"/>
                <w:sz w:val="20"/>
                <w:szCs w:val="20"/>
              </w:rPr>
              <w:t>¤úwË</w:t>
            </w:r>
            <w:proofErr w:type="spellEnd"/>
            <w:r w:rsidRPr="001C653E">
              <w:rPr>
                <w:rFonts w:ascii="SutonnyMJ" w:hAnsi="SutonnyMJ"/>
                <w:b w:val="0"/>
                <w:sz w:val="20"/>
                <w:szCs w:val="20"/>
              </w:rPr>
              <w:t>)</w:t>
            </w:r>
          </w:p>
          <w:p w14:paraId="0C1A7981" w14:textId="77777777" w:rsidR="00E1722C" w:rsidRPr="001C653E" w:rsidRDefault="00E1722C" w:rsidP="007167BF">
            <w:pPr>
              <w:pStyle w:val="BodyText"/>
              <w:rPr>
                <w:rFonts w:ascii="SutonnyMJ" w:hAnsi="SutonnyMJ" w:cs="Vrinda"/>
                <w:sz w:val="20"/>
                <w:szCs w:val="20"/>
                <w:cs/>
                <w:lang w:bidi="bn-BD"/>
              </w:rPr>
            </w:pPr>
          </w:p>
          <w:p w14:paraId="6EB3FF49" w14:textId="77777777" w:rsidR="00E1722C" w:rsidRPr="001C653E" w:rsidRDefault="00E1722C" w:rsidP="006C3963">
            <w:pPr>
              <w:numPr>
                <w:ilvl w:val="0"/>
                <w:numId w:val="32"/>
              </w:numPr>
              <w:jc w:val="both"/>
              <w:rPr>
                <w:sz w:val="20"/>
                <w:szCs w:val="20"/>
              </w:rPr>
            </w:pPr>
            <w:r w:rsidRPr="001C653E">
              <w:rPr>
                <w:sz w:val="20"/>
                <w:szCs w:val="20"/>
              </w:rPr>
              <w:t>Land</w:t>
            </w:r>
            <w:r w:rsidRPr="001C653E">
              <w:rPr>
                <w:rFonts w:cs="Vrinda" w:hint="cs"/>
                <w:sz w:val="20"/>
                <w:szCs w:val="20"/>
                <w:cs/>
                <w:lang w:bidi="bn-BD"/>
              </w:rPr>
              <w:t xml:space="preserve"> </w:t>
            </w:r>
            <w:r w:rsidRPr="001C653E">
              <w:rPr>
                <w:rFonts w:ascii="SutonnyMJ" w:hAnsi="SutonnyMJ" w:hint="cs"/>
                <w:bCs/>
                <w:sz w:val="20"/>
                <w:szCs w:val="20"/>
                <w:cs/>
                <w:lang w:bidi="bn-BD"/>
              </w:rPr>
              <w:t>(</w:t>
            </w:r>
            <w:r w:rsidRPr="001C653E">
              <w:rPr>
                <w:rFonts w:ascii="SutonnyMJ" w:hAnsi="SutonnyMJ"/>
                <w:bCs/>
                <w:sz w:val="20"/>
                <w:szCs w:val="20"/>
              </w:rPr>
              <w:t>Rwg</w:t>
            </w:r>
            <w:r w:rsidRPr="001C653E">
              <w:rPr>
                <w:rFonts w:ascii="SutonnyMJ" w:hAnsi="SutonnyMJ" w:hint="cs"/>
                <w:bCs/>
                <w:sz w:val="20"/>
                <w:szCs w:val="20"/>
                <w:cs/>
                <w:lang w:bidi="bn-BD"/>
              </w:rPr>
              <w:t>)</w:t>
            </w:r>
          </w:p>
          <w:p w14:paraId="0A5580EB" w14:textId="77777777" w:rsidR="00E1722C" w:rsidRPr="001C653E" w:rsidRDefault="00E1722C" w:rsidP="006C3963">
            <w:pPr>
              <w:numPr>
                <w:ilvl w:val="0"/>
                <w:numId w:val="32"/>
              </w:numPr>
              <w:jc w:val="both"/>
              <w:rPr>
                <w:sz w:val="20"/>
                <w:szCs w:val="20"/>
              </w:rPr>
            </w:pPr>
            <w:r w:rsidRPr="001C653E">
              <w:rPr>
                <w:sz w:val="20"/>
                <w:szCs w:val="20"/>
              </w:rPr>
              <w:t>Your house</w:t>
            </w:r>
            <w:r w:rsidRPr="001C653E">
              <w:rPr>
                <w:rFonts w:ascii="SutonnyMJ" w:hAnsi="SutonnyMJ" w:hint="cs"/>
                <w:bCs/>
                <w:sz w:val="20"/>
                <w:szCs w:val="20"/>
                <w:cs/>
                <w:lang w:bidi="bn-BD"/>
              </w:rPr>
              <w:t>(</w:t>
            </w:r>
            <w:r w:rsidRPr="001C653E">
              <w:rPr>
                <w:rFonts w:ascii="SutonnyMJ" w:hAnsi="SutonnyMJ"/>
                <w:sz w:val="20"/>
                <w:szCs w:val="20"/>
              </w:rPr>
              <w:t>Avcbvi evwo</w:t>
            </w:r>
            <w:r w:rsidRPr="001C653E">
              <w:rPr>
                <w:rFonts w:ascii="SutonnyMJ" w:hAnsi="SutonnyMJ"/>
                <w:bCs/>
                <w:sz w:val="20"/>
                <w:szCs w:val="20"/>
              </w:rPr>
              <w:t xml:space="preserve"> </w:t>
            </w:r>
            <w:r w:rsidRPr="001C653E">
              <w:rPr>
                <w:rFonts w:ascii="SutonnyMJ" w:hAnsi="SutonnyMJ" w:hint="cs"/>
                <w:bCs/>
                <w:sz w:val="20"/>
                <w:szCs w:val="20"/>
                <w:cs/>
                <w:lang w:bidi="bn-BD"/>
              </w:rPr>
              <w:t>)</w:t>
            </w:r>
          </w:p>
          <w:p w14:paraId="0D3F7258" w14:textId="77777777" w:rsidR="00E1722C" w:rsidRPr="001C653E" w:rsidRDefault="00E1722C" w:rsidP="006C3963">
            <w:pPr>
              <w:numPr>
                <w:ilvl w:val="0"/>
                <w:numId w:val="32"/>
              </w:numPr>
              <w:jc w:val="both"/>
              <w:rPr>
                <w:sz w:val="20"/>
                <w:szCs w:val="20"/>
              </w:rPr>
            </w:pPr>
            <w:r w:rsidRPr="001C653E">
              <w:rPr>
                <w:sz w:val="20"/>
                <w:szCs w:val="20"/>
              </w:rPr>
              <w:t>A company or business</w:t>
            </w:r>
            <w:r w:rsidRPr="001C653E">
              <w:rPr>
                <w:rFonts w:ascii="SutonnyMJ" w:hAnsi="SutonnyMJ"/>
                <w:sz w:val="20"/>
                <w:szCs w:val="20"/>
              </w:rPr>
              <w:t>‡Kvb ‡Kv¤cvwb A_ev e¨emv</w:t>
            </w:r>
          </w:p>
          <w:p w14:paraId="56124B92" w14:textId="77777777" w:rsidR="00E1722C" w:rsidRPr="001C653E" w:rsidRDefault="00E1722C" w:rsidP="007167BF">
            <w:pPr>
              <w:jc w:val="both"/>
              <w:rPr>
                <w:sz w:val="20"/>
                <w:szCs w:val="20"/>
              </w:rPr>
            </w:pPr>
          </w:p>
          <w:p w14:paraId="16EA0352" w14:textId="77777777" w:rsidR="00E1722C" w:rsidRPr="001C653E" w:rsidRDefault="00E1722C" w:rsidP="006C3963">
            <w:pPr>
              <w:numPr>
                <w:ilvl w:val="0"/>
                <w:numId w:val="32"/>
              </w:numPr>
              <w:jc w:val="both"/>
              <w:rPr>
                <w:sz w:val="20"/>
                <w:szCs w:val="20"/>
                <w:lang w:val="fr-FR"/>
              </w:rPr>
            </w:pPr>
            <w:r w:rsidRPr="001C653E">
              <w:rPr>
                <w:sz w:val="20"/>
                <w:szCs w:val="20"/>
                <w:lang w:val="fr-FR"/>
              </w:rPr>
              <w:t>Large animals (cows, horses, etc.)</w:t>
            </w:r>
            <w:r w:rsidRPr="001C653E">
              <w:rPr>
                <w:rFonts w:ascii="SutonnyMJ" w:hAnsi="SutonnyMJ"/>
                <w:sz w:val="20"/>
                <w:szCs w:val="20"/>
              </w:rPr>
              <w:t xml:space="preserve"> eo cï (Miy, ‡Nvov, BZ¨vw`)</w:t>
            </w:r>
          </w:p>
          <w:p w14:paraId="2A8E2E1E" w14:textId="77777777" w:rsidR="00E1722C" w:rsidRPr="001C653E" w:rsidRDefault="00E1722C" w:rsidP="006C3963">
            <w:pPr>
              <w:numPr>
                <w:ilvl w:val="0"/>
                <w:numId w:val="32"/>
              </w:numPr>
              <w:jc w:val="both"/>
              <w:rPr>
                <w:sz w:val="20"/>
                <w:szCs w:val="20"/>
              </w:rPr>
            </w:pPr>
            <w:r w:rsidRPr="001C653E">
              <w:rPr>
                <w:sz w:val="20"/>
                <w:szCs w:val="20"/>
              </w:rPr>
              <w:t>Small animals (chickens, pigs, goats, etc.)</w:t>
            </w:r>
            <w:r w:rsidRPr="001C653E">
              <w:rPr>
                <w:rFonts w:ascii="SutonnyMJ" w:hAnsi="SutonnyMJ"/>
                <w:sz w:val="20"/>
                <w:szCs w:val="20"/>
              </w:rPr>
              <w:t xml:space="preserve"> ‡QvU cïÐcvwL (nuvm gyiwM, QvMj, BZ¨vw`)</w:t>
            </w:r>
          </w:p>
          <w:p w14:paraId="2B8BF9C2" w14:textId="77777777" w:rsidR="00E1722C" w:rsidRPr="001C653E" w:rsidRDefault="00E1722C" w:rsidP="006C3963">
            <w:pPr>
              <w:numPr>
                <w:ilvl w:val="0"/>
                <w:numId w:val="32"/>
              </w:numPr>
              <w:jc w:val="both"/>
              <w:rPr>
                <w:sz w:val="20"/>
                <w:szCs w:val="20"/>
              </w:rPr>
            </w:pPr>
            <w:r w:rsidRPr="001C653E">
              <w:rPr>
                <w:sz w:val="20"/>
                <w:szCs w:val="20"/>
              </w:rPr>
              <w:t>Produce or crops from certain fields or trees</w:t>
            </w:r>
            <w:r w:rsidRPr="001C653E">
              <w:rPr>
                <w:rFonts w:cs="Vrinda" w:hint="cs"/>
                <w:sz w:val="20"/>
                <w:szCs w:val="20"/>
                <w:cs/>
                <w:lang w:bidi="bn-BD"/>
              </w:rPr>
              <w:t>/</w:t>
            </w:r>
            <w:r w:rsidRPr="001C653E">
              <w:rPr>
                <w:rFonts w:ascii="SutonnyMJ" w:hAnsi="SutonnyMJ"/>
                <w:sz w:val="20"/>
                <w:szCs w:val="20"/>
              </w:rPr>
              <w:t xml:space="preserve"> wbw`©ó ‡Kvb Rwg ev MvQ ‡_‡K Drcvw`Z cb¨ A_ev km¨</w:t>
            </w:r>
          </w:p>
          <w:p w14:paraId="33F95E8B" w14:textId="77777777" w:rsidR="00E1722C" w:rsidRPr="001C653E" w:rsidRDefault="00E1722C" w:rsidP="006C3963">
            <w:pPr>
              <w:numPr>
                <w:ilvl w:val="0"/>
                <w:numId w:val="32"/>
              </w:numPr>
              <w:jc w:val="both"/>
              <w:rPr>
                <w:sz w:val="20"/>
                <w:szCs w:val="20"/>
              </w:rPr>
            </w:pPr>
            <w:r w:rsidRPr="001C653E">
              <w:rPr>
                <w:sz w:val="20"/>
                <w:szCs w:val="20"/>
              </w:rPr>
              <w:t>Large household items (TV, bed, cooker)</w:t>
            </w:r>
            <w:r w:rsidRPr="001C653E">
              <w:rPr>
                <w:rFonts w:ascii="SutonnyMJ" w:hAnsi="SutonnyMJ"/>
                <w:sz w:val="20"/>
                <w:szCs w:val="20"/>
              </w:rPr>
              <w:t xml:space="preserve"> eo cvwievwiK wRwbm (wXwf, weQvbv, ivbœvi mvgMªx, BZ¨vw`)</w:t>
            </w:r>
          </w:p>
          <w:p w14:paraId="00ACD6E3" w14:textId="77777777" w:rsidR="00E1722C" w:rsidRPr="001C653E" w:rsidRDefault="00E1722C" w:rsidP="006C3963">
            <w:pPr>
              <w:numPr>
                <w:ilvl w:val="0"/>
                <w:numId w:val="32"/>
              </w:numPr>
              <w:jc w:val="both"/>
              <w:rPr>
                <w:sz w:val="20"/>
                <w:szCs w:val="20"/>
              </w:rPr>
            </w:pPr>
            <w:r w:rsidRPr="001C653E">
              <w:rPr>
                <w:sz w:val="20"/>
                <w:szCs w:val="20"/>
              </w:rPr>
              <w:t>Jewellery, gold or other valuables (</w:t>
            </w:r>
            <w:r w:rsidRPr="001C653E">
              <w:rPr>
                <w:rFonts w:ascii="SutonnyMJ" w:hAnsi="SutonnyMJ"/>
                <w:sz w:val="20"/>
                <w:szCs w:val="20"/>
              </w:rPr>
              <w:t>m¦Y©vjsKvi, m¦Y© ev Ab¨v¨ g~j¨evb mvgMªx)</w:t>
            </w:r>
          </w:p>
          <w:p w14:paraId="01BC7485" w14:textId="77777777" w:rsidR="00E1722C" w:rsidRPr="001C653E" w:rsidRDefault="00E1722C" w:rsidP="006C3963">
            <w:pPr>
              <w:numPr>
                <w:ilvl w:val="0"/>
                <w:numId w:val="46"/>
              </w:numPr>
              <w:jc w:val="both"/>
              <w:rPr>
                <w:sz w:val="20"/>
                <w:szCs w:val="20"/>
              </w:rPr>
            </w:pPr>
            <w:r w:rsidRPr="001C653E">
              <w:rPr>
                <w:sz w:val="20"/>
                <w:szCs w:val="20"/>
              </w:rPr>
              <w:t>Motor car (</w:t>
            </w:r>
            <w:r w:rsidRPr="001C653E">
              <w:rPr>
                <w:rFonts w:ascii="SutonnyMJ" w:hAnsi="SutonnyMJ" w:cs="SutonnyMJ"/>
                <w:sz w:val="20"/>
                <w:szCs w:val="20"/>
              </w:rPr>
              <w:t>Bwb&amp;Rb PvwjZ</w:t>
            </w:r>
            <w:r w:rsidRPr="001C653E">
              <w:rPr>
                <w:rFonts w:ascii="SutonnyMJ" w:hAnsi="SutonnyMJ"/>
                <w:sz w:val="20"/>
                <w:szCs w:val="20"/>
              </w:rPr>
              <w:t xml:space="preserve"> Mvwo)</w:t>
            </w:r>
          </w:p>
          <w:p w14:paraId="35CED2AF" w14:textId="77777777" w:rsidR="00E1722C" w:rsidRPr="001C653E" w:rsidRDefault="00E1722C" w:rsidP="006C3963">
            <w:pPr>
              <w:numPr>
                <w:ilvl w:val="0"/>
                <w:numId w:val="46"/>
              </w:numPr>
              <w:jc w:val="both"/>
              <w:rPr>
                <w:sz w:val="20"/>
                <w:szCs w:val="20"/>
              </w:rPr>
            </w:pPr>
            <w:r w:rsidRPr="001C653E">
              <w:rPr>
                <w:sz w:val="20"/>
                <w:szCs w:val="20"/>
              </w:rPr>
              <w:t>Savings in the bank</w:t>
            </w:r>
            <w:r w:rsidRPr="001C653E">
              <w:rPr>
                <w:rFonts w:ascii="SutonnyMJ" w:hAnsi="SutonnyMJ"/>
                <w:sz w:val="20"/>
                <w:szCs w:val="20"/>
              </w:rPr>
              <w:t xml:space="preserve"> (e¨vs‡K Rgv)</w:t>
            </w:r>
          </w:p>
          <w:p w14:paraId="5A7543AC" w14:textId="77777777" w:rsidR="00E1722C" w:rsidRPr="001C653E" w:rsidRDefault="00E1722C" w:rsidP="007167BF">
            <w:pPr>
              <w:numPr>
                <w:ilvl w:val="0"/>
                <w:numId w:val="42"/>
              </w:numPr>
              <w:jc w:val="both"/>
              <w:rPr>
                <w:rFonts w:ascii="SutonnyMJ" w:hAnsi="SutonnyMJ"/>
                <w:sz w:val="20"/>
                <w:szCs w:val="20"/>
              </w:rPr>
            </w:pPr>
            <w:r w:rsidRPr="001C653E">
              <w:rPr>
                <w:sz w:val="20"/>
                <w:szCs w:val="20"/>
              </w:rPr>
              <w:t>Other property, specify</w:t>
            </w:r>
            <w:r w:rsidRPr="001C653E">
              <w:rPr>
                <w:rFonts w:ascii="SutonnyMJ" w:hAnsi="SutonnyMJ"/>
                <w:sz w:val="20"/>
                <w:szCs w:val="20"/>
              </w:rPr>
              <w:t xml:space="preserve"> (Ab¨vb¨ m¤cwË, wbw`©ó K‡i ejyb)</w:t>
            </w: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FB202A3" w14:textId="77777777" w:rsidR="00E1722C" w:rsidRPr="001C653E" w:rsidRDefault="00E1722C" w:rsidP="004706EF">
            <w:pPr>
              <w:pStyle w:val="CommentText"/>
              <w:tabs>
                <w:tab w:val="right" w:leader="dot" w:pos="4253"/>
                <w:tab w:val="right" w:leader="dot" w:pos="4366"/>
              </w:tabs>
              <w:jc w:val="center"/>
            </w:pPr>
          </w:p>
          <w:p w14:paraId="4B1C094C" w14:textId="77777777" w:rsidR="00E1722C" w:rsidRPr="001C653E" w:rsidRDefault="00E1722C" w:rsidP="004706EF">
            <w:pPr>
              <w:pStyle w:val="CommentText"/>
              <w:tabs>
                <w:tab w:val="right" w:leader="dot" w:pos="4253"/>
                <w:tab w:val="right" w:leader="dot" w:pos="4366"/>
              </w:tabs>
              <w:jc w:val="center"/>
              <w:rPr>
                <w:rFonts w:cs="Vrinda"/>
                <w:cs/>
                <w:lang w:bidi="bn-BD"/>
              </w:rPr>
            </w:pPr>
            <w:r w:rsidRPr="001C653E">
              <w:t>NO</w:t>
            </w:r>
          </w:p>
          <w:p w14:paraId="0D9D7989" w14:textId="77777777" w:rsidR="00E1722C" w:rsidRPr="001C653E" w:rsidRDefault="00E1722C" w:rsidP="00993BEE">
            <w:pPr>
              <w:pStyle w:val="CommentText"/>
              <w:jc w:val="center"/>
              <w:rPr>
                <w:rFonts w:ascii="SutonnyMJ" w:hAnsi="SutonnyMJ"/>
              </w:rPr>
            </w:pPr>
            <w:r w:rsidRPr="001C653E">
              <w:rPr>
                <w:rFonts w:ascii="SutonnyMJ" w:hAnsi="SutonnyMJ"/>
              </w:rPr>
              <w:t>bvB</w:t>
            </w:r>
          </w:p>
          <w:p w14:paraId="6D4C36D6" w14:textId="77777777" w:rsidR="00E1722C" w:rsidRPr="001C653E" w:rsidRDefault="00E1722C" w:rsidP="004706EF">
            <w:pPr>
              <w:pStyle w:val="CommentText"/>
              <w:tabs>
                <w:tab w:val="right" w:leader="dot" w:pos="4253"/>
                <w:tab w:val="right" w:leader="dot" w:pos="4366"/>
              </w:tabs>
              <w:jc w:val="center"/>
              <w:rPr>
                <w:rFonts w:cs="Vrinda"/>
                <w:cs/>
                <w:lang w:bidi="bn-BD"/>
              </w:rPr>
            </w:pPr>
          </w:p>
          <w:p w14:paraId="1FE0A72E" w14:textId="77777777" w:rsidR="00E1722C" w:rsidRPr="001C653E" w:rsidRDefault="00E1722C" w:rsidP="004706EF">
            <w:pPr>
              <w:pStyle w:val="CommentText"/>
              <w:tabs>
                <w:tab w:val="right" w:leader="dot" w:pos="4253"/>
                <w:tab w:val="right" w:leader="dot" w:pos="4366"/>
              </w:tabs>
              <w:jc w:val="center"/>
            </w:pPr>
          </w:p>
          <w:p w14:paraId="087A57DF" w14:textId="77777777" w:rsidR="00E1722C" w:rsidRPr="001C653E" w:rsidRDefault="00E1722C" w:rsidP="004706EF">
            <w:pPr>
              <w:pStyle w:val="CommentText"/>
              <w:tabs>
                <w:tab w:val="right" w:leader="dot" w:pos="4253"/>
                <w:tab w:val="right" w:leader="dot" w:pos="4366"/>
              </w:tabs>
              <w:jc w:val="center"/>
            </w:pP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889B66A" w14:textId="77777777" w:rsidR="00E1722C" w:rsidRPr="001C653E" w:rsidRDefault="00E1722C" w:rsidP="004706EF">
            <w:pPr>
              <w:pStyle w:val="CommentText"/>
              <w:tabs>
                <w:tab w:val="right" w:leader="dot" w:pos="4253"/>
                <w:tab w:val="right" w:leader="dot" w:pos="4366"/>
              </w:tabs>
              <w:jc w:val="center"/>
              <w:rPr>
                <w:rFonts w:cs="Vrinda"/>
                <w:cs/>
                <w:lang w:bidi="bn-BD"/>
              </w:rPr>
            </w:pPr>
            <w:r w:rsidRPr="001C653E">
              <w:t>YES</w:t>
            </w:r>
          </w:p>
          <w:p w14:paraId="3627E763" w14:textId="77777777" w:rsidR="00E1722C" w:rsidRPr="001C653E" w:rsidRDefault="00E1722C" w:rsidP="004706EF">
            <w:pPr>
              <w:pStyle w:val="CommentText"/>
              <w:tabs>
                <w:tab w:val="right" w:leader="dot" w:pos="4253"/>
                <w:tab w:val="right" w:leader="dot" w:pos="4366"/>
              </w:tabs>
              <w:jc w:val="center"/>
              <w:rPr>
                <w:rFonts w:cs="Vrinda"/>
                <w:cs/>
                <w:lang w:bidi="bn-BD"/>
              </w:rPr>
            </w:pPr>
            <w:r w:rsidRPr="001C653E">
              <w:t>Own</w:t>
            </w:r>
            <w:r w:rsidRPr="001C653E">
              <w:rPr>
                <w:rFonts w:cs="Vrinda" w:hint="cs"/>
                <w:lang w:bidi="bn-BD"/>
              </w:rPr>
              <w:t xml:space="preserve"> </w:t>
            </w:r>
            <w:r w:rsidRPr="001C653E">
              <w:t>by self</w:t>
            </w:r>
          </w:p>
          <w:p w14:paraId="33E48381" w14:textId="77777777" w:rsidR="00E1722C" w:rsidRPr="001C653E" w:rsidRDefault="00E1722C" w:rsidP="00275494">
            <w:pPr>
              <w:pStyle w:val="Heading2"/>
              <w:jc w:val="center"/>
              <w:rPr>
                <w:rFonts w:cs="Vrinda"/>
                <w:b w:val="0"/>
                <w:sz w:val="20"/>
                <w:szCs w:val="20"/>
                <w:cs/>
                <w:lang w:bidi="bn-BD"/>
              </w:rPr>
            </w:pPr>
            <w:r w:rsidRPr="001C653E">
              <w:rPr>
                <w:rFonts w:ascii="SutonnyMJ" w:hAnsi="SutonnyMJ"/>
                <w:b w:val="0"/>
                <w:sz w:val="20"/>
                <w:szCs w:val="20"/>
              </w:rPr>
              <w:t>GKK gvwjKvbv</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6095AABA" w14:textId="77777777" w:rsidR="00E1722C" w:rsidRPr="001C653E" w:rsidRDefault="00E1722C" w:rsidP="004706EF">
            <w:pPr>
              <w:pStyle w:val="CommentText"/>
              <w:tabs>
                <w:tab w:val="right" w:leader="dot" w:pos="4253"/>
                <w:tab w:val="right" w:leader="dot" w:pos="4366"/>
              </w:tabs>
              <w:jc w:val="center"/>
              <w:rPr>
                <w:rFonts w:cs="Vrinda"/>
                <w:cs/>
                <w:lang w:bidi="bn-BD"/>
              </w:rPr>
            </w:pPr>
            <w:r w:rsidRPr="001C653E">
              <w:t>YES</w:t>
            </w:r>
          </w:p>
          <w:p w14:paraId="68C38A9E" w14:textId="77777777" w:rsidR="00E1722C" w:rsidRPr="001C653E" w:rsidRDefault="00E1722C" w:rsidP="004706EF">
            <w:pPr>
              <w:pStyle w:val="CommentText"/>
              <w:tabs>
                <w:tab w:val="right" w:leader="dot" w:pos="4253"/>
                <w:tab w:val="right" w:leader="dot" w:pos="4366"/>
              </w:tabs>
              <w:jc w:val="center"/>
            </w:pPr>
            <w:r w:rsidRPr="001C653E">
              <w:t>Own with others</w:t>
            </w:r>
          </w:p>
          <w:p w14:paraId="30A9C291" w14:textId="77777777" w:rsidR="00E1722C" w:rsidRPr="001C653E" w:rsidRDefault="00E1722C" w:rsidP="004706EF">
            <w:pPr>
              <w:pStyle w:val="CommentText"/>
              <w:tabs>
                <w:tab w:val="right" w:leader="dot" w:pos="4253"/>
                <w:tab w:val="right" w:leader="dot" w:pos="4366"/>
              </w:tabs>
              <w:jc w:val="center"/>
              <w:rPr>
                <w:rFonts w:cs="Vrinda"/>
                <w:cs/>
                <w:lang w:bidi="bn-BD"/>
              </w:rPr>
            </w:pPr>
            <w:r w:rsidRPr="001C653E">
              <w:rPr>
                <w:rFonts w:ascii="SutonnyMJ" w:hAnsi="SutonnyMJ"/>
              </w:rPr>
              <w:t>†hŠ_ gvwjKvbv</w:t>
            </w:r>
          </w:p>
        </w:tc>
        <w:tc>
          <w:tcPr>
            <w:tcW w:w="810" w:type="dxa"/>
            <w:gridSpan w:val="2"/>
            <w:vMerge w:val="restart"/>
            <w:tcBorders>
              <w:top w:val="single" w:sz="6" w:space="0" w:color="auto"/>
              <w:left w:val="single" w:sz="4" w:space="0" w:color="auto"/>
              <w:right w:val="single" w:sz="6" w:space="0" w:color="auto"/>
            </w:tcBorders>
            <w:shd w:val="clear" w:color="auto" w:fill="auto"/>
          </w:tcPr>
          <w:p w14:paraId="7B99EF1E" w14:textId="77777777" w:rsidR="00E1722C" w:rsidRPr="001C653E" w:rsidRDefault="00E1722C" w:rsidP="00D04CA4">
            <w:pPr>
              <w:pStyle w:val="CommentText"/>
            </w:pPr>
          </w:p>
        </w:tc>
      </w:tr>
      <w:tr w:rsidR="00E1722C" w:rsidRPr="001C653E" w14:paraId="4919E84E" w14:textId="77777777" w:rsidTr="00E1722C">
        <w:trPr>
          <w:cantSplit/>
          <w:trHeight w:val="190"/>
        </w:trPr>
        <w:tc>
          <w:tcPr>
            <w:tcW w:w="737" w:type="dxa"/>
            <w:vMerge/>
            <w:tcBorders>
              <w:left w:val="single" w:sz="6" w:space="0" w:color="auto"/>
              <w:right w:val="single" w:sz="12" w:space="0" w:color="auto"/>
            </w:tcBorders>
            <w:shd w:val="clear" w:color="auto" w:fill="auto"/>
          </w:tcPr>
          <w:p w14:paraId="09BE1668"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5C6E3F17"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C772EC0"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349239C"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37E809CA"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14:paraId="5BCC565C" w14:textId="77777777" w:rsidR="00E1722C" w:rsidRPr="001C653E" w:rsidRDefault="00E1722C" w:rsidP="007167BF">
            <w:pPr>
              <w:tabs>
                <w:tab w:val="right" w:leader="dot" w:pos="4366"/>
              </w:tabs>
              <w:jc w:val="both"/>
              <w:rPr>
                <w:sz w:val="20"/>
                <w:szCs w:val="20"/>
              </w:rPr>
            </w:pPr>
          </w:p>
        </w:tc>
      </w:tr>
      <w:tr w:rsidR="00E1722C" w:rsidRPr="001C653E" w14:paraId="365901ED" w14:textId="77777777" w:rsidTr="00E1722C">
        <w:trPr>
          <w:cantSplit/>
          <w:trHeight w:val="244"/>
        </w:trPr>
        <w:tc>
          <w:tcPr>
            <w:tcW w:w="737" w:type="dxa"/>
            <w:vMerge/>
            <w:tcBorders>
              <w:left w:val="single" w:sz="6" w:space="0" w:color="auto"/>
              <w:right w:val="single" w:sz="12" w:space="0" w:color="auto"/>
            </w:tcBorders>
            <w:shd w:val="clear" w:color="auto" w:fill="auto"/>
          </w:tcPr>
          <w:p w14:paraId="01F1CCDC"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344CC334"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FE96CF8"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9065716"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4347BD89"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14:paraId="323F02BE" w14:textId="77777777" w:rsidR="00E1722C" w:rsidRPr="001C653E" w:rsidRDefault="00E1722C" w:rsidP="007167BF">
            <w:pPr>
              <w:tabs>
                <w:tab w:val="right" w:leader="dot" w:pos="4366"/>
              </w:tabs>
              <w:jc w:val="both"/>
              <w:rPr>
                <w:sz w:val="20"/>
                <w:szCs w:val="20"/>
              </w:rPr>
            </w:pPr>
          </w:p>
        </w:tc>
      </w:tr>
      <w:tr w:rsidR="00E1722C" w:rsidRPr="001C653E" w14:paraId="4EC5CFC3" w14:textId="77777777" w:rsidTr="00E1722C">
        <w:trPr>
          <w:cantSplit/>
          <w:trHeight w:val="258"/>
        </w:trPr>
        <w:tc>
          <w:tcPr>
            <w:tcW w:w="737" w:type="dxa"/>
            <w:vMerge/>
            <w:tcBorders>
              <w:left w:val="single" w:sz="6" w:space="0" w:color="auto"/>
              <w:right w:val="single" w:sz="12" w:space="0" w:color="auto"/>
            </w:tcBorders>
            <w:shd w:val="clear" w:color="auto" w:fill="auto"/>
          </w:tcPr>
          <w:p w14:paraId="0FAB9ED8"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45F96B5B"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C986651"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4D99E640"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24230144"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14:paraId="6DF44346" w14:textId="77777777" w:rsidR="00E1722C" w:rsidRPr="001C653E" w:rsidRDefault="00E1722C" w:rsidP="007167BF">
            <w:pPr>
              <w:tabs>
                <w:tab w:val="right" w:leader="dot" w:pos="4366"/>
              </w:tabs>
              <w:jc w:val="both"/>
              <w:rPr>
                <w:sz w:val="20"/>
                <w:szCs w:val="20"/>
              </w:rPr>
            </w:pPr>
          </w:p>
        </w:tc>
      </w:tr>
      <w:tr w:rsidR="00E1722C" w:rsidRPr="001C653E" w14:paraId="06FA14E0" w14:textId="77777777" w:rsidTr="00E1722C">
        <w:trPr>
          <w:cantSplit/>
          <w:trHeight w:val="260"/>
        </w:trPr>
        <w:tc>
          <w:tcPr>
            <w:tcW w:w="737" w:type="dxa"/>
            <w:vMerge/>
            <w:tcBorders>
              <w:left w:val="single" w:sz="6" w:space="0" w:color="auto"/>
              <w:right w:val="single" w:sz="12" w:space="0" w:color="auto"/>
            </w:tcBorders>
            <w:shd w:val="clear" w:color="auto" w:fill="auto"/>
          </w:tcPr>
          <w:p w14:paraId="15C04515"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0C26F6EC"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DDB695D"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5660660"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660F78CC"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14:paraId="7A9A27E9" w14:textId="77777777" w:rsidR="00E1722C" w:rsidRPr="001C653E" w:rsidRDefault="00E1722C" w:rsidP="007167BF">
            <w:pPr>
              <w:tabs>
                <w:tab w:val="right" w:leader="dot" w:pos="4366"/>
              </w:tabs>
              <w:jc w:val="both"/>
              <w:rPr>
                <w:sz w:val="20"/>
                <w:szCs w:val="20"/>
              </w:rPr>
            </w:pPr>
          </w:p>
        </w:tc>
      </w:tr>
      <w:tr w:rsidR="00E1722C" w:rsidRPr="001C653E" w14:paraId="6D0FA783" w14:textId="77777777" w:rsidTr="00E1722C">
        <w:trPr>
          <w:cantSplit/>
          <w:trHeight w:val="260"/>
        </w:trPr>
        <w:tc>
          <w:tcPr>
            <w:tcW w:w="737" w:type="dxa"/>
            <w:vMerge/>
            <w:tcBorders>
              <w:left w:val="single" w:sz="6" w:space="0" w:color="auto"/>
              <w:right w:val="single" w:sz="12" w:space="0" w:color="auto"/>
            </w:tcBorders>
            <w:shd w:val="clear" w:color="auto" w:fill="auto"/>
          </w:tcPr>
          <w:p w14:paraId="42FF9956"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62AA486A"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9A8F1FC"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1582478"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4D7BD3DA"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14:paraId="227B3E3E" w14:textId="77777777" w:rsidR="00E1722C" w:rsidRPr="001C653E" w:rsidRDefault="00E1722C" w:rsidP="007167BF">
            <w:pPr>
              <w:tabs>
                <w:tab w:val="right" w:leader="dot" w:pos="4366"/>
              </w:tabs>
              <w:jc w:val="both"/>
              <w:rPr>
                <w:sz w:val="20"/>
                <w:szCs w:val="20"/>
              </w:rPr>
            </w:pPr>
          </w:p>
        </w:tc>
      </w:tr>
      <w:tr w:rsidR="00E1722C" w:rsidRPr="001C653E" w14:paraId="7F3E98D8" w14:textId="77777777" w:rsidTr="00E1722C">
        <w:trPr>
          <w:cantSplit/>
          <w:trHeight w:val="190"/>
        </w:trPr>
        <w:tc>
          <w:tcPr>
            <w:tcW w:w="737" w:type="dxa"/>
            <w:vMerge/>
            <w:tcBorders>
              <w:left w:val="single" w:sz="6" w:space="0" w:color="auto"/>
              <w:right w:val="single" w:sz="12" w:space="0" w:color="auto"/>
            </w:tcBorders>
            <w:shd w:val="clear" w:color="auto" w:fill="auto"/>
          </w:tcPr>
          <w:p w14:paraId="0C9A4860"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15D7410D"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7DE74FB5"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2DE9D79A"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7F010ABB"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14:paraId="66059554" w14:textId="77777777" w:rsidR="00E1722C" w:rsidRPr="001C653E" w:rsidRDefault="00E1722C" w:rsidP="007167BF">
            <w:pPr>
              <w:tabs>
                <w:tab w:val="right" w:leader="dot" w:pos="4366"/>
              </w:tabs>
              <w:jc w:val="both"/>
              <w:rPr>
                <w:sz w:val="20"/>
                <w:szCs w:val="20"/>
              </w:rPr>
            </w:pPr>
          </w:p>
        </w:tc>
      </w:tr>
      <w:tr w:rsidR="00E1722C" w:rsidRPr="001C653E" w14:paraId="3C5957FF" w14:textId="77777777" w:rsidTr="00260A98">
        <w:trPr>
          <w:cantSplit/>
          <w:trHeight w:val="350"/>
        </w:trPr>
        <w:tc>
          <w:tcPr>
            <w:tcW w:w="737" w:type="dxa"/>
            <w:vMerge/>
            <w:tcBorders>
              <w:left w:val="single" w:sz="6" w:space="0" w:color="auto"/>
              <w:right w:val="single" w:sz="12" w:space="0" w:color="auto"/>
            </w:tcBorders>
            <w:shd w:val="clear" w:color="auto" w:fill="auto"/>
          </w:tcPr>
          <w:p w14:paraId="1F7A94CD"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3CAB398A"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0FCB3E66"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03258BAD"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526C1D4D"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14:paraId="18ACE852" w14:textId="77777777" w:rsidR="00E1722C" w:rsidRPr="001C653E" w:rsidRDefault="00E1722C" w:rsidP="007167BF">
            <w:pPr>
              <w:tabs>
                <w:tab w:val="right" w:leader="dot" w:pos="4366"/>
              </w:tabs>
              <w:jc w:val="both"/>
              <w:rPr>
                <w:sz w:val="20"/>
                <w:szCs w:val="20"/>
              </w:rPr>
            </w:pPr>
          </w:p>
        </w:tc>
      </w:tr>
      <w:tr w:rsidR="00E1722C" w:rsidRPr="001C653E" w14:paraId="2CF1B6C3" w14:textId="77777777" w:rsidTr="00E1722C">
        <w:trPr>
          <w:cantSplit/>
          <w:trHeight w:val="203"/>
        </w:trPr>
        <w:tc>
          <w:tcPr>
            <w:tcW w:w="737" w:type="dxa"/>
            <w:vMerge/>
            <w:tcBorders>
              <w:left w:val="single" w:sz="6" w:space="0" w:color="auto"/>
              <w:right w:val="single" w:sz="12" w:space="0" w:color="auto"/>
            </w:tcBorders>
            <w:shd w:val="clear" w:color="auto" w:fill="auto"/>
          </w:tcPr>
          <w:p w14:paraId="4A91B30B"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528E8BEE"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19B089F"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73A68976"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56F45B91"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14:paraId="7769B27F" w14:textId="77777777" w:rsidR="00E1722C" w:rsidRPr="001C653E" w:rsidRDefault="00E1722C" w:rsidP="007167BF">
            <w:pPr>
              <w:tabs>
                <w:tab w:val="right" w:leader="dot" w:pos="4366"/>
              </w:tabs>
              <w:jc w:val="both"/>
              <w:rPr>
                <w:sz w:val="20"/>
                <w:szCs w:val="20"/>
              </w:rPr>
            </w:pPr>
          </w:p>
        </w:tc>
      </w:tr>
      <w:tr w:rsidR="00E1722C" w:rsidRPr="001C653E" w14:paraId="7D130250" w14:textId="77777777" w:rsidTr="00E1722C">
        <w:trPr>
          <w:cantSplit/>
          <w:trHeight w:val="439"/>
        </w:trPr>
        <w:tc>
          <w:tcPr>
            <w:tcW w:w="737" w:type="dxa"/>
            <w:vMerge/>
            <w:tcBorders>
              <w:left w:val="single" w:sz="6" w:space="0" w:color="auto"/>
              <w:right w:val="single" w:sz="12" w:space="0" w:color="auto"/>
            </w:tcBorders>
            <w:shd w:val="clear" w:color="auto" w:fill="auto"/>
          </w:tcPr>
          <w:p w14:paraId="4FFD1DCC"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3C6CF579"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3B11FF0B"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3C722BE7" w14:textId="77777777" w:rsidR="00E1722C" w:rsidRPr="001C653E" w:rsidRDefault="00E1722C" w:rsidP="00260A98">
            <w:pPr>
              <w:tabs>
                <w:tab w:val="right" w:leader="dot" w:pos="4253"/>
                <w:tab w:val="right" w:leader="dot" w:pos="4366"/>
              </w:tabs>
              <w:jc w:val="center"/>
              <w:rPr>
                <w:sz w:val="20"/>
                <w:szCs w:val="20"/>
              </w:rPr>
            </w:pP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030B0DC5" w14:textId="77777777" w:rsidR="00E1722C" w:rsidRPr="001C653E" w:rsidRDefault="00E1722C" w:rsidP="00260A98">
            <w:pPr>
              <w:tabs>
                <w:tab w:val="right" w:leader="dot" w:pos="4253"/>
                <w:tab w:val="right" w:leader="dot" w:pos="4366"/>
              </w:tabs>
              <w:jc w:val="center"/>
              <w:rPr>
                <w:sz w:val="20"/>
                <w:szCs w:val="20"/>
              </w:rPr>
            </w:pPr>
          </w:p>
        </w:tc>
        <w:tc>
          <w:tcPr>
            <w:tcW w:w="810" w:type="dxa"/>
            <w:gridSpan w:val="2"/>
            <w:vMerge/>
            <w:tcBorders>
              <w:left w:val="single" w:sz="4" w:space="0" w:color="auto"/>
              <w:right w:val="single" w:sz="6" w:space="0" w:color="auto"/>
            </w:tcBorders>
            <w:shd w:val="clear" w:color="auto" w:fill="auto"/>
          </w:tcPr>
          <w:p w14:paraId="5A1BF1AB" w14:textId="77777777" w:rsidR="00E1722C" w:rsidRPr="001C653E" w:rsidRDefault="00E1722C" w:rsidP="007167BF">
            <w:pPr>
              <w:tabs>
                <w:tab w:val="right" w:leader="dot" w:pos="4366"/>
              </w:tabs>
              <w:jc w:val="both"/>
              <w:rPr>
                <w:sz w:val="20"/>
                <w:szCs w:val="20"/>
              </w:rPr>
            </w:pPr>
          </w:p>
        </w:tc>
      </w:tr>
      <w:tr w:rsidR="00E1722C" w:rsidRPr="001C653E" w14:paraId="11227AAE" w14:textId="77777777" w:rsidTr="00E1722C">
        <w:trPr>
          <w:cantSplit/>
          <w:trHeight w:val="394"/>
        </w:trPr>
        <w:tc>
          <w:tcPr>
            <w:tcW w:w="737" w:type="dxa"/>
            <w:vMerge/>
            <w:tcBorders>
              <w:left w:val="single" w:sz="6" w:space="0" w:color="auto"/>
              <w:right w:val="single" w:sz="12" w:space="0" w:color="auto"/>
            </w:tcBorders>
            <w:shd w:val="clear" w:color="auto" w:fill="auto"/>
          </w:tcPr>
          <w:p w14:paraId="5D4CBC0F" w14:textId="77777777" w:rsidR="00E1722C" w:rsidRPr="001C653E" w:rsidRDefault="00E1722C" w:rsidP="007167BF">
            <w:pPr>
              <w:tabs>
                <w:tab w:val="num" w:pos="540"/>
              </w:tabs>
              <w:jc w:val="both"/>
              <w:rPr>
                <w:sz w:val="20"/>
                <w:szCs w:val="20"/>
              </w:rPr>
            </w:pPr>
          </w:p>
        </w:tc>
        <w:tc>
          <w:tcPr>
            <w:tcW w:w="4858" w:type="dxa"/>
            <w:gridSpan w:val="2"/>
            <w:vMerge/>
            <w:tcBorders>
              <w:right w:val="single" w:sz="4" w:space="0" w:color="auto"/>
            </w:tcBorders>
            <w:shd w:val="clear" w:color="auto" w:fill="auto"/>
          </w:tcPr>
          <w:p w14:paraId="63D7752C"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5BB6FE23"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164066CD"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3FB47108" w14:textId="77777777" w:rsidR="00E1722C" w:rsidRPr="001C653E" w:rsidRDefault="00E1722C" w:rsidP="00260A98">
            <w:pPr>
              <w:tabs>
                <w:tab w:val="right" w:leader="dot" w:pos="4253"/>
                <w:tab w:val="right" w:leader="dot" w:pos="4366"/>
              </w:tabs>
              <w:ind w:left="178"/>
              <w:jc w:val="center"/>
              <w:rPr>
                <w:sz w:val="20"/>
                <w:szCs w:val="20"/>
              </w:rPr>
            </w:pPr>
            <w:r w:rsidRPr="001C653E">
              <w:rPr>
                <w:sz w:val="20"/>
                <w:szCs w:val="20"/>
              </w:rPr>
              <w:t>3</w:t>
            </w:r>
          </w:p>
        </w:tc>
        <w:tc>
          <w:tcPr>
            <w:tcW w:w="810" w:type="dxa"/>
            <w:gridSpan w:val="2"/>
            <w:vMerge/>
            <w:tcBorders>
              <w:left w:val="single" w:sz="4" w:space="0" w:color="auto"/>
              <w:right w:val="single" w:sz="6" w:space="0" w:color="auto"/>
            </w:tcBorders>
            <w:shd w:val="clear" w:color="auto" w:fill="auto"/>
          </w:tcPr>
          <w:p w14:paraId="08612058" w14:textId="77777777" w:rsidR="00E1722C" w:rsidRPr="001C653E" w:rsidRDefault="00E1722C" w:rsidP="007167BF">
            <w:pPr>
              <w:tabs>
                <w:tab w:val="right" w:leader="dot" w:pos="4366"/>
              </w:tabs>
              <w:jc w:val="both"/>
              <w:rPr>
                <w:sz w:val="20"/>
                <w:szCs w:val="20"/>
              </w:rPr>
            </w:pPr>
          </w:p>
        </w:tc>
      </w:tr>
      <w:tr w:rsidR="00E1722C" w:rsidRPr="001C653E" w14:paraId="152B1BC2" w14:textId="77777777" w:rsidTr="00E1722C">
        <w:trPr>
          <w:cantSplit/>
          <w:trHeight w:val="512"/>
        </w:trPr>
        <w:tc>
          <w:tcPr>
            <w:tcW w:w="737" w:type="dxa"/>
            <w:vMerge/>
            <w:tcBorders>
              <w:left w:val="single" w:sz="6" w:space="0" w:color="auto"/>
              <w:bottom w:val="single" w:sz="6" w:space="0" w:color="auto"/>
              <w:right w:val="single" w:sz="12" w:space="0" w:color="auto"/>
            </w:tcBorders>
            <w:shd w:val="clear" w:color="auto" w:fill="auto"/>
          </w:tcPr>
          <w:p w14:paraId="72C92D37" w14:textId="77777777" w:rsidR="00E1722C" w:rsidRPr="001C653E" w:rsidRDefault="00E1722C" w:rsidP="007167BF">
            <w:pPr>
              <w:tabs>
                <w:tab w:val="num" w:pos="540"/>
              </w:tabs>
              <w:jc w:val="both"/>
              <w:rPr>
                <w:sz w:val="20"/>
                <w:szCs w:val="20"/>
              </w:rPr>
            </w:pPr>
          </w:p>
        </w:tc>
        <w:tc>
          <w:tcPr>
            <w:tcW w:w="4858" w:type="dxa"/>
            <w:gridSpan w:val="2"/>
            <w:vMerge/>
            <w:tcBorders>
              <w:bottom w:val="single" w:sz="6" w:space="0" w:color="auto"/>
              <w:right w:val="single" w:sz="4" w:space="0" w:color="auto"/>
            </w:tcBorders>
            <w:shd w:val="clear" w:color="auto" w:fill="auto"/>
          </w:tcPr>
          <w:p w14:paraId="2AD8862D" w14:textId="77777777" w:rsidR="00E1722C" w:rsidRPr="001C653E" w:rsidRDefault="00E1722C" w:rsidP="007167BF">
            <w:pPr>
              <w:pStyle w:val="CommentText"/>
            </w:pPr>
          </w:p>
        </w:tc>
        <w:tc>
          <w:tcPr>
            <w:tcW w:w="903" w:type="dxa"/>
            <w:tcBorders>
              <w:top w:val="single" w:sz="4" w:space="0" w:color="auto"/>
              <w:left w:val="single" w:sz="4" w:space="0" w:color="auto"/>
              <w:bottom w:val="single" w:sz="4" w:space="0" w:color="auto"/>
              <w:right w:val="single" w:sz="4" w:space="0" w:color="auto"/>
            </w:tcBorders>
            <w:shd w:val="clear" w:color="auto" w:fill="auto"/>
          </w:tcPr>
          <w:p w14:paraId="4FA0351A" w14:textId="77777777" w:rsidR="00E1722C" w:rsidRPr="001C653E" w:rsidRDefault="00E1722C" w:rsidP="00260A98">
            <w:pPr>
              <w:jc w:val="center"/>
            </w:pPr>
            <w:r w:rsidRPr="001C653E">
              <w:rPr>
                <w:sz w:val="20"/>
                <w:szCs w:val="20"/>
              </w:rPr>
              <w:t>1</w:t>
            </w:r>
          </w:p>
        </w:tc>
        <w:tc>
          <w:tcPr>
            <w:tcW w:w="1260" w:type="dxa"/>
            <w:tcBorders>
              <w:top w:val="single" w:sz="4" w:space="0" w:color="auto"/>
              <w:left w:val="single" w:sz="4" w:space="0" w:color="auto"/>
              <w:bottom w:val="single" w:sz="4" w:space="0" w:color="auto"/>
              <w:right w:val="single" w:sz="4" w:space="0" w:color="auto"/>
            </w:tcBorders>
            <w:shd w:val="clear" w:color="auto" w:fill="auto"/>
          </w:tcPr>
          <w:p w14:paraId="50220E98" w14:textId="77777777" w:rsidR="00E1722C" w:rsidRPr="001C653E" w:rsidRDefault="00E1722C" w:rsidP="00260A98">
            <w:pPr>
              <w:tabs>
                <w:tab w:val="right" w:leader="dot" w:pos="4253"/>
                <w:tab w:val="right" w:leader="dot" w:pos="4366"/>
              </w:tabs>
              <w:jc w:val="center"/>
              <w:rPr>
                <w:sz w:val="20"/>
                <w:szCs w:val="20"/>
              </w:rPr>
            </w:pPr>
            <w:r w:rsidRPr="001C653E">
              <w:rPr>
                <w:sz w:val="20"/>
                <w:szCs w:val="20"/>
              </w:rPr>
              <w:t>2</w:t>
            </w:r>
          </w:p>
        </w:tc>
        <w:tc>
          <w:tcPr>
            <w:tcW w:w="1783" w:type="dxa"/>
            <w:tcBorders>
              <w:top w:val="single" w:sz="4" w:space="0" w:color="auto"/>
              <w:left w:val="single" w:sz="4" w:space="0" w:color="auto"/>
              <w:bottom w:val="single" w:sz="4" w:space="0" w:color="auto"/>
              <w:right w:val="single" w:sz="4" w:space="0" w:color="auto"/>
            </w:tcBorders>
            <w:shd w:val="clear" w:color="auto" w:fill="auto"/>
          </w:tcPr>
          <w:p w14:paraId="4596C97D" w14:textId="77777777" w:rsidR="00E1722C" w:rsidRPr="001C653E" w:rsidRDefault="00E1722C" w:rsidP="00260A98">
            <w:pPr>
              <w:tabs>
                <w:tab w:val="right" w:leader="dot" w:pos="4253"/>
                <w:tab w:val="right" w:leader="dot" w:pos="4366"/>
              </w:tabs>
              <w:ind w:left="123"/>
              <w:jc w:val="center"/>
              <w:rPr>
                <w:sz w:val="20"/>
                <w:szCs w:val="20"/>
              </w:rPr>
            </w:pPr>
            <w:r w:rsidRPr="001C653E">
              <w:rPr>
                <w:sz w:val="20"/>
                <w:szCs w:val="20"/>
              </w:rPr>
              <w:t>3</w:t>
            </w:r>
          </w:p>
        </w:tc>
        <w:tc>
          <w:tcPr>
            <w:tcW w:w="810" w:type="dxa"/>
            <w:gridSpan w:val="2"/>
            <w:vMerge/>
            <w:tcBorders>
              <w:left w:val="single" w:sz="4" w:space="0" w:color="auto"/>
              <w:bottom w:val="single" w:sz="6" w:space="0" w:color="auto"/>
              <w:right w:val="single" w:sz="6" w:space="0" w:color="auto"/>
            </w:tcBorders>
            <w:shd w:val="clear" w:color="auto" w:fill="auto"/>
          </w:tcPr>
          <w:p w14:paraId="44BCAC4F" w14:textId="77777777" w:rsidR="00E1722C" w:rsidRPr="001C653E" w:rsidRDefault="00E1722C" w:rsidP="007167BF">
            <w:pPr>
              <w:tabs>
                <w:tab w:val="right" w:leader="dot" w:pos="4366"/>
              </w:tabs>
              <w:jc w:val="both"/>
              <w:rPr>
                <w:sz w:val="20"/>
                <w:szCs w:val="20"/>
              </w:rPr>
            </w:pPr>
          </w:p>
        </w:tc>
      </w:tr>
      <w:tr w:rsidR="00E1722C" w:rsidRPr="001C653E" w14:paraId="12B35213" w14:textId="77777777" w:rsidTr="002F1071">
        <w:trPr>
          <w:cantSplit/>
          <w:trHeight w:val="1545"/>
        </w:trPr>
        <w:tc>
          <w:tcPr>
            <w:tcW w:w="737" w:type="dxa"/>
            <w:tcBorders>
              <w:top w:val="single" w:sz="12" w:space="0" w:color="auto"/>
              <w:left w:val="single" w:sz="6" w:space="0" w:color="auto"/>
              <w:bottom w:val="single" w:sz="6" w:space="0" w:color="auto"/>
              <w:right w:val="single" w:sz="12" w:space="0" w:color="auto"/>
            </w:tcBorders>
            <w:shd w:val="clear" w:color="auto" w:fill="auto"/>
          </w:tcPr>
          <w:p w14:paraId="31D498C6" w14:textId="77777777"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14:paraId="43F5BFB8" w14:textId="77777777" w:rsidR="00E1722C" w:rsidRPr="001C653E" w:rsidRDefault="00E1722C" w:rsidP="007167BF">
            <w:pPr>
              <w:rPr>
                <w:rFonts w:cs="Vrinda"/>
                <w:sz w:val="20"/>
                <w:szCs w:val="20"/>
                <w:cs/>
                <w:lang w:bidi="bn-BD"/>
              </w:rPr>
            </w:pPr>
            <w:r w:rsidRPr="001C653E">
              <w:rPr>
                <w:sz w:val="20"/>
                <w:szCs w:val="20"/>
              </w:rPr>
              <w:t>Who usually makes decisions about making major household purchases?</w:t>
            </w:r>
          </w:p>
          <w:p w14:paraId="45C8BCE0" w14:textId="77777777" w:rsidR="00E1722C" w:rsidRPr="001C653E" w:rsidRDefault="00E1722C" w:rsidP="007167BF">
            <w:pPr>
              <w:rPr>
                <w:sz w:val="20"/>
                <w:szCs w:val="20"/>
              </w:rPr>
            </w:pPr>
          </w:p>
          <w:p w14:paraId="4102BEB5" w14:textId="77777777" w:rsidR="00E1722C" w:rsidRPr="001C653E" w:rsidRDefault="00E1722C" w:rsidP="007167BF">
            <w:pPr>
              <w:rPr>
                <w:rFonts w:ascii="SutonnyMJ" w:hAnsi="SutonnyMJ" w:cs="Vrinda"/>
                <w:sz w:val="20"/>
                <w:szCs w:val="20"/>
                <w:cs/>
                <w:lang w:bidi="bn-BD"/>
              </w:rPr>
            </w:pPr>
            <w:r w:rsidRPr="001C653E">
              <w:rPr>
                <w:rFonts w:ascii="SutonnyMJ" w:hAnsi="SutonnyMJ"/>
                <w:sz w:val="20"/>
                <w:szCs w:val="20"/>
              </w:rPr>
              <w:t xml:space="preserve">Avcbvi Lvbvi ¸iZ¡c~Y© wRwbm µ†qi †¶‡Î †K mvavibZ wm×všÍ †bq| </w:t>
            </w:r>
          </w:p>
          <w:p w14:paraId="215AFDB9" w14:textId="77777777" w:rsidR="00E1722C" w:rsidRPr="001C653E" w:rsidRDefault="00E1722C" w:rsidP="007167BF">
            <w:pPr>
              <w:rPr>
                <w:sz w:val="20"/>
                <w:szCs w:val="20"/>
              </w:rPr>
            </w:pPr>
          </w:p>
          <w:p w14:paraId="3AC45F20" w14:textId="77777777" w:rsidR="00E1722C" w:rsidRPr="001C653E" w:rsidRDefault="00E1722C" w:rsidP="007167BF">
            <w:pPr>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14:paraId="1A821BF4" w14:textId="77777777" w:rsidR="00E1722C" w:rsidRPr="001C653E" w:rsidRDefault="00E1722C" w:rsidP="007167BF">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14:paraId="0C772481" w14:textId="77777777" w:rsidR="00E1722C" w:rsidRPr="001C653E" w:rsidRDefault="00E1722C" w:rsidP="007167BF">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14:paraId="51C01991" w14:textId="77777777" w:rsidR="00E1722C" w:rsidRPr="001C653E" w:rsidRDefault="00E1722C" w:rsidP="007167BF">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14:paraId="51A1AC10" w14:textId="77777777" w:rsidR="00E1722C" w:rsidRPr="001C653E" w:rsidRDefault="00E1722C" w:rsidP="007167BF">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14:paraId="4252BA3A" w14:textId="77777777" w:rsidR="00E1722C" w:rsidRPr="001C653E" w:rsidRDefault="00E1722C" w:rsidP="00BF639A">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14:paraId="7ABF29CB" w14:textId="77777777" w:rsidR="00E1722C" w:rsidRPr="001C653E" w:rsidRDefault="00E1722C" w:rsidP="007167BF">
            <w:pPr>
              <w:jc w:val="both"/>
              <w:rPr>
                <w:sz w:val="20"/>
                <w:szCs w:val="20"/>
              </w:rPr>
            </w:pPr>
          </w:p>
        </w:tc>
      </w:tr>
      <w:tr w:rsidR="00E1722C" w:rsidRPr="001C653E" w14:paraId="79EE1386" w14:textId="77777777"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14:paraId="04606A2A" w14:textId="77777777"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14:paraId="01D576C6" w14:textId="77777777" w:rsidR="00E1722C" w:rsidRPr="001C653E" w:rsidRDefault="00E1722C" w:rsidP="007167BF">
            <w:pPr>
              <w:jc w:val="both"/>
              <w:rPr>
                <w:sz w:val="20"/>
                <w:szCs w:val="20"/>
              </w:rPr>
            </w:pPr>
            <w:r w:rsidRPr="001C653E">
              <w:rPr>
                <w:sz w:val="20"/>
                <w:szCs w:val="20"/>
              </w:rPr>
              <w:t>Who usually makes decisions about making purchases for daily household needs?</w:t>
            </w:r>
          </w:p>
          <w:p w14:paraId="753A2F2B" w14:textId="77777777" w:rsidR="00E1722C" w:rsidRPr="001C653E" w:rsidRDefault="00E1722C" w:rsidP="007167BF">
            <w:pPr>
              <w:jc w:val="both"/>
              <w:rPr>
                <w:sz w:val="20"/>
                <w:szCs w:val="20"/>
              </w:rPr>
            </w:pPr>
          </w:p>
          <w:p w14:paraId="54306907" w14:textId="77777777" w:rsidR="00E1722C" w:rsidRPr="001C653E" w:rsidRDefault="00E1722C" w:rsidP="007167BF">
            <w:pPr>
              <w:rPr>
                <w:rFonts w:ascii="SutonnyMJ" w:hAnsi="SutonnyMJ"/>
                <w:sz w:val="20"/>
                <w:szCs w:val="20"/>
              </w:rPr>
            </w:pPr>
            <w:r w:rsidRPr="001C653E">
              <w:rPr>
                <w:rFonts w:ascii="SutonnyMJ" w:hAnsi="SutonnyMJ"/>
                <w:sz w:val="20"/>
                <w:szCs w:val="20"/>
              </w:rPr>
              <w:t>Avcbvi Lvbvi wbZ¨ cÖ‡qvRbxq wRwbm µ‡qi ‡¶‡Î †K mvavibZ wm×všÍ †bq|</w:t>
            </w:r>
          </w:p>
          <w:p w14:paraId="603A0B61" w14:textId="77777777" w:rsidR="00E1722C" w:rsidRPr="001C653E" w:rsidRDefault="00E1722C" w:rsidP="007167BF">
            <w:pPr>
              <w:jc w:val="both"/>
              <w:rPr>
                <w:sz w:val="20"/>
                <w:szCs w:val="20"/>
              </w:rPr>
            </w:pPr>
          </w:p>
          <w:p w14:paraId="2DD38046" w14:textId="77777777" w:rsidR="00E1722C" w:rsidRPr="001C653E" w:rsidRDefault="00E1722C" w:rsidP="007167BF">
            <w:pPr>
              <w:jc w:val="both"/>
              <w:rPr>
                <w:sz w:val="20"/>
                <w:szCs w:val="20"/>
              </w:rPr>
            </w:pPr>
          </w:p>
          <w:p w14:paraId="25ECD6D2" w14:textId="77777777" w:rsidR="00E1722C" w:rsidRPr="001C653E" w:rsidRDefault="00E1722C" w:rsidP="007167BF">
            <w:pPr>
              <w:jc w:val="both"/>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14:paraId="09FA0485" w14:textId="77777777" w:rsidR="00E1722C" w:rsidRPr="001C653E" w:rsidRDefault="00E1722C" w:rsidP="0042577C">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14:paraId="578C07B4" w14:textId="77777777" w:rsidR="00E1722C" w:rsidRPr="001C653E" w:rsidRDefault="00E1722C" w:rsidP="0042577C">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14:paraId="321076BB" w14:textId="77777777" w:rsidR="00E1722C" w:rsidRPr="001C653E" w:rsidRDefault="00E1722C" w:rsidP="0042577C">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14:paraId="3CA7C4D1" w14:textId="77777777" w:rsidR="00E1722C" w:rsidRPr="001C653E" w:rsidRDefault="00E1722C" w:rsidP="0042577C">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14:paraId="0B365A73" w14:textId="77777777" w:rsidR="00E1722C" w:rsidRPr="001C653E"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14:paraId="3F389D0F" w14:textId="77777777" w:rsidR="00E1722C" w:rsidRPr="001C653E" w:rsidRDefault="00E1722C" w:rsidP="007167BF">
            <w:pPr>
              <w:jc w:val="both"/>
              <w:rPr>
                <w:sz w:val="20"/>
                <w:szCs w:val="20"/>
              </w:rPr>
            </w:pPr>
          </w:p>
        </w:tc>
      </w:tr>
      <w:tr w:rsidR="00E1722C" w:rsidRPr="001C653E" w14:paraId="0BC5C953" w14:textId="77777777"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14:paraId="3D6FFC08" w14:textId="77777777"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14:paraId="0C249E98" w14:textId="77777777" w:rsidR="00E1722C" w:rsidRPr="001C653E" w:rsidRDefault="00E1722C" w:rsidP="007167BF">
            <w:pPr>
              <w:pStyle w:val="BodyText"/>
              <w:rPr>
                <w:rFonts w:ascii="SutonnyMJ" w:hAnsi="SutonnyMJ"/>
                <w:b w:val="0"/>
                <w:bCs/>
                <w:sz w:val="20"/>
                <w:szCs w:val="20"/>
              </w:rPr>
            </w:pPr>
            <w:r w:rsidRPr="001C653E">
              <w:rPr>
                <w:b w:val="0"/>
                <w:bCs/>
                <w:sz w:val="20"/>
                <w:szCs w:val="20"/>
              </w:rPr>
              <w:t>Who usually makes decisions about visits to family or relatives?</w:t>
            </w:r>
          </w:p>
          <w:p w14:paraId="73E4DEF8" w14:textId="77777777" w:rsidR="00E1722C" w:rsidRPr="001C653E" w:rsidRDefault="00E1722C" w:rsidP="007167BF">
            <w:pPr>
              <w:pStyle w:val="BodyText"/>
              <w:rPr>
                <w:sz w:val="20"/>
                <w:szCs w:val="20"/>
              </w:rPr>
            </w:pPr>
          </w:p>
          <w:p w14:paraId="2E4AC150" w14:textId="77777777" w:rsidR="00E1722C" w:rsidRPr="001C653E" w:rsidRDefault="00E1722C" w:rsidP="007167BF">
            <w:pPr>
              <w:rPr>
                <w:rFonts w:ascii="SutonnyMJ" w:hAnsi="SutonnyMJ"/>
                <w:sz w:val="20"/>
                <w:szCs w:val="20"/>
              </w:rPr>
            </w:pPr>
            <w:r w:rsidRPr="001C653E">
              <w:rPr>
                <w:rFonts w:ascii="SutonnyMJ" w:hAnsi="SutonnyMJ"/>
                <w:sz w:val="20"/>
                <w:szCs w:val="20"/>
              </w:rPr>
              <w:t>cwievi Ges AvZ¥xq¯^Rb mv‡_ †`Lv mv¶v‡Zi ‡¶‡Î †K mvavibZ †ekx f~wgKv cvjb K‡i|</w:t>
            </w:r>
          </w:p>
          <w:p w14:paraId="04E6DF3A" w14:textId="77777777" w:rsidR="00E1722C" w:rsidRPr="001C653E" w:rsidRDefault="00E1722C" w:rsidP="007167BF">
            <w:pPr>
              <w:pStyle w:val="BodyText"/>
              <w:rPr>
                <w:sz w:val="20"/>
                <w:szCs w:val="20"/>
              </w:rPr>
            </w:pPr>
          </w:p>
        </w:tc>
        <w:tc>
          <w:tcPr>
            <w:tcW w:w="4590" w:type="dxa"/>
            <w:gridSpan w:val="5"/>
            <w:tcBorders>
              <w:top w:val="single" w:sz="12" w:space="0" w:color="auto"/>
              <w:left w:val="single" w:sz="6" w:space="0" w:color="auto"/>
              <w:bottom w:val="single" w:sz="6" w:space="0" w:color="auto"/>
            </w:tcBorders>
            <w:shd w:val="clear" w:color="auto" w:fill="auto"/>
          </w:tcPr>
          <w:p w14:paraId="280E5A49" w14:textId="77777777" w:rsidR="00E1722C" w:rsidRPr="001C653E" w:rsidRDefault="00E1722C" w:rsidP="0042577C">
            <w:pPr>
              <w:tabs>
                <w:tab w:val="right" w:leader="dot" w:pos="4037"/>
              </w:tabs>
              <w:rPr>
                <w:sz w:val="20"/>
                <w:szCs w:val="20"/>
              </w:rPr>
            </w:pPr>
            <w:r w:rsidRPr="001C653E">
              <w:rPr>
                <w:sz w:val="20"/>
                <w:szCs w:val="20"/>
              </w:rPr>
              <w:t>RESPONDENT</w:t>
            </w:r>
            <w:r w:rsidRPr="001C653E">
              <w:rPr>
                <w:rFonts w:ascii="SutonnyMJ" w:hAnsi="SutonnyMJ" w:hint="cs"/>
                <w:sz w:val="20"/>
                <w:szCs w:val="20"/>
                <w:cs/>
                <w:lang w:bidi="bn-BD"/>
              </w:rPr>
              <w:t>(</w:t>
            </w:r>
            <w:r w:rsidRPr="001C653E">
              <w:rPr>
                <w:rFonts w:ascii="SutonnyMJ" w:hAnsi="SutonnyMJ"/>
                <w:sz w:val="20"/>
                <w:szCs w:val="20"/>
                <w:lang w:bidi="bn-BD"/>
              </w:rPr>
              <w:t>DËi`vÎx</w:t>
            </w:r>
            <w:r w:rsidRPr="001C653E">
              <w:rPr>
                <w:rFonts w:ascii="SutonnyMJ" w:hAnsi="SutonnyMJ" w:hint="cs"/>
                <w:sz w:val="20"/>
                <w:szCs w:val="20"/>
                <w:cs/>
                <w:lang w:bidi="bn-BD"/>
              </w:rPr>
              <w:t>)</w:t>
            </w:r>
            <w:r w:rsidRPr="001C653E">
              <w:rPr>
                <w:sz w:val="20"/>
                <w:szCs w:val="20"/>
              </w:rPr>
              <w:tab/>
              <w:t>1</w:t>
            </w:r>
          </w:p>
          <w:p w14:paraId="49AA6E6C" w14:textId="77777777" w:rsidR="00E1722C" w:rsidRPr="001C653E" w:rsidRDefault="00E1722C" w:rsidP="0042577C">
            <w:pPr>
              <w:tabs>
                <w:tab w:val="right" w:leader="dot" w:pos="4037"/>
              </w:tabs>
              <w:rPr>
                <w:sz w:val="20"/>
                <w:szCs w:val="20"/>
              </w:rPr>
            </w:pPr>
            <w:r w:rsidRPr="001C653E">
              <w:rPr>
                <w:sz w:val="20"/>
                <w:szCs w:val="20"/>
              </w:rPr>
              <w:t>SPOUSE(</w:t>
            </w:r>
            <w:r w:rsidRPr="001C653E">
              <w:rPr>
                <w:rFonts w:ascii="SutonnyMJ" w:hAnsi="SutonnyMJ"/>
                <w:sz w:val="20"/>
                <w:szCs w:val="20"/>
              </w:rPr>
              <w:t>¯^vgx</w:t>
            </w:r>
            <w:r w:rsidRPr="001C653E">
              <w:rPr>
                <w:sz w:val="20"/>
                <w:szCs w:val="20"/>
              </w:rPr>
              <w:t>)</w:t>
            </w:r>
            <w:r w:rsidRPr="001C653E">
              <w:rPr>
                <w:sz w:val="20"/>
                <w:szCs w:val="20"/>
              </w:rPr>
              <w:tab/>
              <w:t>2</w:t>
            </w:r>
          </w:p>
          <w:p w14:paraId="2A5AFF26" w14:textId="77777777" w:rsidR="00E1722C" w:rsidRPr="001C653E" w:rsidRDefault="00E1722C" w:rsidP="0042577C">
            <w:pPr>
              <w:tabs>
                <w:tab w:val="right" w:leader="dot" w:pos="4037"/>
              </w:tabs>
              <w:rPr>
                <w:sz w:val="20"/>
                <w:szCs w:val="20"/>
              </w:rPr>
            </w:pPr>
            <w:r w:rsidRPr="001C653E">
              <w:rPr>
                <w:sz w:val="20"/>
                <w:szCs w:val="20"/>
              </w:rPr>
              <w:t>RESPONDENT AND SPOUSE/PARTNER JOINTLY(</w:t>
            </w:r>
            <w:r w:rsidRPr="001C653E">
              <w:rPr>
                <w:rFonts w:ascii="SutonnyMJ" w:hAnsi="SutonnyMJ"/>
                <w:sz w:val="20"/>
                <w:szCs w:val="20"/>
              </w:rPr>
              <w:t>DËi`vZv Ges ¯^vgx ‡hŠ_fv‡e</w:t>
            </w:r>
            <w:r w:rsidRPr="001C653E">
              <w:rPr>
                <w:sz w:val="20"/>
                <w:szCs w:val="20"/>
              </w:rPr>
              <w:t>)</w:t>
            </w:r>
            <w:r w:rsidRPr="001C653E">
              <w:rPr>
                <w:sz w:val="20"/>
                <w:szCs w:val="20"/>
              </w:rPr>
              <w:tab/>
              <w:t>3</w:t>
            </w:r>
          </w:p>
          <w:p w14:paraId="7FFB2D71" w14:textId="77777777" w:rsidR="00E1722C" w:rsidRPr="001C653E" w:rsidRDefault="00E1722C" w:rsidP="0042577C">
            <w:pPr>
              <w:tabs>
                <w:tab w:val="right" w:leader="dot" w:pos="4037"/>
              </w:tabs>
              <w:rPr>
                <w:sz w:val="20"/>
                <w:szCs w:val="20"/>
              </w:rPr>
            </w:pPr>
            <w:r w:rsidRPr="001C653E">
              <w:rPr>
                <w:sz w:val="20"/>
                <w:szCs w:val="20"/>
              </w:rPr>
              <w:t>SOMEONE ELSE</w:t>
            </w:r>
            <w:r w:rsidRPr="001C653E">
              <w:rPr>
                <w:rFonts w:ascii="SutonnyMJ" w:hAnsi="SutonnyMJ" w:hint="cs"/>
                <w:sz w:val="20"/>
                <w:szCs w:val="20"/>
                <w:cs/>
                <w:lang w:bidi="bn-BD"/>
              </w:rPr>
              <w:t>(</w:t>
            </w:r>
            <w:r w:rsidRPr="001C653E">
              <w:rPr>
                <w:rFonts w:ascii="SutonnyMJ" w:hAnsi="SutonnyMJ"/>
                <w:sz w:val="20"/>
                <w:szCs w:val="20"/>
              </w:rPr>
              <w:t>Ab¨</w:t>
            </w:r>
            <w:r w:rsidRPr="001C653E">
              <w:rPr>
                <w:rFonts w:ascii="SutonnyMJ" w:hAnsi="SutonnyMJ" w:hint="cs"/>
                <w:sz w:val="20"/>
                <w:szCs w:val="20"/>
                <w:cs/>
                <w:lang w:bidi="bn-BD"/>
              </w:rPr>
              <w:t xml:space="preserve"> </w:t>
            </w:r>
            <w:r w:rsidRPr="001C653E">
              <w:rPr>
                <w:rFonts w:ascii="SutonnyMJ" w:hAnsi="SutonnyMJ"/>
                <w:sz w:val="20"/>
                <w:szCs w:val="20"/>
              </w:rPr>
              <w:t>†KD</w:t>
            </w:r>
            <w:r w:rsidRPr="001C653E">
              <w:rPr>
                <w:rFonts w:ascii="SutonnyMJ" w:hAnsi="SutonnyMJ" w:hint="cs"/>
                <w:sz w:val="20"/>
                <w:szCs w:val="20"/>
                <w:cs/>
                <w:lang w:bidi="bn-BD"/>
              </w:rPr>
              <w:t>)</w:t>
            </w:r>
            <w:r w:rsidRPr="001C653E">
              <w:rPr>
                <w:sz w:val="20"/>
                <w:szCs w:val="20"/>
              </w:rPr>
              <w:tab/>
              <w:t>4</w:t>
            </w:r>
          </w:p>
          <w:p w14:paraId="620B43AE" w14:textId="77777777" w:rsidR="00E1722C" w:rsidRPr="001C653E" w:rsidRDefault="00E1722C" w:rsidP="0042577C">
            <w:pPr>
              <w:tabs>
                <w:tab w:val="right" w:leader="dot" w:pos="4037"/>
              </w:tabs>
              <w:rPr>
                <w:rFonts w:ascii="SutonnyMJ" w:hAnsi="SutonnyMJ" w:cs="Vrinda"/>
                <w:sz w:val="20"/>
                <w:szCs w:val="20"/>
                <w:lang w:bidi="bn-BD"/>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14:paraId="65305F52" w14:textId="77777777" w:rsidR="00E1722C" w:rsidRPr="001C653E" w:rsidRDefault="00E1722C" w:rsidP="007167BF">
            <w:pPr>
              <w:jc w:val="both"/>
              <w:rPr>
                <w:sz w:val="20"/>
                <w:szCs w:val="20"/>
              </w:rPr>
            </w:pPr>
          </w:p>
        </w:tc>
      </w:tr>
      <w:tr w:rsidR="00E1722C" w:rsidRPr="001C653E" w14:paraId="0D2B358E" w14:textId="77777777" w:rsidTr="002F1071">
        <w:trPr>
          <w:cantSplit/>
        </w:trPr>
        <w:tc>
          <w:tcPr>
            <w:tcW w:w="737" w:type="dxa"/>
            <w:tcBorders>
              <w:top w:val="single" w:sz="12" w:space="0" w:color="auto"/>
              <w:left w:val="single" w:sz="6" w:space="0" w:color="auto"/>
              <w:bottom w:val="single" w:sz="6" w:space="0" w:color="auto"/>
              <w:right w:val="single" w:sz="12" w:space="0" w:color="auto"/>
            </w:tcBorders>
            <w:shd w:val="clear" w:color="auto" w:fill="auto"/>
          </w:tcPr>
          <w:p w14:paraId="3DC92448" w14:textId="77777777"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12" w:space="0" w:color="auto"/>
              <w:bottom w:val="single" w:sz="6" w:space="0" w:color="auto"/>
            </w:tcBorders>
            <w:shd w:val="clear" w:color="auto" w:fill="auto"/>
          </w:tcPr>
          <w:p w14:paraId="6881C1A9" w14:textId="77777777" w:rsidR="00E1722C" w:rsidRPr="001C653E" w:rsidRDefault="00E1722C" w:rsidP="007167BF">
            <w:pPr>
              <w:rPr>
                <w:snapToGrid w:val="0"/>
                <w:sz w:val="20"/>
                <w:szCs w:val="20"/>
              </w:rPr>
            </w:pPr>
            <w:r w:rsidRPr="001C653E">
              <w:rPr>
                <w:rFonts w:ascii="Times (PCL6)" w:hAnsi="Times (PCL6)"/>
                <w:snapToGrid w:val="0"/>
                <w:sz w:val="20"/>
                <w:szCs w:val="20"/>
              </w:rPr>
              <w:t xml:space="preserve">Are </w:t>
            </w:r>
            <w:r w:rsidRPr="001C653E">
              <w:rPr>
                <w:snapToGrid w:val="0"/>
                <w:sz w:val="20"/>
                <w:szCs w:val="20"/>
              </w:rPr>
              <w:t xml:space="preserve">you able to spend the money you earn how you want yourself, or do you have to give all or part of the money to your husband/partner? </w:t>
            </w:r>
          </w:p>
          <w:p w14:paraId="54EF52A0" w14:textId="77777777" w:rsidR="00E1722C" w:rsidRPr="001C653E" w:rsidRDefault="00E1722C" w:rsidP="00F73C29">
            <w:pPr>
              <w:rPr>
                <w:rFonts w:ascii="SutonnyMJ" w:hAnsi="SutonnyMJ" w:cs="Vrinda"/>
                <w:sz w:val="20"/>
                <w:szCs w:val="20"/>
                <w:lang w:bidi="bn-BD"/>
              </w:rPr>
            </w:pPr>
            <w:r w:rsidRPr="001C653E">
              <w:rPr>
                <w:rFonts w:ascii="SutonnyMJ" w:hAnsi="SutonnyMJ" w:cs="Arial"/>
                <w:color w:val="000000"/>
                <w:sz w:val="20"/>
                <w:szCs w:val="20"/>
              </w:rPr>
              <w:t>Avcwb wK Avcbvi wb‡Ri †ivRMv‡ii UvKv</w:t>
            </w:r>
            <w:r w:rsidRPr="001C653E">
              <w:rPr>
                <w:rFonts w:ascii="SutonnyMJ" w:hAnsi="SutonnyMJ" w:cs="Arial" w:hint="cs"/>
                <w:color w:val="000000"/>
                <w:sz w:val="20"/>
                <w:szCs w:val="20"/>
                <w:cs/>
                <w:lang w:bidi="bn-BD"/>
              </w:rPr>
              <w:t xml:space="preserve"> </w:t>
            </w:r>
            <w:r w:rsidRPr="001C653E">
              <w:rPr>
                <w:rFonts w:ascii="SutonnyMJ" w:hAnsi="SutonnyMJ" w:cs="Vrinda"/>
                <w:color w:val="000000"/>
                <w:sz w:val="20"/>
                <w:szCs w:val="20"/>
                <w:lang w:bidi="bn-BD"/>
              </w:rPr>
              <w:t>cy‡ivUvq</w:t>
            </w:r>
            <w:r w:rsidRPr="001C653E">
              <w:rPr>
                <w:rFonts w:ascii="SutonnyMJ" w:hAnsi="SutonnyMJ" w:cs="Arial"/>
                <w:color w:val="000000"/>
                <w:sz w:val="20"/>
                <w:szCs w:val="20"/>
              </w:rPr>
              <w:t xml:space="preserve"> wb‡</w:t>
            </w:r>
            <w:r w:rsidRPr="001C653E">
              <w:rPr>
                <w:rFonts w:ascii="SutonnyMJ" w:hAnsi="SutonnyMJ" w:cs="Vrinda"/>
                <w:color w:val="000000"/>
                <w:sz w:val="20"/>
                <w:szCs w:val="20"/>
                <w:lang w:bidi="bn-BD"/>
              </w:rPr>
              <w:t>Ri B”QvgZ LiP Ki</w:t>
            </w:r>
            <w:r w:rsidRPr="001C653E">
              <w:rPr>
                <w:rFonts w:ascii="SutonnyMJ" w:hAnsi="SutonnyMJ" w:cs="Arial"/>
                <w:color w:val="000000"/>
                <w:sz w:val="20"/>
                <w:szCs w:val="20"/>
              </w:rPr>
              <w:t>‡Z cv‡ib</w:t>
            </w:r>
            <w:r w:rsidRPr="001C653E">
              <w:rPr>
                <w:rFonts w:ascii="SutonnyMJ" w:hAnsi="SutonnyMJ" w:cs="Arial" w:hint="cs"/>
                <w:color w:val="000000"/>
                <w:sz w:val="20"/>
                <w:szCs w:val="20"/>
                <w:cs/>
                <w:lang w:bidi="bn-BD"/>
              </w:rPr>
              <w:t>,</w:t>
            </w:r>
            <w:r w:rsidRPr="001C653E">
              <w:rPr>
                <w:rFonts w:ascii="SutonnyMJ" w:hAnsi="SutonnyMJ" w:cs="Arial"/>
                <w:color w:val="000000"/>
                <w:sz w:val="20"/>
                <w:szCs w:val="20"/>
              </w:rPr>
              <w:t xml:space="preserve"> wKQz ¯^vgx‡K w`‡q w`‡Z nq</w:t>
            </w:r>
            <w:r w:rsidRPr="001C653E">
              <w:rPr>
                <w:rFonts w:ascii="SutonnyMJ" w:hAnsi="SutonnyMJ" w:cs="Vrinda" w:hint="cs"/>
                <w:color w:val="000000"/>
                <w:sz w:val="20"/>
                <w:szCs w:val="20"/>
                <w:cs/>
                <w:lang w:bidi="bn-BD"/>
              </w:rPr>
              <w:t xml:space="preserve"> </w:t>
            </w:r>
            <w:r w:rsidRPr="001C653E">
              <w:rPr>
                <w:rFonts w:ascii="SutonnyMJ" w:hAnsi="SutonnyMJ" w:cs="Arial"/>
                <w:color w:val="000000"/>
                <w:sz w:val="20"/>
                <w:szCs w:val="20"/>
              </w:rPr>
              <w:t>bvwK</w:t>
            </w:r>
            <w:r w:rsidRPr="001C653E">
              <w:rPr>
                <w:rFonts w:ascii="SutonnyMJ" w:hAnsi="SutonnyMJ" w:cs="Vrinda"/>
                <w:color w:val="000000"/>
                <w:sz w:val="20"/>
                <w:szCs w:val="20"/>
                <w:lang w:bidi="bn-BD"/>
              </w:rPr>
              <w:t xml:space="preserve"> cy‡iv UvKvUvq</w:t>
            </w:r>
            <w:r w:rsidRPr="001C653E">
              <w:rPr>
                <w:rFonts w:ascii="SutonnyMJ" w:hAnsi="SutonnyMJ" w:cs="Arial"/>
                <w:color w:val="000000"/>
                <w:sz w:val="20"/>
                <w:szCs w:val="20"/>
              </w:rPr>
              <w:t xml:space="preserve"> </w:t>
            </w:r>
            <w:r w:rsidRPr="001C653E">
              <w:rPr>
                <w:rFonts w:ascii="SutonnyMJ" w:hAnsi="SutonnyMJ" w:cs="Vrinda"/>
                <w:color w:val="000000"/>
                <w:sz w:val="20"/>
                <w:szCs w:val="20"/>
                <w:lang w:bidi="bn-BD"/>
              </w:rPr>
              <w:t>¯^vgx‡K w`‡q w`‡Z nq</w:t>
            </w:r>
            <w:r w:rsidRPr="001C653E">
              <w:rPr>
                <w:rFonts w:ascii="SutonnyMJ" w:hAnsi="SutonnyMJ" w:cs="Arial"/>
                <w:color w:val="000000"/>
                <w:sz w:val="20"/>
                <w:szCs w:val="20"/>
              </w:rPr>
              <w:t>?</w:t>
            </w:r>
          </w:p>
        </w:tc>
        <w:tc>
          <w:tcPr>
            <w:tcW w:w="4590" w:type="dxa"/>
            <w:gridSpan w:val="5"/>
            <w:tcBorders>
              <w:top w:val="single" w:sz="12" w:space="0" w:color="auto"/>
              <w:left w:val="single" w:sz="6" w:space="0" w:color="auto"/>
              <w:bottom w:val="single" w:sz="6" w:space="0" w:color="auto"/>
            </w:tcBorders>
            <w:shd w:val="clear" w:color="auto" w:fill="auto"/>
          </w:tcPr>
          <w:p w14:paraId="7C41A2FB" w14:textId="77777777" w:rsidR="00E1722C" w:rsidRPr="001C653E" w:rsidRDefault="00E1722C" w:rsidP="007167BF">
            <w:pPr>
              <w:tabs>
                <w:tab w:val="right" w:leader="dot" w:pos="4253"/>
              </w:tabs>
              <w:jc w:val="both"/>
              <w:rPr>
                <w:sz w:val="20"/>
                <w:szCs w:val="20"/>
              </w:rPr>
            </w:pPr>
            <w:r w:rsidRPr="001C653E">
              <w:rPr>
                <w:sz w:val="20"/>
                <w:szCs w:val="20"/>
              </w:rPr>
              <w:t>SELF/OWN CHOICE</w:t>
            </w:r>
            <w:r w:rsidRPr="001C653E">
              <w:rPr>
                <w:color w:val="000000"/>
                <w:sz w:val="20"/>
                <w:szCs w:val="20"/>
                <w:cs/>
                <w:lang w:bidi="bn-BD"/>
              </w:rPr>
              <w:t>(</w:t>
            </w:r>
            <w:r w:rsidRPr="001C653E">
              <w:rPr>
                <w:rFonts w:ascii="SutonnyMJ" w:hAnsi="SutonnyMJ" w:cs="Vrinda"/>
                <w:color w:val="000000"/>
                <w:sz w:val="20"/>
                <w:szCs w:val="20"/>
                <w:lang w:bidi="bn-BD"/>
              </w:rPr>
              <w:t>cy‡ivUvq</w:t>
            </w:r>
            <w:r w:rsidRPr="001C653E">
              <w:rPr>
                <w:rFonts w:ascii="SutonnyMJ" w:hAnsi="SutonnyMJ" w:cs="Arial"/>
                <w:color w:val="000000"/>
                <w:sz w:val="20"/>
                <w:szCs w:val="20"/>
              </w:rPr>
              <w:t xml:space="preserve"> </w:t>
            </w:r>
            <w:r w:rsidRPr="001C653E">
              <w:rPr>
                <w:rFonts w:ascii="SutonnyMJ" w:hAnsi="SutonnyMJ" w:cs="Vrinda"/>
                <w:color w:val="000000"/>
                <w:sz w:val="20"/>
                <w:szCs w:val="20"/>
                <w:lang w:bidi="bn-BD"/>
              </w:rPr>
              <w:t>wb‡Ri B”Qvq LiP Ki‡Z cv‡ib</w:t>
            </w:r>
            <w:r w:rsidRPr="001C653E">
              <w:rPr>
                <w:color w:val="000000"/>
                <w:sz w:val="20"/>
                <w:szCs w:val="20"/>
                <w:cs/>
                <w:lang w:bidi="bn-BD"/>
              </w:rPr>
              <w:t>)</w:t>
            </w:r>
            <w:r w:rsidRPr="001C653E">
              <w:rPr>
                <w:sz w:val="20"/>
                <w:szCs w:val="20"/>
              </w:rPr>
              <w:tab/>
              <w:t>1</w:t>
            </w:r>
          </w:p>
          <w:p w14:paraId="7D1675BC" w14:textId="77777777" w:rsidR="00E1722C" w:rsidRPr="001C653E" w:rsidRDefault="00E1722C" w:rsidP="007167BF">
            <w:pPr>
              <w:tabs>
                <w:tab w:val="right" w:leader="dot" w:pos="4253"/>
              </w:tabs>
              <w:jc w:val="both"/>
              <w:rPr>
                <w:sz w:val="20"/>
                <w:szCs w:val="20"/>
              </w:rPr>
            </w:pPr>
            <w:r w:rsidRPr="001C653E">
              <w:rPr>
                <w:sz w:val="20"/>
                <w:szCs w:val="20"/>
              </w:rPr>
              <w:t>GIVE PART TO HUSBAND/PARTNER</w:t>
            </w:r>
            <w:r w:rsidRPr="001C653E">
              <w:rPr>
                <w:color w:val="000000"/>
                <w:sz w:val="20"/>
                <w:szCs w:val="20"/>
                <w:cs/>
                <w:lang w:bidi="bn-BD"/>
              </w:rPr>
              <w:t>(</w:t>
            </w:r>
            <w:r w:rsidRPr="001C653E">
              <w:rPr>
                <w:rFonts w:ascii="SutonnyMJ" w:hAnsi="SutonnyMJ" w:cs="Vrinda"/>
                <w:color w:val="000000"/>
                <w:sz w:val="20"/>
                <w:szCs w:val="20"/>
                <w:lang w:bidi="bn-BD"/>
              </w:rPr>
              <w:t>wKQz ¯^vgx‡K w`‡q w`‡Z nq</w:t>
            </w:r>
            <w:r w:rsidRPr="001C653E">
              <w:rPr>
                <w:color w:val="000000"/>
                <w:sz w:val="20"/>
                <w:szCs w:val="20"/>
                <w:cs/>
                <w:lang w:bidi="bn-BD"/>
              </w:rPr>
              <w:t>)</w:t>
            </w:r>
            <w:r w:rsidRPr="001C653E">
              <w:rPr>
                <w:rFonts w:ascii="SutonnyMJ" w:hAnsi="SutonnyMJ" w:cs="Vrinda"/>
                <w:color w:val="000000"/>
                <w:sz w:val="20"/>
                <w:szCs w:val="20"/>
                <w:lang w:bidi="bn-BD"/>
              </w:rPr>
              <w:tab/>
            </w:r>
            <w:r w:rsidRPr="001C653E">
              <w:rPr>
                <w:sz w:val="20"/>
                <w:szCs w:val="20"/>
              </w:rPr>
              <w:t>2</w:t>
            </w:r>
          </w:p>
          <w:p w14:paraId="61AFA58E" w14:textId="77777777" w:rsidR="00E1722C" w:rsidRPr="001C653E" w:rsidRDefault="00E1722C" w:rsidP="007167BF">
            <w:pPr>
              <w:tabs>
                <w:tab w:val="right" w:leader="dot" w:pos="4253"/>
              </w:tabs>
              <w:jc w:val="both"/>
              <w:rPr>
                <w:sz w:val="20"/>
                <w:szCs w:val="20"/>
              </w:rPr>
            </w:pPr>
            <w:r w:rsidRPr="001C653E">
              <w:rPr>
                <w:sz w:val="20"/>
                <w:szCs w:val="20"/>
              </w:rPr>
              <w:t>GIVE ALL TO HUSBAND/PARTNER</w:t>
            </w:r>
            <w:r w:rsidRPr="001C653E">
              <w:rPr>
                <w:color w:val="000000"/>
                <w:sz w:val="20"/>
                <w:szCs w:val="20"/>
                <w:cs/>
                <w:lang w:bidi="bn-BD"/>
              </w:rPr>
              <w:t>(</w:t>
            </w:r>
            <w:r w:rsidRPr="001C653E">
              <w:rPr>
                <w:rFonts w:ascii="SutonnyMJ" w:hAnsi="SutonnyMJ" w:cs="Vrinda"/>
                <w:color w:val="000000"/>
                <w:sz w:val="20"/>
                <w:szCs w:val="20"/>
                <w:lang w:bidi="bn-BD"/>
              </w:rPr>
              <w:t>cy‡ivUvq ¯^vgx‡K w`‡q w`‡Z nq</w:t>
            </w:r>
            <w:r w:rsidRPr="001C653E">
              <w:rPr>
                <w:color w:val="000000"/>
                <w:sz w:val="20"/>
                <w:szCs w:val="20"/>
                <w:cs/>
                <w:lang w:bidi="bn-BD"/>
              </w:rPr>
              <w:t>)</w:t>
            </w:r>
            <w:r w:rsidRPr="001C653E">
              <w:rPr>
                <w:rFonts w:ascii="SutonnyMJ" w:hAnsi="SutonnyMJ" w:cs="Vrinda"/>
                <w:color w:val="000000"/>
                <w:sz w:val="20"/>
                <w:szCs w:val="20"/>
                <w:lang w:bidi="bn-BD"/>
              </w:rPr>
              <w:tab/>
            </w:r>
            <w:r w:rsidRPr="001C653E">
              <w:rPr>
                <w:sz w:val="20"/>
                <w:szCs w:val="20"/>
              </w:rPr>
              <w:t>3</w:t>
            </w:r>
          </w:p>
          <w:p w14:paraId="2A6F26F5" w14:textId="77777777" w:rsidR="00E1722C" w:rsidRPr="001C653E" w:rsidRDefault="00E1722C" w:rsidP="007167BF">
            <w:pPr>
              <w:tabs>
                <w:tab w:val="right" w:leader="dot" w:pos="4253"/>
              </w:tabs>
              <w:jc w:val="both"/>
              <w:rPr>
                <w:sz w:val="20"/>
                <w:szCs w:val="20"/>
              </w:rPr>
            </w:pPr>
            <w:r w:rsidRPr="001C653E">
              <w:rPr>
                <w:sz w:val="20"/>
                <w:szCs w:val="20"/>
              </w:rPr>
              <w:t xml:space="preserve">REFUSED/NO ANSWER </w:t>
            </w:r>
            <w:r w:rsidRPr="001C653E">
              <w:rPr>
                <w:color w:val="000000"/>
                <w:sz w:val="20"/>
                <w:szCs w:val="20"/>
                <w:cs/>
                <w:lang w:bidi="bn-BD"/>
              </w:rPr>
              <w:t>(</w:t>
            </w:r>
            <w:r w:rsidRPr="001C653E">
              <w:rPr>
                <w:rFonts w:ascii="SutonnyMJ" w:hAnsi="SutonnyMJ" w:cs="Vrinda"/>
                <w:color w:val="000000"/>
                <w:sz w:val="20"/>
                <w:szCs w:val="20"/>
                <w:lang w:bidi="bn-BD"/>
              </w:rPr>
              <w:t>cÖZ¨vL¨vb/DËi bvB</w:t>
            </w:r>
            <w:r w:rsidRPr="001C653E">
              <w:rPr>
                <w:color w:val="000000"/>
                <w:sz w:val="20"/>
                <w:szCs w:val="20"/>
                <w:cs/>
                <w:lang w:bidi="bn-BD"/>
              </w:rPr>
              <w:t>)</w:t>
            </w:r>
            <w:r w:rsidRPr="001C653E">
              <w:rPr>
                <w:sz w:val="20"/>
                <w:szCs w:val="20"/>
              </w:rPr>
              <w:tab/>
              <w:t>9</w:t>
            </w:r>
          </w:p>
          <w:p w14:paraId="05364DD7" w14:textId="77777777" w:rsidR="00E1722C" w:rsidRPr="001C653E" w:rsidRDefault="00771C6F" w:rsidP="007167BF">
            <w:pPr>
              <w:tabs>
                <w:tab w:val="right" w:leader="dot" w:pos="4253"/>
              </w:tabs>
              <w:jc w:val="both"/>
              <w:rPr>
                <w:rFonts w:ascii="SutonnyMJ" w:hAnsi="SutonnyMJ" w:cs="SutonnyMJ"/>
                <w:sz w:val="20"/>
                <w:szCs w:val="20"/>
              </w:rPr>
            </w:pPr>
            <w:r>
              <w:rPr>
                <w:noProof/>
                <w:sz w:val="20"/>
                <w:szCs w:val="20"/>
                <w:lang w:val="en-US"/>
              </w:rPr>
              <mc:AlternateContent>
                <mc:Choice Requires="wps">
                  <w:drawing>
                    <wp:anchor distT="0" distB="0" distL="114300" distR="114300" simplePos="0" relativeHeight="251731456" behindDoc="0" locked="0" layoutInCell="1" allowOverlap="1" wp14:anchorId="46637DD3" wp14:editId="71DEEA41">
                      <wp:simplePos x="0" y="0"/>
                      <wp:positionH relativeFrom="column">
                        <wp:posOffset>2734310</wp:posOffset>
                      </wp:positionH>
                      <wp:positionV relativeFrom="paragraph">
                        <wp:posOffset>69850</wp:posOffset>
                      </wp:positionV>
                      <wp:extent cx="189865" cy="0"/>
                      <wp:effectExtent l="16510" t="57150" r="22225" b="69850"/>
                      <wp:wrapNone/>
                      <wp:docPr id="3" name="AutoShap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865"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31" o:spid="_x0000_s1026" type="#_x0000_t32" style="position:absolute;margin-left:215.3pt;margin-top:5.5pt;width:14.95pt;height:0;z-index:251731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">
                      <v:stroke endarrow="block"/>
                    </v:shape>
                  </w:pict>
                </mc:Fallback>
              </mc:AlternateContent>
            </w:r>
            <w:r w:rsidR="00E1722C" w:rsidRPr="001C653E">
              <w:rPr>
                <w:sz w:val="20"/>
                <w:szCs w:val="20"/>
              </w:rPr>
              <w:t>NO INCOME (</w:t>
            </w:r>
            <w:r w:rsidR="00E1722C" w:rsidRPr="001C653E">
              <w:rPr>
                <w:rFonts w:ascii="SutonnyMJ" w:hAnsi="SutonnyMJ" w:cs="SutonnyMJ"/>
                <w:sz w:val="20"/>
                <w:szCs w:val="20"/>
              </w:rPr>
              <w:t>‡ivRMvi K‡ibbv) ................................</w:t>
            </w:r>
            <w:r w:rsidR="00E1722C" w:rsidRPr="001C653E">
              <w:rPr>
                <w:sz w:val="20"/>
                <w:szCs w:val="20"/>
              </w:rPr>
              <w:t>7</w:t>
            </w:r>
          </w:p>
          <w:p w14:paraId="0F54D380" w14:textId="77777777" w:rsidR="00E1722C" w:rsidRPr="001C653E" w:rsidRDefault="00E1722C" w:rsidP="007167BF">
            <w:pPr>
              <w:tabs>
                <w:tab w:val="right" w:leader="dot" w:pos="4253"/>
              </w:tabs>
              <w:jc w:val="both"/>
              <w:rPr>
                <w:rFonts w:ascii="SutonnyMJ" w:hAnsi="SutonnyMJ"/>
                <w:sz w:val="20"/>
                <w:szCs w:val="20"/>
              </w:rPr>
            </w:pPr>
          </w:p>
        </w:tc>
        <w:tc>
          <w:tcPr>
            <w:tcW w:w="793" w:type="dxa"/>
            <w:tcBorders>
              <w:top w:val="single" w:sz="12" w:space="0" w:color="auto"/>
              <w:left w:val="single" w:sz="6" w:space="0" w:color="auto"/>
              <w:bottom w:val="single" w:sz="6" w:space="0" w:color="auto"/>
              <w:right w:val="single" w:sz="6" w:space="0" w:color="auto"/>
            </w:tcBorders>
            <w:shd w:val="clear" w:color="auto" w:fill="auto"/>
          </w:tcPr>
          <w:p w14:paraId="44429749" w14:textId="77777777" w:rsidR="00E1722C" w:rsidRPr="001C653E" w:rsidRDefault="00E1722C" w:rsidP="007167BF">
            <w:pPr>
              <w:jc w:val="both"/>
              <w:rPr>
                <w:sz w:val="20"/>
                <w:szCs w:val="20"/>
              </w:rPr>
            </w:pPr>
          </w:p>
          <w:p w14:paraId="49B2B7CA" w14:textId="77777777" w:rsidR="00E1722C" w:rsidRPr="001C653E" w:rsidRDefault="00E1722C" w:rsidP="007167BF">
            <w:pPr>
              <w:jc w:val="both"/>
              <w:rPr>
                <w:sz w:val="20"/>
                <w:szCs w:val="20"/>
              </w:rPr>
            </w:pPr>
          </w:p>
          <w:p w14:paraId="6841AC47" w14:textId="77777777" w:rsidR="00E1722C" w:rsidRPr="001C653E" w:rsidRDefault="00E1722C" w:rsidP="007167BF">
            <w:pPr>
              <w:jc w:val="both"/>
              <w:rPr>
                <w:sz w:val="20"/>
                <w:szCs w:val="20"/>
              </w:rPr>
            </w:pPr>
          </w:p>
          <w:p w14:paraId="3A7B0F36" w14:textId="77777777" w:rsidR="00E1722C" w:rsidRPr="001C653E" w:rsidRDefault="00E1722C" w:rsidP="007167BF">
            <w:pPr>
              <w:jc w:val="both"/>
              <w:rPr>
                <w:sz w:val="20"/>
                <w:szCs w:val="20"/>
              </w:rPr>
            </w:pPr>
          </w:p>
          <w:p w14:paraId="1E036848" w14:textId="77777777" w:rsidR="00E1722C" w:rsidRPr="001C653E" w:rsidRDefault="00E1722C" w:rsidP="007167BF">
            <w:pPr>
              <w:jc w:val="both"/>
              <w:rPr>
                <w:sz w:val="20"/>
                <w:szCs w:val="20"/>
              </w:rPr>
            </w:pPr>
          </w:p>
          <w:p w14:paraId="03C44796" w14:textId="77777777" w:rsidR="00E1722C" w:rsidRPr="001C653E" w:rsidRDefault="00E1722C" w:rsidP="007167BF">
            <w:pPr>
              <w:jc w:val="both"/>
              <w:rPr>
                <w:sz w:val="20"/>
                <w:szCs w:val="20"/>
              </w:rPr>
            </w:pPr>
          </w:p>
          <w:p w14:paraId="1BFAE62A" w14:textId="77777777" w:rsidR="00E1722C" w:rsidRPr="001C653E" w:rsidRDefault="00E1722C" w:rsidP="007167BF">
            <w:pPr>
              <w:jc w:val="both"/>
              <w:rPr>
                <w:sz w:val="20"/>
                <w:szCs w:val="20"/>
              </w:rPr>
            </w:pPr>
          </w:p>
          <w:p w14:paraId="035C943B" w14:textId="77777777" w:rsidR="00E1722C" w:rsidRPr="001C653E" w:rsidRDefault="00E1722C" w:rsidP="007167BF">
            <w:pPr>
              <w:jc w:val="both"/>
              <w:rPr>
                <w:sz w:val="10"/>
                <w:szCs w:val="10"/>
              </w:rPr>
            </w:pPr>
          </w:p>
          <w:p w14:paraId="11AF4D0A" w14:textId="77777777" w:rsidR="00E1722C" w:rsidRPr="001C653E" w:rsidRDefault="00E1722C" w:rsidP="007167BF">
            <w:pPr>
              <w:jc w:val="both"/>
              <w:rPr>
                <w:sz w:val="20"/>
                <w:szCs w:val="20"/>
              </w:rPr>
            </w:pPr>
            <w:r w:rsidRPr="001C653E">
              <w:rPr>
                <w:sz w:val="20"/>
                <w:szCs w:val="20"/>
              </w:rPr>
              <w:t xml:space="preserve">  1220</w:t>
            </w:r>
          </w:p>
        </w:tc>
      </w:tr>
      <w:tr w:rsidR="00E1722C" w:rsidRPr="001C653E" w14:paraId="3ABE7C9F" w14:textId="77777777" w:rsidTr="002F1071">
        <w:trPr>
          <w:cantSplit/>
        </w:trPr>
        <w:tc>
          <w:tcPr>
            <w:tcW w:w="737" w:type="dxa"/>
            <w:tcBorders>
              <w:top w:val="single" w:sz="6" w:space="0" w:color="auto"/>
              <w:left w:val="single" w:sz="6" w:space="0" w:color="auto"/>
              <w:right w:val="single" w:sz="12" w:space="0" w:color="auto"/>
            </w:tcBorders>
            <w:shd w:val="clear" w:color="auto" w:fill="auto"/>
          </w:tcPr>
          <w:p w14:paraId="4DB22F8C" w14:textId="77777777" w:rsidR="00E1722C" w:rsidRPr="001C653E" w:rsidRDefault="00E1722C" w:rsidP="006C3963">
            <w:pPr>
              <w:numPr>
                <w:ilvl w:val="0"/>
                <w:numId w:val="11"/>
              </w:numPr>
              <w:tabs>
                <w:tab w:val="clear" w:pos="360"/>
                <w:tab w:val="num" w:pos="540"/>
              </w:tabs>
              <w:jc w:val="both"/>
              <w:rPr>
                <w:sz w:val="20"/>
                <w:szCs w:val="20"/>
              </w:rPr>
            </w:pPr>
          </w:p>
        </w:tc>
        <w:tc>
          <w:tcPr>
            <w:tcW w:w="4231" w:type="dxa"/>
            <w:shd w:val="clear" w:color="auto" w:fill="auto"/>
          </w:tcPr>
          <w:p w14:paraId="47D6F915" w14:textId="77777777" w:rsidR="00E1722C" w:rsidRPr="001C653E" w:rsidRDefault="00E1722C" w:rsidP="007167BF">
            <w:pPr>
              <w:pStyle w:val="CommentText"/>
              <w:rPr>
                <w:snapToGrid w:val="0"/>
              </w:rPr>
            </w:pPr>
            <w:r w:rsidRPr="001C653E">
              <w:rPr>
                <w:snapToGrid w:val="0"/>
              </w:rPr>
              <w:t>Would you say that the money that you bring into the family is more than what your husband/partner contributes, less than what he contributes, or about the same as he contributes?</w:t>
            </w:r>
          </w:p>
          <w:p w14:paraId="1D1E71B3" w14:textId="77777777" w:rsidR="00E1722C" w:rsidRPr="001C653E" w:rsidRDefault="00E1722C" w:rsidP="007167BF">
            <w:pPr>
              <w:pStyle w:val="CommentText"/>
              <w:rPr>
                <w:snapToGrid w:val="0"/>
              </w:rPr>
            </w:pPr>
          </w:p>
          <w:p w14:paraId="33FC960D" w14:textId="77777777" w:rsidR="00E1722C" w:rsidRPr="001C653E" w:rsidRDefault="00E1722C" w:rsidP="007167BF">
            <w:pPr>
              <w:pStyle w:val="CommentText"/>
              <w:rPr>
                <w:rFonts w:ascii="SutonnyMJ" w:hAnsi="SutonnyMJ"/>
                <w:snapToGrid w:val="0"/>
              </w:rPr>
            </w:pPr>
            <w:r w:rsidRPr="001C653E">
              <w:rPr>
                <w:rFonts w:ascii="SutonnyMJ" w:hAnsi="SutonnyMJ"/>
                <w:snapToGrid w:val="0"/>
              </w:rPr>
              <w:t>msmv‡i Avcwb wK Avcbvi ¯^vgxi ‡P‡q †ekx UvKv †`b /Kg UvKv †`b /Zvi mgcwigvb UvKv †`b?</w:t>
            </w:r>
          </w:p>
          <w:p w14:paraId="7C154922" w14:textId="77777777" w:rsidR="00E1722C" w:rsidRPr="001C653E" w:rsidRDefault="00E1722C" w:rsidP="007167BF">
            <w:pPr>
              <w:pStyle w:val="CommentText"/>
              <w:rPr>
                <w:rFonts w:ascii="SutonnyMJ" w:hAnsi="SutonnyMJ"/>
                <w:snapToGrid w:val="0"/>
              </w:rPr>
            </w:pPr>
          </w:p>
          <w:p w14:paraId="57A3AA71" w14:textId="77777777" w:rsidR="00E1722C" w:rsidRPr="001C653E" w:rsidRDefault="00E1722C" w:rsidP="007167BF">
            <w:pPr>
              <w:pStyle w:val="CommentText"/>
              <w:rPr>
                <w:snapToGrid w:val="0"/>
              </w:rPr>
            </w:pPr>
          </w:p>
        </w:tc>
        <w:tc>
          <w:tcPr>
            <w:tcW w:w="4590" w:type="dxa"/>
            <w:gridSpan w:val="5"/>
            <w:tcBorders>
              <w:left w:val="single" w:sz="6" w:space="0" w:color="auto"/>
            </w:tcBorders>
            <w:shd w:val="clear" w:color="auto" w:fill="auto"/>
          </w:tcPr>
          <w:p w14:paraId="3CCE8C17" w14:textId="77777777" w:rsidR="00E1722C" w:rsidRPr="001C653E" w:rsidRDefault="00E1722C" w:rsidP="007167BF">
            <w:pPr>
              <w:tabs>
                <w:tab w:val="right" w:leader="dot" w:pos="4253"/>
              </w:tabs>
              <w:jc w:val="both"/>
              <w:rPr>
                <w:sz w:val="20"/>
                <w:szCs w:val="20"/>
              </w:rPr>
            </w:pPr>
            <w:r w:rsidRPr="001C653E">
              <w:rPr>
                <w:sz w:val="20"/>
                <w:szCs w:val="20"/>
              </w:rPr>
              <w:t>MORE THAN HUSBAND</w:t>
            </w:r>
            <w:r w:rsidRPr="001C653E">
              <w:rPr>
                <w:rFonts w:ascii="SutonnyMJ" w:hAnsi="SutonnyMJ" w:hint="cs"/>
                <w:snapToGrid w:val="0"/>
                <w:sz w:val="20"/>
                <w:szCs w:val="20"/>
                <w:cs/>
                <w:lang w:bidi="bn-BD"/>
              </w:rPr>
              <w:t>(</w:t>
            </w:r>
            <w:r w:rsidRPr="001C653E">
              <w:rPr>
                <w:rFonts w:ascii="SutonnyMJ" w:hAnsi="SutonnyMJ"/>
                <w:snapToGrid w:val="0"/>
                <w:sz w:val="20"/>
                <w:szCs w:val="20"/>
              </w:rPr>
              <w:t>¯^vgxi †P‡q †ekx UvKv †`b</w:t>
            </w:r>
            <w:r w:rsidRPr="001C653E">
              <w:rPr>
                <w:rFonts w:ascii="SutonnyMJ" w:hAnsi="SutonnyMJ" w:hint="cs"/>
                <w:snapToGrid w:val="0"/>
                <w:sz w:val="20"/>
                <w:szCs w:val="20"/>
                <w:cs/>
                <w:lang w:bidi="bn-BD"/>
              </w:rPr>
              <w:t>)</w:t>
            </w:r>
            <w:r w:rsidRPr="001C653E">
              <w:rPr>
                <w:rFonts w:ascii="SutonnyMJ" w:hAnsi="SutonnyMJ"/>
                <w:snapToGrid w:val="0"/>
                <w:sz w:val="20"/>
                <w:szCs w:val="20"/>
              </w:rPr>
              <w:tab/>
            </w:r>
            <w:r w:rsidRPr="001C653E">
              <w:rPr>
                <w:sz w:val="20"/>
                <w:szCs w:val="20"/>
              </w:rPr>
              <w:t>1</w:t>
            </w:r>
          </w:p>
          <w:p w14:paraId="5AE11C6E" w14:textId="77777777" w:rsidR="00E1722C" w:rsidRPr="001C653E" w:rsidRDefault="00E1722C" w:rsidP="007167BF">
            <w:pPr>
              <w:tabs>
                <w:tab w:val="right" w:leader="dot" w:pos="4253"/>
              </w:tabs>
              <w:jc w:val="both"/>
              <w:rPr>
                <w:sz w:val="20"/>
                <w:szCs w:val="20"/>
              </w:rPr>
            </w:pPr>
            <w:r w:rsidRPr="001C653E">
              <w:rPr>
                <w:sz w:val="20"/>
                <w:szCs w:val="20"/>
              </w:rPr>
              <w:t>LESS THAN HUSBAND</w:t>
            </w:r>
            <w:r w:rsidRPr="001C653E">
              <w:rPr>
                <w:rFonts w:ascii="SutonnyMJ" w:hAnsi="SutonnyMJ" w:hint="cs"/>
                <w:snapToGrid w:val="0"/>
                <w:sz w:val="20"/>
                <w:szCs w:val="20"/>
                <w:cs/>
                <w:lang w:bidi="bn-BD"/>
              </w:rPr>
              <w:t>(</w:t>
            </w:r>
            <w:r w:rsidRPr="001C653E">
              <w:rPr>
                <w:rFonts w:ascii="SutonnyMJ" w:hAnsi="SutonnyMJ"/>
                <w:snapToGrid w:val="0"/>
                <w:sz w:val="20"/>
                <w:szCs w:val="20"/>
              </w:rPr>
              <w:t>¯^vgxi †P‡q Kg UvKv †`b</w:t>
            </w:r>
            <w:r w:rsidRPr="001C653E">
              <w:rPr>
                <w:rFonts w:ascii="SutonnyMJ" w:hAnsi="SutonnyMJ" w:hint="cs"/>
                <w:snapToGrid w:val="0"/>
                <w:sz w:val="20"/>
                <w:szCs w:val="20"/>
                <w:cs/>
                <w:lang w:bidi="bn-BD"/>
              </w:rPr>
              <w:t>)</w:t>
            </w:r>
            <w:r w:rsidRPr="001C653E">
              <w:rPr>
                <w:sz w:val="20"/>
                <w:szCs w:val="20"/>
              </w:rPr>
              <w:tab/>
              <w:t>2</w:t>
            </w:r>
          </w:p>
          <w:p w14:paraId="090C8C25" w14:textId="77777777" w:rsidR="00E1722C" w:rsidRPr="001C653E" w:rsidRDefault="00E1722C" w:rsidP="007167BF">
            <w:pPr>
              <w:tabs>
                <w:tab w:val="right" w:leader="dot" w:pos="4253"/>
              </w:tabs>
              <w:jc w:val="both"/>
              <w:rPr>
                <w:sz w:val="20"/>
                <w:szCs w:val="20"/>
              </w:rPr>
            </w:pPr>
            <w:r w:rsidRPr="001C653E">
              <w:rPr>
                <w:sz w:val="20"/>
                <w:szCs w:val="20"/>
              </w:rPr>
              <w:t>ABOUT THE SAME</w:t>
            </w:r>
            <w:r w:rsidRPr="001C653E">
              <w:rPr>
                <w:rFonts w:cs="Vrinda" w:hint="cs"/>
                <w:sz w:val="20"/>
                <w:szCs w:val="20"/>
                <w:cs/>
                <w:lang w:bidi="bn-BD"/>
              </w:rPr>
              <w:t xml:space="preserve"> (</w:t>
            </w:r>
            <w:r w:rsidRPr="001C653E">
              <w:rPr>
                <w:rFonts w:ascii="SutonnyMJ" w:hAnsi="SutonnyMJ"/>
                <w:snapToGrid w:val="0"/>
                <w:sz w:val="20"/>
                <w:szCs w:val="20"/>
              </w:rPr>
              <w:t>mgcwigvb UvKv †`b</w:t>
            </w:r>
            <w:r w:rsidRPr="001C653E">
              <w:rPr>
                <w:rFonts w:cs="Vrinda" w:hint="cs"/>
                <w:sz w:val="20"/>
                <w:szCs w:val="20"/>
                <w:cs/>
                <w:lang w:bidi="bn-BD"/>
              </w:rPr>
              <w:t>)</w:t>
            </w:r>
            <w:r w:rsidRPr="001C653E">
              <w:rPr>
                <w:sz w:val="20"/>
                <w:szCs w:val="20"/>
              </w:rPr>
              <w:tab/>
              <w:t>3</w:t>
            </w:r>
          </w:p>
          <w:p w14:paraId="4169154C" w14:textId="77777777" w:rsidR="00E1722C" w:rsidRPr="001C653E" w:rsidRDefault="00E1722C" w:rsidP="007167BF">
            <w:pPr>
              <w:tabs>
                <w:tab w:val="right" w:leader="dot" w:pos="4253"/>
              </w:tabs>
              <w:jc w:val="both"/>
              <w:rPr>
                <w:sz w:val="20"/>
                <w:szCs w:val="20"/>
              </w:rPr>
            </w:pPr>
            <w:r w:rsidRPr="001C653E">
              <w:rPr>
                <w:sz w:val="20"/>
                <w:szCs w:val="20"/>
              </w:rPr>
              <w:t>DO NOT KNOW</w:t>
            </w:r>
            <w:r w:rsidRPr="001C653E">
              <w:rPr>
                <w:rFonts w:cs="Vrinda" w:hint="cs"/>
                <w:sz w:val="20"/>
                <w:szCs w:val="20"/>
                <w:cs/>
                <w:lang w:bidi="bn-BD"/>
              </w:rPr>
              <w:t>(</w:t>
            </w:r>
            <w:r w:rsidRPr="001C653E">
              <w:rPr>
                <w:rFonts w:ascii="SutonnyMJ" w:hAnsi="SutonnyMJ"/>
                <w:sz w:val="20"/>
                <w:szCs w:val="20"/>
              </w:rPr>
              <w:t>Rvwb bv</w:t>
            </w:r>
            <w:r w:rsidRPr="001C653E">
              <w:rPr>
                <w:rFonts w:cs="Vrinda" w:hint="cs"/>
                <w:sz w:val="20"/>
                <w:szCs w:val="20"/>
                <w:cs/>
                <w:lang w:bidi="bn-BD"/>
              </w:rPr>
              <w:t>)</w:t>
            </w:r>
            <w:r w:rsidRPr="001C653E">
              <w:rPr>
                <w:sz w:val="20"/>
                <w:szCs w:val="20"/>
              </w:rPr>
              <w:tab/>
              <w:t>8</w:t>
            </w:r>
          </w:p>
          <w:p w14:paraId="7762E4BD" w14:textId="77777777" w:rsidR="00E1722C" w:rsidRPr="001C653E" w:rsidRDefault="00E1722C" w:rsidP="007167BF">
            <w:pPr>
              <w:tabs>
                <w:tab w:val="right" w:leader="dot" w:pos="4253"/>
              </w:tabs>
              <w:jc w:val="both"/>
              <w:rPr>
                <w:sz w:val="20"/>
                <w:szCs w:val="20"/>
              </w:rPr>
            </w:pPr>
            <w:r w:rsidRPr="001C653E">
              <w:rPr>
                <w:sz w:val="20"/>
                <w:szCs w:val="20"/>
              </w:rPr>
              <w:t>REFUSED/NO ANSWER</w:t>
            </w:r>
            <w:r w:rsidRPr="001C653E">
              <w:rPr>
                <w:rFonts w:cs="Vrinda" w:hint="cs"/>
                <w:sz w:val="20"/>
                <w:szCs w:val="20"/>
                <w:cs/>
                <w:lang w:bidi="bn-BD"/>
              </w:rPr>
              <w:t>(</w:t>
            </w:r>
            <w:r w:rsidRPr="001C653E">
              <w:rPr>
                <w:rFonts w:ascii="SutonnyMJ" w:hAnsi="SutonnyMJ"/>
                <w:sz w:val="20"/>
                <w:szCs w:val="20"/>
              </w:rPr>
              <w:t>cÖZ¨vL¨vb/DËi bvB</w:t>
            </w:r>
            <w:r w:rsidRPr="001C653E">
              <w:rPr>
                <w:rFonts w:cs="Vrinda" w:hint="cs"/>
                <w:sz w:val="20"/>
                <w:szCs w:val="20"/>
                <w:cs/>
                <w:lang w:bidi="bn-BD"/>
              </w:rPr>
              <w:t>)</w:t>
            </w:r>
            <w:r w:rsidRPr="001C653E">
              <w:rPr>
                <w:sz w:val="20"/>
                <w:szCs w:val="20"/>
              </w:rPr>
              <w:tab/>
              <w:t>9</w:t>
            </w:r>
          </w:p>
          <w:p w14:paraId="27EE2896" w14:textId="77777777" w:rsidR="00E1722C" w:rsidRPr="001C653E" w:rsidRDefault="00E1722C" w:rsidP="007167BF">
            <w:pPr>
              <w:tabs>
                <w:tab w:val="right" w:leader="dot" w:pos="4253"/>
              </w:tabs>
              <w:jc w:val="both"/>
              <w:rPr>
                <w:rFonts w:cs="Vrinda"/>
                <w:sz w:val="20"/>
                <w:szCs w:val="20"/>
                <w:lang w:bidi="bn-BD"/>
              </w:rPr>
            </w:pPr>
            <w:r w:rsidRPr="001C653E">
              <w:rPr>
                <w:sz w:val="20"/>
                <w:szCs w:val="20"/>
              </w:rPr>
              <w:t>NO INCOME (</w:t>
            </w:r>
            <w:r w:rsidRPr="001C653E">
              <w:rPr>
                <w:rFonts w:ascii="SutonnyMJ" w:hAnsi="SutonnyMJ" w:cs="SutonnyMJ"/>
                <w:sz w:val="20"/>
                <w:szCs w:val="20"/>
              </w:rPr>
              <w:t>‡ivRMvi K‡ibbv) ................................</w:t>
            </w:r>
            <w:r w:rsidRPr="001C653E">
              <w:rPr>
                <w:sz w:val="20"/>
                <w:szCs w:val="20"/>
              </w:rPr>
              <w:t>7</w:t>
            </w:r>
          </w:p>
        </w:tc>
        <w:tc>
          <w:tcPr>
            <w:tcW w:w="793" w:type="dxa"/>
            <w:tcBorders>
              <w:top w:val="single" w:sz="6" w:space="0" w:color="auto"/>
              <w:left w:val="single" w:sz="6" w:space="0" w:color="auto"/>
              <w:right w:val="single" w:sz="6" w:space="0" w:color="auto"/>
            </w:tcBorders>
            <w:shd w:val="clear" w:color="auto" w:fill="auto"/>
          </w:tcPr>
          <w:p w14:paraId="7697DB21" w14:textId="77777777" w:rsidR="00E1722C" w:rsidRPr="001C653E" w:rsidRDefault="00E1722C" w:rsidP="007167BF">
            <w:pPr>
              <w:jc w:val="both"/>
              <w:rPr>
                <w:sz w:val="20"/>
                <w:szCs w:val="20"/>
              </w:rPr>
            </w:pPr>
          </w:p>
        </w:tc>
      </w:tr>
      <w:tr w:rsidR="00E1722C" w:rsidRPr="001C653E" w14:paraId="4034243E" w14:textId="77777777" w:rsidTr="002F1071">
        <w:trPr>
          <w:cantSplit/>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38BFAE83" w14:textId="77777777"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14:paraId="2C96ADC2" w14:textId="77777777" w:rsidR="00E1722C" w:rsidRPr="001C653E" w:rsidRDefault="00E1722C" w:rsidP="007167BF">
            <w:pPr>
              <w:rPr>
                <w:sz w:val="20"/>
                <w:szCs w:val="20"/>
              </w:rPr>
            </w:pPr>
            <w:r w:rsidRPr="001C653E">
              <w:rPr>
                <w:sz w:val="20"/>
                <w:szCs w:val="20"/>
              </w:rPr>
              <w:t>Have you ever given up/refused a job for money because your husband/partner did not want you to work?</w:t>
            </w:r>
          </w:p>
          <w:p w14:paraId="2B94C0F9" w14:textId="77777777" w:rsidR="00E1722C" w:rsidRPr="001C653E" w:rsidRDefault="00E1722C" w:rsidP="007167BF">
            <w:pPr>
              <w:rPr>
                <w:sz w:val="20"/>
                <w:szCs w:val="20"/>
              </w:rPr>
            </w:pPr>
          </w:p>
          <w:p w14:paraId="04BBCD9A" w14:textId="77777777" w:rsidR="00E1722C" w:rsidRPr="001C653E" w:rsidRDefault="00E1722C" w:rsidP="0077418B">
            <w:pPr>
              <w:rPr>
                <w:rFonts w:ascii="SutonnyMJ" w:hAnsi="SutonnyMJ"/>
                <w:sz w:val="20"/>
                <w:szCs w:val="20"/>
              </w:rPr>
            </w:pPr>
            <w:r w:rsidRPr="001C653E">
              <w:rPr>
                <w:rFonts w:ascii="SutonnyMJ" w:hAnsi="SutonnyMJ"/>
                <w:sz w:val="20"/>
                <w:szCs w:val="20"/>
              </w:rPr>
              <w:t xml:space="preserve">Avcbvi </w:t>
            </w:r>
            <w:r w:rsidRPr="001C653E">
              <w:rPr>
                <w:rFonts w:ascii="SutonnyMJ" w:hAnsi="SutonnyMJ" w:cs="Vrinda"/>
                <w:sz w:val="20"/>
                <w:szCs w:val="20"/>
                <w:lang w:bidi="bn-BD"/>
              </w:rPr>
              <w:t>PvKwi</w:t>
            </w:r>
            <w:r w:rsidRPr="001C653E">
              <w:rPr>
                <w:rFonts w:ascii="SutonnyMJ" w:hAnsi="SutonnyMJ"/>
                <w:sz w:val="20"/>
                <w:szCs w:val="20"/>
              </w:rPr>
              <w:t xml:space="preserve"> Kiv Avcbvi ¯^vgx c”Q›` K‡ib bv</w:t>
            </w:r>
            <w:r w:rsidRPr="001C653E">
              <w:rPr>
                <w:rFonts w:ascii="SutonnyMJ" w:hAnsi="SutonnyMJ" w:cs="Vrinda" w:hint="cs"/>
                <w:sz w:val="20"/>
                <w:szCs w:val="20"/>
                <w:cs/>
                <w:lang w:bidi="bn-BD"/>
              </w:rPr>
              <w:t xml:space="preserve"> </w:t>
            </w:r>
            <w:r w:rsidRPr="001C653E">
              <w:rPr>
                <w:rFonts w:ascii="SutonnyMJ" w:hAnsi="SutonnyMJ" w:cs="Vrinda"/>
                <w:sz w:val="20"/>
                <w:szCs w:val="20"/>
                <w:lang w:val="en-US" w:bidi="bn-BD"/>
              </w:rPr>
              <w:t xml:space="preserve">e‡j Avcwb wK KL‡bv </w:t>
            </w:r>
            <w:r w:rsidRPr="001C653E">
              <w:rPr>
                <w:rFonts w:ascii="SutonnyMJ" w:hAnsi="SutonnyMJ" w:cs="Vrinda"/>
                <w:sz w:val="20"/>
                <w:szCs w:val="20"/>
                <w:lang w:bidi="bn-BD"/>
              </w:rPr>
              <w:t>PvKwi †Q‡o w`‡q‡Qb</w:t>
            </w:r>
            <w:r w:rsidRPr="001C653E">
              <w:rPr>
                <w:rFonts w:ascii="SutonnyMJ" w:hAnsi="SutonnyMJ"/>
                <w:sz w:val="20"/>
                <w:szCs w:val="20"/>
              </w:rPr>
              <w:t>?</w:t>
            </w:r>
          </w:p>
        </w:tc>
        <w:tc>
          <w:tcPr>
            <w:tcW w:w="4590" w:type="dxa"/>
            <w:gridSpan w:val="5"/>
            <w:tcBorders>
              <w:top w:val="single" w:sz="6" w:space="0" w:color="auto"/>
              <w:left w:val="single" w:sz="6" w:space="0" w:color="auto"/>
              <w:bottom w:val="single" w:sz="6" w:space="0" w:color="auto"/>
            </w:tcBorders>
            <w:shd w:val="clear" w:color="auto" w:fill="auto"/>
          </w:tcPr>
          <w:p w14:paraId="33CB48D0" w14:textId="77777777" w:rsidR="00E1722C" w:rsidRPr="001C653E" w:rsidRDefault="00E1722C" w:rsidP="00E2419F">
            <w:pPr>
              <w:tabs>
                <w:tab w:val="right" w:leader="dot" w:pos="3894"/>
              </w:tabs>
              <w:jc w:val="both"/>
              <w:rPr>
                <w:sz w:val="20"/>
                <w:szCs w:val="20"/>
              </w:rPr>
            </w:pPr>
            <w:r w:rsidRPr="001C653E">
              <w:rPr>
                <w:sz w:val="20"/>
                <w:szCs w:val="20"/>
              </w:rPr>
              <w:t>YES(</w:t>
            </w:r>
            <w:r w:rsidRPr="001C653E">
              <w:rPr>
                <w:rFonts w:ascii="SutonnyMJ" w:hAnsi="SutonnyMJ"/>
                <w:sz w:val="20"/>
                <w:szCs w:val="20"/>
              </w:rPr>
              <w:t>n¨uv)</w:t>
            </w:r>
            <w:r w:rsidRPr="001C653E">
              <w:rPr>
                <w:sz w:val="20"/>
                <w:szCs w:val="20"/>
              </w:rPr>
              <w:tab/>
              <w:t>1</w:t>
            </w:r>
          </w:p>
          <w:p w14:paraId="18B5326D" w14:textId="77777777" w:rsidR="00E1722C" w:rsidRPr="001C653E" w:rsidRDefault="00E1722C" w:rsidP="00E2419F">
            <w:pPr>
              <w:tabs>
                <w:tab w:val="right" w:leader="dot" w:pos="3894"/>
              </w:tabs>
              <w:jc w:val="both"/>
              <w:rPr>
                <w:sz w:val="20"/>
                <w:szCs w:val="20"/>
              </w:rPr>
            </w:pPr>
            <w:r w:rsidRPr="001C653E">
              <w:rPr>
                <w:sz w:val="20"/>
                <w:szCs w:val="20"/>
              </w:rPr>
              <w:t>NO(</w:t>
            </w:r>
            <w:r w:rsidRPr="001C653E">
              <w:rPr>
                <w:rFonts w:ascii="SutonnyMJ" w:hAnsi="SutonnyMJ"/>
                <w:b/>
                <w:sz w:val="20"/>
                <w:szCs w:val="20"/>
              </w:rPr>
              <w:t>bv)</w:t>
            </w:r>
            <w:r w:rsidRPr="001C653E">
              <w:rPr>
                <w:sz w:val="20"/>
                <w:szCs w:val="20"/>
              </w:rPr>
              <w:tab/>
              <w:t>2</w:t>
            </w:r>
          </w:p>
          <w:p w14:paraId="7A5C316C" w14:textId="77777777" w:rsidR="00E1722C" w:rsidRPr="001C653E" w:rsidRDefault="00E1722C" w:rsidP="00E2419F">
            <w:pPr>
              <w:tabs>
                <w:tab w:val="right" w:leader="dot" w:pos="4428"/>
              </w:tabs>
              <w:jc w:val="both"/>
              <w:rPr>
                <w:b/>
                <w:sz w:val="20"/>
                <w:szCs w:val="20"/>
              </w:rPr>
            </w:pPr>
            <w:r w:rsidRPr="001C653E">
              <w:rPr>
                <w:sz w:val="20"/>
                <w:szCs w:val="20"/>
              </w:rPr>
              <w:t>DON’T KNOW(</w:t>
            </w:r>
            <w:r w:rsidRPr="001C653E">
              <w:rPr>
                <w:rFonts w:ascii="SutonnyMJ" w:hAnsi="SutonnyMJ"/>
                <w:sz w:val="20"/>
                <w:szCs w:val="20"/>
              </w:rPr>
              <w:t>Rvwb bv/ g‡b co‡Q bv</w:t>
            </w:r>
            <w:r w:rsidRPr="001C653E">
              <w:rPr>
                <w:sz w:val="20"/>
                <w:szCs w:val="20"/>
              </w:rPr>
              <w:t>) ..................8</w:t>
            </w:r>
          </w:p>
          <w:p w14:paraId="3DE0F46B" w14:textId="77777777" w:rsidR="00E1722C" w:rsidRPr="001C653E" w:rsidRDefault="00E1722C" w:rsidP="00E2419F">
            <w:pPr>
              <w:tabs>
                <w:tab w:val="right" w:leader="dot" w:pos="4253"/>
              </w:tabs>
              <w:jc w:val="both"/>
              <w:rPr>
                <w:sz w:val="20"/>
                <w:szCs w:val="20"/>
              </w:rPr>
            </w:pPr>
            <w:r w:rsidRPr="001C653E">
              <w:rPr>
                <w:sz w:val="20"/>
                <w:szCs w:val="20"/>
              </w:rPr>
              <w:t>REFUSED/NO ANSWER</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sz w:val="20"/>
                <w:szCs w:val="20"/>
              </w:rPr>
              <w:t>)</w:t>
            </w:r>
            <w:r w:rsidRPr="001C653E">
              <w:rPr>
                <w:sz w:val="20"/>
                <w:szCs w:val="20"/>
              </w:rPr>
              <w:tab/>
              <w:t>9</w:t>
            </w:r>
          </w:p>
          <w:p w14:paraId="7A0D9432" w14:textId="77777777" w:rsidR="00E1722C" w:rsidRPr="001C653E" w:rsidRDefault="00E1722C" w:rsidP="00E2419F">
            <w:pPr>
              <w:tabs>
                <w:tab w:val="right" w:leader="dot" w:pos="4253"/>
              </w:tabs>
              <w:jc w:val="both"/>
              <w:rPr>
                <w:rFonts w:ascii="SutonnyMJ" w:hAnsi="SutonnyMJ" w:cs="SutonnyMJ"/>
                <w:sz w:val="20"/>
                <w:szCs w:val="20"/>
              </w:rPr>
            </w:pPr>
            <w:r w:rsidRPr="001C653E">
              <w:rPr>
                <w:sz w:val="20"/>
                <w:szCs w:val="20"/>
              </w:rPr>
              <w:t>N/A (</w:t>
            </w:r>
            <w:r w:rsidRPr="001C653E">
              <w:rPr>
                <w:rFonts w:ascii="SutonnyMJ" w:hAnsi="SutonnyMJ" w:cs="SutonnyMJ"/>
                <w:sz w:val="20"/>
                <w:szCs w:val="20"/>
              </w:rPr>
              <w:t xml:space="preserve">KL‡bv </w:t>
            </w:r>
            <w:r w:rsidRPr="001C653E">
              <w:rPr>
                <w:rFonts w:ascii="SutonnyMJ" w:hAnsi="SutonnyMJ" w:cs="Vrinda"/>
                <w:sz w:val="20"/>
                <w:szCs w:val="20"/>
                <w:lang w:bidi="bn-BD"/>
              </w:rPr>
              <w:t xml:space="preserve">PvKwi K‡ibwb) </w:t>
            </w:r>
            <w:r w:rsidRPr="001C653E">
              <w:rPr>
                <w:sz w:val="20"/>
                <w:szCs w:val="20"/>
                <w:lang w:bidi="bn-BD"/>
              </w:rPr>
              <w:t>.........................................7</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75FB2E82" w14:textId="77777777" w:rsidR="00E1722C" w:rsidRPr="001C653E" w:rsidRDefault="00E1722C" w:rsidP="007167BF">
            <w:pPr>
              <w:jc w:val="both"/>
              <w:rPr>
                <w:sz w:val="20"/>
                <w:szCs w:val="20"/>
              </w:rPr>
            </w:pPr>
          </w:p>
        </w:tc>
      </w:tr>
      <w:tr w:rsidR="00E1722C" w:rsidRPr="001C653E" w14:paraId="20312A23" w14:textId="77777777" w:rsidTr="002F1071">
        <w:trPr>
          <w:cantSplit/>
          <w:trHeight w:val="1482"/>
        </w:trPr>
        <w:tc>
          <w:tcPr>
            <w:tcW w:w="737" w:type="dxa"/>
            <w:tcBorders>
              <w:top w:val="single" w:sz="6" w:space="0" w:color="auto"/>
              <w:left w:val="single" w:sz="6" w:space="0" w:color="auto"/>
              <w:bottom w:val="single" w:sz="6" w:space="0" w:color="auto"/>
              <w:right w:val="single" w:sz="12" w:space="0" w:color="auto"/>
            </w:tcBorders>
            <w:shd w:val="clear" w:color="auto" w:fill="auto"/>
          </w:tcPr>
          <w:p w14:paraId="2B5F3178" w14:textId="77777777" w:rsidR="00E1722C" w:rsidRPr="001C653E" w:rsidRDefault="00E1722C" w:rsidP="006C3963">
            <w:pPr>
              <w:numPr>
                <w:ilvl w:val="0"/>
                <w:numId w:val="11"/>
              </w:numPr>
              <w:tabs>
                <w:tab w:val="clear" w:pos="360"/>
                <w:tab w:val="num" w:pos="540"/>
              </w:tabs>
              <w:jc w:val="both"/>
              <w:rPr>
                <w:sz w:val="20"/>
                <w:szCs w:val="20"/>
              </w:rPr>
            </w:pPr>
          </w:p>
        </w:tc>
        <w:tc>
          <w:tcPr>
            <w:tcW w:w="4231" w:type="dxa"/>
            <w:tcBorders>
              <w:top w:val="single" w:sz="6" w:space="0" w:color="auto"/>
              <w:bottom w:val="single" w:sz="6" w:space="0" w:color="auto"/>
            </w:tcBorders>
            <w:shd w:val="clear" w:color="auto" w:fill="auto"/>
          </w:tcPr>
          <w:p w14:paraId="7DF9A55A" w14:textId="77777777" w:rsidR="00E1722C" w:rsidRPr="001C653E" w:rsidRDefault="00E1722C" w:rsidP="007167BF">
            <w:pPr>
              <w:pStyle w:val="BodyText"/>
              <w:rPr>
                <w:b w:val="0"/>
                <w:sz w:val="20"/>
                <w:szCs w:val="20"/>
              </w:rPr>
            </w:pPr>
            <w:r w:rsidRPr="001C653E">
              <w:rPr>
                <w:b w:val="0"/>
                <w:sz w:val="20"/>
                <w:szCs w:val="20"/>
              </w:rPr>
              <w:t>In case of emergency, do you think that you alone could raise enough money to house and feed your family for 4 weeks? This could be for example by selling things that you own, or by borrowing money from people you know, or from a bank or moneylender?</w:t>
            </w:r>
          </w:p>
          <w:p w14:paraId="6D4968F3" w14:textId="77777777" w:rsidR="00E1722C" w:rsidRPr="001C653E" w:rsidRDefault="00E1722C" w:rsidP="007167BF">
            <w:pPr>
              <w:pStyle w:val="BodyText"/>
              <w:rPr>
                <w:b w:val="0"/>
                <w:sz w:val="20"/>
                <w:szCs w:val="20"/>
              </w:rPr>
            </w:pPr>
          </w:p>
          <w:p w14:paraId="344C2AD7" w14:textId="77777777" w:rsidR="00E1722C" w:rsidRPr="001C653E" w:rsidRDefault="00E1722C" w:rsidP="00C84EC4">
            <w:pPr>
              <w:pStyle w:val="BodyText"/>
              <w:rPr>
                <w:rFonts w:ascii="SutonnyMJ" w:hAnsi="SutonnyMJ"/>
                <w:b w:val="0"/>
                <w:sz w:val="20"/>
                <w:szCs w:val="20"/>
              </w:rPr>
            </w:pPr>
            <w:r w:rsidRPr="001C653E">
              <w:rPr>
                <w:rFonts w:ascii="SutonnyMJ" w:hAnsi="SutonnyMJ"/>
                <w:b w:val="0"/>
                <w:sz w:val="20"/>
                <w:szCs w:val="20"/>
              </w:rPr>
              <w:t>Riæwi †Kvb cwiw¯’wZ‡Z, Avcwb wb‡R GK gvm Avcbvi cwiev‡ii fiY‡cvl‡Yi Rb¨</w:t>
            </w:r>
            <w:r w:rsidRPr="001C653E">
              <w:rPr>
                <w:rFonts w:ascii="SutonnyMJ" w:hAnsi="SutonnyMJ" w:cs="Vrinda" w:hint="cs"/>
                <w:b w:val="0"/>
                <w:sz w:val="20"/>
                <w:szCs w:val="20"/>
                <w:cs/>
                <w:lang w:bidi="bn-BD"/>
              </w:rPr>
              <w:t xml:space="preserve"> </w:t>
            </w:r>
            <w:r w:rsidRPr="001C653E">
              <w:rPr>
                <w:rFonts w:ascii="SutonnyMJ" w:hAnsi="SutonnyMJ" w:cs="Vrinda"/>
                <w:b w:val="0"/>
                <w:sz w:val="20"/>
                <w:szCs w:val="20"/>
                <w:lang w:bidi="bn-BD"/>
              </w:rPr>
              <w:t xml:space="preserve">†h †Kvbfv‡e </w:t>
            </w:r>
            <w:r w:rsidRPr="001C653E">
              <w:rPr>
                <w:rFonts w:ascii="SutonnyMJ" w:hAnsi="SutonnyMJ" w:cs="Vrinda" w:hint="cs"/>
                <w:b w:val="0"/>
                <w:sz w:val="20"/>
                <w:szCs w:val="20"/>
                <w:lang w:bidi="bn-BD"/>
              </w:rPr>
              <w:t>(</w:t>
            </w:r>
            <w:r w:rsidRPr="001C653E">
              <w:rPr>
                <w:rFonts w:ascii="SutonnyMJ" w:hAnsi="SutonnyMJ"/>
                <w:b w:val="0"/>
                <w:sz w:val="20"/>
                <w:szCs w:val="20"/>
              </w:rPr>
              <w:t>wb‡Ri †Kvb wRwbm wewµ K‡i, UvKv avi K‡i, e¨vsK †_‡K A_ev gnvR‡bi †_‡K UvKv wb‡q</w:t>
            </w:r>
            <w:r w:rsidRPr="001C653E">
              <w:rPr>
                <w:rFonts w:ascii="SutonnyMJ" w:hAnsi="SutonnyMJ" w:cs="Vrinda" w:hint="cs"/>
                <w:b w:val="0"/>
                <w:sz w:val="20"/>
                <w:szCs w:val="20"/>
                <w:lang w:bidi="bn-BD"/>
              </w:rPr>
              <w:t>)</w:t>
            </w:r>
            <w:r w:rsidRPr="001C653E">
              <w:rPr>
                <w:rFonts w:ascii="SutonnyMJ" w:hAnsi="SutonnyMJ"/>
                <w:b w:val="0"/>
                <w:sz w:val="20"/>
                <w:szCs w:val="20"/>
              </w:rPr>
              <w:t xml:space="preserve"> UvKv †RvMvo Ki‡Z cvi‡eb? </w:t>
            </w:r>
          </w:p>
          <w:p w14:paraId="6914379F" w14:textId="77777777" w:rsidR="00E1722C" w:rsidRPr="001C653E" w:rsidRDefault="00E1722C" w:rsidP="007167BF">
            <w:pPr>
              <w:pStyle w:val="BodyText"/>
              <w:rPr>
                <w:b w:val="0"/>
                <w:sz w:val="20"/>
                <w:szCs w:val="20"/>
              </w:rPr>
            </w:pPr>
          </w:p>
          <w:p w14:paraId="47A6AD79" w14:textId="77777777" w:rsidR="00E1722C" w:rsidRPr="001C653E" w:rsidRDefault="00E1722C" w:rsidP="007167BF">
            <w:pPr>
              <w:pStyle w:val="BodyText"/>
              <w:rPr>
                <w:rFonts w:ascii="SutonnyMJ" w:hAnsi="SutonnyMJ"/>
                <w:b w:val="0"/>
                <w:sz w:val="20"/>
                <w:szCs w:val="20"/>
              </w:rPr>
            </w:pPr>
          </w:p>
        </w:tc>
        <w:tc>
          <w:tcPr>
            <w:tcW w:w="4590" w:type="dxa"/>
            <w:gridSpan w:val="5"/>
            <w:tcBorders>
              <w:top w:val="single" w:sz="6" w:space="0" w:color="auto"/>
              <w:left w:val="single" w:sz="6" w:space="0" w:color="auto"/>
              <w:bottom w:val="single" w:sz="6" w:space="0" w:color="auto"/>
            </w:tcBorders>
            <w:shd w:val="clear" w:color="auto" w:fill="auto"/>
          </w:tcPr>
          <w:p w14:paraId="6059C536" w14:textId="77777777" w:rsidR="00E1722C" w:rsidRPr="001C653E" w:rsidRDefault="00E1722C" w:rsidP="00070E2B">
            <w:pPr>
              <w:tabs>
                <w:tab w:val="right" w:leader="dot" w:pos="3997"/>
              </w:tabs>
              <w:jc w:val="both"/>
              <w:rPr>
                <w:sz w:val="20"/>
                <w:szCs w:val="20"/>
              </w:rPr>
            </w:pPr>
            <w:r w:rsidRPr="001C653E">
              <w:rPr>
                <w:sz w:val="20"/>
                <w:szCs w:val="20"/>
              </w:rPr>
              <w:t>YES</w:t>
            </w:r>
            <w:r w:rsidRPr="001C653E">
              <w:rPr>
                <w:rFonts w:ascii="SutonnyMJ" w:hAnsi="SutonnyMJ" w:cs="SutonnyMJ" w:hint="cs"/>
                <w:sz w:val="20"/>
                <w:szCs w:val="20"/>
                <w:cs/>
                <w:lang w:bidi="bn-BD"/>
              </w:rPr>
              <w:t xml:space="preserve"> (</w:t>
            </w:r>
            <w:r w:rsidRPr="001C653E">
              <w:rPr>
                <w:rFonts w:ascii="SutonnyMJ" w:hAnsi="SutonnyMJ" w:cs="SutonnyMJ"/>
                <w:sz w:val="20"/>
                <w:szCs w:val="20"/>
                <w:lang w:bidi="bn-BD"/>
              </w:rPr>
              <w:t>nu¨v</w:t>
            </w:r>
            <w:r w:rsidRPr="001C653E">
              <w:rPr>
                <w:rFonts w:ascii="SutonnyMJ" w:hAnsi="SutonnyMJ" w:cs="SutonnyMJ" w:hint="cs"/>
                <w:sz w:val="20"/>
                <w:szCs w:val="20"/>
                <w:cs/>
                <w:lang w:bidi="bn-BD"/>
              </w:rPr>
              <w:t>)</w:t>
            </w:r>
            <w:r w:rsidRPr="001C653E">
              <w:rPr>
                <w:sz w:val="20"/>
                <w:szCs w:val="20"/>
              </w:rPr>
              <w:tab/>
              <w:t>1</w:t>
            </w:r>
          </w:p>
          <w:p w14:paraId="6EEF82AE" w14:textId="77777777" w:rsidR="00E1722C" w:rsidRPr="001C653E" w:rsidRDefault="00E1722C" w:rsidP="00070E2B">
            <w:pPr>
              <w:tabs>
                <w:tab w:val="right" w:leader="dot" w:pos="3997"/>
                <w:tab w:val="right" w:leader="dot" w:pos="4253"/>
              </w:tabs>
              <w:jc w:val="both"/>
              <w:rPr>
                <w:sz w:val="20"/>
                <w:szCs w:val="20"/>
              </w:rPr>
            </w:pPr>
            <w:r w:rsidRPr="001C653E">
              <w:rPr>
                <w:sz w:val="20"/>
                <w:szCs w:val="20"/>
              </w:rPr>
              <w:t>NO</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bv</w:t>
            </w:r>
            <w:r w:rsidRPr="001C653E">
              <w:rPr>
                <w:rFonts w:ascii="SutonnyMJ" w:hAnsi="SutonnyMJ" w:cs="SutonnyMJ" w:hint="cs"/>
                <w:sz w:val="20"/>
                <w:szCs w:val="20"/>
                <w:cs/>
                <w:lang w:bidi="bn-BD"/>
              </w:rPr>
              <w:t>)</w:t>
            </w:r>
            <w:r w:rsidRPr="001C653E">
              <w:rPr>
                <w:sz w:val="20"/>
                <w:szCs w:val="20"/>
              </w:rPr>
              <w:tab/>
              <w:t>2</w:t>
            </w:r>
          </w:p>
          <w:p w14:paraId="757533C9" w14:textId="77777777" w:rsidR="00E1722C" w:rsidRPr="001C653E" w:rsidRDefault="00E1722C" w:rsidP="00070E2B">
            <w:pPr>
              <w:tabs>
                <w:tab w:val="right" w:leader="dot" w:pos="3997"/>
                <w:tab w:val="right" w:leader="dot" w:pos="4253"/>
              </w:tabs>
              <w:jc w:val="both"/>
              <w:rPr>
                <w:rFonts w:ascii="SutonnyMJ" w:hAnsi="SutonnyMJ" w:cs="Vrinda"/>
                <w:sz w:val="20"/>
                <w:szCs w:val="20"/>
                <w:cs/>
                <w:lang w:bidi="bn-BD"/>
              </w:rPr>
            </w:pPr>
            <w:r w:rsidRPr="001C653E">
              <w:rPr>
                <w:sz w:val="20"/>
                <w:szCs w:val="20"/>
              </w:rPr>
              <w:t>DON’T KNOW/DON’T REMEMBER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Rvbv †bB/ g‡b †bB</w:t>
            </w:r>
            <w:r w:rsidRPr="001C653E">
              <w:rPr>
                <w:rFonts w:ascii="SutonnyMJ" w:hAnsi="SutonnyMJ" w:cs="SutonnyMJ" w:hint="cs"/>
                <w:sz w:val="20"/>
                <w:szCs w:val="20"/>
                <w:cs/>
                <w:lang w:bidi="bn-BD"/>
              </w:rPr>
              <w:t>)</w:t>
            </w:r>
          </w:p>
          <w:p w14:paraId="2C50997C" w14:textId="77777777" w:rsidR="00E1722C" w:rsidRPr="001C653E" w:rsidRDefault="00E1722C" w:rsidP="00070E2B">
            <w:pPr>
              <w:tabs>
                <w:tab w:val="right" w:leader="dot" w:pos="3997"/>
                <w:tab w:val="right" w:leader="dot" w:pos="4253"/>
              </w:tabs>
              <w:jc w:val="both"/>
              <w:rPr>
                <w:sz w:val="20"/>
                <w:szCs w:val="20"/>
              </w:rPr>
            </w:pPr>
            <w:r w:rsidRPr="001C653E">
              <w:rPr>
                <w:sz w:val="20"/>
                <w:szCs w:val="20"/>
              </w:rPr>
              <w:tab/>
              <w:t>8</w:t>
            </w:r>
          </w:p>
          <w:p w14:paraId="2B1D0071" w14:textId="77777777" w:rsidR="00E1722C" w:rsidRPr="001C653E" w:rsidRDefault="00E1722C" w:rsidP="00070E2B">
            <w:pPr>
              <w:tabs>
                <w:tab w:val="right" w:leader="dot" w:pos="4253"/>
              </w:tabs>
              <w:jc w:val="both"/>
              <w:rPr>
                <w:rFonts w:ascii="SutonnyMJ" w:hAnsi="SutonnyMJ"/>
                <w:sz w:val="20"/>
                <w:szCs w:val="20"/>
              </w:rPr>
            </w:pPr>
            <w:r w:rsidRPr="001C653E">
              <w:rPr>
                <w:sz w:val="20"/>
                <w:szCs w:val="20"/>
              </w:rPr>
              <w:t>REFUSED/NO ANSWER</w:t>
            </w:r>
            <w:r w:rsidRPr="001C653E">
              <w:rPr>
                <w:rFonts w:cs="Vrinda" w:hint="cs"/>
                <w:sz w:val="20"/>
                <w:szCs w:val="20"/>
                <w:cs/>
                <w:lang w:bidi="bn-BD"/>
              </w:rPr>
              <w:t xml:space="preserve"> </w:t>
            </w:r>
            <w:r w:rsidRPr="001C653E">
              <w:rPr>
                <w:rFonts w:ascii="SutonnyMJ" w:hAnsi="SutonnyMJ" w:cs="SutonnyMJ" w:hint="cs"/>
                <w:sz w:val="20"/>
                <w:szCs w:val="20"/>
                <w:cs/>
                <w:lang w:bidi="bn-BD"/>
              </w:rPr>
              <w:t>(</w:t>
            </w:r>
            <w:r w:rsidRPr="001C653E">
              <w:rPr>
                <w:rFonts w:ascii="SutonnyMJ" w:hAnsi="SutonnyMJ" w:cs="SutonnyMJ"/>
                <w:sz w:val="20"/>
                <w:szCs w:val="20"/>
                <w:lang w:bidi="bn-BD"/>
              </w:rPr>
              <w:t>cÖZ¨vL¨vb/ DËi †bB</w:t>
            </w:r>
            <w:r w:rsidRPr="001C653E">
              <w:rPr>
                <w:rFonts w:ascii="SutonnyMJ" w:hAnsi="SutonnyMJ" w:cs="SutonnyMJ" w:hint="cs"/>
                <w:sz w:val="20"/>
                <w:szCs w:val="20"/>
                <w:cs/>
                <w:lang w:bidi="bn-BD"/>
              </w:rPr>
              <w:t>)</w:t>
            </w:r>
            <w:r w:rsidRPr="001C653E">
              <w:rPr>
                <w:rFonts w:ascii="SutonnyMJ" w:hAnsi="SutonnyMJ" w:cs="Vrinda" w:hint="cs"/>
                <w:sz w:val="20"/>
                <w:szCs w:val="20"/>
                <w:cs/>
                <w:lang w:bidi="bn-BD"/>
              </w:rPr>
              <w:t xml:space="preserve"> </w:t>
            </w:r>
            <w:r w:rsidRPr="001C653E">
              <w:rPr>
                <w:sz w:val="20"/>
                <w:szCs w:val="20"/>
              </w:rPr>
              <w:tab/>
              <w:t>9</w:t>
            </w:r>
          </w:p>
        </w:tc>
        <w:tc>
          <w:tcPr>
            <w:tcW w:w="793" w:type="dxa"/>
            <w:tcBorders>
              <w:top w:val="single" w:sz="6" w:space="0" w:color="auto"/>
              <w:left w:val="single" w:sz="6" w:space="0" w:color="auto"/>
              <w:bottom w:val="single" w:sz="6" w:space="0" w:color="auto"/>
              <w:right w:val="single" w:sz="6" w:space="0" w:color="auto"/>
            </w:tcBorders>
            <w:shd w:val="clear" w:color="auto" w:fill="auto"/>
          </w:tcPr>
          <w:p w14:paraId="12A6B317" w14:textId="77777777" w:rsidR="00E1722C" w:rsidRPr="001C653E" w:rsidRDefault="00E1722C" w:rsidP="007167BF">
            <w:pPr>
              <w:jc w:val="both"/>
              <w:rPr>
                <w:sz w:val="20"/>
                <w:szCs w:val="20"/>
              </w:rPr>
            </w:pPr>
          </w:p>
        </w:tc>
      </w:tr>
    </w:tbl>
    <w:p w14:paraId="192A3DB6" w14:textId="77777777" w:rsidR="00374D24" w:rsidRPr="001C653E" w:rsidRDefault="00374D24" w:rsidP="00374D24">
      <w:pPr>
        <w:rPr>
          <w:sz w:val="16"/>
          <w:szCs w:val="16"/>
        </w:rPr>
      </w:pPr>
    </w:p>
    <w:p w14:paraId="048E1D0D" w14:textId="77777777" w:rsidR="00C45E4C" w:rsidRPr="001C653E" w:rsidRDefault="00C45E4C">
      <w:pPr>
        <w:rPr>
          <w:sz w:val="16"/>
          <w:szCs w:val="16"/>
        </w:rPr>
      </w:pPr>
      <w:r w:rsidRPr="001C653E">
        <w:rPr>
          <w:sz w:val="16"/>
          <w:szCs w:val="16"/>
        </w:rPr>
        <w:br w:type="page"/>
      </w:r>
    </w:p>
    <w:p w14:paraId="5AFD3C76" w14:textId="77777777" w:rsidR="00C45E4C" w:rsidRPr="001C653E" w:rsidRDefault="00C45E4C" w:rsidP="00374D24">
      <w:pPr>
        <w:rPr>
          <w:sz w:val="16"/>
          <w:szCs w:val="16"/>
        </w:rPr>
      </w:pPr>
    </w:p>
    <w:tbl>
      <w:tblPr>
        <w:tblW w:w="10774" w:type="dxa"/>
        <w:tblInd w:w="-34" w:type="dxa"/>
        <w:tblLayout w:type="fixed"/>
        <w:tblLook w:val="0000" w:firstRow="0" w:lastRow="0" w:firstColumn="0" w:lastColumn="0" w:noHBand="0" w:noVBand="0"/>
      </w:tblPr>
      <w:tblGrid>
        <w:gridCol w:w="568"/>
        <w:gridCol w:w="114"/>
        <w:gridCol w:w="6690"/>
        <w:gridCol w:w="330"/>
        <w:gridCol w:w="2363"/>
        <w:gridCol w:w="466"/>
        <w:gridCol w:w="236"/>
        <w:gridCol w:w="7"/>
      </w:tblGrid>
      <w:tr w:rsidR="00C45E4C" w:rsidRPr="001C653E" w14:paraId="241A44A6" w14:textId="77777777" w:rsidTr="005F1C95">
        <w:trPr>
          <w:cantSplit/>
        </w:trPr>
        <w:tc>
          <w:tcPr>
            <w:tcW w:w="10774" w:type="dxa"/>
            <w:gridSpan w:val="8"/>
            <w:tcBorders>
              <w:top w:val="single" w:sz="6" w:space="0" w:color="auto"/>
              <w:left w:val="single" w:sz="6" w:space="0" w:color="auto"/>
              <w:bottom w:val="single" w:sz="6" w:space="0" w:color="auto"/>
              <w:right w:val="single" w:sz="6" w:space="0" w:color="auto"/>
            </w:tcBorders>
            <w:shd w:val="clear" w:color="auto" w:fill="FFFF00"/>
          </w:tcPr>
          <w:p w14:paraId="4005524F" w14:textId="77777777" w:rsidR="00C45E4C" w:rsidRPr="001C653E" w:rsidRDefault="00C45E4C" w:rsidP="00604678">
            <w:pPr>
              <w:jc w:val="center"/>
              <w:rPr>
                <w:b/>
                <w:sz w:val="20"/>
              </w:rPr>
            </w:pPr>
          </w:p>
          <w:p w14:paraId="27337991" w14:textId="77777777" w:rsidR="00C45E4C" w:rsidRPr="001C653E" w:rsidRDefault="00C45E4C" w:rsidP="00604678">
            <w:pPr>
              <w:jc w:val="center"/>
              <w:rPr>
                <w:b/>
                <w:sz w:val="20"/>
              </w:rPr>
            </w:pPr>
            <w:r w:rsidRPr="001C653E">
              <w:rPr>
                <w:b/>
                <w:sz w:val="20"/>
              </w:rPr>
              <w:t>SECTION 1</w:t>
            </w:r>
            <w:r w:rsidR="00ED75FE" w:rsidRPr="001C653E">
              <w:rPr>
                <w:rFonts w:hint="cs"/>
                <w:b/>
                <w:sz w:val="20"/>
                <w:cs/>
                <w:lang w:bidi="bn-BD"/>
              </w:rPr>
              <w:t>3</w:t>
            </w:r>
            <w:r w:rsidRPr="001C653E">
              <w:rPr>
                <w:b/>
                <w:sz w:val="20"/>
              </w:rPr>
              <w:t xml:space="preserve">   COMPLETION OF INTERVIEW</w:t>
            </w:r>
          </w:p>
          <w:p w14:paraId="7CCB737C" w14:textId="77777777" w:rsidR="00C45E4C" w:rsidRPr="001C653E" w:rsidRDefault="00C45E4C" w:rsidP="00604678">
            <w:pPr>
              <w:jc w:val="center"/>
              <w:rPr>
                <w:b/>
                <w:sz w:val="20"/>
              </w:rPr>
            </w:pPr>
            <w:r w:rsidRPr="001C653E">
              <w:rPr>
                <w:b/>
              </w:rPr>
              <w:t xml:space="preserve"> </w:t>
            </w:r>
          </w:p>
        </w:tc>
      </w:tr>
      <w:tr w:rsidR="00C45E4C" w:rsidRPr="001C653E" w14:paraId="516F8372" w14:textId="77777777" w:rsidTr="005F1C95">
        <w:trPr>
          <w:gridAfter w:val="1"/>
          <w:wAfter w:w="7" w:type="dxa"/>
          <w:cantSplit/>
          <w:trHeight w:val="3813"/>
        </w:trPr>
        <w:tc>
          <w:tcPr>
            <w:tcW w:w="682" w:type="dxa"/>
            <w:gridSpan w:val="2"/>
            <w:tcBorders>
              <w:top w:val="single" w:sz="6" w:space="0" w:color="auto"/>
              <w:left w:val="single" w:sz="6" w:space="0" w:color="auto"/>
              <w:bottom w:val="single" w:sz="4" w:space="0" w:color="auto"/>
              <w:right w:val="single" w:sz="12" w:space="0" w:color="auto"/>
            </w:tcBorders>
          </w:tcPr>
          <w:p w14:paraId="1EC85DA9" w14:textId="77777777" w:rsidR="00C45E4C" w:rsidRPr="001C653E" w:rsidRDefault="00C45E4C" w:rsidP="00C45E4C">
            <w:pPr>
              <w:numPr>
                <w:ilvl w:val="0"/>
                <w:numId w:val="76"/>
              </w:numPr>
              <w:tabs>
                <w:tab w:val="clear" w:pos="360"/>
                <w:tab w:val="num" w:pos="450"/>
              </w:tabs>
              <w:jc w:val="both"/>
              <w:rPr>
                <w:sz w:val="20"/>
              </w:rPr>
            </w:pPr>
            <w:r w:rsidRPr="001C653E">
              <w:rPr>
                <w:sz w:val="20"/>
              </w:rPr>
              <w:t xml:space="preserve">    </w:t>
            </w:r>
          </w:p>
          <w:p w14:paraId="07BDEF92" w14:textId="77777777" w:rsidR="00C45E4C" w:rsidRPr="001C653E" w:rsidRDefault="00C45E4C" w:rsidP="00604678">
            <w:pPr>
              <w:jc w:val="both"/>
              <w:rPr>
                <w:sz w:val="20"/>
              </w:rPr>
            </w:pPr>
          </w:p>
        </w:tc>
        <w:tc>
          <w:tcPr>
            <w:tcW w:w="7020" w:type="dxa"/>
            <w:gridSpan w:val="2"/>
            <w:tcBorders>
              <w:top w:val="single" w:sz="6" w:space="0" w:color="auto"/>
              <w:bottom w:val="single" w:sz="4" w:space="0" w:color="auto"/>
            </w:tcBorders>
          </w:tcPr>
          <w:p w14:paraId="1C9C58FB" w14:textId="77777777" w:rsidR="00C45E4C" w:rsidRPr="001C653E" w:rsidRDefault="00C45E4C" w:rsidP="00604678">
            <w:pPr>
              <w:pStyle w:val="BodyText"/>
            </w:pPr>
            <w:r w:rsidRPr="001C653E">
              <w:t xml:space="preserve">I would now like to give you a card.  On this card are two pictures.  No other information is written on the card.  The first picture is of a sad face, the second is of a happy face.  </w:t>
            </w:r>
          </w:p>
          <w:p w14:paraId="350E5DB7" w14:textId="77777777" w:rsidR="00C45E4C" w:rsidRPr="001C653E" w:rsidRDefault="00C45E4C" w:rsidP="00604678">
            <w:pPr>
              <w:jc w:val="both"/>
              <w:rPr>
                <w:sz w:val="20"/>
              </w:rPr>
            </w:pPr>
          </w:p>
          <w:p w14:paraId="032E08BB" w14:textId="77777777" w:rsidR="00C45E4C" w:rsidRPr="001C653E" w:rsidRDefault="00C45E4C" w:rsidP="00604678">
            <w:pPr>
              <w:pStyle w:val="BodyText"/>
            </w:pPr>
            <w:r w:rsidRPr="001C653E">
              <w:t xml:space="preserve">No matter what you have already told me, I would like you to put a mark next to the sad picture if, someone has ever touched you sexually, or made you do something sexual that you didn’t want to, </w:t>
            </w:r>
            <w:r w:rsidRPr="001C653E">
              <w:rPr>
                <w:u w:val="single"/>
              </w:rPr>
              <w:t>before you were 15 years old</w:t>
            </w:r>
            <w:r w:rsidRPr="001C653E">
              <w:t>.</w:t>
            </w:r>
          </w:p>
          <w:p w14:paraId="181199D8" w14:textId="77777777" w:rsidR="00C45E4C" w:rsidRPr="001C653E" w:rsidRDefault="00C45E4C" w:rsidP="00604678">
            <w:pPr>
              <w:rPr>
                <w:sz w:val="20"/>
              </w:rPr>
            </w:pPr>
            <w:r w:rsidRPr="001C653E">
              <w:rPr>
                <w:sz w:val="20"/>
              </w:rPr>
              <w:t xml:space="preserve">Please put a mark next to the happy face if this has never happened to you.  </w:t>
            </w:r>
          </w:p>
          <w:p w14:paraId="7647B7E1" w14:textId="77777777" w:rsidR="00C45E4C" w:rsidRPr="001C653E" w:rsidRDefault="00C45E4C" w:rsidP="00604678">
            <w:pPr>
              <w:rPr>
                <w:sz w:val="20"/>
              </w:rPr>
            </w:pPr>
            <w:r w:rsidRPr="001C653E">
              <w:rPr>
                <w:sz w:val="20"/>
              </w:rPr>
              <w:t>Once you have marked the card, please fold it over and put it in this bag, along with many other women’s responses.  This will ensure that I do not know your answer.</w:t>
            </w:r>
          </w:p>
          <w:p w14:paraId="38661D5D" w14:textId="77777777" w:rsidR="00BC2452" w:rsidRPr="001C653E" w:rsidRDefault="00771C6F" w:rsidP="00BC2452">
            <w:pPr>
              <w:jc w:val="both"/>
              <w:rPr>
                <w:rFonts w:ascii="SutonnyMJ" w:hAnsi="SutonnyMJ"/>
              </w:rPr>
            </w:pPr>
            <w:r>
              <w:rPr>
                <w:rFonts w:ascii="SutonnyMJ" w:hAnsi="SutonnyMJ"/>
                <w:noProof/>
                <w:lang w:val="en-US"/>
              </w:rPr>
              <mc:AlternateContent>
                <mc:Choice Requires="wps">
                  <w:drawing>
                    <wp:anchor distT="0" distB="0" distL="114300" distR="114300" simplePos="0" relativeHeight="251747840" behindDoc="0" locked="0" layoutInCell="0" allowOverlap="1" wp14:anchorId="0FCDC151" wp14:editId="637E0416">
                      <wp:simplePos x="0" y="0"/>
                      <wp:positionH relativeFrom="column">
                        <wp:posOffset>4160520</wp:posOffset>
                      </wp:positionH>
                      <wp:positionV relativeFrom="paragraph">
                        <wp:posOffset>8096885</wp:posOffset>
                      </wp:positionV>
                      <wp:extent cx="0" cy="0"/>
                      <wp:effectExtent l="7620" t="6985" r="30480" b="31115"/>
                      <wp:wrapNone/>
                      <wp:docPr id="2"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2" o:spid="_x0000_s1026" style="position:absolute;z-index:251747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637.55pt" to="327.6pt,63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" o:allowincell="f"/>
                  </w:pict>
                </mc:Fallback>
              </mc:AlternateContent>
            </w:r>
            <w:proofErr w:type="spellStart"/>
            <w:r w:rsidR="00BC2452" w:rsidRPr="001C653E">
              <w:rPr>
                <w:rFonts w:ascii="SutonnyMJ" w:hAnsi="SutonnyMJ"/>
              </w:rPr>
              <w:t>Gevi</w:t>
            </w:r>
            <w:proofErr w:type="spellEnd"/>
            <w:r w:rsidR="00BC2452" w:rsidRPr="001C653E">
              <w:rPr>
                <w:rFonts w:ascii="SutonnyMJ" w:hAnsi="SutonnyMJ"/>
              </w:rPr>
              <w:t xml:space="preserve"> Avcbv‡K Avwg GKUv KvW© w`‡Z PvB| GB Kv‡W© ïay `y‡Uv Qwe Qvov Avi wKQy bvB</w:t>
            </w:r>
            <w:proofErr w:type="gramStart"/>
            <w:r w:rsidR="00BC2452" w:rsidRPr="001C653E">
              <w:rPr>
                <w:rFonts w:ascii="SutonnyMJ" w:hAnsi="SutonnyMJ"/>
              </w:rPr>
              <w:t>|  cÖ</w:t>
            </w:r>
            <w:proofErr w:type="gramEnd"/>
            <w:r w:rsidR="00BC2452" w:rsidRPr="001C653E">
              <w:rPr>
                <w:rFonts w:ascii="SutonnyMJ" w:hAnsi="SutonnyMJ"/>
              </w:rPr>
              <w:t>_g QweUv GKUv `ytLx gy‡Li Ges wØZxqUv GKUv  nvwm-Lykx gy‡Li| hw` Avcbvi 15 eQi eqm nevi Av‡M †KD KLbI Avcbv‡K †hŠb D‡Ï‡k¨ Qyu‡q _v‡K ev Avcbvi B</w:t>
            </w:r>
            <w:r w:rsidR="00BC2452" w:rsidRPr="001C653E">
              <w:rPr>
                <w:rFonts w:ascii="SutonnyMJ" w:hAnsi="SutonnyMJ" w:cs="SutonnyMJ"/>
              </w:rPr>
              <w:t>Qvi wei‡× Avcbv‡K w`‡q †hŠb wKQy Kwi‡q _v‡K Zvn‡j `ytLx ‡Pnvivi QweUv‡Z GKUv wUK wPý w`b| hw` Avcbv</w:t>
            </w:r>
            <w:r w:rsidR="00BC2452" w:rsidRPr="001C653E">
              <w:rPr>
                <w:rFonts w:ascii="SutonnyMJ" w:hAnsi="SutonnyMJ"/>
              </w:rPr>
              <w:t>i GiKg KLbI bv N‡U _v‡K Zvn‡j nvwm-Lykx †Pnvivi QweUv‡Z wUK wPý w`b| Avcwb Qwe‡Z wUK wPý †`</w:t>
            </w:r>
            <w:proofErr w:type="spellStart"/>
            <w:r w:rsidR="00BC2452" w:rsidRPr="001C653E">
              <w:rPr>
                <w:rFonts w:ascii="SutonnyMJ" w:hAnsi="SutonnyMJ"/>
              </w:rPr>
              <w:t>Iqvi</w:t>
            </w:r>
            <w:proofErr w:type="spellEnd"/>
            <w:r w:rsidR="00BC2452" w:rsidRPr="001C653E">
              <w:rPr>
                <w:rFonts w:ascii="SutonnyMJ" w:hAnsi="SutonnyMJ"/>
              </w:rPr>
              <w:t xml:space="preserve"> ci </w:t>
            </w:r>
            <w:proofErr w:type="spellStart"/>
            <w:r w:rsidR="00BC2452" w:rsidRPr="001C653E">
              <w:rPr>
                <w:rFonts w:ascii="SutonnyMJ" w:hAnsi="SutonnyMJ"/>
              </w:rPr>
              <w:t>KvW©Uv</w:t>
            </w:r>
            <w:proofErr w:type="spellEnd"/>
            <w:r w:rsidR="00BC2452" w:rsidRPr="001C653E">
              <w:rPr>
                <w:rFonts w:ascii="SutonnyMJ" w:hAnsi="SutonnyMJ"/>
              </w:rPr>
              <w:t xml:space="preserve"> </w:t>
            </w:r>
            <w:proofErr w:type="spellStart"/>
            <w:r w:rsidR="00BC2452" w:rsidRPr="001C653E">
              <w:rPr>
                <w:rFonts w:ascii="SutonnyMJ" w:hAnsi="SutonnyMJ"/>
              </w:rPr>
              <w:t>fuvR</w:t>
            </w:r>
            <w:proofErr w:type="spellEnd"/>
            <w:r w:rsidR="00BC2452" w:rsidRPr="001C653E">
              <w:rPr>
                <w:rFonts w:ascii="SutonnyMJ" w:hAnsi="SutonnyMJ"/>
              </w:rPr>
              <w:t xml:space="preserve"> </w:t>
            </w:r>
            <w:proofErr w:type="spellStart"/>
            <w:r w:rsidR="00BC2452" w:rsidRPr="001C653E">
              <w:rPr>
                <w:rFonts w:ascii="SutonnyMJ" w:hAnsi="SutonnyMJ"/>
              </w:rPr>
              <w:t>K‡i</w:t>
            </w:r>
            <w:proofErr w:type="spellEnd"/>
            <w:r w:rsidR="00BC2452" w:rsidRPr="001C653E">
              <w:rPr>
                <w:rFonts w:ascii="SutonnyMJ" w:hAnsi="SutonnyMJ"/>
              </w:rPr>
              <w:t xml:space="preserve"> GB </w:t>
            </w:r>
            <w:proofErr w:type="spellStart"/>
            <w:r w:rsidR="00BC2452" w:rsidRPr="001C653E">
              <w:rPr>
                <w:rFonts w:ascii="SutonnyMJ" w:hAnsi="SutonnyMJ"/>
              </w:rPr>
              <w:t>e¨vMUv‡Z</w:t>
            </w:r>
            <w:proofErr w:type="spellEnd"/>
            <w:r w:rsidR="00BC2452" w:rsidRPr="001C653E">
              <w:rPr>
                <w:rFonts w:ascii="SutonnyMJ" w:hAnsi="SutonnyMJ"/>
              </w:rPr>
              <w:t xml:space="preserve"> </w:t>
            </w:r>
            <w:proofErr w:type="spellStart"/>
            <w:r w:rsidR="00BC2452" w:rsidRPr="001C653E">
              <w:rPr>
                <w:rFonts w:ascii="SutonnyMJ" w:hAnsi="SutonnyMJ"/>
              </w:rPr>
              <w:t>Ab¨vb</w:t>
            </w:r>
            <w:proofErr w:type="spellEnd"/>
            <w:r w:rsidR="00BC2452" w:rsidRPr="001C653E">
              <w:rPr>
                <w:rFonts w:ascii="SutonnyMJ" w:hAnsi="SutonnyMJ"/>
              </w:rPr>
              <w:t xml:space="preserve">¨ </w:t>
            </w:r>
            <w:proofErr w:type="spellStart"/>
            <w:r w:rsidR="00BC2452" w:rsidRPr="001C653E">
              <w:rPr>
                <w:rFonts w:ascii="SutonnyMJ" w:hAnsi="SutonnyMJ"/>
              </w:rPr>
              <w:t>KvW</w:t>
            </w:r>
            <w:proofErr w:type="spellEnd"/>
            <w:r w:rsidR="00BC2452" w:rsidRPr="001C653E">
              <w:rPr>
                <w:rFonts w:ascii="SutonnyMJ" w:hAnsi="SutonnyMJ"/>
              </w:rPr>
              <w:t>©¸‡</w:t>
            </w:r>
            <w:proofErr w:type="spellStart"/>
            <w:r w:rsidR="00BC2452" w:rsidRPr="001C653E">
              <w:rPr>
                <w:rFonts w:ascii="SutonnyMJ" w:hAnsi="SutonnyMJ"/>
              </w:rPr>
              <w:t>jvi</w:t>
            </w:r>
            <w:proofErr w:type="spellEnd"/>
            <w:r w:rsidR="00BC2452" w:rsidRPr="001C653E">
              <w:rPr>
                <w:rFonts w:ascii="SutonnyMJ" w:hAnsi="SutonnyMJ"/>
              </w:rPr>
              <w:t xml:space="preserve"> </w:t>
            </w:r>
            <w:proofErr w:type="spellStart"/>
            <w:r w:rsidR="00BC2452" w:rsidRPr="001C653E">
              <w:rPr>
                <w:rFonts w:ascii="SutonnyMJ" w:hAnsi="SutonnyMJ"/>
              </w:rPr>
              <w:t>g‡a</w:t>
            </w:r>
            <w:proofErr w:type="spellEnd"/>
            <w:r w:rsidR="00BC2452" w:rsidRPr="001C653E">
              <w:rPr>
                <w:rFonts w:ascii="SutonnyMJ" w:hAnsi="SutonnyMJ"/>
              </w:rPr>
              <w:t xml:space="preserve">¨ </w:t>
            </w:r>
            <w:proofErr w:type="spellStart"/>
            <w:r w:rsidR="00BC2452" w:rsidRPr="001C653E">
              <w:rPr>
                <w:rFonts w:ascii="SutonnyMJ" w:hAnsi="SutonnyMJ"/>
              </w:rPr>
              <w:t>XzwK‡q</w:t>
            </w:r>
            <w:proofErr w:type="spellEnd"/>
            <w:r w:rsidR="00BC2452" w:rsidRPr="001C653E">
              <w:rPr>
                <w:rFonts w:ascii="SutonnyMJ" w:hAnsi="SutonnyMJ"/>
              </w:rPr>
              <w:t xml:space="preserve"> </w:t>
            </w:r>
            <w:proofErr w:type="spellStart"/>
            <w:r w:rsidR="00BC2452" w:rsidRPr="001C653E">
              <w:rPr>
                <w:rFonts w:ascii="SutonnyMJ" w:hAnsi="SutonnyMJ"/>
              </w:rPr>
              <w:t>w`b|GLv‡b</w:t>
            </w:r>
            <w:proofErr w:type="spellEnd"/>
            <w:r w:rsidR="00BC2452" w:rsidRPr="001C653E">
              <w:rPr>
                <w:rFonts w:ascii="SutonnyMJ" w:hAnsi="SutonnyMJ"/>
              </w:rPr>
              <w:t xml:space="preserve"> </w:t>
            </w:r>
            <w:proofErr w:type="spellStart"/>
            <w:r w:rsidR="00BC2452" w:rsidRPr="001C653E">
              <w:rPr>
                <w:rFonts w:ascii="SutonnyMJ" w:hAnsi="SutonnyMJ"/>
              </w:rPr>
              <w:t>Av‡ivI</w:t>
            </w:r>
            <w:proofErr w:type="spellEnd"/>
            <w:r w:rsidR="00BC2452" w:rsidRPr="001C653E">
              <w:rPr>
                <w:rFonts w:ascii="SutonnyMJ" w:hAnsi="SutonnyMJ"/>
              </w:rPr>
              <w:t xml:space="preserve"> </w:t>
            </w:r>
            <w:proofErr w:type="spellStart"/>
            <w:r w:rsidR="00BC2452" w:rsidRPr="001C653E">
              <w:rPr>
                <w:rFonts w:ascii="SutonnyMJ" w:hAnsi="SutonnyMJ"/>
              </w:rPr>
              <w:t>A‡bK</w:t>
            </w:r>
            <w:proofErr w:type="spellEnd"/>
            <w:r w:rsidR="00BC2452" w:rsidRPr="001C653E">
              <w:rPr>
                <w:rFonts w:ascii="SutonnyMJ" w:hAnsi="SutonnyMJ"/>
              </w:rPr>
              <w:t xml:space="preserve"> </w:t>
            </w:r>
            <w:proofErr w:type="spellStart"/>
            <w:r w:rsidR="00BC2452" w:rsidRPr="001C653E">
              <w:rPr>
                <w:rFonts w:ascii="SutonnyMJ" w:hAnsi="SutonnyMJ"/>
              </w:rPr>
              <w:t>gwnjvi</w:t>
            </w:r>
            <w:proofErr w:type="spellEnd"/>
            <w:r w:rsidR="00BC2452" w:rsidRPr="001C653E">
              <w:rPr>
                <w:rFonts w:ascii="SutonnyMJ" w:hAnsi="SutonnyMJ"/>
              </w:rPr>
              <w:t xml:space="preserve"> </w:t>
            </w:r>
            <w:proofErr w:type="spellStart"/>
            <w:r w:rsidR="00285F71" w:rsidRPr="001C653E">
              <w:rPr>
                <w:rFonts w:ascii="SutonnyMJ" w:hAnsi="SutonnyMJ"/>
                <w:sz w:val="20"/>
                <w:szCs w:val="20"/>
              </w:rPr>
              <w:t>c~</w:t>
            </w:r>
            <w:r w:rsidR="00BC2452" w:rsidRPr="001C653E">
              <w:rPr>
                <w:rFonts w:ascii="SutonnyMJ" w:hAnsi="SutonnyMJ" w:cs="SutonnyMJ"/>
              </w:rPr>
              <w:t>iY</w:t>
            </w:r>
            <w:proofErr w:type="spellEnd"/>
            <w:r w:rsidR="00BC2452" w:rsidRPr="001C653E">
              <w:rPr>
                <w:rFonts w:ascii="SutonnyMJ" w:hAnsi="SutonnyMJ" w:cs="SutonnyMJ"/>
              </w:rPr>
              <w:t xml:space="preserve"> </w:t>
            </w:r>
            <w:proofErr w:type="spellStart"/>
            <w:r w:rsidR="00BC2452" w:rsidRPr="001C653E">
              <w:rPr>
                <w:rFonts w:ascii="SutonnyMJ" w:hAnsi="SutonnyMJ" w:cs="SutonnyMJ"/>
              </w:rPr>
              <w:t>Kiv</w:t>
            </w:r>
            <w:proofErr w:type="spellEnd"/>
            <w:r w:rsidR="00BC2452" w:rsidRPr="001C653E">
              <w:rPr>
                <w:rFonts w:ascii="SutonnyMJ" w:hAnsi="SutonnyMJ" w:cs="SutonnyMJ"/>
              </w:rPr>
              <w:t xml:space="preserve"> </w:t>
            </w:r>
            <w:proofErr w:type="spellStart"/>
            <w:r w:rsidR="00BC2452" w:rsidRPr="001C653E">
              <w:rPr>
                <w:rFonts w:ascii="SutonnyMJ" w:hAnsi="SutonnyMJ" w:cs="SutonnyMJ"/>
              </w:rPr>
              <w:t>KvW</w:t>
            </w:r>
            <w:proofErr w:type="spellEnd"/>
            <w:r w:rsidR="00BC2452" w:rsidRPr="001C653E">
              <w:rPr>
                <w:rFonts w:ascii="SutonnyMJ" w:hAnsi="SutonnyMJ" w:cs="SutonnyMJ"/>
              </w:rPr>
              <w:t xml:space="preserve">© </w:t>
            </w:r>
            <w:proofErr w:type="spellStart"/>
            <w:r w:rsidR="00BC2452" w:rsidRPr="001C653E">
              <w:rPr>
                <w:rFonts w:ascii="SutonnyMJ" w:hAnsi="SutonnyMJ" w:cs="SutonnyMJ"/>
              </w:rPr>
              <w:t>Av‡Q</w:t>
            </w:r>
            <w:proofErr w:type="spellEnd"/>
            <w:r w:rsidR="00BC2452" w:rsidRPr="001C653E">
              <w:rPr>
                <w:rFonts w:ascii="SutonnyMJ" w:hAnsi="SutonnyMJ" w:cs="SutonnyMJ"/>
              </w:rPr>
              <w:t xml:space="preserve">| </w:t>
            </w:r>
            <w:proofErr w:type="spellStart"/>
            <w:r w:rsidR="00BC2452" w:rsidRPr="001C653E">
              <w:rPr>
                <w:rFonts w:ascii="SutonnyMJ" w:hAnsi="SutonnyMJ" w:cs="SutonnyMJ"/>
              </w:rPr>
              <w:t>ZvB</w:t>
            </w:r>
            <w:proofErr w:type="spellEnd"/>
            <w:r w:rsidR="00BC2452" w:rsidRPr="001C653E">
              <w:rPr>
                <w:rFonts w:ascii="SutonnyMJ" w:hAnsi="SutonnyMJ" w:cs="SutonnyMJ"/>
              </w:rPr>
              <w:t xml:space="preserve"> </w:t>
            </w:r>
            <w:proofErr w:type="spellStart"/>
            <w:r w:rsidR="00BC2452" w:rsidRPr="001C653E">
              <w:rPr>
                <w:rFonts w:ascii="SutonnyMJ" w:hAnsi="SutonnyMJ" w:cs="SutonnyMJ"/>
              </w:rPr>
              <w:t>Avcbvi</w:t>
            </w:r>
            <w:proofErr w:type="spellEnd"/>
            <w:r w:rsidR="00BC2452" w:rsidRPr="001C653E">
              <w:rPr>
                <w:rFonts w:ascii="SutonnyMJ" w:hAnsi="SutonnyMJ" w:cs="SutonnyMJ"/>
              </w:rPr>
              <w:t xml:space="preserve"> </w:t>
            </w:r>
            <w:proofErr w:type="spellStart"/>
            <w:r w:rsidR="00BC2452" w:rsidRPr="001C653E">
              <w:rPr>
                <w:rFonts w:ascii="SutonnyMJ" w:hAnsi="SutonnyMJ" w:cs="SutonnyMJ"/>
              </w:rPr>
              <w:t>DËi</w:t>
            </w:r>
            <w:proofErr w:type="spellEnd"/>
            <w:r w:rsidR="00BC2452" w:rsidRPr="001C653E">
              <w:rPr>
                <w:rFonts w:ascii="SutonnyMJ" w:hAnsi="SutonnyMJ" w:cs="SutonnyMJ"/>
              </w:rPr>
              <w:t xml:space="preserve"> †</w:t>
            </w:r>
            <w:proofErr w:type="spellStart"/>
            <w:r w:rsidR="00BC2452" w:rsidRPr="001C653E">
              <w:rPr>
                <w:rFonts w:ascii="SutonnyMJ" w:hAnsi="SutonnyMJ" w:cs="SutonnyMJ"/>
              </w:rPr>
              <w:t>KvbUv</w:t>
            </w:r>
            <w:proofErr w:type="spellEnd"/>
            <w:r w:rsidR="00BC2452" w:rsidRPr="001C653E">
              <w:rPr>
                <w:rFonts w:ascii="SutonnyMJ" w:hAnsi="SutonnyMJ" w:cs="SutonnyMJ"/>
              </w:rPr>
              <w:t xml:space="preserve"> Zv Avwg eyS‡Z cvie bv| Gfv‡e </w:t>
            </w:r>
            <w:r w:rsidR="00BC2452" w:rsidRPr="001C653E">
              <w:rPr>
                <w:rFonts w:ascii="SutonnyMJ" w:hAnsi="SutonnyMJ"/>
              </w:rPr>
              <w:t>Avcbvi DËi †Mvcb _vK‡e|</w:t>
            </w:r>
          </w:p>
          <w:p w14:paraId="40813E8B" w14:textId="77777777" w:rsidR="00BC2452" w:rsidRPr="001C653E" w:rsidRDefault="00BC2452" w:rsidP="00604678">
            <w:pPr>
              <w:rPr>
                <w:sz w:val="20"/>
              </w:rPr>
            </w:pPr>
          </w:p>
          <w:p w14:paraId="39493875" w14:textId="77777777" w:rsidR="00C45E4C" w:rsidRPr="001C653E" w:rsidRDefault="00C45E4C" w:rsidP="00604678">
            <w:pPr>
              <w:jc w:val="both"/>
              <w:rPr>
                <w:sz w:val="20"/>
              </w:rPr>
            </w:pPr>
          </w:p>
          <w:p w14:paraId="4907B1CD" w14:textId="77777777" w:rsidR="00C45E4C" w:rsidRPr="001C653E" w:rsidRDefault="00C45E4C" w:rsidP="00604678">
            <w:pPr>
              <w:pStyle w:val="BodyText"/>
            </w:pPr>
            <w:r w:rsidRPr="001C653E">
              <w:t xml:space="preserve">GIVE RESPONDENT CARD AND PEN.  DO NOT LOOK AT RESPONSE </w:t>
            </w:r>
            <w:r w:rsidR="00A05D76" w:rsidRPr="001C653E">
              <w:t>- ONCE</w:t>
            </w:r>
            <w:r w:rsidRPr="001C653E">
              <w:t xml:space="preserve"> CARD FOLDED, ASK RESPONDENT TO PUT IT INTO A BAG THAT ALSO CONTAINS OTHER COMPLETED CARDS IN FRONT OF RESPONDENT.  DO NOT RECORD DETAILS OF QUESTIONNAIRE IDENTIFICATION ON CARD.</w:t>
            </w:r>
          </w:p>
          <w:p w14:paraId="473CE262" w14:textId="77777777" w:rsidR="00257374" w:rsidRPr="001C653E" w:rsidRDefault="00257374" w:rsidP="00257374">
            <w:pPr>
              <w:jc w:val="both"/>
              <w:rPr>
                <w:rFonts w:ascii="SutonnyMJ" w:hAnsi="SutonnyMJ"/>
                <w:b/>
              </w:rPr>
            </w:pPr>
            <w:r w:rsidRPr="001C653E">
              <w:rPr>
                <w:rFonts w:ascii="SutonnyMJ" w:hAnsi="SutonnyMJ"/>
                <w:b/>
              </w:rPr>
              <w:t>(</w:t>
            </w:r>
            <w:r w:rsidRPr="001C653E">
              <w:rPr>
                <w:rFonts w:ascii="SutonnyMJ" w:hAnsi="SutonnyMJ"/>
                <w:b/>
                <w:i/>
              </w:rPr>
              <w:t>DËi`vZv‡K KvW© Ges Kjg w`b| Zvi DËi †`Lvi †Póv Ki‡eb bv| DËi`vZv‡K ejyb wb‡Ri nv‡Z Zvi KvW©Uv Ab¨vb¨ A‡bK Kv‡W©i mv‡_ e¨v‡M ivL‡Z| Kv‡W©i Dci DËi`vZvi bvg wVKvbv wjL‡eb bv|)</w:t>
            </w:r>
          </w:p>
          <w:p w14:paraId="05C5AC70" w14:textId="77777777" w:rsidR="00257374" w:rsidRPr="001C653E" w:rsidRDefault="00257374" w:rsidP="00604678">
            <w:pPr>
              <w:pStyle w:val="BodyText"/>
            </w:pPr>
          </w:p>
        </w:tc>
        <w:tc>
          <w:tcPr>
            <w:tcW w:w="2363" w:type="dxa"/>
            <w:tcBorders>
              <w:top w:val="single" w:sz="6" w:space="0" w:color="auto"/>
              <w:left w:val="single" w:sz="12" w:space="0" w:color="auto"/>
              <w:bottom w:val="single" w:sz="4" w:space="0" w:color="auto"/>
            </w:tcBorders>
          </w:tcPr>
          <w:p w14:paraId="0B74E835" w14:textId="77777777" w:rsidR="00C45E4C" w:rsidRPr="001C653E" w:rsidRDefault="00C45E4C" w:rsidP="00604678">
            <w:pPr>
              <w:tabs>
                <w:tab w:val="right" w:leader="dot" w:pos="1985"/>
              </w:tabs>
              <w:ind w:left="270" w:hanging="270"/>
              <w:rPr>
                <w:sz w:val="20"/>
              </w:rPr>
            </w:pPr>
            <w:r w:rsidRPr="001C653E">
              <w:rPr>
                <w:sz w:val="20"/>
              </w:rPr>
              <w:t xml:space="preserve">CARD </w:t>
            </w:r>
            <w:r w:rsidRPr="001C653E">
              <w:rPr>
                <w:sz w:val="20"/>
              </w:rPr>
              <w:br/>
              <w:t>COMPLETED</w:t>
            </w:r>
            <w:r w:rsidRPr="001C653E">
              <w:rPr>
                <w:sz w:val="20"/>
              </w:rPr>
              <w:tab/>
              <w:t>1</w:t>
            </w:r>
          </w:p>
          <w:p w14:paraId="1EFCF07A" w14:textId="77777777" w:rsidR="00C45E4C" w:rsidRPr="001C653E" w:rsidRDefault="00C45E4C" w:rsidP="00604678">
            <w:pPr>
              <w:tabs>
                <w:tab w:val="right" w:leader="dot" w:pos="1985"/>
              </w:tabs>
              <w:ind w:left="270" w:hanging="270"/>
              <w:rPr>
                <w:sz w:val="20"/>
              </w:rPr>
            </w:pPr>
            <w:r w:rsidRPr="001C653E">
              <w:rPr>
                <w:sz w:val="20"/>
              </w:rPr>
              <w:t>CARD NOT COMPLETED</w:t>
            </w:r>
            <w:r w:rsidRPr="001C653E">
              <w:rPr>
                <w:sz w:val="20"/>
              </w:rPr>
              <w:tab/>
              <w:t>2</w:t>
            </w:r>
          </w:p>
          <w:p w14:paraId="68A24D23" w14:textId="77777777" w:rsidR="00257374" w:rsidRPr="001C653E" w:rsidRDefault="00257374" w:rsidP="00257374">
            <w:pPr>
              <w:outlineLvl w:val="0"/>
              <w:rPr>
                <w:rFonts w:ascii="SutonnyMJ" w:hAnsi="SutonnyMJ" w:cs="SutonnyMJ"/>
              </w:rPr>
            </w:pPr>
            <w:proofErr w:type="spellStart"/>
            <w:r w:rsidRPr="001C653E">
              <w:rPr>
                <w:rFonts w:ascii="SutonnyMJ" w:hAnsi="SutonnyMJ"/>
              </w:rPr>
              <w:t>DËi`vZv</w:t>
            </w:r>
            <w:proofErr w:type="spellEnd"/>
            <w:r w:rsidRPr="001C653E">
              <w:rPr>
                <w:rFonts w:ascii="SutonnyMJ" w:hAnsi="SutonnyMJ"/>
              </w:rPr>
              <w:t xml:space="preserve"> </w:t>
            </w:r>
            <w:proofErr w:type="spellStart"/>
            <w:r w:rsidRPr="001C653E">
              <w:rPr>
                <w:rFonts w:ascii="SutonnyMJ" w:hAnsi="SutonnyMJ"/>
              </w:rPr>
              <w:t>KvW</w:t>
            </w:r>
            <w:proofErr w:type="spellEnd"/>
            <w:r w:rsidRPr="001C653E">
              <w:rPr>
                <w:rFonts w:ascii="SutonnyMJ" w:hAnsi="SutonnyMJ"/>
              </w:rPr>
              <w:t xml:space="preserve">© </w:t>
            </w:r>
            <w:proofErr w:type="spellStart"/>
            <w:r w:rsidR="00285F71" w:rsidRPr="001C653E">
              <w:rPr>
                <w:rFonts w:ascii="SutonnyMJ" w:hAnsi="SutonnyMJ"/>
                <w:sz w:val="20"/>
                <w:szCs w:val="20"/>
              </w:rPr>
              <w:t>c~</w:t>
            </w:r>
            <w:r w:rsidRPr="001C653E">
              <w:rPr>
                <w:rFonts w:ascii="SutonnyMJ" w:hAnsi="SutonnyMJ" w:cs="SutonnyMJ"/>
              </w:rPr>
              <w:t>iY</w:t>
            </w:r>
            <w:proofErr w:type="spellEnd"/>
            <w:r w:rsidRPr="001C653E">
              <w:rPr>
                <w:rFonts w:ascii="SutonnyMJ" w:hAnsi="SutonnyMJ" w:cs="SutonnyMJ"/>
              </w:rPr>
              <w:t xml:space="preserve"> </w:t>
            </w:r>
            <w:proofErr w:type="spellStart"/>
            <w:r w:rsidRPr="001C653E">
              <w:rPr>
                <w:rFonts w:ascii="SutonnyMJ" w:hAnsi="SutonnyMJ" w:cs="SutonnyMJ"/>
              </w:rPr>
              <w:t>K‡i</w:t>
            </w:r>
            <w:proofErr w:type="spellEnd"/>
            <w:r w:rsidRPr="001C653E">
              <w:rPr>
                <w:rFonts w:ascii="SutonnyMJ" w:hAnsi="SutonnyMJ" w:cs="SutonnyMJ"/>
              </w:rPr>
              <w:t xml:space="preserve"> </w:t>
            </w:r>
            <w:proofErr w:type="spellStart"/>
            <w:r w:rsidRPr="001C653E">
              <w:rPr>
                <w:rFonts w:ascii="SutonnyMJ" w:hAnsi="SutonnyMJ" w:cs="SutonnyMJ"/>
              </w:rPr>
              <w:t>e¨v‡M</w:t>
            </w:r>
            <w:proofErr w:type="spellEnd"/>
            <w:r w:rsidRPr="001C653E">
              <w:rPr>
                <w:rFonts w:ascii="SutonnyMJ" w:hAnsi="SutonnyMJ" w:cs="SutonnyMJ"/>
              </w:rPr>
              <w:t xml:space="preserve"> </w:t>
            </w:r>
            <w:proofErr w:type="spellStart"/>
            <w:r w:rsidRPr="001C653E">
              <w:rPr>
                <w:rFonts w:ascii="SutonnyMJ" w:hAnsi="SutonnyMJ" w:cs="SutonnyMJ"/>
              </w:rPr>
              <w:t>ivL‡j</w:t>
            </w:r>
            <w:proofErr w:type="spellEnd"/>
            <w:r w:rsidRPr="001C653E">
              <w:rPr>
                <w:rFonts w:ascii="SutonnyMJ" w:hAnsi="SutonnyMJ" w:cs="SutonnyMJ"/>
              </w:rPr>
              <w:t xml:space="preserve"> -------- 1</w:t>
            </w:r>
          </w:p>
          <w:p w14:paraId="3576293B" w14:textId="77777777" w:rsidR="00257374" w:rsidRPr="001C653E" w:rsidRDefault="00257374" w:rsidP="00257374">
            <w:pPr>
              <w:rPr>
                <w:rFonts w:ascii="SutonnyMJ" w:hAnsi="SutonnyMJ"/>
              </w:rPr>
            </w:pPr>
            <w:proofErr w:type="spellStart"/>
            <w:r w:rsidRPr="001C653E">
              <w:rPr>
                <w:rFonts w:ascii="SutonnyMJ" w:hAnsi="SutonnyMJ"/>
              </w:rPr>
              <w:t>KvW</w:t>
            </w:r>
            <w:proofErr w:type="spellEnd"/>
            <w:r w:rsidRPr="001C653E">
              <w:rPr>
                <w:rFonts w:ascii="SutonnyMJ" w:hAnsi="SutonnyMJ"/>
              </w:rPr>
              <w:t xml:space="preserve">© </w:t>
            </w:r>
            <w:proofErr w:type="spellStart"/>
            <w:r w:rsidR="00285F71" w:rsidRPr="001C653E">
              <w:rPr>
                <w:rFonts w:ascii="SutonnyMJ" w:hAnsi="SutonnyMJ"/>
                <w:sz w:val="20"/>
                <w:szCs w:val="20"/>
              </w:rPr>
              <w:t>c~</w:t>
            </w:r>
            <w:r w:rsidRPr="001C653E">
              <w:rPr>
                <w:rFonts w:ascii="SutonnyMJ" w:hAnsi="SutonnyMJ" w:cs="SutonnyMJ"/>
              </w:rPr>
              <w:t>iY</w:t>
            </w:r>
            <w:proofErr w:type="spellEnd"/>
            <w:r w:rsidRPr="001C653E">
              <w:rPr>
                <w:rFonts w:ascii="SutonnyMJ" w:hAnsi="SutonnyMJ" w:cs="SutonnyMJ"/>
              </w:rPr>
              <w:t xml:space="preserve"> </w:t>
            </w:r>
            <w:proofErr w:type="spellStart"/>
            <w:r w:rsidRPr="001C653E">
              <w:rPr>
                <w:rFonts w:ascii="SutonnyMJ" w:hAnsi="SutonnyMJ" w:cs="SutonnyMJ"/>
              </w:rPr>
              <w:t>bv</w:t>
            </w:r>
            <w:proofErr w:type="spellEnd"/>
            <w:r w:rsidRPr="001C653E">
              <w:rPr>
                <w:rFonts w:ascii="SutonnyMJ" w:hAnsi="SutonnyMJ" w:cs="SutonnyMJ"/>
              </w:rPr>
              <w:t xml:space="preserve"> </w:t>
            </w:r>
            <w:proofErr w:type="spellStart"/>
            <w:r w:rsidRPr="001C653E">
              <w:rPr>
                <w:rFonts w:ascii="SutonnyMJ" w:hAnsi="SutonnyMJ" w:cs="SutonnyMJ"/>
              </w:rPr>
              <w:t>Ki‡j</w:t>
            </w:r>
            <w:proofErr w:type="spellEnd"/>
            <w:r w:rsidRPr="001C653E">
              <w:rPr>
                <w:rFonts w:ascii="SutonnyMJ" w:hAnsi="SutonnyMJ" w:cs="SutonnyMJ"/>
              </w:rPr>
              <w:t>-------- 2</w:t>
            </w:r>
          </w:p>
          <w:p w14:paraId="11189D65" w14:textId="77777777" w:rsidR="00257374" w:rsidRPr="001C653E" w:rsidRDefault="00257374" w:rsidP="00604678">
            <w:pPr>
              <w:tabs>
                <w:tab w:val="right" w:leader="dot" w:pos="1985"/>
              </w:tabs>
              <w:ind w:left="270" w:hanging="270"/>
              <w:rPr>
                <w:sz w:val="20"/>
              </w:rPr>
            </w:pPr>
          </w:p>
        </w:tc>
        <w:tc>
          <w:tcPr>
            <w:tcW w:w="702" w:type="dxa"/>
            <w:gridSpan w:val="2"/>
            <w:vMerge w:val="restart"/>
            <w:tcBorders>
              <w:left w:val="single" w:sz="12" w:space="0" w:color="auto"/>
              <w:right w:val="single" w:sz="6" w:space="0" w:color="auto"/>
            </w:tcBorders>
          </w:tcPr>
          <w:p w14:paraId="785AE0D0" w14:textId="77777777" w:rsidR="00C45E4C" w:rsidRPr="001C653E" w:rsidRDefault="00C45E4C" w:rsidP="00604678">
            <w:pPr>
              <w:jc w:val="both"/>
              <w:rPr>
                <w:sz w:val="20"/>
              </w:rPr>
            </w:pPr>
          </w:p>
        </w:tc>
      </w:tr>
      <w:tr w:rsidR="00C45E4C" w:rsidRPr="001C653E" w14:paraId="6D5BC105" w14:textId="77777777" w:rsidTr="005F1C95">
        <w:trPr>
          <w:gridAfter w:val="1"/>
          <w:wAfter w:w="7" w:type="dxa"/>
          <w:cantSplit/>
          <w:trHeight w:val="444"/>
        </w:trPr>
        <w:tc>
          <w:tcPr>
            <w:tcW w:w="682" w:type="dxa"/>
            <w:gridSpan w:val="2"/>
            <w:tcBorders>
              <w:top w:val="single" w:sz="4" w:space="0" w:color="auto"/>
              <w:left w:val="single" w:sz="6" w:space="0" w:color="auto"/>
              <w:bottom w:val="nil"/>
              <w:right w:val="single" w:sz="12" w:space="0" w:color="auto"/>
            </w:tcBorders>
          </w:tcPr>
          <w:p w14:paraId="3E129E3B" w14:textId="77777777" w:rsidR="00C45E4C" w:rsidRPr="001C653E" w:rsidRDefault="00C45E4C" w:rsidP="00604678">
            <w:pPr>
              <w:jc w:val="both"/>
              <w:rPr>
                <w:sz w:val="20"/>
              </w:rPr>
            </w:pPr>
            <w:r w:rsidRPr="001C653E">
              <w:rPr>
                <w:sz w:val="20"/>
              </w:rPr>
              <w:lastRenderedPageBreak/>
              <w:t>BGD</w:t>
            </w:r>
          </w:p>
          <w:p w14:paraId="6B4D13E6" w14:textId="77777777" w:rsidR="00C45E4C" w:rsidRPr="001C653E" w:rsidRDefault="00C45E4C" w:rsidP="00604678">
            <w:pPr>
              <w:jc w:val="both"/>
              <w:rPr>
                <w:sz w:val="20"/>
              </w:rPr>
            </w:pPr>
            <w:r w:rsidRPr="001C653E">
              <w:rPr>
                <w:sz w:val="20"/>
              </w:rPr>
              <w:t>1201</w:t>
            </w:r>
          </w:p>
          <w:p w14:paraId="07014FED" w14:textId="77777777" w:rsidR="00C45E4C" w:rsidRPr="001C653E" w:rsidRDefault="00C45E4C" w:rsidP="00604678">
            <w:pPr>
              <w:jc w:val="both"/>
              <w:rPr>
                <w:sz w:val="20"/>
              </w:rPr>
            </w:pPr>
            <w:r w:rsidRPr="001C653E">
              <w:rPr>
                <w:sz w:val="20"/>
              </w:rPr>
              <w:t>a</w:t>
            </w:r>
          </w:p>
          <w:p w14:paraId="5863E3D4" w14:textId="77777777" w:rsidR="00C45E4C" w:rsidRPr="001C653E" w:rsidRDefault="00C45E4C" w:rsidP="00604678">
            <w:pPr>
              <w:jc w:val="both"/>
              <w:rPr>
                <w:sz w:val="20"/>
              </w:rPr>
            </w:pPr>
          </w:p>
        </w:tc>
        <w:tc>
          <w:tcPr>
            <w:tcW w:w="7020" w:type="dxa"/>
            <w:gridSpan w:val="2"/>
            <w:tcBorders>
              <w:top w:val="single" w:sz="4" w:space="0" w:color="auto"/>
              <w:bottom w:val="nil"/>
            </w:tcBorders>
          </w:tcPr>
          <w:p w14:paraId="0B2826B8" w14:textId="77777777" w:rsidR="00C45E4C" w:rsidRPr="001C653E" w:rsidRDefault="00C45E4C" w:rsidP="00604678">
            <w:pPr>
              <w:pStyle w:val="BodyText"/>
            </w:pPr>
            <w:r w:rsidRPr="001C653E">
              <w:t xml:space="preserve">This other card has also two pictures of older women. One with a sad face, the second with a happy face.  </w:t>
            </w:r>
          </w:p>
          <w:p w14:paraId="1E620722" w14:textId="77777777" w:rsidR="00C45E4C" w:rsidRPr="001C653E" w:rsidRDefault="00C45E4C" w:rsidP="00604678">
            <w:pPr>
              <w:jc w:val="both"/>
              <w:rPr>
                <w:sz w:val="20"/>
              </w:rPr>
            </w:pPr>
          </w:p>
          <w:p w14:paraId="31B87639" w14:textId="77777777" w:rsidR="00C45E4C" w:rsidRPr="001C653E" w:rsidRDefault="00C45E4C" w:rsidP="00604678">
            <w:pPr>
              <w:pStyle w:val="BodyText"/>
            </w:pPr>
            <w:r w:rsidRPr="001C653E">
              <w:t xml:space="preserve">No matter what you have already told me, I would like you to put a mark next to the sad picture if, </w:t>
            </w:r>
            <w:r w:rsidRPr="001C653E">
              <w:rPr>
                <w:u w:val="single"/>
              </w:rPr>
              <w:t>since the age of 15</w:t>
            </w:r>
            <w:r w:rsidRPr="001C653E">
              <w:t>, anyone ever forced you to have sex or to perform a sexual act when you did not want to?</w:t>
            </w:r>
          </w:p>
          <w:p w14:paraId="0C9C3E81" w14:textId="77777777" w:rsidR="00C45E4C" w:rsidRPr="001C653E" w:rsidRDefault="00C45E4C" w:rsidP="00604678">
            <w:pPr>
              <w:rPr>
                <w:sz w:val="20"/>
              </w:rPr>
            </w:pPr>
            <w:r w:rsidRPr="001C653E">
              <w:rPr>
                <w:sz w:val="20"/>
              </w:rPr>
              <w:t xml:space="preserve">Please put a mark next to the happy face if this has never happened to you.  </w:t>
            </w:r>
          </w:p>
          <w:p w14:paraId="61168D83" w14:textId="77777777" w:rsidR="00C45E4C" w:rsidRPr="001C653E" w:rsidRDefault="00C45E4C" w:rsidP="00604678">
            <w:pPr>
              <w:rPr>
                <w:sz w:val="20"/>
              </w:rPr>
            </w:pPr>
            <w:r w:rsidRPr="001C653E">
              <w:rPr>
                <w:sz w:val="20"/>
              </w:rPr>
              <w:t>Once you have marked the card, please fold it over and put it in this bag. This will ensure that I do not know your answer.</w:t>
            </w:r>
          </w:p>
          <w:p w14:paraId="393FD2B3" w14:textId="77777777" w:rsidR="00257374" w:rsidRPr="001C653E" w:rsidRDefault="00771C6F" w:rsidP="00257374">
            <w:pPr>
              <w:jc w:val="both"/>
              <w:rPr>
                <w:rFonts w:ascii="SutonnyMJ" w:hAnsi="SutonnyMJ"/>
              </w:rPr>
            </w:pPr>
            <w:r>
              <w:rPr>
                <w:rFonts w:ascii="SutonnyMJ" w:hAnsi="SutonnyMJ"/>
                <w:noProof/>
                <w:lang w:val="en-US"/>
              </w:rPr>
              <mc:AlternateContent>
                <mc:Choice Requires="wps">
                  <w:drawing>
                    <wp:anchor distT="0" distB="0" distL="114300" distR="114300" simplePos="0" relativeHeight="251749888" behindDoc="0" locked="0" layoutInCell="0" allowOverlap="1" wp14:anchorId="746F9AA7" wp14:editId="788CF0A0">
                      <wp:simplePos x="0" y="0"/>
                      <wp:positionH relativeFrom="column">
                        <wp:posOffset>4160520</wp:posOffset>
                      </wp:positionH>
                      <wp:positionV relativeFrom="paragraph">
                        <wp:posOffset>8096885</wp:posOffset>
                      </wp:positionV>
                      <wp:extent cx="0" cy="0"/>
                      <wp:effectExtent l="7620" t="6985" r="30480" b="31115"/>
                      <wp:wrapNone/>
                      <wp:docPr id="1"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3" o:spid="_x0000_s1026" style="position:absolute;z-index:251749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27.6pt,637.55pt" to="327.6pt,637.5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" o:allowincell="f"/>
                  </w:pict>
                </mc:Fallback>
              </mc:AlternateContent>
            </w:r>
            <w:proofErr w:type="spellStart"/>
            <w:r w:rsidR="00257374" w:rsidRPr="001C653E">
              <w:rPr>
                <w:rFonts w:ascii="SutonnyMJ" w:hAnsi="SutonnyMJ"/>
              </w:rPr>
              <w:t>Gevi</w:t>
            </w:r>
            <w:proofErr w:type="spellEnd"/>
            <w:r w:rsidR="00257374" w:rsidRPr="001C653E">
              <w:rPr>
                <w:rFonts w:ascii="SutonnyMJ" w:hAnsi="SutonnyMJ"/>
              </w:rPr>
              <w:t xml:space="preserve"> Avcbv‡K Avwg Av‡</w:t>
            </w:r>
            <w:proofErr w:type="gramStart"/>
            <w:r w:rsidR="00257374" w:rsidRPr="001C653E">
              <w:rPr>
                <w:rFonts w:ascii="SutonnyMJ" w:hAnsi="SutonnyMJ"/>
              </w:rPr>
              <w:t>iKUv  KvW</w:t>
            </w:r>
            <w:proofErr w:type="gramEnd"/>
            <w:r w:rsidR="00257374" w:rsidRPr="001C653E">
              <w:rPr>
                <w:rFonts w:ascii="SutonnyMJ" w:hAnsi="SutonnyMJ"/>
              </w:rPr>
              <w:t>© w`‡Z PvB| GB Kv‡W©I ïay `y‡Uv Qwe Qvov Avi wKQy bvB|  Av‡Mi ev‡ii gZB cÖ_g QweUv GKUv `ytLx gy‡Li Ges wØZxqUv GKUv  nvwm-Lykx gy‡Li| Gev‡i 15 eQi eqm nevi c‡i hw` †KD KLbI Avcbv‡K †hŠb D‡Ï‡k¨ Qyu‡q _v‡K ev Avcbvi B</w:t>
            </w:r>
            <w:r w:rsidR="00257374" w:rsidRPr="001C653E">
              <w:rPr>
                <w:rFonts w:ascii="SutonnyMJ" w:hAnsi="SutonnyMJ" w:cs="SutonnyMJ"/>
              </w:rPr>
              <w:t>Qvi wei‡× Avcbv‡K w`‡q †hŠb wKQy Kwi‡q _v‡K Zvn‡j `ytLx ‡Pnviv</w:t>
            </w:r>
            <w:r w:rsidR="00257374" w:rsidRPr="001C653E">
              <w:rPr>
                <w:rFonts w:ascii="SutonnyMJ" w:hAnsi="SutonnyMJ"/>
              </w:rPr>
              <w:t xml:space="preserve">i QweUv‡Z GKUv wUK wPý w`b| hw` Avcbvi GiKg KLbI bv N‡U _v‡K Zvn‡j nvwm-Lykx †Pnvivi QweUv‡Z wUK wPý w`b| Avcwb Qwe‡Z wUK wPý †`Iqvi ci </w:t>
            </w:r>
            <w:proofErr w:type="spellStart"/>
            <w:r w:rsidR="00257374" w:rsidRPr="001C653E">
              <w:rPr>
                <w:rFonts w:ascii="SutonnyMJ" w:hAnsi="SutonnyMJ"/>
              </w:rPr>
              <w:t>KvW©Uv</w:t>
            </w:r>
            <w:proofErr w:type="spellEnd"/>
            <w:r w:rsidR="00257374" w:rsidRPr="001C653E">
              <w:rPr>
                <w:rFonts w:ascii="SutonnyMJ" w:hAnsi="SutonnyMJ"/>
              </w:rPr>
              <w:t xml:space="preserve"> </w:t>
            </w:r>
            <w:proofErr w:type="spellStart"/>
            <w:r w:rsidR="00257374" w:rsidRPr="001C653E">
              <w:rPr>
                <w:rFonts w:ascii="SutonnyMJ" w:hAnsi="SutonnyMJ"/>
              </w:rPr>
              <w:t>fuvR</w:t>
            </w:r>
            <w:proofErr w:type="spellEnd"/>
            <w:r w:rsidR="00257374" w:rsidRPr="001C653E">
              <w:rPr>
                <w:rFonts w:ascii="SutonnyMJ" w:hAnsi="SutonnyMJ"/>
              </w:rPr>
              <w:t xml:space="preserve"> </w:t>
            </w:r>
            <w:proofErr w:type="spellStart"/>
            <w:r w:rsidR="00257374" w:rsidRPr="001C653E">
              <w:rPr>
                <w:rFonts w:ascii="SutonnyMJ" w:hAnsi="SutonnyMJ"/>
              </w:rPr>
              <w:t>K‡i</w:t>
            </w:r>
            <w:proofErr w:type="spellEnd"/>
            <w:r w:rsidR="00257374" w:rsidRPr="001C653E">
              <w:rPr>
                <w:rFonts w:ascii="SutonnyMJ" w:hAnsi="SutonnyMJ"/>
              </w:rPr>
              <w:t xml:space="preserve"> GB </w:t>
            </w:r>
            <w:proofErr w:type="spellStart"/>
            <w:r w:rsidR="00257374" w:rsidRPr="001C653E">
              <w:rPr>
                <w:rFonts w:ascii="SutonnyMJ" w:hAnsi="SutonnyMJ"/>
              </w:rPr>
              <w:t>e¨vMUv‡Z</w:t>
            </w:r>
            <w:proofErr w:type="spellEnd"/>
            <w:r w:rsidR="00257374" w:rsidRPr="001C653E">
              <w:rPr>
                <w:rFonts w:ascii="SutonnyMJ" w:hAnsi="SutonnyMJ"/>
              </w:rPr>
              <w:t xml:space="preserve"> </w:t>
            </w:r>
            <w:proofErr w:type="spellStart"/>
            <w:r w:rsidR="00257374" w:rsidRPr="001C653E">
              <w:rPr>
                <w:rFonts w:ascii="SutonnyMJ" w:hAnsi="SutonnyMJ"/>
              </w:rPr>
              <w:t>Ab¨vb</w:t>
            </w:r>
            <w:proofErr w:type="spellEnd"/>
            <w:r w:rsidR="00257374" w:rsidRPr="001C653E">
              <w:rPr>
                <w:rFonts w:ascii="SutonnyMJ" w:hAnsi="SutonnyMJ"/>
              </w:rPr>
              <w:t xml:space="preserve">¨ </w:t>
            </w:r>
            <w:proofErr w:type="spellStart"/>
            <w:r w:rsidR="00257374" w:rsidRPr="001C653E">
              <w:rPr>
                <w:rFonts w:ascii="SutonnyMJ" w:hAnsi="SutonnyMJ"/>
              </w:rPr>
              <w:t>KvW</w:t>
            </w:r>
            <w:proofErr w:type="spellEnd"/>
            <w:r w:rsidR="00257374" w:rsidRPr="001C653E">
              <w:rPr>
                <w:rFonts w:ascii="SutonnyMJ" w:hAnsi="SutonnyMJ"/>
              </w:rPr>
              <w:t>©¸‡</w:t>
            </w:r>
            <w:proofErr w:type="spellStart"/>
            <w:r w:rsidR="00257374" w:rsidRPr="001C653E">
              <w:rPr>
                <w:rFonts w:ascii="SutonnyMJ" w:hAnsi="SutonnyMJ"/>
              </w:rPr>
              <w:t>jvi</w:t>
            </w:r>
            <w:proofErr w:type="spellEnd"/>
            <w:r w:rsidR="00257374" w:rsidRPr="001C653E">
              <w:rPr>
                <w:rFonts w:ascii="SutonnyMJ" w:hAnsi="SutonnyMJ"/>
              </w:rPr>
              <w:t xml:space="preserve"> </w:t>
            </w:r>
            <w:proofErr w:type="spellStart"/>
            <w:r w:rsidR="00257374" w:rsidRPr="001C653E">
              <w:rPr>
                <w:rFonts w:ascii="SutonnyMJ" w:hAnsi="SutonnyMJ"/>
              </w:rPr>
              <w:t>g‡a</w:t>
            </w:r>
            <w:proofErr w:type="spellEnd"/>
            <w:r w:rsidR="00257374" w:rsidRPr="001C653E">
              <w:rPr>
                <w:rFonts w:ascii="SutonnyMJ" w:hAnsi="SutonnyMJ"/>
              </w:rPr>
              <w:t xml:space="preserve">¨ </w:t>
            </w:r>
            <w:proofErr w:type="spellStart"/>
            <w:r w:rsidR="00257374" w:rsidRPr="001C653E">
              <w:rPr>
                <w:rFonts w:ascii="SutonnyMJ" w:hAnsi="SutonnyMJ"/>
              </w:rPr>
              <w:t>XzwK‡q</w:t>
            </w:r>
            <w:proofErr w:type="spellEnd"/>
            <w:r w:rsidR="00257374" w:rsidRPr="001C653E">
              <w:rPr>
                <w:rFonts w:ascii="SutonnyMJ" w:hAnsi="SutonnyMJ"/>
              </w:rPr>
              <w:t xml:space="preserve"> </w:t>
            </w:r>
            <w:proofErr w:type="spellStart"/>
            <w:r w:rsidR="00257374" w:rsidRPr="001C653E">
              <w:rPr>
                <w:rFonts w:ascii="SutonnyMJ" w:hAnsi="SutonnyMJ"/>
              </w:rPr>
              <w:t>w`b</w:t>
            </w:r>
            <w:proofErr w:type="spellEnd"/>
            <w:r w:rsidR="00257374" w:rsidRPr="001C653E">
              <w:rPr>
                <w:rFonts w:ascii="SutonnyMJ" w:hAnsi="SutonnyMJ"/>
              </w:rPr>
              <w:t xml:space="preserve">| </w:t>
            </w:r>
            <w:proofErr w:type="spellStart"/>
            <w:r w:rsidR="00257374" w:rsidRPr="001C653E">
              <w:rPr>
                <w:rFonts w:ascii="SutonnyMJ" w:hAnsi="SutonnyMJ"/>
              </w:rPr>
              <w:t>GLv‡bI</w:t>
            </w:r>
            <w:proofErr w:type="spellEnd"/>
            <w:r w:rsidR="00257374" w:rsidRPr="001C653E">
              <w:rPr>
                <w:rFonts w:ascii="SutonnyMJ" w:hAnsi="SutonnyMJ"/>
              </w:rPr>
              <w:t xml:space="preserve"> </w:t>
            </w:r>
            <w:proofErr w:type="spellStart"/>
            <w:r w:rsidR="00257374" w:rsidRPr="001C653E">
              <w:rPr>
                <w:rFonts w:ascii="SutonnyMJ" w:hAnsi="SutonnyMJ"/>
              </w:rPr>
              <w:t>Av‡ivI</w:t>
            </w:r>
            <w:proofErr w:type="spellEnd"/>
            <w:r w:rsidR="00257374" w:rsidRPr="001C653E">
              <w:rPr>
                <w:rFonts w:ascii="SutonnyMJ" w:hAnsi="SutonnyMJ"/>
              </w:rPr>
              <w:t xml:space="preserve"> </w:t>
            </w:r>
            <w:proofErr w:type="spellStart"/>
            <w:r w:rsidR="00257374" w:rsidRPr="001C653E">
              <w:rPr>
                <w:rFonts w:ascii="SutonnyMJ" w:hAnsi="SutonnyMJ"/>
              </w:rPr>
              <w:t>A‡bK</w:t>
            </w:r>
            <w:proofErr w:type="spellEnd"/>
            <w:r w:rsidR="00257374" w:rsidRPr="001C653E">
              <w:rPr>
                <w:rFonts w:ascii="SutonnyMJ" w:hAnsi="SutonnyMJ"/>
              </w:rPr>
              <w:t xml:space="preserve"> </w:t>
            </w:r>
            <w:proofErr w:type="spellStart"/>
            <w:r w:rsidR="00257374" w:rsidRPr="001C653E">
              <w:rPr>
                <w:rFonts w:ascii="SutonnyMJ" w:hAnsi="SutonnyMJ"/>
              </w:rPr>
              <w:t>gwnjvi</w:t>
            </w:r>
            <w:proofErr w:type="spellEnd"/>
            <w:r w:rsidR="00257374" w:rsidRPr="001C653E">
              <w:rPr>
                <w:rFonts w:ascii="SutonnyMJ" w:hAnsi="SutonnyMJ"/>
              </w:rPr>
              <w:t xml:space="preserve"> </w:t>
            </w:r>
            <w:proofErr w:type="spellStart"/>
            <w:r w:rsidR="00285F71" w:rsidRPr="001C653E">
              <w:rPr>
                <w:rFonts w:ascii="SutonnyMJ" w:hAnsi="SutonnyMJ"/>
                <w:sz w:val="20"/>
                <w:szCs w:val="20"/>
              </w:rPr>
              <w:t>c~</w:t>
            </w:r>
            <w:r w:rsidR="00257374" w:rsidRPr="001C653E">
              <w:rPr>
                <w:rFonts w:ascii="SutonnyMJ" w:hAnsi="SutonnyMJ" w:cs="SutonnyMJ"/>
              </w:rPr>
              <w:t>iY</w:t>
            </w:r>
            <w:proofErr w:type="spellEnd"/>
            <w:r w:rsidR="00257374" w:rsidRPr="001C653E">
              <w:rPr>
                <w:rFonts w:ascii="SutonnyMJ" w:hAnsi="SutonnyMJ" w:cs="SutonnyMJ"/>
              </w:rPr>
              <w:t xml:space="preserve"> </w:t>
            </w:r>
            <w:proofErr w:type="spellStart"/>
            <w:r w:rsidR="00257374" w:rsidRPr="001C653E">
              <w:rPr>
                <w:rFonts w:ascii="SutonnyMJ" w:hAnsi="SutonnyMJ" w:cs="SutonnyMJ"/>
              </w:rPr>
              <w:t>Kiv</w:t>
            </w:r>
            <w:proofErr w:type="spellEnd"/>
            <w:r w:rsidR="00257374" w:rsidRPr="001C653E">
              <w:rPr>
                <w:rFonts w:ascii="SutonnyMJ" w:hAnsi="SutonnyMJ" w:cs="SutonnyMJ"/>
              </w:rPr>
              <w:t xml:space="preserve"> </w:t>
            </w:r>
            <w:proofErr w:type="spellStart"/>
            <w:r w:rsidR="00257374" w:rsidRPr="001C653E">
              <w:rPr>
                <w:rFonts w:ascii="SutonnyMJ" w:hAnsi="SutonnyMJ" w:cs="SutonnyMJ"/>
              </w:rPr>
              <w:t>KvW</w:t>
            </w:r>
            <w:proofErr w:type="spellEnd"/>
            <w:r w:rsidR="00257374" w:rsidRPr="001C653E">
              <w:rPr>
                <w:rFonts w:ascii="SutonnyMJ" w:hAnsi="SutonnyMJ" w:cs="SutonnyMJ"/>
              </w:rPr>
              <w:t xml:space="preserve">© </w:t>
            </w:r>
            <w:proofErr w:type="spellStart"/>
            <w:r w:rsidR="00257374" w:rsidRPr="001C653E">
              <w:rPr>
                <w:rFonts w:ascii="SutonnyMJ" w:hAnsi="SutonnyMJ" w:cs="SutonnyMJ"/>
              </w:rPr>
              <w:t>Av‡Q</w:t>
            </w:r>
            <w:proofErr w:type="spellEnd"/>
            <w:r w:rsidR="00257374" w:rsidRPr="001C653E">
              <w:rPr>
                <w:rFonts w:ascii="SutonnyMJ" w:hAnsi="SutonnyMJ" w:cs="SutonnyMJ"/>
              </w:rPr>
              <w:t xml:space="preserve">| </w:t>
            </w:r>
            <w:proofErr w:type="spellStart"/>
            <w:r w:rsidR="00257374" w:rsidRPr="001C653E">
              <w:rPr>
                <w:rFonts w:ascii="SutonnyMJ" w:hAnsi="SutonnyMJ" w:cs="SutonnyMJ"/>
              </w:rPr>
              <w:t>ZvB</w:t>
            </w:r>
            <w:proofErr w:type="spellEnd"/>
            <w:r w:rsidR="00257374" w:rsidRPr="001C653E">
              <w:rPr>
                <w:rFonts w:ascii="SutonnyMJ" w:hAnsi="SutonnyMJ" w:cs="SutonnyMJ"/>
              </w:rPr>
              <w:t xml:space="preserve"> </w:t>
            </w:r>
            <w:proofErr w:type="spellStart"/>
            <w:r w:rsidR="00257374" w:rsidRPr="001C653E">
              <w:rPr>
                <w:rFonts w:ascii="SutonnyMJ" w:hAnsi="SutonnyMJ" w:cs="SutonnyMJ"/>
              </w:rPr>
              <w:t>Avcbvi</w:t>
            </w:r>
            <w:proofErr w:type="spellEnd"/>
            <w:r w:rsidR="00257374" w:rsidRPr="001C653E">
              <w:rPr>
                <w:rFonts w:ascii="SutonnyMJ" w:hAnsi="SutonnyMJ" w:cs="SutonnyMJ"/>
              </w:rPr>
              <w:t xml:space="preserve"> </w:t>
            </w:r>
            <w:proofErr w:type="spellStart"/>
            <w:r w:rsidR="00257374" w:rsidRPr="001C653E">
              <w:rPr>
                <w:rFonts w:ascii="SutonnyMJ" w:hAnsi="SutonnyMJ" w:cs="SutonnyMJ"/>
              </w:rPr>
              <w:t>D</w:t>
            </w:r>
            <w:r w:rsidR="00257374" w:rsidRPr="001C653E">
              <w:rPr>
                <w:rFonts w:ascii="SutonnyMJ" w:hAnsi="SutonnyMJ"/>
              </w:rPr>
              <w:t>Ëi</w:t>
            </w:r>
            <w:proofErr w:type="spellEnd"/>
            <w:r w:rsidR="00257374" w:rsidRPr="001C653E">
              <w:rPr>
                <w:rFonts w:ascii="SutonnyMJ" w:hAnsi="SutonnyMJ"/>
              </w:rPr>
              <w:t xml:space="preserve"> †</w:t>
            </w:r>
            <w:proofErr w:type="spellStart"/>
            <w:r w:rsidR="00257374" w:rsidRPr="001C653E">
              <w:rPr>
                <w:rFonts w:ascii="SutonnyMJ" w:hAnsi="SutonnyMJ"/>
              </w:rPr>
              <w:t>KvbUv</w:t>
            </w:r>
            <w:proofErr w:type="spellEnd"/>
            <w:r w:rsidR="00257374" w:rsidRPr="001C653E">
              <w:rPr>
                <w:rFonts w:ascii="SutonnyMJ" w:hAnsi="SutonnyMJ"/>
              </w:rPr>
              <w:t xml:space="preserve"> Zv Avwg Gev‡iI eyS‡Z cvie bv| Gfv‡e Avcbvi DËi †Mvcb _vK‡e|</w:t>
            </w:r>
          </w:p>
          <w:p w14:paraId="6082FD62" w14:textId="77777777" w:rsidR="00257374" w:rsidRPr="001C653E" w:rsidRDefault="00257374" w:rsidP="00604678">
            <w:pPr>
              <w:rPr>
                <w:sz w:val="20"/>
              </w:rPr>
            </w:pPr>
          </w:p>
          <w:p w14:paraId="1C3F8912" w14:textId="77777777" w:rsidR="00C45E4C" w:rsidRPr="001C653E" w:rsidRDefault="00C45E4C" w:rsidP="00604678">
            <w:pPr>
              <w:jc w:val="both"/>
              <w:rPr>
                <w:sz w:val="20"/>
              </w:rPr>
            </w:pPr>
          </w:p>
          <w:p w14:paraId="4C7A43AA" w14:textId="77777777" w:rsidR="00C45E4C" w:rsidRPr="001C653E" w:rsidRDefault="00C45E4C" w:rsidP="00604678">
            <w:pPr>
              <w:pStyle w:val="BodyText"/>
            </w:pPr>
            <w:r w:rsidRPr="001C653E">
              <w:t>GIVE RESPONDENT CARD AND PEN.  DO NOT LOOK AT RESPONSE -  ONCE CARD FOLDED, ASK RESPONDENT TO PUT IT INTO A BAG .</w:t>
            </w:r>
          </w:p>
          <w:p w14:paraId="0982BF95" w14:textId="77777777" w:rsidR="00257374" w:rsidRPr="001C653E" w:rsidRDefault="00257374" w:rsidP="00257374">
            <w:pPr>
              <w:jc w:val="both"/>
              <w:rPr>
                <w:rFonts w:ascii="SutonnyMJ" w:hAnsi="SutonnyMJ"/>
                <w:b/>
              </w:rPr>
            </w:pPr>
            <w:r w:rsidRPr="001C653E">
              <w:rPr>
                <w:rFonts w:ascii="SutonnyMJ" w:hAnsi="SutonnyMJ"/>
                <w:b/>
              </w:rPr>
              <w:t>(</w:t>
            </w:r>
            <w:r w:rsidRPr="001C653E">
              <w:rPr>
                <w:rFonts w:ascii="SutonnyMJ" w:hAnsi="SutonnyMJ"/>
                <w:b/>
                <w:i/>
              </w:rPr>
              <w:t>DËi`vZv‡K KvW© Ges Kjg w`b| Zvi DËi †`Lvi †Póv Ki‡eb bv| DËi`vZv‡K ejyb wb‡Ri nv‡Z Zvi KvW©Uv Ab¨vb¨ A‡bK Kv‡W©i mv‡_ e¨v‡M ivL‡Z| Kv‡W©i Dci DËi`vZvi bvg wVKvbv wjL‡eb bv|)</w:t>
            </w:r>
          </w:p>
          <w:p w14:paraId="77FC5D0A" w14:textId="77777777" w:rsidR="00C45E4C" w:rsidRPr="001C653E" w:rsidRDefault="00C45E4C" w:rsidP="00604678">
            <w:pPr>
              <w:pStyle w:val="BodyText"/>
            </w:pPr>
          </w:p>
        </w:tc>
        <w:tc>
          <w:tcPr>
            <w:tcW w:w="2363" w:type="dxa"/>
            <w:tcBorders>
              <w:top w:val="single" w:sz="4" w:space="0" w:color="auto"/>
              <w:left w:val="single" w:sz="12" w:space="0" w:color="auto"/>
              <w:bottom w:val="single" w:sz="4" w:space="0" w:color="auto"/>
            </w:tcBorders>
          </w:tcPr>
          <w:p w14:paraId="278A4564" w14:textId="77777777" w:rsidR="00C45E4C" w:rsidRPr="001C653E" w:rsidRDefault="00C45E4C" w:rsidP="00604678">
            <w:pPr>
              <w:tabs>
                <w:tab w:val="right" w:leader="dot" w:pos="1985"/>
              </w:tabs>
              <w:ind w:left="270" w:hanging="270"/>
              <w:rPr>
                <w:sz w:val="20"/>
              </w:rPr>
            </w:pPr>
            <w:r w:rsidRPr="001C653E">
              <w:rPr>
                <w:sz w:val="20"/>
              </w:rPr>
              <w:t xml:space="preserve">CARD </w:t>
            </w:r>
            <w:r w:rsidRPr="001C653E">
              <w:rPr>
                <w:sz w:val="20"/>
              </w:rPr>
              <w:br/>
              <w:t>COMPLETED</w:t>
            </w:r>
            <w:r w:rsidRPr="001C653E">
              <w:rPr>
                <w:sz w:val="20"/>
              </w:rPr>
              <w:tab/>
              <w:t>1</w:t>
            </w:r>
          </w:p>
          <w:p w14:paraId="7E94D16F" w14:textId="77777777" w:rsidR="00C45E4C" w:rsidRPr="001C653E" w:rsidRDefault="00C45E4C" w:rsidP="00604678">
            <w:pPr>
              <w:tabs>
                <w:tab w:val="right" w:leader="dot" w:pos="1985"/>
              </w:tabs>
              <w:ind w:left="270" w:hanging="270"/>
              <w:rPr>
                <w:sz w:val="20"/>
              </w:rPr>
            </w:pPr>
            <w:r w:rsidRPr="001C653E">
              <w:rPr>
                <w:sz w:val="20"/>
              </w:rPr>
              <w:t>CARD NOT COMPLETED</w:t>
            </w:r>
            <w:r w:rsidRPr="001C653E">
              <w:rPr>
                <w:sz w:val="20"/>
              </w:rPr>
              <w:tab/>
              <w:t>2</w:t>
            </w:r>
          </w:p>
          <w:p w14:paraId="2E3393CD" w14:textId="77777777" w:rsidR="00257374" w:rsidRPr="001C653E" w:rsidRDefault="00257374" w:rsidP="00257374">
            <w:pPr>
              <w:outlineLvl w:val="0"/>
              <w:rPr>
                <w:rFonts w:ascii="SutonnyMJ" w:hAnsi="SutonnyMJ" w:cs="SutonnyMJ"/>
              </w:rPr>
            </w:pPr>
            <w:proofErr w:type="spellStart"/>
            <w:r w:rsidRPr="001C653E">
              <w:rPr>
                <w:rFonts w:ascii="SutonnyMJ" w:hAnsi="SutonnyMJ"/>
              </w:rPr>
              <w:t>DËi`vZv</w:t>
            </w:r>
            <w:proofErr w:type="spellEnd"/>
            <w:r w:rsidRPr="001C653E">
              <w:rPr>
                <w:rFonts w:ascii="SutonnyMJ" w:hAnsi="SutonnyMJ"/>
              </w:rPr>
              <w:t xml:space="preserve"> </w:t>
            </w:r>
            <w:proofErr w:type="spellStart"/>
            <w:r w:rsidRPr="001C653E">
              <w:rPr>
                <w:rFonts w:ascii="SutonnyMJ" w:hAnsi="SutonnyMJ"/>
              </w:rPr>
              <w:t>KvW</w:t>
            </w:r>
            <w:proofErr w:type="spellEnd"/>
            <w:r w:rsidRPr="001C653E">
              <w:rPr>
                <w:rFonts w:ascii="SutonnyMJ" w:hAnsi="SutonnyMJ"/>
              </w:rPr>
              <w:t xml:space="preserve">© </w:t>
            </w:r>
            <w:proofErr w:type="spellStart"/>
            <w:r w:rsidR="00285F71" w:rsidRPr="001C653E">
              <w:rPr>
                <w:rFonts w:ascii="SutonnyMJ" w:hAnsi="SutonnyMJ"/>
                <w:sz w:val="20"/>
                <w:szCs w:val="20"/>
              </w:rPr>
              <w:t>c~</w:t>
            </w:r>
            <w:r w:rsidRPr="001C653E">
              <w:rPr>
                <w:rFonts w:ascii="SutonnyMJ" w:hAnsi="SutonnyMJ" w:cs="SutonnyMJ"/>
              </w:rPr>
              <w:t>iY</w:t>
            </w:r>
            <w:proofErr w:type="spellEnd"/>
            <w:r w:rsidRPr="001C653E">
              <w:rPr>
                <w:rFonts w:ascii="SutonnyMJ" w:hAnsi="SutonnyMJ" w:cs="SutonnyMJ"/>
              </w:rPr>
              <w:t xml:space="preserve"> </w:t>
            </w:r>
            <w:proofErr w:type="spellStart"/>
            <w:r w:rsidRPr="001C653E">
              <w:rPr>
                <w:rFonts w:ascii="SutonnyMJ" w:hAnsi="SutonnyMJ" w:cs="SutonnyMJ"/>
              </w:rPr>
              <w:t>K‡i</w:t>
            </w:r>
            <w:proofErr w:type="spellEnd"/>
            <w:r w:rsidRPr="001C653E">
              <w:rPr>
                <w:rFonts w:ascii="SutonnyMJ" w:hAnsi="SutonnyMJ" w:cs="SutonnyMJ"/>
              </w:rPr>
              <w:t xml:space="preserve"> </w:t>
            </w:r>
            <w:proofErr w:type="spellStart"/>
            <w:r w:rsidRPr="001C653E">
              <w:rPr>
                <w:rFonts w:ascii="SutonnyMJ" w:hAnsi="SutonnyMJ" w:cs="SutonnyMJ"/>
              </w:rPr>
              <w:t>e¨v‡M</w:t>
            </w:r>
            <w:proofErr w:type="spellEnd"/>
            <w:r w:rsidRPr="001C653E">
              <w:rPr>
                <w:rFonts w:ascii="SutonnyMJ" w:hAnsi="SutonnyMJ" w:cs="SutonnyMJ"/>
              </w:rPr>
              <w:t xml:space="preserve"> </w:t>
            </w:r>
            <w:proofErr w:type="spellStart"/>
            <w:r w:rsidRPr="001C653E">
              <w:rPr>
                <w:rFonts w:ascii="SutonnyMJ" w:hAnsi="SutonnyMJ" w:cs="SutonnyMJ"/>
              </w:rPr>
              <w:t>ivL‡j</w:t>
            </w:r>
            <w:proofErr w:type="spellEnd"/>
            <w:r w:rsidRPr="001C653E">
              <w:rPr>
                <w:rFonts w:ascii="SutonnyMJ" w:hAnsi="SutonnyMJ" w:cs="SutonnyMJ"/>
              </w:rPr>
              <w:t xml:space="preserve"> -------- 1</w:t>
            </w:r>
          </w:p>
          <w:p w14:paraId="0BB9D859" w14:textId="77777777" w:rsidR="00257374" w:rsidRPr="001C653E" w:rsidRDefault="00257374" w:rsidP="00257374">
            <w:pPr>
              <w:rPr>
                <w:rFonts w:ascii="SutonnyMJ" w:hAnsi="SutonnyMJ"/>
              </w:rPr>
            </w:pPr>
            <w:proofErr w:type="spellStart"/>
            <w:r w:rsidRPr="001C653E">
              <w:rPr>
                <w:rFonts w:ascii="SutonnyMJ" w:hAnsi="SutonnyMJ"/>
              </w:rPr>
              <w:t>KvW</w:t>
            </w:r>
            <w:proofErr w:type="spellEnd"/>
            <w:r w:rsidRPr="001C653E">
              <w:rPr>
                <w:rFonts w:ascii="SutonnyMJ" w:hAnsi="SutonnyMJ"/>
              </w:rPr>
              <w:t xml:space="preserve">© </w:t>
            </w:r>
            <w:proofErr w:type="spellStart"/>
            <w:r w:rsidR="00285F71" w:rsidRPr="001C653E">
              <w:rPr>
                <w:rFonts w:ascii="SutonnyMJ" w:hAnsi="SutonnyMJ"/>
                <w:sz w:val="20"/>
                <w:szCs w:val="20"/>
              </w:rPr>
              <w:t>c~</w:t>
            </w:r>
            <w:r w:rsidRPr="001C653E">
              <w:rPr>
                <w:rFonts w:ascii="SutonnyMJ" w:hAnsi="SutonnyMJ" w:cs="SutonnyMJ"/>
              </w:rPr>
              <w:t>iY</w:t>
            </w:r>
            <w:proofErr w:type="spellEnd"/>
            <w:r w:rsidRPr="001C653E">
              <w:rPr>
                <w:rFonts w:ascii="SutonnyMJ" w:hAnsi="SutonnyMJ" w:cs="SutonnyMJ"/>
              </w:rPr>
              <w:t xml:space="preserve"> </w:t>
            </w:r>
            <w:proofErr w:type="spellStart"/>
            <w:r w:rsidRPr="001C653E">
              <w:rPr>
                <w:rFonts w:ascii="SutonnyMJ" w:hAnsi="SutonnyMJ" w:cs="SutonnyMJ"/>
              </w:rPr>
              <w:t>bv</w:t>
            </w:r>
            <w:proofErr w:type="spellEnd"/>
            <w:r w:rsidRPr="001C653E">
              <w:rPr>
                <w:rFonts w:ascii="SutonnyMJ" w:hAnsi="SutonnyMJ" w:cs="SutonnyMJ"/>
              </w:rPr>
              <w:t xml:space="preserve"> </w:t>
            </w:r>
            <w:proofErr w:type="spellStart"/>
            <w:r w:rsidRPr="001C653E">
              <w:rPr>
                <w:rFonts w:ascii="SutonnyMJ" w:hAnsi="SutonnyMJ" w:cs="SutonnyMJ"/>
              </w:rPr>
              <w:t>Ki‡j</w:t>
            </w:r>
            <w:proofErr w:type="spellEnd"/>
            <w:r w:rsidRPr="001C653E">
              <w:rPr>
                <w:rFonts w:ascii="SutonnyMJ" w:hAnsi="SutonnyMJ" w:cs="SutonnyMJ"/>
              </w:rPr>
              <w:t>-------- 2</w:t>
            </w:r>
          </w:p>
          <w:p w14:paraId="73AD7CA3" w14:textId="77777777" w:rsidR="00257374" w:rsidRPr="001C653E" w:rsidRDefault="00257374" w:rsidP="00604678">
            <w:pPr>
              <w:tabs>
                <w:tab w:val="right" w:leader="dot" w:pos="1985"/>
              </w:tabs>
              <w:ind w:left="270" w:hanging="270"/>
              <w:rPr>
                <w:sz w:val="20"/>
              </w:rPr>
            </w:pPr>
          </w:p>
        </w:tc>
        <w:tc>
          <w:tcPr>
            <w:tcW w:w="702" w:type="dxa"/>
            <w:gridSpan w:val="2"/>
            <w:vMerge/>
            <w:tcBorders>
              <w:left w:val="single" w:sz="12" w:space="0" w:color="auto"/>
              <w:right w:val="single" w:sz="6" w:space="0" w:color="auto"/>
            </w:tcBorders>
          </w:tcPr>
          <w:p w14:paraId="61935CCB" w14:textId="77777777" w:rsidR="00C45E4C" w:rsidRPr="001C653E" w:rsidRDefault="00C45E4C" w:rsidP="00604678">
            <w:pPr>
              <w:jc w:val="both"/>
              <w:rPr>
                <w:sz w:val="20"/>
              </w:rPr>
            </w:pPr>
          </w:p>
        </w:tc>
      </w:tr>
      <w:tr w:rsidR="00C45E4C" w:rsidRPr="001C653E" w14:paraId="32FE2FEB" w14:textId="77777777" w:rsidTr="005F1C95">
        <w:trPr>
          <w:gridAfter w:val="1"/>
          <w:wAfter w:w="7" w:type="dxa"/>
          <w:cantSplit/>
        </w:trPr>
        <w:tc>
          <w:tcPr>
            <w:tcW w:w="682" w:type="dxa"/>
            <w:gridSpan w:val="2"/>
            <w:tcBorders>
              <w:top w:val="single" w:sz="6" w:space="0" w:color="auto"/>
              <w:left w:val="single" w:sz="6" w:space="0" w:color="auto"/>
              <w:right w:val="single" w:sz="12" w:space="0" w:color="auto"/>
            </w:tcBorders>
          </w:tcPr>
          <w:p w14:paraId="7408BE85" w14:textId="77777777" w:rsidR="00C45E4C" w:rsidRPr="001C653E" w:rsidRDefault="00C45E4C" w:rsidP="00C45E4C">
            <w:pPr>
              <w:numPr>
                <w:ilvl w:val="0"/>
                <w:numId w:val="76"/>
              </w:numPr>
              <w:tabs>
                <w:tab w:val="clear" w:pos="360"/>
                <w:tab w:val="num" w:pos="450"/>
              </w:tabs>
              <w:jc w:val="both"/>
              <w:rPr>
                <w:sz w:val="20"/>
              </w:rPr>
            </w:pPr>
          </w:p>
        </w:tc>
        <w:tc>
          <w:tcPr>
            <w:tcW w:w="9383" w:type="dxa"/>
            <w:gridSpan w:val="3"/>
            <w:tcBorders>
              <w:top w:val="single" w:sz="6" w:space="0" w:color="auto"/>
            </w:tcBorders>
          </w:tcPr>
          <w:p w14:paraId="0E81EF21" w14:textId="77777777" w:rsidR="00C45E4C" w:rsidRPr="001C653E" w:rsidRDefault="00C45E4C" w:rsidP="00604678">
            <w:pPr>
              <w:jc w:val="both"/>
              <w:rPr>
                <w:sz w:val="20"/>
              </w:rPr>
            </w:pPr>
            <w:r w:rsidRPr="001C653E">
              <w:rPr>
                <w:sz w:val="20"/>
              </w:rPr>
              <w:t>We have now finished the interview. Do you have any comments, or is there anything else you like to add?</w:t>
            </w:r>
          </w:p>
          <w:p w14:paraId="29BF6D60" w14:textId="77777777" w:rsidR="00257374" w:rsidRPr="001C653E" w:rsidRDefault="00257374" w:rsidP="00257374">
            <w:pPr>
              <w:ind w:right="2009"/>
              <w:rPr>
                <w:rFonts w:ascii="SutonnyMJ" w:hAnsi="SutonnyMJ"/>
              </w:rPr>
            </w:pPr>
            <w:r w:rsidRPr="001C653E">
              <w:rPr>
                <w:rFonts w:ascii="SutonnyMJ" w:hAnsi="SutonnyMJ"/>
              </w:rPr>
              <w:t xml:space="preserve">Avcbvi mv¶vrKvi †bIqv †kl| </w:t>
            </w:r>
          </w:p>
          <w:p w14:paraId="2FD3D20B" w14:textId="77777777" w:rsidR="00257374" w:rsidRPr="001C653E" w:rsidRDefault="00257374" w:rsidP="00257374">
            <w:pPr>
              <w:jc w:val="both"/>
              <w:rPr>
                <w:sz w:val="20"/>
              </w:rPr>
            </w:pPr>
            <w:r w:rsidRPr="001C653E">
              <w:rPr>
                <w:rFonts w:ascii="SutonnyMJ" w:hAnsi="SutonnyMJ"/>
              </w:rPr>
              <w:t>Avcwb wK Avi wKQy ej‡Z Pvb? Av‡M wKQy ej‡Z fz‡j wM†q _vK‡j GLb Zv ej‡Z cv‡ib|</w:t>
            </w:r>
          </w:p>
        </w:tc>
        <w:tc>
          <w:tcPr>
            <w:tcW w:w="702" w:type="dxa"/>
            <w:gridSpan w:val="2"/>
            <w:tcBorders>
              <w:left w:val="single" w:sz="12" w:space="0" w:color="auto"/>
              <w:right w:val="single" w:sz="6" w:space="0" w:color="auto"/>
            </w:tcBorders>
          </w:tcPr>
          <w:p w14:paraId="6C2DC57D" w14:textId="77777777" w:rsidR="00C45E4C" w:rsidRPr="001C653E" w:rsidRDefault="00C45E4C" w:rsidP="00604678">
            <w:pPr>
              <w:jc w:val="both"/>
              <w:rPr>
                <w:sz w:val="20"/>
              </w:rPr>
            </w:pPr>
          </w:p>
        </w:tc>
      </w:tr>
      <w:tr w:rsidR="00C45E4C" w:rsidRPr="001C653E" w14:paraId="71C4152F" w14:textId="77777777" w:rsidTr="005F1C95">
        <w:trPr>
          <w:gridAfter w:val="1"/>
          <w:wAfter w:w="7" w:type="dxa"/>
          <w:cantSplit/>
        </w:trPr>
        <w:tc>
          <w:tcPr>
            <w:tcW w:w="682" w:type="dxa"/>
            <w:gridSpan w:val="2"/>
            <w:tcBorders>
              <w:left w:val="single" w:sz="6" w:space="0" w:color="auto"/>
              <w:right w:val="single" w:sz="12" w:space="0" w:color="auto"/>
            </w:tcBorders>
          </w:tcPr>
          <w:p w14:paraId="5C81063D" w14:textId="77777777" w:rsidR="00C45E4C" w:rsidRPr="001C653E" w:rsidRDefault="00C45E4C" w:rsidP="00604678">
            <w:pPr>
              <w:tabs>
                <w:tab w:val="num" w:pos="450"/>
              </w:tabs>
              <w:jc w:val="both"/>
              <w:rPr>
                <w:sz w:val="20"/>
              </w:rPr>
            </w:pPr>
          </w:p>
        </w:tc>
        <w:tc>
          <w:tcPr>
            <w:tcW w:w="9383" w:type="dxa"/>
            <w:gridSpan w:val="3"/>
          </w:tcPr>
          <w:p w14:paraId="5CD93105" w14:textId="77777777" w:rsidR="00C45E4C" w:rsidRPr="001C653E" w:rsidRDefault="00C45E4C" w:rsidP="00604678">
            <w:pPr>
              <w:jc w:val="both"/>
              <w:rPr>
                <w:sz w:val="20"/>
              </w:rPr>
            </w:pPr>
            <w:r w:rsidRPr="001C653E">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33A6503" w14:textId="77777777" w:rsidR="00C45E4C" w:rsidRPr="001C653E" w:rsidRDefault="00C45E4C" w:rsidP="00604678">
            <w:pPr>
              <w:jc w:val="both"/>
              <w:rPr>
                <w:sz w:val="20"/>
              </w:rPr>
            </w:pPr>
          </w:p>
        </w:tc>
        <w:tc>
          <w:tcPr>
            <w:tcW w:w="702" w:type="dxa"/>
            <w:gridSpan w:val="2"/>
            <w:tcBorders>
              <w:left w:val="single" w:sz="12" w:space="0" w:color="auto"/>
              <w:right w:val="single" w:sz="6" w:space="0" w:color="auto"/>
            </w:tcBorders>
          </w:tcPr>
          <w:p w14:paraId="4241CF8C" w14:textId="77777777" w:rsidR="00C45E4C" w:rsidRPr="001C653E" w:rsidRDefault="00C45E4C" w:rsidP="00604678">
            <w:pPr>
              <w:jc w:val="both"/>
              <w:rPr>
                <w:sz w:val="20"/>
              </w:rPr>
            </w:pPr>
          </w:p>
        </w:tc>
      </w:tr>
      <w:tr w:rsidR="00C45E4C" w:rsidRPr="001C653E" w14:paraId="62047E7F" w14:textId="77777777" w:rsidTr="005F1C95">
        <w:trPr>
          <w:gridAfter w:val="1"/>
          <w:wAfter w:w="7" w:type="dxa"/>
          <w:cantSplit/>
        </w:trPr>
        <w:tc>
          <w:tcPr>
            <w:tcW w:w="682" w:type="dxa"/>
            <w:gridSpan w:val="2"/>
            <w:tcBorders>
              <w:top w:val="single" w:sz="6" w:space="0" w:color="auto"/>
              <w:left w:val="single" w:sz="6" w:space="0" w:color="auto"/>
              <w:bottom w:val="single" w:sz="6" w:space="0" w:color="auto"/>
              <w:right w:val="single" w:sz="12" w:space="0" w:color="auto"/>
            </w:tcBorders>
          </w:tcPr>
          <w:p w14:paraId="0A6D986D" w14:textId="77777777" w:rsidR="00C45E4C" w:rsidRPr="001C653E" w:rsidRDefault="00C45E4C" w:rsidP="00C45E4C">
            <w:pPr>
              <w:numPr>
                <w:ilvl w:val="0"/>
                <w:numId w:val="76"/>
              </w:numPr>
              <w:tabs>
                <w:tab w:val="clear" w:pos="360"/>
                <w:tab w:val="num" w:pos="450"/>
              </w:tabs>
              <w:jc w:val="both"/>
              <w:rPr>
                <w:sz w:val="20"/>
              </w:rPr>
            </w:pPr>
          </w:p>
        </w:tc>
        <w:tc>
          <w:tcPr>
            <w:tcW w:w="6690" w:type="dxa"/>
            <w:tcBorders>
              <w:top w:val="single" w:sz="6" w:space="0" w:color="auto"/>
              <w:bottom w:val="single" w:sz="6" w:space="0" w:color="auto"/>
            </w:tcBorders>
          </w:tcPr>
          <w:p w14:paraId="297D33E3" w14:textId="77777777" w:rsidR="00C45E4C" w:rsidRPr="001C653E" w:rsidRDefault="00C45E4C" w:rsidP="00604678">
            <w:pPr>
              <w:rPr>
                <w:sz w:val="20"/>
              </w:rPr>
            </w:pPr>
            <w:r w:rsidRPr="001C653E">
              <w:rPr>
                <w:sz w:val="20"/>
              </w:rPr>
              <w:t>I have asked you about many difficult things.  How has talking about these things made you feel?</w:t>
            </w:r>
          </w:p>
          <w:p w14:paraId="433C5E56" w14:textId="77777777" w:rsidR="00807D5B" w:rsidRPr="001C653E" w:rsidRDefault="00807D5B" w:rsidP="00807D5B">
            <w:pPr>
              <w:jc w:val="both"/>
              <w:rPr>
                <w:rFonts w:ascii="SutonnyMJ" w:hAnsi="SutonnyMJ"/>
              </w:rPr>
            </w:pPr>
            <w:r w:rsidRPr="001C653E">
              <w:rPr>
                <w:rFonts w:ascii="SutonnyMJ" w:hAnsi="SutonnyMJ"/>
              </w:rPr>
              <w:t xml:space="preserve">GZ¶Y Avwg Avcbvi mv‡_ A‡bK KwVb KwVb wel‡q K_v e‡jwQ| GB welq¸‡jv wb‡q K_v ej‡Z Avcbvi †Kgb †j‡M‡Q? </w:t>
            </w:r>
          </w:p>
          <w:p w14:paraId="7DFBDF08" w14:textId="77777777" w:rsidR="00807D5B" w:rsidRPr="001C653E" w:rsidRDefault="00807D5B" w:rsidP="00604678">
            <w:pPr>
              <w:rPr>
                <w:sz w:val="20"/>
              </w:rPr>
            </w:pPr>
          </w:p>
        </w:tc>
        <w:tc>
          <w:tcPr>
            <w:tcW w:w="2693" w:type="dxa"/>
            <w:gridSpan w:val="2"/>
            <w:tcBorders>
              <w:top w:val="single" w:sz="6" w:space="0" w:color="auto"/>
              <w:left w:val="single" w:sz="6" w:space="0" w:color="auto"/>
              <w:bottom w:val="single" w:sz="6" w:space="0" w:color="auto"/>
            </w:tcBorders>
          </w:tcPr>
          <w:p w14:paraId="42A83549" w14:textId="77777777" w:rsidR="00C45E4C" w:rsidRPr="001C653E" w:rsidRDefault="00C45E4C" w:rsidP="00604678">
            <w:pPr>
              <w:tabs>
                <w:tab w:val="right" w:leader="dot" w:pos="2098"/>
              </w:tabs>
              <w:jc w:val="both"/>
              <w:rPr>
                <w:sz w:val="20"/>
              </w:rPr>
            </w:pPr>
            <w:r w:rsidRPr="001C653E">
              <w:rPr>
                <w:sz w:val="20"/>
              </w:rPr>
              <w:t>GOOD/BETTER</w:t>
            </w:r>
            <w:r w:rsidR="00807D5B" w:rsidRPr="001C653E">
              <w:rPr>
                <w:sz w:val="20"/>
              </w:rPr>
              <w:t xml:space="preserve"> (</w:t>
            </w:r>
            <w:r w:rsidR="00807D5B" w:rsidRPr="001C653E">
              <w:rPr>
                <w:rFonts w:ascii="SutonnyMJ" w:hAnsi="SutonnyMJ"/>
              </w:rPr>
              <w:t>fvj</w:t>
            </w:r>
            <w:r w:rsidR="00807D5B" w:rsidRPr="001C653E">
              <w:rPr>
                <w:sz w:val="20"/>
              </w:rPr>
              <w:t>)</w:t>
            </w:r>
            <w:r w:rsidRPr="001C653E">
              <w:rPr>
                <w:sz w:val="20"/>
              </w:rPr>
              <w:tab/>
              <w:t>1</w:t>
            </w:r>
          </w:p>
          <w:p w14:paraId="4A110344" w14:textId="77777777" w:rsidR="00C45E4C" w:rsidRPr="001C653E" w:rsidRDefault="00C45E4C" w:rsidP="00604678">
            <w:pPr>
              <w:tabs>
                <w:tab w:val="right" w:leader="dot" w:pos="2098"/>
              </w:tabs>
              <w:jc w:val="both"/>
              <w:rPr>
                <w:sz w:val="20"/>
              </w:rPr>
            </w:pPr>
            <w:r w:rsidRPr="001C653E">
              <w:rPr>
                <w:sz w:val="20"/>
              </w:rPr>
              <w:t>BAD/WORSE</w:t>
            </w:r>
            <w:r w:rsidR="00807D5B" w:rsidRPr="001C653E">
              <w:rPr>
                <w:sz w:val="20"/>
              </w:rPr>
              <w:t>(</w:t>
            </w:r>
            <w:r w:rsidR="00807D5B" w:rsidRPr="001C653E">
              <w:rPr>
                <w:rFonts w:ascii="SutonnyMJ" w:hAnsi="SutonnyMJ"/>
              </w:rPr>
              <w:t>Lvivc</w:t>
            </w:r>
            <w:r w:rsidR="00807D5B" w:rsidRPr="001C653E">
              <w:rPr>
                <w:sz w:val="20"/>
              </w:rPr>
              <w:t>)</w:t>
            </w:r>
            <w:r w:rsidRPr="001C653E">
              <w:rPr>
                <w:sz w:val="20"/>
              </w:rPr>
              <w:tab/>
              <w:t>2</w:t>
            </w:r>
          </w:p>
          <w:p w14:paraId="09B72811" w14:textId="77777777" w:rsidR="00C45E4C" w:rsidRPr="001C653E" w:rsidRDefault="00C45E4C" w:rsidP="00604678">
            <w:pPr>
              <w:tabs>
                <w:tab w:val="right" w:leader="dot" w:pos="2098"/>
              </w:tabs>
              <w:ind w:left="317" w:hanging="317"/>
              <w:rPr>
                <w:sz w:val="20"/>
              </w:rPr>
            </w:pPr>
            <w:r w:rsidRPr="001C653E">
              <w:rPr>
                <w:sz w:val="20"/>
              </w:rPr>
              <w:t>SAME/ NO DIFFERENCE</w:t>
            </w:r>
            <w:r w:rsidR="00FA2F61" w:rsidRPr="001C653E">
              <w:rPr>
                <w:sz w:val="20"/>
              </w:rPr>
              <w:t>(</w:t>
            </w:r>
            <w:r w:rsidR="00FA2F61" w:rsidRPr="001C653E">
              <w:rPr>
                <w:rFonts w:ascii="SutonnyMJ" w:hAnsi="SutonnyMJ"/>
              </w:rPr>
              <w:t>wKQy g‡b nqwb</w:t>
            </w:r>
            <w:r w:rsidR="00FA2F61" w:rsidRPr="001C653E">
              <w:rPr>
                <w:sz w:val="20"/>
              </w:rPr>
              <w:t>)</w:t>
            </w:r>
            <w:r w:rsidRPr="001C653E">
              <w:rPr>
                <w:sz w:val="20"/>
              </w:rPr>
              <w:tab/>
              <w:t>3</w:t>
            </w:r>
          </w:p>
        </w:tc>
        <w:tc>
          <w:tcPr>
            <w:tcW w:w="702" w:type="dxa"/>
            <w:gridSpan w:val="2"/>
            <w:tcBorders>
              <w:top w:val="single" w:sz="6" w:space="0" w:color="auto"/>
              <w:left w:val="single" w:sz="12" w:space="0" w:color="auto"/>
              <w:bottom w:val="single" w:sz="6" w:space="0" w:color="auto"/>
              <w:right w:val="single" w:sz="6" w:space="0" w:color="auto"/>
            </w:tcBorders>
          </w:tcPr>
          <w:p w14:paraId="5288B7EA" w14:textId="77777777" w:rsidR="00C45E4C" w:rsidRPr="001C653E" w:rsidRDefault="00C45E4C" w:rsidP="00604678">
            <w:pPr>
              <w:jc w:val="both"/>
              <w:rPr>
                <w:sz w:val="20"/>
              </w:rPr>
            </w:pPr>
          </w:p>
        </w:tc>
      </w:tr>
      <w:tr w:rsidR="00C45E4C" w:rsidRPr="001C653E" w14:paraId="4E3314C0" w14:textId="77777777" w:rsidTr="005F1C95">
        <w:trPr>
          <w:gridAfter w:val="1"/>
          <w:wAfter w:w="7" w:type="dxa"/>
          <w:cantSplit/>
        </w:trPr>
        <w:tc>
          <w:tcPr>
            <w:tcW w:w="682" w:type="dxa"/>
            <w:gridSpan w:val="2"/>
            <w:tcBorders>
              <w:top w:val="single" w:sz="6" w:space="0" w:color="auto"/>
              <w:left w:val="single" w:sz="6" w:space="0" w:color="auto"/>
              <w:bottom w:val="single" w:sz="12" w:space="0" w:color="auto"/>
              <w:right w:val="single" w:sz="12" w:space="0" w:color="auto"/>
            </w:tcBorders>
          </w:tcPr>
          <w:p w14:paraId="6175BCF4" w14:textId="77777777" w:rsidR="00C45E4C" w:rsidRPr="001C653E" w:rsidRDefault="00C45E4C" w:rsidP="00C45E4C">
            <w:pPr>
              <w:numPr>
                <w:ilvl w:val="0"/>
                <w:numId w:val="76"/>
              </w:numPr>
              <w:tabs>
                <w:tab w:val="clear" w:pos="360"/>
                <w:tab w:val="num" w:pos="450"/>
              </w:tabs>
              <w:jc w:val="both"/>
              <w:rPr>
                <w:sz w:val="20"/>
              </w:rPr>
            </w:pPr>
          </w:p>
        </w:tc>
        <w:tc>
          <w:tcPr>
            <w:tcW w:w="6690" w:type="dxa"/>
            <w:tcBorders>
              <w:top w:val="single" w:sz="6" w:space="0" w:color="auto"/>
              <w:bottom w:val="single" w:sz="12" w:space="0" w:color="auto"/>
              <w:right w:val="single" w:sz="4" w:space="0" w:color="auto"/>
            </w:tcBorders>
          </w:tcPr>
          <w:p w14:paraId="7CDECF47" w14:textId="77777777" w:rsidR="00C45E4C" w:rsidRPr="001C653E" w:rsidRDefault="00C45E4C" w:rsidP="00604678">
            <w:pPr>
              <w:pStyle w:val="BodyText2"/>
            </w:pPr>
            <w:r w:rsidRPr="001C653E">
              <w:t xml:space="preserve">Finally, do you agree if we contact you again (within the next month) if we need to ask a few more questions for clarification? </w:t>
            </w:r>
          </w:p>
          <w:p w14:paraId="0AC2D38D" w14:textId="77777777" w:rsidR="006C08A6" w:rsidRPr="001C653E" w:rsidRDefault="006C08A6" w:rsidP="00604678">
            <w:pPr>
              <w:pStyle w:val="BodyText2"/>
            </w:pPr>
            <w:r w:rsidRPr="001C653E">
              <w:rPr>
                <w:rFonts w:ascii="SutonnyMJ" w:hAnsi="SutonnyMJ"/>
                <w:sz w:val="24"/>
              </w:rPr>
              <w:t>hw` Avgv‡`i `iKvi nq Zvn‡j Avgiv Avevi Avcbvi m‡½ †hvMv‡hvM Ki‡Z cvwi wK?</w:t>
            </w:r>
            <w:r w:rsidRPr="001C653E">
              <w:rPr>
                <w:rFonts w:ascii="SutonnyMJ" w:hAnsi="SutonnyMJ"/>
                <w:sz w:val="24"/>
              </w:rPr>
              <w:tab/>
            </w:r>
          </w:p>
          <w:p w14:paraId="6F3A8C54" w14:textId="77777777" w:rsidR="00C45E4C" w:rsidRPr="001C653E" w:rsidRDefault="00C45E4C" w:rsidP="00604678">
            <w:pPr>
              <w:pStyle w:val="BodyText2"/>
            </w:pPr>
          </w:p>
        </w:tc>
        <w:tc>
          <w:tcPr>
            <w:tcW w:w="2693" w:type="dxa"/>
            <w:gridSpan w:val="2"/>
            <w:tcBorders>
              <w:top w:val="single" w:sz="6" w:space="0" w:color="auto"/>
              <w:left w:val="single" w:sz="4" w:space="0" w:color="auto"/>
              <w:bottom w:val="single" w:sz="12" w:space="0" w:color="auto"/>
            </w:tcBorders>
          </w:tcPr>
          <w:p w14:paraId="342676FD" w14:textId="77777777" w:rsidR="00C45E4C" w:rsidRPr="001C653E" w:rsidRDefault="00C45E4C" w:rsidP="00604678">
            <w:pPr>
              <w:tabs>
                <w:tab w:val="right" w:leader="dot" w:pos="2098"/>
              </w:tabs>
              <w:jc w:val="both"/>
              <w:rPr>
                <w:sz w:val="20"/>
              </w:rPr>
            </w:pPr>
            <w:r w:rsidRPr="001C653E">
              <w:rPr>
                <w:sz w:val="20"/>
              </w:rPr>
              <w:t>YES</w:t>
            </w:r>
            <w:r w:rsidR="006C08A6" w:rsidRPr="001C653E">
              <w:rPr>
                <w:sz w:val="20"/>
              </w:rPr>
              <w:t>(</w:t>
            </w:r>
            <w:r w:rsidR="006C08A6" w:rsidRPr="001C653E">
              <w:rPr>
                <w:rFonts w:ascii="SutonnyMJ" w:hAnsi="SutonnyMJ"/>
              </w:rPr>
              <w:t>n¨uv</w:t>
            </w:r>
            <w:r w:rsidR="006C08A6" w:rsidRPr="001C653E">
              <w:rPr>
                <w:sz w:val="20"/>
              </w:rPr>
              <w:t>)</w:t>
            </w:r>
            <w:r w:rsidRPr="001C653E">
              <w:rPr>
                <w:sz w:val="20"/>
              </w:rPr>
              <w:tab/>
              <w:t>1</w:t>
            </w:r>
          </w:p>
          <w:p w14:paraId="42AFA725" w14:textId="77777777" w:rsidR="00C45E4C" w:rsidRPr="001C653E" w:rsidRDefault="00C45E4C" w:rsidP="00604678">
            <w:pPr>
              <w:tabs>
                <w:tab w:val="right" w:leader="dot" w:pos="2098"/>
              </w:tabs>
              <w:jc w:val="both"/>
              <w:rPr>
                <w:sz w:val="20"/>
              </w:rPr>
            </w:pPr>
            <w:r w:rsidRPr="001C653E">
              <w:rPr>
                <w:sz w:val="20"/>
              </w:rPr>
              <w:t>NO</w:t>
            </w:r>
            <w:r w:rsidR="006C08A6" w:rsidRPr="001C653E">
              <w:rPr>
                <w:sz w:val="20"/>
              </w:rPr>
              <w:t>(</w:t>
            </w:r>
            <w:r w:rsidR="006C08A6" w:rsidRPr="001C653E">
              <w:rPr>
                <w:rFonts w:ascii="SutonnyMJ" w:hAnsi="SutonnyMJ"/>
              </w:rPr>
              <w:t>bv</w:t>
            </w:r>
            <w:r w:rsidR="006C08A6" w:rsidRPr="001C653E">
              <w:rPr>
                <w:sz w:val="20"/>
              </w:rPr>
              <w:t>)</w:t>
            </w:r>
            <w:r w:rsidRPr="001C653E">
              <w:rPr>
                <w:sz w:val="20"/>
              </w:rPr>
              <w:tab/>
              <w:t>2</w:t>
            </w:r>
          </w:p>
        </w:tc>
        <w:tc>
          <w:tcPr>
            <w:tcW w:w="702" w:type="dxa"/>
            <w:gridSpan w:val="2"/>
            <w:tcBorders>
              <w:top w:val="single" w:sz="6" w:space="0" w:color="auto"/>
              <w:left w:val="single" w:sz="12" w:space="0" w:color="auto"/>
              <w:bottom w:val="single" w:sz="12" w:space="0" w:color="auto"/>
              <w:right w:val="single" w:sz="6" w:space="0" w:color="auto"/>
            </w:tcBorders>
          </w:tcPr>
          <w:p w14:paraId="67AC0B1C" w14:textId="77777777" w:rsidR="00C45E4C" w:rsidRPr="001C653E" w:rsidRDefault="00C45E4C" w:rsidP="00604678">
            <w:pPr>
              <w:jc w:val="both"/>
              <w:rPr>
                <w:sz w:val="20"/>
              </w:rPr>
            </w:pPr>
          </w:p>
        </w:tc>
      </w:tr>
      <w:tr w:rsidR="00C45E4C" w:rsidRPr="001C653E" w14:paraId="1EFBD1A8" w14:textId="77777777" w:rsidTr="005F1C95">
        <w:trPr>
          <w:gridAfter w:val="1"/>
          <w:wAfter w:w="7" w:type="dxa"/>
          <w:cantSplit/>
        </w:trPr>
        <w:tc>
          <w:tcPr>
            <w:tcW w:w="682" w:type="dxa"/>
            <w:gridSpan w:val="2"/>
            <w:tcBorders>
              <w:top w:val="single" w:sz="6" w:space="0" w:color="auto"/>
              <w:left w:val="single" w:sz="6" w:space="0" w:color="auto"/>
              <w:right w:val="single" w:sz="12" w:space="0" w:color="auto"/>
            </w:tcBorders>
          </w:tcPr>
          <w:p w14:paraId="18AFF2F4" w14:textId="77777777" w:rsidR="00C45E4C" w:rsidRPr="001C653E" w:rsidRDefault="00C45E4C" w:rsidP="00604678">
            <w:pPr>
              <w:tabs>
                <w:tab w:val="num" w:pos="450"/>
              </w:tabs>
              <w:jc w:val="both"/>
              <w:rPr>
                <w:sz w:val="20"/>
              </w:rPr>
            </w:pPr>
            <w:r w:rsidRPr="001C653E">
              <w:br w:type="page"/>
            </w:r>
          </w:p>
        </w:tc>
        <w:tc>
          <w:tcPr>
            <w:tcW w:w="9383" w:type="dxa"/>
            <w:gridSpan w:val="3"/>
            <w:tcBorders>
              <w:top w:val="single" w:sz="6" w:space="0" w:color="auto"/>
            </w:tcBorders>
          </w:tcPr>
          <w:p w14:paraId="31082F04" w14:textId="77777777" w:rsidR="00C45E4C" w:rsidRPr="001C653E" w:rsidRDefault="00C45E4C" w:rsidP="00604678">
            <w:pPr>
              <w:jc w:val="both"/>
              <w:rPr>
                <w:b/>
                <w:i/>
                <w:sz w:val="20"/>
              </w:rPr>
            </w:pPr>
          </w:p>
          <w:p w14:paraId="22008505" w14:textId="77777777" w:rsidR="00C45E4C" w:rsidRPr="001C653E" w:rsidRDefault="00C45E4C" w:rsidP="00604678">
            <w:pPr>
              <w:jc w:val="both"/>
              <w:rPr>
                <w:b/>
                <w:i/>
                <w:sz w:val="20"/>
              </w:rPr>
            </w:pPr>
            <w:r w:rsidRPr="001C653E">
              <w:rPr>
                <w:b/>
                <w:i/>
                <w:sz w:val="20"/>
              </w:rPr>
              <w:t>FINISH ONE – IF RESPONDENT HAS DISCLOSED PROBLEMS / VIOLENCE</w:t>
            </w:r>
          </w:p>
          <w:p w14:paraId="08FBDF1F" w14:textId="77777777" w:rsidR="006C08A6" w:rsidRPr="001C653E" w:rsidRDefault="006C08A6" w:rsidP="006C08A6">
            <w:pPr>
              <w:rPr>
                <w:rFonts w:ascii="SutonnyMJ" w:hAnsi="SutonnyMJ"/>
                <w:b/>
                <w:i/>
                <w:sz w:val="22"/>
              </w:rPr>
            </w:pPr>
            <w:r w:rsidRPr="001C653E">
              <w:rPr>
                <w:rFonts w:ascii="SutonnyMJ" w:hAnsi="SutonnyMJ"/>
                <w:b/>
                <w:sz w:val="26"/>
              </w:rPr>
              <w:t xml:space="preserve">mgvcbx e³e¨- 1:  </w:t>
            </w:r>
            <w:r w:rsidRPr="001C653E">
              <w:rPr>
                <w:rFonts w:ascii="SutonnyMJ" w:hAnsi="SutonnyMJ"/>
                <w:b/>
                <w:i/>
              </w:rPr>
              <w:t>hw`  DËi`vZv wbh©vZ‡bi K_v cÖKvk K‡ib</w:t>
            </w:r>
          </w:p>
          <w:p w14:paraId="41AB549F" w14:textId="77777777" w:rsidR="006C08A6" w:rsidRPr="001C653E" w:rsidRDefault="006C08A6" w:rsidP="00604678">
            <w:pPr>
              <w:jc w:val="both"/>
              <w:rPr>
                <w:b/>
                <w:sz w:val="20"/>
              </w:rPr>
            </w:pPr>
          </w:p>
        </w:tc>
        <w:tc>
          <w:tcPr>
            <w:tcW w:w="702" w:type="dxa"/>
            <w:gridSpan w:val="2"/>
            <w:tcBorders>
              <w:top w:val="single" w:sz="6" w:space="0" w:color="auto"/>
              <w:left w:val="single" w:sz="12" w:space="0" w:color="auto"/>
              <w:right w:val="single" w:sz="6" w:space="0" w:color="auto"/>
            </w:tcBorders>
          </w:tcPr>
          <w:p w14:paraId="64DA1F9E" w14:textId="77777777" w:rsidR="00C45E4C" w:rsidRPr="001C653E" w:rsidRDefault="00C45E4C" w:rsidP="00604678">
            <w:pPr>
              <w:jc w:val="both"/>
              <w:rPr>
                <w:sz w:val="20"/>
              </w:rPr>
            </w:pPr>
          </w:p>
        </w:tc>
      </w:tr>
      <w:tr w:rsidR="00C45E4C" w:rsidRPr="001C653E" w14:paraId="13F6864A" w14:textId="77777777" w:rsidTr="005F1C95">
        <w:trPr>
          <w:gridAfter w:val="1"/>
          <w:wAfter w:w="7" w:type="dxa"/>
          <w:cantSplit/>
        </w:trPr>
        <w:tc>
          <w:tcPr>
            <w:tcW w:w="682" w:type="dxa"/>
            <w:gridSpan w:val="2"/>
            <w:tcBorders>
              <w:left w:val="single" w:sz="6" w:space="0" w:color="auto"/>
              <w:right w:val="single" w:sz="12" w:space="0" w:color="auto"/>
            </w:tcBorders>
          </w:tcPr>
          <w:p w14:paraId="3DA6EB07" w14:textId="77777777" w:rsidR="00C45E4C" w:rsidRPr="001C653E" w:rsidRDefault="00C45E4C" w:rsidP="00604678">
            <w:pPr>
              <w:tabs>
                <w:tab w:val="num" w:pos="450"/>
              </w:tabs>
              <w:jc w:val="both"/>
              <w:rPr>
                <w:sz w:val="20"/>
              </w:rPr>
            </w:pPr>
          </w:p>
        </w:tc>
        <w:tc>
          <w:tcPr>
            <w:tcW w:w="9383" w:type="dxa"/>
            <w:gridSpan w:val="3"/>
          </w:tcPr>
          <w:p w14:paraId="479352F2" w14:textId="77777777" w:rsidR="00C45E4C" w:rsidRPr="001C653E" w:rsidRDefault="00C45E4C" w:rsidP="00604678">
            <w:pPr>
              <w:jc w:val="both"/>
              <w:rPr>
                <w:sz w:val="20"/>
              </w:rPr>
            </w:pPr>
          </w:p>
          <w:p w14:paraId="79E1DADD" w14:textId="77777777" w:rsidR="00C45E4C" w:rsidRPr="001C653E" w:rsidRDefault="00C45E4C" w:rsidP="00604678">
            <w:pPr>
              <w:pStyle w:val="BodyText2"/>
            </w:pPr>
            <w:r w:rsidRPr="001C653E">
              <w:t>I would like to thank you very much for helping us.  I appreciate the time that you have taken.  I realise that these questions may have been difficult for you to answer, but it is only by hearing from women themselves that we can really understand about their health and experiences of violence.</w:t>
            </w:r>
          </w:p>
          <w:p w14:paraId="68963F07" w14:textId="77777777" w:rsidR="00C45E4C" w:rsidRPr="001C653E" w:rsidRDefault="00C45E4C" w:rsidP="00604678">
            <w:pPr>
              <w:jc w:val="both"/>
              <w:rPr>
                <w:sz w:val="20"/>
              </w:rPr>
            </w:pPr>
          </w:p>
          <w:p w14:paraId="66FCDB5D" w14:textId="77777777" w:rsidR="00C45E4C" w:rsidRPr="001C653E" w:rsidRDefault="00C45E4C" w:rsidP="00604678">
            <w:pPr>
              <w:jc w:val="both"/>
              <w:rPr>
                <w:sz w:val="20"/>
              </w:rPr>
            </w:pPr>
            <w:r w:rsidRPr="001C653E">
              <w:rPr>
                <w:sz w:val="20"/>
              </w:rPr>
              <w:t xml:space="preserve">From what you have told us, I can tell that you have had some very difficult times in your life.  No-one has the right to treat someone else in that way.  However, from what you have told me I can see that you are strong, and have survived through some difficult circumstances.  </w:t>
            </w:r>
          </w:p>
          <w:p w14:paraId="0D78673D" w14:textId="77777777" w:rsidR="00C45E4C" w:rsidRPr="001C653E" w:rsidRDefault="00C45E4C" w:rsidP="00604678">
            <w:pPr>
              <w:jc w:val="both"/>
              <w:rPr>
                <w:sz w:val="20"/>
              </w:rPr>
            </w:pPr>
            <w:r w:rsidRPr="001C653E">
              <w:rPr>
                <w:sz w:val="20"/>
              </w:rPr>
              <w:t>..</w:t>
            </w:r>
          </w:p>
          <w:p w14:paraId="5F1D4A94" w14:textId="77777777" w:rsidR="00B574E6" w:rsidRPr="001C653E" w:rsidRDefault="00B574E6" w:rsidP="00B574E6">
            <w:pPr>
              <w:jc w:val="both"/>
              <w:outlineLvl w:val="0"/>
              <w:rPr>
                <w:rFonts w:ascii="SutonnyMJ" w:hAnsi="SutonnyMJ"/>
              </w:rPr>
            </w:pPr>
            <w:r w:rsidRPr="001C653E">
              <w:rPr>
                <w:rFonts w:ascii="SutonnyMJ" w:hAnsi="SutonnyMJ"/>
              </w:rPr>
              <w:t>Avcwb Kó K‡i GZUv mgq Avgvi mv‡_ K_v e‡j‡Qb, Zvi Rb¨ Avcbv‡K A‡bK A‡bK ab¨ev`| Avwg Rvwb Gai‡bi cÖ‡kœi DËi †`Iqv mnR bq| wKš‘, gwnjv‡`i m‡½ mivmwi K_v bv ej‡j Rxe‡b G ai‡bi  AwfÁZvi d‡j kixi I g‡b wK ¶wZ nq Zv Avgiv mwZ¨mwZ¨ eyS‡Z cvie bv|</w:t>
            </w:r>
          </w:p>
          <w:p w14:paraId="01C2EB2F" w14:textId="77777777" w:rsidR="00B574E6" w:rsidRPr="001C653E" w:rsidRDefault="00B574E6" w:rsidP="00B574E6">
            <w:pPr>
              <w:pStyle w:val="Heading8"/>
              <w:jc w:val="both"/>
              <w:rPr>
                <w:rFonts w:ascii="SutonnyMJ" w:hAnsi="SutonnyMJ"/>
                <w:sz w:val="12"/>
              </w:rPr>
            </w:pPr>
          </w:p>
          <w:p w14:paraId="2DC50E44" w14:textId="77777777" w:rsidR="00B574E6" w:rsidRPr="001C653E" w:rsidRDefault="00B574E6" w:rsidP="00B574E6">
            <w:pPr>
              <w:pStyle w:val="Heading8"/>
              <w:ind w:left="0" w:firstLine="0"/>
              <w:jc w:val="both"/>
              <w:rPr>
                <w:rFonts w:ascii="SutonnyMJ" w:hAnsi="SutonnyMJ"/>
                <w:sz w:val="24"/>
              </w:rPr>
            </w:pPr>
            <w:proofErr w:type="spellStart"/>
            <w:r w:rsidRPr="001C653E">
              <w:rPr>
                <w:rFonts w:ascii="SutonnyMJ" w:hAnsi="SutonnyMJ"/>
                <w:sz w:val="24"/>
              </w:rPr>
              <w:t>Avcbvi</w:t>
            </w:r>
            <w:proofErr w:type="spellEnd"/>
            <w:r w:rsidRPr="001C653E">
              <w:rPr>
                <w:rFonts w:ascii="SutonnyMJ" w:hAnsi="SutonnyMJ"/>
                <w:sz w:val="24"/>
              </w:rPr>
              <w:t xml:space="preserve"> </w:t>
            </w:r>
            <w:proofErr w:type="spellStart"/>
            <w:r w:rsidRPr="001C653E">
              <w:rPr>
                <w:rFonts w:ascii="SutonnyMJ" w:hAnsi="SutonnyMJ"/>
                <w:sz w:val="24"/>
              </w:rPr>
              <w:t>K_v</w:t>
            </w:r>
            <w:proofErr w:type="spellEnd"/>
            <w:r w:rsidRPr="001C653E">
              <w:rPr>
                <w:rFonts w:ascii="SutonnyMJ" w:hAnsi="SutonnyMJ"/>
                <w:sz w:val="24"/>
              </w:rPr>
              <w:t xml:space="preserve"> </w:t>
            </w:r>
            <w:proofErr w:type="spellStart"/>
            <w:r w:rsidRPr="001C653E">
              <w:rPr>
                <w:rFonts w:ascii="SutonnyMJ" w:hAnsi="SutonnyMJ"/>
                <w:sz w:val="24"/>
              </w:rPr>
              <w:t>ï‡b</w:t>
            </w:r>
            <w:proofErr w:type="spellEnd"/>
            <w:r w:rsidRPr="001C653E">
              <w:rPr>
                <w:rFonts w:ascii="SutonnyMJ" w:hAnsi="SutonnyMJ"/>
                <w:sz w:val="24"/>
              </w:rPr>
              <w:t xml:space="preserve"> </w:t>
            </w:r>
            <w:proofErr w:type="spellStart"/>
            <w:r w:rsidRPr="001C653E">
              <w:rPr>
                <w:rFonts w:ascii="SutonnyMJ" w:hAnsi="SutonnyMJ"/>
                <w:sz w:val="24"/>
              </w:rPr>
              <w:t>g‡b</w:t>
            </w:r>
            <w:proofErr w:type="spellEnd"/>
            <w:r w:rsidRPr="001C653E">
              <w:rPr>
                <w:rFonts w:ascii="SutonnyMJ" w:hAnsi="SutonnyMJ"/>
                <w:sz w:val="24"/>
              </w:rPr>
              <w:t xml:space="preserve"> n‡</w:t>
            </w:r>
            <w:r w:rsidR="00C25E7A" w:rsidRPr="00C25E7A">
              <w:rPr>
                <w:rFonts w:ascii="SutonnyMJ" w:hAnsi="SutonnyMJ"/>
                <w:sz w:val="24"/>
              </w:rPr>
              <w:t>”Q</w:t>
            </w:r>
            <w:r w:rsidRPr="001C653E">
              <w:rPr>
                <w:rFonts w:ascii="SutonnyMJ" w:hAnsi="SutonnyMJ" w:cs="SutonnyMJ"/>
                <w:sz w:val="24"/>
              </w:rPr>
              <w:t xml:space="preserve"> †h </w:t>
            </w:r>
            <w:proofErr w:type="spellStart"/>
            <w:r w:rsidRPr="001C653E">
              <w:rPr>
                <w:rFonts w:ascii="SutonnyMJ" w:hAnsi="SutonnyMJ" w:cs="SutonnyMJ"/>
                <w:sz w:val="24"/>
              </w:rPr>
              <w:t>Avcbvi</w:t>
            </w:r>
            <w:proofErr w:type="spellEnd"/>
            <w:r w:rsidRPr="001C653E">
              <w:rPr>
                <w:rFonts w:ascii="SutonnyMJ" w:hAnsi="SutonnyMJ" w:cs="SutonnyMJ"/>
                <w:sz w:val="24"/>
              </w:rPr>
              <w:t xml:space="preserve"> </w:t>
            </w:r>
            <w:proofErr w:type="spellStart"/>
            <w:r w:rsidRPr="001C653E">
              <w:rPr>
                <w:rFonts w:ascii="SutonnyMJ" w:hAnsi="SutonnyMJ" w:cs="SutonnyMJ"/>
                <w:sz w:val="24"/>
              </w:rPr>
              <w:t>Rxe‡b</w:t>
            </w:r>
            <w:proofErr w:type="spellEnd"/>
            <w:r w:rsidRPr="001C653E">
              <w:rPr>
                <w:rFonts w:ascii="SutonnyMJ" w:hAnsi="SutonnyMJ" w:cs="SutonnyMJ"/>
                <w:sz w:val="24"/>
              </w:rPr>
              <w:t xml:space="preserve"> </w:t>
            </w:r>
            <w:proofErr w:type="spellStart"/>
            <w:r w:rsidRPr="001C653E">
              <w:rPr>
                <w:rFonts w:ascii="SutonnyMJ" w:hAnsi="SutonnyMJ" w:cs="SutonnyMJ"/>
                <w:sz w:val="24"/>
              </w:rPr>
              <w:t>A‡bK</w:t>
            </w:r>
            <w:proofErr w:type="spellEnd"/>
            <w:r w:rsidRPr="001C653E">
              <w:rPr>
                <w:rFonts w:ascii="SutonnyMJ" w:hAnsi="SutonnyMJ" w:cs="SutonnyMJ"/>
                <w:sz w:val="24"/>
              </w:rPr>
              <w:t xml:space="preserve"> `</w:t>
            </w:r>
            <w:proofErr w:type="spellStart"/>
            <w:r w:rsidRPr="001C653E">
              <w:rPr>
                <w:rFonts w:ascii="SutonnyMJ" w:hAnsi="SutonnyMJ" w:cs="SutonnyMJ"/>
                <w:sz w:val="24"/>
              </w:rPr>
              <w:t>ytmgq</w:t>
            </w:r>
            <w:proofErr w:type="spellEnd"/>
            <w:r w:rsidRPr="001C653E">
              <w:rPr>
                <w:rFonts w:ascii="SutonnyMJ" w:hAnsi="SutonnyMJ" w:cs="SutonnyMJ"/>
                <w:sz w:val="24"/>
              </w:rPr>
              <w:t xml:space="preserve"> †M‡Q/</w:t>
            </w:r>
            <w:proofErr w:type="spellStart"/>
            <w:r w:rsidRPr="00C25E7A">
              <w:rPr>
                <w:rFonts w:ascii="SutonnyMJ" w:hAnsi="SutonnyMJ"/>
                <w:sz w:val="24"/>
              </w:rPr>
              <w:t>hv</w:t>
            </w:r>
            <w:proofErr w:type="spellEnd"/>
            <w:r w:rsidRPr="00C25E7A">
              <w:rPr>
                <w:rFonts w:ascii="SutonnyMJ" w:hAnsi="SutonnyMJ"/>
                <w:sz w:val="24"/>
              </w:rPr>
              <w:t>‡</w:t>
            </w:r>
            <w:r w:rsidR="00C25E7A" w:rsidRPr="00C25E7A">
              <w:rPr>
                <w:rFonts w:ascii="SutonnyMJ" w:hAnsi="SutonnyMJ"/>
                <w:sz w:val="24"/>
              </w:rPr>
              <w:t>”Q</w:t>
            </w:r>
            <w:r w:rsidRPr="00C25E7A">
              <w:rPr>
                <w:rFonts w:ascii="SutonnyMJ" w:hAnsi="SutonnyMJ"/>
                <w:sz w:val="24"/>
              </w:rPr>
              <w:t>|</w:t>
            </w:r>
            <w:r w:rsidRPr="001C653E">
              <w:rPr>
                <w:rFonts w:ascii="SutonnyMJ" w:hAnsi="SutonnyMJ" w:cs="SutonnyMJ"/>
                <w:sz w:val="24"/>
              </w:rPr>
              <w:t xml:space="preserve"> ‡</w:t>
            </w:r>
            <w:proofErr w:type="spellStart"/>
            <w:r w:rsidRPr="001C653E">
              <w:rPr>
                <w:rFonts w:ascii="SutonnyMJ" w:hAnsi="SutonnyMJ" w:cs="SutonnyMJ"/>
                <w:sz w:val="24"/>
              </w:rPr>
              <w:t>Kvb</w:t>
            </w:r>
            <w:proofErr w:type="spellEnd"/>
            <w:r w:rsidRPr="001C653E">
              <w:rPr>
                <w:rFonts w:ascii="SutonnyMJ" w:hAnsi="SutonnyMJ" w:cs="SutonnyMJ"/>
                <w:sz w:val="24"/>
              </w:rPr>
              <w:t xml:space="preserve"> </w:t>
            </w:r>
            <w:proofErr w:type="spellStart"/>
            <w:r w:rsidRPr="001C653E">
              <w:rPr>
                <w:rFonts w:ascii="SutonnyMJ" w:hAnsi="SutonnyMJ" w:cs="SutonnyMJ"/>
                <w:sz w:val="24"/>
              </w:rPr>
              <w:t>gvby‡liB</w:t>
            </w:r>
            <w:proofErr w:type="spellEnd"/>
            <w:r w:rsidRPr="001C653E">
              <w:rPr>
                <w:rFonts w:ascii="SutonnyMJ" w:hAnsi="SutonnyMJ" w:cs="SutonnyMJ"/>
                <w:sz w:val="24"/>
              </w:rPr>
              <w:t xml:space="preserve"> </w:t>
            </w:r>
            <w:proofErr w:type="spellStart"/>
            <w:r w:rsidRPr="001C653E">
              <w:rPr>
                <w:rFonts w:ascii="SutonnyMJ" w:hAnsi="SutonnyMJ" w:cs="SutonnyMJ"/>
                <w:sz w:val="24"/>
              </w:rPr>
              <w:t>A‡b¨i</w:t>
            </w:r>
            <w:proofErr w:type="spellEnd"/>
            <w:r w:rsidRPr="001C653E">
              <w:rPr>
                <w:rFonts w:ascii="SutonnyMJ" w:hAnsi="SutonnyMJ" w:cs="SutonnyMJ"/>
                <w:sz w:val="24"/>
              </w:rPr>
              <w:t xml:space="preserve"> m‡½ GiKg e¨envi Kivi AwaKvi †bB| hvB‡nvK Avcbvi h‡_ó mvnm I g‡bvej i‡q‡Q|ZvB A‡bK So SvÞv cvi n‡q Avm‡Z ‡c‡i‡Qb|</w:t>
            </w:r>
          </w:p>
          <w:p w14:paraId="7BC11647" w14:textId="77777777" w:rsidR="00C45E4C" w:rsidRPr="001C653E" w:rsidRDefault="00C45E4C" w:rsidP="00604678">
            <w:pPr>
              <w:jc w:val="both"/>
              <w:rPr>
                <w:sz w:val="20"/>
              </w:rPr>
            </w:pPr>
          </w:p>
        </w:tc>
        <w:tc>
          <w:tcPr>
            <w:tcW w:w="702" w:type="dxa"/>
            <w:gridSpan w:val="2"/>
            <w:tcBorders>
              <w:left w:val="single" w:sz="12" w:space="0" w:color="auto"/>
              <w:right w:val="single" w:sz="6" w:space="0" w:color="auto"/>
            </w:tcBorders>
          </w:tcPr>
          <w:p w14:paraId="39808EE4" w14:textId="77777777" w:rsidR="00C45E4C" w:rsidRPr="001C653E" w:rsidRDefault="00C45E4C" w:rsidP="00604678">
            <w:pPr>
              <w:jc w:val="both"/>
              <w:rPr>
                <w:sz w:val="20"/>
              </w:rPr>
            </w:pPr>
          </w:p>
        </w:tc>
      </w:tr>
      <w:tr w:rsidR="00C45E4C" w:rsidRPr="001C653E" w14:paraId="4CE16CCF" w14:textId="77777777" w:rsidTr="005F1C95">
        <w:trPr>
          <w:gridAfter w:val="1"/>
          <w:wAfter w:w="7" w:type="dxa"/>
          <w:cantSplit/>
        </w:trPr>
        <w:tc>
          <w:tcPr>
            <w:tcW w:w="682" w:type="dxa"/>
            <w:gridSpan w:val="2"/>
            <w:tcBorders>
              <w:left w:val="single" w:sz="6" w:space="0" w:color="auto"/>
              <w:right w:val="single" w:sz="12" w:space="0" w:color="auto"/>
            </w:tcBorders>
          </w:tcPr>
          <w:p w14:paraId="738A86F7" w14:textId="77777777" w:rsidR="00C45E4C" w:rsidRPr="001C653E" w:rsidRDefault="00C45E4C" w:rsidP="00604678">
            <w:pPr>
              <w:tabs>
                <w:tab w:val="num" w:pos="450"/>
              </w:tabs>
              <w:jc w:val="both"/>
              <w:rPr>
                <w:sz w:val="20"/>
              </w:rPr>
            </w:pPr>
          </w:p>
        </w:tc>
        <w:tc>
          <w:tcPr>
            <w:tcW w:w="9383" w:type="dxa"/>
            <w:gridSpan w:val="3"/>
          </w:tcPr>
          <w:p w14:paraId="2468B9E1" w14:textId="77777777" w:rsidR="00C45E4C" w:rsidRPr="001C653E" w:rsidRDefault="00C45E4C" w:rsidP="00604678">
            <w:pPr>
              <w:jc w:val="both"/>
              <w:rPr>
                <w:b/>
                <w:i/>
                <w:sz w:val="20"/>
              </w:rPr>
            </w:pPr>
            <w:r w:rsidRPr="001C653E">
              <w:rPr>
                <w:b/>
                <w:i/>
                <w:sz w:val="20"/>
              </w:rPr>
              <w:t>FINISH TWO - IF RESPONDENT HAS NOT DISCLOSED PROBLEMS / VIOLENCE</w:t>
            </w:r>
          </w:p>
        </w:tc>
        <w:tc>
          <w:tcPr>
            <w:tcW w:w="702" w:type="dxa"/>
            <w:gridSpan w:val="2"/>
            <w:tcBorders>
              <w:left w:val="single" w:sz="12" w:space="0" w:color="auto"/>
              <w:right w:val="single" w:sz="6" w:space="0" w:color="auto"/>
            </w:tcBorders>
          </w:tcPr>
          <w:p w14:paraId="60AFA1DC" w14:textId="77777777" w:rsidR="00C45E4C" w:rsidRPr="001C653E" w:rsidRDefault="00C45E4C" w:rsidP="00604678">
            <w:pPr>
              <w:jc w:val="both"/>
              <w:rPr>
                <w:sz w:val="20"/>
              </w:rPr>
            </w:pPr>
          </w:p>
        </w:tc>
      </w:tr>
      <w:tr w:rsidR="00C45E4C" w:rsidRPr="001C653E" w14:paraId="0347AD1F" w14:textId="77777777" w:rsidTr="005F1C95">
        <w:trPr>
          <w:gridAfter w:val="1"/>
          <w:wAfter w:w="7" w:type="dxa"/>
          <w:cantSplit/>
          <w:trHeight w:val="1061"/>
        </w:trPr>
        <w:tc>
          <w:tcPr>
            <w:tcW w:w="682" w:type="dxa"/>
            <w:gridSpan w:val="2"/>
            <w:tcBorders>
              <w:left w:val="single" w:sz="6" w:space="0" w:color="auto"/>
              <w:bottom w:val="single" w:sz="4" w:space="0" w:color="auto"/>
              <w:right w:val="single" w:sz="12" w:space="0" w:color="auto"/>
            </w:tcBorders>
          </w:tcPr>
          <w:p w14:paraId="7F180CA6" w14:textId="77777777" w:rsidR="00C45E4C" w:rsidRPr="001C653E" w:rsidRDefault="00C45E4C" w:rsidP="00604678">
            <w:pPr>
              <w:tabs>
                <w:tab w:val="num" w:pos="450"/>
              </w:tabs>
              <w:jc w:val="both"/>
              <w:rPr>
                <w:sz w:val="20"/>
              </w:rPr>
            </w:pPr>
          </w:p>
        </w:tc>
        <w:tc>
          <w:tcPr>
            <w:tcW w:w="9383" w:type="dxa"/>
            <w:gridSpan w:val="3"/>
            <w:tcBorders>
              <w:bottom w:val="single" w:sz="4" w:space="0" w:color="auto"/>
            </w:tcBorders>
          </w:tcPr>
          <w:p w14:paraId="58AA3922" w14:textId="77777777" w:rsidR="00C45E4C" w:rsidRPr="001C653E" w:rsidRDefault="00C45E4C" w:rsidP="00604678">
            <w:pPr>
              <w:jc w:val="both"/>
              <w:rPr>
                <w:sz w:val="20"/>
              </w:rPr>
            </w:pPr>
          </w:p>
          <w:p w14:paraId="155EBEDF" w14:textId="77777777" w:rsidR="005F1C95" w:rsidRPr="001C653E" w:rsidRDefault="00C45E4C" w:rsidP="005F1C95">
            <w:pPr>
              <w:jc w:val="both"/>
              <w:rPr>
                <w:sz w:val="20"/>
              </w:rPr>
            </w:pPr>
            <w:r w:rsidRPr="001C653E">
              <w:rPr>
                <w:sz w:val="20"/>
              </w:rPr>
              <w:t>I would like to thank you very much for helping us.  I appreciate the time that you have taken.  I realise that these questions may have been difficult for you to answer, but it is only by hearing from women themselves that we can really understand about women’s health and experiences in life.</w:t>
            </w:r>
          </w:p>
          <w:p w14:paraId="6ECD2B9A" w14:textId="77777777" w:rsidR="005F1C95" w:rsidRPr="001C653E" w:rsidRDefault="005F1C95" w:rsidP="005F1C95">
            <w:pPr>
              <w:jc w:val="both"/>
              <w:rPr>
                <w:rFonts w:ascii="SutonnyMJ" w:hAnsi="SutonnyMJ"/>
              </w:rPr>
            </w:pPr>
            <w:proofErr w:type="spellStart"/>
            <w:r w:rsidRPr="001C653E">
              <w:rPr>
                <w:rFonts w:ascii="SutonnyMJ" w:hAnsi="SutonnyMJ"/>
                <w:b/>
                <w:sz w:val="28"/>
              </w:rPr>
              <w:t>mgvcbx</w:t>
            </w:r>
            <w:proofErr w:type="spellEnd"/>
            <w:r w:rsidRPr="001C653E">
              <w:rPr>
                <w:rFonts w:ascii="SutonnyMJ" w:hAnsi="SutonnyMJ"/>
                <w:b/>
                <w:sz w:val="28"/>
              </w:rPr>
              <w:t xml:space="preserve"> e³e¨- </w:t>
            </w:r>
            <w:r w:rsidRPr="001C653E">
              <w:rPr>
                <w:rFonts w:ascii="SutonnyMJ" w:hAnsi="SutonnyMJ"/>
                <w:b/>
              </w:rPr>
              <w:t>2:</w:t>
            </w:r>
            <w:r w:rsidRPr="001C653E">
              <w:rPr>
                <w:rFonts w:ascii="SutonnyMJ" w:hAnsi="SutonnyMJ"/>
                <w:b/>
                <w:i/>
              </w:rPr>
              <w:t xml:space="preserve"> </w:t>
            </w:r>
            <w:proofErr w:type="spellStart"/>
            <w:r w:rsidRPr="001C653E">
              <w:rPr>
                <w:rFonts w:ascii="SutonnyMJ" w:hAnsi="SutonnyMJ"/>
                <w:b/>
                <w:i/>
              </w:rPr>
              <w:t>hwM</w:t>
            </w:r>
            <w:proofErr w:type="spellEnd"/>
            <w:r w:rsidRPr="001C653E">
              <w:rPr>
                <w:rFonts w:ascii="SutonnyMJ" w:hAnsi="SutonnyMJ"/>
                <w:b/>
                <w:i/>
              </w:rPr>
              <w:t xml:space="preserve"> </w:t>
            </w:r>
            <w:proofErr w:type="spellStart"/>
            <w:r w:rsidRPr="001C653E">
              <w:rPr>
                <w:rFonts w:ascii="SutonnyMJ" w:hAnsi="SutonnyMJ"/>
                <w:b/>
                <w:i/>
              </w:rPr>
              <w:t>DËi`vZv</w:t>
            </w:r>
            <w:proofErr w:type="spellEnd"/>
            <w:r w:rsidRPr="001C653E">
              <w:rPr>
                <w:rFonts w:ascii="SutonnyMJ" w:hAnsi="SutonnyMJ"/>
                <w:b/>
                <w:i/>
              </w:rPr>
              <w:t xml:space="preserve"> </w:t>
            </w:r>
            <w:proofErr w:type="spellStart"/>
            <w:r w:rsidRPr="001C653E">
              <w:rPr>
                <w:rFonts w:ascii="SutonnyMJ" w:hAnsi="SutonnyMJ"/>
                <w:b/>
                <w:i/>
              </w:rPr>
              <w:t>wbh©vZ‡bi</w:t>
            </w:r>
            <w:proofErr w:type="spellEnd"/>
            <w:r w:rsidRPr="001C653E">
              <w:rPr>
                <w:rFonts w:ascii="SutonnyMJ" w:hAnsi="SutonnyMJ"/>
                <w:b/>
                <w:i/>
              </w:rPr>
              <w:t xml:space="preserve"> </w:t>
            </w:r>
            <w:proofErr w:type="spellStart"/>
            <w:r w:rsidRPr="001C653E">
              <w:rPr>
                <w:rFonts w:ascii="SutonnyMJ" w:hAnsi="SutonnyMJ"/>
                <w:b/>
                <w:i/>
              </w:rPr>
              <w:t>K</w:t>
            </w:r>
            <w:r w:rsidRPr="00D1386A">
              <w:rPr>
                <w:rFonts w:ascii="SutonnyMJ" w:hAnsi="SutonnyMJ" w:cs="SutonnyMJ"/>
                <w:b/>
                <w:i/>
              </w:rPr>
              <w:t>_v</w:t>
            </w:r>
            <w:proofErr w:type="spellEnd"/>
            <w:r w:rsidRPr="00D1386A">
              <w:rPr>
                <w:rFonts w:ascii="SutonnyMJ" w:hAnsi="SutonnyMJ" w:cs="SutonnyMJ"/>
                <w:b/>
                <w:i/>
              </w:rPr>
              <w:t xml:space="preserve"> </w:t>
            </w:r>
            <w:proofErr w:type="spellStart"/>
            <w:r w:rsidR="00D1386A" w:rsidRPr="00D1386A">
              <w:rPr>
                <w:rFonts w:ascii="SutonnyMJ" w:hAnsi="SutonnyMJ" w:cs="SutonnyMJ"/>
                <w:b/>
                <w:i/>
              </w:rPr>
              <w:t>D‡jøL</w:t>
            </w:r>
            <w:proofErr w:type="spellEnd"/>
            <w:r w:rsidR="00D1386A" w:rsidRPr="00D1386A">
              <w:rPr>
                <w:rFonts w:ascii="SutonnyMJ" w:hAnsi="SutonnyMJ" w:cs="SutonnyMJ"/>
                <w:b/>
                <w:i/>
              </w:rPr>
              <w:t xml:space="preserve"> </w:t>
            </w:r>
            <w:proofErr w:type="spellStart"/>
            <w:r w:rsidRPr="001C653E">
              <w:rPr>
                <w:rFonts w:ascii="SutonnyMJ" w:hAnsi="SutonnyMJ" w:cs="SutonnyMJ"/>
                <w:b/>
                <w:i/>
              </w:rPr>
              <w:t>bv</w:t>
            </w:r>
            <w:proofErr w:type="spellEnd"/>
            <w:r w:rsidRPr="001C653E">
              <w:rPr>
                <w:rFonts w:ascii="SutonnyMJ" w:hAnsi="SutonnyMJ" w:cs="SutonnyMJ"/>
                <w:b/>
                <w:i/>
              </w:rPr>
              <w:t xml:space="preserve"> </w:t>
            </w:r>
            <w:proofErr w:type="spellStart"/>
            <w:r w:rsidRPr="001C653E">
              <w:rPr>
                <w:rFonts w:ascii="SutonnyMJ" w:hAnsi="SutonnyMJ" w:cs="SutonnyMJ"/>
                <w:b/>
                <w:i/>
              </w:rPr>
              <w:t>K‡ib</w:t>
            </w:r>
            <w:proofErr w:type="spellEnd"/>
          </w:p>
          <w:p w14:paraId="500EB4CC" w14:textId="77777777" w:rsidR="005F1C95" w:rsidRPr="001C653E" w:rsidRDefault="005F1C95" w:rsidP="005F1C95">
            <w:pPr>
              <w:jc w:val="both"/>
              <w:outlineLvl w:val="0"/>
              <w:rPr>
                <w:rFonts w:ascii="SutonnyMJ" w:hAnsi="SutonnyMJ"/>
                <w:sz w:val="8"/>
              </w:rPr>
            </w:pPr>
          </w:p>
          <w:p w14:paraId="5F3AC7B4" w14:textId="77777777" w:rsidR="005F1C95" w:rsidRPr="001C653E" w:rsidRDefault="005F1C95" w:rsidP="005F1C95">
            <w:pPr>
              <w:jc w:val="both"/>
              <w:outlineLvl w:val="0"/>
              <w:rPr>
                <w:rFonts w:ascii="SutonnyMJ" w:hAnsi="SutonnyMJ"/>
              </w:rPr>
            </w:pPr>
            <w:r w:rsidRPr="001C653E">
              <w:rPr>
                <w:rFonts w:ascii="SutonnyMJ" w:hAnsi="SutonnyMJ"/>
              </w:rPr>
              <w:t xml:space="preserve">Avcwb Kó K‡i GZUv mgq Avgvi mv‡_ K_v e‡j†Qb, Gi Rb¨ Avcbv‡K A‡bK A‡bK ab¨ev`| Avwg Rvwb Gai‡bi cÖ‡kœi DËi †`Iqv </w:t>
            </w:r>
            <w:proofErr w:type="spellStart"/>
            <w:r w:rsidRPr="001C653E">
              <w:rPr>
                <w:rFonts w:ascii="SutonnyMJ" w:hAnsi="SutonnyMJ"/>
              </w:rPr>
              <w:t>mnR</w:t>
            </w:r>
            <w:proofErr w:type="spellEnd"/>
            <w:r w:rsidRPr="001C653E">
              <w:rPr>
                <w:rFonts w:ascii="SutonnyMJ" w:hAnsi="SutonnyMJ"/>
              </w:rPr>
              <w:t xml:space="preserve"> </w:t>
            </w:r>
            <w:proofErr w:type="spellStart"/>
            <w:r w:rsidRPr="001C653E">
              <w:rPr>
                <w:rFonts w:ascii="SutonnyMJ" w:hAnsi="SutonnyMJ"/>
              </w:rPr>
              <w:t>bq</w:t>
            </w:r>
            <w:proofErr w:type="spellEnd"/>
            <w:r w:rsidRPr="001C653E">
              <w:rPr>
                <w:rFonts w:ascii="SutonnyMJ" w:hAnsi="SutonnyMJ"/>
              </w:rPr>
              <w:t xml:space="preserve">| </w:t>
            </w:r>
            <w:proofErr w:type="spellStart"/>
            <w:r w:rsidRPr="001C653E">
              <w:rPr>
                <w:rFonts w:ascii="SutonnyMJ" w:hAnsi="SutonnyMJ"/>
              </w:rPr>
              <w:t>wKš</w:t>
            </w:r>
            <w:proofErr w:type="spellEnd"/>
            <w:r w:rsidRPr="001C653E">
              <w:rPr>
                <w:rFonts w:ascii="SutonnyMJ" w:hAnsi="SutonnyMJ"/>
              </w:rPr>
              <w:t xml:space="preserve">‘, </w:t>
            </w:r>
            <w:proofErr w:type="spellStart"/>
            <w:r w:rsidRPr="001C653E">
              <w:rPr>
                <w:rFonts w:ascii="SutonnyMJ" w:hAnsi="SutonnyMJ"/>
              </w:rPr>
              <w:t>gwnjv</w:t>
            </w:r>
            <w:proofErr w:type="spellEnd"/>
            <w:r w:rsidRPr="001C653E">
              <w:rPr>
                <w:rFonts w:ascii="SutonnyMJ" w:hAnsi="SutonnyMJ"/>
              </w:rPr>
              <w:t>‡`</w:t>
            </w:r>
            <w:proofErr w:type="spellStart"/>
            <w:r w:rsidRPr="001C653E">
              <w:rPr>
                <w:rFonts w:ascii="SutonnyMJ" w:hAnsi="SutonnyMJ"/>
              </w:rPr>
              <w:t>i</w:t>
            </w:r>
            <w:proofErr w:type="spellEnd"/>
            <w:r w:rsidRPr="001C653E">
              <w:rPr>
                <w:rFonts w:ascii="SutonnyMJ" w:hAnsi="SutonnyMJ"/>
              </w:rPr>
              <w:t xml:space="preserve"> mv‡½ </w:t>
            </w:r>
            <w:proofErr w:type="spellStart"/>
            <w:r w:rsidRPr="001C653E">
              <w:rPr>
                <w:rFonts w:ascii="SutonnyMJ" w:hAnsi="SutonnyMJ"/>
              </w:rPr>
              <w:t>mivmwi</w:t>
            </w:r>
            <w:proofErr w:type="spellEnd"/>
            <w:r w:rsidRPr="001C653E">
              <w:rPr>
                <w:rFonts w:ascii="SutonnyMJ" w:hAnsi="SutonnyMJ"/>
              </w:rPr>
              <w:t xml:space="preserve"> </w:t>
            </w:r>
            <w:proofErr w:type="spellStart"/>
            <w:r w:rsidRPr="001C653E">
              <w:rPr>
                <w:rFonts w:ascii="SutonnyMJ" w:hAnsi="SutonnyMJ"/>
              </w:rPr>
              <w:t>K_v</w:t>
            </w:r>
            <w:proofErr w:type="spellEnd"/>
            <w:r w:rsidRPr="001C653E">
              <w:rPr>
                <w:rFonts w:ascii="SutonnyMJ" w:hAnsi="SutonnyMJ"/>
              </w:rPr>
              <w:t xml:space="preserve"> </w:t>
            </w:r>
            <w:proofErr w:type="spellStart"/>
            <w:r w:rsidRPr="001C653E">
              <w:rPr>
                <w:rFonts w:ascii="SutonnyMJ" w:hAnsi="SutonnyMJ"/>
              </w:rPr>
              <w:t>bv</w:t>
            </w:r>
            <w:proofErr w:type="spellEnd"/>
            <w:r w:rsidRPr="001C653E">
              <w:rPr>
                <w:rFonts w:ascii="SutonnyMJ" w:hAnsi="SutonnyMJ"/>
              </w:rPr>
              <w:t xml:space="preserve"> </w:t>
            </w:r>
            <w:proofErr w:type="spellStart"/>
            <w:r w:rsidRPr="001C653E">
              <w:rPr>
                <w:rFonts w:ascii="SutonnyMJ" w:hAnsi="SutonnyMJ"/>
              </w:rPr>
              <w:t>ej‡j</w:t>
            </w:r>
            <w:proofErr w:type="spellEnd"/>
            <w:r w:rsidRPr="001C653E">
              <w:rPr>
                <w:rFonts w:ascii="SutonnyMJ" w:hAnsi="SutonnyMJ"/>
              </w:rPr>
              <w:t xml:space="preserve"> </w:t>
            </w:r>
            <w:proofErr w:type="spellStart"/>
            <w:r w:rsidRPr="001C653E">
              <w:rPr>
                <w:rFonts w:ascii="SutonnyMJ" w:hAnsi="SutonnyMJ"/>
              </w:rPr>
              <w:t>gwnjv</w:t>
            </w:r>
            <w:proofErr w:type="spellEnd"/>
            <w:r w:rsidRPr="001C653E">
              <w:rPr>
                <w:rFonts w:ascii="SutonnyMJ" w:hAnsi="SutonnyMJ"/>
              </w:rPr>
              <w:t>‡`</w:t>
            </w:r>
            <w:proofErr w:type="spellStart"/>
            <w:r w:rsidRPr="001C653E">
              <w:rPr>
                <w:rFonts w:ascii="SutonnyMJ" w:hAnsi="SutonnyMJ"/>
              </w:rPr>
              <w:t>i</w:t>
            </w:r>
            <w:proofErr w:type="spellEnd"/>
            <w:r w:rsidRPr="001C653E">
              <w:rPr>
                <w:rFonts w:ascii="SutonnyMJ" w:hAnsi="SutonnyMJ"/>
              </w:rPr>
              <w:t xml:space="preserve"> ¯^v¯’¨ I </w:t>
            </w:r>
            <w:proofErr w:type="spellStart"/>
            <w:r w:rsidRPr="001C653E">
              <w:rPr>
                <w:rFonts w:ascii="SutonnyMJ" w:hAnsi="SutonnyMJ"/>
              </w:rPr>
              <w:t>Rxe‡bi</w:t>
            </w:r>
            <w:proofErr w:type="spellEnd"/>
            <w:r w:rsidRPr="001C653E">
              <w:rPr>
                <w:rFonts w:ascii="SutonnyMJ" w:hAnsi="SutonnyMJ"/>
              </w:rPr>
              <w:t xml:space="preserve"> </w:t>
            </w:r>
            <w:proofErr w:type="spellStart"/>
            <w:r w:rsidRPr="001C653E">
              <w:rPr>
                <w:rFonts w:ascii="SutonnyMJ" w:hAnsi="SutonnyMJ"/>
              </w:rPr>
              <w:t>AwfÁZv</w:t>
            </w:r>
            <w:proofErr w:type="spellEnd"/>
            <w:r w:rsidRPr="001C653E">
              <w:rPr>
                <w:rFonts w:ascii="SutonnyMJ" w:hAnsi="SutonnyMJ"/>
              </w:rPr>
              <w:t xml:space="preserve"> </w:t>
            </w:r>
            <w:proofErr w:type="spellStart"/>
            <w:r w:rsidR="00D1386A" w:rsidRPr="00D1386A">
              <w:rPr>
                <w:rFonts w:ascii="SutonnyMJ" w:hAnsi="SutonnyMJ"/>
              </w:rPr>
              <w:t>m¤c‡K</w:t>
            </w:r>
            <w:proofErr w:type="spellEnd"/>
            <w:r w:rsidR="00D1386A" w:rsidRPr="001C653E">
              <w:rPr>
                <w:rFonts w:ascii="SutonnyMJ" w:hAnsi="SutonnyMJ"/>
                <w:sz w:val="20"/>
                <w:szCs w:val="20"/>
              </w:rPr>
              <w:t xml:space="preserve">© </w:t>
            </w:r>
            <w:proofErr w:type="spellStart"/>
            <w:r w:rsidRPr="001C653E">
              <w:rPr>
                <w:rFonts w:ascii="SutonnyMJ" w:hAnsi="SutonnyMJ" w:cs="SutonnyMJ"/>
              </w:rPr>
              <w:t>Avgiv</w:t>
            </w:r>
            <w:proofErr w:type="spellEnd"/>
            <w:r w:rsidRPr="001C653E">
              <w:rPr>
                <w:rFonts w:ascii="SutonnyMJ" w:hAnsi="SutonnyMJ" w:cs="SutonnyMJ"/>
              </w:rPr>
              <w:t xml:space="preserve"> </w:t>
            </w:r>
            <w:proofErr w:type="spellStart"/>
            <w:r w:rsidRPr="001C653E">
              <w:rPr>
                <w:rFonts w:ascii="SutonnyMJ" w:hAnsi="SutonnyMJ" w:cs="SutonnyMJ"/>
              </w:rPr>
              <w:t>Rvb‡Z</w:t>
            </w:r>
            <w:proofErr w:type="spellEnd"/>
            <w:r w:rsidRPr="001C653E">
              <w:rPr>
                <w:rFonts w:ascii="SutonnyMJ" w:hAnsi="SutonnyMJ" w:cs="SutonnyMJ"/>
              </w:rPr>
              <w:t xml:space="preserve"> </w:t>
            </w:r>
            <w:proofErr w:type="spellStart"/>
            <w:r w:rsidRPr="001C653E">
              <w:rPr>
                <w:rFonts w:ascii="SutonnyMJ" w:hAnsi="SutonnyMJ" w:cs="SutonnyMJ"/>
              </w:rPr>
              <w:t>cvie</w:t>
            </w:r>
            <w:proofErr w:type="spellEnd"/>
            <w:r w:rsidRPr="001C653E">
              <w:rPr>
                <w:rFonts w:ascii="SutonnyMJ" w:hAnsi="SutonnyMJ"/>
              </w:rPr>
              <w:t xml:space="preserve"> </w:t>
            </w:r>
            <w:proofErr w:type="spellStart"/>
            <w:r w:rsidRPr="001C653E">
              <w:rPr>
                <w:rFonts w:ascii="SutonnyMJ" w:hAnsi="SutonnyMJ"/>
              </w:rPr>
              <w:t>bv</w:t>
            </w:r>
            <w:proofErr w:type="spellEnd"/>
            <w:r w:rsidRPr="001C653E">
              <w:rPr>
                <w:rFonts w:ascii="SutonnyMJ" w:hAnsi="SutonnyMJ"/>
              </w:rPr>
              <w:t>|</w:t>
            </w:r>
          </w:p>
          <w:p w14:paraId="6D0C3D2C" w14:textId="77777777" w:rsidR="00C45E4C" w:rsidRPr="001C653E" w:rsidRDefault="00C45E4C" w:rsidP="005F1C95">
            <w:pPr>
              <w:jc w:val="both"/>
              <w:rPr>
                <w:sz w:val="20"/>
              </w:rPr>
            </w:pPr>
          </w:p>
        </w:tc>
        <w:tc>
          <w:tcPr>
            <w:tcW w:w="702" w:type="dxa"/>
            <w:gridSpan w:val="2"/>
            <w:tcBorders>
              <w:left w:val="single" w:sz="12" w:space="0" w:color="auto"/>
              <w:bottom w:val="single" w:sz="4" w:space="0" w:color="auto"/>
              <w:right w:val="single" w:sz="6" w:space="0" w:color="auto"/>
            </w:tcBorders>
          </w:tcPr>
          <w:p w14:paraId="0993B9B3" w14:textId="77777777" w:rsidR="00C45E4C" w:rsidRPr="001C653E" w:rsidRDefault="00C45E4C" w:rsidP="00604678">
            <w:pPr>
              <w:jc w:val="both"/>
              <w:rPr>
                <w:sz w:val="20"/>
              </w:rPr>
            </w:pPr>
          </w:p>
        </w:tc>
      </w:tr>
      <w:tr w:rsidR="00C45E4C" w:rsidRPr="001C653E" w14:paraId="7DC63B76" w14:textId="77777777" w:rsidTr="005F1C95">
        <w:trPr>
          <w:gridAfter w:val="1"/>
          <w:wAfter w:w="7" w:type="dxa"/>
          <w:cantSplit/>
        </w:trPr>
        <w:tc>
          <w:tcPr>
            <w:tcW w:w="10767" w:type="dxa"/>
            <w:gridSpan w:val="7"/>
            <w:tcBorders>
              <w:top w:val="single" w:sz="6" w:space="0" w:color="auto"/>
              <w:left w:val="single" w:sz="6" w:space="0" w:color="auto"/>
              <w:bottom w:val="single" w:sz="6" w:space="0" w:color="auto"/>
              <w:right w:val="single" w:sz="6" w:space="0" w:color="auto"/>
            </w:tcBorders>
            <w:shd w:val="clear" w:color="auto" w:fill="FFFF00"/>
          </w:tcPr>
          <w:p w14:paraId="6FC92E5D" w14:textId="77777777" w:rsidR="00C45E4C" w:rsidRPr="001C653E" w:rsidRDefault="00C45E4C" w:rsidP="00604678">
            <w:pPr>
              <w:jc w:val="center"/>
              <w:rPr>
                <w:sz w:val="20"/>
              </w:rPr>
            </w:pPr>
          </w:p>
          <w:p w14:paraId="14049728" w14:textId="77777777" w:rsidR="00C45E4C" w:rsidRPr="001C653E" w:rsidRDefault="005F1C95" w:rsidP="005F1C95">
            <w:pPr>
              <w:tabs>
                <w:tab w:val="center" w:pos="5275"/>
                <w:tab w:val="left" w:pos="8978"/>
              </w:tabs>
              <w:rPr>
                <w:sz w:val="20"/>
              </w:rPr>
            </w:pPr>
            <w:r w:rsidRPr="001C653E">
              <w:rPr>
                <w:sz w:val="20"/>
              </w:rPr>
              <w:tab/>
            </w:r>
            <w:r w:rsidR="00C45E4C" w:rsidRPr="001C653E">
              <w:rPr>
                <w:sz w:val="20"/>
              </w:rPr>
              <w:t>INTERVIEWER COMMENTS TO BE COMPLETED AFTER INTERVIEW</w:t>
            </w:r>
            <w:r w:rsidRPr="001C653E">
              <w:rPr>
                <w:sz w:val="20"/>
              </w:rPr>
              <w:tab/>
            </w:r>
          </w:p>
          <w:p w14:paraId="0F279D32" w14:textId="77777777" w:rsidR="00C45E4C" w:rsidRPr="004B234C" w:rsidRDefault="00EA4ADF" w:rsidP="004B234C">
            <w:pPr>
              <w:jc w:val="center"/>
              <w:rPr>
                <w:rFonts w:ascii="SutonnyMJ" w:hAnsi="SutonnyMJ" w:cs="SutonnyMJ"/>
              </w:rPr>
            </w:pPr>
            <w:r>
              <w:rPr>
                <w:rFonts w:ascii="SutonnyMJ" w:hAnsi="SutonnyMJ"/>
                <w:b/>
                <w:sz w:val="32"/>
              </w:rPr>
              <w:t>mv¶</w:t>
            </w:r>
            <w:proofErr w:type="spellStart"/>
            <w:r>
              <w:rPr>
                <w:rFonts w:ascii="SutonnyMJ" w:hAnsi="SutonnyMJ"/>
                <w:b/>
                <w:sz w:val="32"/>
              </w:rPr>
              <w:t>vrKviMÖnYKvixi</w:t>
            </w:r>
            <w:proofErr w:type="spellEnd"/>
            <w:r>
              <w:rPr>
                <w:rFonts w:ascii="SutonnyMJ" w:hAnsi="SutonnyMJ"/>
                <w:b/>
                <w:sz w:val="32"/>
              </w:rPr>
              <w:t xml:space="preserve"> </w:t>
            </w:r>
            <w:proofErr w:type="spellStart"/>
            <w:r w:rsidR="004B234C" w:rsidRPr="004B234C">
              <w:rPr>
                <w:rFonts w:ascii="SutonnyMJ" w:hAnsi="SutonnyMJ"/>
                <w:b/>
                <w:sz w:val="32"/>
              </w:rPr>
              <w:t>gšÍe</w:t>
            </w:r>
            <w:proofErr w:type="spellEnd"/>
            <w:r w:rsidR="004B234C" w:rsidRPr="004B234C">
              <w:rPr>
                <w:rFonts w:ascii="SutonnyMJ" w:hAnsi="SutonnyMJ"/>
                <w:b/>
                <w:sz w:val="32"/>
              </w:rPr>
              <w:t>¨</w:t>
            </w:r>
            <w:r w:rsidR="004B234C">
              <w:rPr>
                <w:rFonts w:ascii="SutonnyMJ" w:hAnsi="SutonnyMJ" w:cs="SutonnyMJ"/>
              </w:rPr>
              <w:t xml:space="preserve"> </w:t>
            </w:r>
            <w:r w:rsidR="005F1C95" w:rsidRPr="001C653E">
              <w:rPr>
                <w:rFonts w:ascii="SutonnyMJ" w:hAnsi="SutonnyMJ" w:cs="SutonnyMJ"/>
                <w:b/>
                <w:sz w:val="32"/>
              </w:rPr>
              <w:t>(</w:t>
            </w:r>
            <w:r w:rsidR="005F1C95" w:rsidRPr="001C653E">
              <w:rPr>
                <w:rFonts w:ascii="SutonnyMJ" w:hAnsi="SutonnyMJ"/>
                <w:b/>
                <w:i/>
                <w:sz w:val="32"/>
              </w:rPr>
              <w:t>mv¶</w:t>
            </w:r>
            <w:proofErr w:type="spellStart"/>
            <w:r w:rsidR="005F1C95" w:rsidRPr="001C653E">
              <w:rPr>
                <w:rFonts w:ascii="SutonnyMJ" w:hAnsi="SutonnyMJ"/>
                <w:b/>
                <w:i/>
                <w:sz w:val="32"/>
              </w:rPr>
              <w:t>vrKvi</w:t>
            </w:r>
            <w:proofErr w:type="spellEnd"/>
            <w:r w:rsidR="005F1C95" w:rsidRPr="001C653E">
              <w:rPr>
                <w:rFonts w:ascii="SutonnyMJ" w:hAnsi="SutonnyMJ"/>
                <w:b/>
                <w:i/>
                <w:sz w:val="32"/>
              </w:rPr>
              <w:t xml:space="preserve"> †kl nevi ci </w:t>
            </w:r>
            <w:proofErr w:type="spellStart"/>
            <w:r w:rsidR="005F1C95" w:rsidRPr="001C653E">
              <w:rPr>
                <w:rFonts w:ascii="SutonnyMJ" w:hAnsi="SutonnyMJ"/>
                <w:b/>
                <w:i/>
                <w:sz w:val="32"/>
              </w:rPr>
              <w:t>wjL‡Z</w:t>
            </w:r>
            <w:proofErr w:type="spellEnd"/>
            <w:r w:rsidR="005F1C95" w:rsidRPr="001C653E">
              <w:rPr>
                <w:rFonts w:ascii="SutonnyMJ" w:hAnsi="SutonnyMJ"/>
                <w:b/>
                <w:i/>
                <w:sz w:val="32"/>
              </w:rPr>
              <w:t xml:space="preserve"> </w:t>
            </w:r>
            <w:proofErr w:type="spellStart"/>
            <w:r w:rsidR="005F1C95" w:rsidRPr="001C653E">
              <w:rPr>
                <w:rFonts w:ascii="SutonnyMJ" w:hAnsi="SutonnyMJ"/>
                <w:b/>
                <w:i/>
                <w:sz w:val="32"/>
              </w:rPr>
              <w:t>n‡e</w:t>
            </w:r>
            <w:proofErr w:type="spellEnd"/>
            <w:r w:rsidR="005F1C95" w:rsidRPr="001C653E">
              <w:rPr>
                <w:rFonts w:ascii="SutonnyMJ" w:hAnsi="SutonnyMJ"/>
                <w:b/>
                <w:sz w:val="32"/>
              </w:rPr>
              <w:t>)</w:t>
            </w:r>
          </w:p>
        </w:tc>
      </w:tr>
      <w:tr w:rsidR="00C45E4C" w14:paraId="0019DF03" w14:textId="77777777" w:rsidTr="005F1C95">
        <w:trPr>
          <w:gridAfter w:val="1"/>
          <w:wAfter w:w="7" w:type="dxa"/>
          <w:cantSplit/>
        </w:trPr>
        <w:tc>
          <w:tcPr>
            <w:tcW w:w="568" w:type="dxa"/>
            <w:tcBorders>
              <w:left w:val="single" w:sz="6" w:space="0" w:color="auto"/>
              <w:right w:val="single" w:sz="12" w:space="0" w:color="auto"/>
            </w:tcBorders>
          </w:tcPr>
          <w:p w14:paraId="38E415D4" w14:textId="77777777" w:rsidR="00C45E4C" w:rsidRPr="001C653E" w:rsidRDefault="00C45E4C" w:rsidP="00604678">
            <w:pPr>
              <w:jc w:val="both"/>
              <w:rPr>
                <w:sz w:val="20"/>
              </w:rPr>
            </w:pPr>
          </w:p>
        </w:tc>
        <w:tc>
          <w:tcPr>
            <w:tcW w:w="9963" w:type="dxa"/>
            <w:gridSpan w:val="5"/>
            <w:tcBorders>
              <w:top w:val="single" w:sz="6" w:space="0" w:color="auto"/>
              <w:bottom w:val="single" w:sz="6" w:space="0" w:color="auto"/>
            </w:tcBorders>
          </w:tcPr>
          <w:p w14:paraId="21263884" w14:textId="77777777" w:rsidR="00C45E4C" w:rsidRDefault="00C45E4C" w:rsidP="00604678">
            <w:pPr>
              <w:jc w:val="both"/>
              <w:rPr>
                <w:sz w:val="20"/>
              </w:rPr>
            </w:pPr>
            <w:r w:rsidRPr="001C653E">
              <w:rPr>
                <w:sz w:val="20"/>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252D2E7" w14:textId="77777777" w:rsidR="00C45E4C" w:rsidRDefault="00C45E4C"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14:paraId="4E71D58A" w14:textId="77777777" w:rsidR="00C45E4C" w:rsidRDefault="00C45E4C" w:rsidP="00604678">
            <w:pPr>
              <w:jc w:val="both"/>
              <w:rPr>
                <w:sz w:val="20"/>
              </w:rPr>
            </w:pPr>
          </w:p>
        </w:tc>
      </w:tr>
      <w:tr w:rsidR="00C45E4C" w14:paraId="2658B530" w14:textId="77777777" w:rsidTr="005F1C95">
        <w:trPr>
          <w:gridAfter w:val="1"/>
          <w:wAfter w:w="7" w:type="dxa"/>
          <w:cantSplit/>
        </w:trPr>
        <w:tc>
          <w:tcPr>
            <w:tcW w:w="568" w:type="dxa"/>
            <w:tcBorders>
              <w:left w:val="single" w:sz="6" w:space="0" w:color="auto"/>
              <w:bottom w:val="single" w:sz="6" w:space="0" w:color="auto"/>
              <w:right w:val="single" w:sz="12" w:space="0" w:color="auto"/>
            </w:tcBorders>
          </w:tcPr>
          <w:p w14:paraId="7B8D1B53" w14:textId="77777777" w:rsidR="00C45E4C" w:rsidRDefault="00C45E4C" w:rsidP="00604678">
            <w:pPr>
              <w:jc w:val="both"/>
              <w:rPr>
                <w:sz w:val="20"/>
              </w:rPr>
            </w:pPr>
          </w:p>
        </w:tc>
        <w:tc>
          <w:tcPr>
            <w:tcW w:w="9963" w:type="dxa"/>
            <w:gridSpan w:val="5"/>
            <w:tcBorders>
              <w:top w:val="single" w:sz="6" w:space="0" w:color="auto"/>
              <w:bottom w:val="single" w:sz="6" w:space="0" w:color="auto"/>
            </w:tcBorders>
          </w:tcPr>
          <w:p w14:paraId="6F5E49EB" w14:textId="77777777" w:rsidR="00C45E4C" w:rsidRDefault="00C45E4C" w:rsidP="00604678">
            <w:pPr>
              <w:jc w:val="both"/>
              <w:rPr>
                <w:sz w:val="20"/>
              </w:rPr>
            </w:pPr>
          </w:p>
        </w:tc>
        <w:tc>
          <w:tcPr>
            <w:tcW w:w="236" w:type="dxa"/>
            <w:tcBorders>
              <w:top w:val="single" w:sz="6" w:space="0" w:color="auto"/>
              <w:left w:val="single" w:sz="12" w:space="0" w:color="auto"/>
              <w:bottom w:val="single" w:sz="6" w:space="0" w:color="auto"/>
              <w:right w:val="single" w:sz="6" w:space="0" w:color="auto"/>
            </w:tcBorders>
          </w:tcPr>
          <w:p w14:paraId="0F46B349" w14:textId="77777777" w:rsidR="00C45E4C" w:rsidRDefault="00C45E4C" w:rsidP="00604678">
            <w:pPr>
              <w:jc w:val="both"/>
              <w:rPr>
                <w:sz w:val="20"/>
              </w:rPr>
            </w:pPr>
          </w:p>
        </w:tc>
      </w:tr>
    </w:tbl>
    <w:p w14:paraId="342BB8B9" w14:textId="77777777" w:rsidR="00C45E4C" w:rsidRDefault="00C45E4C" w:rsidP="00374D24">
      <w:pPr>
        <w:rPr>
          <w:ins w:id="26" w:author="Audrie Lin" w:date="2015-03-12T10:51:00Z"/>
          <w:sz w:val="16"/>
          <w:szCs w:val="16"/>
        </w:rPr>
      </w:pPr>
    </w:p>
    <w:p w14:paraId="3E4E7374" w14:textId="77777777" w:rsidR="000315B6" w:rsidRDefault="000315B6" w:rsidP="00374D24">
      <w:pPr>
        <w:rPr>
          <w:ins w:id="27" w:author="Audrie Lin" w:date="2015-03-12T10:55:00Z"/>
          <w:sz w:val="16"/>
          <w:szCs w:val="16"/>
        </w:rPr>
      </w:pPr>
    </w:p>
    <w:p w14:paraId="62B00B72" w14:textId="77777777" w:rsidR="000315B6" w:rsidRDefault="000315B6" w:rsidP="00374D24">
      <w:pPr>
        <w:rPr>
          <w:ins w:id="28" w:author="Audrie Lin" w:date="2015-03-12T10:55:00Z"/>
          <w:sz w:val="16"/>
          <w:szCs w:val="16"/>
        </w:rPr>
      </w:pPr>
    </w:p>
    <w:p w14:paraId="16B3FA3F" w14:textId="77777777" w:rsidR="000315B6" w:rsidRDefault="000315B6" w:rsidP="00374D24">
      <w:pPr>
        <w:rPr>
          <w:ins w:id="29" w:author="Audrie Lin" w:date="2015-03-12T10:55:00Z"/>
          <w:sz w:val="16"/>
          <w:szCs w:val="16"/>
        </w:rPr>
      </w:pPr>
    </w:p>
    <w:p w14:paraId="1193F099" w14:textId="77777777" w:rsidR="000315B6" w:rsidRPr="00896717" w:rsidRDefault="000315B6" w:rsidP="00374D24">
      <w:pPr>
        <w:rPr>
          <w:ins w:id="30" w:author="Audrie Lin" w:date="2015-03-12T10:54:00Z"/>
        </w:rPr>
      </w:pPr>
    </w:p>
    <w:p w14:paraId="38D5EDAD" w14:textId="77777777" w:rsidR="000315B6" w:rsidRPr="00896717" w:rsidRDefault="000315B6" w:rsidP="00374D24">
      <w:pPr>
        <w:rPr>
          <w:ins w:id="31" w:author="Audrie Lin" w:date="2015-03-12T10:54:00Z"/>
        </w:rPr>
      </w:pPr>
    </w:p>
    <w:p w14:paraId="5533D6D6" w14:textId="4C4A0E44" w:rsidR="000315B6" w:rsidRPr="00896717" w:rsidRDefault="00A34103" w:rsidP="00374D24">
      <w:pPr>
        <w:rPr>
          <w:ins w:id="32" w:author="Audrie Lin" w:date="2015-03-12T10:51:00Z"/>
        </w:rPr>
      </w:pPr>
      <w:ins w:id="33" w:author="Audrie Lin" w:date="2015-03-12T11:12:00Z">
        <w:r>
          <w:t>Suicide Follow Up</w:t>
        </w:r>
      </w:ins>
      <w:ins w:id="34" w:author="Audrie Lin" w:date="2015-03-12T10:59:00Z">
        <w:r w:rsidR="000315B6" w:rsidRPr="00896717">
          <w:t xml:space="preserve"> Questions</w:t>
        </w:r>
      </w:ins>
    </w:p>
    <w:p w14:paraId="75F9E997" w14:textId="77777777" w:rsidR="000315B6" w:rsidRDefault="000315B6" w:rsidP="00374D24">
      <w:pPr>
        <w:rPr>
          <w:ins w:id="35" w:author="Audrie Lin" w:date="2015-03-12T10:51:00Z"/>
          <w:sz w:val="16"/>
          <w:szCs w:val="16"/>
        </w:rPr>
      </w:pPr>
    </w:p>
    <w:tbl>
      <w:tblPr>
        <w:tblStyle w:val="TableGrid"/>
        <w:tblW w:w="0" w:type="auto"/>
        <w:tblLook w:val="04A0" w:firstRow="1" w:lastRow="0" w:firstColumn="1" w:lastColumn="0" w:noHBand="0" w:noVBand="1"/>
      </w:tblPr>
      <w:tblGrid>
        <w:gridCol w:w="2585"/>
        <w:gridCol w:w="2893"/>
        <w:gridCol w:w="2619"/>
        <w:gridCol w:w="2586"/>
      </w:tblGrid>
      <w:tr w:rsidR="000315B6" w14:paraId="191964ED" w14:textId="77777777" w:rsidTr="00C93E88">
        <w:trPr>
          <w:ins w:id="36" w:author="Audrie Lin" w:date="2015-03-12T10:51:00Z"/>
        </w:trPr>
        <w:tc>
          <w:tcPr>
            <w:tcW w:w="2585" w:type="dxa"/>
            <w:shd w:val="clear" w:color="auto" w:fill="auto"/>
          </w:tcPr>
          <w:p w14:paraId="5DB5ECA4" w14:textId="3CF578E6" w:rsidR="000315B6" w:rsidRPr="000315B6" w:rsidRDefault="000315B6" w:rsidP="000315B6">
            <w:pPr>
              <w:rPr>
                <w:ins w:id="37" w:author="Audrie Lin" w:date="2015-03-12T10:57:00Z"/>
                <w:rFonts w:ascii="Arial" w:hAnsi="Arial" w:cs="Arial"/>
                <w:color w:val="222222"/>
                <w:sz w:val="22"/>
                <w:szCs w:val="22"/>
                <w:shd w:val="clear" w:color="auto" w:fill="FFFFFF"/>
                <w:lang w:val="en-US"/>
              </w:rPr>
            </w:pPr>
            <w:ins w:id="38" w:author="Audrie Lin" w:date="2015-03-12T10:54:00Z">
              <w:r w:rsidRPr="000315B6">
                <w:rPr>
                  <w:rFonts w:ascii="Arial" w:hAnsi="Arial" w:cs="Arial"/>
                  <w:color w:val="222222"/>
                  <w:sz w:val="22"/>
                  <w:szCs w:val="22"/>
                  <w:shd w:val="clear" w:color="auto" w:fill="FFFFFF"/>
                  <w:lang w:val="en-US"/>
                </w:rPr>
                <w:t>QA1</w:t>
              </w:r>
            </w:ins>
          </w:p>
          <w:p w14:paraId="274439C1" w14:textId="77777777" w:rsidR="000315B6" w:rsidRPr="000315B6" w:rsidRDefault="000315B6" w:rsidP="000315B6">
            <w:pPr>
              <w:rPr>
                <w:ins w:id="39" w:author="Audrie Lin" w:date="2015-03-12T10:57:00Z"/>
                <w:rFonts w:ascii="Arial" w:hAnsi="Arial" w:cs="Arial"/>
                <w:color w:val="222222"/>
                <w:sz w:val="22"/>
                <w:szCs w:val="22"/>
                <w:shd w:val="clear" w:color="auto" w:fill="FFFFFF"/>
                <w:lang w:val="en-US"/>
              </w:rPr>
            </w:pPr>
          </w:p>
          <w:p w14:paraId="6405501C" w14:textId="6D7C5DA1" w:rsidR="000315B6" w:rsidRPr="00C93E88" w:rsidRDefault="000315B6" w:rsidP="00C93E88">
            <w:pPr>
              <w:rPr>
                <w:ins w:id="40" w:author="Audrie Lin" w:date="2015-03-12T10:53:00Z"/>
                <w:rFonts w:ascii="Arial" w:hAnsi="Arial" w:cs="Arial"/>
                <w:color w:val="222222"/>
                <w:sz w:val="20"/>
                <w:szCs w:val="20"/>
                <w:shd w:val="clear" w:color="auto" w:fill="FFFFFF"/>
                <w:lang w:val="en-US"/>
              </w:rPr>
            </w:pPr>
            <w:ins w:id="41" w:author="Audrie Lin" w:date="2015-03-12T10:57:00Z">
              <w:r w:rsidRPr="00C93E88">
                <w:rPr>
                  <w:rFonts w:ascii="Arial" w:hAnsi="Arial" w:cs="Arial"/>
                  <w:color w:val="222222"/>
                  <w:sz w:val="20"/>
                  <w:szCs w:val="20"/>
                  <w:shd w:val="clear" w:color="auto" w:fill="FFFFFF"/>
                  <w:lang w:val="en-US"/>
                </w:rPr>
                <w:t xml:space="preserve">Note: If </w:t>
              </w:r>
            </w:ins>
            <w:ins w:id="42" w:author="Audrie Lin" w:date="2015-03-12T11:00:00Z">
              <w:r w:rsidR="00C93E88">
                <w:rPr>
                  <w:rFonts w:ascii="Arial" w:hAnsi="Arial" w:cs="Arial"/>
                  <w:color w:val="222222"/>
                  <w:sz w:val="20"/>
                  <w:szCs w:val="20"/>
                  <w:shd w:val="clear" w:color="auto" w:fill="FFFFFF"/>
                  <w:lang w:val="en-US"/>
                </w:rPr>
                <w:t>YES</w:t>
              </w:r>
              <w:r>
                <w:rPr>
                  <w:rFonts w:ascii="Arial" w:hAnsi="Arial" w:cs="Arial"/>
                  <w:color w:val="222222"/>
                  <w:sz w:val="20"/>
                  <w:szCs w:val="20"/>
                  <w:shd w:val="clear" w:color="auto" w:fill="FFFFFF"/>
                  <w:lang w:val="en-US"/>
                </w:rPr>
                <w:t>,</w:t>
              </w:r>
              <w:r w:rsidR="00C93E88">
                <w:rPr>
                  <w:rFonts w:ascii="Arial" w:hAnsi="Arial" w:cs="Arial"/>
                  <w:color w:val="222222"/>
                  <w:sz w:val="20"/>
                  <w:szCs w:val="20"/>
                  <w:shd w:val="clear" w:color="auto" w:fill="FFFFFF"/>
                  <w:lang w:val="en-US"/>
                </w:rPr>
                <w:t xml:space="preserve"> ask QA2</w:t>
              </w:r>
            </w:ins>
            <w:ins w:id="43" w:author="Audrie Lin" w:date="2015-03-12T11:09:00Z">
              <w:r w:rsidR="00854478">
                <w:rPr>
                  <w:rFonts w:ascii="Arial" w:hAnsi="Arial" w:cs="Arial"/>
                  <w:color w:val="222222"/>
                  <w:sz w:val="20"/>
                  <w:szCs w:val="20"/>
                  <w:shd w:val="clear" w:color="auto" w:fill="FFFFFF"/>
                  <w:lang w:val="en-US"/>
                </w:rPr>
                <w:t>.</w:t>
              </w:r>
            </w:ins>
            <w:ins w:id="44" w:author="Audrie Lin" w:date="2015-03-12T11:00:00Z">
              <w:r w:rsidR="00854478">
                <w:rPr>
                  <w:rFonts w:ascii="Arial" w:hAnsi="Arial" w:cs="Arial"/>
                  <w:color w:val="222222"/>
                  <w:sz w:val="20"/>
                  <w:szCs w:val="20"/>
                  <w:shd w:val="clear" w:color="auto" w:fill="FFFFFF"/>
                  <w:lang w:val="en-US"/>
                </w:rPr>
                <w:t xml:space="preserve"> I</w:t>
              </w:r>
              <w:r w:rsidR="00C93E88">
                <w:rPr>
                  <w:rFonts w:ascii="Arial" w:hAnsi="Arial" w:cs="Arial"/>
                  <w:color w:val="222222"/>
                  <w:sz w:val="20"/>
                  <w:szCs w:val="20"/>
                  <w:shd w:val="clear" w:color="auto" w:fill="FFFFFF"/>
                  <w:lang w:val="en-US"/>
                </w:rPr>
                <w:t>f NO, then skip to end</w:t>
              </w:r>
            </w:ins>
          </w:p>
        </w:tc>
        <w:tc>
          <w:tcPr>
            <w:tcW w:w="2893" w:type="dxa"/>
            <w:shd w:val="clear" w:color="auto" w:fill="auto"/>
          </w:tcPr>
          <w:p w14:paraId="5D3F6009" w14:textId="464F73FD" w:rsidR="000315B6" w:rsidRPr="00304F91" w:rsidRDefault="00C93E88" w:rsidP="000315B6">
            <w:pPr>
              <w:rPr>
                <w:ins w:id="45" w:author="Audrie Lin" w:date="2015-03-12T10:53:00Z"/>
                <w:rFonts w:ascii="Arial" w:hAnsi="Arial" w:cs="Arial"/>
                <w:sz w:val="22"/>
                <w:szCs w:val="22"/>
                <w:lang w:val="en-US"/>
              </w:rPr>
            </w:pPr>
            <w:ins w:id="46" w:author="Audrie Lin" w:date="2015-03-12T11:02:00Z">
              <w:r w:rsidRPr="00304F91">
                <w:rPr>
                  <w:rFonts w:ascii="Arial" w:hAnsi="Arial" w:cs="Arial"/>
                  <w:color w:val="222222"/>
                  <w:sz w:val="22"/>
                  <w:szCs w:val="22"/>
                  <w:shd w:val="clear" w:color="auto" w:fill="FFFFFF"/>
                  <w:lang w:val="en-US"/>
                </w:rPr>
                <w:t xml:space="preserve">FRA QUESTION: </w:t>
              </w:r>
            </w:ins>
            <w:ins w:id="47" w:author="Audrie Lin" w:date="2015-03-12T10:55:00Z">
              <w:r w:rsidR="000315B6" w:rsidRPr="00304F91">
                <w:rPr>
                  <w:rFonts w:ascii="Arial" w:hAnsi="Arial" w:cs="Arial"/>
                  <w:color w:val="222222"/>
                  <w:sz w:val="22"/>
                  <w:szCs w:val="22"/>
                  <w:shd w:val="clear" w:color="auto" w:fill="FFFFFF"/>
                  <w:lang w:val="en-US"/>
                </w:rPr>
                <w:t>Throughout th</w:t>
              </w:r>
            </w:ins>
            <w:ins w:id="48" w:author="Audrie Lin" w:date="2015-03-12T10:56:00Z">
              <w:r w:rsidR="000315B6" w:rsidRPr="00304F91">
                <w:rPr>
                  <w:rFonts w:ascii="Arial" w:hAnsi="Arial" w:cs="Arial"/>
                  <w:color w:val="222222"/>
                  <w:sz w:val="22"/>
                  <w:szCs w:val="22"/>
                  <w:shd w:val="clear" w:color="auto" w:fill="FFFFFF"/>
                  <w:lang w:val="en-US"/>
                </w:rPr>
                <w:t>is</w:t>
              </w:r>
            </w:ins>
            <w:ins w:id="49" w:author="Audrie Lin" w:date="2015-03-12T10:55:00Z">
              <w:r w:rsidR="000315B6" w:rsidRPr="00304F91">
                <w:rPr>
                  <w:rFonts w:ascii="Arial" w:hAnsi="Arial" w:cs="Arial"/>
                  <w:color w:val="222222"/>
                  <w:sz w:val="22"/>
                  <w:szCs w:val="22"/>
                  <w:shd w:val="clear" w:color="auto" w:fill="FFFFFF"/>
                  <w:lang w:val="en-US"/>
                </w:rPr>
                <w:t xml:space="preserve"> interview, </w:t>
              </w:r>
            </w:ins>
            <w:ins w:id="50" w:author="Audrie Lin" w:date="2015-03-12T10:56:00Z">
              <w:r w:rsidR="000315B6" w:rsidRPr="00304F91">
                <w:rPr>
                  <w:rFonts w:ascii="Arial" w:hAnsi="Arial" w:cs="Arial"/>
                  <w:color w:val="222222"/>
                  <w:sz w:val="22"/>
                  <w:szCs w:val="22"/>
                  <w:shd w:val="clear" w:color="auto" w:fill="FFFFFF"/>
                  <w:lang w:val="en-US"/>
                </w:rPr>
                <w:t>a</w:t>
              </w:r>
            </w:ins>
            <w:ins w:id="51" w:author="Audrie Lin" w:date="2015-03-12T10:55:00Z">
              <w:r w:rsidRPr="00304F91">
                <w:rPr>
                  <w:rFonts w:ascii="Arial" w:hAnsi="Arial" w:cs="Arial"/>
                  <w:color w:val="222222"/>
                  <w:sz w:val="22"/>
                  <w:szCs w:val="22"/>
                  <w:shd w:val="clear" w:color="auto" w:fill="FFFFFF"/>
                  <w:lang w:val="en-US"/>
                </w:rPr>
                <w:t xml:space="preserve">re there </w:t>
              </w:r>
              <w:r w:rsidR="000315B6" w:rsidRPr="00304F91">
                <w:rPr>
                  <w:rFonts w:ascii="Arial" w:hAnsi="Arial" w:cs="Arial"/>
                  <w:color w:val="222222"/>
                  <w:sz w:val="22"/>
                  <w:szCs w:val="22"/>
                  <w:shd w:val="clear" w:color="auto" w:fill="FFFFFF"/>
                  <w:lang w:val="en-US"/>
                </w:rPr>
                <w:t xml:space="preserve">any hints that the respondent </w:t>
              </w:r>
            </w:ins>
            <w:ins w:id="52" w:author="Audrie Lin" w:date="2015-03-12T10:57:00Z">
              <w:r w:rsidR="000315B6" w:rsidRPr="00304F91">
                <w:rPr>
                  <w:rFonts w:ascii="Arial" w:hAnsi="Arial" w:cs="Arial"/>
                  <w:color w:val="222222"/>
                  <w:sz w:val="22"/>
                  <w:szCs w:val="22"/>
                  <w:shd w:val="clear" w:color="auto" w:fill="FFFFFF"/>
                  <w:lang w:val="en-US"/>
                </w:rPr>
                <w:t>might be feeling suicidal</w:t>
              </w:r>
            </w:ins>
            <w:ins w:id="53" w:author="Audrie Lin" w:date="2015-03-12T10:55:00Z">
              <w:r w:rsidR="000315B6" w:rsidRPr="00304F91">
                <w:rPr>
                  <w:rFonts w:ascii="Arial" w:hAnsi="Arial" w:cs="Arial"/>
                  <w:color w:val="222222"/>
                  <w:sz w:val="22"/>
                  <w:szCs w:val="22"/>
                  <w:shd w:val="clear" w:color="auto" w:fill="FFFFFF"/>
                  <w:lang w:val="en-US"/>
                </w:rPr>
                <w:t xml:space="preserve"> right now?</w:t>
              </w:r>
            </w:ins>
          </w:p>
          <w:p w14:paraId="154FC955" w14:textId="77777777" w:rsidR="000315B6" w:rsidRPr="00304F91" w:rsidRDefault="000315B6" w:rsidP="00374D24">
            <w:pPr>
              <w:rPr>
                <w:ins w:id="54" w:author="Audrie Lin" w:date="2015-03-12T10:51:00Z"/>
                <w:rFonts w:ascii="Arial" w:hAnsi="Arial" w:cs="Arial"/>
                <w:sz w:val="22"/>
                <w:szCs w:val="22"/>
              </w:rPr>
            </w:pPr>
          </w:p>
        </w:tc>
        <w:tc>
          <w:tcPr>
            <w:tcW w:w="2619" w:type="dxa"/>
            <w:shd w:val="clear" w:color="auto" w:fill="auto"/>
          </w:tcPr>
          <w:p w14:paraId="0889848B" w14:textId="77777777" w:rsidR="000315B6" w:rsidRPr="000315B6" w:rsidRDefault="000315B6" w:rsidP="00374D24">
            <w:pPr>
              <w:rPr>
                <w:ins w:id="55" w:author="Audrie Lin" w:date="2015-03-12T10:53:00Z"/>
                <w:sz w:val="22"/>
                <w:szCs w:val="22"/>
              </w:rPr>
            </w:pPr>
            <w:ins w:id="56" w:author="Audrie Lin" w:date="2015-03-12T10:53:00Z">
              <w:r w:rsidRPr="000315B6">
                <w:rPr>
                  <w:sz w:val="22"/>
                  <w:szCs w:val="22"/>
                </w:rPr>
                <w:t>1. Yes</w:t>
              </w:r>
            </w:ins>
          </w:p>
          <w:p w14:paraId="30EB8564" w14:textId="3C69E07A" w:rsidR="000315B6" w:rsidRPr="000315B6" w:rsidRDefault="000315B6" w:rsidP="00374D24">
            <w:pPr>
              <w:rPr>
                <w:ins w:id="57" w:author="Audrie Lin" w:date="2015-03-12T10:51:00Z"/>
                <w:sz w:val="22"/>
                <w:szCs w:val="22"/>
              </w:rPr>
            </w:pPr>
            <w:ins w:id="58" w:author="Audrie Lin" w:date="2015-03-12T10:57:00Z">
              <w:r w:rsidRPr="000315B6">
                <w:rPr>
                  <w:sz w:val="22"/>
                  <w:szCs w:val="22"/>
                </w:rPr>
                <w:t>2. No</w:t>
              </w:r>
            </w:ins>
          </w:p>
        </w:tc>
        <w:tc>
          <w:tcPr>
            <w:tcW w:w="2586" w:type="dxa"/>
            <w:shd w:val="clear" w:color="auto" w:fill="auto"/>
          </w:tcPr>
          <w:p w14:paraId="56691A0E" w14:textId="0FEE19FC" w:rsidR="000315B6" w:rsidRPr="00C93E88" w:rsidRDefault="00C93E88" w:rsidP="00374D24">
            <w:pPr>
              <w:rPr>
                <w:ins w:id="59" w:author="Audrie Lin" w:date="2015-03-12T10:51:00Z"/>
                <w:sz w:val="26"/>
                <w:szCs w:val="26"/>
              </w:rPr>
            </w:pPr>
            <w:ins w:id="60" w:author="Audrie Lin" w:date="2015-03-12T11:02:00Z">
              <w:r w:rsidRPr="00C93E88">
                <w:rPr>
                  <w:sz w:val="26"/>
                  <w:szCs w:val="26"/>
                </w:rPr>
                <w:t>|__|</w:t>
              </w:r>
            </w:ins>
          </w:p>
        </w:tc>
      </w:tr>
      <w:tr w:rsidR="000315B6" w14:paraId="21CDEF0F" w14:textId="77777777" w:rsidTr="00C93E88">
        <w:trPr>
          <w:ins w:id="61" w:author="Audrie Lin" w:date="2015-03-12T10:51:00Z"/>
        </w:trPr>
        <w:tc>
          <w:tcPr>
            <w:tcW w:w="2585" w:type="dxa"/>
            <w:shd w:val="clear" w:color="auto" w:fill="auto"/>
          </w:tcPr>
          <w:p w14:paraId="097B7908" w14:textId="77777777" w:rsidR="000315B6" w:rsidRPr="000315B6" w:rsidRDefault="000315B6" w:rsidP="000315B6">
            <w:pPr>
              <w:rPr>
                <w:ins w:id="62" w:author="Audrie Lin" w:date="2015-03-12T10:58:00Z"/>
                <w:rFonts w:ascii="Arial" w:hAnsi="Arial" w:cs="Arial"/>
                <w:color w:val="222222"/>
                <w:sz w:val="22"/>
                <w:szCs w:val="22"/>
                <w:shd w:val="clear" w:color="auto" w:fill="FFFFFF"/>
                <w:lang w:val="en-US"/>
              </w:rPr>
            </w:pPr>
            <w:ins w:id="63" w:author="Audrie Lin" w:date="2015-03-12T10:58:00Z">
              <w:r w:rsidRPr="000315B6">
                <w:rPr>
                  <w:rFonts w:ascii="Arial" w:hAnsi="Arial" w:cs="Arial"/>
                  <w:color w:val="222222"/>
                  <w:sz w:val="22"/>
                  <w:szCs w:val="22"/>
                  <w:shd w:val="clear" w:color="auto" w:fill="FFFFFF"/>
                  <w:lang w:val="en-US"/>
                </w:rPr>
                <w:t>QA2</w:t>
              </w:r>
            </w:ins>
          </w:p>
          <w:p w14:paraId="21C2F165" w14:textId="2D842956" w:rsidR="000315B6" w:rsidRPr="00C93E88" w:rsidRDefault="00C93E88" w:rsidP="000315B6">
            <w:pPr>
              <w:rPr>
                <w:ins w:id="64" w:author="Audrie Lin" w:date="2015-03-12T10:53:00Z"/>
                <w:rFonts w:ascii="Arial" w:hAnsi="Arial" w:cs="Arial"/>
                <w:color w:val="222222"/>
                <w:sz w:val="20"/>
                <w:szCs w:val="20"/>
                <w:shd w:val="clear" w:color="auto" w:fill="FFFFFF"/>
                <w:lang w:val="en-US"/>
              </w:rPr>
            </w:pPr>
            <w:ins w:id="65" w:author="Audrie Lin" w:date="2015-03-12T11:01:00Z">
              <w:r w:rsidRPr="00C93E88">
                <w:rPr>
                  <w:rFonts w:ascii="Arial" w:hAnsi="Arial" w:cs="Arial"/>
                  <w:color w:val="222222"/>
                  <w:sz w:val="20"/>
                  <w:szCs w:val="20"/>
                  <w:shd w:val="clear" w:color="auto" w:fill="FFFFFF"/>
                  <w:lang w:val="en-US"/>
                </w:rPr>
                <w:t>Note: If YES, ask QA3</w:t>
              </w:r>
            </w:ins>
          </w:p>
        </w:tc>
        <w:tc>
          <w:tcPr>
            <w:tcW w:w="2893" w:type="dxa"/>
            <w:shd w:val="clear" w:color="auto" w:fill="auto"/>
          </w:tcPr>
          <w:p w14:paraId="7E41A9C4" w14:textId="1E07CF12" w:rsidR="000315B6" w:rsidRPr="00304F91" w:rsidRDefault="00C93E88" w:rsidP="000315B6">
            <w:pPr>
              <w:rPr>
                <w:ins w:id="66" w:author="Audrie Lin" w:date="2015-03-12T10:51:00Z"/>
                <w:rFonts w:ascii="Arial" w:hAnsi="Arial" w:cs="Arial"/>
                <w:sz w:val="22"/>
                <w:szCs w:val="22"/>
              </w:rPr>
            </w:pPr>
            <w:proofErr w:type="gramStart"/>
            <w:ins w:id="67" w:author="Audrie Lin" w:date="2015-03-12T11:01:00Z">
              <w:r w:rsidRPr="00304F91">
                <w:rPr>
                  <w:rFonts w:ascii="Arial" w:hAnsi="Arial" w:cs="Arial"/>
                  <w:sz w:val="22"/>
                  <w:szCs w:val="22"/>
                </w:rPr>
                <w:t>ASK</w:t>
              </w:r>
              <w:proofErr w:type="gramEnd"/>
              <w:r w:rsidRPr="00304F91">
                <w:rPr>
                  <w:rFonts w:ascii="Arial" w:hAnsi="Arial" w:cs="Arial"/>
                  <w:sz w:val="22"/>
                  <w:szCs w:val="22"/>
                </w:rPr>
                <w:t xml:space="preserve"> RESPONDENT: </w:t>
              </w:r>
            </w:ins>
            <w:ins w:id="68" w:author="Audrie Lin" w:date="2015-03-12T10:58:00Z">
              <w:r w:rsidR="000315B6" w:rsidRPr="00304F91">
                <w:rPr>
                  <w:rFonts w:ascii="Arial" w:hAnsi="Arial" w:cs="Arial"/>
                  <w:sz w:val="22"/>
                  <w:szCs w:val="22"/>
                </w:rPr>
                <w:t>Are you feeling suicidal right now?</w:t>
              </w:r>
            </w:ins>
          </w:p>
        </w:tc>
        <w:tc>
          <w:tcPr>
            <w:tcW w:w="2619" w:type="dxa"/>
            <w:shd w:val="clear" w:color="auto" w:fill="auto"/>
          </w:tcPr>
          <w:p w14:paraId="77CB26EC" w14:textId="77777777" w:rsidR="000315B6" w:rsidRPr="000315B6" w:rsidRDefault="000315B6" w:rsidP="00374D24">
            <w:pPr>
              <w:rPr>
                <w:ins w:id="69" w:author="Audrie Lin" w:date="2015-03-12T10:59:00Z"/>
                <w:sz w:val="22"/>
                <w:szCs w:val="22"/>
              </w:rPr>
            </w:pPr>
            <w:ins w:id="70" w:author="Audrie Lin" w:date="2015-03-12T10:59:00Z">
              <w:r w:rsidRPr="000315B6">
                <w:rPr>
                  <w:sz w:val="22"/>
                  <w:szCs w:val="22"/>
                </w:rPr>
                <w:t>1. Yes</w:t>
              </w:r>
            </w:ins>
          </w:p>
          <w:p w14:paraId="381AC3F5" w14:textId="6F8E7D9F" w:rsidR="000315B6" w:rsidRPr="000315B6" w:rsidRDefault="000315B6" w:rsidP="00374D24">
            <w:pPr>
              <w:rPr>
                <w:ins w:id="71" w:author="Audrie Lin" w:date="2015-03-12T10:51:00Z"/>
                <w:sz w:val="22"/>
                <w:szCs w:val="22"/>
              </w:rPr>
            </w:pPr>
            <w:ins w:id="72" w:author="Audrie Lin" w:date="2015-03-12T10:59:00Z">
              <w:r w:rsidRPr="000315B6">
                <w:rPr>
                  <w:sz w:val="22"/>
                  <w:szCs w:val="22"/>
                </w:rPr>
                <w:t>2. No</w:t>
              </w:r>
            </w:ins>
          </w:p>
        </w:tc>
        <w:tc>
          <w:tcPr>
            <w:tcW w:w="2586" w:type="dxa"/>
            <w:shd w:val="clear" w:color="auto" w:fill="auto"/>
          </w:tcPr>
          <w:p w14:paraId="75DC5C4D" w14:textId="6B3A1670" w:rsidR="000315B6" w:rsidRPr="00C93E88" w:rsidRDefault="00C93E88" w:rsidP="00374D24">
            <w:pPr>
              <w:rPr>
                <w:ins w:id="73" w:author="Audrie Lin" w:date="2015-03-12T10:51:00Z"/>
                <w:sz w:val="26"/>
                <w:szCs w:val="26"/>
              </w:rPr>
            </w:pPr>
            <w:ins w:id="74" w:author="Audrie Lin" w:date="2015-03-12T11:02:00Z">
              <w:r w:rsidRPr="00C93E88">
                <w:rPr>
                  <w:sz w:val="26"/>
                  <w:szCs w:val="26"/>
                </w:rPr>
                <w:t>|__|</w:t>
              </w:r>
            </w:ins>
          </w:p>
        </w:tc>
      </w:tr>
      <w:tr w:rsidR="00C93E88" w14:paraId="0FBA94B0" w14:textId="77777777" w:rsidTr="00C93E88">
        <w:trPr>
          <w:ins w:id="75" w:author="Audrie Lin" w:date="2015-03-12T10:58:00Z"/>
        </w:trPr>
        <w:tc>
          <w:tcPr>
            <w:tcW w:w="2585" w:type="dxa"/>
            <w:shd w:val="clear" w:color="auto" w:fill="auto"/>
          </w:tcPr>
          <w:p w14:paraId="218A513C" w14:textId="77777777" w:rsidR="00C93E88" w:rsidRDefault="00C93E88" w:rsidP="000315B6">
            <w:pPr>
              <w:rPr>
                <w:ins w:id="76" w:author="Audrie Lin" w:date="2015-03-12T11:04:00Z"/>
                <w:rFonts w:ascii="Arial" w:hAnsi="Arial" w:cs="Arial"/>
                <w:color w:val="222222"/>
                <w:sz w:val="22"/>
                <w:szCs w:val="22"/>
                <w:shd w:val="clear" w:color="auto" w:fill="FFFFFF"/>
                <w:lang w:val="en-US"/>
              </w:rPr>
            </w:pPr>
            <w:ins w:id="77" w:author="Audrie Lin" w:date="2015-03-12T10:58:00Z">
              <w:r w:rsidRPr="000315B6">
                <w:rPr>
                  <w:rFonts w:ascii="Arial" w:hAnsi="Arial" w:cs="Arial"/>
                  <w:color w:val="222222"/>
                  <w:sz w:val="22"/>
                  <w:szCs w:val="22"/>
                  <w:shd w:val="clear" w:color="auto" w:fill="FFFFFF"/>
                  <w:lang w:val="en-US"/>
                </w:rPr>
                <w:t>QA3</w:t>
              </w:r>
            </w:ins>
          </w:p>
          <w:p w14:paraId="7A567FF8" w14:textId="0BF76AD4" w:rsidR="00C93E88" w:rsidRPr="00304F91" w:rsidRDefault="00C93E88" w:rsidP="00304F91">
            <w:pPr>
              <w:rPr>
                <w:ins w:id="78" w:author="Audrie Lin" w:date="2015-03-12T10:58:00Z"/>
                <w:rFonts w:ascii="Arial" w:hAnsi="Arial" w:cs="Arial"/>
                <w:color w:val="222222"/>
                <w:sz w:val="20"/>
                <w:szCs w:val="20"/>
                <w:shd w:val="clear" w:color="auto" w:fill="FFFFFF"/>
                <w:lang w:val="en-US"/>
              </w:rPr>
            </w:pPr>
            <w:ins w:id="79" w:author="Audrie Lin" w:date="2015-03-12T11:04:00Z">
              <w:r w:rsidRPr="00304F91">
                <w:rPr>
                  <w:rFonts w:ascii="Arial" w:hAnsi="Arial" w:cs="Arial"/>
                  <w:color w:val="222222"/>
                  <w:sz w:val="20"/>
                  <w:szCs w:val="20"/>
                  <w:shd w:val="clear" w:color="auto" w:fill="FFFFFF"/>
                  <w:lang w:val="en-US"/>
                </w:rPr>
                <w:t xml:space="preserve">Note: If YES, </w:t>
              </w:r>
            </w:ins>
            <w:ins w:id="80" w:author="Audrie Lin" w:date="2015-03-12T11:06:00Z">
              <w:r w:rsidRPr="00304F91">
                <w:rPr>
                  <w:rFonts w:ascii="Arial" w:hAnsi="Arial" w:cs="Arial"/>
                  <w:color w:val="222222"/>
                  <w:sz w:val="20"/>
                  <w:szCs w:val="20"/>
                  <w:shd w:val="clear" w:color="auto" w:fill="FFFFFF"/>
                  <w:lang w:val="en-US"/>
                </w:rPr>
                <w:t xml:space="preserve">ask </w:t>
              </w:r>
            </w:ins>
            <w:ins w:id="81" w:author="Audrie Lin" w:date="2015-03-12T11:04:00Z">
              <w:r w:rsidRPr="00304F91">
                <w:rPr>
                  <w:rFonts w:ascii="Arial" w:hAnsi="Arial" w:cs="Arial"/>
                  <w:color w:val="222222"/>
                  <w:sz w:val="20"/>
                  <w:szCs w:val="20"/>
                  <w:shd w:val="clear" w:color="auto" w:fill="FFFFFF"/>
                  <w:lang w:val="en-US"/>
                </w:rPr>
                <w:t>QA</w:t>
              </w:r>
            </w:ins>
            <w:ins w:id="82" w:author="Audrie Lin" w:date="2015-03-12T11:09:00Z">
              <w:r w:rsidR="00304F91">
                <w:rPr>
                  <w:rFonts w:ascii="Arial" w:hAnsi="Arial" w:cs="Arial"/>
                  <w:color w:val="222222"/>
                  <w:sz w:val="20"/>
                  <w:szCs w:val="20"/>
                  <w:shd w:val="clear" w:color="auto" w:fill="FFFFFF"/>
                  <w:lang w:val="en-US"/>
                </w:rPr>
                <w:t>5</w:t>
              </w:r>
            </w:ins>
            <w:ins w:id="83" w:author="Audrie Lin" w:date="2015-03-12T11:04:00Z">
              <w:r w:rsidRPr="00304F91">
                <w:rPr>
                  <w:rFonts w:ascii="Arial" w:hAnsi="Arial" w:cs="Arial"/>
                  <w:color w:val="222222"/>
                  <w:sz w:val="20"/>
                  <w:szCs w:val="20"/>
                  <w:shd w:val="clear" w:color="auto" w:fill="FFFFFF"/>
                  <w:lang w:val="en-US"/>
                </w:rPr>
                <w:t>.</w:t>
              </w:r>
            </w:ins>
            <w:ins w:id="84" w:author="Audrie Lin" w:date="2015-03-12T11:09:00Z">
              <w:r w:rsidR="00854478">
                <w:rPr>
                  <w:rFonts w:ascii="Arial" w:hAnsi="Arial" w:cs="Arial"/>
                  <w:color w:val="222222"/>
                  <w:sz w:val="20"/>
                  <w:szCs w:val="20"/>
                  <w:shd w:val="clear" w:color="auto" w:fill="FFFFFF"/>
                  <w:lang w:val="en-US"/>
                </w:rPr>
                <w:t xml:space="preserve"> If NO, then ask QA4</w:t>
              </w:r>
              <w:r w:rsidR="00210DC8">
                <w:rPr>
                  <w:rFonts w:ascii="Arial" w:hAnsi="Arial" w:cs="Arial"/>
                  <w:color w:val="222222"/>
                  <w:sz w:val="20"/>
                  <w:szCs w:val="20"/>
                  <w:shd w:val="clear" w:color="auto" w:fill="FFFFFF"/>
                  <w:lang w:val="en-US"/>
                </w:rPr>
                <w:t xml:space="preserve"> and skip to end.</w:t>
              </w:r>
            </w:ins>
          </w:p>
        </w:tc>
        <w:tc>
          <w:tcPr>
            <w:tcW w:w="2893" w:type="dxa"/>
            <w:shd w:val="clear" w:color="auto" w:fill="auto"/>
          </w:tcPr>
          <w:p w14:paraId="55A1E4B9" w14:textId="2F259949" w:rsidR="00C93E88" w:rsidRPr="00304F91" w:rsidRDefault="00C93E88" w:rsidP="000315B6">
            <w:pPr>
              <w:rPr>
                <w:ins w:id="85" w:author="Audrie Lin" w:date="2015-03-12T10:58:00Z"/>
                <w:rFonts w:ascii="Arial" w:hAnsi="Arial" w:cs="Arial"/>
                <w:sz w:val="22"/>
                <w:szCs w:val="22"/>
                <w:lang w:val="en-US"/>
              </w:rPr>
            </w:pPr>
            <w:ins w:id="86" w:author="Audrie Lin" w:date="2015-03-12T11:02:00Z">
              <w:r w:rsidRPr="00304F91">
                <w:rPr>
                  <w:rFonts w:ascii="Arial" w:hAnsi="Arial" w:cs="Arial"/>
                  <w:color w:val="222222"/>
                  <w:sz w:val="22"/>
                  <w:szCs w:val="22"/>
                  <w:shd w:val="clear" w:color="auto" w:fill="FFFFFF"/>
                  <w:lang w:val="en-US"/>
                </w:rPr>
                <w:t xml:space="preserve">FRA QUESTION: </w:t>
              </w:r>
            </w:ins>
            <w:ins w:id="87" w:author="Audrie Lin" w:date="2015-03-12T10:58:00Z">
              <w:r w:rsidRPr="00304F91">
                <w:rPr>
                  <w:rFonts w:ascii="Arial" w:hAnsi="Arial" w:cs="Arial"/>
                  <w:color w:val="222222"/>
                  <w:sz w:val="22"/>
                  <w:szCs w:val="22"/>
                  <w:shd w:val="clear" w:color="auto" w:fill="FFFFFF"/>
                  <w:lang w:val="en-US"/>
                </w:rPr>
                <w:t>Did you provide a suicide intervention to the respondent?</w:t>
              </w:r>
            </w:ins>
          </w:p>
          <w:p w14:paraId="6378486D" w14:textId="77777777" w:rsidR="00C93E88" w:rsidRPr="00304F91" w:rsidRDefault="00C93E88" w:rsidP="000315B6">
            <w:pPr>
              <w:rPr>
                <w:ins w:id="88" w:author="Audrie Lin" w:date="2015-03-12T10:58:00Z"/>
                <w:rFonts w:ascii="Arial" w:hAnsi="Arial" w:cs="Arial"/>
                <w:color w:val="222222"/>
                <w:sz w:val="22"/>
                <w:szCs w:val="22"/>
                <w:shd w:val="clear" w:color="auto" w:fill="FFFFFF"/>
                <w:lang w:val="en-US"/>
              </w:rPr>
            </w:pPr>
          </w:p>
        </w:tc>
        <w:tc>
          <w:tcPr>
            <w:tcW w:w="2619" w:type="dxa"/>
            <w:shd w:val="clear" w:color="auto" w:fill="auto"/>
          </w:tcPr>
          <w:p w14:paraId="0A6A59F6" w14:textId="77777777" w:rsidR="00C93E88" w:rsidRPr="000315B6" w:rsidRDefault="00C93E88" w:rsidP="00210DC8">
            <w:pPr>
              <w:rPr>
                <w:ins w:id="89" w:author="Audrie Lin" w:date="2015-03-12T11:00:00Z"/>
                <w:sz w:val="22"/>
                <w:szCs w:val="22"/>
              </w:rPr>
            </w:pPr>
            <w:ins w:id="90" w:author="Audrie Lin" w:date="2015-03-12T11:00:00Z">
              <w:r w:rsidRPr="000315B6">
                <w:rPr>
                  <w:sz w:val="22"/>
                  <w:szCs w:val="22"/>
                </w:rPr>
                <w:t>1. Yes</w:t>
              </w:r>
            </w:ins>
          </w:p>
          <w:p w14:paraId="187F56D7" w14:textId="2D09F6C7" w:rsidR="00C93E88" w:rsidRPr="000315B6" w:rsidRDefault="00C93E88" w:rsidP="00374D24">
            <w:pPr>
              <w:rPr>
                <w:ins w:id="91" w:author="Audrie Lin" w:date="2015-03-12T10:58:00Z"/>
                <w:sz w:val="22"/>
                <w:szCs w:val="22"/>
              </w:rPr>
            </w:pPr>
            <w:ins w:id="92" w:author="Audrie Lin" w:date="2015-03-12T11:00:00Z">
              <w:r w:rsidRPr="000315B6">
                <w:rPr>
                  <w:sz w:val="22"/>
                  <w:szCs w:val="22"/>
                </w:rPr>
                <w:t>2. No</w:t>
              </w:r>
            </w:ins>
          </w:p>
        </w:tc>
        <w:tc>
          <w:tcPr>
            <w:tcW w:w="2586" w:type="dxa"/>
            <w:shd w:val="clear" w:color="auto" w:fill="auto"/>
          </w:tcPr>
          <w:p w14:paraId="68333664" w14:textId="2E7BA5C6" w:rsidR="00C93E88" w:rsidRPr="00C93E88" w:rsidRDefault="00C93E88" w:rsidP="00374D24">
            <w:pPr>
              <w:rPr>
                <w:ins w:id="93" w:author="Audrie Lin" w:date="2015-03-12T10:58:00Z"/>
                <w:sz w:val="26"/>
                <w:szCs w:val="26"/>
              </w:rPr>
            </w:pPr>
            <w:ins w:id="94" w:author="Audrie Lin" w:date="2015-03-12T11:02:00Z">
              <w:r w:rsidRPr="00C93E88">
                <w:rPr>
                  <w:sz w:val="26"/>
                  <w:szCs w:val="26"/>
                </w:rPr>
                <w:t>|__|</w:t>
              </w:r>
            </w:ins>
          </w:p>
        </w:tc>
      </w:tr>
      <w:tr w:rsidR="00304F91" w14:paraId="679546B0" w14:textId="77777777" w:rsidTr="00025FA4">
        <w:trPr>
          <w:trHeight w:val="1403"/>
          <w:ins w:id="95" w:author="Audrie Lin" w:date="2015-03-12T11:08:00Z"/>
        </w:trPr>
        <w:tc>
          <w:tcPr>
            <w:tcW w:w="2585" w:type="dxa"/>
            <w:shd w:val="clear" w:color="auto" w:fill="auto"/>
          </w:tcPr>
          <w:p w14:paraId="77A4A908" w14:textId="36BAD215" w:rsidR="00304F91" w:rsidRPr="000315B6" w:rsidRDefault="00304F91" w:rsidP="000315B6">
            <w:pPr>
              <w:rPr>
                <w:ins w:id="96" w:author="Audrie Lin" w:date="2015-03-12T11:08:00Z"/>
                <w:rFonts w:ascii="Arial" w:hAnsi="Arial" w:cs="Arial"/>
                <w:color w:val="222222"/>
                <w:sz w:val="22"/>
                <w:szCs w:val="22"/>
                <w:shd w:val="clear" w:color="auto" w:fill="FFFFFF"/>
                <w:lang w:val="en-US"/>
              </w:rPr>
            </w:pPr>
            <w:ins w:id="97" w:author="Audrie Lin" w:date="2015-03-12T11:08:00Z">
              <w:r>
                <w:rPr>
                  <w:rFonts w:ascii="Arial" w:hAnsi="Arial" w:cs="Arial"/>
                  <w:color w:val="222222"/>
                  <w:sz w:val="22"/>
                  <w:szCs w:val="22"/>
                  <w:shd w:val="clear" w:color="auto" w:fill="FFFFFF"/>
                  <w:lang w:val="en-US"/>
                </w:rPr>
                <w:t>QA4</w:t>
              </w:r>
            </w:ins>
          </w:p>
        </w:tc>
        <w:tc>
          <w:tcPr>
            <w:tcW w:w="2893" w:type="dxa"/>
            <w:shd w:val="clear" w:color="auto" w:fill="auto"/>
          </w:tcPr>
          <w:p w14:paraId="02F58FC9" w14:textId="5FC509F4" w:rsidR="00304F91" w:rsidRPr="00304F91" w:rsidRDefault="00D76CEC" w:rsidP="000315B6">
            <w:pPr>
              <w:rPr>
                <w:ins w:id="98" w:author="Audrie Lin" w:date="2015-03-12T11:08:00Z"/>
                <w:rFonts w:ascii="Arial" w:hAnsi="Arial" w:cs="Arial"/>
                <w:color w:val="222222"/>
                <w:sz w:val="22"/>
                <w:szCs w:val="22"/>
                <w:shd w:val="clear" w:color="auto" w:fill="FFFFFF"/>
                <w:lang w:val="en-US"/>
              </w:rPr>
            </w:pPr>
            <w:ins w:id="99" w:author="Audrie Lin" w:date="2015-03-12T11:10:00Z">
              <w:r>
                <w:rPr>
                  <w:rFonts w:ascii="Arial" w:hAnsi="Arial" w:cs="Arial"/>
                  <w:color w:val="222222"/>
                  <w:sz w:val="22"/>
                  <w:szCs w:val="22"/>
                  <w:shd w:val="clear" w:color="auto" w:fill="FFFFFF"/>
                  <w:lang w:val="en-US"/>
                </w:rPr>
                <w:t xml:space="preserve">FRA QUESTION: </w:t>
              </w:r>
            </w:ins>
            <w:ins w:id="100" w:author="Audrie Lin" w:date="2015-03-12T11:08:00Z">
              <w:r w:rsidR="00304F91">
                <w:rPr>
                  <w:rFonts w:ascii="Arial" w:hAnsi="Arial" w:cs="Arial"/>
                  <w:color w:val="222222"/>
                  <w:sz w:val="22"/>
                  <w:szCs w:val="22"/>
                  <w:shd w:val="clear" w:color="auto" w:fill="FFFFFF"/>
                  <w:lang w:val="en-US"/>
                </w:rPr>
                <w:t xml:space="preserve">Explain why suicide intervention </w:t>
              </w:r>
            </w:ins>
            <w:ins w:id="101" w:author="Audrie Lin" w:date="2015-03-12T11:09:00Z">
              <w:r w:rsidR="00304F91">
                <w:rPr>
                  <w:rFonts w:ascii="Arial" w:hAnsi="Arial" w:cs="Arial"/>
                  <w:color w:val="222222"/>
                  <w:sz w:val="22"/>
                  <w:szCs w:val="22"/>
                  <w:shd w:val="clear" w:color="auto" w:fill="FFFFFF"/>
                  <w:lang w:val="en-US"/>
                </w:rPr>
                <w:t>was not provided</w:t>
              </w:r>
            </w:ins>
            <w:ins w:id="102" w:author="Audrie Lin" w:date="2015-03-12T11:11:00Z">
              <w:r>
                <w:rPr>
                  <w:rFonts w:ascii="Arial" w:hAnsi="Arial" w:cs="Arial"/>
                  <w:color w:val="222222"/>
                  <w:sz w:val="22"/>
                  <w:szCs w:val="22"/>
                  <w:shd w:val="clear" w:color="auto" w:fill="FFFFFF"/>
                  <w:lang w:val="en-US"/>
                </w:rPr>
                <w:t>.</w:t>
              </w:r>
            </w:ins>
          </w:p>
        </w:tc>
        <w:tc>
          <w:tcPr>
            <w:tcW w:w="5205" w:type="dxa"/>
            <w:gridSpan w:val="2"/>
            <w:shd w:val="clear" w:color="auto" w:fill="auto"/>
          </w:tcPr>
          <w:p w14:paraId="248D9B8D" w14:textId="77777777" w:rsidR="00304F91" w:rsidRPr="00C93E88" w:rsidRDefault="00304F91" w:rsidP="00374D24">
            <w:pPr>
              <w:rPr>
                <w:ins w:id="103" w:author="Audrie Lin" w:date="2015-03-12T11:08:00Z"/>
                <w:sz w:val="26"/>
                <w:szCs w:val="26"/>
              </w:rPr>
            </w:pPr>
          </w:p>
        </w:tc>
      </w:tr>
      <w:tr w:rsidR="00896DF1" w14:paraId="58F93973" w14:textId="77777777" w:rsidTr="001C3FDB">
        <w:trPr>
          <w:trHeight w:val="2969"/>
          <w:ins w:id="104" w:author="Audrie Lin" w:date="2015-03-12T11:11:00Z"/>
        </w:trPr>
        <w:tc>
          <w:tcPr>
            <w:tcW w:w="2585" w:type="dxa"/>
            <w:shd w:val="clear" w:color="auto" w:fill="auto"/>
          </w:tcPr>
          <w:p w14:paraId="172B9ECA" w14:textId="39CAEE68" w:rsidR="00896DF1" w:rsidRDefault="00896DF1" w:rsidP="000315B6">
            <w:pPr>
              <w:rPr>
                <w:ins w:id="105" w:author="Audrie Lin" w:date="2015-03-12T11:11:00Z"/>
                <w:rFonts w:ascii="Arial" w:hAnsi="Arial" w:cs="Arial"/>
                <w:color w:val="222222"/>
                <w:sz w:val="22"/>
                <w:szCs w:val="22"/>
                <w:shd w:val="clear" w:color="auto" w:fill="FFFFFF"/>
                <w:lang w:val="en-US"/>
              </w:rPr>
            </w:pPr>
            <w:ins w:id="106" w:author="Audrie Lin" w:date="2015-03-12T11:12:00Z">
              <w:r>
                <w:rPr>
                  <w:rFonts w:ascii="Arial" w:hAnsi="Arial" w:cs="Arial"/>
                  <w:color w:val="222222"/>
                  <w:sz w:val="22"/>
                  <w:szCs w:val="22"/>
                  <w:shd w:val="clear" w:color="auto" w:fill="FFFFFF"/>
                  <w:lang w:val="en-US"/>
                </w:rPr>
                <w:t>QA5</w:t>
              </w:r>
            </w:ins>
          </w:p>
        </w:tc>
        <w:tc>
          <w:tcPr>
            <w:tcW w:w="2893" w:type="dxa"/>
            <w:shd w:val="clear" w:color="auto" w:fill="auto"/>
          </w:tcPr>
          <w:p w14:paraId="7F77581D" w14:textId="3928D97C" w:rsidR="00896DF1" w:rsidRDefault="00896DF1" w:rsidP="000315B6">
            <w:pPr>
              <w:rPr>
                <w:ins w:id="107" w:author="Audrie Lin" w:date="2015-03-12T11:11:00Z"/>
                <w:rFonts w:ascii="Arial" w:hAnsi="Arial" w:cs="Arial"/>
                <w:color w:val="222222"/>
                <w:sz w:val="22"/>
                <w:szCs w:val="22"/>
                <w:shd w:val="clear" w:color="auto" w:fill="FFFFFF"/>
                <w:lang w:val="en-US"/>
              </w:rPr>
            </w:pPr>
            <w:ins w:id="108" w:author="Audrie Lin" w:date="2015-03-12T11:12:00Z">
              <w:r>
                <w:rPr>
                  <w:rFonts w:ascii="Arial" w:hAnsi="Arial" w:cs="Arial"/>
                  <w:color w:val="222222"/>
                  <w:sz w:val="22"/>
                  <w:szCs w:val="22"/>
                  <w:shd w:val="clear" w:color="auto" w:fill="FFFFFF"/>
                  <w:lang w:val="en-US"/>
                </w:rPr>
                <w:t xml:space="preserve">FRA QUESTION: </w:t>
              </w:r>
              <w:r w:rsidRPr="00304F91">
                <w:rPr>
                  <w:rFonts w:ascii="Arial" w:hAnsi="Arial" w:cs="Arial"/>
                  <w:color w:val="222222"/>
                  <w:sz w:val="22"/>
                  <w:szCs w:val="22"/>
                  <w:shd w:val="clear" w:color="auto" w:fill="FFFFFF"/>
                  <w:lang w:val="en-US"/>
                </w:rPr>
                <w:t>Please write any pertinent information about your intervention in the space below</w:t>
              </w:r>
              <w:r>
                <w:rPr>
                  <w:rFonts w:ascii="Arial" w:hAnsi="Arial" w:cs="Arial"/>
                  <w:color w:val="222222"/>
                  <w:sz w:val="22"/>
                  <w:szCs w:val="22"/>
                  <w:shd w:val="clear" w:color="auto" w:fill="FFFFFF"/>
                  <w:lang w:val="en-US"/>
                </w:rPr>
                <w:t>.</w:t>
              </w:r>
            </w:ins>
          </w:p>
        </w:tc>
        <w:tc>
          <w:tcPr>
            <w:tcW w:w="5205" w:type="dxa"/>
            <w:gridSpan w:val="2"/>
            <w:shd w:val="clear" w:color="auto" w:fill="auto"/>
          </w:tcPr>
          <w:p w14:paraId="207C3B3C" w14:textId="77777777" w:rsidR="00896DF1" w:rsidRPr="00C93E88" w:rsidRDefault="00896DF1" w:rsidP="00374D24">
            <w:pPr>
              <w:rPr>
                <w:ins w:id="109" w:author="Audrie Lin" w:date="2015-03-12T11:11:00Z"/>
                <w:sz w:val="26"/>
                <w:szCs w:val="26"/>
              </w:rPr>
            </w:pPr>
          </w:p>
        </w:tc>
      </w:tr>
    </w:tbl>
    <w:p w14:paraId="48BE8E0B" w14:textId="77777777" w:rsidR="000315B6" w:rsidRPr="00901268" w:rsidRDefault="000315B6" w:rsidP="00374D24">
      <w:pPr>
        <w:rPr>
          <w:sz w:val="16"/>
          <w:szCs w:val="16"/>
        </w:rPr>
      </w:pPr>
    </w:p>
    <w:sectPr w:rsidR="000315B6" w:rsidRPr="00901268" w:rsidSect="00240B31">
      <w:headerReference w:type="default" r:id="rId10"/>
      <w:pgSz w:w="11907" w:h="16840" w:code="9"/>
      <w:pgMar w:top="720" w:right="720" w:bottom="720" w:left="720" w:header="720" w:footer="720" w:gutter="0"/>
      <w:cols w:space="720"/>
      <w:titlePg/>
      <w:docGrid w:linePitch="326"/>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udrie Lin" w:date="2015-03-12T11:28:00Z" w:initials="AL">
    <w:p w14:paraId="21AB9AB8" w14:textId="7B5DA062" w:rsidR="00031256" w:rsidRDefault="00031256">
      <w:pPr>
        <w:pStyle w:val="CommentText"/>
      </w:pPr>
      <w:r>
        <w:rPr>
          <w:rStyle w:val="CommentReference"/>
        </w:rPr>
        <w:annotationRef/>
      </w:r>
      <w:r>
        <w:t xml:space="preserve">This consent should be deleted as </w:t>
      </w:r>
      <w:proofErr w:type="spellStart"/>
      <w:r>
        <w:t>Shahjahan</w:t>
      </w:r>
      <w:proofErr w:type="spellEnd"/>
      <w:r>
        <w:t xml:space="preserve"> </w:t>
      </w:r>
      <w:proofErr w:type="spellStart"/>
      <w:r>
        <w:t>bhai</w:t>
      </w:r>
      <w:proofErr w:type="spellEnd"/>
      <w:r>
        <w:t xml:space="preserve"> will print the most updated consent separately and we store these consents with all the other consents from the same household.</w:t>
      </w:r>
      <w:bookmarkStart w:id="2" w:name="_GoBack"/>
      <w:bookmarkEnd w:id="2"/>
    </w:p>
  </w:comment>
  <w:comment w:id="3" w:author="kparvin" w:date="2015-03-12T10:42:00Z" w:initials="k">
    <w:p w14:paraId="51F822FC" w14:textId="77777777" w:rsidR="00210DC8" w:rsidRDefault="00210DC8">
      <w:pPr>
        <w:pStyle w:val="CommentText"/>
      </w:pPr>
      <w:r>
        <w:rPr>
          <w:rStyle w:val="CommentReference"/>
        </w:rPr>
        <w:annotationRef/>
      </w:r>
      <w:r>
        <w:t xml:space="preserve">Drop </w:t>
      </w:r>
    </w:p>
    <w:p w14:paraId="3762F6F0" w14:textId="77777777" w:rsidR="00210DC8" w:rsidRDefault="00210DC8">
      <w:pPr>
        <w:pStyle w:val="CommentText"/>
      </w:pPr>
    </w:p>
    <w:p w14:paraId="6AA82369" w14:textId="77777777" w:rsidR="00210DC8" w:rsidRDefault="00210DC8">
      <w:pPr>
        <w:pStyle w:val="CommentText"/>
      </w:pPr>
      <w:r>
        <w:t>[AL]: Keep this question, it’s part of the Gender Norm Attitudes Scale</w:t>
      </w:r>
    </w:p>
  </w:comment>
  <w:comment w:id="4" w:author="kparvin" w:date="2015-03-12T10:42:00Z" w:initials="k">
    <w:p w14:paraId="4F636542" w14:textId="77777777" w:rsidR="00210DC8" w:rsidRDefault="00210DC8">
      <w:pPr>
        <w:pStyle w:val="CommentText"/>
      </w:pPr>
      <w:r>
        <w:rPr>
          <w:rStyle w:val="CommentReference"/>
        </w:rPr>
        <w:annotationRef/>
      </w:r>
      <w:r>
        <w:t>Drop</w:t>
      </w:r>
    </w:p>
    <w:p w14:paraId="33308751" w14:textId="77777777" w:rsidR="00210DC8" w:rsidRDefault="00210DC8">
      <w:pPr>
        <w:pStyle w:val="CommentText"/>
      </w:pPr>
    </w:p>
    <w:p w14:paraId="67C40F4E" w14:textId="77777777" w:rsidR="00210DC8" w:rsidRDefault="00210DC8">
      <w:pPr>
        <w:pStyle w:val="CommentText"/>
      </w:pPr>
      <w:r>
        <w:t>[AL]: Keep this question, it’s part of the Gender Norm Attitudes Scale</w:t>
      </w:r>
    </w:p>
  </w:comment>
  <w:comment w:id="5" w:author="kparvin" w:date="2015-03-12T10:41:00Z" w:initials="k">
    <w:p w14:paraId="678C1E37" w14:textId="77777777" w:rsidR="00210DC8" w:rsidRDefault="00210DC8">
      <w:pPr>
        <w:pStyle w:val="CommentText"/>
      </w:pPr>
      <w:r>
        <w:rPr>
          <w:rStyle w:val="CommentReference"/>
        </w:rPr>
        <w:annotationRef/>
      </w:r>
      <w:r>
        <w:t xml:space="preserve">Drop </w:t>
      </w:r>
    </w:p>
    <w:p w14:paraId="05701FFE" w14:textId="77777777" w:rsidR="00210DC8" w:rsidRDefault="00210DC8">
      <w:pPr>
        <w:pStyle w:val="CommentText"/>
      </w:pPr>
    </w:p>
    <w:p w14:paraId="3987F7FD" w14:textId="77777777" w:rsidR="00210DC8" w:rsidRDefault="00210DC8">
      <w:pPr>
        <w:pStyle w:val="CommentText"/>
      </w:pPr>
      <w:r>
        <w:t>[AL]: Agree</w:t>
      </w:r>
    </w:p>
  </w:comment>
  <w:comment w:id="6" w:author="kparvin" w:date="2015-03-12T10:41:00Z" w:initials="k">
    <w:p w14:paraId="30417EE6" w14:textId="77777777" w:rsidR="00210DC8" w:rsidRDefault="00210DC8">
      <w:pPr>
        <w:pStyle w:val="CommentText"/>
      </w:pPr>
      <w:r>
        <w:rPr>
          <w:rStyle w:val="CommentReference"/>
        </w:rPr>
        <w:annotationRef/>
      </w:r>
      <w:r>
        <w:t xml:space="preserve">Drop </w:t>
      </w:r>
    </w:p>
    <w:p w14:paraId="5BAE1D29" w14:textId="77777777" w:rsidR="00210DC8" w:rsidRDefault="00210DC8">
      <w:pPr>
        <w:pStyle w:val="CommentText"/>
      </w:pPr>
      <w:r>
        <w:t>[AL]: Agree</w:t>
      </w:r>
    </w:p>
  </w:comment>
  <w:comment w:id="7" w:author="mahfuzmamun" w:date="2015-03-12T10:41:00Z" w:initials="m">
    <w:p w14:paraId="41A1A568" w14:textId="77777777" w:rsidR="00210DC8" w:rsidRDefault="00210DC8">
      <w:pPr>
        <w:pStyle w:val="CommentText"/>
      </w:pPr>
      <w:r>
        <w:rPr>
          <w:rStyle w:val="CommentReference"/>
        </w:rPr>
        <w:annotationRef/>
      </w:r>
      <w:r>
        <w:t>Drop</w:t>
      </w:r>
    </w:p>
    <w:p w14:paraId="715355C1" w14:textId="77777777" w:rsidR="00210DC8" w:rsidRDefault="00210DC8">
      <w:pPr>
        <w:pStyle w:val="CommentText"/>
      </w:pPr>
    </w:p>
    <w:p w14:paraId="250DB830" w14:textId="77777777" w:rsidR="00210DC8" w:rsidRDefault="00210DC8">
      <w:pPr>
        <w:pStyle w:val="CommentText"/>
      </w:pPr>
      <w:r>
        <w:t>[AL]: Agree</w:t>
      </w:r>
    </w:p>
  </w:comment>
  <w:comment w:id="8" w:author="mahfuzmamun" w:date="2015-03-12T10:41:00Z" w:initials="m">
    <w:p w14:paraId="1A5FD2A5" w14:textId="77777777" w:rsidR="00210DC8" w:rsidRDefault="00210DC8">
      <w:pPr>
        <w:pStyle w:val="CommentText"/>
      </w:pPr>
      <w:r>
        <w:rPr>
          <w:rStyle w:val="CommentReference"/>
        </w:rPr>
        <w:annotationRef/>
      </w:r>
      <w:r>
        <w:t>Drop</w:t>
      </w:r>
    </w:p>
    <w:p w14:paraId="6920C92C" w14:textId="77777777" w:rsidR="00210DC8" w:rsidRDefault="00210DC8">
      <w:pPr>
        <w:pStyle w:val="CommentText"/>
      </w:pPr>
    </w:p>
    <w:p w14:paraId="29D296E5" w14:textId="77777777" w:rsidR="00210DC8" w:rsidRDefault="00210DC8">
      <w:pPr>
        <w:pStyle w:val="CommentText"/>
      </w:pPr>
      <w:r>
        <w:t>[AL]: Agree</w:t>
      </w:r>
    </w:p>
  </w:comment>
  <w:comment w:id="9" w:author="mahfuzmamun" w:date="2015-03-12T10:40:00Z" w:initials="m">
    <w:p w14:paraId="0EF396FA" w14:textId="77777777" w:rsidR="00210DC8" w:rsidRDefault="00210DC8">
      <w:pPr>
        <w:pStyle w:val="CommentText"/>
      </w:pPr>
      <w:r>
        <w:rPr>
          <w:rStyle w:val="CommentReference"/>
        </w:rPr>
        <w:annotationRef/>
      </w:r>
      <w:r>
        <w:t>Drop</w:t>
      </w:r>
    </w:p>
    <w:p w14:paraId="31F3A8BF" w14:textId="77777777" w:rsidR="00210DC8" w:rsidRDefault="00210DC8">
      <w:pPr>
        <w:pStyle w:val="CommentText"/>
      </w:pPr>
    </w:p>
    <w:p w14:paraId="6B9D7C81" w14:textId="77777777" w:rsidR="00210DC8" w:rsidRDefault="00210DC8">
      <w:pPr>
        <w:pStyle w:val="CommentText"/>
      </w:pPr>
      <w:r>
        <w:t>[AL]: Agree</w:t>
      </w:r>
    </w:p>
  </w:comment>
  <w:comment w:id="10" w:author="mahfuzmamun" w:date="2015-03-12T10:40:00Z" w:initials="m">
    <w:p w14:paraId="13BE47E5" w14:textId="77777777" w:rsidR="00210DC8" w:rsidRDefault="00210DC8">
      <w:pPr>
        <w:pStyle w:val="CommentText"/>
      </w:pPr>
      <w:r>
        <w:rPr>
          <w:rStyle w:val="CommentReference"/>
        </w:rPr>
        <w:annotationRef/>
      </w:r>
      <w:r>
        <w:t>Drop</w:t>
      </w:r>
    </w:p>
    <w:p w14:paraId="05D8C661" w14:textId="77777777" w:rsidR="00210DC8" w:rsidRDefault="00210DC8">
      <w:pPr>
        <w:pStyle w:val="CommentText"/>
      </w:pPr>
      <w:r>
        <w:t>[AL]: Agree</w:t>
      </w:r>
    </w:p>
  </w:comment>
  <w:comment w:id="11" w:author="mahfuzmamun" w:date="2015-03-12T10:40:00Z" w:initials="m">
    <w:p w14:paraId="683F34D4" w14:textId="77777777" w:rsidR="00210DC8" w:rsidRDefault="00210DC8">
      <w:pPr>
        <w:pStyle w:val="CommentText"/>
      </w:pPr>
      <w:r>
        <w:rPr>
          <w:rStyle w:val="CommentReference"/>
        </w:rPr>
        <w:annotationRef/>
      </w:r>
      <w:r>
        <w:t>Drop</w:t>
      </w:r>
    </w:p>
    <w:p w14:paraId="5BDA8EB1" w14:textId="77777777" w:rsidR="00210DC8" w:rsidRDefault="00210DC8">
      <w:pPr>
        <w:pStyle w:val="CommentText"/>
      </w:pPr>
      <w:r>
        <w:t>[AL]: Agree</w:t>
      </w:r>
    </w:p>
  </w:comment>
  <w:comment w:id="12" w:author="mahfuzmamun" w:date="2015-03-12T10:40:00Z" w:initials="m">
    <w:p w14:paraId="6AA108CB" w14:textId="77777777" w:rsidR="00210DC8" w:rsidRDefault="00210DC8">
      <w:pPr>
        <w:pStyle w:val="CommentText"/>
      </w:pPr>
      <w:r>
        <w:rPr>
          <w:rStyle w:val="CommentReference"/>
        </w:rPr>
        <w:annotationRef/>
      </w:r>
      <w:r>
        <w:t>Drop</w:t>
      </w:r>
    </w:p>
    <w:p w14:paraId="3EDB548C" w14:textId="77777777" w:rsidR="00210DC8" w:rsidRDefault="00210DC8">
      <w:pPr>
        <w:pStyle w:val="CommentText"/>
      </w:pPr>
      <w:r>
        <w:t>[AL]: Agree</w:t>
      </w:r>
    </w:p>
  </w:comment>
  <w:comment w:id="13" w:author="mahfuzmamun" w:date="2015-03-12T10:39:00Z" w:initials="m">
    <w:p w14:paraId="7F4761E9" w14:textId="77777777" w:rsidR="00210DC8" w:rsidRDefault="00210DC8">
      <w:pPr>
        <w:pStyle w:val="CommentText"/>
      </w:pPr>
      <w:r>
        <w:rPr>
          <w:rStyle w:val="CommentReference"/>
        </w:rPr>
        <w:annotationRef/>
      </w:r>
      <w:r>
        <w:t xml:space="preserve">Drop. </w:t>
      </w:r>
    </w:p>
    <w:p w14:paraId="70842CCA" w14:textId="77777777" w:rsidR="00210DC8" w:rsidRDefault="00210DC8">
      <w:pPr>
        <w:pStyle w:val="CommentText"/>
      </w:pPr>
      <w:r>
        <w:t>[AL]: Agree</w:t>
      </w:r>
    </w:p>
  </w:comment>
  <w:comment w:id="24" w:author="Audrie Lin" w:date="2015-03-12T10:49:00Z" w:initials="AL">
    <w:p w14:paraId="0F68CB0F" w14:textId="5CA6801A" w:rsidR="00210DC8" w:rsidRDefault="00210DC8">
      <w:pPr>
        <w:pStyle w:val="CommentText"/>
      </w:pPr>
      <w:r>
        <w:rPr>
          <w:rStyle w:val="CommentReference"/>
        </w:rPr>
        <w:annotationRef/>
      </w:r>
      <w:r>
        <w:t>Need to translate urinate into Bengali for Q117--Q1125</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38E0E8" w14:textId="77777777" w:rsidR="00210DC8" w:rsidRDefault="00210DC8" w:rsidP="001453D1">
      <w:r>
        <w:separator/>
      </w:r>
    </w:p>
  </w:endnote>
  <w:endnote w:type="continuationSeparator" w:id="0">
    <w:p w14:paraId="62527780" w14:textId="77777777" w:rsidR="00210DC8" w:rsidRDefault="00210DC8" w:rsidP="00145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ookman Old Style">
    <w:panose1 w:val="02050604050505020204"/>
    <w:charset w:val="00"/>
    <w:family w:val="auto"/>
    <w:pitch w:val="variable"/>
    <w:sig w:usb0="00000003" w:usb1="00000000" w:usb2="00000000" w:usb3="00000000" w:csb0="00000001" w:csb1="00000000"/>
  </w:font>
  <w:font w:name="CG Omega">
    <w:altName w:val="Arial"/>
    <w:charset w:val="00"/>
    <w:family w:val="swiss"/>
    <w:pitch w:val="variable"/>
    <w:sig w:usb0="00000001" w:usb1="00000000" w:usb2="00000000" w:usb3="00000000" w:csb0="00000093"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Times New Roman Bold">
    <w:panose1 w:val="02020803070505020304"/>
    <w:charset w:val="00"/>
    <w:family w:val="auto"/>
    <w:pitch w:val="variable"/>
    <w:sig w:usb0="E0002AFF" w:usb1="C0007841" w:usb2="00000009" w:usb3="00000000" w:csb0="000001FF" w:csb1="00000000"/>
  </w:font>
  <w:font w:name="ヒラギノ角ゴ Pro W3">
    <w:charset w:val="4E"/>
    <w:family w:val="auto"/>
    <w:pitch w:val="variable"/>
    <w:sig w:usb0="E00002FF" w:usb1="7AC7FFFF" w:usb2="00000012" w:usb3="00000000" w:csb0="0002000D" w:csb1="00000000"/>
  </w:font>
  <w:font w:name="Lucida Grande">
    <w:altName w:val="Arial"/>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Garamond">
    <w:panose1 w:val="020204040303010108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radeGothic CondEighteen">
    <w:altName w:val="Cambria"/>
    <w:panose1 w:val="00000000000000000000"/>
    <w:charset w:val="00"/>
    <w:family w:val="swiss"/>
    <w:notTrueType/>
    <w:pitch w:val="default"/>
    <w:sig w:usb0="00000003" w:usb1="00000000" w:usb2="00000000" w:usb3="00000000" w:csb0="00000001" w:csb1="00000000"/>
  </w:font>
  <w:font w:name="SulekhaT">
    <w:charset w:val="00"/>
    <w:family w:val="auto"/>
    <w:pitch w:val="variable"/>
    <w:sig w:usb0="00000003" w:usb1="00000000" w:usb2="00000000" w:usb3="00000000" w:csb0="00000001" w:csb1="00000000"/>
  </w:font>
  <w:font w:name="Vrinda">
    <w:altName w:val="Times New Roman"/>
    <w:panose1 w:val="00000000000000000000"/>
    <w:charset w:val="01"/>
    <w:family w:val="roman"/>
    <w:notTrueType/>
    <w:pitch w:val="variable"/>
  </w:font>
  <w:font w:name="SutonnyMJ">
    <w:altName w:val="Times New Roman"/>
    <w:charset w:val="00"/>
    <w:family w:val="auto"/>
    <w:pitch w:val="variable"/>
    <w:sig w:usb0="80000AAF" w:usb1="00000048" w:usb2="00000000" w:usb3="00000000" w:csb0="0000003F" w:csb1="00000000"/>
  </w:font>
  <w:font w:name="Shonar Bangla">
    <w:altName w:val="Didot"/>
    <w:charset w:val="00"/>
    <w:family w:val="swiss"/>
    <w:pitch w:val="variable"/>
    <w:sig w:usb0="00010003" w:usb1="00000000" w:usb2="00000000" w:usb3="00000000" w:csb0="00000001" w:csb1="00000000"/>
  </w:font>
  <w:font w:name="ArhialkhanMJ">
    <w:altName w:val="Courier New"/>
    <w:charset w:val="00"/>
    <w:family w:val="auto"/>
    <w:pitch w:val="variable"/>
    <w:sig w:usb0="80000AAF" w:usb1="00000048" w:usb2="00000000" w:usb3="00000000" w:csb0="0000003F" w:csb1="00000000"/>
  </w:font>
  <w:font w:name="Times (PCL6)">
    <w:altName w:val="Cambria"/>
    <w:panose1 w:val="00000000000000000000"/>
    <w:charset w:val="00"/>
    <w:family w:val="roman"/>
    <w:notTrueType/>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1437FC" w14:textId="77777777" w:rsidR="00210DC8" w:rsidRDefault="00210DC8" w:rsidP="001453D1">
      <w:r>
        <w:separator/>
      </w:r>
    </w:p>
  </w:footnote>
  <w:footnote w:type="continuationSeparator" w:id="0">
    <w:p w14:paraId="0EEB664F" w14:textId="77777777" w:rsidR="00210DC8" w:rsidRDefault="00210DC8" w:rsidP="001453D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4492B9" w14:textId="77777777" w:rsidR="00210DC8" w:rsidRPr="00AF6CE8" w:rsidRDefault="00210DC8" w:rsidP="001C002E">
    <w:pPr>
      <w:pStyle w:val="Header"/>
      <w:tabs>
        <w:tab w:val="clear" w:pos="8640"/>
      </w:tabs>
      <w:jc w:val="right"/>
      <w:rPr>
        <w:sz w:val="20"/>
        <w:szCs w:val="20"/>
      </w:rPr>
    </w:pPr>
    <w:r>
      <w:tab/>
    </w:r>
    <w:r>
      <w:tab/>
    </w:r>
    <w:r w:rsidRPr="00AF6CE8">
      <w:rPr>
        <w:sz w:val="20"/>
        <w:szCs w:val="20"/>
      </w:rPr>
      <w:t>Cluster ID  |__|__|__|  Mother ID |__|__|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6"/>
    <w:multiLevelType w:val="multilevel"/>
    <w:tmpl w:val="894EE898"/>
    <w:styleLink w:val="List14"/>
    <w:lvl w:ilvl="0">
      <w:start w:val="1"/>
      <w:numFmt w:val="lowerLetter"/>
      <w:lvlText w:val="%1."/>
      <w:lvlJc w:val="left"/>
      <w:pPr>
        <w:tabs>
          <w:tab w:val="num" w:pos="-270"/>
        </w:tabs>
        <w:ind w:left="-270" w:firstLine="0"/>
      </w:pPr>
      <w:rPr>
        <w:rFonts w:hint="default"/>
        <w:color w:val="000000"/>
        <w:position w:val="0"/>
        <w:sz w:val="24"/>
      </w:rPr>
    </w:lvl>
    <w:lvl w:ilvl="1">
      <w:start w:val="1"/>
      <w:numFmt w:val="lowerLetter"/>
      <w:lvlText w:val="%2."/>
      <w:lvlJc w:val="left"/>
      <w:pPr>
        <w:tabs>
          <w:tab w:val="num" w:pos="-270"/>
        </w:tabs>
        <w:ind w:left="-270" w:firstLine="720"/>
      </w:pPr>
      <w:rPr>
        <w:rFonts w:hint="default"/>
        <w:color w:val="000000"/>
        <w:position w:val="0"/>
        <w:sz w:val="24"/>
      </w:rPr>
    </w:lvl>
    <w:lvl w:ilvl="2">
      <w:start w:val="1"/>
      <w:numFmt w:val="lowerRoman"/>
      <w:lvlText w:val="%3."/>
      <w:lvlJc w:val="left"/>
      <w:pPr>
        <w:tabs>
          <w:tab w:val="num" w:pos="-270"/>
        </w:tabs>
        <w:ind w:left="-270" w:firstLine="1440"/>
      </w:pPr>
      <w:rPr>
        <w:rFonts w:hint="default"/>
        <w:color w:val="000000"/>
        <w:position w:val="0"/>
        <w:sz w:val="24"/>
      </w:rPr>
    </w:lvl>
    <w:lvl w:ilvl="3">
      <w:start w:val="1"/>
      <w:numFmt w:val="decimal"/>
      <w:isLgl/>
      <w:lvlText w:val="%4."/>
      <w:lvlJc w:val="left"/>
      <w:pPr>
        <w:tabs>
          <w:tab w:val="num" w:pos="-270"/>
        </w:tabs>
        <w:ind w:left="-270" w:firstLine="2160"/>
      </w:pPr>
      <w:rPr>
        <w:rFonts w:hint="default"/>
        <w:color w:val="000000"/>
        <w:position w:val="0"/>
        <w:sz w:val="24"/>
      </w:rPr>
    </w:lvl>
    <w:lvl w:ilvl="4">
      <w:start w:val="1"/>
      <w:numFmt w:val="lowerLetter"/>
      <w:lvlText w:val="%5."/>
      <w:lvlJc w:val="left"/>
      <w:pPr>
        <w:tabs>
          <w:tab w:val="num" w:pos="-270"/>
        </w:tabs>
        <w:ind w:left="-270" w:firstLine="2880"/>
      </w:pPr>
      <w:rPr>
        <w:rFonts w:hint="default"/>
        <w:color w:val="000000"/>
        <w:position w:val="0"/>
        <w:sz w:val="24"/>
      </w:rPr>
    </w:lvl>
    <w:lvl w:ilvl="5">
      <w:start w:val="1"/>
      <w:numFmt w:val="lowerRoman"/>
      <w:lvlText w:val="%6."/>
      <w:lvlJc w:val="left"/>
      <w:pPr>
        <w:tabs>
          <w:tab w:val="num" w:pos="-270"/>
        </w:tabs>
        <w:ind w:left="-270" w:firstLine="3600"/>
      </w:pPr>
      <w:rPr>
        <w:rFonts w:hint="default"/>
        <w:color w:val="000000"/>
        <w:position w:val="0"/>
        <w:sz w:val="24"/>
      </w:rPr>
    </w:lvl>
    <w:lvl w:ilvl="6">
      <w:start w:val="1"/>
      <w:numFmt w:val="decimal"/>
      <w:isLgl/>
      <w:lvlText w:val="%7."/>
      <w:lvlJc w:val="left"/>
      <w:pPr>
        <w:tabs>
          <w:tab w:val="num" w:pos="-270"/>
        </w:tabs>
        <w:ind w:left="-270" w:firstLine="4320"/>
      </w:pPr>
      <w:rPr>
        <w:rFonts w:hint="default"/>
        <w:color w:val="000000"/>
        <w:position w:val="0"/>
        <w:sz w:val="24"/>
      </w:rPr>
    </w:lvl>
    <w:lvl w:ilvl="7">
      <w:start w:val="1"/>
      <w:numFmt w:val="lowerLetter"/>
      <w:lvlText w:val="%8."/>
      <w:lvlJc w:val="left"/>
      <w:pPr>
        <w:tabs>
          <w:tab w:val="num" w:pos="-270"/>
        </w:tabs>
        <w:ind w:left="-270" w:firstLine="5040"/>
      </w:pPr>
      <w:rPr>
        <w:rFonts w:hint="default"/>
        <w:color w:val="000000"/>
        <w:position w:val="0"/>
        <w:sz w:val="24"/>
      </w:rPr>
    </w:lvl>
    <w:lvl w:ilvl="8">
      <w:start w:val="1"/>
      <w:numFmt w:val="lowerRoman"/>
      <w:lvlText w:val="%9."/>
      <w:lvlJc w:val="left"/>
      <w:pPr>
        <w:tabs>
          <w:tab w:val="num" w:pos="-270"/>
        </w:tabs>
        <w:ind w:left="-270" w:firstLine="5760"/>
      </w:pPr>
      <w:rPr>
        <w:rFonts w:hint="default"/>
        <w:color w:val="000000"/>
        <w:position w:val="0"/>
        <w:sz w:val="24"/>
      </w:rPr>
    </w:lvl>
  </w:abstractNum>
  <w:abstractNum w:abstractNumId="1">
    <w:nsid w:val="003C2AE3"/>
    <w:multiLevelType w:val="singleLevel"/>
    <w:tmpl w:val="0C090017"/>
    <w:lvl w:ilvl="0">
      <w:start w:val="1"/>
      <w:numFmt w:val="lowerLetter"/>
      <w:lvlText w:val="%1)"/>
      <w:lvlJc w:val="left"/>
      <w:pPr>
        <w:tabs>
          <w:tab w:val="num" w:pos="360"/>
        </w:tabs>
        <w:ind w:left="360" w:hanging="360"/>
      </w:pPr>
    </w:lvl>
  </w:abstractNum>
  <w:abstractNum w:abstractNumId="2">
    <w:nsid w:val="004B7367"/>
    <w:multiLevelType w:val="singleLevel"/>
    <w:tmpl w:val="0C090017"/>
    <w:lvl w:ilvl="0">
      <w:start w:val="1"/>
      <w:numFmt w:val="lowerLetter"/>
      <w:lvlText w:val="%1)"/>
      <w:lvlJc w:val="left"/>
      <w:pPr>
        <w:tabs>
          <w:tab w:val="num" w:pos="360"/>
        </w:tabs>
        <w:ind w:left="360" w:hanging="360"/>
      </w:pPr>
    </w:lvl>
  </w:abstractNum>
  <w:abstractNum w:abstractNumId="3">
    <w:nsid w:val="01374E60"/>
    <w:multiLevelType w:val="multilevel"/>
    <w:tmpl w:val="C80C1DBA"/>
    <w:lvl w:ilvl="0">
      <w:start w:val="1"/>
      <w:numFmt w:val="lowerLetter"/>
      <w:lvlText w:val="%1)"/>
      <w:lvlJc w:val="left"/>
      <w:pPr>
        <w:tabs>
          <w:tab w:val="num" w:pos="360"/>
        </w:tabs>
        <w:ind w:left="360" w:hanging="360"/>
      </w:pPr>
      <w:rPr>
        <w:rFonts w:hint="default"/>
        <w:color w:val="auto"/>
      </w:rPr>
    </w:lvl>
    <w:lvl w:ilvl="1">
      <w:start w:val="1"/>
      <w:numFmt w:val="lowerLetter"/>
      <w:lvlText w:val="%2."/>
      <w:lvlJc w:val="left"/>
      <w:pPr>
        <w:ind w:left="36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01B9437D"/>
    <w:multiLevelType w:val="hybridMultilevel"/>
    <w:tmpl w:val="A3103454"/>
    <w:lvl w:ilvl="0" w:tplc="D1D6BE3E">
      <w:start w:val="2"/>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047701E9"/>
    <w:multiLevelType w:val="singleLevel"/>
    <w:tmpl w:val="B2F6F3E4"/>
    <w:lvl w:ilvl="0">
      <w:start w:val="1"/>
      <w:numFmt w:val="lowerLetter"/>
      <w:lvlText w:val="%1)"/>
      <w:lvlJc w:val="left"/>
      <w:pPr>
        <w:tabs>
          <w:tab w:val="num" w:pos="360"/>
        </w:tabs>
        <w:ind w:left="360" w:hanging="360"/>
      </w:pPr>
      <w:rPr>
        <w:rFonts w:hint="default"/>
      </w:rPr>
    </w:lvl>
  </w:abstractNum>
  <w:abstractNum w:abstractNumId="6">
    <w:nsid w:val="06202071"/>
    <w:multiLevelType w:val="hybridMultilevel"/>
    <w:tmpl w:val="9B767BD8"/>
    <w:lvl w:ilvl="0" w:tplc="B3DCA838">
      <w:start w:val="7"/>
      <w:numFmt w:val="lowerLetter"/>
      <w:lvlText w:val="%1)"/>
      <w:lvlJc w:val="left"/>
      <w:pPr>
        <w:tabs>
          <w:tab w:val="num" w:pos="360"/>
        </w:tabs>
        <w:ind w:left="36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6657077"/>
    <w:multiLevelType w:val="hybridMultilevel"/>
    <w:tmpl w:val="FD987336"/>
    <w:lvl w:ilvl="0" w:tplc="D80E1A2A">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8D92F1E"/>
    <w:multiLevelType w:val="singleLevel"/>
    <w:tmpl w:val="A7644B76"/>
    <w:lvl w:ilvl="0">
      <w:start w:val="24"/>
      <w:numFmt w:val="lowerLetter"/>
      <w:lvlText w:val="%1)"/>
      <w:lvlJc w:val="left"/>
      <w:pPr>
        <w:tabs>
          <w:tab w:val="num" w:pos="360"/>
        </w:tabs>
        <w:ind w:left="360" w:hanging="360"/>
      </w:pPr>
      <w:rPr>
        <w:rFonts w:ascii="Times New Roman" w:hAnsi="Times New Roman" w:cs="Times New Roman" w:hint="default"/>
      </w:rPr>
    </w:lvl>
  </w:abstractNum>
  <w:abstractNum w:abstractNumId="9">
    <w:nsid w:val="0C1418E1"/>
    <w:multiLevelType w:val="singleLevel"/>
    <w:tmpl w:val="7A7C8C26"/>
    <w:lvl w:ilvl="0">
      <w:start w:val="1201"/>
      <w:numFmt w:val="decimal"/>
      <w:lvlText w:val="%1"/>
      <w:lvlJc w:val="left"/>
      <w:pPr>
        <w:tabs>
          <w:tab w:val="num" w:pos="360"/>
        </w:tabs>
        <w:ind w:left="360" w:hanging="360"/>
      </w:pPr>
      <w:rPr>
        <w:sz w:val="20"/>
      </w:rPr>
    </w:lvl>
  </w:abstractNum>
  <w:abstractNum w:abstractNumId="10">
    <w:nsid w:val="0DA05C69"/>
    <w:multiLevelType w:val="singleLevel"/>
    <w:tmpl w:val="93C0C010"/>
    <w:lvl w:ilvl="0">
      <w:start w:val="1"/>
      <w:numFmt w:val="lowerLetter"/>
      <w:lvlText w:val="%1)"/>
      <w:lvlJc w:val="left"/>
      <w:pPr>
        <w:tabs>
          <w:tab w:val="num" w:pos="360"/>
        </w:tabs>
        <w:ind w:left="360" w:hanging="360"/>
      </w:pPr>
      <w:rPr>
        <w:rFonts w:ascii="Times New Roman" w:hAnsi="Times New Roman" w:cs="Times New Roman" w:hint="default"/>
        <w:color w:val="auto"/>
      </w:rPr>
    </w:lvl>
  </w:abstractNum>
  <w:abstractNum w:abstractNumId="11">
    <w:nsid w:val="125505E6"/>
    <w:multiLevelType w:val="singleLevel"/>
    <w:tmpl w:val="93FA686A"/>
    <w:lvl w:ilvl="0">
      <w:start w:val="109"/>
      <w:numFmt w:val="decimal"/>
      <w:lvlText w:val="%1"/>
      <w:lvlJc w:val="left"/>
      <w:pPr>
        <w:tabs>
          <w:tab w:val="num" w:pos="360"/>
        </w:tabs>
        <w:ind w:left="360" w:hanging="360"/>
      </w:pPr>
      <w:rPr>
        <w:rFonts w:hint="default"/>
      </w:rPr>
    </w:lvl>
  </w:abstractNum>
  <w:abstractNum w:abstractNumId="12">
    <w:nsid w:val="13252505"/>
    <w:multiLevelType w:val="singleLevel"/>
    <w:tmpl w:val="39BE7602"/>
    <w:lvl w:ilvl="0">
      <w:start w:val="1101"/>
      <w:numFmt w:val="decimal"/>
      <w:lvlText w:val="%1"/>
      <w:lvlJc w:val="left"/>
      <w:pPr>
        <w:tabs>
          <w:tab w:val="num" w:pos="360"/>
        </w:tabs>
        <w:ind w:left="360" w:hanging="360"/>
      </w:pPr>
      <w:rPr>
        <w:rFonts w:hint="default"/>
        <w:sz w:val="20"/>
      </w:rPr>
    </w:lvl>
  </w:abstractNum>
  <w:abstractNum w:abstractNumId="13">
    <w:nsid w:val="13555E9B"/>
    <w:multiLevelType w:val="hybridMultilevel"/>
    <w:tmpl w:val="F112C0FA"/>
    <w:lvl w:ilvl="0" w:tplc="D1E8406A">
      <w:start w:val="601"/>
      <w:numFmt w:val="decimal"/>
      <w:lvlText w:val="%1"/>
      <w:lvlJc w:val="left"/>
      <w:pPr>
        <w:ind w:left="360" w:hanging="360"/>
      </w:pPr>
      <w:rPr>
        <w:rFonts w:hint="default"/>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
    <w:nsid w:val="149C59B3"/>
    <w:multiLevelType w:val="singleLevel"/>
    <w:tmpl w:val="E566222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15">
    <w:nsid w:val="192609DC"/>
    <w:multiLevelType w:val="hybridMultilevel"/>
    <w:tmpl w:val="5B7E5F1C"/>
    <w:lvl w:ilvl="0" w:tplc="12EEAB9C">
      <w:start w:val="111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AA15066"/>
    <w:multiLevelType w:val="singleLevel"/>
    <w:tmpl w:val="E220878E"/>
    <w:lvl w:ilvl="0">
      <w:start w:val="9"/>
      <w:numFmt w:val="lowerLetter"/>
      <w:lvlText w:val="%1)"/>
      <w:lvlJc w:val="left"/>
      <w:pPr>
        <w:tabs>
          <w:tab w:val="num" w:pos="360"/>
        </w:tabs>
        <w:ind w:left="360" w:hanging="360"/>
      </w:pPr>
      <w:rPr>
        <w:rFonts w:hint="default"/>
      </w:rPr>
    </w:lvl>
  </w:abstractNum>
  <w:abstractNum w:abstractNumId="17">
    <w:nsid w:val="1C6D3B51"/>
    <w:multiLevelType w:val="hybridMultilevel"/>
    <w:tmpl w:val="BB52D378"/>
    <w:lvl w:ilvl="0" w:tplc="9ECA1BE6">
      <w:start w:val="1"/>
      <w:numFmt w:val="lowerLetter"/>
      <w:lvlText w:val="%1)"/>
      <w:lvlJc w:val="left"/>
      <w:pPr>
        <w:ind w:left="360" w:hanging="360"/>
      </w:pPr>
      <w:rPr>
        <w:rFonts w:cs="Times New Roman"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nsid w:val="1CA4086B"/>
    <w:multiLevelType w:val="singleLevel"/>
    <w:tmpl w:val="E7FE9606"/>
    <w:lvl w:ilvl="0">
      <w:start w:val="2"/>
      <w:numFmt w:val="lowerLetter"/>
      <w:lvlText w:val="%1)"/>
      <w:lvlJc w:val="left"/>
      <w:pPr>
        <w:tabs>
          <w:tab w:val="num" w:pos="360"/>
        </w:tabs>
        <w:ind w:left="360" w:hanging="360"/>
      </w:pPr>
      <w:rPr>
        <w:rFonts w:ascii="Times New Roman" w:hAnsi="Times New Roman" w:cs="Times New Roman" w:hint="default"/>
      </w:rPr>
    </w:lvl>
  </w:abstractNum>
  <w:abstractNum w:abstractNumId="19">
    <w:nsid w:val="1E9C7B6C"/>
    <w:multiLevelType w:val="hybridMultilevel"/>
    <w:tmpl w:val="D020032C"/>
    <w:lvl w:ilvl="0" w:tplc="14090017">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nsid w:val="21BD7F43"/>
    <w:multiLevelType w:val="hybridMultilevel"/>
    <w:tmpl w:val="071632B2"/>
    <w:lvl w:ilvl="0" w:tplc="AA7CCF04">
      <w:start w:val="807"/>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22E55BBE"/>
    <w:multiLevelType w:val="singleLevel"/>
    <w:tmpl w:val="6532966C"/>
    <w:lvl w:ilvl="0">
      <w:start w:val="401"/>
      <w:numFmt w:val="decimal"/>
      <w:lvlText w:val="%1"/>
      <w:lvlJc w:val="left"/>
      <w:pPr>
        <w:tabs>
          <w:tab w:val="num" w:pos="360"/>
        </w:tabs>
        <w:ind w:left="360" w:hanging="360"/>
      </w:pPr>
    </w:lvl>
  </w:abstractNum>
  <w:abstractNum w:abstractNumId="22">
    <w:nsid w:val="260704A0"/>
    <w:multiLevelType w:val="singleLevel"/>
    <w:tmpl w:val="0C090017"/>
    <w:lvl w:ilvl="0">
      <w:start w:val="1"/>
      <w:numFmt w:val="lowerLetter"/>
      <w:lvlText w:val="%1)"/>
      <w:lvlJc w:val="left"/>
      <w:pPr>
        <w:tabs>
          <w:tab w:val="num" w:pos="360"/>
        </w:tabs>
        <w:ind w:left="360" w:hanging="360"/>
      </w:pPr>
    </w:lvl>
  </w:abstractNum>
  <w:abstractNum w:abstractNumId="23">
    <w:nsid w:val="264303AA"/>
    <w:multiLevelType w:val="singleLevel"/>
    <w:tmpl w:val="0C090017"/>
    <w:lvl w:ilvl="0">
      <w:start w:val="1"/>
      <w:numFmt w:val="lowerLetter"/>
      <w:lvlText w:val="%1)"/>
      <w:lvlJc w:val="left"/>
      <w:pPr>
        <w:tabs>
          <w:tab w:val="num" w:pos="360"/>
        </w:tabs>
        <w:ind w:left="360" w:hanging="360"/>
      </w:pPr>
    </w:lvl>
  </w:abstractNum>
  <w:abstractNum w:abstractNumId="24">
    <w:nsid w:val="27646422"/>
    <w:multiLevelType w:val="singleLevel"/>
    <w:tmpl w:val="0C090017"/>
    <w:lvl w:ilvl="0">
      <w:start w:val="1"/>
      <w:numFmt w:val="lowerLetter"/>
      <w:lvlText w:val="%1)"/>
      <w:lvlJc w:val="left"/>
      <w:pPr>
        <w:tabs>
          <w:tab w:val="num" w:pos="360"/>
        </w:tabs>
        <w:ind w:left="360" w:hanging="360"/>
      </w:pPr>
    </w:lvl>
  </w:abstractNum>
  <w:abstractNum w:abstractNumId="25">
    <w:nsid w:val="29A01D18"/>
    <w:multiLevelType w:val="singleLevel"/>
    <w:tmpl w:val="9E582CFE"/>
    <w:lvl w:ilvl="0">
      <w:start w:val="24"/>
      <w:numFmt w:val="lowerLetter"/>
      <w:lvlText w:val="%1)"/>
      <w:lvlJc w:val="left"/>
      <w:pPr>
        <w:tabs>
          <w:tab w:val="num" w:pos="360"/>
        </w:tabs>
        <w:ind w:left="360" w:hanging="360"/>
      </w:pPr>
      <w:rPr>
        <w:rFonts w:hint="default"/>
      </w:rPr>
    </w:lvl>
  </w:abstractNum>
  <w:abstractNum w:abstractNumId="26">
    <w:nsid w:val="2A8D30DE"/>
    <w:multiLevelType w:val="singleLevel"/>
    <w:tmpl w:val="F62C9306"/>
    <w:lvl w:ilvl="0">
      <w:start w:val="802"/>
      <w:numFmt w:val="decimal"/>
      <w:lvlText w:val="%1"/>
      <w:lvlJc w:val="left"/>
      <w:pPr>
        <w:tabs>
          <w:tab w:val="num" w:pos="360"/>
        </w:tabs>
        <w:ind w:left="360" w:hanging="360"/>
      </w:pPr>
      <w:rPr>
        <w:rFonts w:hint="default"/>
        <w:sz w:val="20"/>
      </w:rPr>
    </w:lvl>
  </w:abstractNum>
  <w:abstractNum w:abstractNumId="27">
    <w:nsid w:val="2B907D91"/>
    <w:multiLevelType w:val="singleLevel"/>
    <w:tmpl w:val="6E7E2F24"/>
    <w:lvl w:ilvl="0">
      <w:start w:val="601"/>
      <w:numFmt w:val="decimal"/>
      <w:lvlText w:val="%1"/>
      <w:lvlJc w:val="left"/>
      <w:pPr>
        <w:tabs>
          <w:tab w:val="num" w:pos="360"/>
        </w:tabs>
        <w:ind w:left="360" w:hanging="360"/>
      </w:pPr>
      <w:rPr>
        <w:rFonts w:hint="default"/>
        <w:b w:val="0"/>
        <w:sz w:val="20"/>
      </w:rPr>
    </w:lvl>
  </w:abstractNum>
  <w:abstractNum w:abstractNumId="28">
    <w:nsid w:val="2ECD3584"/>
    <w:multiLevelType w:val="singleLevel"/>
    <w:tmpl w:val="DB40C46C"/>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29">
    <w:nsid w:val="31536CCE"/>
    <w:multiLevelType w:val="singleLevel"/>
    <w:tmpl w:val="4CAE2DDA"/>
    <w:lvl w:ilvl="0">
      <w:start w:val="1"/>
      <w:numFmt w:val="lowerLetter"/>
      <w:lvlText w:val="%1)"/>
      <w:lvlJc w:val="left"/>
      <w:pPr>
        <w:tabs>
          <w:tab w:val="num" w:pos="360"/>
        </w:tabs>
        <w:ind w:left="360" w:hanging="360"/>
      </w:pPr>
      <w:rPr>
        <w:rFonts w:hint="default"/>
      </w:rPr>
    </w:lvl>
  </w:abstractNum>
  <w:abstractNum w:abstractNumId="30">
    <w:nsid w:val="3211002E"/>
    <w:multiLevelType w:val="singleLevel"/>
    <w:tmpl w:val="9684B3CE"/>
    <w:lvl w:ilvl="0">
      <w:start w:val="1"/>
      <w:numFmt w:val="lowerLetter"/>
      <w:lvlText w:val="%1)"/>
      <w:lvlJc w:val="left"/>
      <w:pPr>
        <w:tabs>
          <w:tab w:val="num" w:pos="360"/>
        </w:tabs>
        <w:ind w:left="360" w:hanging="360"/>
      </w:pPr>
    </w:lvl>
  </w:abstractNum>
  <w:abstractNum w:abstractNumId="31">
    <w:nsid w:val="32CF7C1D"/>
    <w:multiLevelType w:val="singleLevel"/>
    <w:tmpl w:val="4594BCC4"/>
    <w:lvl w:ilvl="0">
      <w:start w:val="801"/>
      <w:numFmt w:val="decimal"/>
      <w:lvlText w:val="%1"/>
      <w:lvlJc w:val="left"/>
      <w:pPr>
        <w:tabs>
          <w:tab w:val="num" w:pos="360"/>
        </w:tabs>
        <w:ind w:left="360" w:hanging="360"/>
      </w:pPr>
      <w:rPr>
        <w:rFonts w:hint="default"/>
      </w:rPr>
    </w:lvl>
  </w:abstractNum>
  <w:abstractNum w:abstractNumId="32">
    <w:nsid w:val="334945B8"/>
    <w:multiLevelType w:val="hybridMultilevel"/>
    <w:tmpl w:val="A6D261C8"/>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34916CAC"/>
    <w:multiLevelType w:val="hybridMultilevel"/>
    <w:tmpl w:val="7D780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3556637A"/>
    <w:multiLevelType w:val="hybridMultilevel"/>
    <w:tmpl w:val="FDE878C4"/>
    <w:lvl w:ilvl="0" w:tplc="92E272A4">
      <w:start w:val="511"/>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36103151"/>
    <w:multiLevelType w:val="singleLevel"/>
    <w:tmpl w:val="EBAE1E78"/>
    <w:lvl w:ilvl="0">
      <w:start w:val="2"/>
      <w:numFmt w:val="lowerLetter"/>
      <w:lvlText w:val="%1)"/>
      <w:lvlJc w:val="left"/>
      <w:pPr>
        <w:tabs>
          <w:tab w:val="num" w:pos="360"/>
        </w:tabs>
        <w:ind w:left="360" w:hanging="360"/>
      </w:pPr>
      <w:rPr>
        <w:rFonts w:hint="default"/>
      </w:rPr>
    </w:lvl>
  </w:abstractNum>
  <w:abstractNum w:abstractNumId="36">
    <w:nsid w:val="376B513B"/>
    <w:multiLevelType w:val="singleLevel"/>
    <w:tmpl w:val="03F0590C"/>
    <w:lvl w:ilvl="0">
      <w:start w:val="810"/>
      <w:numFmt w:val="decimal"/>
      <w:lvlText w:val="%1"/>
      <w:lvlJc w:val="left"/>
      <w:pPr>
        <w:tabs>
          <w:tab w:val="num" w:pos="360"/>
        </w:tabs>
        <w:ind w:left="360" w:hanging="360"/>
      </w:pPr>
      <w:rPr>
        <w:rFonts w:hint="default"/>
        <w:sz w:val="20"/>
        <w:szCs w:val="20"/>
      </w:rPr>
    </w:lvl>
  </w:abstractNum>
  <w:abstractNum w:abstractNumId="37">
    <w:nsid w:val="379E5A1A"/>
    <w:multiLevelType w:val="singleLevel"/>
    <w:tmpl w:val="A3B4D386"/>
    <w:lvl w:ilvl="0">
      <w:start w:val="1001"/>
      <w:numFmt w:val="decimal"/>
      <w:lvlText w:val="%1"/>
      <w:lvlJc w:val="left"/>
      <w:pPr>
        <w:tabs>
          <w:tab w:val="num" w:pos="360"/>
        </w:tabs>
        <w:ind w:left="360" w:hanging="360"/>
      </w:pPr>
      <w:rPr>
        <w:rFonts w:hint="default"/>
        <w:sz w:val="20"/>
      </w:rPr>
    </w:lvl>
  </w:abstractNum>
  <w:abstractNum w:abstractNumId="38">
    <w:nsid w:val="3FD46E7B"/>
    <w:multiLevelType w:val="hybridMultilevel"/>
    <w:tmpl w:val="825A2302"/>
    <w:lvl w:ilvl="0" w:tplc="A784184C">
      <w:start w:val="101"/>
      <w:numFmt w:val="decimal"/>
      <w:lvlText w:val="%1"/>
      <w:lvlJc w:val="left"/>
      <w:pPr>
        <w:tabs>
          <w:tab w:val="num" w:pos="450"/>
        </w:tabs>
        <w:ind w:left="450" w:hanging="360"/>
      </w:pPr>
      <w:rPr>
        <w:rFonts w:hint="default"/>
      </w:rPr>
    </w:lvl>
    <w:lvl w:ilvl="1" w:tplc="08090019" w:tentative="1">
      <w:start w:val="1"/>
      <w:numFmt w:val="lowerLetter"/>
      <w:lvlText w:val="%2."/>
      <w:lvlJc w:val="left"/>
      <w:pPr>
        <w:ind w:left="1530" w:hanging="360"/>
      </w:pPr>
    </w:lvl>
    <w:lvl w:ilvl="2" w:tplc="0809001B" w:tentative="1">
      <w:start w:val="1"/>
      <w:numFmt w:val="lowerRoman"/>
      <w:lvlText w:val="%3."/>
      <w:lvlJc w:val="right"/>
      <w:pPr>
        <w:ind w:left="2250" w:hanging="180"/>
      </w:pPr>
    </w:lvl>
    <w:lvl w:ilvl="3" w:tplc="0809000F" w:tentative="1">
      <w:start w:val="1"/>
      <w:numFmt w:val="decimal"/>
      <w:lvlText w:val="%4."/>
      <w:lvlJc w:val="left"/>
      <w:pPr>
        <w:ind w:left="2970" w:hanging="360"/>
      </w:pPr>
    </w:lvl>
    <w:lvl w:ilvl="4" w:tplc="08090019" w:tentative="1">
      <w:start w:val="1"/>
      <w:numFmt w:val="lowerLetter"/>
      <w:lvlText w:val="%5."/>
      <w:lvlJc w:val="left"/>
      <w:pPr>
        <w:ind w:left="3690" w:hanging="360"/>
      </w:pPr>
    </w:lvl>
    <w:lvl w:ilvl="5" w:tplc="0809001B" w:tentative="1">
      <w:start w:val="1"/>
      <w:numFmt w:val="lowerRoman"/>
      <w:lvlText w:val="%6."/>
      <w:lvlJc w:val="right"/>
      <w:pPr>
        <w:ind w:left="4410" w:hanging="180"/>
      </w:pPr>
    </w:lvl>
    <w:lvl w:ilvl="6" w:tplc="0809000F" w:tentative="1">
      <w:start w:val="1"/>
      <w:numFmt w:val="decimal"/>
      <w:lvlText w:val="%7."/>
      <w:lvlJc w:val="left"/>
      <w:pPr>
        <w:ind w:left="5130" w:hanging="360"/>
      </w:pPr>
    </w:lvl>
    <w:lvl w:ilvl="7" w:tplc="08090019" w:tentative="1">
      <w:start w:val="1"/>
      <w:numFmt w:val="lowerLetter"/>
      <w:lvlText w:val="%8."/>
      <w:lvlJc w:val="left"/>
      <w:pPr>
        <w:ind w:left="5850" w:hanging="360"/>
      </w:pPr>
    </w:lvl>
    <w:lvl w:ilvl="8" w:tplc="0809001B" w:tentative="1">
      <w:start w:val="1"/>
      <w:numFmt w:val="lowerRoman"/>
      <w:lvlText w:val="%9."/>
      <w:lvlJc w:val="right"/>
      <w:pPr>
        <w:ind w:left="6570" w:hanging="180"/>
      </w:pPr>
    </w:lvl>
  </w:abstractNum>
  <w:abstractNum w:abstractNumId="39">
    <w:nsid w:val="3FD81040"/>
    <w:multiLevelType w:val="singleLevel"/>
    <w:tmpl w:val="A6BCEC5E"/>
    <w:lvl w:ilvl="0">
      <w:start w:val="1"/>
      <w:numFmt w:val="lowerLetter"/>
      <w:lvlText w:val="%1)"/>
      <w:lvlJc w:val="left"/>
      <w:pPr>
        <w:tabs>
          <w:tab w:val="num" w:pos="360"/>
        </w:tabs>
        <w:ind w:left="360" w:hanging="360"/>
      </w:pPr>
      <w:rPr>
        <w:rFonts w:ascii="Times New Roman" w:hAnsi="Times New Roman" w:cs="Times New Roman" w:hint="default"/>
      </w:rPr>
    </w:lvl>
  </w:abstractNum>
  <w:abstractNum w:abstractNumId="40">
    <w:nsid w:val="4097180E"/>
    <w:multiLevelType w:val="singleLevel"/>
    <w:tmpl w:val="044C383E"/>
    <w:lvl w:ilvl="0">
      <w:start w:val="1104"/>
      <w:numFmt w:val="decimal"/>
      <w:lvlText w:val="%1"/>
      <w:lvlJc w:val="left"/>
      <w:pPr>
        <w:tabs>
          <w:tab w:val="num" w:pos="540"/>
        </w:tabs>
        <w:ind w:left="540" w:hanging="360"/>
      </w:pPr>
      <w:rPr>
        <w:rFonts w:hint="default"/>
        <w:sz w:val="20"/>
      </w:rPr>
    </w:lvl>
  </w:abstractNum>
  <w:abstractNum w:abstractNumId="41">
    <w:nsid w:val="40CF0F01"/>
    <w:multiLevelType w:val="singleLevel"/>
    <w:tmpl w:val="AA0E73F8"/>
    <w:lvl w:ilvl="0">
      <w:start w:val="24"/>
      <w:numFmt w:val="lowerLetter"/>
      <w:lvlText w:val="%1)"/>
      <w:lvlJc w:val="left"/>
      <w:pPr>
        <w:tabs>
          <w:tab w:val="num" w:pos="360"/>
        </w:tabs>
        <w:ind w:left="360" w:hanging="360"/>
      </w:pPr>
    </w:lvl>
  </w:abstractNum>
  <w:abstractNum w:abstractNumId="42">
    <w:nsid w:val="440078F5"/>
    <w:multiLevelType w:val="singleLevel"/>
    <w:tmpl w:val="0C09000F"/>
    <w:lvl w:ilvl="0">
      <w:start w:val="1"/>
      <w:numFmt w:val="decimal"/>
      <w:lvlText w:val="%1."/>
      <w:lvlJc w:val="left"/>
      <w:pPr>
        <w:tabs>
          <w:tab w:val="num" w:pos="360"/>
        </w:tabs>
        <w:ind w:left="360" w:hanging="360"/>
      </w:pPr>
    </w:lvl>
  </w:abstractNum>
  <w:abstractNum w:abstractNumId="43">
    <w:nsid w:val="48BE5849"/>
    <w:multiLevelType w:val="singleLevel"/>
    <w:tmpl w:val="08090017"/>
    <w:lvl w:ilvl="0">
      <w:start w:val="1"/>
      <w:numFmt w:val="lowerLetter"/>
      <w:lvlText w:val="%1)"/>
      <w:lvlJc w:val="left"/>
      <w:pPr>
        <w:tabs>
          <w:tab w:val="num" w:pos="360"/>
        </w:tabs>
        <w:ind w:left="360" w:hanging="360"/>
      </w:pPr>
    </w:lvl>
  </w:abstractNum>
  <w:abstractNum w:abstractNumId="44">
    <w:nsid w:val="48EE0F3C"/>
    <w:multiLevelType w:val="hybridMultilevel"/>
    <w:tmpl w:val="A01CD71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4C616A92"/>
    <w:multiLevelType w:val="singleLevel"/>
    <w:tmpl w:val="9684B3CE"/>
    <w:lvl w:ilvl="0">
      <w:start w:val="1"/>
      <w:numFmt w:val="lowerLetter"/>
      <w:lvlText w:val="%1)"/>
      <w:lvlJc w:val="left"/>
      <w:pPr>
        <w:tabs>
          <w:tab w:val="num" w:pos="360"/>
        </w:tabs>
        <w:ind w:left="360" w:hanging="360"/>
      </w:pPr>
    </w:lvl>
  </w:abstractNum>
  <w:abstractNum w:abstractNumId="46">
    <w:nsid w:val="4CFA4AD0"/>
    <w:multiLevelType w:val="hybridMultilevel"/>
    <w:tmpl w:val="BB3A4F4E"/>
    <w:lvl w:ilvl="0" w:tplc="AE50A4A4">
      <w:start w:val="30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4D101860"/>
    <w:multiLevelType w:val="singleLevel"/>
    <w:tmpl w:val="3410B32A"/>
    <w:lvl w:ilvl="0">
      <w:start w:val="411"/>
      <w:numFmt w:val="decimal"/>
      <w:lvlText w:val="%1"/>
      <w:lvlJc w:val="left"/>
      <w:pPr>
        <w:tabs>
          <w:tab w:val="num" w:pos="360"/>
        </w:tabs>
        <w:ind w:left="360" w:hanging="360"/>
      </w:pPr>
      <w:rPr>
        <w:rFonts w:hint="default"/>
      </w:rPr>
    </w:lvl>
  </w:abstractNum>
  <w:abstractNum w:abstractNumId="48">
    <w:nsid w:val="4DC53C6D"/>
    <w:multiLevelType w:val="hybridMultilevel"/>
    <w:tmpl w:val="22F80402"/>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4DD24328"/>
    <w:multiLevelType w:val="hybridMultilevel"/>
    <w:tmpl w:val="3CA038B0"/>
    <w:lvl w:ilvl="0" w:tplc="FA94BAE0">
      <w:start w:val="103"/>
      <w:numFmt w:val="decimal"/>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nsid w:val="50A76967"/>
    <w:multiLevelType w:val="singleLevel"/>
    <w:tmpl w:val="9E8CD18A"/>
    <w:lvl w:ilvl="0">
      <w:start w:val="402"/>
      <w:numFmt w:val="decimal"/>
      <w:lvlText w:val="%1"/>
      <w:lvlJc w:val="left"/>
      <w:pPr>
        <w:tabs>
          <w:tab w:val="num" w:pos="360"/>
        </w:tabs>
        <w:ind w:left="360" w:hanging="360"/>
      </w:pPr>
      <w:rPr>
        <w:rFonts w:hint="default"/>
        <w:b w:val="0"/>
      </w:rPr>
    </w:lvl>
  </w:abstractNum>
  <w:abstractNum w:abstractNumId="51">
    <w:nsid w:val="51F434DF"/>
    <w:multiLevelType w:val="singleLevel"/>
    <w:tmpl w:val="DC121868"/>
    <w:lvl w:ilvl="0">
      <w:start w:val="1"/>
      <w:numFmt w:val="decimal"/>
      <w:lvlText w:val="%1."/>
      <w:lvlJc w:val="left"/>
      <w:pPr>
        <w:tabs>
          <w:tab w:val="num" w:pos="360"/>
        </w:tabs>
        <w:ind w:left="360" w:hanging="360"/>
      </w:pPr>
    </w:lvl>
  </w:abstractNum>
  <w:abstractNum w:abstractNumId="52">
    <w:nsid w:val="540B6CEF"/>
    <w:multiLevelType w:val="hybridMultilevel"/>
    <w:tmpl w:val="C6D8D0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3">
    <w:nsid w:val="54A2204E"/>
    <w:multiLevelType w:val="hybridMultilevel"/>
    <w:tmpl w:val="1F8CB6AE"/>
    <w:lvl w:ilvl="0" w:tplc="87E4D450">
      <w:start w:val="2"/>
      <w:numFmt w:val="lowerLetter"/>
      <w:lvlText w:val="%1)"/>
      <w:lvlJc w:val="left"/>
      <w:pPr>
        <w:tabs>
          <w:tab w:val="num" w:pos="360"/>
        </w:tabs>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nsid w:val="550C06FC"/>
    <w:multiLevelType w:val="hybridMultilevel"/>
    <w:tmpl w:val="2CD08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nsid w:val="55335DA9"/>
    <w:multiLevelType w:val="hybridMultilevel"/>
    <w:tmpl w:val="E1D68286"/>
    <w:lvl w:ilvl="0" w:tplc="026E98DC">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5DD756D1"/>
    <w:multiLevelType w:val="singleLevel"/>
    <w:tmpl w:val="3B78DBEA"/>
    <w:lvl w:ilvl="0">
      <w:start w:val="901"/>
      <w:numFmt w:val="decimal"/>
      <w:lvlText w:val="%1"/>
      <w:lvlJc w:val="left"/>
      <w:pPr>
        <w:tabs>
          <w:tab w:val="num" w:pos="360"/>
        </w:tabs>
        <w:ind w:left="360" w:hanging="360"/>
      </w:pPr>
      <w:rPr>
        <w:rFonts w:hint="default"/>
      </w:rPr>
    </w:lvl>
  </w:abstractNum>
  <w:abstractNum w:abstractNumId="57">
    <w:nsid w:val="5DF253AE"/>
    <w:multiLevelType w:val="singleLevel"/>
    <w:tmpl w:val="F91C659C"/>
    <w:lvl w:ilvl="0">
      <w:start w:val="1009"/>
      <w:numFmt w:val="decimal"/>
      <w:lvlText w:val="%1"/>
      <w:lvlJc w:val="left"/>
      <w:pPr>
        <w:tabs>
          <w:tab w:val="num" w:pos="360"/>
        </w:tabs>
        <w:ind w:left="360" w:hanging="360"/>
      </w:pPr>
      <w:rPr>
        <w:rFonts w:hint="default"/>
        <w:sz w:val="20"/>
      </w:rPr>
    </w:lvl>
  </w:abstractNum>
  <w:abstractNum w:abstractNumId="58">
    <w:nsid w:val="5EBF0F33"/>
    <w:multiLevelType w:val="singleLevel"/>
    <w:tmpl w:val="BC08FA72"/>
    <w:lvl w:ilvl="0">
      <w:start w:val="1118"/>
      <w:numFmt w:val="decimal"/>
      <w:lvlText w:val="%1"/>
      <w:lvlJc w:val="left"/>
      <w:pPr>
        <w:tabs>
          <w:tab w:val="num" w:pos="360"/>
        </w:tabs>
        <w:ind w:left="360" w:hanging="360"/>
      </w:pPr>
      <w:rPr>
        <w:rFonts w:hint="default"/>
        <w:sz w:val="20"/>
      </w:rPr>
    </w:lvl>
  </w:abstractNum>
  <w:abstractNum w:abstractNumId="59">
    <w:nsid w:val="5F71469F"/>
    <w:multiLevelType w:val="singleLevel"/>
    <w:tmpl w:val="E8942A9C"/>
    <w:lvl w:ilvl="0">
      <w:start w:val="1"/>
      <w:numFmt w:val="lowerLetter"/>
      <w:lvlText w:val="%1)"/>
      <w:lvlJc w:val="left"/>
      <w:pPr>
        <w:tabs>
          <w:tab w:val="num" w:pos="360"/>
        </w:tabs>
        <w:ind w:left="360" w:hanging="360"/>
      </w:pPr>
    </w:lvl>
  </w:abstractNum>
  <w:abstractNum w:abstractNumId="60">
    <w:nsid w:val="616F3878"/>
    <w:multiLevelType w:val="hybridMultilevel"/>
    <w:tmpl w:val="24A41DD4"/>
    <w:lvl w:ilvl="0" w:tplc="7EC49A74">
      <w:start w:val="1"/>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63F3336A"/>
    <w:multiLevelType w:val="hybridMultilevel"/>
    <w:tmpl w:val="1DCEC2A6"/>
    <w:lvl w:ilvl="0" w:tplc="08090017">
      <w:start w:val="1"/>
      <w:numFmt w:val="lowerLetter"/>
      <w:lvlText w:val="%1)"/>
      <w:lvlJc w:val="left"/>
      <w:pPr>
        <w:ind w:left="720" w:hanging="360"/>
      </w:pPr>
      <w:rPr>
        <w:rFonts w:cs="Times New Roman"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2">
    <w:nsid w:val="64BA79DA"/>
    <w:multiLevelType w:val="singleLevel"/>
    <w:tmpl w:val="7BE20AA6"/>
    <w:lvl w:ilvl="0">
      <w:start w:val="201"/>
      <w:numFmt w:val="decimal"/>
      <w:lvlText w:val="%1"/>
      <w:lvlJc w:val="left"/>
      <w:pPr>
        <w:tabs>
          <w:tab w:val="num" w:pos="540"/>
        </w:tabs>
        <w:ind w:left="540" w:hanging="360"/>
      </w:pPr>
    </w:lvl>
  </w:abstractNum>
  <w:abstractNum w:abstractNumId="63">
    <w:nsid w:val="650F4F7B"/>
    <w:multiLevelType w:val="singleLevel"/>
    <w:tmpl w:val="D29C3F98"/>
    <w:lvl w:ilvl="0">
      <w:start w:val="1"/>
      <w:numFmt w:val="upperLetter"/>
      <w:lvlText w:val="%1."/>
      <w:lvlJc w:val="left"/>
      <w:pPr>
        <w:tabs>
          <w:tab w:val="num" w:pos="360"/>
        </w:tabs>
        <w:ind w:left="360" w:hanging="360"/>
      </w:pPr>
      <w:rPr>
        <w:rFonts w:hint="default"/>
      </w:rPr>
    </w:lvl>
  </w:abstractNum>
  <w:abstractNum w:abstractNumId="64">
    <w:nsid w:val="6A2E2CE4"/>
    <w:multiLevelType w:val="singleLevel"/>
    <w:tmpl w:val="EC922AC0"/>
    <w:lvl w:ilvl="0">
      <w:start w:val="803"/>
      <w:numFmt w:val="decimal"/>
      <w:lvlText w:val="%1"/>
      <w:lvlJc w:val="left"/>
      <w:pPr>
        <w:tabs>
          <w:tab w:val="num" w:pos="360"/>
        </w:tabs>
        <w:ind w:left="360" w:hanging="360"/>
      </w:pPr>
      <w:rPr>
        <w:rFonts w:hint="default"/>
      </w:rPr>
    </w:lvl>
  </w:abstractNum>
  <w:abstractNum w:abstractNumId="65">
    <w:nsid w:val="6AAB6CF0"/>
    <w:multiLevelType w:val="singleLevel"/>
    <w:tmpl w:val="051AFEEC"/>
    <w:lvl w:ilvl="0">
      <w:start w:val="902"/>
      <w:numFmt w:val="decimal"/>
      <w:lvlText w:val="%1"/>
      <w:lvlJc w:val="left"/>
      <w:pPr>
        <w:tabs>
          <w:tab w:val="num" w:pos="360"/>
        </w:tabs>
        <w:ind w:left="360" w:hanging="360"/>
      </w:pPr>
      <w:rPr>
        <w:rFonts w:hint="default"/>
        <w:sz w:val="20"/>
      </w:rPr>
    </w:lvl>
  </w:abstractNum>
  <w:abstractNum w:abstractNumId="66">
    <w:nsid w:val="6B3B7D83"/>
    <w:multiLevelType w:val="singleLevel"/>
    <w:tmpl w:val="AF10773C"/>
    <w:lvl w:ilvl="0">
      <w:start w:val="701"/>
      <w:numFmt w:val="decimal"/>
      <w:lvlText w:val="%1"/>
      <w:lvlJc w:val="left"/>
      <w:pPr>
        <w:ind w:left="450" w:hanging="360"/>
      </w:pPr>
      <w:rPr>
        <w:rFonts w:hint="default"/>
      </w:rPr>
    </w:lvl>
  </w:abstractNum>
  <w:abstractNum w:abstractNumId="67">
    <w:nsid w:val="6B9A46EC"/>
    <w:multiLevelType w:val="singleLevel"/>
    <w:tmpl w:val="D89ED9D2"/>
    <w:lvl w:ilvl="0">
      <w:start w:val="24"/>
      <w:numFmt w:val="lowerLetter"/>
      <w:lvlText w:val="%1)"/>
      <w:lvlJc w:val="left"/>
      <w:pPr>
        <w:tabs>
          <w:tab w:val="num" w:pos="360"/>
        </w:tabs>
        <w:ind w:left="360" w:hanging="360"/>
      </w:pPr>
    </w:lvl>
  </w:abstractNum>
  <w:abstractNum w:abstractNumId="68">
    <w:nsid w:val="6CAB2AC3"/>
    <w:multiLevelType w:val="singleLevel"/>
    <w:tmpl w:val="08090017"/>
    <w:lvl w:ilvl="0">
      <w:start w:val="1"/>
      <w:numFmt w:val="lowerLetter"/>
      <w:lvlText w:val="%1)"/>
      <w:lvlJc w:val="left"/>
      <w:pPr>
        <w:tabs>
          <w:tab w:val="num" w:pos="360"/>
        </w:tabs>
        <w:ind w:left="360" w:hanging="360"/>
      </w:pPr>
    </w:lvl>
  </w:abstractNum>
  <w:abstractNum w:abstractNumId="69">
    <w:nsid w:val="6D3023B2"/>
    <w:multiLevelType w:val="singleLevel"/>
    <w:tmpl w:val="0C090017"/>
    <w:lvl w:ilvl="0">
      <w:start w:val="1"/>
      <w:numFmt w:val="lowerLetter"/>
      <w:lvlText w:val="%1)"/>
      <w:lvlJc w:val="left"/>
      <w:pPr>
        <w:tabs>
          <w:tab w:val="num" w:pos="360"/>
        </w:tabs>
        <w:ind w:left="360" w:hanging="360"/>
      </w:pPr>
    </w:lvl>
  </w:abstractNum>
  <w:abstractNum w:abstractNumId="70">
    <w:nsid w:val="6D6B78D6"/>
    <w:multiLevelType w:val="hybridMultilevel"/>
    <w:tmpl w:val="099A9BDE"/>
    <w:lvl w:ilvl="0" w:tplc="DDD6D592">
      <w:start w:val="120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nsid w:val="6DEB198F"/>
    <w:multiLevelType w:val="singleLevel"/>
    <w:tmpl w:val="08003B4A"/>
    <w:lvl w:ilvl="0">
      <w:start w:val="10"/>
      <w:numFmt w:val="lowerLetter"/>
      <w:lvlText w:val="%1)"/>
      <w:lvlJc w:val="left"/>
      <w:pPr>
        <w:tabs>
          <w:tab w:val="num" w:pos="360"/>
        </w:tabs>
        <w:ind w:left="360" w:hanging="360"/>
      </w:pPr>
    </w:lvl>
  </w:abstractNum>
  <w:abstractNum w:abstractNumId="72">
    <w:nsid w:val="74716F89"/>
    <w:multiLevelType w:val="singleLevel"/>
    <w:tmpl w:val="E3F2533E"/>
    <w:lvl w:ilvl="0">
      <w:start w:val="1"/>
      <w:numFmt w:val="lowerLetter"/>
      <w:lvlText w:val="%1)"/>
      <w:lvlJc w:val="left"/>
      <w:pPr>
        <w:tabs>
          <w:tab w:val="num" w:pos="360"/>
        </w:tabs>
        <w:ind w:left="360" w:hanging="360"/>
      </w:pPr>
    </w:lvl>
  </w:abstractNum>
  <w:abstractNum w:abstractNumId="73">
    <w:nsid w:val="78006C01"/>
    <w:multiLevelType w:val="hybridMultilevel"/>
    <w:tmpl w:val="6526C5BC"/>
    <w:lvl w:ilvl="0" w:tplc="A6E8AECA">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4">
    <w:nsid w:val="7A2E1B8A"/>
    <w:multiLevelType w:val="singleLevel"/>
    <w:tmpl w:val="9D704A4E"/>
    <w:lvl w:ilvl="0">
      <w:start w:val="1215"/>
      <w:numFmt w:val="decimal"/>
      <w:lvlText w:val="%1"/>
      <w:lvlJc w:val="left"/>
      <w:pPr>
        <w:tabs>
          <w:tab w:val="num" w:pos="360"/>
        </w:tabs>
        <w:ind w:left="360" w:hanging="360"/>
      </w:pPr>
      <w:rPr>
        <w:rFonts w:hint="default"/>
        <w:sz w:val="20"/>
      </w:rPr>
    </w:lvl>
  </w:abstractNum>
  <w:abstractNum w:abstractNumId="75">
    <w:nsid w:val="7B5118DE"/>
    <w:multiLevelType w:val="singleLevel"/>
    <w:tmpl w:val="0EB0E614"/>
    <w:lvl w:ilvl="0">
      <w:start w:val="906"/>
      <w:numFmt w:val="decimal"/>
      <w:lvlText w:val="%1"/>
      <w:lvlJc w:val="left"/>
      <w:pPr>
        <w:tabs>
          <w:tab w:val="num" w:pos="360"/>
        </w:tabs>
        <w:ind w:left="360" w:hanging="360"/>
      </w:pPr>
      <w:rPr>
        <w:rFonts w:hint="default"/>
        <w:sz w:val="20"/>
      </w:rPr>
    </w:lvl>
  </w:abstractNum>
  <w:abstractNum w:abstractNumId="76">
    <w:nsid w:val="7C923F67"/>
    <w:multiLevelType w:val="singleLevel"/>
    <w:tmpl w:val="872C3DFA"/>
    <w:lvl w:ilvl="0">
      <w:start w:val="10"/>
      <w:numFmt w:val="lowerLetter"/>
      <w:lvlText w:val="%1)"/>
      <w:lvlJc w:val="left"/>
      <w:pPr>
        <w:tabs>
          <w:tab w:val="num" w:pos="360"/>
        </w:tabs>
        <w:ind w:left="360" w:hanging="360"/>
      </w:pPr>
    </w:lvl>
  </w:abstractNum>
  <w:abstractNum w:abstractNumId="77">
    <w:nsid w:val="7E00176F"/>
    <w:multiLevelType w:val="singleLevel"/>
    <w:tmpl w:val="E5AC74FE"/>
    <w:lvl w:ilvl="0">
      <w:start w:val="2"/>
      <w:numFmt w:val="lowerLetter"/>
      <w:lvlText w:val="%1)"/>
      <w:lvlJc w:val="left"/>
      <w:pPr>
        <w:tabs>
          <w:tab w:val="num" w:pos="360"/>
        </w:tabs>
        <w:ind w:left="360" w:hanging="360"/>
      </w:pPr>
      <w:rPr>
        <w:rFonts w:ascii="Times New Roman" w:hAnsi="Times New Roman" w:cs="Times New Roman" w:hint="default"/>
      </w:rPr>
    </w:lvl>
  </w:abstractNum>
  <w:num w:numId="1">
    <w:abstractNumId w:val="0"/>
  </w:num>
  <w:num w:numId="2">
    <w:abstractNumId w:val="39"/>
  </w:num>
  <w:num w:numId="3">
    <w:abstractNumId w:val="14"/>
  </w:num>
  <w:num w:numId="4">
    <w:abstractNumId w:val="18"/>
  </w:num>
  <w:num w:numId="5">
    <w:abstractNumId w:val="62"/>
  </w:num>
  <w:num w:numId="6">
    <w:abstractNumId w:val="66"/>
  </w:num>
  <w:num w:numId="7">
    <w:abstractNumId w:val="27"/>
  </w:num>
  <w:num w:numId="8">
    <w:abstractNumId w:val="65"/>
  </w:num>
  <w:num w:numId="9">
    <w:abstractNumId w:val="37"/>
  </w:num>
  <w:num w:numId="10">
    <w:abstractNumId w:val="40"/>
  </w:num>
  <w:num w:numId="11">
    <w:abstractNumId w:val="74"/>
  </w:num>
  <w:num w:numId="12">
    <w:abstractNumId w:val="50"/>
  </w:num>
  <w:num w:numId="13">
    <w:abstractNumId w:val="31"/>
  </w:num>
  <w:num w:numId="14">
    <w:abstractNumId w:val="36"/>
  </w:num>
  <w:num w:numId="15">
    <w:abstractNumId w:val="43"/>
  </w:num>
  <w:num w:numId="16">
    <w:abstractNumId w:val="1"/>
  </w:num>
  <w:num w:numId="17">
    <w:abstractNumId w:val="2"/>
  </w:num>
  <w:num w:numId="18">
    <w:abstractNumId w:val="24"/>
  </w:num>
  <w:num w:numId="19">
    <w:abstractNumId w:val="22"/>
  </w:num>
  <w:num w:numId="20">
    <w:abstractNumId w:val="23"/>
  </w:num>
  <w:num w:numId="21">
    <w:abstractNumId w:val="45"/>
  </w:num>
  <w:num w:numId="22">
    <w:abstractNumId w:val="47"/>
  </w:num>
  <w:num w:numId="23">
    <w:abstractNumId w:val="30"/>
  </w:num>
  <w:num w:numId="24">
    <w:abstractNumId w:val="10"/>
  </w:num>
  <w:num w:numId="25">
    <w:abstractNumId w:val="68"/>
  </w:num>
  <w:num w:numId="26">
    <w:abstractNumId w:val="28"/>
  </w:num>
  <w:num w:numId="27">
    <w:abstractNumId w:val="35"/>
  </w:num>
  <w:num w:numId="28">
    <w:abstractNumId w:val="26"/>
  </w:num>
  <w:num w:numId="29">
    <w:abstractNumId w:val="64"/>
  </w:num>
  <w:num w:numId="30">
    <w:abstractNumId w:val="56"/>
  </w:num>
  <w:num w:numId="31">
    <w:abstractNumId w:val="75"/>
  </w:num>
  <w:num w:numId="32">
    <w:abstractNumId w:val="69"/>
  </w:num>
  <w:num w:numId="33">
    <w:abstractNumId w:val="72"/>
  </w:num>
  <w:num w:numId="34">
    <w:abstractNumId w:val="57"/>
  </w:num>
  <w:num w:numId="35">
    <w:abstractNumId w:val="12"/>
  </w:num>
  <w:num w:numId="36">
    <w:abstractNumId w:val="58"/>
  </w:num>
  <w:num w:numId="37">
    <w:abstractNumId w:val="21"/>
  </w:num>
  <w:num w:numId="38">
    <w:abstractNumId w:val="5"/>
  </w:num>
  <w:num w:numId="39">
    <w:abstractNumId w:val="77"/>
  </w:num>
  <w:num w:numId="40">
    <w:abstractNumId w:val="67"/>
  </w:num>
  <w:num w:numId="41">
    <w:abstractNumId w:val="63"/>
  </w:num>
  <w:num w:numId="42">
    <w:abstractNumId w:val="8"/>
  </w:num>
  <w:num w:numId="43">
    <w:abstractNumId w:val="41"/>
  </w:num>
  <w:num w:numId="44">
    <w:abstractNumId w:val="16"/>
  </w:num>
  <w:num w:numId="45">
    <w:abstractNumId w:val="29"/>
  </w:num>
  <w:num w:numId="46">
    <w:abstractNumId w:val="76"/>
  </w:num>
  <w:num w:numId="47">
    <w:abstractNumId w:val="71"/>
  </w:num>
  <w:num w:numId="48">
    <w:abstractNumId w:val="11"/>
  </w:num>
  <w:num w:numId="49">
    <w:abstractNumId w:val="42"/>
  </w:num>
  <w:num w:numId="50">
    <w:abstractNumId w:val="25"/>
  </w:num>
  <w:num w:numId="51">
    <w:abstractNumId w:val="51"/>
  </w:num>
  <w:num w:numId="52">
    <w:abstractNumId w:val="3"/>
  </w:num>
  <w:num w:numId="53">
    <w:abstractNumId w:val="38"/>
  </w:num>
  <w:num w:numId="54">
    <w:abstractNumId w:val="49"/>
  </w:num>
  <w:num w:numId="55">
    <w:abstractNumId w:val="59"/>
  </w:num>
  <w:num w:numId="56">
    <w:abstractNumId w:val="4"/>
  </w:num>
  <w:num w:numId="57">
    <w:abstractNumId w:val="53"/>
  </w:num>
  <w:num w:numId="58">
    <w:abstractNumId w:val="61"/>
  </w:num>
  <w:num w:numId="59">
    <w:abstractNumId w:val="6"/>
  </w:num>
  <w:num w:numId="60">
    <w:abstractNumId w:val="34"/>
  </w:num>
  <w:num w:numId="61">
    <w:abstractNumId w:val="20"/>
  </w:num>
  <w:num w:numId="62">
    <w:abstractNumId w:val="70"/>
  </w:num>
  <w:num w:numId="63">
    <w:abstractNumId w:val="54"/>
  </w:num>
  <w:num w:numId="64">
    <w:abstractNumId w:val="52"/>
  </w:num>
  <w:num w:numId="65">
    <w:abstractNumId w:val="46"/>
  </w:num>
  <w:num w:numId="66">
    <w:abstractNumId w:val="19"/>
  </w:num>
  <w:num w:numId="67">
    <w:abstractNumId w:val="17"/>
  </w:num>
  <w:num w:numId="68">
    <w:abstractNumId w:val="73"/>
  </w:num>
  <w:num w:numId="69">
    <w:abstractNumId w:val="55"/>
  </w:num>
  <w:num w:numId="70">
    <w:abstractNumId w:val="44"/>
  </w:num>
  <w:num w:numId="71">
    <w:abstractNumId w:val="32"/>
  </w:num>
  <w:num w:numId="72">
    <w:abstractNumId w:val="7"/>
  </w:num>
  <w:num w:numId="73">
    <w:abstractNumId w:val="60"/>
  </w:num>
  <w:num w:numId="74">
    <w:abstractNumId w:val="48"/>
  </w:num>
  <w:num w:numId="75">
    <w:abstractNumId w:val="13"/>
  </w:num>
  <w:num w:numId="76">
    <w:abstractNumId w:val="9"/>
  </w:num>
  <w:num w:numId="77">
    <w:abstractNumId w:val="33"/>
  </w:num>
  <w:num w:numId="78">
    <w:abstractNumId w:val="15"/>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proofState w:spelling="clean" w:grammar="clean"/>
  <w:trackRevisions/>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4D24"/>
    <w:rsid w:val="00004CBE"/>
    <w:rsid w:val="0000730F"/>
    <w:rsid w:val="00010EA2"/>
    <w:rsid w:val="000115D1"/>
    <w:rsid w:val="00013932"/>
    <w:rsid w:val="00014078"/>
    <w:rsid w:val="00014C06"/>
    <w:rsid w:val="0001766F"/>
    <w:rsid w:val="00021199"/>
    <w:rsid w:val="00022771"/>
    <w:rsid w:val="00025FA4"/>
    <w:rsid w:val="00031102"/>
    <w:rsid w:val="00031256"/>
    <w:rsid w:val="000315B6"/>
    <w:rsid w:val="00031FCB"/>
    <w:rsid w:val="000325FD"/>
    <w:rsid w:val="00033E14"/>
    <w:rsid w:val="000347DE"/>
    <w:rsid w:val="00035575"/>
    <w:rsid w:val="0003580B"/>
    <w:rsid w:val="00036811"/>
    <w:rsid w:val="000404FC"/>
    <w:rsid w:val="00040509"/>
    <w:rsid w:val="000435D6"/>
    <w:rsid w:val="00047F51"/>
    <w:rsid w:val="000529DC"/>
    <w:rsid w:val="00052BC3"/>
    <w:rsid w:val="00054352"/>
    <w:rsid w:val="00056A21"/>
    <w:rsid w:val="00057997"/>
    <w:rsid w:val="00062AFE"/>
    <w:rsid w:val="00063FF1"/>
    <w:rsid w:val="0006445E"/>
    <w:rsid w:val="00065477"/>
    <w:rsid w:val="00070E2B"/>
    <w:rsid w:val="0007154E"/>
    <w:rsid w:val="000738D2"/>
    <w:rsid w:val="00075699"/>
    <w:rsid w:val="00077A46"/>
    <w:rsid w:val="00077BD7"/>
    <w:rsid w:val="00077E47"/>
    <w:rsid w:val="000811C6"/>
    <w:rsid w:val="00081386"/>
    <w:rsid w:val="000821CF"/>
    <w:rsid w:val="00085C5E"/>
    <w:rsid w:val="00085E40"/>
    <w:rsid w:val="00085F18"/>
    <w:rsid w:val="000905A0"/>
    <w:rsid w:val="0009088F"/>
    <w:rsid w:val="00093C12"/>
    <w:rsid w:val="00093DA9"/>
    <w:rsid w:val="00095DD7"/>
    <w:rsid w:val="00095FA1"/>
    <w:rsid w:val="00097EFB"/>
    <w:rsid w:val="000A1CD1"/>
    <w:rsid w:val="000A2ADB"/>
    <w:rsid w:val="000A7C3C"/>
    <w:rsid w:val="000B12E0"/>
    <w:rsid w:val="000B1E45"/>
    <w:rsid w:val="000B1ED6"/>
    <w:rsid w:val="000B2018"/>
    <w:rsid w:val="000B3336"/>
    <w:rsid w:val="000B40F9"/>
    <w:rsid w:val="000B5548"/>
    <w:rsid w:val="000B69C2"/>
    <w:rsid w:val="000C2202"/>
    <w:rsid w:val="000C23AA"/>
    <w:rsid w:val="000C74F1"/>
    <w:rsid w:val="000C7D95"/>
    <w:rsid w:val="000D20C4"/>
    <w:rsid w:val="000D4857"/>
    <w:rsid w:val="000D539D"/>
    <w:rsid w:val="000D60C1"/>
    <w:rsid w:val="000D64C3"/>
    <w:rsid w:val="000D6D53"/>
    <w:rsid w:val="000E19E1"/>
    <w:rsid w:val="000E5DE6"/>
    <w:rsid w:val="000E62C3"/>
    <w:rsid w:val="000F0075"/>
    <w:rsid w:val="000F1AEA"/>
    <w:rsid w:val="000F228F"/>
    <w:rsid w:val="000F2B2C"/>
    <w:rsid w:val="000F41A1"/>
    <w:rsid w:val="000F6E7E"/>
    <w:rsid w:val="001004BC"/>
    <w:rsid w:val="0010105B"/>
    <w:rsid w:val="0010129A"/>
    <w:rsid w:val="00101484"/>
    <w:rsid w:val="0010166F"/>
    <w:rsid w:val="00102261"/>
    <w:rsid w:val="001023FC"/>
    <w:rsid w:val="00103180"/>
    <w:rsid w:val="001051E7"/>
    <w:rsid w:val="001056EE"/>
    <w:rsid w:val="001079BE"/>
    <w:rsid w:val="00113EA7"/>
    <w:rsid w:val="00114EFB"/>
    <w:rsid w:val="00115F07"/>
    <w:rsid w:val="0011727D"/>
    <w:rsid w:val="00117941"/>
    <w:rsid w:val="00120108"/>
    <w:rsid w:val="00121F9D"/>
    <w:rsid w:val="001253A9"/>
    <w:rsid w:val="0012579E"/>
    <w:rsid w:val="00127314"/>
    <w:rsid w:val="001274D1"/>
    <w:rsid w:val="00133FDA"/>
    <w:rsid w:val="00137B5B"/>
    <w:rsid w:val="001415A2"/>
    <w:rsid w:val="001420F6"/>
    <w:rsid w:val="001430EC"/>
    <w:rsid w:val="001435AB"/>
    <w:rsid w:val="001448F4"/>
    <w:rsid w:val="00145254"/>
    <w:rsid w:val="001453D1"/>
    <w:rsid w:val="0014550A"/>
    <w:rsid w:val="001463CF"/>
    <w:rsid w:val="00160B0F"/>
    <w:rsid w:val="00161631"/>
    <w:rsid w:val="0016264A"/>
    <w:rsid w:val="00167FB9"/>
    <w:rsid w:val="0017775D"/>
    <w:rsid w:val="00180146"/>
    <w:rsid w:val="001817B9"/>
    <w:rsid w:val="00183BAD"/>
    <w:rsid w:val="00184A26"/>
    <w:rsid w:val="001876D7"/>
    <w:rsid w:val="00187AF6"/>
    <w:rsid w:val="00190AC0"/>
    <w:rsid w:val="00190D6B"/>
    <w:rsid w:val="00192584"/>
    <w:rsid w:val="001938CA"/>
    <w:rsid w:val="00193AC3"/>
    <w:rsid w:val="00195DC3"/>
    <w:rsid w:val="001974E1"/>
    <w:rsid w:val="001A1B5E"/>
    <w:rsid w:val="001A3C7C"/>
    <w:rsid w:val="001A5D18"/>
    <w:rsid w:val="001A6F51"/>
    <w:rsid w:val="001A751A"/>
    <w:rsid w:val="001B10DD"/>
    <w:rsid w:val="001B557A"/>
    <w:rsid w:val="001B6CFB"/>
    <w:rsid w:val="001C002E"/>
    <w:rsid w:val="001C1869"/>
    <w:rsid w:val="001C353A"/>
    <w:rsid w:val="001C3FDB"/>
    <w:rsid w:val="001C4B87"/>
    <w:rsid w:val="001C54A9"/>
    <w:rsid w:val="001C54C6"/>
    <w:rsid w:val="001C560B"/>
    <w:rsid w:val="001C5AFB"/>
    <w:rsid w:val="001C600A"/>
    <w:rsid w:val="001C653E"/>
    <w:rsid w:val="001D3061"/>
    <w:rsid w:val="001D565D"/>
    <w:rsid w:val="001E1412"/>
    <w:rsid w:val="001E1E1A"/>
    <w:rsid w:val="001E4BED"/>
    <w:rsid w:val="001E4EBF"/>
    <w:rsid w:val="001E67AF"/>
    <w:rsid w:val="001F1B8F"/>
    <w:rsid w:val="001F29D9"/>
    <w:rsid w:val="001F3252"/>
    <w:rsid w:val="001F5F23"/>
    <w:rsid w:val="001F64AE"/>
    <w:rsid w:val="002007DA"/>
    <w:rsid w:val="002044C7"/>
    <w:rsid w:val="002070D9"/>
    <w:rsid w:val="00207783"/>
    <w:rsid w:val="00210DC8"/>
    <w:rsid w:val="00212489"/>
    <w:rsid w:val="002126AB"/>
    <w:rsid w:val="002149FE"/>
    <w:rsid w:val="00214B56"/>
    <w:rsid w:val="002151F9"/>
    <w:rsid w:val="00215371"/>
    <w:rsid w:val="00221B40"/>
    <w:rsid w:val="00224739"/>
    <w:rsid w:val="00231551"/>
    <w:rsid w:val="002327FB"/>
    <w:rsid w:val="00235EC3"/>
    <w:rsid w:val="0024046B"/>
    <w:rsid w:val="002408CD"/>
    <w:rsid w:val="00240B31"/>
    <w:rsid w:val="00241E7D"/>
    <w:rsid w:val="00242E95"/>
    <w:rsid w:val="00243AEF"/>
    <w:rsid w:val="00244379"/>
    <w:rsid w:val="002475CA"/>
    <w:rsid w:val="00247DD9"/>
    <w:rsid w:val="00247E4E"/>
    <w:rsid w:val="002505F4"/>
    <w:rsid w:val="0025065A"/>
    <w:rsid w:val="00250C1E"/>
    <w:rsid w:val="002510EA"/>
    <w:rsid w:val="00251D0D"/>
    <w:rsid w:val="002531D6"/>
    <w:rsid w:val="00253898"/>
    <w:rsid w:val="00253978"/>
    <w:rsid w:val="00257374"/>
    <w:rsid w:val="00260A98"/>
    <w:rsid w:val="00261947"/>
    <w:rsid w:val="0026510B"/>
    <w:rsid w:val="00270E34"/>
    <w:rsid w:val="00274941"/>
    <w:rsid w:val="00275494"/>
    <w:rsid w:val="002772E7"/>
    <w:rsid w:val="00285F71"/>
    <w:rsid w:val="0028600B"/>
    <w:rsid w:val="0028697E"/>
    <w:rsid w:val="0029102F"/>
    <w:rsid w:val="00293BC7"/>
    <w:rsid w:val="002945F1"/>
    <w:rsid w:val="00294BD3"/>
    <w:rsid w:val="00295396"/>
    <w:rsid w:val="00296762"/>
    <w:rsid w:val="00297755"/>
    <w:rsid w:val="002A0EAD"/>
    <w:rsid w:val="002A187C"/>
    <w:rsid w:val="002A4FE3"/>
    <w:rsid w:val="002A5DA5"/>
    <w:rsid w:val="002A6FDC"/>
    <w:rsid w:val="002B1B6E"/>
    <w:rsid w:val="002B499D"/>
    <w:rsid w:val="002B5BAF"/>
    <w:rsid w:val="002B715C"/>
    <w:rsid w:val="002C05C4"/>
    <w:rsid w:val="002C20E7"/>
    <w:rsid w:val="002C215E"/>
    <w:rsid w:val="002C3B31"/>
    <w:rsid w:val="002C5642"/>
    <w:rsid w:val="002D175F"/>
    <w:rsid w:val="002D2359"/>
    <w:rsid w:val="002D3545"/>
    <w:rsid w:val="002D548E"/>
    <w:rsid w:val="002D65FA"/>
    <w:rsid w:val="002D784C"/>
    <w:rsid w:val="002E01F7"/>
    <w:rsid w:val="002E122A"/>
    <w:rsid w:val="002E190E"/>
    <w:rsid w:val="002E1C23"/>
    <w:rsid w:val="002E72B2"/>
    <w:rsid w:val="002F009C"/>
    <w:rsid w:val="002F1071"/>
    <w:rsid w:val="002F27F5"/>
    <w:rsid w:val="002F4671"/>
    <w:rsid w:val="002F4D16"/>
    <w:rsid w:val="002F6F94"/>
    <w:rsid w:val="00300F0B"/>
    <w:rsid w:val="00304BA9"/>
    <w:rsid w:val="00304F91"/>
    <w:rsid w:val="00305263"/>
    <w:rsid w:val="00306ED5"/>
    <w:rsid w:val="00307494"/>
    <w:rsid w:val="00311067"/>
    <w:rsid w:val="0031118A"/>
    <w:rsid w:val="003139C3"/>
    <w:rsid w:val="00315669"/>
    <w:rsid w:val="00320628"/>
    <w:rsid w:val="003214AB"/>
    <w:rsid w:val="00321639"/>
    <w:rsid w:val="00321AA6"/>
    <w:rsid w:val="0032473B"/>
    <w:rsid w:val="00326A5D"/>
    <w:rsid w:val="00330F6E"/>
    <w:rsid w:val="00331E89"/>
    <w:rsid w:val="003340E6"/>
    <w:rsid w:val="00341212"/>
    <w:rsid w:val="003422EF"/>
    <w:rsid w:val="00342763"/>
    <w:rsid w:val="00345F0C"/>
    <w:rsid w:val="003469BF"/>
    <w:rsid w:val="003478C0"/>
    <w:rsid w:val="00347D5F"/>
    <w:rsid w:val="0035029D"/>
    <w:rsid w:val="00351872"/>
    <w:rsid w:val="00353A85"/>
    <w:rsid w:val="00356C7D"/>
    <w:rsid w:val="00356E74"/>
    <w:rsid w:val="00357644"/>
    <w:rsid w:val="00360475"/>
    <w:rsid w:val="003604DE"/>
    <w:rsid w:val="003605BC"/>
    <w:rsid w:val="00361C59"/>
    <w:rsid w:val="0036351E"/>
    <w:rsid w:val="00364445"/>
    <w:rsid w:val="00367729"/>
    <w:rsid w:val="00370584"/>
    <w:rsid w:val="003720E2"/>
    <w:rsid w:val="00372370"/>
    <w:rsid w:val="00374622"/>
    <w:rsid w:val="00374D24"/>
    <w:rsid w:val="00375316"/>
    <w:rsid w:val="00377B8E"/>
    <w:rsid w:val="00381A2D"/>
    <w:rsid w:val="003820EC"/>
    <w:rsid w:val="00384260"/>
    <w:rsid w:val="003844FB"/>
    <w:rsid w:val="00384AD1"/>
    <w:rsid w:val="00384D1A"/>
    <w:rsid w:val="003866A7"/>
    <w:rsid w:val="00390913"/>
    <w:rsid w:val="003911F6"/>
    <w:rsid w:val="003912B5"/>
    <w:rsid w:val="00391F56"/>
    <w:rsid w:val="003A2B1A"/>
    <w:rsid w:val="003A3710"/>
    <w:rsid w:val="003A66E1"/>
    <w:rsid w:val="003B0241"/>
    <w:rsid w:val="003B1EBC"/>
    <w:rsid w:val="003B1FA9"/>
    <w:rsid w:val="003B3FCF"/>
    <w:rsid w:val="003B534F"/>
    <w:rsid w:val="003B5946"/>
    <w:rsid w:val="003B75F6"/>
    <w:rsid w:val="003C1AA4"/>
    <w:rsid w:val="003C28D7"/>
    <w:rsid w:val="003C31EA"/>
    <w:rsid w:val="003C4426"/>
    <w:rsid w:val="003C4D34"/>
    <w:rsid w:val="003C4FB6"/>
    <w:rsid w:val="003C6011"/>
    <w:rsid w:val="003D0DA3"/>
    <w:rsid w:val="003D1E31"/>
    <w:rsid w:val="003D22EE"/>
    <w:rsid w:val="003D4187"/>
    <w:rsid w:val="003D47CA"/>
    <w:rsid w:val="003D6E24"/>
    <w:rsid w:val="003E0C47"/>
    <w:rsid w:val="003E0CD2"/>
    <w:rsid w:val="003E0D83"/>
    <w:rsid w:val="003E4850"/>
    <w:rsid w:val="003E7C2C"/>
    <w:rsid w:val="003F1501"/>
    <w:rsid w:val="003F23CA"/>
    <w:rsid w:val="003F363E"/>
    <w:rsid w:val="003F58CC"/>
    <w:rsid w:val="003F5C09"/>
    <w:rsid w:val="003F6B52"/>
    <w:rsid w:val="00400B9D"/>
    <w:rsid w:val="004023BA"/>
    <w:rsid w:val="00402D8A"/>
    <w:rsid w:val="00403656"/>
    <w:rsid w:val="00405DB0"/>
    <w:rsid w:val="0040609B"/>
    <w:rsid w:val="004110DD"/>
    <w:rsid w:val="00414B9E"/>
    <w:rsid w:val="0041645B"/>
    <w:rsid w:val="00421E87"/>
    <w:rsid w:val="00422086"/>
    <w:rsid w:val="0042577C"/>
    <w:rsid w:val="0042686D"/>
    <w:rsid w:val="00427948"/>
    <w:rsid w:val="004309BD"/>
    <w:rsid w:val="00432452"/>
    <w:rsid w:val="004345CF"/>
    <w:rsid w:val="00434AE3"/>
    <w:rsid w:val="00435F5D"/>
    <w:rsid w:val="00442C02"/>
    <w:rsid w:val="00444937"/>
    <w:rsid w:val="00444E26"/>
    <w:rsid w:val="00445A20"/>
    <w:rsid w:val="00445AA4"/>
    <w:rsid w:val="004466B4"/>
    <w:rsid w:val="004466BD"/>
    <w:rsid w:val="004477F7"/>
    <w:rsid w:val="00451CC6"/>
    <w:rsid w:val="004536CC"/>
    <w:rsid w:val="00455D04"/>
    <w:rsid w:val="0045601C"/>
    <w:rsid w:val="00457037"/>
    <w:rsid w:val="00462C4D"/>
    <w:rsid w:val="004638A2"/>
    <w:rsid w:val="00465242"/>
    <w:rsid w:val="00465957"/>
    <w:rsid w:val="004660B6"/>
    <w:rsid w:val="004706EF"/>
    <w:rsid w:val="00471E17"/>
    <w:rsid w:val="00471FA5"/>
    <w:rsid w:val="00473600"/>
    <w:rsid w:val="00475D84"/>
    <w:rsid w:val="00475F08"/>
    <w:rsid w:val="004820F0"/>
    <w:rsid w:val="00485C81"/>
    <w:rsid w:val="00486CDD"/>
    <w:rsid w:val="0049241A"/>
    <w:rsid w:val="004960A1"/>
    <w:rsid w:val="00496213"/>
    <w:rsid w:val="004966E9"/>
    <w:rsid w:val="00497919"/>
    <w:rsid w:val="004A06AA"/>
    <w:rsid w:val="004A1BFF"/>
    <w:rsid w:val="004A32F0"/>
    <w:rsid w:val="004A453D"/>
    <w:rsid w:val="004A4759"/>
    <w:rsid w:val="004A651F"/>
    <w:rsid w:val="004B1793"/>
    <w:rsid w:val="004B2266"/>
    <w:rsid w:val="004B234C"/>
    <w:rsid w:val="004B305D"/>
    <w:rsid w:val="004B3133"/>
    <w:rsid w:val="004B3B3C"/>
    <w:rsid w:val="004B3E3A"/>
    <w:rsid w:val="004B510B"/>
    <w:rsid w:val="004B68C1"/>
    <w:rsid w:val="004B7E1B"/>
    <w:rsid w:val="004C0178"/>
    <w:rsid w:val="004C0B4E"/>
    <w:rsid w:val="004C226C"/>
    <w:rsid w:val="004D219C"/>
    <w:rsid w:val="004D3517"/>
    <w:rsid w:val="004D48CE"/>
    <w:rsid w:val="004D5720"/>
    <w:rsid w:val="004E3289"/>
    <w:rsid w:val="004E4CA3"/>
    <w:rsid w:val="004E5827"/>
    <w:rsid w:val="004E5E71"/>
    <w:rsid w:val="004E76FF"/>
    <w:rsid w:val="004F0BC3"/>
    <w:rsid w:val="004F17C0"/>
    <w:rsid w:val="004F3487"/>
    <w:rsid w:val="004F6BDC"/>
    <w:rsid w:val="00501179"/>
    <w:rsid w:val="00505705"/>
    <w:rsid w:val="005118A3"/>
    <w:rsid w:val="00511CCB"/>
    <w:rsid w:val="00511F0A"/>
    <w:rsid w:val="00513C80"/>
    <w:rsid w:val="00514DC3"/>
    <w:rsid w:val="0051540F"/>
    <w:rsid w:val="005163B5"/>
    <w:rsid w:val="005200FE"/>
    <w:rsid w:val="00521A0F"/>
    <w:rsid w:val="00525AFF"/>
    <w:rsid w:val="005274E0"/>
    <w:rsid w:val="00530925"/>
    <w:rsid w:val="00536948"/>
    <w:rsid w:val="00543150"/>
    <w:rsid w:val="00550A4D"/>
    <w:rsid w:val="00551B3F"/>
    <w:rsid w:val="00552D03"/>
    <w:rsid w:val="0055325D"/>
    <w:rsid w:val="00554382"/>
    <w:rsid w:val="005545C5"/>
    <w:rsid w:val="005564BB"/>
    <w:rsid w:val="00560416"/>
    <w:rsid w:val="0056084A"/>
    <w:rsid w:val="005639B5"/>
    <w:rsid w:val="005659B0"/>
    <w:rsid w:val="00566397"/>
    <w:rsid w:val="005671F1"/>
    <w:rsid w:val="00570297"/>
    <w:rsid w:val="0057032E"/>
    <w:rsid w:val="005716B9"/>
    <w:rsid w:val="00575863"/>
    <w:rsid w:val="005767E8"/>
    <w:rsid w:val="00576F1B"/>
    <w:rsid w:val="00576F81"/>
    <w:rsid w:val="00582895"/>
    <w:rsid w:val="005829FE"/>
    <w:rsid w:val="00583CD9"/>
    <w:rsid w:val="00584774"/>
    <w:rsid w:val="00590985"/>
    <w:rsid w:val="0059610C"/>
    <w:rsid w:val="0059663D"/>
    <w:rsid w:val="00596CBC"/>
    <w:rsid w:val="005A0FAF"/>
    <w:rsid w:val="005A1C2F"/>
    <w:rsid w:val="005A1D92"/>
    <w:rsid w:val="005A2697"/>
    <w:rsid w:val="005A4B2D"/>
    <w:rsid w:val="005A67F9"/>
    <w:rsid w:val="005A6B98"/>
    <w:rsid w:val="005B0B32"/>
    <w:rsid w:val="005B1A79"/>
    <w:rsid w:val="005B1AB4"/>
    <w:rsid w:val="005B2673"/>
    <w:rsid w:val="005B2832"/>
    <w:rsid w:val="005B4C02"/>
    <w:rsid w:val="005B4F1F"/>
    <w:rsid w:val="005B5472"/>
    <w:rsid w:val="005B64AA"/>
    <w:rsid w:val="005C2C3D"/>
    <w:rsid w:val="005C57ED"/>
    <w:rsid w:val="005D31D3"/>
    <w:rsid w:val="005D41DA"/>
    <w:rsid w:val="005D48AF"/>
    <w:rsid w:val="005D60CC"/>
    <w:rsid w:val="005D6391"/>
    <w:rsid w:val="005D6732"/>
    <w:rsid w:val="005E3701"/>
    <w:rsid w:val="005E4418"/>
    <w:rsid w:val="005E4BFF"/>
    <w:rsid w:val="005E60CE"/>
    <w:rsid w:val="005F1068"/>
    <w:rsid w:val="005F16B7"/>
    <w:rsid w:val="005F1C95"/>
    <w:rsid w:val="005F2A38"/>
    <w:rsid w:val="005F4BB7"/>
    <w:rsid w:val="005F58FB"/>
    <w:rsid w:val="00601BD7"/>
    <w:rsid w:val="00602C92"/>
    <w:rsid w:val="00603DE1"/>
    <w:rsid w:val="00604678"/>
    <w:rsid w:val="00604A20"/>
    <w:rsid w:val="006051A7"/>
    <w:rsid w:val="00606F03"/>
    <w:rsid w:val="00607C07"/>
    <w:rsid w:val="00610E7A"/>
    <w:rsid w:val="00611625"/>
    <w:rsid w:val="006116EC"/>
    <w:rsid w:val="00612758"/>
    <w:rsid w:val="00614650"/>
    <w:rsid w:val="00621412"/>
    <w:rsid w:val="00624626"/>
    <w:rsid w:val="00626D5E"/>
    <w:rsid w:val="00627EEF"/>
    <w:rsid w:val="00631663"/>
    <w:rsid w:val="00632439"/>
    <w:rsid w:val="0063483F"/>
    <w:rsid w:val="006404D5"/>
    <w:rsid w:val="0065232D"/>
    <w:rsid w:val="0065422C"/>
    <w:rsid w:val="0065565A"/>
    <w:rsid w:val="0065624D"/>
    <w:rsid w:val="006602D7"/>
    <w:rsid w:val="00660F40"/>
    <w:rsid w:val="00662EEA"/>
    <w:rsid w:val="00663454"/>
    <w:rsid w:val="00664806"/>
    <w:rsid w:val="00666ED6"/>
    <w:rsid w:val="0066735D"/>
    <w:rsid w:val="0067006A"/>
    <w:rsid w:val="00673018"/>
    <w:rsid w:val="006746F5"/>
    <w:rsid w:val="00675015"/>
    <w:rsid w:val="0068057F"/>
    <w:rsid w:val="00682488"/>
    <w:rsid w:val="0068572E"/>
    <w:rsid w:val="00687EC7"/>
    <w:rsid w:val="00690777"/>
    <w:rsid w:val="0069460B"/>
    <w:rsid w:val="006959FE"/>
    <w:rsid w:val="0069689F"/>
    <w:rsid w:val="006A03FA"/>
    <w:rsid w:val="006A0CAA"/>
    <w:rsid w:val="006A1723"/>
    <w:rsid w:val="006A33FD"/>
    <w:rsid w:val="006A3E8B"/>
    <w:rsid w:val="006A40D8"/>
    <w:rsid w:val="006A685A"/>
    <w:rsid w:val="006B406A"/>
    <w:rsid w:val="006B4F46"/>
    <w:rsid w:val="006B5DE6"/>
    <w:rsid w:val="006B645C"/>
    <w:rsid w:val="006B6A89"/>
    <w:rsid w:val="006B6DA5"/>
    <w:rsid w:val="006B7F1D"/>
    <w:rsid w:val="006C0062"/>
    <w:rsid w:val="006C08A6"/>
    <w:rsid w:val="006C11F4"/>
    <w:rsid w:val="006C178C"/>
    <w:rsid w:val="006C2A95"/>
    <w:rsid w:val="006C336D"/>
    <w:rsid w:val="006C3963"/>
    <w:rsid w:val="006C694D"/>
    <w:rsid w:val="006C7325"/>
    <w:rsid w:val="006D03DC"/>
    <w:rsid w:val="006D40CF"/>
    <w:rsid w:val="006D468F"/>
    <w:rsid w:val="006D47FA"/>
    <w:rsid w:val="006D57FF"/>
    <w:rsid w:val="006D6412"/>
    <w:rsid w:val="006E0976"/>
    <w:rsid w:val="006E16AC"/>
    <w:rsid w:val="006E2254"/>
    <w:rsid w:val="006E32E8"/>
    <w:rsid w:val="006F0A85"/>
    <w:rsid w:val="006F118F"/>
    <w:rsid w:val="006F3ACB"/>
    <w:rsid w:val="006F4CF2"/>
    <w:rsid w:val="006F72C9"/>
    <w:rsid w:val="006F7E7F"/>
    <w:rsid w:val="007000A1"/>
    <w:rsid w:val="00702CB3"/>
    <w:rsid w:val="00703305"/>
    <w:rsid w:val="00703C46"/>
    <w:rsid w:val="00707D06"/>
    <w:rsid w:val="00713B04"/>
    <w:rsid w:val="007167BF"/>
    <w:rsid w:val="00717869"/>
    <w:rsid w:val="00717E90"/>
    <w:rsid w:val="007202D9"/>
    <w:rsid w:val="007210E8"/>
    <w:rsid w:val="00722D63"/>
    <w:rsid w:val="00725712"/>
    <w:rsid w:val="0073034C"/>
    <w:rsid w:val="00731697"/>
    <w:rsid w:val="00731DF2"/>
    <w:rsid w:val="00732EB5"/>
    <w:rsid w:val="0073547E"/>
    <w:rsid w:val="00741D31"/>
    <w:rsid w:val="0074269B"/>
    <w:rsid w:val="00742C27"/>
    <w:rsid w:val="00743509"/>
    <w:rsid w:val="0074534D"/>
    <w:rsid w:val="00747905"/>
    <w:rsid w:val="00747CB6"/>
    <w:rsid w:val="00750B6B"/>
    <w:rsid w:val="0075156F"/>
    <w:rsid w:val="007534FE"/>
    <w:rsid w:val="007545E4"/>
    <w:rsid w:val="00757B33"/>
    <w:rsid w:val="007610C7"/>
    <w:rsid w:val="0076117E"/>
    <w:rsid w:val="00763554"/>
    <w:rsid w:val="00766F1B"/>
    <w:rsid w:val="00766FBC"/>
    <w:rsid w:val="0076700A"/>
    <w:rsid w:val="007672A7"/>
    <w:rsid w:val="00767E82"/>
    <w:rsid w:val="00771C6F"/>
    <w:rsid w:val="0077249F"/>
    <w:rsid w:val="0077418B"/>
    <w:rsid w:val="00775000"/>
    <w:rsid w:val="00777390"/>
    <w:rsid w:val="007814A4"/>
    <w:rsid w:val="00784407"/>
    <w:rsid w:val="00786092"/>
    <w:rsid w:val="007874B3"/>
    <w:rsid w:val="00787540"/>
    <w:rsid w:val="007878C5"/>
    <w:rsid w:val="00787F99"/>
    <w:rsid w:val="00793E99"/>
    <w:rsid w:val="00794549"/>
    <w:rsid w:val="007957B1"/>
    <w:rsid w:val="00795858"/>
    <w:rsid w:val="007966B9"/>
    <w:rsid w:val="00796E24"/>
    <w:rsid w:val="00797787"/>
    <w:rsid w:val="007A1FEE"/>
    <w:rsid w:val="007A3DD3"/>
    <w:rsid w:val="007A67D9"/>
    <w:rsid w:val="007B0A8C"/>
    <w:rsid w:val="007B2DE2"/>
    <w:rsid w:val="007B335E"/>
    <w:rsid w:val="007B4282"/>
    <w:rsid w:val="007C0185"/>
    <w:rsid w:val="007C06A0"/>
    <w:rsid w:val="007C07BF"/>
    <w:rsid w:val="007C311E"/>
    <w:rsid w:val="007C3276"/>
    <w:rsid w:val="007C54B1"/>
    <w:rsid w:val="007C55CC"/>
    <w:rsid w:val="007C65A3"/>
    <w:rsid w:val="007C729C"/>
    <w:rsid w:val="007D09A1"/>
    <w:rsid w:val="007D2B2C"/>
    <w:rsid w:val="007D4BDD"/>
    <w:rsid w:val="007E27D5"/>
    <w:rsid w:val="007E2C1A"/>
    <w:rsid w:val="007E3F54"/>
    <w:rsid w:val="007E40DA"/>
    <w:rsid w:val="007E4222"/>
    <w:rsid w:val="007E5DE4"/>
    <w:rsid w:val="007E76AB"/>
    <w:rsid w:val="007F2875"/>
    <w:rsid w:val="007F56F8"/>
    <w:rsid w:val="007F6026"/>
    <w:rsid w:val="0080181B"/>
    <w:rsid w:val="00805565"/>
    <w:rsid w:val="008056BA"/>
    <w:rsid w:val="00806324"/>
    <w:rsid w:val="00806F21"/>
    <w:rsid w:val="00807B1C"/>
    <w:rsid w:val="00807D5B"/>
    <w:rsid w:val="00807FBC"/>
    <w:rsid w:val="00811CB9"/>
    <w:rsid w:val="008128C6"/>
    <w:rsid w:val="0081318C"/>
    <w:rsid w:val="008140D0"/>
    <w:rsid w:val="00815601"/>
    <w:rsid w:val="008168FB"/>
    <w:rsid w:val="00816A91"/>
    <w:rsid w:val="00820965"/>
    <w:rsid w:val="008241E6"/>
    <w:rsid w:val="008248A0"/>
    <w:rsid w:val="00831457"/>
    <w:rsid w:val="008316E1"/>
    <w:rsid w:val="0083189D"/>
    <w:rsid w:val="008320BE"/>
    <w:rsid w:val="00832E26"/>
    <w:rsid w:val="008347CC"/>
    <w:rsid w:val="0083501A"/>
    <w:rsid w:val="0083612B"/>
    <w:rsid w:val="008365E7"/>
    <w:rsid w:val="00837139"/>
    <w:rsid w:val="0084393C"/>
    <w:rsid w:val="00843C1B"/>
    <w:rsid w:val="00845642"/>
    <w:rsid w:val="00854478"/>
    <w:rsid w:val="008608A8"/>
    <w:rsid w:val="00860A4C"/>
    <w:rsid w:val="00863F05"/>
    <w:rsid w:val="00864396"/>
    <w:rsid w:val="008645E5"/>
    <w:rsid w:val="00865413"/>
    <w:rsid w:val="008657C0"/>
    <w:rsid w:val="008657EF"/>
    <w:rsid w:val="00865A0E"/>
    <w:rsid w:val="008727B6"/>
    <w:rsid w:val="00873DA5"/>
    <w:rsid w:val="00877E64"/>
    <w:rsid w:val="00880141"/>
    <w:rsid w:val="0088036A"/>
    <w:rsid w:val="00880557"/>
    <w:rsid w:val="008840BE"/>
    <w:rsid w:val="008844BC"/>
    <w:rsid w:val="00884D43"/>
    <w:rsid w:val="008859E6"/>
    <w:rsid w:val="00885A56"/>
    <w:rsid w:val="00886672"/>
    <w:rsid w:val="00887748"/>
    <w:rsid w:val="008900FA"/>
    <w:rsid w:val="00892CC1"/>
    <w:rsid w:val="00894246"/>
    <w:rsid w:val="00896717"/>
    <w:rsid w:val="00896DF1"/>
    <w:rsid w:val="008A495F"/>
    <w:rsid w:val="008A6BC6"/>
    <w:rsid w:val="008A7A0A"/>
    <w:rsid w:val="008A7C71"/>
    <w:rsid w:val="008B6023"/>
    <w:rsid w:val="008B6D03"/>
    <w:rsid w:val="008C0647"/>
    <w:rsid w:val="008C0654"/>
    <w:rsid w:val="008C2C82"/>
    <w:rsid w:val="008C2C9D"/>
    <w:rsid w:val="008C4091"/>
    <w:rsid w:val="008C46EC"/>
    <w:rsid w:val="008C47A8"/>
    <w:rsid w:val="008C67E3"/>
    <w:rsid w:val="008C6FEB"/>
    <w:rsid w:val="008D0ADD"/>
    <w:rsid w:val="008D0D31"/>
    <w:rsid w:val="008D1EB4"/>
    <w:rsid w:val="008D5962"/>
    <w:rsid w:val="008E1FE9"/>
    <w:rsid w:val="008E2483"/>
    <w:rsid w:val="008E45A5"/>
    <w:rsid w:val="008E5E3C"/>
    <w:rsid w:val="008E6D9F"/>
    <w:rsid w:val="008E745B"/>
    <w:rsid w:val="008F2413"/>
    <w:rsid w:val="008F2414"/>
    <w:rsid w:val="008F31FB"/>
    <w:rsid w:val="008F3940"/>
    <w:rsid w:val="008F4767"/>
    <w:rsid w:val="008F5B2C"/>
    <w:rsid w:val="008F5F2B"/>
    <w:rsid w:val="008F7589"/>
    <w:rsid w:val="008F7DFA"/>
    <w:rsid w:val="00901255"/>
    <w:rsid w:val="00901C0D"/>
    <w:rsid w:val="00901FF2"/>
    <w:rsid w:val="009061D0"/>
    <w:rsid w:val="00906811"/>
    <w:rsid w:val="00906D8E"/>
    <w:rsid w:val="0091202E"/>
    <w:rsid w:val="00913390"/>
    <w:rsid w:val="00913815"/>
    <w:rsid w:val="0091386C"/>
    <w:rsid w:val="00914D9A"/>
    <w:rsid w:val="00915001"/>
    <w:rsid w:val="009156C3"/>
    <w:rsid w:val="009171F6"/>
    <w:rsid w:val="00923CCE"/>
    <w:rsid w:val="00924C76"/>
    <w:rsid w:val="00926A1F"/>
    <w:rsid w:val="009308C1"/>
    <w:rsid w:val="00932318"/>
    <w:rsid w:val="00934DEF"/>
    <w:rsid w:val="00934E15"/>
    <w:rsid w:val="009402A1"/>
    <w:rsid w:val="00940C88"/>
    <w:rsid w:val="0094129C"/>
    <w:rsid w:val="0094147C"/>
    <w:rsid w:val="00943CF8"/>
    <w:rsid w:val="00954A31"/>
    <w:rsid w:val="00961098"/>
    <w:rsid w:val="00962EC8"/>
    <w:rsid w:val="00966E7E"/>
    <w:rsid w:val="0097058B"/>
    <w:rsid w:val="0097082C"/>
    <w:rsid w:val="00972C3B"/>
    <w:rsid w:val="00972F40"/>
    <w:rsid w:val="00975868"/>
    <w:rsid w:val="00977554"/>
    <w:rsid w:val="009813F3"/>
    <w:rsid w:val="00981E16"/>
    <w:rsid w:val="00984D25"/>
    <w:rsid w:val="00985C97"/>
    <w:rsid w:val="00986B94"/>
    <w:rsid w:val="009870B5"/>
    <w:rsid w:val="0098715F"/>
    <w:rsid w:val="0099005D"/>
    <w:rsid w:val="00993BEE"/>
    <w:rsid w:val="00995867"/>
    <w:rsid w:val="00996F0B"/>
    <w:rsid w:val="009A2A3D"/>
    <w:rsid w:val="009A5186"/>
    <w:rsid w:val="009A7EBE"/>
    <w:rsid w:val="009B1CF2"/>
    <w:rsid w:val="009B1FB3"/>
    <w:rsid w:val="009B2140"/>
    <w:rsid w:val="009B3F39"/>
    <w:rsid w:val="009B437B"/>
    <w:rsid w:val="009C0EC2"/>
    <w:rsid w:val="009C1FF1"/>
    <w:rsid w:val="009C2C43"/>
    <w:rsid w:val="009C393F"/>
    <w:rsid w:val="009C7FD2"/>
    <w:rsid w:val="009D0041"/>
    <w:rsid w:val="009D05DF"/>
    <w:rsid w:val="009D10B8"/>
    <w:rsid w:val="009D11AD"/>
    <w:rsid w:val="009D11F7"/>
    <w:rsid w:val="009D1C31"/>
    <w:rsid w:val="009D2975"/>
    <w:rsid w:val="009D2AB4"/>
    <w:rsid w:val="009D3671"/>
    <w:rsid w:val="009E03B7"/>
    <w:rsid w:val="009E0BA3"/>
    <w:rsid w:val="009E28C8"/>
    <w:rsid w:val="009E76F1"/>
    <w:rsid w:val="009E7868"/>
    <w:rsid w:val="009F08B4"/>
    <w:rsid w:val="009F31DD"/>
    <w:rsid w:val="009F35B3"/>
    <w:rsid w:val="009F41B1"/>
    <w:rsid w:val="009F478B"/>
    <w:rsid w:val="009F4E39"/>
    <w:rsid w:val="00A013FD"/>
    <w:rsid w:val="00A04E4A"/>
    <w:rsid w:val="00A05D76"/>
    <w:rsid w:val="00A060FD"/>
    <w:rsid w:val="00A06E3F"/>
    <w:rsid w:val="00A07766"/>
    <w:rsid w:val="00A11414"/>
    <w:rsid w:val="00A131A0"/>
    <w:rsid w:val="00A13AB6"/>
    <w:rsid w:val="00A14D4F"/>
    <w:rsid w:val="00A17B24"/>
    <w:rsid w:val="00A2070B"/>
    <w:rsid w:val="00A2191C"/>
    <w:rsid w:val="00A22EDF"/>
    <w:rsid w:val="00A24293"/>
    <w:rsid w:val="00A243C6"/>
    <w:rsid w:val="00A26E56"/>
    <w:rsid w:val="00A30628"/>
    <w:rsid w:val="00A30DF5"/>
    <w:rsid w:val="00A33017"/>
    <w:rsid w:val="00A33B3D"/>
    <w:rsid w:val="00A34103"/>
    <w:rsid w:val="00A341A8"/>
    <w:rsid w:val="00A3731E"/>
    <w:rsid w:val="00A41725"/>
    <w:rsid w:val="00A41D65"/>
    <w:rsid w:val="00A428B6"/>
    <w:rsid w:val="00A43979"/>
    <w:rsid w:val="00A43C17"/>
    <w:rsid w:val="00A44B79"/>
    <w:rsid w:val="00A4708C"/>
    <w:rsid w:val="00A47738"/>
    <w:rsid w:val="00A5015A"/>
    <w:rsid w:val="00A514A2"/>
    <w:rsid w:val="00A52264"/>
    <w:rsid w:val="00A55DF1"/>
    <w:rsid w:val="00A57645"/>
    <w:rsid w:val="00A62E0E"/>
    <w:rsid w:val="00A63D05"/>
    <w:rsid w:val="00A66CAF"/>
    <w:rsid w:val="00A717FF"/>
    <w:rsid w:val="00A8293B"/>
    <w:rsid w:val="00A9052E"/>
    <w:rsid w:val="00A9473C"/>
    <w:rsid w:val="00A949E6"/>
    <w:rsid w:val="00A9592F"/>
    <w:rsid w:val="00AA0E2D"/>
    <w:rsid w:val="00AA1CFD"/>
    <w:rsid w:val="00AA2A6B"/>
    <w:rsid w:val="00AA44C6"/>
    <w:rsid w:val="00AA4B3F"/>
    <w:rsid w:val="00AA6939"/>
    <w:rsid w:val="00AA69C4"/>
    <w:rsid w:val="00AB12FA"/>
    <w:rsid w:val="00AB1634"/>
    <w:rsid w:val="00AB1EF5"/>
    <w:rsid w:val="00AB56A1"/>
    <w:rsid w:val="00AB67CD"/>
    <w:rsid w:val="00AB73FC"/>
    <w:rsid w:val="00AC38F9"/>
    <w:rsid w:val="00AC65AB"/>
    <w:rsid w:val="00AD009A"/>
    <w:rsid w:val="00AD0181"/>
    <w:rsid w:val="00AD0F6E"/>
    <w:rsid w:val="00AD248B"/>
    <w:rsid w:val="00AD4E1A"/>
    <w:rsid w:val="00AD563C"/>
    <w:rsid w:val="00AE0488"/>
    <w:rsid w:val="00AE2B92"/>
    <w:rsid w:val="00AE3017"/>
    <w:rsid w:val="00AE3C9E"/>
    <w:rsid w:val="00AE66FB"/>
    <w:rsid w:val="00AE752B"/>
    <w:rsid w:val="00AE75EB"/>
    <w:rsid w:val="00AE7A7B"/>
    <w:rsid w:val="00AE7E33"/>
    <w:rsid w:val="00AF0A7E"/>
    <w:rsid w:val="00AF0D16"/>
    <w:rsid w:val="00AF0FE2"/>
    <w:rsid w:val="00AF1B82"/>
    <w:rsid w:val="00AF309B"/>
    <w:rsid w:val="00AF33F4"/>
    <w:rsid w:val="00AF3854"/>
    <w:rsid w:val="00AF48FC"/>
    <w:rsid w:val="00AF56AB"/>
    <w:rsid w:val="00AF6A86"/>
    <w:rsid w:val="00AF6B6C"/>
    <w:rsid w:val="00B00F5C"/>
    <w:rsid w:val="00B024EF"/>
    <w:rsid w:val="00B02B09"/>
    <w:rsid w:val="00B02D26"/>
    <w:rsid w:val="00B03382"/>
    <w:rsid w:val="00B03611"/>
    <w:rsid w:val="00B05F63"/>
    <w:rsid w:val="00B06C09"/>
    <w:rsid w:val="00B10E95"/>
    <w:rsid w:val="00B14E1E"/>
    <w:rsid w:val="00B155FB"/>
    <w:rsid w:val="00B17300"/>
    <w:rsid w:val="00B20547"/>
    <w:rsid w:val="00B22A75"/>
    <w:rsid w:val="00B25157"/>
    <w:rsid w:val="00B26152"/>
    <w:rsid w:val="00B26CE2"/>
    <w:rsid w:val="00B270B3"/>
    <w:rsid w:val="00B3019D"/>
    <w:rsid w:val="00B31043"/>
    <w:rsid w:val="00B36CEA"/>
    <w:rsid w:val="00B37287"/>
    <w:rsid w:val="00B37A04"/>
    <w:rsid w:val="00B414AF"/>
    <w:rsid w:val="00B4182A"/>
    <w:rsid w:val="00B429FD"/>
    <w:rsid w:val="00B4371A"/>
    <w:rsid w:val="00B458E4"/>
    <w:rsid w:val="00B47A17"/>
    <w:rsid w:val="00B502F6"/>
    <w:rsid w:val="00B52833"/>
    <w:rsid w:val="00B5404B"/>
    <w:rsid w:val="00B55E8F"/>
    <w:rsid w:val="00B574E6"/>
    <w:rsid w:val="00B60164"/>
    <w:rsid w:val="00B60781"/>
    <w:rsid w:val="00B61530"/>
    <w:rsid w:val="00B65A63"/>
    <w:rsid w:val="00B662C5"/>
    <w:rsid w:val="00B66DCF"/>
    <w:rsid w:val="00B750CD"/>
    <w:rsid w:val="00B757EF"/>
    <w:rsid w:val="00B75AFF"/>
    <w:rsid w:val="00B76330"/>
    <w:rsid w:val="00B76A16"/>
    <w:rsid w:val="00B772A6"/>
    <w:rsid w:val="00B82CE9"/>
    <w:rsid w:val="00B85847"/>
    <w:rsid w:val="00B85FFD"/>
    <w:rsid w:val="00B86393"/>
    <w:rsid w:val="00B90E50"/>
    <w:rsid w:val="00B965F9"/>
    <w:rsid w:val="00B967A8"/>
    <w:rsid w:val="00B96AB6"/>
    <w:rsid w:val="00B97215"/>
    <w:rsid w:val="00BA4B70"/>
    <w:rsid w:val="00BA572E"/>
    <w:rsid w:val="00BA6B37"/>
    <w:rsid w:val="00BA6BEF"/>
    <w:rsid w:val="00BA7225"/>
    <w:rsid w:val="00BA79DC"/>
    <w:rsid w:val="00BB1EF2"/>
    <w:rsid w:val="00BB3697"/>
    <w:rsid w:val="00BB454F"/>
    <w:rsid w:val="00BB4AA8"/>
    <w:rsid w:val="00BB570F"/>
    <w:rsid w:val="00BB5C0C"/>
    <w:rsid w:val="00BC1C34"/>
    <w:rsid w:val="00BC2452"/>
    <w:rsid w:val="00BD29FE"/>
    <w:rsid w:val="00BD2BEE"/>
    <w:rsid w:val="00BD479C"/>
    <w:rsid w:val="00BD48E6"/>
    <w:rsid w:val="00BD4F5D"/>
    <w:rsid w:val="00BD52F1"/>
    <w:rsid w:val="00BD5E21"/>
    <w:rsid w:val="00BD5F96"/>
    <w:rsid w:val="00BD7BCA"/>
    <w:rsid w:val="00BE4F1B"/>
    <w:rsid w:val="00BE50E9"/>
    <w:rsid w:val="00BE606B"/>
    <w:rsid w:val="00BE6C31"/>
    <w:rsid w:val="00BE752C"/>
    <w:rsid w:val="00BE7F04"/>
    <w:rsid w:val="00BF18BB"/>
    <w:rsid w:val="00BF57AC"/>
    <w:rsid w:val="00BF639A"/>
    <w:rsid w:val="00BF70B8"/>
    <w:rsid w:val="00BF72FC"/>
    <w:rsid w:val="00C00C55"/>
    <w:rsid w:val="00C00E4D"/>
    <w:rsid w:val="00C01241"/>
    <w:rsid w:val="00C01B85"/>
    <w:rsid w:val="00C04DA5"/>
    <w:rsid w:val="00C055B9"/>
    <w:rsid w:val="00C077E9"/>
    <w:rsid w:val="00C11198"/>
    <w:rsid w:val="00C11B52"/>
    <w:rsid w:val="00C17059"/>
    <w:rsid w:val="00C1786E"/>
    <w:rsid w:val="00C211F6"/>
    <w:rsid w:val="00C22592"/>
    <w:rsid w:val="00C22A5F"/>
    <w:rsid w:val="00C23733"/>
    <w:rsid w:val="00C25E7A"/>
    <w:rsid w:val="00C26C0B"/>
    <w:rsid w:val="00C3049E"/>
    <w:rsid w:val="00C31A19"/>
    <w:rsid w:val="00C31B9C"/>
    <w:rsid w:val="00C32BFE"/>
    <w:rsid w:val="00C32EBB"/>
    <w:rsid w:val="00C34C56"/>
    <w:rsid w:val="00C3774F"/>
    <w:rsid w:val="00C41D98"/>
    <w:rsid w:val="00C429EE"/>
    <w:rsid w:val="00C43247"/>
    <w:rsid w:val="00C438AE"/>
    <w:rsid w:val="00C45E4C"/>
    <w:rsid w:val="00C51675"/>
    <w:rsid w:val="00C558BA"/>
    <w:rsid w:val="00C61348"/>
    <w:rsid w:val="00C61BB4"/>
    <w:rsid w:val="00C6344E"/>
    <w:rsid w:val="00C63996"/>
    <w:rsid w:val="00C645D2"/>
    <w:rsid w:val="00C65158"/>
    <w:rsid w:val="00C67150"/>
    <w:rsid w:val="00C705E1"/>
    <w:rsid w:val="00C70B24"/>
    <w:rsid w:val="00C72860"/>
    <w:rsid w:val="00C736C8"/>
    <w:rsid w:val="00C74563"/>
    <w:rsid w:val="00C75AF6"/>
    <w:rsid w:val="00C817A5"/>
    <w:rsid w:val="00C819EA"/>
    <w:rsid w:val="00C82122"/>
    <w:rsid w:val="00C83400"/>
    <w:rsid w:val="00C83D2E"/>
    <w:rsid w:val="00C84EC4"/>
    <w:rsid w:val="00C86888"/>
    <w:rsid w:val="00C91AA8"/>
    <w:rsid w:val="00C91B4D"/>
    <w:rsid w:val="00C924DB"/>
    <w:rsid w:val="00C92E47"/>
    <w:rsid w:val="00C93E88"/>
    <w:rsid w:val="00C93F38"/>
    <w:rsid w:val="00CA04AB"/>
    <w:rsid w:val="00CA09CD"/>
    <w:rsid w:val="00CA1392"/>
    <w:rsid w:val="00CA148E"/>
    <w:rsid w:val="00CA2321"/>
    <w:rsid w:val="00CA320C"/>
    <w:rsid w:val="00CA39CB"/>
    <w:rsid w:val="00CA5AAB"/>
    <w:rsid w:val="00CB47A0"/>
    <w:rsid w:val="00CB7070"/>
    <w:rsid w:val="00CC0567"/>
    <w:rsid w:val="00CC28C3"/>
    <w:rsid w:val="00CC3A5A"/>
    <w:rsid w:val="00CC4CB6"/>
    <w:rsid w:val="00CC6A12"/>
    <w:rsid w:val="00CC6C8D"/>
    <w:rsid w:val="00CC7C25"/>
    <w:rsid w:val="00CD0015"/>
    <w:rsid w:val="00CD16C1"/>
    <w:rsid w:val="00CD18A2"/>
    <w:rsid w:val="00CD2B0C"/>
    <w:rsid w:val="00CD4DD8"/>
    <w:rsid w:val="00CD6181"/>
    <w:rsid w:val="00CD7E71"/>
    <w:rsid w:val="00CE0BFC"/>
    <w:rsid w:val="00CE20DC"/>
    <w:rsid w:val="00CE45B4"/>
    <w:rsid w:val="00CE671F"/>
    <w:rsid w:val="00CE74B6"/>
    <w:rsid w:val="00CF0F23"/>
    <w:rsid w:val="00CF18EE"/>
    <w:rsid w:val="00CF3ADD"/>
    <w:rsid w:val="00CF4E14"/>
    <w:rsid w:val="00CF75F1"/>
    <w:rsid w:val="00D00711"/>
    <w:rsid w:val="00D01D90"/>
    <w:rsid w:val="00D042C6"/>
    <w:rsid w:val="00D04CA4"/>
    <w:rsid w:val="00D0529C"/>
    <w:rsid w:val="00D05A49"/>
    <w:rsid w:val="00D070D2"/>
    <w:rsid w:val="00D07A99"/>
    <w:rsid w:val="00D10834"/>
    <w:rsid w:val="00D111CF"/>
    <w:rsid w:val="00D121EF"/>
    <w:rsid w:val="00D122C0"/>
    <w:rsid w:val="00D1234F"/>
    <w:rsid w:val="00D12DA7"/>
    <w:rsid w:val="00D12E7F"/>
    <w:rsid w:val="00D1386A"/>
    <w:rsid w:val="00D13E58"/>
    <w:rsid w:val="00D13FFE"/>
    <w:rsid w:val="00D15B87"/>
    <w:rsid w:val="00D177F3"/>
    <w:rsid w:val="00D20775"/>
    <w:rsid w:val="00D220EA"/>
    <w:rsid w:val="00D23639"/>
    <w:rsid w:val="00D2400B"/>
    <w:rsid w:val="00D267BC"/>
    <w:rsid w:val="00D30BA5"/>
    <w:rsid w:val="00D411FB"/>
    <w:rsid w:val="00D45412"/>
    <w:rsid w:val="00D456CF"/>
    <w:rsid w:val="00D50986"/>
    <w:rsid w:val="00D53C84"/>
    <w:rsid w:val="00D57F2B"/>
    <w:rsid w:val="00D61F42"/>
    <w:rsid w:val="00D66980"/>
    <w:rsid w:val="00D71EA6"/>
    <w:rsid w:val="00D72099"/>
    <w:rsid w:val="00D72F71"/>
    <w:rsid w:val="00D730DD"/>
    <w:rsid w:val="00D73B5D"/>
    <w:rsid w:val="00D76CEC"/>
    <w:rsid w:val="00D76D86"/>
    <w:rsid w:val="00D77A41"/>
    <w:rsid w:val="00D77BF5"/>
    <w:rsid w:val="00D80065"/>
    <w:rsid w:val="00D8044B"/>
    <w:rsid w:val="00D808FA"/>
    <w:rsid w:val="00D81A0C"/>
    <w:rsid w:val="00D843CA"/>
    <w:rsid w:val="00D846B2"/>
    <w:rsid w:val="00D85051"/>
    <w:rsid w:val="00D87442"/>
    <w:rsid w:val="00D90346"/>
    <w:rsid w:val="00D9250B"/>
    <w:rsid w:val="00D96E17"/>
    <w:rsid w:val="00DA01B8"/>
    <w:rsid w:val="00DA103E"/>
    <w:rsid w:val="00DA22E3"/>
    <w:rsid w:val="00DA5219"/>
    <w:rsid w:val="00DA66D2"/>
    <w:rsid w:val="00DA7FE0"/>
    <w:rsid w:val="00DB087F"/>
    <w:rsid w:val="00DB20B5"/>
    <w:rsid w:val="00DB3376"/>
    <w:rsid w:val="00DB33AA"/>
    <w:rsid w:val="00DB3917"/>
    <w:rsid w:val="00DB403A"/>
    <w:rsid w:val="00DB6806"/>
    <w:rsid w:val="00DB6B96"/>
    <w:rsid w:val="00DB70FF"/>
    <w:rsid w:val="00DC141A"/>
    <w:rsid w:val="00DC20A6"/>
    <w:rsid w:val="00DC291F"/>
    <w:rsid w:val="00DC5846"/>
    <w:rsid w:val="00DD3F7D"/>
    <w:rsid w:val="00DD6C9C"/>
    <w:rsid w:val="00DE09AE"/>
    <w:rsid w:val="00DE0DD3"/>
    <w:rsid w:val="00DE1211"/>
    <w:rsid w:val="00DE1537"/>
    <w:rsid w:val="00DE5305"/>
    <w:rsid w:val="00DF007B"/>
    <w:rsid w:val="00DF155F"/>
    <w:rsid w:val="00DF15FA"/>
    <w:rsid w:val="00DF1DDB"/>
    <w:rsid w:val="00DF2297"/>
    <w:rsid w:val="00E00E1A"/>
    <w:rsid w:val="00E0163E"/>
    <w:rsid w:val="00E02039"/>
    <w:rsid w:val="00E03EDF"/>
    <w:rsid w:val="00E0794F"/>
    <w:rsid w:val="00E10582"/>
    <w:rsid w:val="00E11723"/>
    <w:rsid w:val="00E11920"/>
    <w:rsid w:val="00E11EFE"/>
    <w:rsid w:val="00E12D42"/>
    <w:rsid w:val="00E14F1F"/>
    <w:rsid w:val="00E15495"/>
    <w:rsid w:val="00E1587E"/>
    <w:rsid w:val="00E1722C"/>
    <w:rsid w:val="00E21A18"/>
    <w:rsid w:val="00E21A36"/>
    <w:rsid w:val="00E21C44"/>
    <w:rsid w:val="00E23F41"/>
    <w:rsid w:val="00E2419F"/>
    <w:rsid w:val="00E2496A"/>
    <w:rsid w:val="00E2796A"/>
    <w:rsid w:val="00E311AC"/>
    <w:rsid w:val="00E32654"/>
    <w:rsid w:val="00E331FC"/>
    <w:rsid w:val="00E37D87"/>
    <w:rsid w:val="00E408D1"/>
    <w:rsid w:val="00E42BF7"/>
    <w:rsid w:val="00E42EE9"/>
    <w:rsid w:val="00E43AFD"/>
    <w:rsid w:val="00E50C47"/>
    <w:rsid w:val="00E51B05"/>
    <w:rsid w:val="00E5483D"/>
    <w:rsid w:val="00E6007B"/>
    <w:rsid w:val="00E606E3"/>
    <w:rsid w:val="00E61536"/>
    <w:rsid w:val="00E631CA"/>
    <w:rsid w:val="00E63C53"/>
    <w:rsid w:val="00E64296"/>
    <w:rsid w:val="00E6623F"/>
    <w:rsid w:val="00E66514"/>
    <w:rsid w:val="00E710AB"/>
    <w:rsid w:val="00E71ABE"/>
    <w:rsid w:val="00E765DE"/>
    <w:rsid w:val="00E77C44"/>
    <w:rsid w:val="00E8115E"/>
    <w:rsid w:val="00E82CFE"/>
    <w:rsid w:val="00E83254"/>
    <w:rsid w:val="00E83F86"/>
    <w:rsid w:val="00E845E6"/>
    <w:rsid w:val="00E84CD5"/>
    <w:rsid w:val="00E868F4"/>
    <w:rsid w:val="00E87653"/>
    <w:rsid w:val="00E90687"/>
    <w:rsid w:val="00E90F43"/>
    <w:rsid w:val="00E90F6C"/>
    <w:rsid w:val="00E924E6"/>
    <w:rsid w:val="00E928C0"/>
    <w:rsid w:val="00E93E04"/>
    <w:rsid w:val="00E958E8"/>
    <w:rsid w:val="00E96D93"/>
    <w:rsid w:val="00EA033A"/>
    <w:rsid w:val="00EA1941"/>
    <w:rsid w:val="00EA40D6"/>
    <w:rsid w:val="00EA4570"/>
    <w:rsid w:val="00EA4732"/>
    <w:rsid w:val="00EA47F1"/>
    <w:rsid w:val="00EA4ADF"/>
    <w:rsid w:val="00EA4B65"/>
    <w:rsid w:val="00EA5088"/>
    <w:rsid w:val="00EA51DB"/>
    <w:rsid w:val="00EB1B41"/>
    <w:rsid w:val="00EB32B8"/>
    <w:rsid w:val="00EB66EB"/>
    <w:rsid w:val="00EC08E8"/>
    <w:rsid w:val="00EC1F3C"/>
    <w:rsid w:val="00EC2081"/>
    <w:rsid w:val="00ED04E7"/>
    <w:rsid w:val="00ED10D0"/>
    <w:rsid w:val="00ED3584"/>
    <w:rsid w:val="00ED4236"/>
    <w:rsid w:val="00ED68FB"/>
    <w:rsid w:val="00ED75FE"/>
    <w:rsid w:val="00ED7B97"/>
    <w:rsid w:val="00EE2BFC"/>
    <w:rsid w:val="00EE4289"/>
    <w:rsid w:val="00EE4507"/>
    <w:rsid w:val="00EF0FB3"/>
    <w:rsid w:val="00EF12CA"/>
    <w:rsid w:val="00EF139F"/>
    <w:rsid w:val="00EF1DA0"/>
    <w:rsid w:val="00EF50C2"/>
    <w:rsid w:val="00EF778E"/>
    <w:rsid w:val="00F000C0"/>
    <w:rsid w:val="00F01BD5"/>
    <w:rsid w:val="00F03246"/>
    <w:rsid w:val="00F0476F"/>
    <w:rsid w:val="00F04804"/>
    <w:rsid w:val="00F04FCF"/>
    <w:rsid w:val="00F061BF"/>
    <w:rsid w:val="00F06DAB"/>
    <w:rsid w:val="00F0705A"/>
    <w:rsid w:val="00F10BE0"/>
    <w:rsid w:val="00F10C70"/>
    <w:rsid w:val="00F11125"/>
    <w:rsid w:val="00F148A8"/>
    <w:rsid w:val="00F15146"/>
    <w:rsid w:val="00F16A7E"/>
    <w:rsid w:val="00F1767C"/>
    <w:rsid w:val="00F17CB0"/>
    <w:rsid w:val="00F20AC1"/>
    <w:rsid w:val="00F2240A"/>
    <w:rsid w:val="00F23B5D"/>
    <w:rsid w:val="00F245C6"/>
    <w:rsid w:val="00F258E1"/>
    <w:rsid w:val="00F269A2"/>
    <w:rsid w:val="00F27AD5"/>
    <w:rsid w:val="00F3055F"/>
    <w:rsid w:val="00F3094C"/>
    <w:rsid w:val="00F31393"/>
    <w:rsid w:val="00F353C8"/>
    <w:rsid w:val="00F35CEA"/>
    <w:rsid w:val="00F3782E"/>
    <w:rsid w:val="00F44607"/>
    <w:rsid w:val="00F52056"/>
    <w:rsid w:val="00F524B6"/>
    <w:rsid w:val="00F53085"/>
    <w:rsid w:val="00F54CB2"/>
    <w:rsid w:val="00F56DFD"/>
    <w:rsid w:val="00F6004E"/>
    <w:rsid w:val="00F60129"/>
    <w:rsid w:val="00F60CE1"/>
    <w:rsid w:val="00F61E79"/>
    <w:rsid w:val="00F66124"/>
    <w:rsid w:val="00F66A21"/>
    <w:rsid w:val="00F67912"/>
    <w:rsid w:val="00F70471"/>
    <w:rsid w:val="00F72B1A"/>
    <w:rsid w:val="00F73C29"/>
    <w:rsid w:val="00F73DA3"/>
    <w:rsid w:val="00F80F99"/>
    <w:rsid w:val="00F81E4B"/>
    <w:rsid w:val="00F83E40"/>
    <w:rsid w:val="00F8564A"/>
    <w:rsid w:val="00F85B39"/>
    <w:rsid w:val="00F873FD"/>
    <w:rsid w:val="00F921D2"/>
    <w:rsid w:val="00F93FF9"/>
    <w:rsid w:val="00F94BE4"/>
    <w:rsid w:val="00F95374"/>
    <w:rsid w:val="00F977D4"/>
    <w:rsid w:val="00F97FCF"/>
    <w:rsid w:val="00FA04C5"/>
    <w:rsid w:val="00FA17B6"/>
    <w:rsid w:val="00FA2F61"/>
    <w:rsid w:val="00FA3302"/>
    <w:rsid w:val="00FA406A"/>
    <w:rsid w:val="00FA412C"/>
    <w:rsid w:val="00FB0BE4"/>
    <w:rsid w:val="00FB175D"/>
    <w:rsid w:val="00FB33E8"/>
    <w:rsid w:val="00FB62B8"/>
    <w:rsid w:val="00FC3B7C"/>
    <w:rsid w:val="00FC4AE0"/>
    <w:rsid w:val="00FC4DA1"/>
    <w:rsid w:val="00FD02BB"/>
    <w:rsid w:val="00FD0370"/>
    <w:rsid w:val="00FD09AA"/>
    <w:rsid w:val="00FD0D2B"/>
    <w:rsid w:val="00FD1770"/>
    <w:rsid w:val="00FD1ABF"/>
    <w:rsid w:val="00FD2CA5"/>
    <w:rsid w:val="00FD52CF"/>
    <w:rsid w:val="00FD534E"/>
    <w:rsid w:val="00FD6576"/>
    <w:rsid w:val="00FD718C"/>
    <w:rsid w:val="00FD7E52"/>
    <w:rsid w:val="00FE0463"/>
    <w:rsid w:val="00FE04F7"/>
    <w:rsid w:val="00FE0A88"/>
    <w:rsid w:val="00FE3915"/>
    <w:rsid w:val="00FE72E9"/>
    <w:rsid w:val="00FF0872"/>
    <w:rsid w:val="00FF2648"/>
    <w:rsid w:val="00FF3A8C"/>
    <w:rsid w:val="00FF4DDA"/>
    <w:rsid w:val="00FF59CB"/>
    <w:rsid w:val="00FF71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108"/>
    <o:shapelayout v:ext="edit">
      <o:idmap v:ext="edit" data="1"/>
      <o:rules v:ext="edit">
        <o:r id="V:Rule24" type="connector" idref="#_x0000_s1097"/>
        <o:r id="V:Rule25" type="connector" idref="#_x0000_s1043"/>
        <o:r id="V:Rule26" type="connector" idref="#_x0000_s1098"/>
        <o:r id="V:Rule27" type="connector" idref="#_x0000_s1063"/>
        <o:r id="V:Rule28" type="connector" idref="#_x0000_s1044"/>
        <o:r id="V:Rule29" type="connector" idref="#_x0000_s1102"/>
        <o:r id="V:Rule30" type="connector" idref="#_x0000_s1057"/>
        <o:r id="V:Rule31" type="connector" idref="#_x0000_s1059"/>
        <o:r id="V:Rule32" type="connector" idref="#_x0000_s1096"/>
        <o:r id="V:Rule33" type="connector" idref="#_x0000_s1101"/>
        <o:r id="V:Rule34" type="connector" idref="#_x0000_s1104"/>
        <o:r id="V:Rule35" type="connector" idref="#_x0000_s1065"/>
        <o:r id="V:Rule36" type="connector" idref="#_x0000_s1062"/>
        <o:r id="V:Rule37" type="connector" idref="#_x0000_s1058"/>
        <o:r id="V:Rule38" type="connector" idref="#_x0000_s1055"/>
        <o:r id="V:Rule39" type="connector" idref="#_x0000_s1061"/>
        <o:r id="V:Rule40" type="connector" idref="#_x0000_s1056"/>
        <o:r id="V:Rule41" type="connector" idref="#_x0000_s1099"/>
        <o:r id="V:Rule42" type="connector" idref="#_x0000_s1064"/>
        <o:r id="V:Rule43" type="connector" idref="#_x0000_s1084"/>
        <o:r id="V:Rule44" type="connector" idref="#_x0000_s1083"/>
        <o:r id="V:Rule45" type="connector" idref="#_x0000_s1103"/>
        <o:r id="V:Rule46" type="connector" idref="#_x0000_s1060"/>
      </o:rules>
    </o:shapelayout>
  </w:shapeDefaults>
  <w:decimalSymbol w:val="."/>
  <w:listSeparator w:val=","/>
  <w14:docId w14:val="317A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24"/>
    <w:rPr>
      <w:rFonts w:ascii="Times New Roman" w:eastAsia="Times New Roman" w:hAnsi="Times New Roman"/>
      <w:sz w:val="24"/>
      <w:szCs w:val="24"/>
      <w:lang w:val="en-GB"/>
    </w:rPr>
  </w:style>
  <w:style w:type="paragraph" w:styleId="Heading1">
    <w:name w:val="heading 1"/>
    <w:basedOn w:val="Normal"/>
    <w:next w:val="Normal"/>
    <w:link w:val="Heading1Char"/>
    <w:qFormat/>
    <w:rsid w:val="00374D24"/>
    <w:pPr>
      <w:keepNext/>
      <w:outlineLvl w:val="0"/>
    </w:pPr>
    <w:rPr>
      <w:b/>
      <w:bCs/>
      <w:color w:val="000000"/>
      <w:sz w:val="28"/>
    </w:rPr>
  </w:style>
  <w:style w:type="paragraph" w:styleId="Heading2">
    <w:name w:val="heading 2"/>
    <w:basedOn w:val="Normal"/>
    <w:next w:val="Normal"/>
    <w:link w:val="Heading2Char"/>
    <w:qFormat/>
    <w:rsid w:val="00374D24"/>
    <w:pPr>
      <w:keepNext/>
      <w:outlineLvl w:val="1"/>
    </w:pPr>
    <w:rPr>
      <w:b/>
      <w:bCs/>
    </w:rPr>
  </w:style>
  <w:style w:type="paragraph" w:styleId="Heading3">
    <w:name w:val="heading 3"/>
    <w:basedOn w:val="Normal"/>
    <w:next w:val="Normal"/>
    <w:link w:val="Heading3Char"/>
    <w:qFormat/>
    <w:rsid w:val="00374D24"/>
    <w:pPr>
      <w:keepNext/>
      <w:outlineLvl w:val="2"/>
    </w:pPr>
    <w:rPr>
      <w:b/>
      <w:bCs/>
    </w:rPr>
  </w:style>
  <w:style w:type="paragraph" w:styleId="Heading4">
    <w:name w:val="heading 4"/>
    <w:basedOn w:val="Normal"/>
    <w:next w:val="Normal"/>
    <w:link w:val="Heading4Char"/>
    <w:qFormat/>
    <w:rsid w:val="00374D24"/>
    <w:pPr>
      <w:keepNext/>
      <w:ind w:left="154"/>
      <w:outlineLvl w:val="3"/>
    </w:pPr>
    <w:rPr>
      <w:b/>
      <w:sz w:val="26"/>
    </w:rPr>
  </w:style>
  <w:style w:type="paragraph" w:styleId="Heading5">
    <w:name w:val="heading 5"/>
    <w:basedOn w:val="Normal"/>
    <w:next w:val="Normal"/>
    <w:link w:val="Heading5Char"/>
    <w:qFormat/>
    <w:rsid w:val="00374D24"/>
    <w:pPr>
      <w:keepNext/>
      <w:outlineLvl w:val="4"/>
    </w:pPr>
    <w:rPr>
      <w:b/>
      <w:color w:val="FF0000"/>
      <w:sz w:val="22"/>
      <w:szCs w:val="20"/>
    </w:rPr>
  </w:style>
  <w:style w:type="paragraph" w:styleId="Heading6">
    <w:name w:val="heading 6"/>
    <w:basedOn w:val="Normal"/>
    <w:next w:val="Normal"/>
    <w:link w:val="Heading6Char"/>
    <w:qFormat/>
    <w:rsid w:val="00374D24"/>
    <w:pPr>
      <w:keepNext/>
      <w:outlineLvl w:val="5"/>
    </w:pPr>
    <w:rPr>
      <w:rFonts w:ascii="Bookman Old Style" w:hAnsi="Bookman Old Style"/>
      <w:b/>
      <w:bCs/>
      <w:caps/>
      <w:sz w:val="28"/>
    </w:rPr>
  </w:style>
  <w:style w:type="paragraph" w:styleId="Heading7">
    <w:name w:val="heading 7"/>
    <w:basedOn w:val="Normal"/>
    <w:next w:val="Normal"/>
    <w:link w:val="Heading7Char"/>
    <w:qFormat/>
    <w:rsid w:val="00374D24"/>
    <w:pPr>
      <w:keepNext/>
      <w:ind w:right="-43"/>
      <w:outlineLvl w:val="6"/>
    </w:pPr>
    <w:rPr>
      <w:b/>
      <w:bCs/>
      <w:sz w:val="28"/>
    </w:rPr>
  </w:style>
  <w:style w:type="paragraph" w:styleId="Heading8">
    <w:name w:val="heading 8"/>
    <w:basedOn w:val="Normal"/>
    <w:next w:val="Normal"/>
    <w:link w:val="Heading8Char"/>
    <w:qFormat/>
    <w:rsid w:val="00374D24"/>
    <w:pPr>
      <w:keepNext/>
      <w:ind w:left="-720" w:firstLine="360"/>
      <w:outlineLvl w:val="7"/>
    </w:pPr>
    <w:rPr>
      <w:b/>
      <w:sz w:val="32"/>
    </w:rPr>
  </w:style>
  <w:style w:type="paragraph" w:styleId="Heading9">
    <w:name w:val="heading 9"/>
    <w:basedOn w:val="Normal"/>
    <w:next w:val="Normal"/>
    <w:link w:val="Heading9Char"/>
    <w:qFormat/>
    <w:rsid w:val="00374D24"/>
    <w:pPr>
      <w:keepNext/>
      <w:jc w:val="cente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D24"/>
    <w:rPr>
      <w:rFonts w:ascii="Times New Roman" w:eastAsia="Times New Roman" w:hAnsi="Times New Roman" w:cs="Times New Roman"/>
      <w:b/>
      <w:bCs/>
      <w:color w:val="000000"/>
      <w:sz w:val="28"/>
      <w:szCs w:val="24"/>
      <w:lang w:val="en-GB"/>
    </w:rPr>
  </w:style>
  <w:style w:type="character" w:customStyle="1" w:styleId="Heading2Char">
    <w:name w:val="Heading 2 Char"/>
    <w:basedOn w:val="DefaultParagraphFont"/>
    <w:link w:val="Heading2"/>
    <w:rsid w:val="00374D24"/>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74D24"/>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4D24"/>
    <w:rPr>
      <w:rFonts w:ascii="Times New Roman" w:eastAsia="Times New Roman" w:hAnsi="Times New Roman" w:cs="Times New Roman"/>
      <w:b/>
      <w:sz w:val="26"/>
      <w:szCs w:val="24"/>
      <w:lang w:val="en-GB"/>
    </w:rPr>
  </w:style>
  <w:style w:type="character" w:customStyle="1" w:styleId="Heading5Char">
    <w:name w:val="Heading 5 Char"/>
    <w:basedOn w:val="DefaultParagraphFont"/>
    <w:link w:val="Heading5"/>
    <w:rsid w:val="00374D24"/>
    <w:rPr>
      <w:rFonts w:ascii="Times New Roman" w:eastAsia="Times New Roman" w:hAnsi="Times New Roman" w:cs="Times New Roman"/>
      <w:b/>
      <w:color w:val="FF0000"/>
      <w:szCs w:val="20"/>
      <w:lang w:val="en-GB"/>
    </w:rPr>
  </w:style>
  <w:style w:type="character" w:customStyle="1" w:styleId="Heading6Char">
    <w:name w:val="Heading 6 Char"/>
    <w:basedOn w:val="DefaultParagraphFont"/>
    <w:link w:val="Heading6"/>
    <w:rsid w:val="00374D24"/>
    <w:rPr>
      <w:rFonts w:ascii="Bookman Old Style" w:eastAsia="Times New Roman" w:hAnsi="Bookman Old Style" w:cs="Times New Roman"/>
      <w:b/>
      <w:bCs/>
      <w:caps/>
      <w:sz w:val="28"/>
      <w:szCs w:val="24"/>
      <w:lang w:val="en-GB"/>
    </w:rPr>
  </w:style>
  <w:style w:type="character" w:customStyle="1" w:styleId="Heading7Char">
    <w:name w:val="Heading 7 Char"/>
    <w:basedOn w:val="DefaultParagraphFont"/>
    <w:link w:val="Heading7"/>
    <w:rsid w:val="00374D24"/>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374D24"/>
    <w:rPr>
      <w:rFonts w:ascii="Times New Roman" w:eastAsia="Times New Roman" w:hAnsi="Times New Roman" w:cs="Times New Roman"/>
      <w:b/>
      <w:sz w:val="32"/>
      <w:szCs w:val="24"/>
      <w:lang w:val="en-GB"/>
    </w:rPr>
  </w:style>
  <w:style w:type="character" w:customStyle="1" w:styleId="Heading9Char">
    <w:name w:val="Heading 9 Char"/>
    <w:basedOn w:val="DefaultParagraphFont"/>
    <w:link w:val="Heading9"/>
    <w:rsid w:val="00374D24"/>
    <w:rPr>
      <w:rFonts w:ascii="Times New Roman" w:eastAsia="Times New Roman" w:hAnsi="Times New Roman" w:cs="Times New Roman"/>
      <w:b/>
      <w:bCs/>
      <w:sz w:val="32"/>
      <w:szCs w:val="24"/>
      <w:lang w:val="en-GB"/>
    </w:rPr>
  </w:style>
  <w:style w:type="character" w:styleId="Hyperlink">
    <w:name w:val="Hyperlink"/>
    <w:basedOn w:val="DefaultParagraphFont"/>
    <w:uiPriority w:val="99"/>
    <w:rsid w:val="00374D24"/>
    <w:rPr>
      <w:color w:val="0000FF"/>
      <w:u w:val="single"/>
    </w:rPr>
  </w:style>
  <w:style w:type="paragraph" w:styleId="BodyTextIndent">
    <w:name w:val="Body Text Indent"/>
    <w:basedOn w:val="Normal"/>
    <w:link w:val="BodyTextIndentChar"/>
    <w:rsid w:val="00374D24"/>
    <w:pPr>
      <w:ind w:left="720"/>
    </w:pPr>
    <w:rPr>
      <w:sz w:val="20"/>
      <w:szCs w:val="20"/>
    </w:rPr>
  </w:style>
  <w:style w:type="character" w:customStyle="1" w:styleId="BodyTextIndentChar">
    <w:name w:val="Body Text Indent Char"/>
    <w:basedOn w:val="DefaultParagraphFont"/>
    <w:link w:val="BodyTextIndent"/>
    <w:rsid w:val="00374D24"/>
    <w:rPr>
      <w:rFonts w:ascii="Times New Roman" w:eastAsia="Times New Roman" w:hAnsi="Times New Roman" w:cs="Times New Roman"/>
      <w:sz w:val="20"/>
      <w:szCs w:val="20"/>
      <w:lang w:val="en-GB"/>
    </w:rPr>
  </w:style>
  <w:style w:type="paragraph" w:styleId="Date">
    <w:name w:val="Date"/>
    <w:basedOn w:val="Normal"/>
    <w:next w:val="Normal"/>
    <w:link w:val="DateChar"/>
    <w:rsid w:val="00374D24"/>
    <w:rPr>
      <w:sz w:val="20"/>
      <w:szCs w:val="20"/>
    </w:rPr>
  </w:style>
  <w:style w:type="character" w:customStyle="1" w:styleId="DateChar">
    <w:name w:val="Date Char"/>
    <w:basedOn w:val="DefaultParagraphFont"/>
    <w:link w:val="Date"/>
    <w:rsid w:val="00374D24"/>
    <w:rPr>
      <w:rFonts w:ascii="Times New Roman" w:eastAsia="Times New Roman" w:hAnsi="Times New Roman" w:cs="Times New Roman"/>
      <w:sz w:val="20"/>
      <w:szCs w:val="20"/>
      <w:lang w:val="en-GB"/>
    </w:rPr>
  </w:style>
  <w:style w:type="paragraph" w:customStyle="1" w:styleId="InsideAddressName">
    <w:name w:val="Inside Address Name"/>
    <w:basedOn w:val="Normal"/>
    <w:rsid w:val="00374D24"/>
    <w:rPr>
      <w:sz w:val="20"/>
      <w:szCs w:val="20"/>
    </w:rPr>
  </w:style>
  <w:style w:type="paragraph" w:styleId="BodyTextIndent2">
    <w:name w:val="Body Text Indent 2"/>
    <w:basedOn w:val="Normal"/>
    <w:link w:val="BodyTextIndent2Char"/>
    <w:rsid w:val="00374D24"/>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374D24"/>
    <w:rPr>
      <w:rFonts w:ascii="CG Omega" w:eastAsia="Times New Roman" w:hAnsi="CG Omega" w:cs="Times New Roman"/>
      <w:b/>
      <w:sz w:val="20"/>
      <w:szCs w:val="20"/>
      <w:lang w:val="en-GB"/>
    </w:rPr>
  </w:style>
  <w:style w:type="character" w:styleId="FollowedHyperlink">
    <w:name w:val="FollowedHyperlink"/>
    <w:basedOn w:val="DefaultParagraphFont"/>
    <w:rsid w:val="00374D24"/>
    <w:rPr>
      <w:color w:val="800080"/>
      <w:u w:val="single"/>
    </w:rPr>
  </w:style>
  <w:style w:type="paragraph" w:styleId="Footer">
    <w:name w:val="footer"/>
    <w:basedOn w:val="Normal"/>
    <w:link w:val="FooterChar"/>
    <w:rsid w:val="00374D24"/>
    <w:pPr>
      <w:tabs>
        <w:tab w:val="center" w:pos="4320"/>
        <w:tab w:val="right" w:pos="8640"/>
      </w:tabs>
    </w:pPr>
  </w:style>
  <w:style w:type="character" w:customStyle="1" w:styleId="FooterChar">
    <w:name w:val="Footer Char"/>
    <w:basedOn w:val="DefaultParagraphFont"/>
    <w:link w:val="Footer"/>
    <w:rsid w:val="00374D24"/>
    <w:rPr>
      <w:rFonts w:ascii="Times New Roman" w:eastAsia="Times New Roman" w:hAnsi="Times New Roman" w:cs="Times New Roman"/>
      <w:sz w:val="24"/>
      <w:szCs w:val="24"/>
      <w:lang w:val="en-GB"/>
    </w:rPr>
  </w:style>
  <w:style w:type="character" w:styleId="PageNumber">
    <w:name w:val="page number"/>
    <w:basedOn w:val="DefaultParagraphFont"/>
    <w:rsid w:val="00374D24"/>
  </w:style>
  <w:style w:type="paragraph" w:styleId="Header">
    <w:name w:val="header"/>
    <w:basedOn w:val="Normal"/>
    <w:link w:val="HeaderChar"/>
    <w:rsid w:val="00374D24"/>
    <w:pPr>
      <w:tabs>
        <w:tab w:val="center" w:pos="4320"/>
        <w:tab w:val="right" w:pos="8640"/>
      </w:tabs>
    </w:pPr>
  </w:style>
  <w:style w:type="character" w:customStyle="1" w:styleId="HeaderChar">
    <w:name w:val="Header Char"/>
    <w:basedOn w:val="DefaultParagraphFont"/>
    <w:link w:val="Header"/>
    <w:rsid w:val="00374D24"/>
    <w:rPr>
      <w:rFonts w:ascii="Times New Roman" w:eastAsia="Times New Roman" w:hAnsi="Times New Roman" w:cs="Times New Roman"/>
      <w:sz w:val="24"/>
      <w:szCs w:val="24"/>
      <w:lang w:val="en-GB"/>
    </w:rPr>
  </w:style>
  <w:style w:type="paragraph" w:styleId="BodyText">
    <w:name w:val="Body Text"/>
    <w:basedOn w:val="Normal"/>
    <w:link w:val="BodyTextChar"/>
    <w:rsid w:val="00374D24"/>
    <w:rPr>
      <w:b/>
    </w:rPr>
  </w:style>
  <w:style w:type="character" w:customStyle="1" w:styleId="BodyTextChar">
    <w:name w:val="Body Text Char"/>
    <w:basedOn w:val="DefaultParagraphFont"/>
    <w:link w:val="BodyText"/>
    <w:rsid w:val="00374D24"/>
    <w:rPr>
      <w:rFonts w:ascii="Times New Roman" w:eastAsia="Times New Roman" w:hAnsi="Times New Roman" w:cs="Times New Roman"/>
      <w:b/>
      <w:sz w:val="24"/>
      <w:szCs w:val="24"/>
      <w:lang w:val="en-GB"/>
    </w:rPr>
  </w:style>
  <w:style w:type="paragraph" w:styleId="BodyTextIndent3">
    <w:name w:val="Body Text Indent 3"/>
    <w:basedOn w:val="Normal"/>
    <w:link w:val="BodyTextIndent3Char"/>
    <w:rsid w:val="00374D24"/>
    <w:pPr>
      <w:ind w:left="-720"/>
      <w:jc w:val="both"/>
    </w:pPr>
  </w:style>
  <w:style w:type="character" w:customStyle="1" w:styleId="BodyTextIndent3Char">
    <w:name w:val="Body Text Indent 3 Char"/>
    <w:basedOn w:val="DefaultParagraphFont"/>
    <w:link w:val="BodyTextIndent3"/>
    <w:rsid w:val="00374D24"/>
    <w:rPr>
      <w:rFonts w:ascii="Times New Roman" w:eastAsia="Times New Roman" w:hAnsi="Times New Roman" w:cs="Times New Roman"/>
      <w:sz w:val="24"/>
      <w:szCs w:val="24"/>
      <w:lang w:val="en-GB"/>
    </w:rPr>
  </w:style>
  <w:style w:type="paragraph" w:styleId="BlockText">
    <w:name w:val="Block Text"/>
    <w:basedOn w:val="Normal"/>
    <w:rsid w:val="00374D24"/>
    <w:pPr>
      <w:ind w:left="1170" w:right="-72" w:hanging="1170"/>
    </w:pPr>
    <w:rPr>
      <w:bCs/>
      <w:color w:val="FF0000"/>
      <w:sz w:val="20"/>
      <w:szCs w:val="20"/>
    </w:rPr>
  </w:style>
  <w:style w:type="paragraph" w:styleId="Caption">
    <w:name w:val="caption"/>
    <w:basedOn w:val="Normal"/>
    <w:next w:val="Normal"/>
    <w:qFormat/>
    <w:rsid w:val="00374D24"/>
    <w:pPr>
      <w:ind w:left="-720"/>
    </w:pPr>
    <w:rPr>
      <w:sz w:val="28"/>
      <w:szCs w:val="33"/>
    </w:rPr>
  </w:style>
  <w:style w:type="paragraph" w:styleId="BodyText2">
    <w:name w:val="Body Text 2"/>
    <w:basedOn w:val="Normal"/>
    <w:link w:val="BodyText2Char"/>
    <w:rsid w:val="00374D24"/>
    <w:pPr>
      <w:jc w:val="both"/>
    </w:pPr>
    <w:rPr>
      <w:sz w:val="22"/>
      <w:szCs w:val="22"/>
    </w:rPr>
  </w:style>
  <w:style w:type="character" w:customStyle="1" w:styleId="BodyText2Char">
    <w:name w:val="Body Text 2 Char"/>
    <w:basedOn w:val="DefaultParagraphFont"/>
    <w:link w:val="BodyText2"/>
    <w:rsid w:val="00374D24"/>
    <w:rPr>
      <w:rFonts w:ascii="Times New Roman" w:eastAsia="Times New Roman" w:hAnsi="Times New Roman" w:cs="Times New Roman"/>
      <w:lang w:val="en-GB"/>
    </w:rPr>
  </w:style>
  <w:style w:type="paragraph" w:styleId="BodyText3">
    <w:name w:val="Body Text 3"/>
    <w:basedOn w:val="Normal"/>
    <w:link w:val="BodyText3Char"/>
    <w:rsid w:val="00374D24"/>
    <w:pPr>
      <w:spacing w:after="120"/>
    </w:pPr>
    <w:rPr>
      <w:sz w:val="16"/>
      <w:szCs w:val="16"/>
    </w:rPr>
  </w:style>
  <w:style w:type="character" w:customStyle="1" w:styleId="BodyText3Char">
    <w:name w:val="Body Text 3 Char"/>
    <w:basedOn w:val="DefaultParagraphFont"/>
    <w:link w:val="BodyText3"/>
    <w:rsid w:val="00374D24"/>
    <w:rPr>
      <w:rFonts w:ascii="Times New Roman" w:eastAsia="Times New Roman" w:hAnsi="Times New Roman" w:cs="Times New Roman"/>
      <w:sz w:val="16"/>
      <w:szCs w:val="16"/>
      <w:lang w:val="en-GB"/>
    </w:rPr>
  </w:style>
  <w:style w:type="paragraph" w:styleId="BalloonText">
    <w:name w:val="Balloon Text"/>
    <w:basedOn w:val="Normal"/>
    <w:link w:val="BalloonTextChar"/>
    <w:semiHidden/>
    <w:rsid w:val="00374D24"/>
    <w:rPr>
      <w:rFonts w:ascii="Tahoma" w:hAnsi="Tahoma" w:cs="Tahoma"/>
      <w:sz w:val="16"/>
      <w:szCs w:val="16"/>
    </w:rPr>
  </w:style>
  <w:style w:type="character" w:customStyle="1" w:styleId="BalloonTextChar">
    <w:name w:val="Balloon Text Char"/>
    <w:basedOn w:val="DefaultParagraphFont"/>
    <w:link w:val="BalloonText"/>
    <w:semiHidden/>
    <w:rsid w:val="00374D24"/>
    <w:rPr>
      <w:rFonts w:ascii="Tahoma" w:eastAsia="Times New Roman" w:hAnsi="Tahoma" w:cs="Tahoma"/>
      <w:sz w:val="16"/>
      <w:szCs w:val="16"/>
      <w:lang w:val="en-GB"/>
    </w:rPr>
  </w:style>
  <w:style w:type="paragraph" w:styleId="TOC1">
    <w:name w:val="toc 1"/>
    <w:basedOn w:val="Normal"/>
    <w:next w:val="Normal"/>
    <w:autoRedefine/>
    <w:uiPriority w:val="39"/>
    <w:rsid w:val="00374D24"/>
  </w:style>
  <w:style w:type="paragraph" w:styleId="TOC2">
    <w:name w:val="toc 2"/>
    <w:basedOn w:val="Normal"/>
    <w:next w:val="Normal"/>
    <w:autoRedefine/>
    <w:uiPriority w:val="39"/>
    <w:rsid w:val="00374D24"/>
    <w:pPr>
      <w:tabs>
        <w:tab w:val="right" w:leader="dot" w:pos="9667"/>
      </w:tabs>
      <w:ind w:left="450"/>
    </w:pPr>
  </w:style>
  <w:style w:type="paragraph" w:styleId="TOC3">
    <w:name w:val="toc 3"/>
    <w:basedOn w:val="Normal"/>
    <w:next w:val="Normal"/>
    <w:autoRedefine/>
    <w:uiPriority w:val="39"/>
    <w:rsid w:val="00374D24"/>
    <w:pPr>
      <w:ind w:left="480"/>
    </w:pPr>
  </w:style>
  <w:style w:type="paragraph" w:styleId="TOC4">
    <w:name w:val="toc 4"/>
    <w:basedOn w:val="Normal"/>
    <w:next w:val="Normal"/>
    <w:autoRedefine/>
    <w:rsid w:val="00374D24"/>
    <w:pPr>
      <w:ind w:left="720"/>
    </w:pPr>
  </w:style>
  <w:style w:type="paragraph" w:styleId="TOC5">
    <w:name w:val="toc 5"/>
    <w:basedOn w:val="Normal"/>
    <w:next w:val="Normal"/>
    <w:autoRedefine/>
    <w:rsid w:val="00374D24"/>
    <w:pPr>
      <w:ind w:left="960"/>
    </w:pPr>
  </w:style>
  <w:style w:type="paragraph" w:styleId="TOC6">
    <w:name w:val="toc 6"/>
    <w:basedOn w:val="Normal"/>
    <w:next w:val="Normal"/>
    <w:autoRedefine/>
    <w:rsid w:val="00374D24"/>
    <w:pPr>
      <w:ind w:left="1200"/>
    </w:pPr>
  </w:style>
  <w:style w:type="paragraph" w:styleId="TOC7">
    <w:name w:val="toc 7"/>
    <w:basedOn w:val="Normal"/>
    <w:next w:val="Normal"/>
    <w:autoRedefine/>
    <w:rsid w:val="00374D24"/>
    <w:pPr>
      <w:ind w:left="1440"/>
    </w:pPr>
  </w:style>
  <w:style w:type="paragraph" w:styleId="TOC8">
    <w:name w:val="toc 8"/>
    <w:basedOn w:val="Normal"/>
    <w:next w:val="Normal"/>
    <w:autoRedefine/>
    <w:rsid w:val="00374D24"/>
    <w:pPr>
      <w:ind w:left="1680"/>
    </w:pPr>
  </w:style>
  <w:style w:type="paragraph" w:styleId="TOC9">
    <w:name w:val="toc 9"/>
    <w:basedOn w:val="Normal"/>
    <w:next w:val="Normal"/>
    <w:autoRedefine/>
    <w:rsid w:val="00374D24"/>
    <w:pPr>
      <w:ind w:left="1920"/>
    </w:pPr>
  </w:style>
  <w:style w:type="paragraph" w:styleId="Title">
    <w:name w:val="Title"/>
    <w:basedOn w:val="Normal"/>
    <w:link w:val="TitleChar"/>
    <w:uiPriority w:val="10"/>
    <w:qFormat/>
    <w:rsid w:val="00374D24"/>
    <w:pPr>
      <w:jc w:val="center"/>
    </w:pPr>
    <w:rPr>
      <w:rFonts w:ascii="Bookman Old Style" w:hAnsi="Bookman Old Style"/>
      <w:b/>
      <w:bCs/>
      <w:sz w:val="26"/>
    </w:rPr>
  </w:style>
  <w:style w:type="character" w:customStyle="1" w:styleId="TitleChar">
    <w:name w:val="Title Char"/>
    <w:basedOn w:val="DefaultParagraphFont"/>
    <w:link w:val="Title"/>
    <w:uiPriority w:val="10"/>
    <w:rsid w:val="00374D24"/>
    <w:rPr>
      <w:rFonts w:ascii="Bookman Old Style" w:eastAsia="Times New Roman" w:hAnsi="Bookman Old Style" w:cs="Times New Roman"/>
      <w:b/>
      <w:bCs/>
      <w:sz w:val="26"/>
      <w:szCs w:val="24"/>
      <w:lang w:val="en-GB"/>
    </w:rPr>
  </w:style>
  <w:style w:type="character" w:styleId="CommentReference">
    <w:name w:val="annotation reference"/>
    <w:basedOn w:val="DefaultParagraphFont"/>
    <w:unhideWhenUsed/>
    <w:rsid w:val="00374D24"/>
    <w:rPr>
      <w:sz w:val="16"/>
      <w:szCs w:val="16"/>
    </w:rPr>
  </w:style>
  <w:style w:type="paragraph" w:styleId="TableofFigures">
    <w:name w:val="table of figures"/>
    <w:basedOn w:val="Normal"/>
    <w:next w:val="MessageHeader"/>
    <w:rsid w:val="00374D24"/>
    <w:pPr>
      <w:ind w:left="480" w:hanging="480"/>
    </w:pPr>
  </w:style>
  <w:style w:type="paragraph" w:styleId="MessageHeader">
    <w:name w:val="Message Header"/>
    <w:basedOn w:val="Normal"/>
    <w:link w:val="MessageHeaderChar"/>
    <w:rsid w:val="00374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74D24"/>
    <w:rPr>
      <w:rFonts w:ascii="Arial" w:eastAsia="Times New Roman" w:hAnsi="Arial" w:cs="Arial"/>
      <w:sz w:val="24"/>
      <w:szCs w:val="24"/>
      <w:shd w:val="pct20" w:color="auto" w:fill="auto"/>
      <w:lang w:val="en-GB"/>
    </w:rPr>
  </w:style>
  <w:style w:type="paragraph" w:styleId="CommentText">
    <w:name w:val="annotation text"/>
    <w:aliases w:val=" Char,Char"/>
    <w:basedOn w:val="Normal"/>
    <w:link w:val="CommentTextChar"/>
    <w:unhideWhenUsed/>
    <w:rsid w:val="00374D24"/>
    <w:rPr>
      <w:sz w:val="20"/>
      <w:szCs w:val="20"/>
    </w:rPr>
  </w:style>
  <w:style w:type="character" w:customStyle="1" w:styleId="CommentTextChar">
    <w:name w:val="Comment Text Char"/>
    <w:aliases w:val=" Char Char,Char Char"/>
    <w:basedOn w:val="DefaultParagraphFont"/>
    <w:link w:val="CommentText"/>
    <w:rsid w:val="00374D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74D24"/>
    <w:rPr>
      <w:b/>
      <w:bCs/>
    </w:rPr>
  </w:style>
  <w:style w:type="character" w:customStyle="1" w:styleId="CommentSubjectChar">
    <w:name w:val="Comment Subject Char"/>
    <w:basedOn w:val="CommentTextChar"/>
    <w:link w:val="CommentSubject"/>
    <w:uiPriority w:val="99"/>
    <w:semiHidden/>
    <w:rsid w:val="00374D24"/>
    <w:rPr>
      <w:rFonts w:ascii="Times New Roman" w:eastAsia="Times New Roman" w:hAnsi="Times New Roman" w:cs="Times New Roman"/>
      <w:b/>
      <w:bCs/>
      <w:sz w:val="20"/>
      <w:szCs w:val="20"/>
      <w:lang w:val="en-GB"/>
    </w:rPr>
  </w:style>
  <w:style w:type="table" w:styleId="TableGrid">
    <w:name w:val="Table Grid"/>
    <w:basedOn w:val="TableNormal"/>
    <w:uiPriority w:val="59"/>
    <w:rsid w:val="00374D24"/>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37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374D24"/>
    <w:rPr>
      <w:rFonts w:ascii="Courier New" w:eastAsia="Times New Roman" w:hAnsi="Courier New" w:cs="Courier New"/>
      <w:color w:val="000000"/>
      <w:sz w:val="20"/>
      <w:szCs w:val="20"/>
    </w:rPr>
  </w:style>
  <w:style w:type="paragraph" w:customStyle="1" w:styleId="ColorfulList-Accent11">
    <w:name w:val="Colorful List - Accent 11"/>
    <w:basedOn w:val="Normal"/>
    <w:uiPriority w:val="99"/>
    <w:qFormat/>
    <w:rsid w:val="00374D24"/>
    <w:pPr>
      <w:ind w:left="720"/>
    </w:pPr>
  </w:style>
  <w:style w:type="paragraph" w:styleId="PlainText">
    <w:name w:val="Plain Text"/>
    <w:basedOn w:val="Normal"/>
    <w:link w:val="PlainTextChar"/>
    <w:unhideWhenUsed/>
    <w:rsid w:val="00374D24"/>
    <w:rPr>
      <w:rFonts w:ascii="Consolas" w:eastAsia="Calibri" w:hAnsi="Consolas"/>
      <w:sz w:val="21"/>
      <w:szCs w:val="21"/>
    </w:rPr>
  </w:style>
  <w:style w:type="character" w:customStyle="1" w:styleId="PlainTextChar">
    <w:name w:val="Plain Text Char"/>
    <w:basedOn w:val="DefaultParagraphFont"/>
    <w:link w:val="PlainText"/>
    <w:rsid w:val="00374D24"/>
    <w:rPr>
      <w:rFonts w:ascii="Consolas" w:eastAsia="Calibri" w:hAnsi="Consolas" w:cs="Times New Roman"/>
      <w:sz w:val="21"/>
      <w:szCs w:val="21"/>
      <w:lang w:val="en-GB"/>
    </w:rPr>
  </w:style>
  <w:style w:type="paragraph" w:styleId="NormalWeb">
    <w:name w:val="Normal (Web)"/>
    <w:basedOn w:val="Normal"/>
    <w:rsid w:val="00374D24"/>
    <w:pPr>
      <w:spacing w:before="100" w:beforeAutospacing="1" w:after="100" w:afterAutospacing="1"/>
    </w:pPr>
    <w:rPr>
      <w:lang w:val="en-US"/>
    </w:rPr>
  </w:style>
  <w:style w:type="paragraph" w:styleId="ListParagraph">
    <w:name w:val="List Paragraph"/>
    <w:basedOn w:val="Normal"/>
    <w:uiPriority w:val="34"/>
    <w:qFormat/>
    <w:rsid w:val="00374D24"/>
    <w:pPr>
      <w:ind w:left="720"/>
      <w:contextualSpacing/>
    </w:pPr>
  </w:style>
  <w:style w:type="paragraph" w:customStyle="1" w:styleId="Heading1A">
    <w:name w:val="Heading 1 A"/>
    <w:next w:val="Normal"/>
    <w:rsid w:val="00374D24"/>
    <w:pPr>
      <w:keepNext/>
      <w:outlineLvl w:val="0"/>
    </w:pPr>
    <w:rPr>
      <w:rFonts w:ascii="Times New Roman Bold" w:eastAsia="ヒラギノ角ゴ Pro W3" w:hAnsi="Times New Roman Bold"/>
      <w:color w:val="000000"/>
      <w:sz w:val="28"/>
      <w:lang w:val="en-GB"/>
    </w:rPr>
  </w:style>
  <w:style w:type="paragraph" w:customStyle="1" w:styleId="Normal1">
    <w:name w:val="Normal1"/>
    <w:rsid w:val="00374D24"/>
    <w:pPr>
      <w:spacing w:line="276" w:lineRule="auto"/>
    </w:pPr>
    <w:rPr>
      <w:rFonts w:ascii="Arial" w:eastAsia="Arial" w:hAnsi="Arial" w:cs="Arial"/>
      <w:color w:val="000000"/>
      <w:sz w:val="22"/>
    </w:rPr>
  </w:style>
  <w:style w:type="paragraph" w:styleId="Bibliography">
    <w:name w:val="Bibliography"/>
    <w:basedOn w:val="Normal"/>
    <w:next w:val="Normal"/>
    <w:uiPriority w:val="37"/>
    <w:unhideWhenUsed/>
    <w:rsid w:val="00374D24"/>
  </w:style>
  <w:style w:type="character" w:customStyle="1" w:styleId="MediumGrid1-Accent2Char">
    <w:name w:val="Medium Grid 1 - Accent 2 Char"/>
    <w:link w:val="LightGrid-Accent3"/>
    <w:uiPriority w:val="99"/>
    <w:rsid w:val="00374D24"/>
    <w:rPr>
      <w:rFonts w:eastAsia="ヒラギノ角ゴ Pro W3"/>
      <w:color w:val="000000"/>
      <w:sz w:val="24"/>
      <w:lang w:val="en-US" w:eastAsia="en-US" w:bidi="ar-SA"/>
    </w:rPr>
  </w:style>
  <w:style w:type="table" w:styleId="LightGrid-Accent3">
    <w:name w:val="Light Grid Accent 3"/>
    <w:basedOn w:val="TableNormal"/>
    <w:link w:val="MediumGrid1-Accent2Char"/>
    <w:uiPriority w:val="99"/>
    <w:rsid w:val="00374D24"/>
    <w:rPr>
      <w:rFonts w:eastAsia="ヒラギノ角ゴ Pro W3"/>
      <w:color w:val="000000"/>
      <w:sz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BlockText1">
    <w:name w:val="Block Text1"/>
    <w:rsid w:val="00374D24"/>
    <w:pPr>
      <w:ind w:left="1170" w:hanging="1170"/>
    </w:pPr>
    <w:rPr>
      <w:rFonts w:ascii="Times New Roman" w:eastAsia="ヒラギノ角ゴ Pro W3" w:hAnsi="Times New Roman"/>
      <w:color w:val="FA0007"/>
      <w:lang w:val="en-GB"/>
    </w:rPr>
  </w:style>
  <w:style w:type="character" w:customStyle="1" w:styleId="header-a1">
    <w:name w:val="header-a1"/>
    <w:rsid w:val="00374D24"/>
    <w:rPr>
      <w:rFonts w:ascii="Arial" w:hAnsi="Arial" w:cs="Arial" w:hint="default"/>
      <w:b/>
      <w:bCs/>
      <w:color w:val="000000"/>
      <w:sz w:val="21"/>
      <w:szCs w:val="21"/>
    </w:rPr>
  </w:style>
  <w:style w:type="paragraph" w:customStyle="1" w:styleId="DataField11pt-Single">
    <w:name w:val="Data Field 11pt-Single"/>
    <w:link w:val="DataField11pt-SingleChar"/>
    <w:rsid w:val="00374D24"/>
    <w:rPr>
      <w:rFonts w:ascii="Arial" w:eastAsia="ヒラギノ角ゴ Pro W3" w:hAnsi="Arial"/>
      <w:color w:val="000000"/>
      <w:sz w:val="22"/>
      <w:szCs w:val="22"/>
    </w:rPr>
  </w:style>
  <w:style w:type="character" w:customStyle="1" w:styleId="DataField11pt-SingleChar">
    <w:name w:val="Data Field 11pt-Single Char"/>
    <w:link w:val="DataField11pt-Single"/>
    <w:rsid w:val="00374D24"/>
    <w:rPr>
      <w:rFonts w:ascii="Arial" w:eastAsia="ヒラギノ角ゴ Pro W3" w:hAnsi="Arial"/>
      <w:color w:val="000000"/>
      <w:sz w:val="22"/>
      <w:szCs w:val="22"/>
      <w:lang w:val="en-US" w:eastAsia="en-US" w:bidi="ar-SA"/>
    </w:rPr>
  </w:style>
  <w:style w:type="paragraph" w:customStyle="1" w:styleId="FormFieldCaption">
    <w:name w:val="Form Field Caption"/>
    <w:rsid w:val="00374D24"/>
    <w:pPr>
      <w:tabs>
        <w:tab w:val="left" w:pos="270"/>
      </w:tabs>
    </w:pPr>
    <w:rPr>
      <w:rFonts w:ascii="Arial" w:eastAsia="ヒラギノ角ゴ Pro W3" w:hAnsi="Arial"/>
      <w:color w:val="000000"/>
      <w:sz w:val="16"/>
    </w:rPr>
  </w:style>
  <w:style w:type="paragraph" w:customStyle="1" w:styleId="FreeForm">
    <w:name w:val="Free Form"/>
    <w:rsid w:val="00374D24"/>
    <w:rPr>
      <w:rFonts w:ascii="Times New Roman" w:eastAsia="ヒラギノ角ゴ Pro W3" w:hAnsi="Times New Roman"/>
      <w:color w:val="000000"/>
    </w:rPr>
  </w:style>
  <w:style w:type="paragraph" w:customStyle="1" w:styleId="TitleA">
    <w:name w:val="Title A"/>
    <w:rsid w:val="00374D24"/>
    <w:pPr>
      <w:jc w:val="center"/>
    </w:pPr>
    <w:rPr>
      <w:rFonts w:ascii="Lucida Grande" w:eastAsia="ヒラギノ角ゴ Pro W3" w:hAnsi="Lucida Grande"/>
      <w:b/>
      <w:color w:val="000000"/>
      <w:sz w:val="26"/>
      <w:lang w:val="en-GB"/>
    </w:rPr>
  </w:style>
  <w:style w:type="paragraph" w:customStyle="1" w:styleId="Date1">
    <w:name w:val="Date1"/>
    <w:next w:val="Normal"/>
    <w:rsid w:val="00374D24"/>
    <w:rPr>
      <w:rFonts w:ascii="Times New Roman" w:eastAsia="ヒラギノ角ゴ Pro W3" w:hAnsi="Times New Roman"/>
      <w:color w:val="000000"/>
      <w:lang w:val="en-GB"/>
    </w:rPr>
  </w:style>
  <w:style w:type="numbering" w:customStyle="1" w:styleId="List14">
    <w:name w:val="List 14"/>
    <w:rsid w:val="00374D24"/>
    <w:pPr>
      <w:numPr>
        <w:numId w:val="1"/>
      </w:numPr>
    </w:pPr>
  </w:style>
  <w:style w:type="paragraph" w:customStyle="1" w:styleId="DataField10pt">
    <w:name w:val="Data Field 10pt"/>
    <w:basedOn w:val="Normal"/>
    <w:rsid w:val="00374D24"/>
    <w:pPr>
      <w:autoSpaceDE w:val="0"/>
      <w:autoSpaceDN w:val="0"/>
    </w:pPr>
    <w:rPr>
      <w:rFonts w:ascii="Arial" w:hAnsi="Arial" w:cs="Arial"/>
      <w:sz w:val="20"/>
      <w:szCs w:val="20"/>
      <w:lang w:val="en-US"/>
    </w:rPr>
  </w:style>
  <w:style w:type="paragraph" w:customStyle="1" w:styleId="resume">
    <w:name w:val="resume"/>
    <w:link w:val="resumeChar"/>
    <w:qFormat/>
    <w:rsid w:val="00374D24"/>
    <w:pPr>
      <w:widowControl w:val="0"/>
    </w:pPr>
    <w:rPr>
      <w:rFonts w:ascii="Times New Roman" w:eastAsia="ヒラギノ角ゴ Pro W3" w:hAnsi="Times New Roman"/>
      <w:color w:val="000000"/>
      <w:sz w:val="22"/>
      <w:szCs w:val="22"/>
      <w:lang w:val="en-GB"/>
    </w:rPr>
  </w:style>
  <w:style w:type="character" w:customStyle="1" w:styleId="apple-style-span">
    <w:name w:val="apple-style-span"/>
    <w:rsid w:val="00374D24"/>
    <w:rPr>
      <w:color w:val="000000"/>
      <w:sz w:val="20"/>
    </w:rPr>
  </w:style>
  <w:style w:type="character" w:customStyle="1" w:styleId="resumeChar">
    <w:name w:val="resume Char"/>
    <w:link w:val="resume"/>
    <w:rsid w:val="00374D24"/>
    <w:rPr>
      <w:rFonts w:ascii="Times New Roman" w:eastAsia="ヒラギノ角ゴ Pro W3" w:hAnsi="Times New Roman"/>
      <w:color w:val="000000"/>
      <w:sz w:val="22"/>
      <w:szCs w:val="22"/>
      <w:lang w:val="en-GB" w:eastAsia="en-US" w:bidi="ar-SA"/>
    </w:rPr>
  </w:style>
  <w:style w:type="paragraph" w:customStyle="1" w:styleId="Bibliography1">
    <w:name w:val="Bibliography1"/>
    <w:basedOn w:val="Normal"/>
    <w:next w:val="Normal"/>
    <w:uiPriority w:val="37"/>
    <w:unhideWhenUsed/>
    <w:rsid w:val="00374D24"/>
    <w:pPr>
      <w:ind w:left="720" w:hanging="720"/>
    </w:pPr>
    <w:rPr>
      <w:rFonts w:ascii="Cambria" w:eastAsia="Cambria" w:hAnsi="Cambria"/>
      <w:lang w:val="en-US"/>
    </w:rPr>
  </w:style>
  <w:style w:type="character" w:customStyle="1" w:styleId="CharChar2">
    <w:name w:val="Char Char2"/>
    <w:rsid w:val="00374D24"/>
    <w:rPr>
      <w:rFonts w:ascii="Arial" w:hAnsi="Arial" w:cs="Arial"/>
      <w:b/>
      <w:bCs/>
      <w:noProof w:val="0"/>
      <w:kern w:val="32"/>
      <w:sz w:val="32"/>
      <w:szCs w:val="32"/>
      <w:lang w:val="en-US" w:eastAsia="en-US" w:bidi="ar-SA"/>
    </w:rPr>
  </w:style>
  <w:style w:type="character" w:customStyle="1" w:styleId="CharChar1">
    <w:name w:val="Char Char1"/>
    <w:aliases w:val="Comment Text Char1"/>
    <w:rsid w:val="00374D24"/>
    <w:rPr>
      <w:rFonts w:ascii="Arial" w:hAnsi="Arial" w:cs="Arial"/>
      <w:b/>
      <w:bCs/>
      <w:i/>
      <w:iCs/>
      <w:noProof w:val="0"/>
      <w:sz w:val="28"/>
      <w:szCs w:val="28"/>
      <w:lang w:val="en-US" w:eastAsia="en-US" w:bidi="ar-SA"/>
    </w:rPr>
  </w:style>
  <w:style w:type="character" w:customStyle="1" w:styleId="BalloonTextChar1">
    <w:name w:val="Balloon Text Char1"/>
    <w:semiHidden/>
    <w:rsid w:val="00374D24"/>
    <w:rPr>
      <w:rFonts w:ascii="Tahoma" w:eastAsia="Cambria" w:hAnsi="Tahoma" w:cs="Tahoma"/>
      <w:sz w:val="16"/>
      <w:szCs w:val="16"/>
      <w:lang w:eastAsia="en-US"/>
    </w:rPr>
  </w:style>
  <w:style w:type="paragraph" w:customStyle="1" w:styleId="FANTANote">
    <w:name w:val="FANTANote"/>
    <w:basedOn w:val="BodyText2"/>
    <w:rsid w:val="00374D24"/>
  </w:style>
  <w:style w:type="paragraph" w:styleId="List">
    <w:name w:val="List"/>
    <w:basedOn w:val="Normal"/>
    <w:rsid w:val="00374D24"/>
    <w:pPr>
      <w:ind w:left="360" w:hanging="360"/>
    </w:pPr>
    <w:rPr>
      <w:sz w:val="20"/>
      <w:szCs w:val="20"/>
      <w:lang w:val="en-US"/>
    </w:rPr>
  </w:style>
  <w:style w:type="paragraph" w:customStyle="1" w:styleId="1IntvwqstCharChar">
    <w:name w:val="1. Intvw qst Char Char"/>
    <w:basedOn w:val="Normal"/>
    <w:rsid w:val="00374D24"/>
    <w:pPr>
      <w:ind w:left="360" w:hanging="360"/>
    </w:pPr>
    <w:rPr>
      <w:rFonts w:ascii="Arial" w:hAnsi="Arial"/>
      <w:smallCaps/>
      <w:szCs w:val="22"/>
      <w:lang w:val="en-US"/>
    </w:rPr>
  </w:style>
  <w:style w:type="paragraph" w:customStyle="1" w:styleId="ResponsecategsCharChar">
    <w:name w:val="Response categs..... Char Char"/>
    <w:basedOn w:val="Normal"/>
    <w:rsid w:val="00374D24"/>
    <w:pPr>
      <w:tabs>
        <w:tab w:val="right" w:leader="dot" w:pos="3942"/>
      </w:tabs>
      <w:ind w:left="216" w:hanging="216"/>
    </w:pPr>
    <w:rPr>
      <w:rFonts w:ascii="Arial" w:hAnsi="Arial"/>
      <w:szCs w:val="22"/>
      <w:lang w:val="en-US"/>
    </w:rPr>
  </w:style>
  <w:style w:type="character" w:customStyle="1" w:styleId="Instructionsinparens">
    <w:name w:val="Instructions in parens"/>
    <w:rsid w:val="00374D24"/>
    <w:rPr>
      <w:rFonts w:ascii="Times New Roman" w:hAnsi="Times New Roman"/>
      <w:i/>
      <w:sz w:val="20"/>
      <w:szCs w:val="20"/>
    </w:rPr>
  </w:style>
  <w:style w:type="character" w:customStyle="1" w:styleId="CommentSubjectChar1">
    <w:name w:val="Comment Subject Char1"/>
    <w:semiHidden/>
    <w:rsid w:val="00374D24"/>
    <w:rPr>
      <w:rFonts w:eastAsia="Times New Roman"/>
      <w:b/>
      <w:bCs/>
      <w:lang w:eastAsia="en-US"/>
    </w:rPr>
  </w:style>
  <w:style w:type="character" w:styleId="Strong">
    <w:name w:val="Strong"/>
    <w:qFormat/>
    <w:rsid w:val="00374D24"/>
    <w:rPr>
      <w:b/>
      <w:bCs/>
    </w:rPr>
  </w:style>
  <w:style w:type="paragraph" w:customStyle="1" w:styleId="ColorfulList-Accent12">
    <w:name w:val="Colorful List - Accent 12"/>
    <w:basedOn w:val="Normal"/>
    <w:uiPriority w:val="34"/>
    <w:qFormat/>
    <w:rsid w:val="00374D24"/>
    <w:pPr>
      <w:ind w:left="720"/>
      <w:contextualSpacing/>
    </w:pPr>
  </w:style>
  <w:style w:type="paragraph" w:customStyle="1" w:styleId="TOCHeading1">
    <w:name w:val="TOC Heading1"/>
    <w:basedOn w:val="Heading1"/>
    <w:next w:val="Normal"/>
    <w:uiPriority w:val="39"/>
    <w:unhideWhenUsed/>
    <w:qFormat/>
    <w:rsid w:val="00374D24"/>
    <w:pPr>
      <w:keepLines/>
      <w:spacing w:before="480" w:line="276" w:lineRule="auto"/>
      <w:outlineLvl w:val="9"/>
    </w:pPr>
    <w:rPr>
      <w:rFonts w:ascii="Cambria" w:hAnsi="Cambria"/>
      <w:color w:val="365F91"/>
      <w:szCs w:val="28"/>
      <w:lang w:val="en-US"/>
    </w:rPr>
  </w:style>
  <w:style w:type="character" w:customStyle="1" w:styleId="BodyTextChar1">
    <w:name w:val="Body Text Char1"/>
    <w:rsid w:val="00374D24"/>
    <w:rPr>
      <w:rFonts w:ascii="Times New Roman" w:eastAsia="Times New Roman" w:hAnsi="Times New Roman" w:cs="Times New Roman"/>
      <w:b/>
      <w:sz w:val="24"/>
      <w:szCs w:val="24"/>
      <w:lang w:val="en-GB"/>
    </w:rPr>
  </w:style>
  <w:style w:type="character" w:customStyle="1" w:styleId="HeaderChar1">
    <w:name w:val="Header Char1"/>
    <w:rsid w:val="00374D24"/>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374D24"/>
    <w:rPr>
      <w:sz w:val="20"/>
      <w:szCs w:val="20"/>
      <w:lang w:val="en-US"/>
    </w:rPr>
  </w:style>
  <w:style w:type="character" w:customStyle="1" w:styleId="FootnoteTextChar">
    <w:name w:val="Footnote Text Char"/>
    <w:basedOn w:val="DefaultParagraphFont"/>
    <w:link w:val="FootnoteText"/>
    <w:rsid w:val="00374D24"/>
    <w:rPr>
      <w:rFonts w:ascii="Times New Roman" w:eastAsia="Times New Roman" w:hAnsi="Times New Roman" w:cs="Times New Roman"/>
      <w:sz w:val="20"/>
      <w:szCs w:val="20"/>
    </w:rPr>
  </w:style>
  <w:style w:type="character" w:styleId="FootnoteReference">
    <w:name w:val="footnote reference"/>
    <w:uiPriority w:val="99"/>
    <w:unhideWhenUsed/>
    <w:rsid w:val="00374D24"/>
    <w:rPr>
      <w:vertAlign w:val="superscript"/>
    </w:rPr>
  </w:style>
  <w:style w:type="character" w:customStyle="1" w:styleId="FooterChar1">
    <w:name w:val="Footer Char1"/>
    <w:uiPriority w:val="99"/>
    <w:rsid w:val="00374D24"/>
    <w:rPr>
      <w:rFonts w:ascii="Times New Roman" w:eastAsia="Times New Roman" w:hAnsi="Times New Roman" w:cs="Times New Roman"/>
      <w:sz w:val="24"/>
      <w:szCs w:val="24"/>
      <w:lang w:val="en-GB"/>
    </w:rPr>
  </w:style>
  <w:style w:type="character" w:customStyle="1" w:styleId="Heading1Char1">
    <w:name w:val="Heading 1 Char1"/>
    <w:rsid w:val="00374D2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374D24"/>
  </w:style>
  <w:style w:type="paragraph" w:customStyle="1" w:styleId="DataField11pt">
    <w:name w:val="Data Field 11pt"/>
    <w:basedOn w:val="Normal"/>
    <w:rsid w:val="00374D24"/>
    <w:pPr>
      <w:autoSpaceDE w:val="0"/>
      <w:autoSpaceDN w:val="0"/>
      <w:spacing w:line="300" w:lineRule="exact"/>
    </w:pPr>
    <w:rPr>
      <w:rFonts w:ascii="Arial" w:hAnsi="Arial" w:cs="Arial"/>
      <w:sz w:val="22"/>
      <w:szCs w:val="20"/>
      <w:lang w:val="en-US"/>
    </w:rPr>
  </w:style>
  <w:style w:type="paragraph" w:customStyle="1" w:styleId="FormFooter">
    <w:name w:val="Form Footer"/>
    <w:basedOn w:val="Normal"/>
    <w:rsid w:val="00374D2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374D24"/>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lang w:val="en-US"/>
    </w:rPr>
  </w:style>
  <w:style w:type="paragraph" w:customStyle="1" w:styleId="PIHeader">
    <w:name w:val="PI Header"/>
    <w:basedOn w:val="Normal"/>
    <w:rsid w:val="00374D24"/>
    <w:pPr>
      <w:autoSpaceDE w:val="0"/>
      <w:autoSpaceDN w:val="0"/>
      <w:spacing w:after="40"/>
      <w:ind w:left="864"/>
    </w:pPr>
    <w:rPr>
      <w:rFonts w:ascii="Arial" w:hAnsi="Arial" w:cs="Arial"/>
      <w:noProof/>
      <w:sz w:val="16"/>
      <w:szCs w:val="20"/>
      <w:lang w:val="en-US"/>
    </w:rPr>
  </w:style>
  <w:style w:type="paragraph" w:customStyle="1" w:styleId="HeadNoteNotItalics">
    <w:name w:val="HeadNoteNotItalics"/>
    <w:basedOn w:val="Normal"/>
    <w:rsid w:val="00374D24"/>
    <w:pPr>
      <w:autoSpaceDE w:val="0"/>
      <w:autoSpaceDN w:val="0"/>
      <w:spacing w:before="40" w:after="40"/>
      <w:jc w:val="center"/>
    </w:pPr>
    <w:rPr>
      <w:rFonts w:ascii="Arial" w:hAnsi="Arial" w:cs="Arial"/>
      <w:iCs/>
      <w:sz w:val="16"/>
      <w:szCs w:val="16"/>
      <w:lang w:val="en-US"/>
    </w:rPr>
  </w:style>
  <w:style w:type="paragraph" w:customStyle="1" w:styleId="DefaultText">
    <w:name w:val="Default Text"/>
    <w:basedOn w:val="Normal"/>
    <w:rsid w:val="00374D24"/>
    <w:pPr>
      <w:overflowPunct w:val="0"/>
      <w:autoSpaceDE w:val="0"/>
      <w:autoSpaceDN w:val="0"/>
      <w:adjustRightInd w:val="0"/>
      <w:textAlignment w:val="baseline"/>
    </w:pPr>
    <w:rPr>
      <w:szCs w:val="20"/>
      <w:lang w:val="en-US"/>
    </w:rPr>
  </w:style>
  <w:style w:type="character" w:customStyle="1" w:styleId="CharChar7">
    <w:name w:val="Char Char7"/>
    <w:rsid w:val="00374D24"/>
    <w:rPr>
      <w:sz w:val="24"/>
      <w:szCs w:val="24"/>
      <w:lang w:val="en-GB"/>
    </w:rPr>
  </w:style>
  <w:style w:type="paragraph" w:customStyle="1" w:styleId="instructions">
    <w:name w:val="instructions"/>
    <w:basedOn w:val="Normal"/>
    <w:rsid w:val="00374D24"/>
  </w:style>
  <w:style w:type="character" w:customStyle="1" w:styleId="CharChar9">
    <w:name w:val="Char Char9"/>
    <w:rsid w:val="00374D24"/>
    <w:rPr>
      <w:b/>
      <w:bCs/>
      <w:color w:val="000000"/>
      <w:sz w:val="28"/>
      <w:szCs w:val="24"/>
      <w:lang w:val="en-GB"/>
    </w:rPr>
  </w:style>
  <w:style w:type="character" w:customStyle="1" w:styleId="journalname">
    <w:name w:val="journalname"/>
    <w:basedOn w:val="DefaultParagraphFont"/>
    <w:rsid w:val="00374D24"/>
  </w:style>
  <w:style w:type="paragraph" w:customStyle="1" w:styleId="NoSpacing1">
    <w:name w:val="No Spacing1"/>
    <w:qFormat/>
    <w:rsid w:val="00374D24"/>
    <w:rPr>
      <w:sz w:val="22"/>
      <w:szCs w:val="22"/>
    </w:rPr>
  </w:style>
  <w:style w:type="paragraph" w:customStyle="1" w:styleId="msolistparagraph0">
    <w:name w:val="msolistparagraph"/>
    <w:basedOn w:val="Normal"/>
    <w:rsid w:val="00374D24"/>
    <w:pPr>
      <w:spacing w:before="100" w:beforeAutospacing="1" w:after="100" w:afterAutospacing="1"/>
    </w:pPr>
    <w:rPr>
      <w:lang w:val="en-US"/>
    </w:rPr>
  </w:style>
  <w:style w:type="numbering" w:customStyle="1" w:styleId="NoList1">
    <w:name w:val="No List1"/>
    <w:next w:val="NoList"/>
    <w:semiHidden/>
    <w:rsid w:val="00374D24"/>
  </w:style>
  <w:style w:type="table" w:customStyle="1" w:styleId="TableGrid1">
    <w:name w:val="Table Grid1"/>
    <w:basedOn w:val="TableNormal"/>
    <w:next w:val="TableGrid"/>
    <w:rsid w:val="00374D24"/>
    <w:rPr>
      <w:rFonts w:ascii="Times New Roman" w:hAnsi="Times New Roman"/>
      <w:sz w:val="24"/>
      <w:szCs w:val="24"/>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374D24"/>
    <w:rPr>
      <w:rFonts w:cs="Times New Roman"/>
      <w:i/>
      <w:iCs/>
    </w:rPr>
  </w:style>
  <w:style w:type="paragraph" w:customStyle="1" w:styleId="HTMLBody">
    <w:name w:val="HTML Body"/>
    <w:rsid w:val="00374D2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374D24"/>
    <w:pPr>
      <w:spacing w:before="60" w:after="220" w:line="220" w:lineRule="atLeast"/>
      <w:jc w:val="both"/>
    </w:pPr>
    <w:rPr>
      <w:rFonts w:ascii="Garamond" w:hAnsi="Garamond"/>
      <w:sz w:val="22"/>
      <w:szCs w:val="20"/>
      <w:lang w:val="en-US"/>
    </w:rPr>
  </w:style>
  <w:style w:type="paragraph" w:styleId="Subtitle">
    <w:name w:val="Subtitle"/>
    <w:basedOn w:val="Normal"/>
    <w:link w:val="SubtitleChar"/>
    <w:qFormat/>
    <w:rsid w:val="00374D24"/>
    <w:rPr>
      <w:szCs w:val="20"/>
      <w:lang w:val="en-US"/>
    </w:rPr>
  </w:style>
  <w:style w:type="character" w:customStyle="1" w:styleId="SubtitleChar">
    <w:name w:val="Subtitle Char"/>
    <w:basedOn w:val="DefaultParagraphFont"/>
    <w:link w:val="Subtitle"/>
    <w:rsid w:val="00374D24"/>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374D24"/>
    <w:rPr>
      <w:rFonts w:ascii="Times New Roman" w:eastAsia="Times New Roman" w:hAnsi="Times New Roman"/>
      <w:sz w:val="24"/>
      <w:szCs w:val="24"/>
      <w:lang w:val="en-GB"/>
    </w:rPr>
  </w:style>
  <w:style w:type="paragraph" w:customStyle="1" w:styleId="ColorfulList-Accent13">
    <w:name w:val="Colorful List - Accent 13"/>
    <w:basedOn w:val="Normal"/>
    <w:uiPriority w:val="99"/>
    <w:qFormat/>
    <w:rsid w:val="00374D24"/>
    <w:pPr>
      <w:spacing w:after="200" w:line="276" w:lineRule="auto"/>
      <w:ind w:left="720"/>
      <w:contextualSpacing/>
    </w:pPr>
    <w:rPr>
      <w:rFonts w:ascii="Calibri" w:eastAsia="Calibri" w:hAnsi="Calibri"/>
      <w:sz w:val="22"/>
      <w:szCs w:val="22"/>
      <w:lang w:val="en-US"/>
    </w:rPr>
  </w:style>
  <w:style w:type="paragraph" w:customStyle="1" w:styleId="FANTAText">
    <w:name w:val="FANTAText"/>
    <w:basedOn w:val="BodyTextIndent2"/>
    <w:rsid w:val="00374D24"/>
    <w:pPr>
      <w:ind w:left="0" w:firstLine="0"/>
    </w:pPr>
    <w:rPr>
      <w:rFonts w:ascii="Arial" w:hAnsi="Arial"/>
      <w:b w:val="0"/>
      <w:sz w:val="22"/>
      <w:lang w:val="en-US"/>
    </w:rPr>
  </w:style>
  <w:style w:type="paragraph" w:customStyle="1" w:styleId="Default">
    <w:name w:val="Default"/>
    <w:rsid w:val="00374D24"/>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374D24"/>
    <w:pPr>
      <w:ind w:left="360" w:hanging="360"/>
    </w:pPr>
    <w:rPr>
      <w:rFonts w:ascii="Arial" w:hAnsi="Arial"/>
      <w:smallCaps/>
      <w:sz w:val="22"/>
      <w:lang w:val="en-US"/>
    </w:rPr>
  </w:style>
  <w:style w:type="character" w:customStyle="1" w:styleId="InstructionstointvwChar4Char">
    <w:name w:val="Instructions to intvw Char4 Char"/>
    <w:rsid w:val="00374D24"/>
    <w:rPr>
      <w:i/>
    </w:rPr>
  </w:style>
  <w:style w:type="paragraph" w:customStyle="1" w:styleId="MediumGrid1-Accent21">
    <w:name w:val="Medium Grid 1 - Accent 21"/>
    <w:basedOn w:val="Normal"/>
    <w:uiPriority w:val="34"/>
    <w:qFormat/>
    <w:rsid w:val="00374D24"/>
    <w:pPr>
      <w:ind w:left="720"/>
    </w:pPr>
    <w:rPr>
      <w:lang w:val="en-US"/>
    </w:rPr>
  </w:style>
  <w:style w:type="paragraph" w:customStyle="1" w:styleId="Bibliography2">
    <w:name w:val="Bibliography2"/>
    <w:basedOn w:val="Normal"/>
    <w:next w:val="Normal"/>
    <w:rsid w:val="00374D24"/>
    <w:rPr>
      <w:rFonts w:ascii="Cambria" w:eastAsia="Cambria" w:hAnsi="Cambria"/>
      <w:lang w:val="en-US"/>
    </w:rPr>
  </w:style>
  <w:style w:type="paragraph" w:customStyle="1" w:styleId="Pa17">
    <w:name w:val="Pa17"/>
    <w:basedOn w:val="Default"/>
    <w:next w:val="Default"/>
    <w:uiPriority w:val="99"/>
    <w:rsid w:val="00374D24"/>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374D24"/>
    <w:rPr>
      <w:rFonts w:cs="TradeGothic CondEighteen"/>
      <w:b/>
      <w:bCs/>
      <w:i/>
      <w:iCs/>
      <w:color w:val="221E1F"/>
      <w:sz w:val="20"/>
      <w:szCs w:val="20"/>
      <w:u w:val="single"/>
    </w:rPr>
  </w:style>
  <w:style w:type="paragraph" w:styleId="Revision">
    <w:name w:val="Revision"/>
    <w:hidden/>
    <w:rsid w:val="00374D24"/>
    <w:rPr>
      <w:rFonts w:ascii="Cambria" w:eastAsia="Cambria" w:hAnsi="Cambria"/>
      <w:sz w:val="24"/>
      <w:szCs w:val="24"/>
    </w:rPr>
  </w:style>
  <w:style w:type="paragraph" w:styleId="DocumentMap">
    <w:name w:val="Document Map"/>
    <w:basedOn w:val="Normal"/>
    <w:link w:val="DocumentMapChar"/>
    <w:semiHidden/>
    <w:rsid w:val="00374D24"/>
    <w:pPr>
      <w:shd w:val="clear" w:color="auto" w:fill="000080"/>
    </w:pPr>
    <w:rPr>
      <w:rFonts w:ascii="Tahoma" w:hAnsi="Tahoma" w:cs="Tahoma"/>
      <w:noProof/>
      <w:lang w:val="en-US"/>
    </w:rPr>
  </w:style>
  <w:style w:type="character" w:customStyle="1" w:styleId="DocumentMapChar">
    <w:name w:val="Document Map Char"/>
    <w:basedOn w:val="DefaultParagraphFont"/>
    <w:link w:val="DocumentMap"/>
    <w:semiHidden/>
    <w:rsid w:val="00374D24"/>
    <w:rPr>
      <w:rFonts w:ascii="Tahoma" w:eastAsia="Times New Roman" w:hAnsi="Tahoma" w:cs="Tahoma"/>
      <w:noProof/>
      <w:sz w:val="24"/>
      <w:szCs w:val="24"/>
      <w:shd w:val="clear" w:color="auto" w:fill="000080"/>
    </w:rPr>
  </w:style>
  <w:style w:type="paragraph" w:styleId="ListBullet">
    <w:name w:val="List Bullet"/>
    <w:basedOn w:val="Normal"/>
    <w:semiHidden/>
    <w:rsid w:val="0024046B"/>
    <w:pPr>
      <w:ind w:left="346" w:hanging="274"/>
      <w:jc w:val="both"/>
    </w:pPr>
    <w:rPr>
      <w:rFonts w:ascii="SulekhaT" w:hAnsi="SulekhaT"/>
      <w:b/>
      <w:sz w:val="36"/>
      <w:szCs w:val="20"/>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caption" w:uiPriority="0" w:qFormat="1"/>
    <w:lsdException w:name="table of figures" w:uiPriority="0"/>
    <w:lsdException w:name="annotation reference" w:uiPriority="0"/>
    <w:lsdException w:name="page number" w:uiPriority="0"/>
    <w:lsdException w:name="List" w:uiPriority="0"/>
    <w:lsdException w:name="List Bullet" w:uiPriority="0"/>
    <w:lsdException w:name="Title" w:semiHidden="0" w:uiPriority="10" w:unhideWhenUsed="0" w:qFormat="1"/>
    <w:lsdException w:name="Default Paragraph Font" w:uiPriority="1"/>
    <w:lsdException w:name="Body Text" w:uiPriority="0"/>
    <w:lsdException w:name="Body Text Indent" w:uiPriority="0"/>
    <w:lsdException w:name="Message Header" w:uiPriority="0"/>
    <w:lsdException w:name="Subtitle" w:semiHidden="0" w:uiPriority="0" w:unhideWhenUsed="0" w:qFormat="1"/>
    <w:lsdException w:name="Date" w:uiPriority="0"/>
    <w:lsdException w:name="Body Text 2" w:uiPriority="0"/>
    <w:lsdException w:name="Body Text 3" w:uiPriority="0"/>
    <w:lsdException w:name="Body Text Indent 2" w:uiPriority="0"/>
    <w:lsdException w:name="Body Text Indent 3" w:uiPriority="0"/>
    <w:lsdException w:name="Block Text" w:uiPriority="0"/>
    <w:lsdException w:name="FollowedHyperlink" w:uiPriority="0"/>
    <w:lsdException w:name="Strong" w:semiHidden="0" w:uiPriority="0" w:unhideWhenUsed="0" w:qFormat="1"/>
    <w:lsdException w:name="Emphasis" w:semiHidden="0" w:uiPriority="0" w:unhideWhenUsed="0" w:qFormat="1"/>
    <w:lsdException w:name="Document Map" w:uiPriority="0"/>
    <w:lsdException w:name="Plain Text" w:uiPriority="0"/>
    <w:lsdException w:name="Normal (Web)" w:uiPriority="0"/>
    <w:lsdException w:name="HTML Preformatted"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0"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24"/>
    <w:rPr>
      <w:rFonts w:ascii="Times New Roman" w:eastAsia="Times New Roman" w:hAnsi="Times New Roman"/>
      <w:sz w:val="24"/>
      <w:szCs w:val="24"/>
      <w:lang w:val="en-GB"/>
    </w:rPr>
  </w:style>
  <w:style w:type="paragraph" w:styleId="Heading1">
    <w:name w:val="heading 1"/>
    <w:basedOn w:val="Normal"/>
    <w:next w:val="Normal"/>
    <w:link w:val="Heading1Char"/>
    <w:qFormat/>
    <w:rsid w:val="00374D24"/>
    <w:pPr>
      <w:keepNext/>
      <w:outlineLvl w:val="0"/>
    </w:pPr>
    <w:rPr>
      <w:b/>
      <w:bCs/>
      <w:color w:val="000000"/>
      <w:sz w:val="28"/>
    </w:rPr>
  </w:style>
  <w:style w:type="paragraph" w:styleId="Heading2">
    <w:name w:val="heading 2"/>
    <w:basedOn w:val="Normal"/>
    <w:next w:val="Normal"/>
    <w:link w:val="Heading2Char"/>
    <w:qFormat/>
    <w:rsid w:val="00374D24"/>
    <w:pPr>
      <w:keepNext/>
      <w:outlineLvl w:val="1"/>
    </w:pPr>
    <w:rPr>
      <w:b/>
      <w:bCs/>
    </w:rPr>
  </w:style>
  <w:style w:type="paragraph" w:styleId="Heading3">
    <w:name w:val="heading 3"/>
    <w:basedOn w:val="Normal"/>
    <w:next w:val="Normal"/>
    <w:link w:val="Heading3Char"/>
    <w:qFormat/>
    <w:rsid w:val="00374D24"/>
    <w:pPr>
      <w:keepNext/>
      <w:outlineLvl w:val="2"/>
    </w:pPr>
    <w:rPr>
      <w:b/>
      <w:bCs/>
    </w:rPr>
  </w:style>
  <w:style w:type="paragraph" w:styleId="Heading4">
    <w:name w:val="heading 4"/>
    <w:basedOn w:val="Normal"/>
    <w:next w:val="Normal"/>
    <w:link w:val="Heading4Char"/>
    <w:qFormat/>
    <w:rsid w:val="00374D24"/>
    <w:pPr>
      <w:keepNext/>
      <w:ind w:left="154"/>
      <w:outlineLvl w:val="3"/>
    </w:pPr>
    <w:rPr>
      <w:b/>
      <w:sz w:val="26"/>
    </w:rPr>
  </w:style>
  <w:style w:type="paragraph" w:styleId="Heading5">
    <w:name w:val="heading 5"/>
    <w:basedOn w:val="Normal"/>
    <w:next w:val="Normal"/>
    <w:link w:val="Heading5Char"/>
    <w:qFormat/>
    <w:rsid w:val="00374D24"/>
    <w:pPr>
      <w:keepNext/>
      <w:outlineLvl w:val="4"/>
    </w:pPr>
    <w:rPr>
      <w:b/>
      <w:color w:val="FF0000"/>
      <w:sz w:val="22"/>
      <w:szCs w:val="20"/>
    </w:rPr>
  </w:style>
  <w:style w:type="paragraph" w:styleId="Heading6">
    <w:name w:val="heading 6"/>
    <w:basedOn w:val="Normal"/>
    <w:next w:val="Normal"/>
    <w:link w:val="Heading6Char"/>
    <w:qFormat/>
    <w:rsid w:val="00374D24"/>
    <w:pPr>
      <w:keepNext/>
      <w:outlineLvl w:val="5"/>
    </w:pPr>
    <w:rPr>
      <w:rFonts w:ascii="Bookman Old Style" w:hAnsi="Bookman Old Style"/>
      <w:b/>
      <w:bCs/>
      <w:caps/>
      <w:sz w:val="28"/>
    </w:rPr>
  </w:style>
  <w:style w:type="paragraph" w:styleId="Heading7">
    <w:name w:val="heading 7"/>
    <w:basedOn w:val="Normal"/>
    <w:next w:val="Normal"/>
    <w:link w:val="Heading7Char"/>
    <w:qFormat/>
    <w:rsid w:val="00374D24"/>
    <w:pPr>
      <w:keepNext/>
      <w:ind w:right="-43"/>
      <w:outlineLvl w:val="6"/>
    </w:pPr>
    <w:rPr>
      <w:b/>
      <w:bCs/>
      <w:sz w:val="28"/>
    </w:rPr>
  </w:style>
  <w:style w:type="paragraph" w:styleId="Heading8">
    <w:name w:val="heading 8"/>
    <w:basedOn w:val="Normal"/>
    <w:next w:val="Normal"/>
    <w:link w:val="Heading8Char"/>
    <w:qFormat/>
    <w:rsid w:val="00374D24"/>
    <w:pPr>
      <w:keepNext/>
      <w:ind w:left="-720" w:firstLine="360"/>
      <w:outlineLvl w:val="7"/>
    </w:pPr>
    <w:rPr>
      <w:b/>
      <w:sz w:val="32"/>
    </w:rPr>
  </w:style>
  <w:style w:type="paragraph" w:styleId="Heading9">
    <w:name w:val="heading 9"/>
    <w:basedOn w:val="Normal"/>
    <w:next w:val="Normal"/>
    <w:link w:val="Heading9Char"/>
    <w:qFormat/>
    <w:rsid w:val="00374D24"/>
    <w:pPr>
      <w:keepNext/>
      <w:jc w:val="center"/>
      <w:outlineLvl w:val="8"/>
    </w:pPr>
    <w:rPr>
      <w:b/>
      <w:bCs/>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74D24"/>
    <w:rPr>
      <w:rFonts w:ascii="Times New Roman" w:eastAsia="Times New Roman" w:hAnsi="Times New Roman" w:cs="Times New Roman"/>
      <w:b/>
      <w:bCs/>
      <w:color w:val="000000"/>
      <w:sz w:val="28"/>
      <w:szCs w:val="24"/>
      <w:lang w:val="en-GB"/>
    </w:rPr>
  </w:style>
  <w:style w:type="character" w:customStyle="1" w:styleId="Heading2Char">
    <w:name w:val="Heading 2 Char"/>
    <w:basedOn w:val="DefaultParagraphFont"/>
    <w:link w:val="Heading2"/>
    <w:rsid w:val="00374D24"/>
    <w:rPr>
      <w:rFonts w:ascii="Times New Roman" w:eastAsia="Times New Roman" w:hAnsi="Times New Roman" w:cs="Times New Roman"/>
      <w:b/>
      <w:bCs/>
      <w:sz w:val="24"/>
      <w:szCs w:val="24"/>
      <w:lang w:val="en-GB"/>
    </w:rPr>
  </w:style>
  <w:style w:type="character" w:customStyle="1" w:styleId="Heading3Char">
    <w:name w:val="Heading 3 Char"/>
    <w:basedOn w:val="DefaultParagraphFont"/>
    <w:link w:val="Heading3"/>
    <w:rsid w:val="00374D24"/>
    <w:rPr>
      <w:rFonts w:ascii="Times New Roman" w:eastAsia="Times New Roman" w:hAnsi="Times New Roman" w:cs="Times New Roman"/>
      <w:b/>
      <w:bCs/>
      <w:sz w:val="24"/>
      <w:szCs w:val="24"/>
      <w:lang w:val="en-GB"/>
    </w:rPr>
  </w:style>
  <w:style w:type="character" w:customStyle="1" w:styleId="Heading4Char">
    <w:name w:val="Heading 4 Char"/>
    <w:basedOn w:val="DefaultParagraphFont"/>
    <w:link w:val="Heading4"/>
    <w:rsid w:val="00374D24"/>
    <w:rPr>
      <w:rFonts w:ascii="Times New Roman" w:eastAsia="Times New Roman" w:hAnsi="Times New Roman" w:cs="Times New Roman"/>
      <w:b/>
      <w:sz w:val="26"/>
      <w:szCs w:val="24"/>
      <w:lang w:val="en-GB"/>
    </w:rPr>
  </w:style>
  <w:style w:type="character" w:customStyle="1" w:styleId="Heading5Char">
    <w:name w:val="Heading 5 Char"/>
    <w:basedOn w:val="DefaultParagraphFont"/>
    <w:link w:val="Heading5"/>
    <w:rsid w:val="00374D24"/>
    <w:rPr>
      <w:rFonts w:ascii="Times New Roman" w:eastAsia="Times New Roman" w:hAnsi="Times New Roman" w:cs="Times New Roman"/>
      <w:b/>
      <w:color w:val="FF0000"/>
      <w:szCs w:val="20"/>
      <w:lang w:val="en-GB"/>
    </w:rPr>
  </w:style>
  <w:style w:type="character" w:customStyle="1" w:styleId="Heading6Char">
    <w:name w:val="Heading 6 Char"/>
    <w:basedOn w:val="DefaultParagraphFont"/>
    <w:link w:val="Heading6"/>
    <w:rsid w:val="00374D24"/>
    <w:rPr>
      <w:rFonts w:ascii="Bookman Old Style" w:eastAsia="Times New Roman" w:hAnsi="Bookman Old Style" w:cs="Times New Roman"/>
      <w:b/>
      <w:bCs/>
      <w:caps/>
      <w:sz w:val="28"/>
      <w:szCs w:val="24"/>
      <w:lang w:val="en-GB"/>
    </w:rPr>
  </w:style>
  <w:style w:type="character" w:customStyle="1" w:styleId="Heading7Char">
    <w:name w:val="Heading 7 Char"/>
    <w:basedOn w:val="DefaultParagraphFont"/>
    <w:link w:val="Heading7"/>
    <w:rsid w:val="00374D24"/>
    <w:rPr>
      <w:rFonts w:ascii="Times New Roman" w:eastAsia="Times New Roman" w:hAnsi="Times New Roman" w:cs="Times New Roman"/>
      <w:b/>
      <w:bCs/>
      <w:sz w:val="28"/>
      <w:szCs w:val="24"/>
      <w:lang w:val="en-GB"/>
    </w:rPr>
  </w:style>
  <w:style w:type="character" w:customStyle="1" w:styleId="Heading8Char">
    <w:name w:val="Heading 8 Char"/>
    <w:basedOn w:val="DefaultParagraphFont"/>
    <w:link w:val="Heading8"/>
    <w:rsid w:val="00374D24"/>
    <w:rPr>
      <w:rFonts w:ascii="Times New Roman" w:eastAsia="Times New Roman" w:hAnsi="Times New Roman" w:cs="Times New Roman"/>
      <w:b/>
      <w:sz w:val="32"/>
      <w:szCs w:val="24"/>
      <w:lang w:val="en-GB"/>
    </w:rPr>
  </w:style>
  <w:style w:type="character" w:customStyle="1" w:styleId="Heading9Char">
    <w:name w:val="Heading 9 Char"/>
    <w:basedOn w:val="DefaultParagraphFont"/>
    <w:link w:val="Heading9"/>
    <w:rsid w:val="00374D24"/>
    <w:rPr>
      <w:rFonts w:ascii="Times New Roman" w:eastAsia="Times New Roman" w:hAnsi="Times New Roman" w:cs="Times New Roman"/>
      <w:b/>
      <w:bCs/>
      <w:sz w:val="32"/>
      <w:szCs w:val="24"/>
      <w:lang w:val="en-GB"/>
    </w:rPr>
  </w:style>
  <w:style w:type="character" w:styleId="Hyperlink">
    <w:name w:val="Hyperlink"/>
    <w:basedOn w:val="DefaultParagraphFont"/>
    <w:uiPriority w:val="99"/>
    <w:rsid w:val="00374D24"/>
    <w:rPr>
      <w:color w:val="0000FF"/>
      <w:u w:val="single"/>
    </w:rPr>
  </w:style>
  <w:style w:type="paragraph" w:styleId="BodyTextIndent">
    <w:name w:val="Body Text Indent"/>
    <w:basedOn w:val="Normal"/>
    <w:link w:val="BodyTextIndentChar"/>
    <w:rsid w:val="00374D24"/>
    <w:pPr>
      <w:ind w:left="720"/>
    </w:pPr>
    <w:rPr>
      <w:sz w:val="20"/>
      <w:szCs w:val="20"/>
    </w:rPr>
  </w:style>
  <w:style w:type="character" w:customStyle="1" w:styleId="BodyTextIndentChar">
    <w:name w:val="Body Text Indent Char"/>
    <w:basedOn w:val="DefaultParagraphFont"/>
    <w:link w:val="BodyTextIndent"/>
    <w:rsid w:val="00374D24"/>
    <w:rPr>
      <w:rFonts w:ascii="Times New Roman" w:eastAsia="Times New Roman" w:hAnsi="Times New Roman" w:cs="Times New Roman"/>
      <w:sz w:val="20"/>
      <w:szCs w:val="20"/>
      <w:lang w:val="en-GB"/>
    </w:rPr>
  </w:style>
  <w:style w:type="paragraph" w:styleId="Date">
    <w:name w:val="Date"/>
    <w:basedOn w:val="Normal"/>
    <w:next w:val="Normal"/>
    <w:link w:val="DateChar"/>
    <w:rsid w:val="00374D24"/>
    <w:rPr>
      <w:sz w:val="20"/>
      <w:szCs w:val="20"/>
    </w:rPr>
  </w:style>
  <w:style w:type="character" w:customStyle="1" w:styleId="DateChar">
    <w:name w:val="Date Char"/>
    <w:basedOn w:val="DefaultParagraphFont"/>
    <w:link w:val="Date"/>
    <w:rsid w:val="00374D24"/>
    <w:rPr>
      <w:rFonts w:ascii="Times New Roman" w:eastAsia="Times New Roman" w:hAnsi="Times New Roman" w:cs="Times New Roman"/>
      <w:sz w:val="20"/>
      <w:szCs w:val="20"/>
      <w:lang w:val="en-GB"/>
    </w:rPr>
  </w:style>
  <w:style w:type="paragraph" w:customStyle="1" w:styleId="InsideAddressName">
    <w:name w:val="Inside Address Name"/>
    <w:basedOn w:val="Normal"/>
    <w:rsid w:val="00374D24"/>
    <w:rPr>
      <w:sz w:val="20"/>
      <w:szCs w:val="20"/>
    </w:rPr>
  </w:style>
  <w:style w:type="paragraph" w:styleId="BodyTextIndent2">
    <w:name w:val="Body Text Indent 2"/>
    <w:basedOn w:val="Normal"/>
    <w:link w:val="BodyTextIndent2Char"/>
    <w:rsid w:val="00374D24"/>
    <w:pPr>
      <w:ind w:left="360" w:hanging="360"/>
    </w:pPr>
    <w:rPr>
      <w:rFonts w:ascii="CG Omega" w:hAnsi="CG Omega"/>
      <w:b/>
      <w:sz w:val="20"/>
      <w:szCs w:val="20"/>
    </w:rPr>
  </w:style>
  <w:style w:type="character" w:customStyle="1" w:styleId="BodyTextIndent2Char">
    <w:name w:val="Body Text Indent 2 Char"/>
    <w:basedOn w:val="DefaultParagraphFont"/>
    <w:link w:val="BodyTextIndent2"/>
    <w:rsid w:val="00374D24"/>
    <w:rPr>
      <w:rFonts w:ascii="CG Omega" w:eastAsia="Times New Roman" w:hAnsi="CG Omega" w:cs="Times New Roman"/>
      <w:b/>
      <w:sz w:val="20"/>
      <w:szCs w:val="20"/>
      <w:lang w:val="en-GB"/>
    </w:rPr>
  </w:style>
  <w:style w:type="character" w:styleId="FollowedHyperlink">
    <w:name w:val="FollowedHyperlink"/>
    <w:basedOn w:val="DefaultParagraphFont"/>
    <w:rsid w:val="00374D24"/>
    <w:rPr>
      <w:color w:val="800080"/>
      <w:u w:val="single"/>
    </w:rPr>
  </w:style>
  <w:style w:type="paragraph" w:styleId="Footer">
    <w:name w:val="footer"/>
    <w:basedOn w:val="Normal"/>
    <w:link w:val="FooterChar"/>
    <w:rsid w:val="00374D24"/>
    <w:pPr>
      <w:tabs>
        <w:tab w:val="center" w:pos="4320"/>
        <w:tab w:val="right" w:pos="8640"/>
      </w:tabs>
    </w:pPr>
  </w:style>
  <w:style w:type="character" w:customStyle="1" w:styleId="FooterChar">
    <w:name w:val="Footer Char"/>
    <w:basedOn w:val="DefaultParagraphFont"/>
    <w:link w:val="Footer"/>
    <w:rsid w:val="00374D24"/>
    <w:rPr>
      <w:rFonts w:ascii="Times New Roman" w:eastAsia="Times New Roman" w:hAnsi="Times New Roman" w:cs="Times New Roman"/>
      <w:sz w:val="24"/>
      <w:szCs w:val="24"/>
      <w:lang w:val="en-GB"/>
    </w:rPr>
  </w:style>
  <w:style w:type="character" w:styleId="PageNumber">
    <w:name w:val="page number"/>
    <w:basedOn w:val="DefaultParagraphFont"/>
    <w:rsid w:val="00374D24"/>
  </w:style>
  <w:style w:type="paragraph" w:styleId="Header">
    <w:name w:val="header"/>
    <w:basedOn w:val="Normal"/>
    <w:link w:val="HeaderChar"/>
    <w:rsid w:val="00374D24"/>
    <w:pPr>
      <w:tabs>
        <w:tab w:val="center" w:pos="4320"/>
        <w:tab w:val="right" w:pos="8640"/>
      </w:tabs>
    </w:pPr>
  </w:style>
  <w:style w:type="character" w:customStyle="1" w:styleId="HeaderChar">
    <w:name w:val="Header Char"/>
    <w:basedOn w:val="DefaultParagraphFont"/>
    <w:link w:val="Header"/>
    <w:rsid w:val="00374D24"/>
    <w:rPr>
      <w:rFonts w:ascii="Times New Roman" w:eastAsia="Times New Roman" w:hAnsi="Times New Roman" w:cs="Times New Roman"/>
      <w:sz w:val="24"/>
      <w:szCs w:val="24"/>
      <w:lang w:val="en-GB"/>
    </w:rPr>
  </w:style>
  <w:style w:type="paragraph" w:styleId="BodyText">
    <w:name w:val="Body Text"/>
    <w:basedOn w:val="Normal"/>
    <w:link w:val="BodyTextChar"/>
    <w:rsid w:val="00374D24"/>
    <w:rPr>
      <w:b/>
    </w:rPr>
  </w:style>
  <w:style w:type="character" w:customStyle="1" w:styleId="BodyTextChar">
    <w:name w:val="Body Text Char"/>
    <w:basedOn w:val="DefaultParagraphFont"/>
    <w:link w:val="BodyText"/>
    <w:rsid w:val="00374D24"/>
    <w:rPr>
      <w:rFonts w:ascii="Times New Roman" w:eastAsia="Times New Roman" w:hAnsi="Times New Roman" w:cs="Times New Roman"/>
      <w:b/>
      <w:sz w:val="24"/>
      <w:szCs w:val="24"/>
      <w:lang w:val="en-GB"/>
    </w:rPr>
  </w:style>
  <w:style w:type="paragraph" w:styleId="BodyTextIndent3">
    <w:name w:val="Body Text Indent 3"/>
    <w:basedOn w:val="Normal"/>
    <w:link w:val="BodyTextIndent3Char"/>
    <w:rsid w:val="00374D24"/>
    <w:pPr>
      <w:ind w:left="-720"/>
      <w:jc w:val="both"/>
    </w:pPr>
  </w:style>
  <w:style w:type="character" w:customStyle="1" w:styleId="BodyTextIndent3Char">
    <w:name w:val="Body Text Indent 3 Char"/>
    <w:basedOn w:val="DefaultParagraphFont"/>
    <w:link w:val="BodyTextIndent3"/>
    <w:rsid w:val="00374D24"/>
    <w:rPr>
      <w:rFonts w:ascii="Times New Roman" w:eastAsia="Times New Roman" w:hAnsi="Times New Roman" w:cs="Times New Roman"/>
      <w:sz w:val="24"/>
      <w:szCs w:val="24"/>
      <w:lang w:val="en-GB"/>
    </w:rPr>
  </w:style>
  <w:style w:type="paragraph" w:styleId="BlockText">
    <w:name w:val="Block Text"/>
    <w:basedOn w:val="Normal"/>
    <w:rsid w:val="00374D24"/>
    <w:pPr>
      <w:ind w:left="1170" w:right="-72" w:hanging="1170"/>
    </w:pPr>
    <w:rPr>
      <w:bCs/>
      <w:color w:val="FF0000"/>
      <w:sz w:val="20"/>
      <w:szCs w:val="20"/>
    </w:rPr>
  </w:style>
  <w:style w:type="paragraph" w:styleId="Caption">
    <w:name w:val="caption"/>
    <w:basedOn w:val="Normal"/>
    <w:next w:val="Normal"/>
    <w:qFormat/>
    <w:rsid w:val="00374D24"/>
    <w:pPr>
      <w:ind w:left="-720"/>
    </w:pPr>
    <w:rPr>
      <w:sz w:val="28"/>
      <w:szCs w:val="33"/>
    </w:rPr>
  </w:style>
  <w:style w:type="paragraph" w:styleId="BodyText2">
    <w:name w:val="Body Text 2"/>
    <w:basedOn w:val="Normal"/>
    <w:link w:val="BodyText2Char"/>
    <w:rsid w:val="00374D24"/>
    <w:pPr>
      <w:jc w:val="both"/>
    </w:pPr>
    <w:rPr>
      <w:sz w:val="22"/>
      <w:szCs w:val="22"/>
    </w:rPr>
  </w:style>
  <w:style w:type="character" w:customStyle="1" w:styleId="BodyText2Char">
    <w:name w:val="Body Text 2 Char"/>
    <w:basedOn w:val="DefaultParagraphFont"/>
    <w:link w:val="BodyText2"/>
    <w:rsid w:val="00374D24"/>
    <w:rPr>
      <w:rFonts w:ascii="Times New Roman" w:eastAsia="Times New Roman" w:hAnsi="Times New Roman" w:cs="Times New Roman"/>
      <w:lang w:val="en-GB"/>
    </w:rPr>
  </w:style>
  <w:style w:type="paragraph" w:styleId="BodyText3">
    <w:name w:val="Body Text 3"/>
    <w:basedOn w:val="Normal"/>
    <w:link w:val="BodyText3Char"/>
    <w:rsid w:val="00374D24"/>
    <w:pPr>
      <w:spacing w:after="120"/>
    </w:pPr>
    <w:rPr>
      <w:sz w:val="16"/>
      <w:szCs w:val="16"/>
    </w:rPr>
  </w:style>
  <w:style w:type="character" w:customStyle="1" w:styleId="BodyText3Char">
    <w:name w:val="Body Text 3 Char"/>
    <w:basedOn w:val="DefaultParagraphFont"/>
    <w:link w:val="BodyText3"/>
    <w:rsid w:val="00374D24"/>
    <w:rPr>
      <w:rFonts w:ascii="Times New Roman" w:eastAsia="Times New Roman" w:hAnsi="Times New Roman" w:cs="Times New Roman"/>
      <w:sz w:val="16"/>
      <w:szCs w:val="16"/>
      <w:lang w:val="en-GB"/>
    </w:rPr>
  </w:style>
  <w:style w:type="paragraph" w:styleId="BalloonText">
    <w:name w:val="Balloon Text"/>
    <w:basedOn w:val="Normal"/>
    <w:link w:val="BalloonTextChar"/>
    <w:semiHidden/>
    <w:rsid w:val="00374D24"/>
    <w:rPr>
      <w:rFonts w:ascii="Tahoma" w:hAnsi="Tahoma" w:cs="Tahoma"/>
      <w:sz w:val="16"/>
      <w:szCs w:val="16"/>
    </w:rPr>
  </w:style>
  <w:style w:type="character" w:customStyle="1" w:styleId="BalloonTextChar">
    <w:name w:val="Balloon Text Char"/>
    <w:basedOn w:val="DefaultParagraphFont"/>
    <w:link w:val="BalloonText"/>
    <w:semiHidden/>
    <w:rsid w:val="00374D24"/>
    <w:rPr>
      <w:rFonts w:ascii="Tahoma" w:eastAsia="Times New Roman" w:hAnsi="Tahoma" w:cs="Tahoma"/>
      <w:sz w:val="16"/>
      <w:szCs w:val="16"/>
      <w:lang w:val="en-GB"/>
    </w:rPr>
  </w:style>
  <w:style w:type="paragraph" w:styleId="TOC1">
    <w:name w:val="toc 1"/>
    <w:basedOn w:val="Normal"/>
    <w:next w:val="Normal"/>
    <w:autoRedefine/>
    <w:uiPriority w:val="39"/>
    <w:rsid w:val="00374D24"/>
  </w:style>
  <w:style w:type="paragraph" w:styleId="TOC2">
    <w:name w:val="toc 2"/>
    <w:basedOn w:val="Normal"/>
    <w:next w:val="Normal"/>
    <w:autoRedefine/>
    <w:uiPriority w:val="39"/>
    <w:rsid w:val="00374D24"/>
    <w:pPr>
      <w:tabs>
        <w:tab w:val="right" w:leader="dot" w:pos="9667"/>
      </w:tabs>
      <w:ind w:left="450"/>
    </w:pPr>
  </w:style>
  <w:style w:type="paragraph" w:styleId="TOC3">
    <w:name w:val="toc 3"/>
    <w:basedOn w:val="Normal"/>
    <w:next w:val="Normal"/>
    <w:autoRedefine/>
    <w:uiPriority w:val="39"/>
    <w:rsid w:val="00374D24"/>
    <w:pPr>
      <w:ind w:left="480"/>
    </w:pPr>
  </w:style>
  <w:style w:type="paragraph" w:styleId="TOC4">
    <w:name w:val="toc 4"/>
    <w:basedOn w:val="Normal"/>
    <w:next w:val="Normal"/>
    <w:autoRedefine/>
    <w:rsid w:val="00374D24"/>
    <w:pPr>
      <w:ind w:left="720"/>
    </w:pPr>
  </w:style>
  <w:style w:type="paragraph" w:styleId="TOC5">
    <w:name w:val="toc 5"/>
    <w:basedOn w:val="Normal"/>
    <w:next w:val="Normal"/>
    <w:autoRedefine/>
    <w:rsid w:val="00374D24"/>
    <w:pPr>
      <w:ind w:left="960"/>
    </w:pPr>
  </w:style>
  <w:style w:type="paragraph" w:styleId="TOC6">
    <w:name w:val="toc 6"/>
    <w:basedOn w:val="Normal"/>
    <w:next w:val="Normal"/>
    <w:autoRedefine/>
    <w:rsid w:val="00374D24"/>
    <w:pPr>
      <w:ind w:left="1200"/>
    </w:pPr>
  </w:style>
  <w:style w:type="paragraph" w:styleId="TOC7">
    <w:name w:val="toc 7"/>
    <w:basedOn w:val="Normal"/>
    <w:next w:val="Normal"/>
    <w:autoRedefine/>
    <w:rsid w:val="00374D24"/>
    <w:pPr>
      <w:ind w:left="1440"/>
    </w:pPr>
  </w:style>
  <w:style w:type="paragraph" w:styleId="TOC8">
    <w:name w:val="toc 8"/>
    <w:basedOn w:val="Normal"/>
    <w:next w:val="Normal"/>
    <w:autoRedefine/>
    <w:rsid w:val="00374D24"/>
    <w:pPr>
      <w:ind w:left="1680"/>
    </w:pPr>
  </w:style>
  <w:style w:type="paragraph" w:styleId="TOC9">
    <w:name w:val="toc 9"/>
    <w:basedOn w:val="Normal"/>
    <w:next w:val="Normal"/>
    <w:autoRedefine/>
    <w:rsid w:val="00374D24"/>
    <w:pPr>
      <w:ind w:left="1920"/>
    </w:pPr>
  </w:style>
  <w:style w:type="paragraph" w:styleId="Title">
    <w:name w:val="Title"/>
    <w:basedOn w:val="Normal"/>
    <w:link w:val="TitleChar"/>
    <w:uiPriority w:val="10"/>
    <w:qFormat/>
    <w:rsid w:val="00374D24"/>
    <w:pPr>
      <w:jc w:val="center"/>
    </w:pPr>
    <w:rPr>
      <w:rFonts w:ascii="Bookman Old Style" w:hAnsi="Bookman Old Style"/>
      <w:b/>
      <w:bCs/>
      <w:sz w:val="26"/>
    </w:rPr>
  </w:style>
  <w:style w:type="character" w:customStyle="1" w:styleId="TitleChar">
    <w:name w:val="Title Char"/>
    <w:basedOn w:val="DefaultParagraphFont"/>
    <w:link w:val="Title"/>
    <w:uiPriority w:val="10"/>
    <w:rsid w:val="00374D24"/>
    <w:rPr>
      <w:rFonts w:ascii="Bookman Old Style" w:eastAsia="Times New Roman" w:hAnsi="Bookman Old Style" w:cs="Times New Roman"/>
      <w:b/>
      <w:bCs/>
      <w:sz w:val="26"/>
      <w:szCs w:val="24"/>
      <w:lang w:val="en-GB"/>
    </w:rPr>
  </w:style>
  <w:style w:type="character" w:styleId="CommentReference">
    <w:name w:val="annotation reference"/>
    <w:basedOn w:val="DefaultParagraphFont"/>
    <w:unhideWhenUsed/>
    <w:rsid w:val="00374D24"/>
    <w:rPr>
      <w:sz w:val="16"/>
      <w:szCs w:val="16"/>
    </w:rPr>
  </w:style>
  <w:style w:type="paragraph" w:styleId="TableofFigures">
    <w:name w:val="table of figures"/>
    <w:basedOn w:val="Normal"/>
    <w:next w:val="MessageHeader"/>
    <w:rsid w:val="00374D24"/>
    <w:pPr>
      <w:ind w:left="480" w:hanging="480"/>
    </w:pPr>
  </w:style>
  <w:style w:type="paragraph" w:styleId="MessageHeader">
    <w:name w:val="Message Header"/>
    <w:basedOn w:val="Normal"/>
    <w:link w:val="MessageHeaderChar"/>
    <w:rsid w:val="00374D2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374D24"/>
    <w:rPr>
      <w:rFonts w:ascii="Arial" w:eastAsia="Times New Roman" w:hAnsi="Arial" w:cs="Arial"/>
      <w:sz w:val="24"/>
      <w:szCs w:val="24"/>
      <w:shd w:val="pct20" w:color="auto" w:fill="auto"/>
      <w:lang w:val="en-GB"/>
    </w:rPr>
  </w:style>
  <w:style w:type="paragraph" w:styleId="CommentText">
    <w:name w:val="annotation text"/>
    <w:aliases w:val=" Char,Char"/>
    <w:basedOn w:val="Normal"/>
    <w:link w:val="CommentTextChar"/>
    <w:unhideWhenUsed/>
    <w:rsid w:val="00374D24"/>
    <w:rPr>
      <w:sz w:val="20"/>
      <w:szCs w:val="20"/>
    </w:rPr>
  </w:style>
  <w:style w:type="character" w:customStyle="1" w:styleId="CommentTextChar">
    <w:name w:val="Comment Text Char"/>
    <w:aliases w:val=" Char Char,Char Char"/>
    <w:basedOn w:val="DefaultParagraphFont"/>
    <w:link w:val="CommentText"/>
    <w:rsid w:val="00374D24"/>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374D24"/>
    <w:rPr>
      <w:b/>
      <w:bCs/>
    </w:rPr>
  </w:style>
  <w:style w:type="character" w:customStyle="1" w:styleId="CommentSubjectChar">
    <w:name w:val="Comment Subject Char"/>
    <w:basedOn w:val="CommentTextChar"/>
    <w:link w:val="CommentSubject"/>
    <w:uiPriority w:val="99"/>
    <w:semiHidden/>
    <w:rsid w:val="00374D24"/>
    <w:rPr>
      <w:rFonts w:ascii="Times New Roman" w:eastAsia="Times New Roman" w:hAnsi="Times New Roman" w:cs="Times New Roman"/>
      <w:b/>
      <w:bCs/>
      <w:sz w:val="20"/>
      <w:szCs w:val="20"/>
      <w:lang w:val="en-GB"/>
    </w:rPr>
  </w:style>
  <w:style w:type="table" w:styleId="TableGrid">
    <w:name w:val="Table Grid"/>
    <w:basedOn w:val="TableNormal"/>
    <w:uiPriority w:val="59"/>
    <w:rsid w:val="00374D24"/>
    <w:rPr>
      <w:rFonts w:ascii="Times New Roman" w:eastAsia="Times New Roman" w:hAnsi="Times New Roman"/>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TMLPreformatted">
    <w:name w:val="HTML Preformatted"/>
    <w:basedOn w:val="Normal"/>
    <w:link w:val="HTMLPreformattedChar"/>
    <w:unhideWhenUsed/>
    <w:rsid w:val="00374D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lang w:val="en-US"/>
    </w:rPr>
  </w:style>
  <w:style w:type="character" w:customStyle="1" w:styleId="HTMLPreformattedChar">
    <w:name w:val="HTML Preformatted Char"/>
    <w:basedOn w:val="DefaultParagraphFont"/>
    <w:link w:val="HTMLPreformatted"/>
    <w:rsid w:val="00374D24"/>
    <w:rPr>
      <w:rFonts w:ascii="Courier New" w:eastAsia="Times New Roman" w:hAnsi="Courier New" w:cs="Courier New"/>
      <w:color w:val="000000"/>
      <w:sz w:val="20"/>
      <w:szCs w:val="20"/>
    </w:rPr>
  </w:style>
  <w:style w:type="paragraph" w:customStyle="1" w:styleId="ColorfulList-Accent11">
    <w:name w:val="Colorful List - Accent 11"/>
    <w:basedOn w:val="Normal"/>
    <w:uiPriority w:val="99"/>
    <w:qFormat/>
    <w:rsid w:val="00374D24"/>
    <w:pPr>
      <w:ind w:left="720"/>
    </w:pPr>
  </w:style>
  <w:style w:type="paragraph" w:styleId="PlainText">
    <w:name w:val="Plain Text"/>
    <w:basedOn w:val="Normal"/>
    <w:link w:val="PlainTextChar"/>
    <w:unhideWhenUsed/>
    <w:rsid w:val="00374D24"/>
    <w:rPr>
      <w:rFonts w:ascii="Consolas" w:eastAsia="Calibri" w:hAnsi="Consolas"/>
      <w:sz w:val="21"/>
      <w:szCs w:val="21"/>
    </w:rPr>
  </w:style>
  <w:style w:type="character" w:customStyle="1" w:styleId="PlainTextChar">
    <w:name w:val="Plain Text Char"/>
    <w:basedOn w:val="DefaultParagraphFont"/>
    <w:link w:val="PlainText"/>
    <w:rsid w:val="00374D24"/>
    <w:rPr>
      <w:rFonts w:ascii="Consolas" w:eastAsia="Calibri" w:hAnsi="Consolas" w:cs="Times New Roman"/>
      <w:sz w:val="21"/>
      <w:szCs w:val="21"/>
      <w:lang w:val="en-GB"/>
    </w:rPr>
  </w:style>
  <w:style w:type="paragraph" w:styleId="NormalWeb">
    <w:name w:val="Normal (Web)"/>
    <w:basedOn w:val="Normal"/>
    <w:rsid w:val="00374D24"/>
    <w:pPr>
      <w:spacing w:before="100" w:beforeAutospacing="1" w:after="100" w:afterAutospacing="1"/>
    </w:pPr>
    <w:rPr>
      <w:lang w:val="en-US"/>
    </w:rPr>
  </w:style>
  <w:style w:type="paragraph" w:styleId="ListParagraph">
    <w:name w:val="List Paragraph"/>
    <w:basedOn w:val="Normal"/>
    <w:uiPriority w:val="34"/>
    <w:qFormat/>
    <w:rsid w:val="00374D24"/>
    <w:pPr>
      <w:ind w:left="720"/>
      <w:contextualSpacing/>
    </w:pPr>
  </w:style>
  <w:style w:type="paragraph" w:customStyle="1" w:styleId="Heading1A">
    <w:name w:val="Heading 1 A"/>
    <w:next w:val="Normal"/>
    <w:rsid w:val="00374D24"/>
    <w:pPr>
      <w:keepNext/>
      <w:outlineLvl w:val="0"/>
    </w:pPr>
    <w:rPr>
      <w:rFonts w:ascii="Times New Roman Bold" w:eastAsia="ヒラギノ角ゴ Pro W3" w:hAnsi="Times New Roman Bold"/>
      <w:color w:val="000000"/>
      <w:sz w:val="28"/>
      <w:lang w:val="en-GB"/>
    </w:rPr>
  </w:style>
  <w:style w:type="paragraph" w:customStyle="1" w:styleId="Normal1">
    <w:name w:val="Normal1"/>
    <w:rsid w:val="00374D24"/>
    <w:pPr>
      <w:spacing w:line="276" w:lineRule="auto"/>
    </w:pPr>
    <w:rPr>
      <w:rFonts w:ascii="Arial" w:eastAsia="Arial" w:hAnsi="Arial" w:cs="Arial"/>
      <w:color w:val="000000"/>
      <w:sz w:val="22"/>
    </w:rPr>
  </w:style>
  <w:style w:type="paragraph" w:styleId="Bibliography">
    <w:name w:val="Bibliography"/>
    <w:basedOn w:val="Normal"/>
    <w:next w:val="Normal"/>
    <w:uiPriority w:val="37"/>
    <w:unhideWhenUsed/>
    <w:rsid w:val="00374D24"/>
  </w:style>
  <w:style w:type="character" w:customStyle="1" w:styleId="MediumGrid1-Accent2Char">
    <w:name w:val="Medium Grid 1 - Accent 2 Char"/>
    <w:link w:val="LightGrid-Accent3"/>
    <w:uiPriority w:val="99"/>
    <w:rsid w:val="00374D24"/>
    <w:rPr>
      <w:rFonts w:eastAsia="ヒラギノ角ゴ Pro W3"/>
      <w:color w:val="000000"/>
      <w:sz w:val="24"/>
      <w:lang w:val="en-US" w:eastAsia="en-US" w:bidi="ar-SA"/>
    </w:rPr>
  </w:style>
  <w:style w:type="table" w:styleId="LightGrid-Accent3">
    <w:name w:val="Light Grid Accent 3"/>
    <w:basedOn w:val="TableNormal"/>
    <w:link w:val="MediumGrid1-Accent2Char"/>
    <w:uiPriority w:val="99"/>
    <w:rsid w:val="00374D24"/>
    <w:rPr>
      <w:rFonts w:eastAsia="ヒラギノ角ゴ Pro W3"/>
      <w:color w:val="000000"/>
      <w:sz w:val="24"/>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lastRow">
      <w:tblPr/>
      <w:tcPr>
        <w:tcBorders>
          <w:top w:val="single" w:sz="18" w:space="0" w:color="CF7B79"/>
        </w:tcBorders>
      </w:tcPr>
    </w:tblStylePr>
    <w:tblStylePr w:type="band1Vert">
      <w:tblPr/>
      <w:tcPr>
        <w:shd w:val="clear" w:color="auto" w:fill="DFA7A6"/>
      </w:tcPr>
    </w:tblStylePr>
    <w:tblStylePr w:type="band1Horz">
      <w:tblPr/>
      <w:tcPr>
        <w:shd w:val="clear" w:color="auto" w:fill="DFA7A6"/>
      </w:tcPr>
    </w:tblStylePr>
  </w:style>
  <w:style w:type="paragraph" w:customStyle="1" w:styleId="BlockText1">
    <w:name w:val="Block Text1"/>
    <w:rsid w:val="00374D24"/>
    <w:pPr>
      <w:ind w:left="1170" w:hanging="1170"/>
    </w:pPr>
    <w:rPr>
      <w:rFonts w:ascii="Times New Roman" w:eastAsia="ヒラギノ角ゴ Pro W3" w:hAnsi="Times New Roman"/>
      <w:color w:val="FA0007"/>
      <w:lang w:val="en-GB"/>
    </w:rPr>
  </w:style>
  <w:style w:type="character" w:customStyle="1" w:styleId="header-a1">
    <w:name w:val="header-a1"/>
    <w:rsid w:val="00374D24"/>
    <w:rPr>
      <w:rFonts w:ascii="Arial" w:hAnsi="Arial" w:cs="Arial" w:hint="default"/>
      <w:b/>
      <w:bCs/>
      <w:color w:val="000000"/>
      <w:sz w:val="21"/>
      <w:szCs w:val="21"/>
    </w:rPr>
  </w:style>
  <w:style w:type="paragraph" w:customStyle="1" w:styleId="DataField11pt-Single">
    <w:name w:val="Data Field 11pt-Single"/>
    <w:link w:val="DataField11pt-SingleChar"/>
    <w:rsid w:val="00374D24"/>
    <w:rPr>
      <w:rFonts w:ascii="Arial" w:eastAsia="ヒラギノ角ゴ Pro W3" w:hAnsi="Arial"/>
      <w:color w:val="000000"/>
      <w:sz w:val="22"/>
      <w:szCs w:val="22"/>
    </w:rPr>
  </w:style>
  <w:style w:type="character" w:customStyle="1" w:styleId="DataField11pt-SingleChar">
    <w:name w:val="Data Field 11pt-Single Char"/>
    <w:link w:val="DataField11pt-Single"/>
    <w:rsid w:val="00374D24"/>
    <w:rPr>
      <w:rFonts w:ascii="Arial" w:eastAsia="ヒラギノ角ゴ Pro W3" w:hAnsi="Arial"/>
      <w:color w:val="000000"/>
      <w:sz w:val="22"/>
      <w:szCs w:val="22"/>
      <w:lang w:val="en-US" w:eastAsia="en-US" w:bidi="ar-SA"/>
    </w:rPr>
  </w:style>
  <w:style w:type="paragraph" w:customStyle="1" w:styleId="FormFieldCaption">
    <w:name w:val="Form Field Caption"/>
    <w:rsid w:val="00374D24"/>
    <w:pPr>
      <w:tabs>
        <w:tab w:val="left" w:pos="270"/>
      </w:tabs>
    </w:pPr>
    <w:rPr>
      <w:rFonts w:ascii="Arial" w:eastAsia="ヒラギノ角ゴ Pro W3" w:hAnsi="Arial"/>
      <w:color w:val="000000"/>
      <w:sz w:val="16"/>
    </w:rPr>
  </w:style>
  <w:style w:type="paragraph" w:customStyle="1" w:styleId="FreeForm">
    <w:name w:val="Free Form"/>
    <w:rsid w:val="00374D24"/>
    <w:rPr>
      <w:rFonts w:ascii="Times New Roman" w:eastAsia="ヒラギノ角ゴ Pro W3" w:hAnsi="Times New Roman"/>
      <w:color w:val="000000"/>
    </w:rPr>
  </w:style>
  <w:style w:type="paragraph" w:customStyle="1" w:styleId="TitleA">
    <w:name w:val="Title A"/>
    <w:rsid w:val="00374D24"/>
    <w:pPr>
      <w:jc w:val="center"/>
    </w:pPr>
    <w:rPr>
      <w:rFonts w:ascii="Lucida Grande" w:eastAsia="ヒラギノ角ゴ Pro W3" w:hAnsi="Lucida Grande"/>
      <w:b/>
      <w:color w:val="000000"/>
      <w:sz w:val="26"/>
      <w:lang w:val="en-GB"/>
    </w:rPr>
  </w:style>
  <w:style w:type="paragraph" w:customStyle="1" w:styleId="Date1">
    <w:name w:val="Date1"/>
    <w:next w:val="Normal"/>
    <w:rsid w:val="00374D24"/>
    <w:rPr>
      <w:rFonts w:ascii="Times New Roman" w:eastAsia="ヒラギノ角ゴ Pro W3" w:hAnsi="Times New Roman"/>
      <w:color w:val="000000"/>
      <w:lang w:val="en-GB"/>
    </w:rPr>
  </w:style>
  <w:style w:type="numbering" w:customStyle="1" w:styleId="List14">
    <w:name w:val="List 14"/>
    <w:rsid w:val="00374D24"/>
    <w:pPr>
      <w:numPr>
        <w:numId w:val="1"/>
      </w:numPr>
    </w:pPr>
  </w:style>
  <w:style w:type="paragraph" w:customStyle="1" w:styleId="DataField10pt">
    <w:name w:val="Data Field 10pt"/>
    <w:basedOn w:val="Normal"/>
    <w:rsid w:val="00374D24"/>
    <w:pPr>
      <w:autoSpaceDE w:val="0"/>
      <w:autoSpaceDN w:val="0"/>
    </w:pPr>
    <w:rPr>
      <w:rFonts w:ascii="Arial" w:hAnsi="Arial" w:cs="Arial"/>
      <w:sz w:val="20"/>
      <w:szCs w:val="20"/>
      <w:lang w:val="en-US"/>
    </w:rPr>
  </w:style>
  <w:style w:type="paragraph" w:customStyle="1" w:styleId="resume">
    <w:name w:val="resume"/>
    <w:link w:val="resumeChar"/>
    <w:qFormat/>
    <w:rsid w:val="00374D24"/>
    <w:pPr>
      <w:widowControl w:val="0"/>
    </w:pPr>
    <w:rPr>
      <w:rFonts w:ascii="Times New Roman" w:eastAsia="ヒラギノ角ゴ Pro W3" w:hAnsi="Times New Roman"/>
      <w:color w:val="000000"/>
      <w:sz w:val="22"/>
      <w:szCs w:val="22"/>
      <w:lang w:val="en-GB"/>
    </w:rPr>
  </w:style>
  <w:style w:type="character" w:customStyle="1" w:styleId="apple-style-span">
    <w:name w:val="apple-style-span"/>
    <w:rsid w:val="00374D24"/>
    <w:rPr>
      <w:color w:val="000000"/>
      <w:sz w:val="20"/>
    </w:rPr>
  </w:style>
  <w:style w:type="character" w:customStyle="1" w:styleId="resumeChar">
    <w:name w:val="resume Char"/>
    <w:link w:val="resume"/>
    <w:rsid w:val="00374D24"/>
    <w:rPr>
      <w:rFonts w:ascii="Times New Roman" w:eastAsia="ヒラギノ角ゴ Pro W3" w:hAnsi="Times New Roman"/>
      <w:color w:val="000000"/>
      <w:sz w:val="22"/>
      <w:szCs w:val="22"/>
      <w:lang w:val="en-GB" w:eastAsia="en-US" w:bidi="ar-SA"/>
    </w:rPr>
  </w:style>
  <w:style w:type="paragraph" w:customStyle="1" w:styleId="Bibliography1">
    <w:name w:val="Bibliography1"/>
    <w:basedOn w:val="Normal"/>
    <w:next w:val="Normal"/>
    <w:uiPriority w:val="37"/>
    <w:unhideWhenUsed/>
    <w:rsid w:val="00374D24"/>
    <w:pPr>
      <w:ind w:left="720" w:hanging="720"/>
    </w:pPr>
    <w:rPr>
      <w:rFonts w:ascii="Cambria" w:eastAsia="Cambria" w:hAnsi="Cambria"/>
      <w:lang w:val="en-US"/>
    </w:rPr>
  </w:style>
  <w:style w:type="character" w:customStyle="1" w:styleId="CharChar2">
    <w:name w:val="Char Char2"/>
    <w:rsid w:val="00374D24"/>
    <w:rPr>
      <w:rFonts w:ascii="Arial" w:hAnsi="Arial" w:cs="Arial"/>
      <w:b/>
      <w:bCs/>
      <w:noProof w:val="0"/>
      <w:kern w:val="32"/>
      <w:sz w:val="32"/>
      <w:szCs w:val="32"/>
      <w:lang w:val="en-US" w:eastAsia="en-US" w:bidi="ar-SA"/>
    </w:rPr>
  </w:style>
  <w:style w:type="character" w:customStyle="1" w:styleId="CharChar1">
    <w:name w:val="Char Char1"/>
    <w:aliases w:val="Comment Text Char1"/>
    <w:rsid w:val="00374D24"/>
    <w:rPr>
      <w:rFonts w:ascii="Arial" w:hAnsi="Arial" w:cs="Arial"/>
      <w:b/>
      <w:bCs/>
      <w:i/>
      <w:iCs/>
      <w:noProof w:val="0"/>
      <w:sz w:val="28"/>
      <w:szCs w:val="28"/>
      <w:lang w:val="en-US" w:eastAsia="en-US" w:bidi="ar-SA"/>
    </w:rPr>
  </w:style>
  <w:style w:type="character" w:customStyle="1" w:styleId="BalloonTextChar1">
    <w:name w:val="Balloon Text Char1"/>
    <w:semiHidden/>
    <w:rsid w:val="00374D24"/>
    <w:rPr>
      <w:rFonts w:ascii="Tahoma" w:eastAsia="Cambria" w:hAnsi="Tahoma" w:cs="Tahoma"/>
      <w:sz w:val="16"/>
      <w:szCs w:val="16"/>
      <w:lang w:eastAsia="en-US"/>
    </w:rPr>
  </w:style>
  <w:style w:type="paragraph" w:customStyle="1" w:styleId="FANTANote">
    <w:name w:val="FANTANote"/>
    <w:basedOn w:val="BodyText2"/>
    <w:rsid w:val="00374D24"/>
  </w:style>
  <w:style w:type="paragraph" w:styleId="List">
    <w:name w:val="List"/>
    <w:basedOn w:val="Normal"/>
    <w:rsid w:val="00374D24"/>
    <w:pPr>
      <w:ind w:left="360" w:hanging="360"/>
    </w:pPr>
    <w:rPr>
      <w:sz w:val="20"/>
      <w:szCs w:val="20"/>
      <w:lang w:val="en-US"/>
    </w:rPr>
  </w:style>
  <w:style w:type="paragraph" w:customStyle="1" w:styleId="1IntvwqstCharChar">
    <w:name w:val="1. Intvw qst Char Char"/>
    <w:basedOn w:val="Normal"/>
    <w:rsid w:val="00374D24"/>
    <w:pPr>
      <w:ind w:left="360" w:hanging="360"/>
    </w:pPr>
    <w:rPr>
      <w:rFonts w:ascii="Arial" w:hAnsi="Arial"/>
      <w:smallCaps/>
      <w:szCs w:val="22"/>
      <w:lang w:val="en-US"/>
    </w:rPr>
  </w:style>
  <w:style w:type="paragraph" w:customStyle="1" w:styleId="ResponsecategsCharChar">
    <w:name w:val="Response categs..... Char Char"/>
    <w:basedOn w:val="Normal"/>
    <w:rsid w:val="00374D24"/>
    <w:pPr>
      <w:tabs>
        <w:tab w:val="right" w:leader="dot" w:pos="3942"/>
      </w:tabs>
      <w:ind w:left="216" w:hanging="216"/>
    </w:pPr>
    <w:rPr>
      <w:rFonts w:ascii="Arial" w:hAnsi="Arial"/>
      <w:szCs w:val="22"/>
      <w:lang w:val="en-US"/>
    </w:rPr>
  </w:style>
  <w:style w:type="character" w:customStyle="1" w:styleId="Instructionsinparens">
    <w:name w:val="Instructions in parens"/>
    <w:rsid w:val="00374D24"/>
    <w:rPr>
      <w:rFonts w:ascii="Times New Roman" w:hAnsi="Times New Roman"/>
      <w:i/>
      <w:sz w:val="20"/>
      <w:szCs w:val="20"/>
    </w:rPr>
  </w:style>
  <w:style w:type="character" w:customStyle="1" w:styleId="CommentSubjectChar1">
    <w:name w:val="Comment Subject Char1"/>
    <w:semiHidden/>
    <w:rsid w:val="00374D24"/>
    <w:rPr>
      <w:rFonts w:eastAsia="Times New Roman"/>
      <w:b/>
      <w:bCs/>
      <w:lang w:eastAsia="en-US"/>
    </w:rPr>
  </w:style>
  <w:style w:type="character" w:styleId="Strong">
    <w:name w:val="Strong"/>
    <w:qFormat/>
    <w:rsid w:val="00374D24"/>
    <w:rPr>
      <w:b/>
      <w:bCs/>
    </w:rPr>
  </w:style>
  <w:style w:type="paragraph" w:customStyle="1" w:styleId="ColorfulList-Accent12">
    <w:name w:val="Colorful List - Accent 12"/>
    <w:basedOn w:val="Normal"/>
    <w:uiPriority w:val="34"/>
    <w:qFormat/>
    <w:rsid w:val="00374D24"/>
    <w:pPr>
      <w:ind w:left="720"/>
      <w:contextualSpacing/>
    </w:pPr>
  </w:style>
  <w:style w:type="paragraph" w:customStyle="1" w:styleId="TOCHeading1">
    <w:name w:val="TOC Heading1"/>
    <w:basedOn w:val="Heading1"/>
    <w:next w:val="Normal"/>
    <w:uiPriority w:val="39"/>
    <w:unhideWhenUsed/>
    <w:qFormat/>
    <w:rsid w:val="00374D24"/>
    <w:pPr>
      <w:keepLines/>
      <w:spacing w:before="480" w:line="276" w:lineRule="auto"/>
      <w:outlineLvl w:val="9"/>
    </w:pPr>
    <w:rPr>
      <w:rFonts w:ascii="Cambria" w:hAnsi="Cambria"/>
      <w:color w:val="365F91"/>
      <w:szCs w:val="28"/>
      <w:lang w:val="en-US"/>
    </w:rPr>
  </w:style>
  <w:style w:type="character" w:customStyle="1" w:styleId="BodyTextChar1">
    <w:name w:val="Body Text Char1"/>
    <w:rsid w:val="00374D24"/>
    <w:rPr>
      <w:rFonts w:ascii="Times New Roman" w:eastAsia="Times New Roman" w:hAnsi="Times New Roman" w:cs="Times New Roman"/>
      <w:b/>
      <w:sz w:val="24"/>
      <w:szCs w:val="24"/>
      <w:lang w:val="en-GB"/>
    </w:rPr>
  </w:style>
  <w:style w:type="character" w:customStyle="1" w:styleId="HeaderChar1">
    <w:name w:val="Header Char1"/>
    <w:rsid w:val="00374D24"/>
    <w:rPr>
      <w:rFonts w:ascii="Times New Roman" w:eastAsia="Times New Roman" w:hAnsi="Times New Roman" w:cs="Times New Roman"/>
      <w:sz w:val="24"/>
      <w:szCs w:val="24"/>
      <w:lang w:val="en-GB"/>
    </w:rPr>
  </w:style>
  <w:style w:type="paragraph" w:styleId="FootnoteText">
    <w:name w:val="footnote text"/>
    <w:basedOn w:val="Normal"/>
    <w:link w:val="FootnoteTextChar"/>
    <w:unhideWhenUsed/>
    <w:rsid w:val="00374D24"/>
    <w:rPr>
      <w:sz w:val="20"/>
      <w:szCs w:val="20"/>
      <w:lang w:val="en-US"/>
    </w:rPr>
  </w:style>
  <w:style w:type="character" w:customStyle="1" w:styleId="FootnoteTextChar">
    <w:name w:val="Footnote Text Char"/>
    <w:basedOn w:val="DefaultParagraphFont"/>
    <w:link w:val="FootnoteText"/>
    <w:rsid w:val="00374D24"/>
    <w:rPr>
      <w:rFonts w:ascii="Times New Roman" w:eastAsia="Times New Roman" w:hAnsi="Times New Roman" w:cs="Times New Roman"/>
      <w:sz w:val="20"/>
      <w:szCs w:val="20"/>
    </w:rPr>
  </w:style>
  <w:style w:type="character" w:styleId="FootnoteReference">
    <w:name w:val="footnote reference"/>
    <w:uiPriority w:val="99"/>
    <w:unhideWhenUsed/>
    <w:rsid w:val="00374D24"/>
    <w:rPr>
      <w:vertAlign w:val="superscript"/>
    </w:rPr>
  </w:style>
  <w:style w:type="character" w:customStyle="1" w:styleId="FooterChar1">
    <w:name w:val="Footer Char1"/>
    <w:uiPriority w:val="99"/>
    <w:rsid w:val="00374D24"/>
    <w:rPr>
      <w:rFonts w:ascii="Times New Roman" w:eastAsia="Times New Roman" w:hAnsi="Times New Roman" w:cs="Times New Roman"/>
      <w:sz w:val="24"/>
      <w:szCs w:val="24"/>
      <w:lang w:val="en-GB"/>
    </w:rPr>
  </w:style>
  <w:style w:type="character" w:customStyle="1" w:styleId="Heading1Char1">
    <w:name w:val="Heading 1 Char1"/>
    <w:rsid w:val="00374D24"/>
    <w:rPr>
      <w:rFonts w:ascii="Times New Roman" w:eastAsia="Times New Roman" w:hAnsi="Times New Roman" w:cs="Times New Roman"/>
      <w:b/>
      <w:bCs/>
      <w:color w:val="000000"/>
      <w:sz w:val="28"/>
      <w:szCs w:val="24"/>
      <w:lang w:val="en-GB"/>
    </w:rPr>
  </w:style>
  <w:style w:type="character" w:customStyle="1" w:styleId="gi">
    <w:name w:val="gi"/>
    <w:basedOn w:val="DefaultParagraphFont"/>
    <w:rsid w:val="00374D24"/>
  </w:style>
  <w:style w:type="paragraph" w:customStyle="1" w:styleId="DataField11pt">
    <w:name w:val="Data Field 11pt"/>
    <w:basedOn w:val="Normal"/>
    <w:rsid w:val="00374D24"/>
    <w:pPr>
      <w:autoSpaceDE w:val="0"/>
      <w:autoSpaceDN w:val="0"/>
      <w:spacing w:line="300" w:lineRule="exact"/>
    </w:pPr>
    <w:rPr>
      <w:rFonts w:ascii="Arial" w:hAnsi="Arial" w:cs="Arial"/>
      <w:sz w:val="22"/>
      <w:szCs w:val="20"/>
      <w:lang w:val="en-US"/>
    </w:rPr>
  </w:style>
  <w:style w:type="paragraph" w:customStyle="1" w:styleId="FormFooter">
    <w:name w:val="Form Footer"/>
    <w:basedOn w:val="Normal"/>
    <w:rsid w:val="00374D24"/>
    <w:pPr>
      <w:tabs>
        <w:tab w:val="center" w:pos="5328"/>
        <w:tab w:val="right" w:pos="10728"/>
      </w:tabs>
      <w:autoSpaceDE w:val="0"/>
      <w:autoSpaceDN w:val="0"/>
      <w:ind w:left="58"/>
    </w:pPr>
    <w:rPr>
      <w:rFonts w:ascii="Arial" w:hAnsi="Arial" w:cs="Arial"/>
      <w:sz w:val="16"/>
      <w:szCs w:val="16"/>
      <w:lang w:val="en-US"/>
    </w:rPr>
  </w:style>
  <w:style w:type="paragraph" w:customStyle="1" w:styleId="FormFooterBorder">
    <w:name w:val="FormFooter/Border"/>
    <w:basedOn w:val="Footer"/>
    <w:rsid w:val="00374D24"/>
    <w:pPr>
      <w:pBdr>
        <w:top w:val="single" w:sz="6" w:space="1" w:color="auto"/>
      </w:pBdr>
      <w:tabs>
        <w:tab w:val="clear" w:pos="4320"/>
        <w:tab w:val="clear" w:pos="8640"/>
        <w:tab w:val="center" w:pos="5400"/>
        <w:tab w:val="right" w:pos="10800"/>
      </w:tabs>
      <w:autoSpaceDE w:val="0"/>
      <w:autoSpaceDN w:val="0"/>
    </w:pPr>
    <w:rPr>
      <w:rFonts w:ascii="Arial" w:hAnsi="Arial" w:cs="Arial"/>
      <w:sz w:val="16"/>
      <w:szCs w:val="16"/>
      <w:lang w:val="en-US"/>
    </w:rPr>
  </w:style>
  <w:style w:type="paragraph" w:customStyle="1" w:styleId="PIHeader">
    <w:name w:val="PI Header"/>
    <w:basedOn w:val="Normal"/>
    <w:rsid w:val="00374D24"/>
    <w:pPr>
      <w:autoSpaceDE w:val="0"/>
      <w:autoSpaceDN w:val="0"/>
      <w:spacing w:after="40"/>
      <w:ind w:left="864"/>
    </w:pPr>
    <w:rPr>
      <w:rFonts w:ascii="Arial" w:hAnsi="Arial" w:cs="Arial"/>
      <w:noProof/>
      <w:sz w:val="16"/>
      <w:szCs w:val="20"/>
      <w:lang w:val="en-US"/>
    </w:rPr>
  </w:style>
  <w:style w:type="paragraph" w:customStyle="1" w:styleId="HeadNoteNotItalics">
    <w:name w:val="HeadNoteNotItalics"/>
    <w:basedOn w:val="Normal"/>
    <w:rsid w:val="00374D24"/>
    <w:pPr>
      <w:autoSpaceDE w:val="0"/>
      <w:autoSpaceDN w:val="0"/>
      <w:spacing w:before="40" w:after="40"/>
      <w:jc w:val="center"/>
    </w:pPr>
    <w:rPr>
      <w:rFonts w:ascii="Arial" w:hAnsi="Arial" w:cs="Arial"/>
      <w:iCs/>
      <w:sz w:val="16"/>
      <w:szCs w:val="16"/>
      <w:lang w:val="en-US"/>
    </w:rPr>
  </w:style>
  <w:style w:type="paragraph" w:customStyle="1" w:styleId="DefaultText">
    <w:name w:val="Default Text"/>
    <w:basedOn w:val="Normal"/>
    <w:rsid w:val="00374D24"/>
    <w:pPr>
      <w:overflowPunct w:val="0"/>
      <w:autoSpaceDE w:val="0"/>
      <w:autoSpaceDN w:val="0"/>
      <w:adjustRightInd w:val="0"/>
      <w:textAlignment w:val="baseline"/>
    </w:pPr>
    <w:rPr>
      <w:szCs w:val="20"/>
      <w:lang w:val="en-US"/>
    </w:rPr>
  </w:style>
  <w:style w:type="character" w:customStyle="1" w:styleId="CharChar7">
    <w:name w:val="Char Char7"/>
    <w:rsid w:val="00374D24"/>
    <w:rPr>
      <w:sz w:val="24"/>
      <w:szCs w:val="24"/>
      <w:lang w:val="en-GB"/>
    </w:rPr>
  </w:style>
  <w:style w:type="paragraph" w:customStyle="1" w:styleId="instructions">
    <w:name w:val="instructions"/>
    <w:basedOn w:val="Normal"/>
    <w:rsid w:val="00374D24"/>
  </w:style>
  <w:style w:type="character" w:customStyle="1" w:styleId="CharChar9">
    <w:name w:val="Char Char9"/>
    <w:rsid w:val="00374D24"/>
    <w:rPr>
      <w:b/>
      <w:bCs/>
      <w:color w:val="000000"/>
      <w:sz w:val="28"/>
      <w:szCs w:val="24"/>
      <w:lang w:val="en-GB"/>
    </w:rPr>
  </w:style>
  <w:style w:type="character" w:customStyle="1" w:styleId="journalname">
    <w:name w:val="journalname"/>
    <w:basedOn w:val="DefaultParagraphFont"/>
    <w:rsid w:val="00374D24"/>
  </w:style>
  <w:style w:type="paragraph" w:customStyle="1" w:styleId="NoSpacing1">
    <w:name w:val="No Spacing1"/>
    <w:qFormat/>
    <w:rsid w:val="00374D24"/>
    <w:rPr>
      <w:sz w:val="22"/>
      <w:szCs w:val="22"/>
    </w:rPr>
  </w:style>
  <w:style w:type="paragraph" w:customStyle="1" w:styleId="msolistparagraph0">
    <w:name w:val="msolistparagraph"/>
    <w:basedOn w:val="Normal"/>
    <w:rsid w:val="00374D24"/>
    <w:pPr>
      <w:spacing w:before="100" w:beforeAutospacing="1" w:after="100" w:afterAutospacing="1"/>
    </w:pPr>
    <w:rPr>
      <w:lang w:val="en-US"/>
    </w:rPr>
  </w:style>
  <w:style w:type="numbering" w:customStyle="1" w:styleId="NoList1">
    <w:name w:val="No List1"/>
    <w:next w:val="NoList"/>
    <w:semiHidden/>
    <w:rsid w:val="00374D24"/>
  </w:style>
  <w:style w:type="table" w:customStyle="1" w:styleId="TableGrid1">
    <w:name w:val="Table Grid1"/>
    <w:basedOn w:val="TableNormal"/>
    <w:next w:val="TableGrid"/>
    <w:rsid w:val="00374D24"/>
    <w:rPr>
      <w:rFonts w:ascii="Times New Roman" w:hAnsi="Times New Roman"/>
      <w:sz w:val="24"/>
      <w:szCs w:val="24"/>
      <w:lang w:bidi="bn-BD"/>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qFormat/>
    <w:rsid w:val="00374D24"/>
    <w:rPr>
      <w:rFonts w:cs="Times New Roman"/>
      <w:i/>
      <w:iCs/>
    </w:rPr>
  </w:style>
  <w:style w:type="paragraph" w:customStyle="1" w:styleId="HTMLBody">
    <w:name w:val="HTML Body"/>
    <w:rsid w:val="00374D24"/>
    <w:pPr>
      <w:autoSpaceDE w:val="0"/>
      <w:autoSpaceDN w:val="0"/>
      <w:adjustRightInd w:val="0"/>
    </w:pPr>
    <w:rPr>
      <w:rFonts w:ascii="Arial" w:eastAsia="Times New Roman" w:hAnsi="Arial"/>
      <w:sz w:val="24"/>
      <w:szCs w:val="24"/>
    </w:rPr>
  </w:style>
  <w:style w:type="paragraph" w:customStyle="1" w:styleId="Objective">
    <w:name w:val="Objective"/>
    <w:basedOn w:val="Normal"/>
    <w:next w:val="BodyText"/>
    <w:rsid w:val="00374D24"/>
    <w:pPr>
      <w:spacing w:before="60" w:after="220" w:line="220" w:lineRule="atLeast"/>
      <w:jc w:val="both"/>
    </w:pPr>
    <w:rPr>
      <w:rFonts w:ascii="Garamond" w:hAnsi="Garamond"/>
      <w:sz w:val="22"/>
      <w:szCs w:val="20"/>
      <w:lang w:val="en-US"/>
    </w:rPr>
  </w:style>
  <w:style w:type="paragraph" w:styleId="Subtitle">
    <w:name w:val="Subtitle"/>
    <w:basedOn w:val="Normal"/>
    <w:link w:val="SubtitleChar"/>
    <w:qFormat/>
    <w:rsid w:val="00374D24"/>
    <w:rPr>
      <w:szCs w:val="20"/>
      <w:lang w:val="en-US"/>
    </w:rPr>
  </w:style>
  <w:style w:type="character" w:customStyle="1" w:styleId="SubtitleChar">
    <w:name w:val="Subtitle Char"/>
    <w:basedOn w:val="DefaultParagraphFont"/>
    <w:link w:val="Subtitle"/>
    <w:rsid w:val="00374D24"/>
    <w:rPr>
      <w:rFonts w:ascii="Times New Roman" w:eastAsia="Times New Roman" w:hAnsi="Times New Roman" w:cs="Times New Roman"/>
      <w:sz w:val="24"/>
      <w:szCs w:val="20"/>
    </w:rPr>
  </w:style>
  <w:style w:type="paragraph" w:customStyle="1" w:styleId="ColorfulShading-Accent11">
    <w:name w:val="Colorful Shading - Accent 11"/>
    <w:hidden/>
    <w:uiPriority w:val="99"/>
    <w:rsid w:val="00374D24"/>
    <w:rPr>
      <w:rFonts w:ascii="Times New Roman" w:eastAsia="Times New Roman" w:hAnsi="Times New Roman"/>
      <w:sz w:val="24"/>
      <w:szCs w:val="24"/>
      <w:lang w:val="en-GB"/>
    </w:rPr>
  </w:style>
  <w:style w:type="paragraph" w:customStyle="1" w:styleId="ColorfulList-Accent13">
    <w:name w:val="Colorful List - Accent 13"/>
    <w:basedOn w:val="Normal"/>
    <w:uiPriority w:val="99"/>
    <w:qFormat/>
    <w:rsid w:val="00374D24"/>
    <w:pPr>
      <w:spacing w:after="200" w:line="276" w:lineRule="auto"/>
      <w:ind w:left="720"/>
      <w:contextualSpacing/>
    </w:pPr>
    <w:rPr>
      <w:rFonts w:ascii="Calibri" w:eastAsia="Calibri" w:hAnsi="Calibri"/>
      <w:sz w:val="22"/>
      <w:szCs w:val="22"/>
      <w:lang w:val="en-US"/>
    </w:rPr>
  </w:style>
  <w:style w:type="paragraph" w:customStyle="1" w:styleId="FANTAText">
    <w:name w:val="FANTAText"/>
    <w:basedOn w:val="BodyTextIndent2"/>
    <w:rsid w:val="00374D24"/>
    <w:pPr>
      <w:ind w:left="0" w:firstLine="0"/>
    </w:pPr>
    <w:rPr>
      <w:rFonts w:ascii="Arial" w:hAnsi="Arial"/>
      <w:b w:val="0"/>
      <w:sz w:val="22"/>
      <w:lang w:val="en-US"/>
    </w:rPr>
  </w:style>
  <w:style w:type="paragraph" w:customStyle="1" w:styleId="Default">
    <w:name w:val="Default"/>
    <w:rsid w:val="00374D24"/>
    <w:pPr>
      <w:widowControl w:val="0"/>
      <w:autoSpaceDE w:val="0"/>
      <w:autoSpaceDN w:val="0"/>
      <w:adjustRightInd w:val="0"/>
    </w:pPr>
    <w:rPr>
      <w:rFonts w:ascii="Helvetica" w:eastAsia="Times New Roman" w:hAnsi="Helvetica" w:cs="Helvetica"/>
      <w:color w:val="000000"/>
      <w:sz w:val="24"/>
      <w:szCs w:val="24"/>
    </w:rPr>
  </w:style>
  <w:style w:type="paragraph" w:customStyle="1" w:styleId="1Intvwqst">
    <w:name w:val="1. Intvw qst"/>
    <w:basedOn w:val="Normal"/>
    <w:rsid w:val="00374D24"/>
    <w:pPr>
      <w:ind w:left="360" w:hanging="360"/>
    </w:pPr>
    <w:rPr>
      <w:rFonts w:ascii="Arial" w:hAnsi="Arial"/>
      <w:smallCaps/>
      <w:sz w:val="22"/>
      <w:lang w:val="en-US"/>
    </w:rPr>
  </w:style>
  <w:style w:type="character" w:customStyle="1" w:styleId="InstructionstointvwChar4Char">
    <w:name w:val="Instructions to intvw Char4 Char"/>
    <w:rsid w:val="00374D24"/>
    <w:rPr>
      <w:i/>
    </w:rPr>
  </w:style>
  <w:style w:type="paragraph" w:customStyle="1" w:styleId="MediumGrid1-Accent21">
    <w:name w:val="Medium Grid 1 - Accent 21"/>
    <w:basedOn w:val="Normal"/>
    <w:uiPriority w:val="34"/>
    <w:qFormat/>
    <w:rsid w:val="00374D24"/>
    <w:pPr>
      <w:ind w:left="720"/>
    </w:pPr>
    <w:rPr>
      <w:lang w:val="en-US"/>
    </w:rPr>
  </w:style>
  <w:style w:type="paragraph" w:customStyle="1" w:styleId="Bibliography2">
    <w:name w:val="Bibliography2"/>
    <w:basedOn w:val="Normal"/>
    <w:next w:val="Normal"/>
    <w:rsid w:val="00374D24"/>
    <w:rPr>
      <w:rFonts w:ascii="Cambria" w:eastAsia="Cambria" w:hAnsi="Cambria"/>
      <w:lang w:val="en-US"/>
    </w:rPr>
  </w:style>
  <w:style w:type="paragraph" w:customStyle="1" w:styleId="Pa17">
    <w:name w:val="Pa17"/>
    <w:basedOn w:val="Default"/>
    <w:next w:val="Default"/>
    <w:uiPriority w:val="99"/>
    <w:rsid w:val="00374D24"/>
    <w:pPr>
      <w:widowControl/>
      <w:spacing w:line="201" w:lineRule="atLeast"/>
    </w:pPr>
    <w:rPr>
      <w:rFonts w:ascii="TradeGothic CondEighteen" w:eastAsia="Cambria" w:hAnsi="TradeGothic CondEighteen" w:cs="Times New Roman"/>
      <w:color w:val="auto"/>
    </w:rPr>
  </w:style>
  <w:style w:type="character" w:customStyle="1" w:styleId="A11">
    <w:name w:val="A11"/>
    <w:uiPriority w:val="99"/>
    <w:rsid w:val="00374D24"/>
    <w:rPr>
      <w:rFonts w:cs="TradeGothic CondEighteen"/>
      <w:b/>
      <w:bCs/>
      <w:i/>
      <w:iCs/>
      <w:color w:val="221E1F"/>
      <w:sz w:val="20"/>
      <w:szCs w:val="20"/>
      <w:u w:val="single"/>
    </w:rPr>
  </w:style>
  <w:style w:type="paragraph" w:styleId="Revision">
    <w:name w:val="Revision"/>
    <w:hidden/>
    <w:rsid w:val="00374D24"/>
    <w:rPr>
      <w:rFonts w:ascii="Cambria" w:eastAsia="Cambria" w:hAnsi="Cambria"/>
      <w:sz w:val="24"/>
      <w:szCs w:val="24"/>
    </w:rPr>
  </w:style>
  <w:style w:type="paragraph" w:styleId="DocumentMap">
    <w:name w:val="Document Map"/>
    <w:basedOn w:val="Normal"/>
    <w:link w:val="DocumentMapChar"/>
    <w:semiHidden/>
    <w:rsid w:val="00374D24"/>
    <w:pPr>
      <w:shd w:val="clear" w:color="auto" w:fill="000080"/>
    </w:pPr>
    <w:rPr>
      <w:rFonts w:ascii="Tahoma" w:hAnsi="Tahoma" w:cs="Tahoma"/>
      <w:noProof/>
      <w:lang w:val="en-US"/>
    </w:rPr>
  </w:style>
  <w:style w:type="character" w:customStyle="1" w:styleId="DocumentMapChar">
    <w:name w:val="Document Map Char"/>
    <w:basedOn w:val="DefaultParagraphFont"/>
    <w:link w:val="DocumentMap"/>
    <w:semiHidden/>
    <w:rsid w:val="00374D24"/>
    <w:rPr>
      <w:rFonts w:ascii="Tahoma" w:eastAsia="Times New Roman" w:hAnsi="Tahoma" w:cs="Tahoma"/>
      <w:noProof/>
      <w:sz w:val="24"/>
      <w:szCs w:val="24"/>
      <w:shd w:val="clear" w:color="auto" w:fill="000080"/>
    </w:rPr>
  </w:style>
  <w:style w:type="paragraph" w:styleId="ListBullet">
    <w:name w:val="List Bullet"/>
    <w:basedOn w:val="Normal"/>
    <w:semiHidden/>
    <w:rsid w:val="0024046B"/>
    <w:pPr>
      <w:ind w:left="346" w:hanging="274"/>
      <w:jc w:val="both"/>
    </w:pPr>
    <w:rPr>
      <w:rFonts w:ascii="SulekhaT" w:hAnsi="SulekhaT"/>
      <w:b/>
      <w:sz w:val="36"/>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1701272">
      <w:bodyDiv w:val="1"/>
      <w:marLeft w:val="0"/>
      <w:marRight w:val="0"/>
      <w:marTop w:val="0"/>
      <w:marBottom w:val="0"/>
      <w:divBdr>
        <w:top w:val="none" w:sz="0" w:space="0" w:color="auto"/>
        <w:left w:val="none" w:sz="0" w:space="0" w:color="auto"/>
        <w:bottom w:val="none" w:sz="0" w:space="0" w:color="auto"/>
        <w:right w:val="none" w:sz="0" w:space="0" w:color="auto"/>
      </w:divBdr>
    </w:div>
    <w:div w:id="1927492220">
      <w:bodyDiv w:val="1"/>
      <w:marLeft w:val="0"/>
      <w:marRight w:val="0"/>
      <w:marTop w:val="0"/>
      <w:marBottom w:val="0"/>
      <w:divBdr>
        <w:top w:val="none" w:sz="0" w:space="0" w:color="auto"/>
        <w:left w:val="none" w:sz="0" w:space="0" w:color="auto"/>
        <w:bottom w:val="none" w:sz="0" w:space="0" w:color="auto"/>
        <w:right w:val="none" w:sz="0" w:space="0" w:color="auto"/>
      </w:divBdr>
    </w:div>
    <w:div w:id="2039037478">
      <w:bodyDiv w:val="1"/>
      <w:marLeft w:val="0"/>
      <w:marRight w:val="0"/>
      <w:marTop w:val="0"/>
      <w:marBottom w:val="0"/>
      <w:divBdr>
        <w:top w:val="none" w:sz="0" w:space="0" w:color="auto"/>
        <w:left w:val="none" w:sz="0" w:space="0" w:color="auto"/>
        <w:bottom w:val="none" w:sz="0" w:space="0" w:color="auto"/>
        <w:right w:val="none" w:sz="0" w:space="0" w:color="auto"/>
      </w:divBdr>
    </w:div>
    <w:div w:id="210476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E224BF-B232-BE48-9F62-593A99123A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60</Pages>
  <Words>21843</Words>
  <Characters>124507</Characters>
  <Application>Microsoft Macintosh Word</Application>
  <DocSecurity>0</DocSecurity>
  <Lines>1037</Lines>
  <Paragraphs>292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146058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ashahjahan</dc:creator>
  <cp:lastModifiedBy>Audrie Lin</cp:lastModifiedBy>
  <cp:revision>30</cp:revision>
  <cp:lastPrinted>2014-12-29T08:32:00Z</cp:lastPrinted>
  <dcterms:created xsi:type="dcterms:W3CDTF">2015-03-12T04:40:00Z</dcterms:created>
  <dcterms:modified xsi:type="dcterms:W3CDTF">2015-03-12T05:28:00Z</dcterms:modified>
</cp:coreProperties>
</file>