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1F4016" w:rsidRDefault="006124C6" w:rsidP="001A252B">
      <w:pPr>
        <w:pStyle w:val="NoSpacing"/>
        <w:spacing w:after="120"/>
        <w:jc w:val="center"/>
        <w:rPr>
          <w:b/>
          <w:sz w:val="24"/>
          <w:szCs w:val="24"/>
        </w:rPr>
      </w:pPr>
      <w:r w:rsidRPr="001F4016">
        <w:rPr>
          <w:b/>
          <w:sz w:val="24"/>
          <w:szCs w:val="24"/>
        </w:rPr>
        <w:t>Questionnaire for Toilet User</w:t>
      </w:r>
      <w:r w:rsidR="002A53FE" w:rsidRPr="001F4016">
        <w:rPr>
          <w:b/>
          <w:sz w:val="24"/>
          <w:szCs w:val="24"/>
        </w:rPr>
        <w:t>s</w:t>
      </w:r>
      <w:r w:rsidR="00367324" w:rsidRPr="001F4016">
        <w:rPr>
          <w:b/>
          <w:sz w:val="24"/>
          <w:szCs w:val="24"/>
        </w:rPr>
        <w:t xml:space="preserve"> </w:t>
      </w:r>
    </w:p>
    <w:p w:rsidR="002A6EC8" w:rsidRPr="001F4016" w:rsidRDefault="002A6EC8" w:rsidP="002A6EC8">
      <w:pPr>
        <w:rPr>
          <w:rFonts w:ascii="SutonnyMJ" w:hAnsi="SutonnyMJ"/>
          <w:sz w:val="24"/>
          <w:szCs w:val="24"/>
        </w:rPr>
      </w:pPr>
    </w:p>
    <w:p w:rsidR="0036215F" w:rsidRPr="00372AF4" w:rsidRDefault="002A6EC8" w:rsidP="002A6EC8">
      <w:pPr>
        <w:spacing w:after="120" w:line="240" w:lineRule="auto"/>
        <w:rPr>
          <w:b/>
          <w:color w:val="000000" w:themeColor="text1"/>
          <w:sz w:val="24"/>
          <w:szCs w:val="24"/>
          <w:u w:val="single"/>
        </w:rPr>
      </w:pPr>
      <w:r w:rsidRPr="001F4016">
        <w:rPr>
          <w:rFonts w:ascii="SutonnyMJ" w:hAnsi="SutonnyMJ"/>
          <w:b/>
          <w:bCs/>
          <w:sz w:val="24"/>
          <w:szCs w:val="24"/>
          <w:u w:val="single"/>
        </w:rPr>
        <w:t xml:space="preserve"> </w:t>
      </w:r>
      <w:r w:rsidRPr="00372AF4">
        <w:rPr>
          <w:rFonts w:ascii="SutonnyMJ" w:hAnsi="SutonnyMJ"/>
          <w:b/>
          <w:bCs/>
          <w:color w:val="000000" w:themeColor="text1"/>
          <w:sz w:val="24"/>
          <w:szCs w:val="24"/>
          <w:u w:val="single"/>
        </w:rPr>
        <w:t>†mKkb-1 (cÖkœvejx mbv³KiY)</w:t>
      </w:r>
      <w:r w:rsidRPr="00372AF4">
        <w:rPr>
          <w:b/>
          <w:color w:val="000000" w:themeColor="text1"/>
          <w:sz w:val="24"/>
          <w:szCs w:val="24"/>
          <w:u w:val="single"/>
        </w:rPr>
        <w:t xml:space="preserve">  </w:t>
      </w:r>
      <w:r w:rsidR="00F94107" w:rsidRPr="00372AF4">
        <w:rPr>
          <w:b/>
          <w:color w:val="000000" w:themeColor="text1"/>
          <w:sz w:val="24"/>
          <w:szCs w:val="24"/>
          <w:u w:val="single"/>
        </w:rPr>
        <w:t>Section 1</w:t>
      </w:r>
      <w:r w:rsidR="0036215F" w:rsidRPr="00372AF4">
        <w:rPr>
          <w:b/>
          <w:color w:val="000000" w:themeColor="text1"/>
          <w:sz w:val="24"/>
          <w:szCs w:val="24"/>
          <w:u w:val="single"/>
        </w:rPr>
        <w:t xml:space="preserve"> (Questionnaire identification)</w:t>
      </w:r>
    </w:p>
    <w:p w:rsidR="005F1E13" w:rsidRPr="00372AF4" w:rsidRDefault="00016E1A" w:rsidP="00D53965">
      <w:pPr>
        <w:numPr>
          <w:ilvl w:val="0"/>
          <w:numId w:val="3"/>
        </w:numPr>
        <w:tabs>
          <w:tab w:val="num" w:pos="0"/>
        </w:tabs>
        <w:spacing w:after="120" w:line="240" w:lineRule="auto"/>
        <w:ind w:left="450" w:hanging="450"/>
        <w:rPr>
          <w:color w:val="000000" w:themeColor="text1"/>
          <w:sz w:val="24"/>
          <w:szCs w:val="24"/>
        </w:rPr>
      </w:pPr>
      <w:r w:rsidRPr="00372AF4">
        <w:rPr>
          <w:rFonts w:ascii="SutonnyMJ" w:hAnsi="SutonnyMJ"/>
          <w:b/>
          <w:bCs/>
          <w:color w:val="000000" w:themeColor="text1"/>
          <w:sz w:val="24"/>
          <w:szCs w:val="24"/>
          <w:u w:val="single"/>
        </w:rPr>
        <w:t>cÖkœvcÎ mbv³KiY</w:t>
      </w:r>
      <w:r w:rsidRPr="00372AF4">
        <w:rPr>
          <w:rFonts w:ascii="SutonnyMJ" w:hAnsi="SutonnyMJ"/>
          <w:color w:val="000000" w:themeColor="text1"/>
          <w:sz w:val="24"/>
          <w:szCs w:val="24"/>
        </w:rPr>
        <w:t xml:space="preserve"> </w:t>
      </w:r>
      <w:r w:rsidR="00684DCA" w:rsidRPr="00372AF4" w:rsidDel="00597E5C">
        <w:rPr>
          <w:rFonts w:ascii="SutonnyMJ" w:hAnsi="SutonnyMJ"/>
          <w:color w:val="000000" w:themeColor="text1"/>
          <w:sz w:val="24"/>
          <w:szCs w:val="24"/>
        </w:rPr>
        <w:t xml:space="preserve"> </w:t>
      </w:r>
      <w:r w:rsidR="002F1849" w:rsidRPr="00372AF4">
        <w:rPr>
          <w:rFonts w:ascii="SutonnyMJ" w:hAnsi="SutonnyMJ"/>
          <w:color w:val="000000" w:themeColor="text1"/>
          <w:sz w:val="24"/>
          <w:szCs w:val="24"/>
        </w:rPr>
        <w:t>[</w:t>
      </w:r>
      <w:r w:rsidR="00684DCA" w:rsidRPr="00372AF4">
        <w:rPr>
          <w:rFonts w:ascii="Times New Roman" w:hAnsi="Times New Roman" w:cs="Times New Roman"/>
          <w:color w:val="000000" w:themeColor="text1"/>
          <w:sz w:val="24"/>
          <w:szCs w:val="24"/>
        </w:rPr>
        <w:t>Questionnaire ID</w:t>
      </w:r>
      <w:r w:rsidR="002F1849" w:rsidRPr="00372AF4">
        <w:rPr>
          <w:color w:val="000000" w:themeColor="text1"/>
          <w:sz w:val="24"/>
          <w:szCs w:val="24"/>
        </w:rPr>
        <w:t>]</w:t>
      </w:r>
      <w:r w:rsidR="0036215F" w:rsidRPr="00372AF4">
        <w:rPr>
          <w:color w:val="000000" w:themeColor="text1"/>
          <w:sz w:val="24"/>
          <w:szCs w:val="24"/>
        </w:rPr>
        <w:t xml:space="preserve">: </w:t>
      </w:r>
      <w:r w:rsidR="0036215F" w:rsidRPr="00372AF4">
        <w:rPr>
          <w:color w:val="000000" w:themeColor="text1"/>
          <w:sz w:val="24"/>
          <w:szCs w:val="24"/>
        </w:rPr>
        <w:tab/>
      </w:r>
      <w:r w:rsidR="002F1849" w:rsidRPr="00372AF4">
        <w:rPr>
          <w:color w:val="000000" w:themeColor="text1"/>
          <w:sz w:val="24"/>
          <w:szCs w:val="24"/>
        </w:rPr>
        <w:t xml:space="preserve">  </w:t>
      </w:r>
      <w:r w:rsidR="0036215F" w:rsidRPr="00372AF4">
        <w:rPr>
          <w:rFonts w:ascii="Times New Roman" w:hAnsi="Times New Roman" w:cs="Times New Roman"/>
          <w:color w:val="000000" w:themeColor="text1"/>
          <w:sz w:val="24"/>
          <w:szCs w:val="24"/>
        </w:rPr>
        <w:t>□□</w:t>
      </w:r>
      <w:r w:rsidR="00D53965" w:rsidRPr="00372AF4">
        <w:rPr>
          <w:color w:val="000000" w:themeColor="text1"/>
          <w:sz w:val="24"/>
          <w:szCs w:val="24"/>
        </w:rPr>
        <w:t>-</w:t>
      </w:r>
      <w:r w:rsidR="0036215F" w:rsidRPr="00372AF4">
        <w:rPr>
          <w:rFonts w:ascii="Times New Roman" w:hAnsi="Times New Roman" w:cs="Times New Roman"/>
          <w:color w:val="000000" w:themeColor="text1"/>
          <w:sz w:val="24"/>
          <w:szCs w:val="24"/>
        </w:rPr>
        <w:t>□□</w:t>
      </w:r>
      <w:r w:rsidR="00585711" w:rsidRPr="00372AF4">
        <w:rPr>
          <w:color w:val="000000" w:themeColor="text1"/>
          <w:sz w:val="24"/>
          <w:szCs w:val="24"/>
        </w:rPr>
        <w:t>-</w:t>
      </w:r>
      <w:r w:rsidR="00585711" w:rsidRPr="00372AF4">
        <w:rPr>
          <w:rFonts w:ascii="Times New Roman" w:hAnsi="Times New Roman" w:cs="Times New Roman"/>
          <w:color w:val="000000" w:themeColor="text1"/>
          <w:sz w:val="24"/>
          <w:szCs w:val="24"/>
        </w:rPr>
        <w:t>□</w:t>
      </w:r>
    </w:p>
    <w:p w:rsidR="009B2EA6" w:rsidRPr="00372AF4" w:rsidRDefault="0036215F" w:rsidP="00D53965">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wVKvbv</w:t>
      </w:r>
      <w:r w:rsidRPr="00372AF4">
        <w:rPr>
          <w:rFonts w:ascii="Arial" w:hAnsi="Arial" w:cs="Arial"/>
          <w:color w:val="000000" w:themeColor="text1"/>
          <w:sz w:val="24"/>
          <w:szCs w:val="24"/>
        </w:rPr>
        <w:t xml:space="preserve"> </w:t>
      </w:r>
      <w:r w:rsidRPr="00372AF4">
        <w:rPr>
          <w:color w:val="000000" w:themeColor="text1"/>
          <w:sz w:val="24"/>
          <w:szCs w:val="24"/>
        </w:rPr>
        <w:t>[Address]</w:t>
      </w:r>
      <w:r w:rsidRPr="00372AF4">
        <w:rPr>
          <w:rFonts w:ascii="Arial" w:hAnsi="Arial" w:cs="Arial"/>
          <w:color w:val="000000" w:themeColor="text1"/>
          <w:sz w:val="24"/>
          <w:szCs w:val="24"/>
        </w:rPr>
        <w:t>:</w:t>
      </w:r>
    </w:p>
    <w:p w:rsidR="002F1849" w:rsidRPr="00372AF4" w:rsidRDefault="002F1849" w:rsidP="002F1849">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 xml:space="preserve">Z_¨ msMÖnKvixi bvg </w:t>
      </w:r>
      <w:r w:rsidR="00491516" w:rsidRPr="00372AF4">
        <w:rPr>
          <w:rFonts w:ascii="SutonnyMJ" w:hAnsi="SutonnyMJ"/>
          <w:color w:val="000000" w:themeColor="text1"/>
          <w:sz w:val="24"/>
          <w:szCs w:val="24"/>
        </w:rPr>
        <w:t xml:space="preserve">(GdAviG/GdG) </w:t>
      </w:r>
      <w:r w:rsidRPr="00372AF4">
        <w:rPr>
          <w:rFonts w:ascii="SutonnyMJ" w:hAnsi="SutonnyMJ"/>
          <w:color w:val="000000" w:themeColor="text1"/>
          <w:sz w:val="24"/>
          <w:szCs w:val="24"/>
        </w:rPr>
        <w:t>[</w:t>
      </w:r>
      <w:r w:rsidRPr="00372AF4">
        <w:rPr>
          <w:color w:val="000000" w:themeColor="text1"/>
          <w:sz w:val="24"/>
          <w:szCs w:val="24"/>
        </w:rPr>
        <w:t>Name of data collector] (FRA/FA):</w:t>
      </w:r>
    </w:p>
    <w:p w:rsidR="001B59E7" w:rsidRPr="00372AF4" w:rsidRDefault="002F1849" w:rsidP="00335A31">
      <w:pPr>
        <w:numPr>
          <w:ilvl w:val="0"/>
          <w:numId w:val="3"/>
        </w:numPr>
        <w:tabs>
          <w:tab w:val="num" w:pos="0"/>
        </w:tabs>
        <w:spacing w:after="120" w:line="240" w:lineRule="auto"/>
        <w:ind w:left="450" w:hanging="450"/>
        <w:rPr>
          <w:rFonts w:ascii="Arial" w:hAnsi="Arial" w:cs="Arial"/>
          <w:color w:val="000000" w:themeColor="text1"/>
          <w:sz w:val="24"/>
          <w:szCs w:val="24"/>
        </w:rPr>
      </w:pPr>
      <w:r w:rsidRPr="00372AF4">
        <w:rPr>
          <w:rFonts w:ascii="SutonnyMJ" w:hAnsi="SutonnyMJ"/>
          <w:color w:val="000000" w:themeColor="text1"/>
          <w:sz w:val="24"/>
          <w:szCs w:val="24"/>
        </w:rPr>
        <w:t>Z_¨ msMÖ‡ni ZvwiL</w:t>
      </w:r>
      <w:r w:rsidR="00491516" w:rsidRPr="00372AF4">
        <w:rPr>
          <w:rFonts w:ascii="SutonnyMJ" w:hAnsi="SutonnyMJ"/>
          <w:color w:val="000000" w:themeColor="text1"/>
          <w:sz w:val="24"/>
          <w:szCs w:val="24"/>
        </w:rPr>
        <w:t xml:space="preserve"> (w`b/gvm/eQi)</w:t>
      </w:r>
      <w:r w:rsidR="00491516" w:rsidRPr="00372AF4">
        <w:rPr>
          <w:color w:val="000000" w:themeColor="text1"/>
          <w:sz w:val="24"/>
          <w:szCs w:val="24"/>
        </w:rPr>
        <w:t xml:space="preserve"> </w:t>
      </w:r>
      <w:r w:rsidRPr="00372AF4">
        <w:rPr>
          <w:color w:val="000000" w:themeColor="text1"/>
          <w:sz w:val="24"/>
          <w:szCs w:val="24"/>
        </w:rPr>
        <w:t xml:space="preserve"> [Date of data collection]</w:t>
      </w:r>
      <w:r w:rsidR="00491516" w:rsidRPr="00372AF4">
        <w:rPr>
          <w:color w:val="000000" w:themeColor="text1"/>
          <w:sz w:val="24"/>
          <w:szCs w:val="24"/>
        </w:rPr>
        <w:t xml:space="preserve"> [D/M/Y]</w:t>
      </w:r>
      <w:r w:rsidRPr="00372AF4">
        <w:rPr>
          <w:color w:val="000000" w:themeColor="text1"/>
          <w:sz w:val="24"/>
          <w:szCs w:val="24"/>
        </w:rPr>
        <w:t>:</w:t>
      </w:r>
      <w:r w:rsidR="00B83830" w:rsidRPr="00372AF4">
        <w:rPr>
          <w:color w:val="000000" w:themeColor="text1"/>
          <w:sz w:val="24"/>
          <w:szCs w:val="24"/>
        </w:rPr>
        <w:t xml:space="preserve"> </w:t>
      </w:r>
      <w:r w:rsidR="00491516" w:rsidRPr="00372AF4">
        <w:rPr>
          <w:color w:val="000000" w:themeColor="text1"/>
          <w:sz w:val="24"/>
          <w:szCs w:val="24"/>
        </w:rPr>
        <w:t xml:space="preserve">  </w:t>
      </w:r>
    </w:p>
    <w:p w:rsidR="0036215F" w:rsidRPr="00372AF4" w:rsidRDefault="002F1849" w:rsidP="001A252B">
      <w:pPr>
        <w:spacing w:after="120" w:line="240" w:lineRule="auto"/>
        <w:rPr>
          <w:color w:val="000000" w:themeColor="text1"/>
          <w:sz w:val="24"/>
          <w:szCs w:val="24"/>
          <w:u w:val="single"/>
        </w:rPr>
      </w:pPr>
      <w:r w:rsidRPr="00372AF4">
        <w:rPr>
          <w:rFonts w:ascii="SutonnyMJ" w:hAnsi="SutonnyMJ"/>
          <w:b/>
          <w:bCs/>
          <w:color w:val="000000" w:themeColor="text1"/>
          <w:sz w:val="24"/>
          <w:szCs w:val="24"/>
          <w:u w:val="single"/>
        </w:rPr>
        <w:t>†mKkb-2 (RbwgwZ msµvš— Z_¨)</w:t>
      </w:r>
      <w:r w:rsidRPr="00372AF4">
        <w:rPr>
          <w:b/>
          <w:color w:val="000000" w:themeColor="text1"/>
          <w:sz w:val="24"/>
          <w:szCs w:val="24"/>
          <w:u w:val="single"/>
        </w:rPr>
        <w:t xml:space="preserve"> </w:t>
      </w:r>
      <w:r w:rsidR="00F94107" w:rsidRPr="00372AF4">
        <w:rPr>
          <w:b/>
          <w:color w:val="000000" w:themeColor="text1"/>
          <w:sz w:val="24"/>
          <w:szCs w:val="24"/>
          <w:u w:val="single"/>
        </w:rPr>
        <w:t>Section 2</w:t>
      </w:r>
      <w:r w:rsidR="0036215F" w:rsidRPr="00372AF4">
        <w:rPr>
          <w:b/>
          <w:color w:val="000000" w:themeColor="text1"/>
          <w:sz w:val="24"/>
          <w:szCs w:val="24"/>
          <w:u w:val="single"/>
        </w:rPr>
        <w:t xml:space="preserve"> (Demographic</w:t>
      </w:r>
      <w:r w:rsidR="0036215F" w:rsidRPr="00372AF4">
        <w:rPr>
          <w:color w:val="000000" w:themeColor="text1"/>
          <w:sz w:val="24"/>
          <w:szCs w:val="24"/>
          <w:u w:val="single"/>
        </w:rPr>
        <w:t xml:space="preserve"> </w:t>
      </w:r>
      <w:r w:rsidR="0036215F" w:rsidRPr="00372AF4">
        <w:rPr>
          <w:b/>
          <w:color w:val="000000" w:themeColor="text1"/>
          <w:sz w:val="24"/>
          <w:szCs w:val="24"/>
          <w:u w:val="single"/>
        </w:rPr>
        <w:t>information)</w:t>
      </w:r>
    </w:p>
    <w:p w:rsidR="001B59E7" w:rsidRPr="00372AF4" w:rsidRDefault="0036215F" w:rsidP="00D53965">
      <w:pPr>
        <w:numPr>
          <w:ilvl w:val="0"/>
          <w:numId w:val="11"/>
        </w:numPr>
        <w:tabs>
          <w:tab w:val="num" w:pos="0"/>
        </w:tabs>
        <w:spacing w:after="120" w:line="240" w:lineRule="auto"/>
        <w:ind w:left="450" w:hanging="450"/>
        <w:rPr>
          <w:color w:val="000000" w:themeColor="text1"/>
          <w:sz w:val="24"/>
          <w:szCs w:val="24"/>
        </w:rPr>
      </w:pPr>
      <w:r w:rsidRPr="00372AF4">
        <w:rPr>
          <w:color w:val="000000" w:themeColor="text1"/>
          <w:sz w:val="24"/>
          <w:szCs w:val="24"/>
        </w:rPr>
        <w:t xml:space="preserve"> </w:t>
      </w:r>
      <w:r w:rsidRPr="00372AF4">
        <w:rPr>
          <w:rFonts w:ascii="SutonnyMJ" w:hAnsi="SutonnyMJ"/>
          <w:color w:val="000000" w:themeColor="text1"/>
          <w:sz w:val="24"/>
          <w:szCs w:val="24"/>
        </w:rPr>
        <w:t xml:space="preserve">DËi`vZvi bvg </w:t>
      </w:r>
      <w:r w:rsidRPr="00372AF4">
        <w:rPr>
          <w:color w:val="000000" w:themeColor="text1"/>
          <w:sz w:val="24"/>
          <w:szCs w:val="24"/>
        </w:rPr>
        <w:t>[Name of respondent]</w:t>
      </w:r>
      <w:r w:rsidRPr="00372AF4">
        <w:rPr>
          <w:rFonts w:ascii="Arial" w:hAnsi="Arial" w:cs="Arial"/>
          <w:color w:val="000000" w:themeColor="text1"/>
          <w:sz w:val="24"/>
          <w:szCs w:val="24"/>
        </w:rPr>
        <w:t>: _______________________</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wj½ </w:t>
      </w:r>
      <w:r w:rsidRPr="00372AF4">
        <w:rPr>
          <w:color w:val="000000" w:themeColor="text1"/>
          <w:sz w:val="24"/>
          <w:szCs w:val="24"/>
        </w:rPr>
        <w:t>[Sex of respondent]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p>
    <w:p w:rsidR="00B83830" w:rsidRPr="00372AF4" w:rsidRDefault="0046180D" w:rsidP="00684DCA">
      <w:pPr>
        <w:spacing w:after="120" w:line="240" w:lineRule="auto"/>
        <w:ind w:left="1620"/>
        <w:rPr>
          <w:color w:val="000000" w:themeColor="text1"/>
          <w:sz w:val="24"/>
          <w:szCs w:val="24"/>
        </w:rPr>
      </w:pPr>
      <w:r w:rsidRPr="00372AF4">
        <w:rPr>
          <w:rFonts w:ascii="SutonnyMJ" w:hAnsi="SutonnyMJ"/>
          <w:color w:val="000000" w:themeColor="text1"/>
          <w:sz w:val="24"/>
          <w:szCs w:val="24"/>
        </w:rPr>
        <w:t xml:space="preserve">cyi“l  = </w:t>
      </w:r>
      <w:r w:rsidRPr="00372AF4">
        <w:rPr>
          <w:color w:val="000000" w:themeColor="text1"/>
          <w:sz w:val="24"/>
          <w:szCs w:val="24"/>
        </w:rPr>
        <w:t>1</w:t>
      </w:r>
      <w:r w:rsidRPr="00372AF4">
        <w:rPr>
          <w:rFonts w:ascii="SutonnyMJ" w:hAnsi="SutonnyMJ"/>
          <w:color w:val="000000" w:themeColor="text1"/>
          <w:sz w:val="24"/>
          <w:szCs w:val="24"/>
        </w:rPr>
        <w:t>,(</w:t>
      </w:r>
      <w:r w:rsidRPr="00372AF4">
        <w:rPr>
          <w:color w:val="000000" w:themeColor="text1"/>
          <w:sz w:val="24"/>
          <w:szCs w:val="24"/>
        </w:rPr>
        <w:t xml:space="preserve"> Male=1)</w:t>
      </w:r>
    </w:p>
    <w:p w:rsidR="00705AA2" w:rsidRPr="00372AF4" w:rsidRDefault="0046180D" w:rsidP="00684DCA">
      <w:pPr>
        <w:spacing w:after="120" w:line="240" w:lineRule="auto"/>
        <w:ind w:left="1620"/>
        <w:rPr>
          <w:color w:val="000000" w:themeColor="text1"/>
          <w:sz w:val="24"/>
          <w:szCs w:val="24"/>
        </w:rPr>
      </w:pPr>
      <w:r w:rsidRPr="00372AF4">
        <w:rPr>
          <w:rFonts w:ascii="SutonnyMJ" w:hAnsi="SutonnyMJ"/>
          <w:color w:val="000000" w:themeColor="text1"/>
          <w:sz w:val="24"/>
          <w:szCs w:val="24"/>
        </w:rPr>
        <w:t xml:space="preserve">gwnjv = </w:t>
      </w:r>
      <w:r w:rsidRPr="00372AF4">
        <w:rPr>
          <w:color w:val="000000" w:themeColor="text1"/>
          <w:sz w:val="24"/>
          <w:szCs w:val="24"/>
        </w:rPr>
        <w:t>0</w:t>
      </w:r>
      <w:r w:rsidRPr="00372AF4">
        <w:rPr>
          <w:rFonts w:ascii="SutonnyMJ" w:hAnsi="SutonnyMJ"/>
          <w:color w:val="000000" w:themeColor="text1"/>
          <w:sz w:val="24"/>
          <w:szCs w:val="24"/>
        </w:rPr>
        <w:t>, (</w:t>
      </w:r>
      <w:r w:rsidRPr="00372AF4">
        <w:rPr>
          <w:color w:val="000000" w:themeColor="text1"/>
          <w:sz w:val="24"/>
          <w:szCs w:val="24"/>
        </w:rPr>
        <w:t>Female=0)</w:t>
      </w:r>
    </w:p>
    <w:p w:rsidR="00705AA2" w:rsidRPr="00372AF4" w:rsidRDefault="0046180D" w:rsidP="00705AA2">
      <w:pPr>
        <w:numPr>
          <w:ilvl w:val="0"/>
          <w:numId w:val="11"/>
        </w:numPr>
        <w:tabs>
          <w:tab w:val="num" w:pos="0"/>
        </w:tabs>
        <w:spacing w:after="120" w:line="240" w:lineRule="auto"/>
        <w:ind w:left="540" w:hanging="540"/>
        <w:rPr>
          <w:color w:val="000000" w:themeColor="text1"/>
          <w:sz w:val="24"/>
          <w:szCs w:val="24"/>
        </w:rPr>
      </w:pPr>
      <w:r w:rsidRPr="00372AF4">
        <w:rPr>
          <w:rFonts w:ascii="SutonnyMJ" w:hAnsi="SutonnyMJ"/>
          <w:color w:val="000000" w:themeColor="text1"/>
          <w:sz w:val="24"/>
          <w:szCs w:val="24"/>
        </w:rPr>
        <w:t xml:space="preserve">DËi`vZvi eqm (eQ‡i) </w:t>
      </w:r>
      <w:r w:rsidRPr="00372AF4">
        <w:rPr>
          <w:color w:val="000000" w:themeColor="text1"/>
          <w:sz w:val="24"/>
          <w:szCs w:val="24"/>
        </w:rPr>
        <w:t xml:space="preserve">[Age of respondent: </w:t>
      </w:r>
      <w:r w:rsidRPr="00372AF4">
        <w:rPr>
          <w:i/>
          <w:color w:val="000000" w:themeColor="text1"/>
          <w:sz w:val="24"/>
          <w:szCs w:val="24"/>
        </w:rPr>
        <w:t>(in years)</w:t>
      </w:r>
      <w:r w:rsidRPr="00372AF4">
        <w:rPr>
          <w:color w:val="000000" w:themeColor="text1"/>
          <w:sz w:val="24"/>
          <w:szCs w:val="24"/>
        </w:rPr>
        <w: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r w:rsidRPr="00372AF4">
        <w:rPr>
          <w:color w:val="000000" w:themeColor="text1"/>
          <w:sz w:val="24"/>
          <w:szCs w:val="24"/>
        </w:rPr>
        <w:sym w:font="Symbol" w:char="F0FF"/>
      </w:r>
    </w:p>
    <w:p w:rsidR="00705AA2" w:rsidRPr="00372AF4" w:rsidRDefault="00491516" w:rsidP="00705AA2">
      <w:pPr>
        <w:numPr>
          <w:ilvl w:val="0"/>
          <w:numId w:val="11"/>
        </w:numPr>
        <w:tabs>
          <w:tab w:val="num" w:pos="0"/>
        </w:tabs>
        <w:spacing w:after="120" w:line="240" w:lineRule="auto"/>
        <w:ind w:left="450" w:hanging="450"/>
        <w:rPr>
          <w:color w:val="000000" w:themeColor="text1"/>
          <w:sz w:val="24"/>
          <w:szCs w:val="24"/>
        </w:rPr>
      </w:pPr>
      <w:r w:rsidRPr="00372AF4">
        <w:rPr>
          <w:rFonts w:ascii="SutonnyMJ" w:hAnsi="SutonnyMJ"/>
          <w:color w:val="000000" w:themeColor="text1"/>
          <w:sz w:val="24"/>
          <w:szCs w:val="24"/>
        </w:rPr>
        <w:t>DËi`vZvi wk¶vMZ †hvM¨Zv (</w:t>
      </w:r>
      <w:r w:rsidR="0046180D" w:rsidRPr="00372AF4">
        <w:rPr>
          <w:rFonts w:ascii="SutonnyMJ" w:hAnsi="SutonnyMJ"/>
          <w:color w:val="000000" w:themeColor="text1"/>
          <w:sz w:val="24"/>
          <w:szCs w:val="24"/>
        </w:rPr>
        <w:t xml:space="preserve">DËi`vZv </w:t>
      </w:r>
      <w:r w:rsidR="0046180D" w:rsidRPr="00372AF4">
        <w:rPr>
          <w:rFonts w:ascii="SutonnyMJ" w:hAnsi="SutonnyMJ" w:cs="Arial"/>
          <w:color w:val="000000" w:themeColor="text1"/>
          <w:sz w:val="24"/>
          <w:szCs w:val="24"/>
        </w:rPr>
        <w:t>KZ K¬vm ch©š— cov‡jLv †kl K‡i‡Qb?</w:t>
      </w:r>
      <w:r w:rsidRPr="00372AF4">
        <w:rPr>
          <w:rFonts w:ascii="SutonnyMJ" w:hAnsi="SutonnyMJ" w:cs="Arial"/>
          <w:color w:val="000000" w:themeColor="text1"/>
          <w:sz w:val="24"/>
          <w:szCs w:val="24"/>
        </w:rPr>
        <w:t>)</w:t>
      </w:r>
      <w:r w:rsidR="0046180D" w:rsidRPr="00372AF4">
        <w:rPr>
          <w:rFonts w:ascii="SutonnyMJ" w:hAnsi="SutonnyMJ" w:cs="Arial"/>
          <w:color w:val="000000" w:themeColor="text1"/>
          <w:sz w:val="24"/>
          <w:szCs w:val="24"/>
        </w:rPr>
        <w:t xml:space="preserve"> (Rvwbbv=</w:t>
      </w:r>
      <w:r w:rsidR="0046180D" w:rsidRPr="00372AF4">
        <w:rPr>
          <w:color w:val="000000" w:themeColor="text1"/>
          <w:sz w:val="24"/>
          <w:szCs w:val="24"/>
        </w:rPr>
        <w:t>999</w:t>
      </w:r>
      <w:r w:rsidR="0046180D" w:rsidRPr="00372AF4">
        <w:rPr>
          <w:rFonts w:ascii="Arial" w:hAnsi="Arial" w:cs="Arial"/>
          <w:color w:val="000000" w:themeColor="text1"/>
          <w:sz w:val="24"/>
          <w:szCs w:val="24"/>
        </w:rPr>
        <w:t>)..........................</w:t>
      </w:r>
      <w:r w:rsidR="0046180D" w:rsidRPr="00372AF4">
        <w:rPr>
          <w:color w:val="000000" w:themeColor="text1"/>
          <w:sz w:val="24"/>
          <w:szCs w:val="24"/>
        </w:rPr>
        <w:sym w:font="Symbol" w:char="F0FF"/>
      </w:r>
      <w:r w:rsidR="0046180D" w:rsidRPr="00372AF4">
        <w:rPr>
          <w:color w:val="000000" w:themeColor="text1"/>
          <w:sz w:val="24"/>
          <w:szCs w:val="24"/>
        </w:rPr>
        <w:sym w:font="Symbol" w:char="F0FF"/>
      </w:r>
      <w:r w:rsidR="0046180D" w:rsidRPr="00372AF4">
        <w:rPr>
          <w:color w:val="000000" w:themeColor="text1"/>
          <w:sz w:val="24"/>
          <w:szCs w:val="24"/>
        </w:rPr>
        <w:sym w:font="Symbol" w:char="F0FF"/>
      </w:r>
    </w:p>
    <w:p w:rsidR="00705AA2" w:rsidRPr="001F4016" w:rsidRDefault="0046180D" w:rsidP="00705AA2">
      <w:pPr>
        <w:spacing w:after="120" w:line="240" w:lineRule="auto"/>
        <w:rPr>
          <w:i/>
          <w:sz w:val="24"/>
          <w:szCs w:val="24"/>
        </w:rPr>
      </w:pPr>
      <w:r w:rsidRPr="001F4016">
        <w:rPr>
          <w:sz w:val="24"/>
          <w:szCs w:val="24"/>
        </w:rPr>
        <w:t xml:space="preserve">        [Education of respondent:]</w:t>
      </w:r>
      <w:r w:rsidRPr="001F4016">
        <w:rPr>
          <w:i/>
          <w:sz w:val="24"/>
          <w:szCs w:val="24"/>
        </w:rPr>
        <w:t xml:space="preserve"> (Years of education completed, DK=999)</w:t>
      </w:r>
    </w:p>
    <w:p w:rsidR="00705AA2" w:rsidRPr="001F4016" w:rsidRDefault="0046180D" w:rsidP="005877FC">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DËi`vZvi</w:t>
      </w:r>
      <w:r w:rsidRPr="001F4016">
        <w:rPr>
          <w:rFonts w:ascii="SutonnyMJ" w:hAnsi="SutonnyMJ" w:cs="Arial"/>
          <w:sz w:val="24"/>
          <w:szCs w:val="24"/>
        </w:rPr>
        <w:t xml:space="preserve"> cªavb †ckv </w:t>
      </w:r>
      <w:r w:rsidRPr="001F4016">
        <w:rPr>
          <w:sz w:val="24"/>
          <w:szCs w:val="24"/>
        </w:rPr>
        <w:t>[Main occupation of respondent]:</w:t>
      </w:r>
      <w:r w:rsidR="000C20DC" w:rsidRPr="001F4016">
        <w:rPr>
          <w:sz w:val="24"/>
          <w:szCs w:val="24"/>
        </w:rPr>
        <w:t xml:space="preserve"> </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3A6E22" w:rsidRPr="001F4016" w:rsidRDefault="0046180D" w:rsidP="00D53965">
      <w:pPr>
        <w:numPr>
          <w:ilvl w:val="0"/>
          <w:numId w:val="11"/>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 xml:space="preserve"> Lvbv cÖav‡bi bvg </w:t>
      </w:r>
      <w:r w:rsidRPr="001F4016">
        <w:rPr>
          <w:sz w:val="24"/>
          <w:szCs w:val="24"/>
        </w:rPr>
        <w:t>[Name of household head]</w:t>
      </w:r>
      <w:r w:rsidRPr="001F4016">
        <w:rPr>
          <w:rFonts w:ascii="Arial" w:hAnsi="Arial" w:cs="Arial"/>
          <w:sz w:val="24"/>
          <w:szCs w:val="24"/>
        </w:rPr>
        <w:t xml:space="preserve">: </w:t>
      </w:r>
      <w:r w:rsidRPr="001F4016">
        <w:rPr>
          <w:sz w:val="24"/>
          <w:szCs w:val="24"/>
        </w:rPr>
        <w:t>__________________________________</w:t>
      </w:r>
    </w:p>
    <w:p w:rsidR="00705AA2" w:rsidRPr="001F4016" w:rsidRDefault="008D66CE" w:rsidP="00705AA2">
      <w:pPr>
        <w:numPr>
          <w:ilvl w:val="0"/>
          <w:numId w:val="11"/>
        </w:numPr>
        <w:tabs>
          <w:tab w:val="num" w:pos="0"/>
        </w:tabs>
        <w:spacing w:after="120" w:line="240" w:lineRule="auto"/>
        <w:ind w:left="450" w:hanging="450"/>
        <w:rPr>
          <w:b/>
          <w:sz w:val="24"/>
          <w:szCs w:val="24"/>
        </w:rPr>
      </w:pPr>
      <w:r w:rsidRPr="001F4016">
        <w:rPr>
          <w:rFonts w:ascii="SutonnyMJ" w:hAnsi="SutonnyMJ"/>
          <w:sz w:val="24"/>
          <w:szCs w:val="24"/>
        </w:rPr>
        <w:t xml:space="preserve">Lvbv cÖav‡bi wcZv/¯^vgxi bvg </w:t>
      </w:r>
      <w:r w:rsidRPr="001F4016">
        <w:rPr>
          <w:sz w:val="24"/>
          <w:szCs w:val="24"/>
        </w:rPr>
        <w:t>[Father’s/ husband’s name]</w:t>
      </w:r>
      <w:r w:rsidRPr="001F4016">
        <w:rPr>
          <w:rFonts w:ascii="Arial" w:hAnsi="Arial" w:cs="Arial"/>
          <w:sz w:val="24"/>
          <w:szCs w:val="24"/>
        </w:rPr>
        <w:t xml:space="preserve">: </w:t>
      </w:r>
      <w:r w:rsidRPr="001F4016">
        <w:rPr>
          <w:b/>
          <w:sz w:val="24"/>
          <w:szCs w:val="24"/>
        </w:rPr>
        <w:t>______________________</w:t>
      </w:r>
    </w:p>
    <w:p w:rsidR="00705AA2" w:rsidRPr="001F4016" w:rsidRDefault="008D66CE"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cÖav‡bi wj½ </w:t>
      </w:r>
      <w:r w:rsidRPr="001F4016">
        <w:rPr>
          <w:sz w:val="24"/>
          <w:szCs w:val="24"/>
        </w:rPr>
        <w:t>[Sex of head of household]</w:t>
      </w:r>
      <w:r w:rsidRPr="001F4016">
        <w:rPr>
          <w:rFonts w:ascii="Arial" w:hAnsi="Arial" w:cs="Arial"/>
          <w:sz w:val="24"/>
          <w:szCs w:val="24"/>
        </w:rPr>
        <w:t xml:space="preserve">.... </w:t>
      </w:r>
      <w:r w:rsidRPr="001F4016">
        <w:rPr>
          <w:sz w:val="24"/>
          <w:szCs w:val="24"/>
        </w:rPr>
        <w:sym w:font="Symbol" w:char="F0FF"/>
      </w:r>
    </w:p>
    <w:p w:rsidR="00705AA2" w:rsidRPr="001F4016" w:rsidRDefault="008D66CE" w:rsidP="00684DCA">
      <w:pPr>
        <w:pStyle w:val="ListParagraph"/>
        <w:spacing w:after="120" w:line="240" w:lineRule="auto"/>
        <w:ind w:left="1260"/>
        <w:rPr>
          <w:sz w:val="24"/>
          <w:szCs w:val="24"/>
        </w:rPr>
      </w:pPr>
      <w:r w:rsidRPr="001F4016">
        <w:rPr>
          <w:rFonts w:ascii="SutonnyMJ" w:hAnsi="SutonnyMJ"/>
          <w:sz w:val="24"/>
          <w:szCs w:val="24"/>
        </w:rPr>
        <w:t xml:space="preserve">cyi“l  = </w:t>
      </w:r>
      <w:r w:rsidRPr="001F4016">
        <w:rPr>
          <w:sz w:val="24"/>
          <w:szCs w:val="24"/>
        </w:rPr>
        <w:t>1</w:t>
      </w:r>
      <w:r w:rsidRPr="001F4016">
        <w:rPr>
          <w:rFonts w:ascii="SutonnyMJ" w:hAnsi="SutonnyMJ"/>
          <w:sz w:val="24"/>
          <w:szCs w:val="24"/>
        </w:rPr>
        <w:t>,(</w:t>
      </w:r>
      <w:r w:rsidRPr="001F4016">
        <w:rPr>
          <w:sz w:val="24"/>
          <w:szCs w:val="24"/>
        </w:rPr>
        <w:t xml:space="preserve"> 1=Male)</w:t>
      </w:r>
    </w:p>
    <w:p w:rsidR="00705AA2" w:rsidRPr="001F4016" w:rsidRDefault="008D66CE" w:rsidP="00684DCA">
      <w:pPr>
        <w:pStyle w:val="ListParagraph"/>
        <w:spacing w:after="120" w:line="240" w:lineRule="auto"/>
        <w:ind w:left="1260"/>
        <w:rPr>
          <w:sz w:val="24"/>
          <w:szCs w:val="24"/>
        </w:rPr>
      </w:pPr>
      <w:r w:rsidRPr="001F4016">
        <w:rPr>
          <w:rFonts w:ascii="SutonnyMJ" w:hAnsi="SutonnyMJ"/>
          <w:sz w:val="24"/>
          <w:szCs w:val="24"/>
        </w:rPr>
        <w:t xml:space="preserve">gwnjv = </w:t>
      </w:r>
      <w:r w:rsidRPr="001F4016">
        <w:rPr>
          <w:sz w:val="24"/>
          <w:szCs w:val="24"/>
        </w:rPr>
        <w:t>0</w:t>
      </w:r>
      <w:r w:rsidRPr="001F4016">
        <w:rPr>
          <w:rFonts w:ascii="SutonnyMJ" w:hAnsi="SutonnyMJ"/>
          <w:sz w:val="24"/>
          <w:szCs w:val="24"/>
        </w:rPr>
        <w:t>, (</w:t>
      </w:r>
      <w:r w:rsidRPr="001F4016">
        <w:rPr>
          <w:sz w:val="24"/>
          <w:szCs w:val="24"/>
        </w:rPr>
        <w:t>0=Female)</w:t>
      </w:r>
    </w:p>
    <w:p w:rsidR="009E2F4B" w:rsidRPr="001F4016" w:rsidRDefault="008D66CE" w:rsidP="009E2F4B">
      <w:pPr>
        <w:spacing w:after="120" w:line="240" w:lineRule="auto"/>
        <w:rPr>
          <w:i/>
          <w:iCs/>
          <w:sz w:val="24"/>
          <w:szCs w:val="24"/>
        </w:rPr>
      </w:pPr>
      <w:r w:rsidRPr="001F4016">
        <w:rPr>
          <w:rFonts w:ascii="SutonnyMJ" w:hAnsi="SutonnyMJ"/>
          <w:i/>
          <w:iCs/>
          <w:sz w:val="24"/>
          <w:szCs w:val="24"/>
        </w:rPr>
        <w:t>(Lvbv ej‡Z GKB nvwo‡Z ivbœv K‡i Lvq Ggb m`m¨‡`i eySv‡bv n‡q‡Q)</w:t>
      </w:r>
      <w:r w:rsidRPr="001F4016">
        <w:rPr>
          <w:rFonts w:ascii="Arial" w:hAnsi="Arial" w:cs="Arial"/>
          <w:i/>
          <w:iCs/>
          <w:sz w:val="24"/>
          <w:szCs w:val="24"/>
        </w:rPr>
        <w:t xml:space="preserve"> </w:t>
      </w:r>
      <w:r w:rsidRPr="001F4016">
        <w:rPr>
          <w:i/>
          <w:iCs/>
          <w:sz w:val="24"/>
          <w:szCs w:val="24"/>
        </w:rPr>
        <w:t>[By household, I mean all the people that eat food from the same cooking pot]</w:t>
      </w:r>
    </w:p>
    <w:p w:rsidR="005F1410" w:rsidRPr="00372AF4" w:rsidRDefault="008D66CE" w:rsidP="005F1410">
      <w:pPr>
        <w:numPr>
          <w:ilvl w:val="0"/>
          <w:numId w:val="11"/>
        </w:numPr>
        <w:tabs>
          <w:tab w:val="num" w:pos="0"/>
        </w:tabs>
        <w:spacing w:after="120" w:line="240" w:lineRule="auto"/>
        <w:ind w:left="450" w:hanging="450"/>
        <w:rPr>
          <w:i/>
          <w:color w:val="000000" w:themeColor="text1"/>
          <w:sz w:val="24"/>
          <w:szCs w:val="24"/>
        </w:rPr>
      </w:pPr>
      <w:r w:rsidRPr="00372AF4">
        <w:rPr>
          <w:rFonts w:ascii="SutonnyMJ" w:hAnsi="SutonnyMJ"/>
          <w:color w:val="000000" w:themeColor="text1"/>
          <w:sz w:val="24"/>
          <w:szCs w:val="24"/>
        </w:rPr>
        <w:t>Lvbv</w:t>
      </w:r>
      <w:r w:rsidRPr="00372AF4">
        <w:rPr>
          <w:rFonts w:ascii="Arial" w:hAnsi="Arial" w:cs="Arial"/>
          <w:color w:val="000000" w:themeColor="text1"/>
          <w:sz w:val="24"/>
          <w:szCs w:val="24"/>
        </w:rPr>
        <w:t xml:space="preserve"> </w:t>
      </w:r>
      <w:r w:rsidRPr="00372AF4">
        <w:rPr>
          <w:rFonts w:ascii="SutonnyMJ" w:hAnsi="SutonnyMJ"/>
          <w:color w:val="000000" w:themeColor="text1"/>
          <w:sz w:val="24"/>
          <w:szCs w:val="24"/>
        </w:rPr>
        <w:t xml:space="preserve">cÖav‡bi eqm (eQ‡i) </w:t>
      </w:r>
      <w:r w:rsidRPr="00372AF4">
        <w:rPr>
          <w:color w:val="000000" w:themeColor="text1"/>
          <w:sz w:val="24"/>
          <w:szCs w:val="24"/>
        </w:rPr>
        <w:t xml:space="preserve">[Age of household head: </w:t>
      </w:r>
      <w:r w:rsidRPr="00372AF4">
        <w:rPr>
          <w:i/>
          <w:color w:val="000000" w:themeColor="text1"/>
          <w:sz w:val="24"/>
          <w:szCs w:val="24"/>
        </w:rPr>
        <w:t>(in years)</w:t>
      </w:r>
      <w:r w:rsidRPr="00372AF4">
        <w:rPr>
          <w:color w:val="000000" w:themeColor="text1"/>
          <w:sz w:val="24"/>
          <w:szCs w:val="24"/>
        </w:rPr>
        <w:t>]</w:t>
      </w:r>
      <w:r w:rsidRPr="00372AF4">
        <w:rPr>
          <w:rFonts w:ascii="Arial" w:hAnsi="Arial" w:cs="Arial"/>
          <w:color w:val="000000" w:themeColor="text1"/>
          <w:sz w:val="24"/>
          <w:szCs w:val="24"/>
        </w:rPr>
        <w:t xml:space="preserve">..................   </w:t>
      </w:r>
      <w:r w:rsidRPr="00372AF4">
        <w:rPr>
          <w:color w:val="000000" w:themeColor="text1"/>
          <w:sz w:val="24"/>
          <w:szCs w:val="24"/>
        </w:rPr>
        <w:sym w:font="Symbol" w:char="F0FF"/>
      </w:r>
      <w:r w:rsidRPr="00372AF4">
        <w:rPr>
          <w:color w:val="000000" w:themeColor="text1"/>
          <w:sz w:val="24"/>
          <w:szCs w:val="24"/>
        </w:rPr>
        <w:sym w:font="Symbol" w:char="F0FF"/>
      </w:r>
      <w:r w:rsidRPr="00372AF4">
        <w:rPr>
          <w:rFonts w:ascii="Arial" w:hAnsi="Arial" w:cs="Arial"/>
          <w:color w:val="000000" w:themeColor="text1"/>
          <w:sz w:val="24"/>
          <w:szCs w:val="24"/>
        </w:rPr>
        <w:t xml:space="preserve"> </w:t>
      </w:r>
    </w:p>
    <w:p w:rsidR="005F1410" w:rsidRPr="00372AF4" w:rsidRDefault="00491516" w:rsidP="005F1410">
      <w:pPr>
        <w:numPr>
          <w:ilvl w:val="0"/>
          <w:numId w:val="11"/>
        </w:numPr>
        <w:tabs>
          <w:tab w:val="num" w:pos="0"/>
        </w:tabs>
        <w:spacing w:after="120" w:line="240" w:lineRule="auto"/>
        <w:ind w:left="630" w:hanging="630"/>
        <w:rPr>
          <w:i/>
          <w:color w:val="000000" w:themeColor="text1"/>
          <w:sz w:val="24"/>
          <w:szCs w:val="24"/>
        </w:rPr>
      </w:pPr>
      <w:r w:rsidRPr="00372AF4">
        <w:rPr>
          <w:rFonts w:ascii="SutonnyMJ" w:hAnsi="SutonnyMJ"/>
          <w:color w:val="000000" w:themeColor="text1"/>
          <w:sz w:val="24"/>
          <w:szCs w:val="24"/>
        </w:rPr>
        <w:t>Lvbv cÖav‡bi wk¶vMZ †hvM¨Zv (</w:t>
      </w:r>
      <w:r w:rsidR="008D66CE" w:rsidRPr="00372AF4">
        <w:rPr>
          <w:rFonts w:ascii="SutonnyMJ" w:hAnsi="SutonnyMJ"/>
          <w:color w:val="000000" w:themeColor="text1"/>
          <w:sz w:val="24"/>
          <w:szCs w:val="24"/>
        </w:rPr>
        <w:t>Lvbv</w:t>
      </w:r>
      <w:r w:rsidR="008D66CE" w:rsidRPr="00372AF4">
        <w:rPr>
          <w:rFonts w:ascii="Arial" w:hAnsi="Arial" w:cs="Arial"/>
          <w:color w:val="000000" w:themeColor="text1"/>
          <w:sz w:val="24"/>
          <w:szCs w:val="24"/>
        </w:rPr>
        <w:t xml:space="preserve"> </w:t>
      </w:r>
      <w:r w:rsidR="008D66CE" w:rsidRPr="00372AF4">
        <w:rPr>
          <w:rFonts w:ascii="SutonnyMJ" w:hAnsi="SutonnyMJ"/>
          <w:color w:val="000000" w:themeColor="text1"/>
          <w:sz w:val="24"/>
          <w:szCs w:val="24"/>
        </w:rPr>
        <w:t>cÖavb</w:t>
      </w:r>
      <w:r w:rsidR="008D66CE" w:rsidRPr="00372AF4">
        <w:rPr>
          <w:rFonts w:ascii="SutonnyMJ" w:hAnsi="SutonnyMJ" w:cs="Arial"/>
          <w:color w:val="000000" w:themeColor="text1"/>
          <w:sz w:val="24"/>
          <w:szCs w:val="24"/>
        </w:rPr>
        <w:t xml:space="preserve"> KZ K¬vm ch©š— cov‡jLv †kl K‡i‡Qb?</w:t>
      </w:r>
      <w:r w:rsidRPr="00372AF4">
        <w:rPr>
          <w:rFonts w:ascii="SutonnyMJ" w:hAnsi="SutonnyMJ" w:cs="Arial"/>
          <w:color w:val="000000" w:themeColor="text1"/>
          <w:sz w:val="24"/>
          <w:szCs w:val="24"/>
        </w:rPr>
        <w:t>)</w:t>
      </w:r>
      <w:r w:rsidR="008D66CE" w:rsidRPr="00372AF4">
        <w:rPr>
          <w:rFonts w:ascii="SutonnyMJ" w:hAnsi="SutonnyMJ" w:cs="Arial"/>
          <w:color w:val="000000" w:themeColor="text1"/>
          <w:sz w:val="24"/>
          <w:szCs w:val="24"/>
        </w:rPr>
        <w:t xml:space="preserve"> (Rvwbbv=</w:t>
      </w:r>
      <w:r w:rsidR="008D66CE" w:rsidRPr="00372AF4">
        <w:rPr>
          <w:color w:val="000000" w:themeColor="text1"/>
          <w:sz w:val="24"/>
          <w:szCs w:val="24"/>
        </w:rPr>
        <w:t>999</w:t>
      </w:r>
      <w:r w:rsidR="008D66CE" w:rsidRPr="00372AF4">
        <w:rPr>
          <w:rFonts w:ascii="Arial" w:hAnsi="Arial" w:cs="Arial"/>
          <w:color w:val="000000" w:themeColor="text1"/>
          <w:sz w:val="24"/>
          <w:szCs w:val="24"/>
        </w:rPr>
        <w:t xml:space="preserve">)................. </w:t>
      </w:r>
      <w:r w:rsidR="008D66CE" w:rsidRPr="00372AF4">
        <w:rPr>
          <w:color w:val="000000" w:themeColor="text1"/>
          <w:sz w:val="24"/>
          <w:szCs w:val="24"/>
        </w:rPr>
        <w:sym w:font="Symbol" w:char="F0FF"/>
      </w:r>
      <w:r w:rsidR="008D66CE" w:rsidRPr="00372AF4">
        <w:rPr>
          <w:color w:val="000000" w:themeColor="text1"/>
          <w:sz w:val="24"/>
          <w:szCs w:val="24"/>
        </w:rPr>
        <w:sym w:font="Symbol" w:char="F0FF"/>
      </w:r>
      <w:r w:rsidR="008D66CE" w:rsidRPr="00372AF4">
        <w:rPr>
          <w:color w:val="000000" w:themeColor="text1"/>
          <w:sz w:val="24"/>
          <w:szCs w:val="24"/>
        </w:rPr>
        <w:sym w:font="Symbol" w:char="F0FF"/>
      </w:r>
    </w:p>
    <w:p w:rsidR="005F1410" w:rsidRPr="001F4016" w:rsidRDefault="008D66CE" w:rsidP="005F1410">
      <w:pPr>
        <w:spacing w:after="120" w:line="240" w:lineRule="auto"/>
        <w:rPr>
          <w:i/>
          <w:sz w:val="24"/>
          <w:szCs w:val="24"/>
        </w:rPr>
      </w:pPr>
      <w:r w:rsidRPr="001F4016">
        <w:rPr>
          <w:sz w:val="24"/>
          <w:szCs w:val="24"/>
        </w:rPr>
        <w:t xml:space="preserve">     [Education of household head:]</w:t>
      </w:r>
      <w:r w:rsidRPr="001F4016">
        <w:rPr>
          <w:i/>
          <w:sz w:val="24"/>
          <w:szCs w:val="24"/>
        </w:rPr>
        <w:t xml:space="preserve"> (Years of education completed, DK=999)</w:t>
      </w:r>
    </w:p>
    <w:p w:rsidR="005F1410" w:rsidRPr="001F4016" w:rsidRDefault="008D66CE" w:rsidP="005F1410">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cÖav‡bi</w:t>
      </w:r>
      <w:r w:rsidRPr="001F4016">
        <w:rPr>
          <w:rFonts w:ascii="SutonnyMJ" w:hAnsi="SutonnyMJ" w:cs="Arial"/>
          <w:sz w:val="24"/>
          <w:szCs w:val="24"/>
        </w:rPr>
        <w:t xml:space="preserve"> cªavb †ckv </w:t>
      </w:r>
      <w:r w:rsidRPr="001F4016">
        <w:rPr>
          <w:sz w:val="24"/>
          <w:szCs w:val="24"/>
        </w:rPr>
        <w:t>[Main occupation of household head]:</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630"/>
        <w:rPr>
          <w:sz w:val="24"/>
          <w:szCs w:val="24"/>
        </w:rPr>
      </w:pPr>
      <w:r w:rsidRPr="001F4016">
        <w:rPr>
          <w:rFonts w:ascii="SutonnyMJ" w:hAnsi="SutonnyMJ" w:cs="Arial"/>
          <w:sz w:val="24"/>
          <w:szCs w:val="24"/>
        </w:rPr>
        <w:t>Avcbvi Lvbv‡Z eZ©gv‡b KZ Rb †jvK emevm Ki‡Q</w:t>
      </w:r>
      <w:r w:rsidRPr="001F4016">
        <w:rPr>
          <w:sz w:val="24"/>
          <w:szCs w:val="24"/>
        </w:rPr>
        <w:t xml:space="preserve">? [How many people in total live in your household at present?] </w:t>
      </w:r>
    </w:p>
    <w:p w:rsidR="005F1410" w:rsidRPr="001F4016" w:rsidRDefault="008D66CE" w:rsidP="00684DCA">
      <w:pPr>
        <w:pStyle w:val="ListParagraph"/>
        <w:spacing w:after="120" w:line="240" w:lineRule="auto"/>
        <w:ind w:left="1800"/>
        <w:rPr>
          <w:sz w:val="24"/>
          <w:szCs w:val="24"/>
        </w:rPr>
      </w:pPr>
      <w:r w:rsidRPr="001F4016">
        <w:rPr>
          <w:rFonts w:ascii="SutonnyMJ" w:hAnsi="SutonnyMJ" w:cs="Arial"/>
          <w:sz w:val="24"/>
          <w:szCs w:val="24"/>
        </w:rPr>
        <w:t xml:space="preserve">cyi“l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78399B" w:rsidP="00684DCA">
      <w:pPr>
        <w:spacing w:after="120" w:line="240" w:lineRule="auto"/>
        <w:ind w:left="1440"/>
        <w:rPr>
          <w:sz w:val="24"/>
          <w:szCs w:val="24"/>
        </w:rPr>
      </w:pPr>
      <w:r w:rsidRPr="001F4016">
        <w:rPr>
          <w:rFonts w:ascii="SutonnyMJ" w:hAnsi="SutonnyMJ" w:cs="Arial"/>
          <w:sz w:val="24"/>
          <w:szCs w:val="24"/>
        </w:rPr>
        <w:lastRenderedPageBreak/>
        <w:t xml:space="preserve">      </w:t>
      </w:r>
      <w:r w:rsidR="008D66CE" w:rsidRPr="001F4016">
        <w:rPr>
          <w:rFonts w:ascii="SutonnyMJ" w:hAnsi="SutonnyMJ" w:cs="Arial"/>
          <w:sz w:val="24"/>
          <w:szCs w:val="24"/>
        </w:rPr>
        <w:t xml:space="preserve">gwnjv </w:t>
      </w:r>
      <w:r w:rsidR="008D66CE" w:rsidRPr="001F4016">
        <w:rPr>
          <w:sz w:val="24"/>
          <w:szCs w:val="24"/>
        </w:rPr>
        <w:t>[Female]……….……………………</w:t>
      </w:r>
      <w:r w:rsidR="008D66CE" w:rsidRPr="001F4016">
        <w:rPr>
          <w:rFonts w:ascii="Arial" w:hAnsi="Arial" w:cs="Arial"/>
          <w:sz w:val="24"/>
          <w:szCs w:val="24"/>
        </w:rPr>
        <w:t xml:space="preserve">   </w:t>
      </w:r>
      <w:r w:rsidR="008D66CE" w:rsidRPr="001F4016">
        <w:rPr>
          <w:sz w:val="24"/>
          <w:szCs w:val="24"/>
        </w:rPr>
        <w:sym w:font="Symbol" w:char="F0FF"/>
      </w:r>
      <w:r w:rsidR="008D66CE"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450"/>
        <w:rPr>
          <w:sz w:val="24"/>
          <w:szCs w:val="24"/>
        </w:rPr>
      </w:pPr>
      <w:r w:rsidRPr="001F4016">
        <w:rPr>
          <w:rFonts w:ascii="SutonnyMJ" w:hAnsi="SutonnyMJ" w:cs="Arial"/>
          <w:sz w:val="24"/>
          <w:szCs w:val="24"/>
        </w:rPr>
        <w:t xml:space="preserve">Avcbvi Lvbv‡Z </w:t>
      </w:r>
      <w:r w:rsidRPr="001F4016">
        <w:rPr>
          <w:sz w:val="24"/>
          <w:szCs w:val="24"/>
        </w:rPr>
        <w:t>5</w:t>
      </w:r>
      <w:r w:rsidRPr="001F4016">
        <w:rPr>
          <w:rFonts w:ascii="SutonnyMJ" w:hAnsi="SutonnyMJ" w:cs="Arial"/>
          <w:sz w:val="24"/>
          <w:szCs w:val="24"/>
        </w:rPr>
        <w:t xml:space="preserve"> eQ‡ii bx‡P KZ Rb wkï Av‡Q? </w:t>
      </w:r>
      <w:r w:rsidRPr="001F4016">
        <w:rPr>
          <w:sz w:val="24"/>
          <w:szCs w:val="24"/>
        </w:rPr>
        <w:t xml:space="preserve">[How many children less than five years old live in your household?]  </w:t>
      </w:r>
      <w:r w:rsidRPr="001F4016">
        <w:rPr>
          <w:sz w:val="24"/>
          <w:szCs w:val="24"/>
        </w:rPr>
        <w:tab/>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‡Q‡j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‡g‡q </w:t>
      </w:r>
      <w:r w:rsidRPr="001F4016">
        <w:rPr>
          <w:sz w:val="24"/>
          <w:szCs w:val="24"/>
        </w:rPr>
        <w:t>[Female]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F97548" w:rsidRPr="001F4016" w:rsidRDefault="008D66CE" w:rsidP="00F97548">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 wK A¶g ev kvixwiKfv‡e wfbœ avivq m¶g</w:t>
      </w:r>
      <w:r w:rsidRPr="001F4016">
        <w:rPr>
          <w:sz w:val="24"/>
          <w:szCs w:val="24"/>
        </w:rPr>
        <w:t>?</w:t>
      </w:r>
      <w:r w:rsidRPr="001F4016">
        <w:rPr>
          <w:rFonts w:ascii="SutonnyMJ" w:hAnsi="SutonnyMJ"/>
          <w:sz w:val="24"/>
          <w:szCs w:val="24"/>
        </w:rPr>
        <w:t xml:space="preserve"> </w:t>
      </w:r>
      <w:r w:rsidRPr="001F4016">
        <w:rPr>
          <w:sz w:val="24"/>
          <w:szCs w:val="24"/>
        </w:rPr>
        <w:t>[Is the household head differently able?]</w:t>
      </w:r>
      <w:r w:rsidRPr="001F4016">
        <w:rPr>
          <w:rFonts w:ascii="Arial" w:hAnsi="Arial" w:cs="Arial"/>
          <w:sz w:val="24"/>
          <w:szCs w:val="24"/>
        </w:rPr>
        <w:t>.......................................</w:t>
      </w:r>
      <w:r w:rsidRPr="001F4016">
        <w:rPr>
          <w:sz w:val="24"/>
          <w:szCs w:val="24"/>
        </w:rPr>
        <w:sym w:font="Symbol" w:char="F0FF"/>
      </w:r>
    </w:p>
    <w:p w:rsidR="00F97548" w:rsidRPr="001F4016" w:rsidRDefault="008D66CE" w:rsidP="00684DCA">
      <w:pPr>
        <w:pStyle w:val="ListParagraph"/>
        <w:spacing w:after="120" w:line="240" w:lineRule="auto"/>
        <w:ind w:left="1350"/>
        <w:rPr>
          <w:sz w:val="24"/>
          <w:szCs w:val="24"/>
        </w:rPr>
      </w:pP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r w:rsidRPr="0029252F">
        <w:rPr>
          <w:rFonts w:ascii="SutonnyMJ" w:hAnsi="SutonnyMJ"/>
          <w:color w:val="000000" w:themeColor="text1"/>
          <w:sz w:val="24"/>
          <w:szCs w:val="24"/>
        </w:rPr>
        <w:t xml:space="preserve">bv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29252F" w:rsidRDefault="008D66CE" w:rsidP="00F97548">
      <w:pPr>
        <w:numPr>
          <w:ilvl w:val="0"/>
          <w:numId w:val="11"/>
        </w:numPr>
        <w:tabs>
          <w:tab w:val="num" w:pos="0"/>
        </w:tabs>
        <w:spacing w:after="120" w:line="240" w:lineRule="auto"/>
        <w:ind w:left="450" w:hanging="450"/>
        <w:rPr>
          <w:color w:val="000000" w:themeColor="text1"/>
          <w:sz w:val="24"/>
          <w:szCs w:val="24"/>
        </w:rPr>
      </w:pPr>
      <w:r w:rsidRPr="0029252F">
        <w:rPr>
          <w:rFonts w:ascii="SutonnyMJ" w:hAnsi="SutonnyMJ"/>
          <w:color w:val="000000" w:themeColor="text1"/>
          <w:sz w:val="24"/>
          <w:szCs w:val="24"/>
        </w:rPr>
        <w:t xml:space="preserve">Avcbvi Lvbvq wK </w:t>
      </w:r>
      <w:r w:rsidR="00491516" w:rsidRPr="0029252F">
        <w:rPr>
          <w:rFonts w:ascii="SutonnyMJ" w:hAnsi="SutonnyMJ"/>
          <w:color w:val="000000" w:themeColor="text1"/>
          <w:sz w:val="24"/>
          <w:szCs w:val="24"/>
        </w:rPr>
        <w:t xml:space="preserve">Ab¨ (Lvbv cÖavb Qvov) </w:t>
      </w:r>
      <w:r w:rsidRPr="0029252F">
        <w:rPr>
          <w:rFonts w:ascii="SutonnyMJ" w:hAnsi="SutonnyMJ"/>
          <w:color w:val="000000" w:themeColor="text1"/>
          <w:sz w:val="24"/>
          <w:szCs w:val="24"/>
        </w:rPr>
        <w:t>†KD kvixwiK fv‡e wfbœ avivq m¶g?</w:t>
      </w:r>
      <w:r w:rsidRPr="0029252F">
        <w:rPr>
          <w:color w:val="000000" w:themeColor="text1"/>
          <w:sz w:val="24"/>
          <w:szCs w:val="24"/>
        </w:rPr>
        <w:t xml:space="preserve"> Is there any other disabled person in the household?     </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 xml:space="preserve">No........0   </w:t>
      </w:r>
      <w:r w:rsidRPr="0029252F">
        <w:rPr>
          <w:rFonts w:ascii="SutonnyMJ" w:hAnsi="SutonnyMJ"/>
          <w:color w:val="000000" w:themeColor="text1"/>
          <w:sz w:val="24"/>
          <w:szCs w:val="24"/>
        </w:rPr>
        <w:t xml:space="preserve">n¨uv = </w:t>
      </w:r>
      <w:r w:rsidRPr="0029252F">
        <w:rPr>
          <w:color w:val="000000" w:themeColor="text1"/>
          <w:sz w:val="24"/>
          <w:szCs w:val="24"/>
        </w:rPr>
        <w:t>1</w:t>
      </w:r>
      <w:r w:rsidRPr="0029252F">
        <w:rPr>
          <w:rFonts w:ascii="SutonnyMJ" w:hAnsi="SutonnyMJ"/>
          <w:color w:val="000000" w:themeColor="text1"/>
          <w:sz w:val="24"/>
          <w:szCs w:val="24"/>
        </w:rPr>
        <w:t>, (</w:t>
      </w:r>
      <w:r w:rsidRPr="0029252F">
        <w:rPr>
          <w:color w:val="000000" w:themeColor="text1"/>
          <w:sz w:val="24"/>
          <w:szCs w:val="24"/>
        </w:rPr>
        <w:t>Yes=1)</w:t>
      </w:r>
    </w:p>
    <w:p w:rsidR="00F97548" w:rsidRPr="0029252F" w:rsidRDefault="008D66CE" w:rsidP="00684DCA">
      <w:pPr>
        <w:pStyle w:val="ListParagraph"/>
        <w:spacing w:after="120" w:line="240" w:lineRule="auto"/>
        <w:ind w:left="1350"/>
        <w:rPr>
          <w:color w:val="000000" w:themeColor="text1"/>
          <w:sz w:val="24"/>
          <w:szCs w:val="24"/>
        </w:rPr>
      </w:pPr>
      <w:r w:rsidRPr="0029252F">
        <w:rPr>
          <w:color w:val="000000" w:themeColor="text1"/>
          <w:sz w:val="24"/>
          <w:szCs w:val="24"/>
        </w:rPr>
        <w:t>Yes.......1</w:t>
      </w:r>
      <w:r w:rsidRPr="0029252F">
        <w:rPr>
          <w:rFonts w:ascii="SutonnyMJ" w:hAnsi="SutonnyMJ"/>
          <w:color w:val="000000" w:themeColor="text1"/>
          <w:sz w:val="24"/>
          <w:szCs w:val="24"/>
        </w:rPr>
        <w:t xml:space="preserve"> bv = </w:t>
      </w:r>
      <w:r w:rsidRPr="0029252F">
        <w:rPr>
          <w:color w:val="000000" w:themeColor="text1"/>
          <w:sz w:val="24"/>
          <w:szCs w:val="24"/>
        </w:rPr>
        <w:t>0</w:t>
      </w:r>
      <w:r w:rsidRPr="0029252F">
        <w:rPr>
          <w:rFonts w:ascii="SutonnyMJ" w:hAnsi="SutonnyMJ"/>
          <w:color w:val="000000" w:themeColor="text1"/>
          <w:sz w:val="24"/>
          <w:szCs w:val="24"/>
        </w:rPr>
        <w:t>, (</w:t>
      </w:r>
      <w:r w:rsidRPr="0029252F">
        <w:rPr>
          <w:color w:val="000000" w:themeColor="text1"/>
          <w:sz w:val="24"/>
          <w:szCs w:val="24"/>
        </w:rPr>
        <w:t xml:space="preserve">No=0)   </w:t>
      </w:r>
    </w:p>
    <w:p w:rsidR="00F97548" w:rsidRPr="001F4016" w:rsidRDefault="008D66CE" w:rsidP="00575273">
      <w:pPr>
        <w:spacing w:after="120" w:line="240" w:lineRule="auto"/>
        <w:rPr>
          <w:rFonts w:cs="Vrinda"/>
          <w:sz w:val="24"/>
          <w:szCs w:val="24"/>
          <w:lang w:bidi="bn-BD"/>
        </w:rPr>
      </w:pPr>
      <w:r w:rsidRPr="001F4016">
        <w:rPr>
          <w:b/>
          <w:sz w:val="24"/>
          <w:szCs w:val="24"/>
          <w:lang w:bidi="bn-BD"/>
        </w:rPr>
        <w:t xml:space="preserve"> Skip</w:t>
      </w:r>
      <w:r w:rsidRPr="001F4016">
        <w:rPr>
          <w:b/>
          <w:sz w:val="24"/>
          <w:szCs w:val="24"/>
          <w:cs/>
          <w:lang w:bidi="bn-BD"/>
        </w:rPr>
        <w:t xml:space="preserve"> </w:t>
      </w:r>
      <w:r w:rsidRPr="001F4016">
        <w:rPr>
          <w:b/>
          <w:sz w:val="24"/>
          <w:szCs w:val="24"/>
          <w:lang w:bidi="bn-BD"/>
        </w:rPr>
        <w:t>Note:</w:t>
      </w:r>
      <w:r w:rsidRPr="001F4016">
        <w:rPr>
          <w:rFonts w:ascii="SutonnyMJ" w:hAnsi="SutonnyMJ" w:cs="Vrinda"/>
          <w:sz w:val="24"/>
          <w:szCs w:val="24"/>
          <w:cs/>
          <w:lang w:bidi="bn-BD"/>
        </w:rPr>
        <w:t xml:space="preserve"> </w:t>
      </w:r>
      <w:r w:rsidRPr="001F4016">
        <w:rPr>
          <w:rFonts w:ascii="SutonnyMJ" w:hAnsi="SutonnyMJ"/>
          <w:sz w:val="24"/>
          <w:szCs w:val="24"/>
        </w:rPr>
        <w:t>hw` DËi bv nq Zvn‡j 2.17 †Z P‡j hvb</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ans</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No</w:t>
      </w:r>
      <w:r w:rsidRPr="001F4016">
        <w:rPr>
          <w:sz w:val="24"/>
          <w:szCs w:val="24"/>
          <w:cs/>
          <w:lang w:bidi="bn-BD"/>
        </w:rPr>
        <w:t xml:space="preserve"> </w:t>
      </w:r>
      <w:r w:rsidRPr="001F4016">
        <w:rPr>
          <w:sz w:val="24"/>
          <w:szCs w:val="24"/>
          <w:lang w:bidi="bn-BD"/>
        </w:rPr>
        <w:t>then</w:t>
      </w:r>
      <w:r w:rsidRPr="001F4016">
        <w:rPr>
          <w:sz w:val="24"/>
          <w:szCs w:val="24"/>
          <w:cs/>
          <w:lang w:bidi="bn-BD"/>
        </w:rPr>
        <w:t xml:space="preserve"> </w:t>
      </w:r>
      <w:r w:rsidRPr="001F4016">
        <w:rPr>
          <w:sz w:val="24"/>
          <w:szCs w:val="24"/>
          <w:lang w:bidi="bn-BD"/>
        </w:rPr>
        <w:t>skip</w:t>
      </w:r>
      <w:r w:rsidRPr="001F4016">
        <w:rPr>
          <w:sz w:val="24"/>
          <w:szCs w:val="24"/>
          <w:cs/>
          <w:lang w:bidi="bn-BD"/>
        </w:rPr>
        <w:t xml:space="preserve"> </w:t>
      </w:r>
      <w:r w:rsidRPr="001F4016">
        <w:rPr>
          <w:sz w:val="24"/>
          <w:szCs w:val="24"/>
          <w:lang w:bidi="bn-BD"/>
        </w:rPr>
        <w:t>to</w:t>
      </w:r>
      <w:r w:rsidRPr="001F4016">
        <w:rPr>
          <w:sz w:val="24"/>
          <w:szCs w:val="24"/>
          <w:cs/>
          <w:lang w:bidi="bn-BD"/>
        </w:rPr>
        <w:t xml:space="preserve"> 2.17]</w:t>
      </w:r>
    </w:p>
    <w:p w:rsidR="00F97548" w:rsidRPr="001F4016" w:rsidRDefault="008D66CE" w:rsidP="00F97548">
      <w:pPr>
        <w:numPr>
          <w:ilvl w:val="0"/>
          <w:numId w:val="11"/>
        </w:numPr>
        <w:tabs>
          <w:tab w:val="num" w:pos="0"/>
        </w:tabs>
        <w:spacing w:after="120" w:line="240" w:lineRule="auto"/>
        <w:ind w:left="450" w:hanging="450"/>
        <w:rPr>
          <w:sz w:val="24"/>
          <w:szCs w:val="24"/>
          <w:rtl/>
          <w:cs/>
        </w:rPr>
      </w:pPr>
      <w:r w:rsidRPr="001F4016">
        <w:rPr>
          <w:rFonts w:ascii="SutonnyMJ" w:hAnsi="SutonnyMJ"/>
          <w:sz w:val="24"/>
          <w:szCs w:val="24"/>
        </w:rPr>
        <w:t>hw` DËi n¨vu nq Zvn‡j †mB e¨w³i (kvixwiK fv‡e wfbœ avivq m¶g e¨w³)eqm KZ?</w:t>
      </w:r>
      <w:r w:rsidRPr="001F4016">
        <w:rPr>
          <w:rFonts w:ascii="SutonnyMJ" w:hAnsi="SutonnyMJ" w:cs="Vrinda"/>
          <w:sz w:val="24"/>
          <w:szCs w:val="24"/>
          <w:cs/>
          <w:lang w:bidi="bn-BD"/>
        </w:rPr>
        <w:t xml:space="preserve"> </w:t>
      </w:r>
      <w:r w:rsidRPr="001F4016">
        <w:rPr>
          <w:rFonts w:ascii="SutonnyMJ" w:hAnsi="SutonnyMJ" w:cs="Vrinda"/>
          <w:sz w:val="24"/>
          <w:szCs w:val="24"/>
          <w:lang w:bidi="bn-BD"/>
        </w:rPr>
        <w:t>[</w:t>
      </w:r>
      <w:r w:rsidRPr="001F4016">
        <w:rPr>
          <w:sz w:val="24"/>
          <w:szCs w:val="24"/>
        </w:rPr>
        <w:t>If yes, what is the age of the disabled person?]..............</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63090B" w:rsidRPr="001F4016" w:rsidRDefault="0063090B" w:rsidP="0063090B">
      <w:pPr>
        <w:numPr>
          <w:ilvl w:val="0"/>
          <w:numId w:val="11"/>
        </w:numPr>
        <w:tabs>
          <w:tab w:val="num" w:pos="0"/>
        </w:tabs>
        <w:spacing w:after="120" w:line="240" w:lineRule="auto"/>
        <w:ind w:left="450" w:hanging="450"/>
        <w:rPr>
          <w:sz w:val="24"/>
          <w:szCs w:val="24"/>
          <w:lang w:bidi="bn-BD"/>
        </w:rPr>
      </w:pPr>
      <w:r w:rsidRPr="001F4016">
        <w:rPr>
          <w:rFonts w:ascii="SutonnyMJ" w:hAnsi="SutonnyMJ"/>
          <w:sz w:val="24"/>
          <w:szCs w:val="24"/>
        </w:rPr>
        <w:t>Avcbvi Lvbv‡Z wK †Kvb Mf©eZx gwnjv Av‡Q?</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Is</w:t>
      </w:r>
      <w:r w:rsidRPr="001F4016">
        <w:rPr>
          <w:sz w:val="24"/>
          <w:szCs w:val="24"/>
          <w:cs/>
          <w:lang w:bidi="bn-BD"/>
        </w:rPr>
        <w:t xml:space="preserve"> </w:t>
      </w:r>
      <w:r w:rsidRPr="001F4016">
        <w:rPr>
          <w:sz w:val="24"/>
          <w:szCs w:val="24"/>
          <w:lang w:bidi="bn-BD"/>
        </w:rPr>
        <w:t>there</w:t>
      </w:r>
      <w:r w:rsidRPr="001F4016">
        <w:rPr>
          <w:sz w:val="24"/>
          <w:szCs w:val="24"/>
          <w:cs/>
          <w:lang w:bidi="bn-BD"/>
        </w:rPr>
        <w:t xml:space="preserve"> </w:t>
      </w:r>
      <w:r w:rsidRPr="001F4016">
        <w:rPr>
          <w:sz w:val="24"/>
          <w:szCs w:val="24"/>
          <w:lang w:bidi="bn-BD"/>
        </w:rPr>
        <w:t>any</w:t>
      </w:r>
      <w:r w:rsidRPr="001F4016">
        <w:rPr>
          <w:sz w:val="24"/>
          <w:szCs w:val="24"/>
          <w:cs/>
          <w:lang w:bidi="bn-BD"/>
        </w:rPr>
        <w:t xml:space="preserve"> </w:t>
      </w:r>
      <w:r w:rsidRPr="001F4016">
        <w:rPr>
          <w:sz w:val="24"/>
          <w:szCs w:val="24"/>
          <w:lang w:bidi="bn-BD"/>
        </w:rPr>
        <w:t>pregnent</w:t>
      </w:r>
      <w:r w:rsidRPr="001F4016">
        <w:rPr>
          <w:sz w:val="24"/>
          <w:szCs w:val="24"/>
          <w:cs/>
          <w:lang w:bidi="bn-BD"/>
        </w:rPr>
        <w:t xml:space="preserve"> </w:t>
      </w:r>
      <w:r w:rsidRPr="001F4016">
        <w:rPr>
          <w:sz w:val="24"/>
          <w:szCs w:val="24"/>
          <w:lang w:bidi="bn-BD"/>
        </w:rPr>
        <w:t>woman</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p>
    <w:p w:rsidR="0063090B" w:rsidRPr="001F4016" w:rsidRDefault="0063090B" w:rsidP="00684DCA">
      <w:pPr>
        <w:pStyle w:val="ListParagraph"/>
        <w:spacing w:after="120" w:line="240" w:lineRule="auto"/>
        <w:ind w:left="1800"/>
        <w:rPr>
          <w:sz w:val="24"/>
          <w:szCs w:val="24"/>
        </w:rPr>
      </w:pPr>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36215F" w:rsidRPr="001F4016" w:rsidRDefault="0063090B" w:rsidP="000C20DC">
      <w:pPr>
        <w:pStyle w:val="ListParagraph"/>
        <w:spacing w:after="120" w:line="240" w:lineRule="auto"/>
        <w:ind w:left="1800"/>
        <w:rPr>
          <w:sz w:val="24"/>
          <w:szCs w:val="24"/>
        </w:rPr>
      </w:pPr>
      <w:r w:rsidRPr="001F4016">
        <w:rPr>
          <w:sz w:val="24"/>
          <w:szCs w:val="24"/>
        </w:rPr>
        <w:t>Yes.......1</w:t>
      </w:r>
      <w:r w:rsidRPr="001F4016">
        <w:rPr>
          <w:rFonts w:ascii="SutonnyMJ" w:hAnsi="SutonnyMJ"/>
          <w:sz w:val="24"/>
          <w:szCs w:val="24"/>
        </w:rPr>
        <w:t xml:space="preserve"> bv = </w:t>
      </w:r>
      <w:r w:rsidRPr="001F4016">
        <w:rPr>
          <w:sz w:val="24"/>
          <w:szCs w:val="24"/>
        </w:rPr>
        <w:t>0</w:t>
      </w:r>
      <w:r w:rsidRPr="001F4016">
        <w:rPr>
          <w:rFonts w:ascii="SutonnyMJ" w:hAnsi="SutonnyMJ"/>
          <w:sz w:val="24"/>
          <w:szCs w:val="24"/>
        </w:rPr>
        <w:t>, (</w:t>
      </w:r>
      <w:r w:rsidRPr="001F4016">
        <w:rPr>
          <w:sz w:val="24"/>
          <w:szCs w:val="24"/>
        </w:rPr>
        <w:t xml:space="preserve">No=0)   </w:t>
      </w: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1F4016" w:rsidTr="002E1074">
        <w:trPr>
          <w:trHeight w:val="1520"/>
        </w:trPr>
        <w:tc>
          <w:tcPr>
            <w:tcW w:w="5130" w:type="dxa"/>
          </w:tcPr>
          <w:p w:rsidR="0036215F" w:rsidRPr="001F4016" w:rsidRDefault="0036215F" w:rsidP="001A252B">
            <w:pPr>
              <w:spacing w:after="120" w:line="240" w:lineRule="auto"/>
              <w:rPr>
                <w:rFonts w:ascii="Arial" w:hAnsi="Arial"/>
                <w:b/>
                <w:sz w:val="24"/>
                <w:szCs w:val="24"/>
              </w:rPr>
            </w:pPr>
            <w:r w:rsidRPr="001F4016">
              <w:rPr>
                <w:rFonts w:ascii="Arial" w:hAnsi="Arial"/>
                <w:sz w:val="24"/>
                <w:szCs w:val="24"/>
              </w:rPr>
              <w:t xml:space="preserve"> </w:t>
            </w:r>
            <w:r w:rsidRPr="001F4016">
              <w:rPr>
                <w:rFonts w:ascii="SutonnyMJ" w:hAnsi="SutonnyMJ" w:cs="SutonnyMJ"/>
                <w:b/>
                <w:sz w:val="24"/>
                <w:szCs w:val="24"/>
              </w:rPr>
              <w:t>‡</w:t>
            </w:r>
            <w:r w:rsidRPr="001F4016">
              <w:rPr>
                <w:rFonts w:ascii="SutonnyMJ" w:hAnsi="SutonnyMJ" w:cs="SutonnyMJ"/>
                <w:b/>
                <w:sz w:val="24"/>
                <w:szCs w:val="24"/>
                <w:u w:val="single"/>
              </w:rPr>
              <w:t xml:space="preserve">ckv †KvW </w:t>
            </w:r>
            <w:r w:rsidRPr="001F4016">
              <w:rPr>
                <w:b/>
                <w:sz w:val="24"/>
                <w:szCs w:val="24"/>
                <w:u w:val="single"/>
              </w:rPr>
              <w:t>[Occupation Code]</w:t>
            </w:r>
            <w:r w:rsidRPr="001F4016">
              <w:rPr>
                <w:rFonts w:ascii="Arial" w:hAnsi="Arial"/>
                <w:b/>
                <w:sz w:val="24"/>
                <w:szCs w:val="24"/>
                <w:u w:val="single"/>
              </w:rPr>
              <w:t>:</w:t>
            </w:r>
          </w:p>
          <w:p w:rsidR="0036215F" w:rsidRPr="001F4016" w:rsidRDefault="003F20AE" w:rsidP="001A252B">
            <w:pPr>
              <w:spacing w:after="120" w:line="240" w:lineRule="auto"/>
              <w:rPr>
                <w:sz w:val="24"/>
                <w:szCs w:val="24"/>
              </w:rPr>
            </w:pPr>
            <w:r w:rsidRPr="001F4016">
              <w:rPr>
                <w:sz w:val="24"/>
                <w:szCs w:val="24"/>
              </w:rPr>
              <w:t>01</w:t>
            </w:r>
            <w:r w:rsidR="0036215F" w:rsidRPr="001F4016">
              <w:rPr>
                <w:sz w:val="24"/>
                <w:szCs w:val="24"/>
              </w:rPr>
              <w:t>.</w:t>
            </w:r>
            <w:r w:rsidR="0036215F" w:rsidRPr="001F4016">
              <w:rPr>
                <w:rFonts w:ascii="SutonnyMJ" w:hAnsi="SutonnyMJ" w:cs="Arial"/>
                <w:sz w:val="24"/>
                <w:szCs w:val="24"/>
              </w:rPr>
              <w:t>N‡i KvR K‡i</w:t>
            </w:r>
            <w:r w:rsidR="004A7D53" w:rsidRPr="001F4016">
              <w:rPr>
                <w:rFonts w:ascii="SutonnyMJ" w:hAnsi="SutonnyMJ" w:cs="Arial"/>
                <w:sz w:val="24"/>
                <w:szCs w:val="24"/>
              </w:rPr>
              <w:t>/M„wnYx</w:t>
            </w:r>
            <w:r w:rsidR="0036215F" w:rsidRPr="001F4016">
              <w:rPr>
                <w:rFonts w:ascii="Arial" w:hAnsi="Arial" w:cs="Arial"/>
                <w:sz w:val="24"/>
                <w:szCs w:val="24"/>
              </w:rPr>
              <w:t xml:space="preserve"> </w:t>
            </w:r>
            <w:r w:rsidR="0036215F" w:rsidRPr="001F4016">
              <w:rPr>
                <w:sz w:val="24"/>
                <w:szCs w:val="24"/>
              </w:rPr>
              <w:t>[Homemaker</w:t>
            </w:r>
            <w:r w:rsidR="001B17DF" w:rsidRPr="001F4016">
              <w:rPr>
                <w:sz w:val="24"/>
                <w:szCs w:val="24"/>
              </w:rPr>
              <w:t xml:space="preserve"> for own HH/Housewife</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02</w:t>
            </w:r>
            <w:r w:rsidR="0036215F" w:rsidRPr="001F4016">
              <w:rPr>
                <w:sz w:val="24"/>
                <w:szCs w:val="24"/>
              </w:rPr>
              <w:t>.</w:t>
            </w:r>
            <w:r w:rsidR="0036215F" w:rsidRPr="001F4016">
              <w:rPr>
                <w:rFonts w:ascii="SutonnyMJ" w:hAnsi="SutonnyMJ" w:cs="Arial"/>
                <w:sz w:val="24"/>
                <w:szCs w:val="24"/>
              </w:rPr>
              <w:t>kªwgK</w:t>
            </w:r>
            <w:r w:rsidR="004A7D53" w:rsidRPr="001F4016">
              <w:rPr>
                <w:rFonts w:ascii="SutonnyMJ" w:hAnsi="SutonnyMJ" w:cs="Arial"/>
                <w:sz w:val="24"/>
                <w:szCs w:val="24"/>
              </w:rPr>
              <w:t xml:space="preserve"> (KvwqK kªg cÖ`vb K‡i)</w:t>
            </w:r>
            <w:r w:rsidR="0036215F" w:rsidRPr="001F4016">
              <w:rPr>
                <w:rFonts w:ascii="SutonnyMJ" w:hAnsi="SutonnyMJ" w:cs="Arial"/>
                <w:sz w:val="24"/>
                <w:szCs w:val="24"/>
              </w:rPr>
              <w:t xml:space="preserve"> </w:t>
            </w:r>
            <w:r w:rsidR="0036215F" w:rsidRPr="001F4016">
              <w:rPr>
                <w:sz w:val="24"/>
                <w:szCs w:val="24"/>
              </w:rPr>
              <w:t xml:space="preserve"> [</w:t>
            </w:r>
            <w:r w:rsidRPr="001F4016">
              <w:rPr>
                <w:sz w:val="24"/>
                <w:szCs w:val="24"/>
              </w:rPr>
              <w:t>L</w:t>
            </w:r>
            <w:r w:rsidR="0036215F" w:rsidRPr="001F4016">
              <w:rPr>
                <w:sz w:val="24"/>
                <w:szCs w:val="24"/>
              </w:rPr>
              <w:t>abor</w:t>
            </w:r>
            <w:r w:rsidR="004A7D53" w:rsidRPr="001F4016">
              <w:rPr>
                <w:sz w:val="24"/>
                <w:szCs w:val="24"/>
              </w:rPr>
              <w:t xml:space="preserve"> (physical labor)</w:t>
            </w:r>
            <w:r w:rsidR="0036215F" w:rsidRPr="001F4016">
              <w:rPr>
                <w:sz w:val="24"/>
                <w:szCs w:val="24"/>
              </w:rPr>
              <w:t>]</w:t>
            </w:r>
          </w:p>
          <w:p w:rsidR="0036215F" w:rsidRPr="001F4016" w:rsidRDefault="0036215F" w:rsidP="001A252B">
            <w:pPr>
              <w:spacing w:after="120" w:line="240" w:lineRule="auto"/>
              <w:rPr>
                <w:sz w:val="24"/>
                <w:szCs w:val="24"/>
              </w:rPr>
            </w:pPr>
            <w:r w:rsidRPr="001F4016">
              <w:rPr>
                <w:sz w:val="24"/>
                <w:szCs w:val="24"/>
              </w:rPr>
              <w:t>0</w:t>
            </w:r>
            <w:r w:rsidR="003F20AE" w:rsidRPr="001F4016">
              <w:rPr>
                <w:sz w:val="24"/>
                <w:szCs w:val="24"/>
              </w:rPr>
              <w:t>3</w:t>
            </w:r>
            <w:r w:rsidRPr="001F4016">
              <w:rPr>
                <w:rFonts w:ascii="Arial" w:hAnsi="Arial" w:cs="Arial"/>
                <w:sz w:val="24"/>
                <w:szCs w:val="24"/>
              </w:rPr>
              <w:t>.</w:t>
            </w:r>
            <w:r w:rsidRPr="001F4016">
              <w:rPr>
                <w:rFonts w:ascii="SutonnyMJ" w:hAnsi="SutonnyMJ" w:cs="Arial"/>
                <w:sz w:val="24"/>
                <w:szCs w:val="24"/>
              </w:rPr>
              <w:t xml:space="preserve">‡eZbfy³ Kg©Pvix </w:t>
            </w:r>
            <w:r w:rsidRPr="001F4016">
              <w:rPr>
                <w:sz w:val="24"/>
                <w:szCs w:val="24"/>
              </w:rPr>
              <w:t>[Salaried job]</w:t>
            </w:r>
          </w:p>
          <w:p w:rsidR="0036215F" w:rsidRPr="001F4016" w:rsidRDefault="003F20AE" w:rsidP="001A252B">
            <w:pPr>
              <w:spacing w:after="120" w:line="240" w:lineRule="auto"/>
              <w:rPr>
                <w:sz w:val="24"/>
                <w:szCs w:val="24"/>
              </w:rPr>
            </w:pPr>
            <w:r w:rsidRPr="001F4016">
              <w:rPr>
                <w:sz w:val="24"/>
                <w:szCs w:val="24"/>
              </w:rPr>
              <w:t>04</w:t>
            </w:r>
            <w:r w:rsidR="0036215F" w:rsidRPr="001F4016">
              <w:rPr>
                <w:sz w:val="24"/>
                <w:szCs w:val="24"/>
              </w:rPr>
              <w:t>.</w:t>
            </w:r>
            <w:r w:rsidR="0036215F" w:rsidRPr="001F4016">
              <w:rPr>
                <w:rFonts w:ascii="SutonnyMJ" w:hAnsi="SutonnyMJ" w:cs="Arial"/>
                <w:sz w:val="24"/>
                <w:szCs w:val="24"/>
              </w:rPr>
              <w:t>wg¯¿x</w:t>
            </w:r>
            <w:r w:rsidR="0036215F" w:rsidRPr="001F4016">
              <w:rPr>
                <w:rFonts w:ascii="Arial" w:hAnsi="Arial" w:cs="Arial"/>
                <w:sz w:val="24"/>
                <w:szCs w:val="24"/>
              </w:rPr>
              <w:t xml:space="preserve"> </w:t>
            </w:r>
            <w:r w:rsidR="001C0668" w:rsidRPr="001F4016">
              <w:rPr>
                <w:rFonts w:ascii="SutonnyMJ" w:hAnsi="SutonnyMJ" w:cs="Arial"/>
                <w:sz w:val="24"/>
                <w:szCs w:val="24"/>
              </w:rPr>
              <w:t xml:space="preserve">(ivRwgw¯¿, myZvi, ˆe`¨ywZK wgw¯¿, m¨vwbUvwi wg¯¿x BZ¨vw`) </w:t>
            </w:r>
            <w:r w:rsidR="0036215F" w:rsidRPr="001F4016">
              <w:rPr>
                <w:sz w:val="24"/>
                <w:szCs w:val="24"/>
              </w:rPr>
              <w:t>[Mason</w:t>
            </w:r>
            <w:r w:rsidR="00090BF6" w:rsidRPr="001F4016">
              <w:rPr>
                <w:sz w:val="24"/>
                <w:szCs w:val="24"/>
              </w:rPr>
              <w:t>/Carpenter</w:t>
            </w:r>
            <w:r w:rsidR="001B17DF" w:rsidRPr="001F4016">
              <w:rPr>
                <w:sz w:val="24"/>
                <w:szCs w:val="24"/>
              </w:rPr>
              <w:t>/Electrician/Plumber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5</w:t>
            </w:r>
            <w:r w:rsidR="0036215F" w:rsidRPr="001F4016">
              <w:rPr>
                <w:sz w:val="24"/>
                <w:szCs w:val="24"/>
              </w:rPr>
              <w:t>.</w:t>
            </w:r>
            <w:r w:rsidR="0036215F" w:rsidRPr="001F4016">
              <w:rPr>
                <w:rFonts w:ascii="SutonnyMJ" w:hAnsi="SutonnyMJ" w:cs="Arial"/>
                <w:sz w:val="24"/>
                <w:szCs w:val="24"/>
              </w:rPr>
              <w:t>f¨vb/wiKkv PvjK</w:t>
            </w:r>
            <w:r w:rsidR="001E5DC2" w:rsidRPr="001F4016">
              <w:rPr>
                <w:sz w:val="24"/>
                <w:szCs w:val="24"/>
              </w:rPr>
              <w:t xml:space="preserve"> </w:t>
            </w:r>
            <w:r w:rsidR="001E5DC2" w:rsidRPr="001F4016">
              <w:rPr>
                <w:rFonts w:ascii="SutonnyMJ" w:hAnsi="SutonnyMJ" w:cs="Arial"/>
                <w:sz w:val="24"/>
                <w:szCs w:val="24"/>
              </w:rPr>
              <w:t>/e¨vUvwi PvwjZ A‡Uvwi·v PvjK</w:t>
            </w:r>
            <w:r w:rsidR="0036215F" w:rsidRPr="001F4016">
              <w:rPr>
                <w:rFonts w:ascii="Arial" w:hAnsi="Arial" w:cs="Arial"/>
                <w:sz w:val="24"/>
                <w:szCs w:val="24"/>
              </w:rPr>
              <w:t xml:space="preserve"> </w:t>
            </w:r>
            <w:r w:rsidR="0036215F" w:rsidRPr="001F4016">
              <w:rPr>
                <w:sz w:val="24"/>
                <w:szCs w:val="24"/>
              </w:rPr>
              <w:t>[Van/Rickshaw puller</w:t>
            </w:r>
            <w:r w:rsidR="001B17DF" w:rsidRPr="001F4016">
              <w:rPr>
                <w:sz w:val="24"/>
                <w:szCs w:val="24"/>
              </w:rPr>
              <w:t>/</w:t>
            </w:r>
            <w:r w:rsidR="001E5DC2" w:rsidRPr="001F4016">
              <w:rPr>
                <w:sz w:val="24"/>
                <w:szCs w:val="24"/>
              </w:rPr>
              <w:t>battery driven a</w:t>
            </w:r>
            <w:r w:rsidR="001B17DF" w:rsidRPr="001F4016">
              <w:rPr>
                <w:sz w:val="24"/>
                <w:szCs w:val="24"/>
              </w:rPr>
              <w:t>uto riksha</w:t>
            </w:r>
            <w:r w:rsidR="001E5DC2" w:rsidRPr="001F4016">
              <w:rPr>
                <w:sz w:val="24"/>
                <w:szCs w:val="24"/>
              </w:rPr>
              <w:t xml:space="preserve"> driver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6</w:t>
            </w:r>
            <w:r w:rsidR="0036215F" w:rsidRPr="001F4016">
              <w:rPr>
                <w:sz w:val="24"/>
                <w:szCs w:val="24"/>
              </w:rPr>
              <w:t>.</w:t>
            </w:r>
            <w:r w:rsidR="0036215F" w:rsidRPr="001F4016">
              <w:rPr>
                <w:rFonts w:ascii="SutonnyMJ" w:hAnsi="SutonnyMJ" w:cs="Arial"/>
                <w:sz w:val="24"/>
                <w:szCs w:val="24"/>
              </w:rPr>
              <w:t>gywP</w:t>
            </w:r>
            <w:r w:rsidR="0036215F" w:rsidRPr="001F4016">
              <w:rPr>
                <w:rFonts w:ascii="Arial" w:hAnsi="Arial" w:cs="Arial"/>
                <w:sz w:val="24"/>
                <w:szCs w:val="24"/>
              </w:rPr>
              <w:t xml:space="preserve"> </w:t>
            </w:r>
            <w:r w:rsidR="002B773B" w:rsidRPr="001F4016">
              <w:rPr>
                <w:sz w:val="24"/>
                <w:szCs w:val="24"/>
              </w:rPr>
              <w:t>[</w:t>
            </w:r>
            <w:r w:rsidR="004A7D53" w:rsidRPr="001F4016">
              <w:rPr>
                <w:sz w:val="24"/>
                <w:szCs w:val="24"/>
              </w:rPr>
              <w:t>Cobbler/</w:t>
            </w:r>
            <w:r w:rsidR="001E5DC2" w:rsidRPr="001F4016" w:rsidDel="001E5DC2">
              <w:rPr>
                <w:sz w:val="24"/>
                <w:szCs w:val="24"/>
              </w:rPr>
              <w:t xml:space="preserve"> </w:t>
            </w:r>
            <w:r w:rsidR="0036215F" w:rsidRPr="001F4016">
              <w:rPr>
                <w:sz w:val="24"/>
                <w:szCs w:val="24"/>
              </w:rPr>
              <w:t>maker]</w:t>
            </w:r>
          </w:p>
          <w:p w:rsidR="0036215F" w:rsidRPr="0029252F" w:rsidRDefault="003F20AE" w:rsidP="001A252B">
            <w:pPr>
              <w:spacing w:after="120" w:line="240" w:lineRule="auto"/>
              <w:rPr>
                <w:color w:val="000000" w:themeColor="text1"/>
                <w:sz w:val="24"/>
                <w:szCs w:val="24"/>
              </w:rPr>
            </w:pPr>
            <w:r w:rsidRPr="0029252F">
              <w:rPr>
                <w:color w:val="000000" w:themeColor="text1"/>
                <w:sz w:val="24"/>
                <w:szCs w:val="24"/>
              </w:rPr>
              <w:t>0</w:t>
            </w:r>
            <w:r w:rsidR="00090BF6" w:rsidRPr="0029252F">
              <w:rPr>
                <w:color w:val="000000" w:themeColor="text1"/>
                <w:sz w:val="24"/>
                <w:szCs w:val="24"/>
              </w:rPr>
              <w:t>7</w:t>
            </w:r>
            <w:r w:rsidR="0036215F" w:rsidRPr="0029252F">
              <w:rPr>
                <w:color w:val="000000" w:themeColor="text1"/>
                <w:sz w:val="24"/>
                <w:szCs w:val="24"/>
              </w:rPr>
              <w:t>.</w:t>
            </w:r>
            <w:r w:rsidR="001E5DC2" w:rsidRPr="0029252F">
              <w:rPr>
                <w:color w:val="000000" w:themeColor="text1"/>
                <w:sz w:val="24"/>
                <w:szCs w:val="24"/>
              </w:rPr>
              <w:t xml:space="preserve"> </w:t>
            </w:r>
            <w:r w:rsidR="0036215F" w:rsidRPr="0029252F">
              <w:rPr>
                <w:rFonts w:ascii="SutonnyMJ" w:hAnsi="SutonnyMJ" w:cs="Arial"/>
                <w:color w:val="000000" w:themeColor="text1"/>
                <w:sz w:val="24"/>
                <w:szCs w:val="24"/>
              </w:rPr>
              <w:t>‡`vKvb`vi</w:t>
            </w:r>
            <w:r w:rsidRPr="0029252F">
              <w:rPr>
                <w:rFonts w:ascii="SutonnyMJ" w:hAnsi="SutonnyMJ" w:cs="Arial"/>
                <w:color w:val="000000" w:themeColor="text1"/>
                <w:sz w:val="24"/>
                <w:szCs w:val="24"/>
              </w:rPr>
              <w:t>/e¨emvqx</w:t>
            </w:r>
            <w:r w:rsidR="004E46AB" w:rsidRPr="0029252F">
              <w:rPr>
                <w:rFonts w:ascii="SutonnyMJ" w:hAnsi="SutonnyMJ" w:cs="Arial"/>
                <w:color w:val="000000" w:themeColor="text1"/>
                <w:sz w:val="24"/>
                <w:szCs w:val="24"/>
              </w:rPr>
              <w:t xml:space="preserve">/†dwiIqvjv </w:t>
            </w:r>
            <w:r w:rsidR="0036215F" w:rsidRPr="0029252F">
              <w:rPr>
                <w:rFonts w:ascii="Arial" w:hAnsi="Arial" w:cs="Arial"/>
                <w:color w:val="000000" w:themeColor="text1"/>
                <w:sz w:val="24"/>
                <w:szCs w:val="24"/>
              </w:rPr>
              <w:t xml:space="preserve"> </w:t>
            </w:r>
            <w:r w:rsidR="0036215F" w:rsidRPr="0029252F">
              <w:rPr>
                <w:color w:val="000000" w:themeColor="text1"/>
                <w:sz w:val="24"/>
                <w:szCs w:val="24"/>
              </w:rPr>
              <w:t>[Shopkeeper</w:t>
            </w:r>
            <w:r w:rsidRPr="0029252F">
              <w:rPr>
                <w:color w:val="000000" w:themeColor="text1"/>
                <w:sz w:val="24"/>
                <w:szCs w:val="24"/>
              </w:rPr>
              <w:t>/Business</w:t>
            </w:r>
            <w:r w:rsidR="00491516" w:rsidRPr="0029252F">
              <w:rPr>
                <w:color w:val="000000" w:themeColor="text1"/>
                <w:sz w:val="24"/>
                <w:szCs w:val="24"/>
              </w:rPr>
              <w:t>man</w:t>
            </w:r>
            <w:r w:rsidR="004A7D53" w:rsidRPr="0029252F">
              <w:rPr>
                <w:color w:val="000000" w:themeColor="text1"/>
                <w:sz w:val="24"/>
                <w:szCs w:val="24"/>
              </w:rPr>
              <w:t>/</w:t>
            </w:r>
            <w:r w:rsidR="001E5DC2" w:rsidRPr="0029252F">
              <w:rPr>
                <w:color w:val="000000" w:themeColor="text1"/>
                <w:sz w:val="24"/>
                <w:szCs w:val="24"/>
              </w:rPr>
              <w:t>ambulent</w:t>
            </w:r>
            <w:r w:rsidR="004A7D53" w:rsidRPr="0029252F">
              <w:rPr>
                <w:color w:val="000000" w:themeColor="text1"/>
                <w:sz w:val="24"/>
                <w:szCs w:val="24"/>
              </w:rPr>
              <w:t xml:space="preserve"> vendor</w:t>
            </w:r>
            <w:r w:rsidR="0036215F" w:rsidRPr="0029252F">
              <w:rPr>
                <w:color w:val="000000" w:themeColor="text1"/>
                <w:sz w:val="24"/>
                <w:szCs w:val="24"/>
              </w:rPr>
              <w:t>]</w:t>
            </w:r>
          </w:p>
          <w:p w:rsidR="002B773B" w:rsidRPr="001F4016" w:rsidRDefault="00090BF6" w:rsidP="000C20DC">
            <w:pPr>
              <w:spacing w:after="120" w:line="240" w:lineRule="auto"/>
              <w:rPr>
                <w:sz w:val="24"/>
                <w:szCs w:val="24"/>
              </w:rPr>
            </w:pPr>
            <w:r w:rsidRPr="0029252F">
              <w:rPr>
                <w:color w:val="000000" w:themeColor="text1"/>
                <w:sz w:val="24"/>
                <w:szCs w:val="24"/>
              </w:rPr>
              <w:t>0</w:t>
            </w:r>
            <w:r w:rsidR="00684DCA" w:rsidRPr="0029252F">
              <w:rPr>
                <w:color w:val="000000" w:themeColor="text1"/>
                <w:sz w:val="24"/>
                <w:szCs w:val="24"/>
              </w:rPr>
              <w:t>8</w:t>
            </w:r>
            <w:r w:rsidR="0036215F" w:rsidRPr="0029252F">
              <w:rPr>
                <w:color w:val="000000" w:themeColor="text1"/>
                <w:sz w:val="24"/>
                <w:szCs w:val="24"/>
              </w:rPr>
              <w:t>.</w:t>
            </w:r>
            <w:r w:rsidR="0036215F" w:rsidRPr="0029252F">
              <w:rPr>
                <w:rFonts w:ascii="SutonnyMJ" w:hAnsi="SutonnyMJ" w:cs="Arial"/>
                <w:color w:val="000000" w:themeColor="text1"/>
                <w:sz w:val="24"/>
                <w:szCs w:val="24"/>
              </w:rPr>
              <w:t>`wR©</w:t>
            </w:r>
            <w:r w:rsidR="0036215F" w:rsidRPr="0029252F">
              <w:rPr>
                <w:rFonts w:ascii="Arial" w:hAnsi="Arial" w:cs="Arial"/>
                <w:color w:val="000000" w:themeColor="text1"/>
                <w:sz w:val="24"/>
                <w:szCs w:val="24"/>
              </w:rPr>
              <w:t xml:space="preserve"> </w:t>
            </w:r>
            <w:r w:rsidR="004E46AB" w:rsidRPr="0029252F">
              <w:rPr>
                <w:rFonts w:ascii="SutonnyMJ" w:hAnsi="SutonnyMJ" w:cs="Arial"/>
                <w:color w:val="000000" w:themeColor="text1"/>
                <w:sz w:val="24"/>
                <w:szCs w:val="24"/>
              </w:rPr>
              <w:t>(A‡_©i wewbg‡q wbR N‡i ev †`vKv‡b †mjvB K‡i _v‡K)</w:t>
            </w:r>
            <w:r w:rsidR="004E46AB" w:rsidRPr="0029252F">
              <w:rPr>
                <w:rFonts w:ascii="Arial" w:hAnsi="Arial" w:cs="Arial"/>
                <w:color w:val="000000" w:themeColor="text1"/>
                <w:sz w:val="24"/>
                <w:szCs w:val="24"/>
              </w:rPr>
              <w:t xml:space="preserve">  </w:t>
            </w:r>
            <w:r w:rsidR="0036215F" w:rsidRPr="001F4016">
              <w:rPr>
                <w:sz w:val="24"/>
                <w:szCs w:val="24"/>
              </w:rPr>
              <w:lastRenderedPageBreak/>
              <w:t>[Tailor</w:t>
            </w:r>
            <w:r w:rsidR="004A7D53" w:rsidRPr="001F4016">
              <w:rPr>
                <w:sz w:val="24"/>
                <w:szCs w:val="24"/>
              </w:rPr>
              <w:t xml:space="preserve"> (both in home and shop)</w:t>
            </w:r>
            <w:r w:rsidR="0036215F" w:rsidRPr="001F4016">
              <w:rPr>
                <w:sz w:val="24"/>
                <w:szCs w:val="24"/>
              </w:rPr>
              <w:t>]</w:t>
            </w:r>
          </w:p>
        </w:tc>
        <w:tc>
          <w:tcPr>
            <w:tcW w:w="3870" w:type="dxa"/>
          </w:tcPr>
          <w:p w:rsidR="0036215F" w:rsidRPr="001F4016" w:rsidRDefault="000C20DC" w:rsidP="001A252B">
            <w:pPr>
              <w:spacing w:after="120" w:line="240" w:lineRule="auto"/>
              <w:rPr>
                <w:sz w:val="24"/>
                <w:szCs w:val="24"/>
              </w:rPr>
            </w:pPr>
            <w:r w:rsidRPr="001F4016">
              <w:rPr>
                <w:sz w:val="24"/>
                <w:szCs w:val="24"/>
              </w:rPr>
              <w:lastRenderedPageBreak/>
              <w:t>9.</w:t>
            </w:r>
            <w:r w:rsidRPr="001F4016">
              <w:rPr>
                <w:rFonts w:ascii="SutonnyMJ" w:hAnsi="SutonnyMJ" w:cs="Arial"/>
                <w:sz w:val="24"/>
                <w:szCs w:val="24"/>
              </w:rPr>
              <w:t>WªvBfvi</w:t>
            </w:r>
            <w:r w:rsidRPr="001F4016">
              <w:rPr>
                <w:rFonts w:ascii="Arial" w:hAnsi="Arial" w:cs="Arial"/>
                <w:sz w:val="24"/>
                <w:szCs w:val="24"/>
              </w:rPr>
              <w:t xml:space="preserve"> </w:t>
            </w:r>
            <w:r w:rsidRPr="001F4016">
              <w:rPr>
                <w:sz w:val="24"/>
                <w:szCs w:val="24"/>
              </w:rPr>
              <w:t>[Driver]</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0</w:t>
            </w:r>
            <w:r w:rsidR="0036215F" w:rsidRPr="001F4016">
              <w:rPr>
                <w:rFonts w:ascii="Arial" w:hAnsi="Arial" w:cs="Arial"/>
                <w:sz w:val="24"/>
                <w:szCs w:val="24"/>
              </w:rPr>
              <w:t>.</w:t>
            </w:r>
            <w:r w:rsidR="0036215F" w:rsidRPr="001F4016">
              <w:rPr>
                <w:rFonts w:ascii="SutonnyMJ" w:hAnsi="SutonnyMJ" w:cs="Arial"/>
                <w:sz w:val="24"/>
                <w:szCs w:val="24"/>
              </w:rPr>
              <w:t>KzwUi wkí</w:t>
            </w:r>
            <w:r w:rsidR="0036215F" w:rsidRPr="001F4016">
              <w:rPr>
                <w:rFonts w:ascii="Arial" w:hAnsi="Arial" w:cs="Arial"/>
                <w:sz w:val="24"/>
                <w:szCs w:val="24"/>
              </w:rPr>
              <w:t xml:space="preserve">  [</w:t>
            </w:r>
            <w:r w:rsidR="0036215F" w:rsidRPr="001F4016">
              <w:rPr>
                <w:sz w:val="24"/>
                <w:szCs w:val="24"/>
              </w:rPr>
              <w:t>Cottage industry]</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1</w:t>
            </w:r>
            <w:r w:rsidRPr="001F4016">
              <w:rPr>
                <w:sz w:val="24"/>
                <w:szCs w:val="24"/>
              </w:rPr>
              <w:t xml:space="preserve">. </w:t>
            </w:r>
            <w:r w:rsidR="004E46AB" w:rsidRPr="001F4016">
              <w:rPr>
                <w:rFonts w:ascii="SutonnyMJ" w:hAnsi="SutonnyMJ" w:cs="Arial"/>
                <w:sz w:val="24"/>
                <w:szCs w:val="24"/>
              </w:rPr>
              <w:t>†cvkvK KviLvbvi kªwgK</w:t>
            </w:r>
            <w:r w:rsidR="004E46AB" w:rsidRPr="001F4016">
              <w:rPr>
                <w:sz w:val="24"/>
                <w:szCs w:val="24"/>
              </w:rPr>
              <w:t xml:space="preserve"> [</w:t>
            </w:r>
            <w:r w:rsidRPr="001F4016">
              <w:rPr>
                <w:sz w:val="24"/>
                <w:szCs w:val="24"/>
              </w:rPr>
              <w:t>Garment worker</w:t>
            </w:r>
            <w:r w:rsidR="004E46AB" w:rsidRPr="001F4016">
              <w:rPr>
                <w:sz w:val="24"/>
                <w:szCs w:val="24"/>
              </w:rPr>
              <w:t>]</w:t>
            </w:r>
            <w:r w:rsidRPr="001F4016">
              <w:rPr>
                <w:sz w:val="24"/>
                <w:szCs w:val="24"/>
              </w:rPr>
              <w:t xml:space="preserve"> </w:t>
            </w:r>
          </w:p>
          <w:p w:rsidR="00090BF6" w:rsidRPr="001F4016" w:rsidRDefault="00090BF6" w:rsidP="001A252B">
            <w:pPr>
              <w:spacing w:after="120" w:line="240" w:lineRule="auto"/>
              <w:rPr>
                <w:sz w:val="24"/>
                <w:szCs w:val="24"/>
              </w:rPr>
            </w:pPr>
            <w:r w:rsidRPr="001F4016">
              <w:rPr>
                <w:sz w:val="24"/>
                <w:szCs w:val="24"/>
              </w:rPr>
              <w:t>1</w:t>
            </w:r>
            <w:r w:rsidR="00684DCA" w:rsidRPr="001F4016">
              <w:rPr>
                <w:sz w:val="24"/>
                <w:szCs w:val="24"/>
              </w:rPr>
              <w:t>2</w:t>
            </w:r>
            <w:r w:rsidRPr="001F4016">
              <w:rPr>
                <w:sz w:val="24"/>
                <w:szCs w:val="24"/>
              </w:rPr>
              <w:t>.</w:t>
            </w:r>
            <w:r w:rsidRPr="001F4016">
              <w:rPr>
                <w:rFonts w:ascii="SutonnyMJ" w:hAnsi="SutonnyMJ" w:cs="Arial"/>
                <w:sz w:val="24"/>
                <w:szCs w:val="24"/>
              </w:rPr>
              <w:t>Kv‡Ri †jvK</w:t>
            </w:r>
            <w:r w:rsidRPr="001F4016">
              <w:rPr>
                <w:rFonts w:ascii="Arial" w:hAnsi="Arial" w:cs="Arial"/>
                <w:sz w:val="24"/>
                <w:szCs w:val="24"/>
              </w:rPr>
              <w:t xml:space="preserve"> </w:t>
            </w:r>
            <w:r w:rsidRPr="001F4016">
              <w:rPr>
                <w:sz w:val="24"/>
                <w:szCs w:val="24"/>
              </w:rPr>
              <w:t xml:space="preserve">[Domestic </w:t>
            </w:r>
            <w:bookmarkStart w:id="0" w:name="OLE_LINK3"/>
            <w:bookmarkStart w:id="1" w:name="OLE_LINK4"/>
            <w:r w:rsidRPr="001F4016">
              <w:rPr>
                <w:sz w:val="24"/>
                <w:szCs w:val="24"/>
              </w:rPr>
              <w:t>maid</w:t>
            </w:r>
            <w:bookmarkEnd w:id="0"/>
            <w:bookmarkEnd w:id="1"/>
            <w:r w:rsidRPr="001F4016">
              <w:rPr>
                <w:sz w:val="24"/>
                <w:szCs w:val="24"/>
              </w:rPr>
              <w:t xml:space="preserve"> /servant]</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3</w:t>
            </w:r>
            <w:r w:rsidRPr="001F4016">
              <w:rPr>
                <w:sz w:val="24"/>
                <w:szCs w:val="24"/>
              </w:rPr>
              <w:t>.</w:t>
            </w:r>
            <w:r w:rsidRPr="001F4016">
              <w:rPr>
                <w:rFonts w:ascii="SutonnyMJ" w:hAnsi="SutonnyMJ" w:cs="Arial"/>
                <w:sz w:val="24"/>
                <w:szCs w:val="24"/>
              </w:rPr>
              <w:t xml:space="preserve">wf¶zK </w:t>
            </w:r>
            <w:r w:rsidRPr="001F4016">
              <w:rPr>
                <w:sz w:val="24"/>
                <w:szCs w:val="24"/>
              </w:rPr>
              <w:t xml:space="preserve">[Begger]  </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4</w:t>
            </w:r>
            <w:r w:rsidR="0036215F" w:rsidRPr="001F4016">
              <w:rPr>
                <w:sz w:val="24"/>
                <w:szCs w:val="24"/>
              </w:rPr>
              <w:t>.</w:t>
            </w:r>
            <w:r w:rsidR="0036215F" w:rsidRPr="001F4016">
              <w:rPr>
                <w:rFonts w:ascii="SutonnyMJ" w:hAnsi="SutonnyMJ" w:cs="Arial"/>
                <w:sz w:val="24"/>
                <w:szCs w:val="24"/>
              </w:rPr>
              <w:t>‡eKvi</w:t>
            </w:r>
            <w:r w:rsidR="002E1074" w:rsidRPr="001F4016">
              <w:rPr>
                <w:rFonts w:ascii="SutonnyMJ" w:hAnsi="SutonnyMJ" w:cs="Arial"/>
                <w:sz w:val="24"/>
                <w:szCs w:val="24"/>
              </w:rPr>
              <w:t>/ A¶g</w:t>
            </w:r>
            <w:r w:rsidR="0036215F" w:rsidRPr="001F4016">
              <w:rPr>
                <w:rFonts w:ascii="Arial" w:hAnsi="Arial" w:cs="Arial"/>
                <w:sz w:val="24"/>
                <w:szCs w:val="24"/>
              </w:rPr>
              <w:t xml:space="preserve"> </w:t>
            </w:r>
            <w:r w:rsidR="0036215F" w:rsidRPr="001F4016">
              <w:rPr>
                <w:sz w:val="24"/>
                <w:szCs w:val="24"/>
              </w:rPr>
              <w:t>[Unemployed</w:t>
            </w:r>
            <w:r w:rsidR="002E1074" w:rsidRPr="001F4016">
              <w:rPr>
                <w:sz w:val="24"/>
                <w:szCs w:val="24"/>
              </w:rPr>
              <w:t>/ Disabled</w:t>
            </w:r>
            <w:r w:rsidR="0036215F" w:rsidRPr="001F4016">
              <w:rPr>
                <w:sz w:val="24"/>
                <w:szCs w:val="24"/>
              </w:rPr>
              <w:t>]</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5</w:t>
            </w:r>
            <w:r w:rsidR="0036215F" w:rsidRPr="001F4016">
              <w:rPr>
                <w:sz w:val="24"/>
                <w:szCs w:val="24"/>
              </w:rPr>
              <w:t>.</w:t>
            </w:r>
            <w:r w:rsidR="0036215F" w:rsidRPr="001F4016">
              <w:rPr>
                <w:rFonts w:ascii="SutonnyMJ" w:hAnsi="SutonnyMJ" w:cs="Arial"/>
                <w:sz w:val="24"/>
                <w:szCs w:val="24"/>
              </w:rPr>
              <w:t xml:space="preserve">wb‡LuvR </w:t>
            </w:r>
            <w:r w:rsidR="0036215F" w:rsidRPr="001F4016">
              <w:rPr>
                <w:rFonts w:ascii="Arial" w:hAnsi="Arial" w:cs="Arial"/>
                <w:sz w:val="24"/>
                <w:szCs w:val="24"/>
              </w:rPr>
              <w:t xml:space="preserve"> </w:t>
            </w:r>
            <w:r w:rsidR="0036215F" w:rsidRPr="001F4016">
              <w:rPr>
                <w:sz w:val="24"/>
                <w:szCs w:val="24"/>
              </w:rPr>
              <w:t>[Died/untraced]</w:t>
            </w:r>
          </w:p>
          <w:p w:rsidR="0036215F" w:rsidRPr="001F4016" w:rsidRDefault="0036215F" w:rsidP="001A252B">
            <w:pPr>
              <w:spacing w:after="120" w:line="240" w:lineRule="auto"/>
              <w:rPr>
                <w:rFonts w:ascii="Arial" w:hAnsi="Arial" w:cs="Arial"/>
                <w:sz w:val="24"/>
                <w:szCs w:val="24"/>
              </w:rPr>
            </w:pPr>
            <w:r w:rsidRPr="001F4016">
              <w:rPr>
                <w:sz w:val="24"/>
                <w:szCs w:val="24"/>
              </w:rPr>
              <w:t>777.</w:t>
            </w:r>
            <w:r w:rsidRPr="001F4016">
              <w:rPr>
                <w:rFonts w:ascii="SutonnyMJ" w:hAnsi="SutonnyMJ" w:cs="Arial"/>
                <w:sz w:val="24"/>
                <w:szCs w:val="24"/>
              </w:rPr>
              <w:t>Ab¨vb¨ (eY©bv wjLyb)</w:t>
            </w:r>
            <w:r w:rsidRPr="001F4016">
              <w:rPr>
                <w:rFonts w:ascii="Arial" w:hAnsi="Arial" w:cs="Arial"/>
                <w:sz w:val="24"/>
                <w:szCs w:val="24"/>
              </w:rPr>
              <w:t xml:space="preserve"> </w:t>
            </w:r>
            <w:r w:rsidRPr="001F4016">
              <w:rPr>
                <w:sz w:val="24"/>
                <w:szCs w:val="24"/>
              </w:rPr>
              <w:t>[Others (specify)]</w:t>
            </w:r>
            <w:r w:rsidRPr="001F4016">
              <w:rPr>
                <w:rFonts w:ascii="Arial" w:hAnsi="Arial" w:cs="Arial"/>
                <w:sz w:val="24"/>
                <w:szCs w:val="24"/>
              </w:rPr>
              <w:t xml:space="preserve">______________ </w:t>
            </w:r>
          </w:p>
          <w:p w:rsidR="0036215F" w:rsidRPr="001F4016" w:rsidRDefault="0036215F" w:rsidP="001A252B">
            <w:pPr>
              <w:spacing w:after="120" w:line="240" w:lineRule="auto"/>
              <w:rPr>
                <w:sz w:val="24"/>
                <w:szCs w:val="24"/>
              </w:rPr>
            </w:pPr>
            <w:r w:rsidRPr="001F4016">
              <w:rPr>
                <w:sz w:val="24"/>
                <w:szCs w:val="24"/>
              </w:rPr>
              <w:t>999.</w:t>
            </w:r>
            <w:r w:rsidRPr="001F4016">
              <w:rPr>
                <w:rFonts w:ascii="SutonnyMJ" w:hAnsi="SutonnyMJ" w:cs="Arial"/>
                <w:sz w:val="24"/>
                <w:szCs w:val="24"/>
              </w:rPr>
              <w:t xml:space="preserve">Rvwbbv </w:t>
            </w:r>
            <w:r w:rsidRPr="001F4016">
              <w:rPr>
                <w:rFonts w:ascii="Arial" w:hAnsi="Arial" w:cs="Arial"/>
                <w:sz w:val="24"/>
                <w:szCs w:val="24"/>
              </w:rPr>
              <w:t xml:space="preserve"> </w:t>
            </w:r>
            <w:r w:rsidRPr="001F4016">
              <w:rPr>
                <w:sz w:val="24"/>
                <w:szCs w:val="24"/>
              </w:rPr>
              <w:t>[Don’t know</w:t>
            </w:r>
            <w:r w:rsidR="002B773B" w:rsidRPr="001F4016">
              <w:rPr>
                <w:sz w:val="24"/>
                <w:szCs w:val="24"/>
              </w:rPr>
              <w:t>]</w:t>
            </w:r>
          </w:p>
        </w:tc>
      </w:tr>
    </w:tbl>
    <w:p w:rsidR="00F62648" w:rsidRPr="001F4016" w:rsidRDefault="00F62648" w:rsidP="001A252B">
      <w:pPr>
        <w:pStyle w:val="NoSpacing"/>
        <w:spacing w:after="120"/>
        <w:rPr>
          <w:b/>
          <w:sz w:val="24"/>
          <w:szCs w:val="24"/>
          <w:u w:val="single"/>
        </w:rPr>
      </w:pPr>
    </w:p>
    <w:p w:rsidR="000A4D5D" w:rsidRPr="001F4016" w:rsidRDefault="001E3C40" w:rsidP="001A252B">
      <w:pPr>
        <w:pStyle w:val="NoSpacing"/>
        <w:spacing w:after="120"/>
        <w:rPr>
          <w:rFonts w:ascii="Cambria" w:hAnsi="Cambria"/>
          <w:b/>
          <w:sz w:val="24"/>
          <w:szCs w:val="24"/>
          <w:u w:val="single"/>
        </w:rPr>
      </w:pPr>
      <w:r w:rsidRPr="001F4016">
        <w:rPr>
          <w:rFonts w:ascii="SutonnyMJ" w:hAnsi="SutonnyMJ"/>
          <w:b/>
          <w:sz w:val="24"/>
          <w:szCs w:val="24"/>
          <w:u w:val="single"/>
        </w:rPr>
        <w:t>†mKkb-3 (e¨e¯’vcbv)</w:t>
      </w:r>
      <w:r w:rsidRPr="001F4016">
        <w:rPr>
          <w:rFonts w:ascii="Cambria" w:hAnsi="Cambria"/>
          <w:b/>
          <w:sz w:val="24"/>
          <w:szCs w:val="24"/>
          <w:u w:val="single"/>
        </w:rPr>
        <w:t xml:space="preserve"> </w:t>
      </w:r>
      <w:r w:rsidR="006F21A5" w:rsidRPr="001F4016">
        <w:rPr>
          <w:rFonts w:ascii="Cambria" w:hAnsi="Cambria"/>
          <w:b/>
          <w:sz w:val="24"/>
          <w:szCs w:val="24"/>
          <w:u w:val="single"/>
        </w:rPr>
        <w:t>Section 3 (</w:t>
      </w:r>
      <w:r w:rsidR="00BD7BB4" w:rsidRPr="001F4016">
        <w:rPr>
          <w:rFonts w:ascii="Cambria" w:hAnsi="Cambria"/>
          <w:b/>
          <w:sz w:val="24"/>
          <w:szCs w:val="24"/>
          <w:u w:val="single"/>
        </w:rPr>
        <w:t>Management</w:t>
      </w:r>
      <w:r w:rsidR="006F21A5" w:rsidRPr="001F4016">
        <w:rPr>
          <w:rFonts w:ascii="Cambria" w:hAnsi="Cambria"/>
          <w:b/>
          <w:sz w:val="24"/>
          <w:szCs w:val="24"/>
          <w:u w:val="single"/>
        </w:rPr>
        <w:t>)</w:t>
      </w:r>
    </w:p>
    <w:p w:rsidR="00BD7BB4" w:rsidRPr="001F4016" w:rsidRDefault="008D66CE" w:rsidP="001A252B">
      <w:pPr>
        <w:pStyle w:val="NoSpacing"/>
        <w:spacing w:after="120"/>
        <w:rPr>
          <w:rFonts w:ascii="Cambria" w:hAnsi="Cambria"/>
          <w:b/>
          <w:sz w:val="24"/>
          <w:szCs w:val="24"/>
        </w:rPr>
      </w:pPr>
      <w:r w:rsidRPr="001F4016">
        <w:rPr>
          <w:rFonts w:ascii="SutonnyMJ" w:hAnsi="SutonnyMJ"/>
          <w:b/>
          <w:sz w:val="24"/>
          <w:szCs w:val="24"/>
        </w:rPr>
        <w:t>eZ©gvb e¨e¯’vcbv</w:t>
      </w:r>
      <w:r w:rsidR="005E3989" w:rsidRPr="001F4016">
        <w:rPr>
          <w:rFonts w:ascii="SutonnyMJ" w:hAnsi="SutonnyMJ"/>
          <w:b/>
          <w:sz w:val="24"/>
          <w:szCs w:val="24"/>
        </w:rPr>
        <w:t xml:space="preserve"> I e¨envi</w:t>
      </w:r>
      <w:r w:rsidRPr="001F4016">
        <w:rPr>
          <w:rFonts w:ascii="SutonnyMJ" w:hAnsi="SutonnyMJ"/>
          <w:b/>
          <w:sz w:val="24"/>
          <w:szCs w:val="24"/>
        </w:rPr>
        <w:t xml:space="preserve"> </w:t>
      </w:r>
      <w:r w:rsidRPr="001F4016">
        <w:rPr>
          <w:rFonts w:ascii="Cambria" w:hAnsi="Cambria"/>
          <w:b/>
          <w:sz w:val="24"/>
          <w:szCs w:val="24"/>
        </w:rPr>
        <w:t>(existing practices and existing management)</w:t>
      </w:r>
    </w:p>
    <w:p w:rsidR="005877FC" w:rsidRPr="001F4016" w:rsidRDefault="005877FC" w:rsidP="001A252B">
      <w:pPr>
        <w:pStyle w:val="NoSpacing"/>
        <w:spacing w:after="120"/>
        <w:rPr>
          <w:rFonts w:ascii="SutonnyMJ" w:hAnsi="SutonnyMJ"/>
          <w:b/>
          <w:sz w:val="24"/>
          <w:szCs w:val="24"/>
        </w:rPr>
      </w:pPr>
      <w:r w:rsidRPr="001F4016">
        <w:rPr>
          <w:rFonts w:ascii="SutonnyMJ" w:hAnsi="SutonnyMJ"/>
          <w:b/>
          <w:sz w:val="24"/>
          <w:szCs w:val="24"/>
        </w:rPr>
        <w:t xml:space="preserve">[cÖkœ 3.1 †_‡K 3.5 ch©š— DËi`vZv GbwRI ev Ab¨ †Kvb wKQzi bvg hw` ej‡Z bv cv‡i Zvn‡j </w:t>
      </w:r>
      <w:r w:rsidRPr="001F4016">
        <w:rPr>
          <w:rFonts w:ascii="Calibri" w:hAnsi="Calibri" w:cs="Calibri"/>
          <w:b/>
          <w:sz w:val="24"/>
          <w:szCs w:val="24"/>
        </w:rPr>
        <w:t>dk</w:t>
      </w:r>
      <w:r w:rsidRPr="001F4016">
        <w:rPr>
          <w:rFonts w:ascii="SutonnyMJ" w:hAnsi="SutonnyMJ"/>
          <w:b/>
          <w:sz w:val="24"/>
          <w:szCs w:val="24"/>
        </w:rPr>
        <w:t xml:space="preserve"> wjLyb, A_©vr DËi`vZv Rv‡bb GbwRI KvRwU K‡i‡Q wKš‘ wZwb GbwRI Gi bvg ej‡Z cvi‡Qb bv|]</w:t>
      </w:r>
    </w:p>
    <w:p w:rsidR="006A6E6C" w:rsidRPr="001F4016" w:rsidRDefault="006A6E6C" w:rsidP="006A6E6C">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sz w:val="24"/>
          <w:szCs w:val="24"/>
        </w:rPr>
        <w:t>cvqLvbvwU ˆZwii †¶‡Î `vwqZ¡cÖvß †K wQ‡jb ev ‰Zixi Rb¨ A_©, DcKib A_ev kvixwiK cwikÖg w`‡q ‡K mnvqZv</w:t>
      </w:r>
      <w:r w:rsidRPr="001F4016">
        <w:rPr>
          <w:rFonts w:ascii="SutonnyMJ" w:hAnsi="SutonnyMJ" w:cs="SutonnyMJ"/>
          <w:sz w:val="24"/>
          <w:szCs w:val="24"/>
        </w:rPr>
        <w:t xml:space="preserve"> K‡iwQ‡jb (GKvwaK DËi MÖnY‡hvM¨)</w:t>
      </w:r>
      <w:r w:rsidRPr="001F4016">
        <w:rPr>
          <w:rFonts w:ascii="SutonnyMJ" w:hAnsi="SutonnyMJ"/>
          <w:sz w:val="24"/>
          <w:szCs w:val="24"/>
        </w:rPr>
        <w:t>?</w:t>
      </w:r>
      <w:r w:rsidRPr="001F4016">
        <w:rPr>
          <w:rFonts w:ascii="Times New Roman" w:hAnsi="Times New Roman" w:cs="Times New Roman"/>
          <w:sz w:val="24"/>
          <w:szCs w:val="24"/>
        </w:rPr>
        <w:t xml:space="preserve"> [Who was responsible for building or contributed to the cost, materials, or labor used in the </w:t>
      </w:r>
      <w:r w:rsidRPr="001F4016">
        <w:rPr>
          <w:rFonts w:ascii="Times New Roman" w:hAnsi="Times New Roman" w:cs="Times New Roman"/>
          <w:b/>
          <w:i/>
          <w:sz w:val="24"/>
          <w:szCs w:val="24"/>
        </w:rPr>
        <w:t>construction of the toilet</w:t>
      </w:r>
      <w:r w:rsidRPr="001F4016">
        <w:rPr>
          <w:rFonts w:ascii="Times New Roman" w:hAnsi="Times New Roman" w:cs="Times New Roman"/>
          <w:sz w:val="24"/>
          <w:szCs w:val="24"/>
        </w:rPr>
        <w:t>? (Multiple answers allowed here)]</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Avgvi Lvbv K‡iwQj </w:t>
      </w:r>
      <w:r w:rsidRPr="001F4016">
        <w:rPr>
          <w:rFonts w:ascii="Times New Roman" w:hAnsi="Times New Roman" w:cs="Times New Roman"/>
          <w:sz w:val="24"/>
          <w:szCs w:val="24"/>
        </w:rPr>
        <w:t>[My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Avgvi Lvbv e¨vZxZ cÖwZ‡ekxiv ev Ab¨ †Kvb K¤cvD‡Ûi evwm›`viv ˆZwi‡Z Ask wb‡qwQj</w:t>
      </w:r>
      <w:r w:rsidRPr="001F4016">
        <w:rPr>
          <w:sz w:val="24"/>
          <w:szCs w:val="24"/>
        </w:rPr>
        <w:t xml:space="preserve"> </w:t>
      </w:r>
      <w:r w:rsidRPr="001F4016">
        <w:rPr>
          <w:rFonts w:ascii="Times New Roman" w:hAnsi="Times New Roman" w:cs="Times New Roman"/>
          <w:sz w:val="24"/>
          <w:szCs w:val="24"/>
        </w:rPr>
        <w:t>[Neighbors or other compound residents outside 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Rwgi gvwjK A_ev K¤úvDÛ g¨v‡bRvi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Landlord or compound manager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wmweI A_ev Ab¨ KwgDwbwU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hw` n¨vu nq, Zvn‡j bvg)</w:t>
      </w:r>
      <w:r w:rsidRPr="001F4016">
        <w:rPr>
          <w:rFonts w:ascii="Times New Roman" w:hAnsi="Times New Roman" w:cs="Times New Roman"/>
          <w:sz w:val="24"/>
          <w:szCs w:val="24"/>
        </w:rPr>
        <w:t xml:space="preserve"> [CBO or other community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 xml:space="preserve">GbwRI </w:t>
      </w:r>
      <w:r w:rsidRPr="001F4016">
        <w:rPr>
          <w:rFonts w:ascii="SutonnyMJ" w:hAnsi="SutonnyMJ" w:cs="SutonnyMJ"/>
          <w:sz w:val="24"/>
          <w:szCs w:val="24"/>
        </w:rPr>
        <w:t xml:space="preserve">A_ev evB‡ii Ab¨ †Kvb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[NGO or other outside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Fonts w:ascii="Cambria" w:hAnsi="Cambria"/>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wbqwgZ cwi®‹vi ivLv nq wKbv Gme welq wbwðZ Kivi Rb¨ eZ©gv‡b ‡K KZ©e¨iZ Av‡Qb?</w:t>
      </w:r>
      <w:r w:rsidRPr="001F4016" w:rsidDel="003D63C4">
        <w:rPr>
          <w:rFonts w:ascii="SutonnyMJ" w:hAnsi="SutonnyMJ" w:cs="SutonnyMJ"/>
          <w:sz w:val="24"/>
          <w:szCs w:val="24"/>
        </w:rPr>
        <w:t xml:space="preserve"> </w:t>
      </w:r>
      <w:r w:rsidRPr="001F4016">
        <w:rPr>
          <w:rFonts w:ascii="SutonnyMJ" w:hAnsi="SutonnyMJ" w:cs="SutonnyMJ"/>
          <w:sz w:val="24"/>
          <w:szCs w:val="24"/>
        </w:rPr>
        <w:t xml:space="preserve">(GKvwaK DËi MÖnY‡hvM¨)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cleaned</w:t>
      </w:r>
      <w:r w:rsidRPr="001F4016">
        <w:rPr>
          <w:rFonts w:ascii="Times New Roman" w:hAnsi="Times New Roman" w:cs="Times New Roman"/>
          <w:sz w:val="24"/>
          <w:szCs w:val="24"/>
        </w:rPr>
        <w:t>? (Multiple answers allowed here)]</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evwm›`viv ch©vqµ‡g cwi®‹vi K‡i _v‡K</w:t>
      </w:r>
      <w:r w:rsidRPr="001F4016">
        <w:rPr>
          <w:rFonts w:ascii="Times New Roman" w:hAnsi="Times New Roman" w:cs="Times New Roman"/>
          <w:sz w:val="24"/>
          <w:szCs w:val="24"/>
        </w:rPr>
        <w:t xml:space="preserve"> [Residents rotate responsibility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evwm›`viv cwi®‹vi Kivi Rb¨ A_© cª`vb K‡i _v‡K </w:t>
      </w:r>
      <w:r w:rsidRPr="001F4016">
        <w:rPr>
          <w:rFonts w:ascii="Times New Roman" w:hAnsi="Times New Roman" w:cs="Times New Roman"/>
          <w:sz w:val="24"/>
          <w:szCs w:val="24"/>
        </w:rPr>
        <w:t>[Residents pay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 i¶bv‡e¶bKvix  KwgwU</w:t>
      </w:r>
      <w:r w:rsidR="008D66CE" w:rsidRPr="001F4016">
        <w:rPr>
          <w:rFonts w:ascii="SutonnyMJ" w:hAnsi="SutonnyMJ" w:cs="SutonnyMJ"/>
          <w:sz w:val="24"/>
          <w:szCs w:val="24"/>
        </w:rPr>
        <w:t>/wmweI</w:t>
      </w:r>
      <w:r w:rsidR="0030373D" w:rsidRPr="001F4016">
        <w:rPr>
          <w:rFonts w:ascii="SutonnyMJ" w:hAnsi="SutonnyMJ" w:cs="SutonnyMJ"/>
          <w:sz w:val="24"/>
          <w:szCs w:val="24"/>
        </w:rPr>
        <w:t xml:space="preserve"> </w:t>
      </w:r>
      <w:r w:rsidRPr="001F4016">
        <w:rPr>
          <w:rFonts w:ascii="SutonnyMJ" w:hAnsi="SutonnyMJ" w:cs="SutonnyMJ"/>
          <w:sz w:val="24"/>
          <w:szCs w:val="24"/>
        </w:rPr>
        <w:t xml:space="preserve"> e¨enviKix‡`i†K ch©vqµ‡g cwi®‹vi ivLvi `vwqZ¡ w`‡q _v‡K </w:t>
      </w:r>
      <w:r w:rsidRPr="001F4016">
        <w:rPr>
          <w:rFonts w:ascii="Times New Roman" w:hAnsi="Times New Roman" w:cs="Times New Roman"/>
          <w:sz w:val="24"/>
          <w:szCs w:val="24"/>
        </w:rPr>
        <w:t>[Maintenance</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committee</w:t>
      </w:r>
      <w:r w:rsidR="008D66CE" w:rsidRPr="001F4016">
        <w:rPr>
          <w:rFonts w:ascii="Times New Roman" w:hAnsi="Times New Roman" w:cs="Times New Roman"/>
          <w:sz w:val="24"/>
          <w:szCs w:val="24"/>
        </w:rPr>
        <w:t>/ CBO</w:t>
      </w:r>
      <w:r w:rsidRPr="001F4016">
        <w:rPr>
          <w:rFonts w:ascii="Times New Roman" w:hAnsi="Times New Roman" w:cs="Times New Roman"/>
          <w:sz w:val="24"/>
          <w:szCs w:val="24"/>
        </w:rPr>
        <w:t xml:space="preserve"> selects a rotation of users</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i¶bv‡e¶bKvix  KwgwU dvÛ msMª‡ni gva¨‡g A_© cª`vb K‡i _v‡K </w:t>
      </w:r>
      <w:r w:rsidRPr="001F4016">
        <w:rPr>
          <w:rFonts w:ascii="Times New Roman" w:hAnsi="Times New Roman" w:cs="Times New Roman"/>
          <w:sz w:val="24"/>
          <w:szCs w:val="24"/>
        </w:rPr>
        <w:t>[Maintenance committee collects funds to pay a caretaker to clean]</w:t>
      </w:r>
    </w:p>
    <w:p w:rsidR="00337C42" w:rsidRPr="001F4016" w:rsidRDefault="00337C42" w:rsidP="00337C42">
      <w:pPr>
        <w:pStyle w:val="NoSpacing"/>
        <w:numPr>
          <w:ilvl w:val="0"/>
          <w:numId w:val="14"/>
        </w:numPr>
        <w:ind w:left="900"/>
        <w:rPr>
          <w:sz w:val="24"/>
          <w:szCs w:val="24"/>
        </w:rPr>
      </w:pPr>
      <w:r w:rsidRPr="001F4016">
        <w:rPr>
          <w:rFonts w:ascii="SutonnyMJ" w:hAnsi="SutonnyMJ" w:cs="SutonnyMJ"/>
          <w:sz w:val="24"/>
          <w:szCs w:val="24"/>
        </w:rPr>
        <w:t xml:space="preserve">GbwRI ev evB‡ii †Kvb MÖ“c cwi®‹vi Kivi e¨e¯’v K‡i †`q (hw` n¨vu nq, bvg </w:t>
      </w:r>
      <w:r w:rsidR="0030373D" w:rsidRPr="001F4016">
        <w:rPr>
          <w:rFonts w:ascii="SutonnyMJ" w:hAnsi="SutonnyMJ" w:cs="SutonnyMJ"/>
          <w:sz w:val="24"/>
          <w:szCs w:val="24"/>
        </w:rPr>
        <w:t>wjLyb</w:t>
      </w:r>
      <w:r w:rsidR="000936F3" w:rsidRPr="001F4016">
        <w:rPr>
          <w:rFonts w:ascii="SutonnyMJ" w:hAnsi="SutonnyMJ" w:cs="SutonnyMJ"/>
          <w:sz w:val="24"/>
          <w:szCs w:val="24"/>
        </w:rPr>
        <w:t xml:space="preserve">) </w:t>
      </w:r>
      <w:r w:rsidRPr="001F4016">
        <w:rPr>
          <w:rFonts w:ascii="SutonnyMJ" w:hAnsi="SutonnyMJ" w:cs="SutonnyMJ"/>
          <w:sz w:val="24"/>
          <w:szCs w:val="24"/>
        </w:rPr>
        <w:t>[</w:t>
      </w:r>
      <w:r w:rsidRPr="001F4016">
        <w:rPr>
          <w:sz w:val="24"/>
          <w:szCs w:val="24"/>
        </w:rPr>
        <w:t>NGO or other outside group organizes cleaning ] (If yes, name: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wbqwgZ cwi®‹vi Kiv nq bv, e¨enviKixiv hw` wfZ‡i wM‡q †Kvb mgm¨v ‡eva K‡i ZLb cwi®‹vi K‡i _v‡K </w:t>
      </w:r>
      <w:r w:rsidRPr="001F4016">
        <w:rPr>
          <w:rFonts w:ascii="Times New Roman" w:hAnsi="Times New Roman" w:cs="Times New Roman"/>
          <w:sz w:val="24"/>
          <w:szCs w:val="24"/>
        </w:rPr>
        <w:t>[No regular cleaning, users must clean when they enter if there is a problem]</w:t>
      </w:r>
    </w:p>
    <w:p w:rsidR="003007E5" w:rsidRPr="001F4016" w:rsidRDefault="00337C42" w:rsidP="003007E5">
      <w:pPr>
        <w:pStyle w:val="NoSpacing"/>
        <w:numPr>
          <w:ilvl w:val="0"/>
          <w:numId w:val="14"/>
        </w:numPr>
        <w:ind w:left="900"/>
        <w:rPr>
          <w:sz w:val="24"/>
          <w:szCs w:val="24"/>
        </w:rPr>
      </w:pPr>
      <w:r w:rsidRPr="001F4016">
        <w:rPr>
          <w:rFonts w:ascii="SutonnyMJ" w:hAnsi="SutonnyMJ" w:cs="SutonnyMJ"/>
          <w:sz w:val="24"/>
          <w:szCs w:val="24"/>
        </w:rPr>
        <w:t>Rvwbbv</w:t>
      </w:r>
      <w:r w:rsidRPr="001F4016">
        <w:rPr>
          <w:sz w:val="24"/>
          <w:szCs w:val="24"/>
        </w:rPr>
        <w:t xml:space="preserve"> </w:t>
      </w:r>
      <w:r w:rsidRPr="001F4016">
        <w:rPr>
          <w:rFonts w:ascii="SutonnyMJ" w:hAnsi="SutonnyMJ" w:cs="SutonnyMJ"/>
          <w:sz w:val="24"/>
          <w:szCs w:val="24"/>
        </w:rPr>
        <w:t>(DËi 'Rvwbbv' n‡j, †cÖve Ki“bt Avcwb G ai‡bi mgm¨vi mb¥ywLb n‡j Kvi Kv‡Q hvb?)</w:t>
      </w:r>
      <w:r w:rsidR="000936F3" w:rsidRPr="001F4016">
        <w:rPr>
          <w:rFonts w:ascii="SutonnyMJ" w:hAnsi="SutonnyMJ" w:cs="SutonnyMJ"/>
          <w:sz w:val="24"/>
          <w:szCs w:val="24"/>
        </w:rPr>
        <w:t xml:space="preserve"> (bvg wjLyb) </w:t>
      </w:r>
      <w:r w:rsidRPr="001F4016">
        <w:rPr>
          <w:sz w:val="24"/>
          <w:szCs w:val="24"/>
        </w:rPr>
        <w:t xml:space="preserve"> [Don’t know] (If DK, probe: who would you go to regarding this kind of problem)</w:t>
      </w:r>
      <w:r w:rsidR="000936F3" w:rsidRPr="001F4016">
        <w:rPr>
          <w:sz w:val="24"/>
          <w:szCs w:val="24"/>
        </w:rPr>
        <w:t xml:space="preserve"> (Specify name</w:t>
      </w:r>
      <w:r w:rsidR="00A807FD" w:rsidRPr="001F4016">
        <w:rPr>
          <w:sz w:val="24"/>
          <w:szCs w:val="24"/>
        </w:rPr>
        <w:t xml:space="preserve">) </w:t>
      </w:r>
      <w:r w:rsidR="000936F3" w:rsidRPr="001F4016">
        <w:rPr>
          <w:sz w:val="24"/>
          <w:szCs w:val="24"/>
        </w:rPr>
        <w:t>: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Style w:val="Strong"/>
          <w:rFonts w:ascii="Cambria" w:hAnsi="Cambria"/>
          <w:b w:val="0"/>
          <w:bCs w:val="0"/>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mwVKfv‡e Kvh©Kix/Dc‡hvMx Av‡Q Gme wbwðZ Kiv ev †givgZ Kivi gZ KvR¸‡jv Kivi Rb¨ eZ©gv‡b ‡K KZ©e¨iZ</w:t>
      </w:r>
      <w:r w:rsidRPr="001F4016">
        <w:rPr>
          <w:sz w:val="24"/>
          <w:szCs w:val="24"/>
        </w:rPr>
        <w:t xml:space="preserve"> </w:t>
      </w:r>
      <w:r w:rsidRPr="001F4016">
        <w:rPr>
          <w:rFonts w:ascii="SutonnyMJ" w:hAnsi="SutonnyMJ" w:cs="SutonnyMJ"/>
          <w:sz w:val="24"/>
          <w:szCs w:val="24"/>
        </w:rPr>
        <w:t>/`vwqZ¡cÖvß  Av‡Qb? †givg‡Zi D`vniY:  Uq‡jU wfZi wKQz AvU‡K †M‡j †ei Kiv, c¨v‡bi dvUj †givgZ, `iRv cwieZ</w:t>
      </w:r>
      <w:r w:rsidR="003659D3" w:rsidRPr="001F4016">
        <w:rPr>
          <w:rFonts w:ascii="SutonnyMJ" w:hAnsi="SutonnyMJ" w:cs="SutonnyMJ"/>
          <w:sz w:val="24"/>
          <w:szCs w:val="24"/>
        </w:rPr>
        <w:t>b</w:t>
      </w:r>
      <w:r w:rsidRPr="001F4016">
        <w:rPr>
          <w:rFonts w:ascii="SutonnyMJ" w:hAnsi="SutonnyMJ" w:cs="SutonnyMJ"/>
          <w:sz w:val="24"/>
          <w:szCs w:val="24"/>
        </w:rPr>
        <w:t>© | (GKvwaK DËi MÖnY‡hvM¨)</w:t>
      </w:r>
      <w:r w:rsidRPr="001F4016">
        <w:rPr>
          <w:rFonts w:ascii="Times New Roman" w:hAnsi="Times New Roman" w:cs="Times New Roman"/>
          <w:sz w:val="24"/>
          <w:szCs w:val="24"/>
        </w:rPr>
        <w:t xml:space="preserve"> [Who is currently responsible for ensuring that the </w:t>
      </w:r>
      <w:r w:rsidRPr="001F4016">
        <w:rPr>
          <w:rFonts w:ascii="Times New Roman" w:hAnsi="Times New Roman" w:cs="Times New Roman"/>
          <w:b/>
          <w:i/>
          <w:sz w:val="24"/>
          <w:szCs w:val="24"/>
        </w:rPr>
        <w:t>toilet is properly functioning</w:t>
      </w:r>
      <w:r w:rsidRPr="001F4016">
        <w:rPr>
          <w:rFonts w:ascii="Times New Roman" w:hAnsi="Times New Roman" w:cs="Times New Roman"/>
          <w:sz w:val="24"/>
          <w:szCs w:val="24"/>
        </w:rPr>
        <w:t xml:space="preserve"> or manages repairs? Example repairs include unclogging or fixing cracks in pan. (Multiple answers allowed here)]</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evwm›`vivB †givgZ Kivi Rb¨ A‡_©i e¨e¯’v K‡i _v‡K</w:t>
      </w:r>
      <w:r w:rsidRPr="001F4016">
        <w:rPr>
          <w:rFonts w:ascii="Times New Roman" w:hAnsi="Times New Roman"/>
        </w:rPr>
        <w:t xml:space="preserve"> [Residents manage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Rwgi gvwjK A_ev K¤úvDÛ g¨v‡bRvi †givgZ Kivi Rb¨ A‡_©i e¨e¯’v K‡i _v‡K</w:t>
      </w:r>
      <w:r w:rsidRPr="001F4016">
        <w:rPr>
          <w:rFonts w:ascii="Times New Roman" w:hAnsi="Times New Roman"/>
        </w:rPr>
        <w:t xml:space="preserve"> [Landlord or compound manager manages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†givgZ Kivi Rb¨ A_© msMÖn K‡i _v‡K</w:t>
      </w:r>
      <w:r w:rsidRPr="001F4016">
        <w:rPr>
          <w:rFonts w:ascii="Times New Roman" w:hAnsi="Times New Roman"/>
        </w:rPr>
        <w:t xml:space="preserve"> [Maintenance committee collects funds for repairs]</w:t>
      </w:r>
    </w:p>
    <w:p w:rsidR="003B31D0" w:rsidRPr="001F4016" w:rsidRDefault="00337C42" w:rsidP="00684DCA">
      <w:pPr>
        <w:pStyle w:val="NoSpacing"/>
        <w:numPr>
          <w:ilvl w:val="0"/>
          <w:numId w:val="16"/>
        </w:numPr>
        <w:ind w:left="900"/>
        <w:rPr>
          <w:sz w:val="24"/>
          <w:szCs w:val="24"/>
        </w:rPr>
      </w:pPr>
      <w:r w:rsidRPr="001F4016">
        <w:rPr>
          <w:rFonts w:ascii="SutonnyMJ" w:hAnsi="SutonnyMJ" w:cs="SutonnyMJ"/>
          <w:sz w:val="24"/>
          <w:szCs w:val="24"/>
        </w:rPr>
        <w:t xml:space="preserve">GbwRI ev evB‡ii †Kvb MÖ“c †givgZ msµvš— e¨e¯’v K‡i †`q (hw` n¨vu nq, bvg </w:t>
      </w:r>
      <w:r w:rsidR="008D66CE" w:rsidRPr="001F4016">
        <w:rPr>
          <w:rFonts w:ascii="SutonnyMJ" w:hAnsi="SutonnyMJ" w:cs="SutonnyMJ"/>
          <w:sz w:val="24"/>
          <w:szCs w:val="24"/>
        </w:rPr>
        <w:t xml:space="preserve">wjLyb </w:t>
      </w:r>
      <w:r w:rsidRPr="001F4016">
        <w:rPr>
          <w:rFonts w:ascii="SutonnyMJ" w:hAnsi="SutonnyMJ" w:cs="SutonnyMJ"/>
          <w:sz w:val="24"/>
          <w:szCs w:val="24"/>
        </w:rPr>
        <w:t xml:space="preserve">………) </w:t>
      </w:r>
      <w:r w:rsidRPr="001F4016">
        <w:rPr>
          <w:sz w:val="24"/>
          <w:szCs w:val="24"/>
        </w:rPr>
        <w:t>NGO or other outside group organizes (If yes, name: ______________________)</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007E5" w:rsidRPr="001F4016" w:rsidRDefault="00337C42" w:rsidP="003007E5">
      <w:pPr>
        <w:pStyle w:val="NoSpacing2"/>
        <w:numPr>
          <w:ilvl w:val="0"/>
          <w:numId w:val="16"/>
        </w:numPr>
        <w:ind w:left="900"/>
      </w:pPr>
      <w:r w:rsidRPr="001F4016">
        <w:rPr>
          <w:rFonts w:ascii="SutonnyMJ" w:hAnsi="SutonnyMJ" w:cs="SutonnyMJ"/>
        </w:rPr>
        <w:t>Rvwbbv</w:t>
      </w:r>
      <w:r w:rsidRPr="001F4016">
        <w:t xml:space="preserve"> </w:t>
      </w:r>
      <w:r w:rsidRPr="001F4016">
        <w:rPr>
          <w:rFonts w:ascii="SutonnyMJ" w:hAnsi="SutonnyMJ" w:cs="SutonnyMJ"/>
        </w:rPr>
        <w:t>(DËi 'Rvwbbv' n‡j, †cÖve Ki“bt Avcwb G ai‡bi mgm¨vi mb¥ywLb n‡j Kvi Kv‡Q hvb?)</w:t>
      </w:r>
      <w:r w:rsidR="003659D3" w:rsidRPr="001F4016">
        <w:rPr>
          <w:rFonts w:ascii="SutonnyMJ" w:hAnsi="SutonnyMJ" w:cs="SutonnyMJ"/>
        </w:rPr>
        <w:t xml:space="preserve"> (bvg wjLyb) </w:t>
      </w:r>
      <w:r w:rsidRPr="001F4016">
        <w:t xml:space="preserve"> [Don’t know ] (If DK, probe: who would you go to regarding this kind of problem)</w:t>
      </w:r>
      <w:r w:rsidR="003659D3" w:rsidRPr="001F4016">
        <w:t xml:space="preserve"> (Specify name) : ______________________</w:t>
      </w:r>
    </w:p>
    <w:p w:rsidR="00337C42" w:rsidRPr="001F4016" w:rsidRDefault="00337C42" w:rsidP="00337C42">
      <w:pPr>
        <w:pStyle w:val="NoSpacing"/>
        <w:numPr>
          <w:ilvl w:val="0"/>
          <w:numId w:val="16"/>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31B8E" w:rsidRPr="001F4016" w:rsidRDefault="00E31B8E" w:rsidP="00D96749">
      <w:pPr>
        <w:pStyle w:val="NoSpacing2"/>
      </w:pPr>
    </w:p>
    <w:p w:rsidR="00337C42" w:rsidRPr="001F4016" w:rsidRDefault="00337C42" w:rsidP="00337C42">
      <w:pPr>
        <w:pStyle w:val="NoSpacing"/>
        <w:numPr>
          <w:ilvl w:val="0"/>
          <w:numId w:val="10"/>
        </w:numPr>
        <w:spacing w:after="120"/>
        <w:ind w:left="450" w:hanging="450"/>
        <w:rPr>
          <w:rFonts w:ascii="Cambria" w:hAnsi="Cambria"/>
          <w:sz w:val="24"/>
          <w:szCs w:val="24"/>
        </w:rPr>
      </w:pPr>
      <w:r w:rsidRPr="001F4016">
        <w:rPr>
          <w:rFonts w:ascii="SutonnyMJ" w:hAnsi="SutonnyMJ" w:cs="SutonnyMJ"/>
          <w:sz w:val="24"/>
          <w:szCs w:val="24"/>
        </w:rPr>
        <w:t>cvqLvbvi mvwe©K Dbœqb msµvš— KvR¸‡jv Kivi Rb¨ eZ©gv‡b ‡K KZ©e¨iZ Av‡Qb? mvwe©K Dbœqb Gi D`vniY</w:t>
      </w:r>
      <w:r w:rsidR="008D66CE" w:rsidRPr="001F4016">
        <w:rPr>
          <w:rFonts w:ascii="SutonnyMJ" w:hAnsi="SutonnyMJ" w:cs="SutonnyMJ"/>
          <w:sz w:val="24"/>
          <w:szCs w:val="24"/>
        </w:rPr>
        <w:t>:</w:t>
      </w:r>
      <w:r w:rsidR="008D66CE" w:rsidRPr="001F4016">
        <w:rPr>
          <w:sz w:val="24"/>
          <w:szCs w:val="24"/>
        </w:rPr>
        <w:t xml:space="preserve"> </w:t>
      </w:r>
      <w:r w:rsidR="008D66CE" w:rsidRPr="001F4016">
        <w:rPr>
          <w:rFonts w:ascii="SutonnyMJ" w:hAnsi="SutonnyMJ" w:cs="SutonnyMJ"/>
          <w:sz w:val="24"/>
          <w:szCs w:val="24"/>
        </w:rPr>
        <w:t xml:space="preserve">(cvqLvbvq bZzb †Kvb myweav ms‡hvRb, cwieZ©b I cwiea©b)  </w:t>
      </w:r>
      <w:r w:rsidRPr="001F4016">
        <w:rPr>
          <w:rFonts w:ascii="SutonnyMJ" w:hAnsi="SutonnyMJ" w:cs="SutonnyMJ"/>
          <w:sz w:val="24"/>
          <w:szCs w:val="24"/>
        </w:rPr>
        <w:t>| (GKvwaK DËi MÖnY‡hvM¨)</w:t>
      </w:r>
      <w:r w:rsidRPr="001F4016">
        <w:rPr>
          <w:rFonts w:ascii="Times New Roman" w:hAnsi="Times New Roman" w:cs="Times New Roman"/>
          <w:sz w:val="24"/>
          <w:szCs w:val="24"/>
        </w:rPr>
        <w:t xml:space="preserve"> [</w:t>
      </w:r>
      <w:r w:rsidRPr="001F4016">
        <w:rPr>
          <w:rFonts w:ascii="Cambria" w:hAnsi="Cambria"/>
          <w:sz w:val="24"/>
          <w:szCs w:val="24"/>
        </w:rPr>
        <w:t xml:space="preserve">Who currently manages </w:t>
      </w:r>
      <w:r w:rsidRPr="001F4016">
        <w:rPr>
          <w:rFonts w:ascii="Cambria" w:hAnsi="Cambria"/>
          <w:b/>
          <w:i/>
          <w:sz w:val="24"/>
          <w:szCs w:val="24"/>
        </w:rPr>
        <w:t>upgrades/improvementsto the toilet structure</w:t>
      </w:r>
      <w:r w:rsidRPr="001F4016">
        <w:rPr>
          <w:rFonts w:ascii="Cambria" w:hAnsi="Cambria"/>
          <w:sz w:val="24"/>
          <w:szCs w:val="24"/>
        </w:rPr>
        <w:t>? Example upgradesinclude painting, replacing roofs or doors, or adding locks. [Multiple answers allowed here</w:t>
      </w:r>
      <w:r w:rsidRPr="001F4016">
        <w:rPr>
          <w:rFonts w:ascii="Times New Roman" w:hAnsi="Times New Roman" w:cs="Times New Roman"/>
          <w:sz w:val="24"/>
          <w:szCs w:val="24"/>
        </w:rPr>
        <w:t>]</w:t>
      </w:r>
    </w:p>
    <w:p w:rsidR="00337C42" w:rsidRPr="001F4016" w:rsidRDefault="00337C42" w:rsidP="000A4E77">
      <w:pPr>
        <w:pStyle w:val="NoSpacing2"/>
        <w:numPr>
          <w:ilvl w:val="0"/>
          <w:numId w:val="40"/>
        </w:numPr>
      </w:pPr>
      <w:r w:rsidRPr="001F4016">
        <w:rPr>
          <w:rFonts w:ascii="SutonnyMJ" w:hAnsi="SutonnyMJ" w:cs="SutonnyMJ"/>
        </w:rPr>
        <w:t>evwm›`vivB mvwe©K Dbœqb Kivi Rb¨ A‡_©i e¨e¯’v K‡i _v‡K</w:t>
      </w:r>
      <w:r w:rsidRPr="001F4016">
        <w:rPr>
          <w:rFonts w:ascii="Times New Roman" w:hAnsi="Times New Roman"/>
        </w:rPr>
        <w:t xml:space="preserve"> [</w:t>
      </w:r>
      <w:r w:rsidRPr="001F4016">
        <w:t>Residents manage cost of improvements]</w:t>
      </w:r>
    </w:p>
    <w:p w:rsidR="00337C42" w:rsidRPr="001F4016" w:rsidRDefault="00337C42" w:rsidP="000A4E77">
      <w:pPr>
        <w:pStyle w:val="NoSpacing2"/>
        <w:numPr>
          <w:ilvl w:val="0"/>
          <w:numId w:val="40"/>
        </w:numPr>
      </w:pPr>
      <w:r w:rsidRPr="001F4016">
        <w:rPr>
          <w:rFonts w:ascii="SutonnyMJ" w:hAnsi="SutonnyMJ" w:cs="SutonnyMJ"/>
        </w:rPr>
        <w:t>Rwgi gvwjK A_ev K¤úvDÛ g¨v‡bRvi mvwe©K Dbœqb Kivi Rb¨ A‡_©i e¨e¯’v K‡i _v‡K</w:t>
      </w:r>
      <w:r w:rsidRPr="001F4016">
        <w:rPr>
          <w:rFonts w:ascii="Times New Roman" w:hAnsi="Times New Roman"/>
        </w:rPr>
        <w:t xml:space="preserve"> [</w:t>
      </w:r>
      <w:r w:rsidRPr="001F4016">
        <w:t>Landlord or compound manager manages cost of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mvwe©K Dbœqb Kivi Rb¨ A_© msMÖn K‡i _v‡K</w:t>
      </w:r>
      <w:r w:rsidRPr="001F4016">
        <w:rPr>
          <w:rFonts w:ascii="Times New Roman" w:hAnsi="Times New Roman"/>
        </w:rPr>
        <w:t xml:space="preserve"> [</w:t>
      </w:r>
      <w:r w:rsidRPr="001F4016">
        <w:t>Maintenance committee collects funds for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 xml:space="preserve">GbwRI ev evB‡ii †Kvb MÖ“c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337C42" w:rsidRPr="001F4016" w:rsidRDefault="00337C42" w:rsidP="000A4E77">
      <w:pPr>
        <w:pStyle w:val="NoSpacing"/>
        <w:numPr>
          <w:ilvl w:val="0"/>
          <w:numId w:val="40"/>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0115D" w:rsidRPr="001F4016">
        <w:rPr>
          <w:rFonts w:ascii="SutonnyMJ" w:hAnsi="SutonnyMJ" w:cs="SutonnyMJ"/>
          <w:sz w:val="24"/>
          <w:szCs w:val="24"/>
        </w:rPr>
        <w:t>wbw`©ó Ki“b</w:t>
      </w:r>
      <w:r w:rsidRPr="001F4016">
        <w:rPr>
          <w:rFonts w:ascii="SutonnyMJ" w:hAnsi="SutonnyMJ" w:cs="SutonnyMJ"/>
          <w:sz w:val="24"/>
          <w:szCs w:val="24"/>
        </w:rPr>
        <w:t xml:space="preserve">) </w:t>
      </w:r>
      <w:r w:rsidRPr="001F4016">
        <w:rPr>
          <w:rFonts w:ascii="Times New Roman" w:hAnsi="Times New Roman" w:cs="Times New Roman"/>
          <w:sz w:val="24"/>
          <w:szCs w:val="24"/>
        </w:rPr>
        <w:t>[Other(specify)]: ____________</w:t>
      </w:r>
    </w:p>
    <w:p w:rsidR="00FF47E4" w:rsidRPr="001F4016" w:rsidRDefault="00FF47E4" w:rsidP="00D96749">
      <w:pPr>
        <w:pStyle w:val="NoSpacing2"/>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lastRenderedPageBreak/>
        <w:t>cvqLvbvwUi (‡mcwUK U¨vsK Gi) gj wbqwgZ Acmvi‡Yi (Lvwj/wb®‹vkb) Rb¨ A‡_©i e¨e¯’vw` wbwðZ Kivi Rb¨ eZ©gv‡b ‡K KZ©e¨iZ/`vwqZ¡cÖvß Av‡Qb? (GKvwaK DËi MÖnY‡hvM¨)</w:t>
      </w:r>
      <w:ins w:id="2" w:author="almasud" w:date="2015-08-03T09:33:00Z">
        <w:r w:rsidR="00B70AF5">
          <w:rPr>
            <w:rFonts w:ascii="SutonnyMJ" w:hAnsi="SutonnyMJ" w:cs="SutonnyMJ"/>
            <w:sz w:val="24"/>
            <w:szCs w:val="24"/>
          </w:rPr>
          <w:t xml:space="preserve"> </w:t>
        </w:r>
      </w:ins>
      <w:ins w:id="3" w:author="almasud" w:date="2015-08-03T09:35:00Z">
        <w:r w:rsidR="00B70AF5" w:rsidRPr="00B70AF5">
          <w:rPr>
            <w:rFonts w:ascii="SutonnyMJ" w:hAnsi="SutonnyMJ" w:cs="SutonnyMJ"/>
            <w:sz w:val="24"/>
            <w:szCs w:val="24"/>
          </w:rPr>
          <w:t xml:space="preserve">(DËi hw` GBP A_ev AvB nq Zvn‡j 3.6 I 3.6 Gi G,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৭</w:t>
        </w:r>
        <w:r w:rsidR="00B70AF5" w:rsidRPr="00B70AF5">
          <w:rPr>
            <w:rFonts w:ascii="SutonnyMJ" w:hAnsi="SutonnyMJ" w:cs="SutonnyMJ"/>
            <w:sz w:val="24"/>
            <w:szCs w:val="24"/>
          </w:rPr>
          <w:t xml:space="preserve">,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৮</w:t>
        </w:r>
        <w:r w:rsidR="00B70AF5" w:rsidRPr="00B70AF5">
          <w:rPr>
            <w:rFonts w:ascii="SutonnyMJ" w:hAnsi="SutonnyMJ" w:cs="SutonnyMJ"/>
            <w:sz w:val="24"/>
            <w:szCs w:val="24"/>
          </w:rPr>
          <w:t xml:space="preserve">, </w:t>
        </w:r>
        <w:r w:rsidR="00B70AF5" w:rsidRPr="00B70AF5">
          <w:rPr>
            <w:rFonts w:ascii="Vrinda" w:hAnsi="Vrinda" w:cs="Vrinda"/>
            <w:sz w:val="24"/>
            <w:szCs w:val="24"/>
          </w:rPr>
          <w:t>৩</w:t>
        </w:r>
        <w:r w:rsidR="00B70AF5" w:rsidRPr="00B70AF5">
          <w:rPr>
            <w:rFonts w:ascii="SutonnyMJ" w:hAnsi="SutonnyMJ" w:cs="SutonnyMJ"/>
            <w:sz w:val="24"/>
            <w:szCs w:val="24"/>
          </w:rPr>
          <w:t>.</w:t>
        </w:r>
        <w:r w:rsidR="00B70AF5" w:rsidRPr="00B70AF5">
          <w:rPr>
            <w:rFonts w:ascii="Vrinda" w:hAnsi="Vrinda" w:cs="Vrinda"/>
            <w:sz w:val="24"/>
            <w:szCs w:val="24"/>
          </w:rPr>
          <w:t>৯</w:t>
        </w:r>
        <w:r w:rsidR="00B70AF5" w:rsidRPr="00B70AF5">
          <w:rPr>
            <w:rFonts w:ascii="SutonnyMJ" w:hAnsi="SutonnyMJ" w:cs="SutonnyMJ"/>
            <w:sz w:val="24"/>
            <w:szCs w:val="24"/>
          </w:rPr>
          <w:t xml:space="preserve"> bs cÖkœ w¯‹c Ki“b)  </w:t>
        </w:r>
      </w:ins>
      <w:ins w:id="4" w:author="almasud" w:date="2015-08-03T09:34:00Z">
        <w:r w:rsidR="00B70AF5" w:rsidRPr="00B70AF5">
          <w:rPr>
            <w:rFonts w:ascii="SutonnyMJ" w:hAnsi="SutonnyMJ" w:cs="SutonnyMJ"/>
            <w:sz w:val="24"/>
            <w:szCs w:val="24"/>
          </w:rPr>
          <w:t xml:space="preserve"> </w:t>
        </w:r>
      </w:ins>
      <w:ins w:id="5" w:author="almasud" w:date="2015-08-03T09:33:00Z">
        <w:r w:rsidR="00B70AF5" w:rsidRPr="00B70AF5">
          <w:rPr>
            <w:rFonts w:ascii="SutonnyMJ" w:hAnsi="SutonnyMJ" w:cs="SutonnyMJ"/>
            <w:sz w:val="24"/>
            <w:szCs w:val="24"/>
          </w:rPr>
          <w:t xml:space="preserve"> </w:t>
        </w:r>
      </w:ins>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emptied</w:t>
      </w:r>
      <w:r w:rsidRPr="001F4016">
        <w:rPr>
          <w:rFonts w:ascii="Times New Roman" w:hAnsi="Times New Roman" w:cs="Times New Roman"/>
          <w:sz w:val="24"/>
          <w:szCs w:val="24"/>
        </w:rPr>
        <w:t xml:space="preserve"> or contributes to the cost for fecal sludge removal service?] (Multiple answers allowed here)</w:t>
      </w:r>
      <w:ins w:id="6" w:author="almasud" w:date="2015-08-03T09:31:00Z">
        <w:r w:rsidR="00B70AF5">
          <w:rPr>
            <w:rFonts w:ascii="Times New Roman" w:hAnsi="Times New Roman" w:cs="Times New Roman"/>
            <w:sz w:val="24"/>
            <w:szCs w:val="24"/>
          </w:rPr>
          <w:t xml:space="preserve"> (if an</w:t>
        </w:r>
      </w:ins>
      <w:ins w:id="7" w:author="almasud" w:date="2015-08-03T09:32:00Z">
        <w:r w:rsidR="00B70AF5">
          <w:rPr>
            <w:rFonts w:ascii="Times New Roman" w:hAnsi="Times New Roman" w:cs="Times New Roman"/>
            <w:sz w:val="24"/>
            <w:szCs w:val="24"/>
          </w:rPr>
          <w:t>s is h or I then skip 3.6</w:t>
        </w:r>
      </w:ins>
      <w:ins w:id="8" w:author="almasud" w:date="2015-08-03T09:34:00Z">
        <w:r w:rsidR="00B70AF5">
          <w:rPr>
            <w:rFonts w:ascii="Times New Roman" w:hAnsi="Times New Roman" w:cs="Times New Roman"/>
            <w:sz w:val="24"/>
            <w:szCs w:val="24"/>
          </w:rPr>
          <w:t xml:space="preserve"> and 3.6a</w:t>
        </w:r>
      </w:ins>
      <w:ins w:id="9" w:author="almasud" w:date="2015-08-03T09:35:00Z">
        <w:r w:rsidR="00B70AF5">
          <w:rPr>
            <w:rFonts w:ascii="Times New Roman" w:hAnsi="Times New Roman" w:cs="Times New Roman"/>
            <w:sz w:val="24"/>
            <w:szCs w:val="24"/>
          </w:rPr>
          <w:t>, 3.7, 3.8, 3.9</w:t>
        </w:r>
      </w:ins>
      <w:ins w:id="10" w:author="almasud" w:date="2015-08-03T09:32:00Z">
        <w:r w:rsidR="00B70AF5">
          <w:rPr>
            <w:rFonts w:ascii="Times New Roman" w:hAnsi="Times New Roman" w:cs="Times New Roman"/>
            <w:sz w:val="24"/>
            <w:szCs w:val="24"/>
          </w:rPr>
          <w:t>)</w:t>
        </w:r>
      </w:ins>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 xml:space="preserve">evwm›`vivB gj Acmvi‡Yi Rb¨ A‡_©i e¨e¯’v K‡i _v‡K </w:t>
      </w:r>
      <w:r w:rsidRPr="001F4016">
        <w:rPr>
          <w:rFonts w:ascii="Times New Roman" w:hAnsi="Times New Roman" w:cs="Times New Roman"/>
          <w:sz w:val="24"/>
          <w:szCs w:val="24"/>
        </w:rPr>
        <w:t>[Residents manage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Rwgi gvwjK A_ev K¤úvDÛ g¨v‡bRvi gj Acmvi‡Yi Rb¨ A‡_©i e¨e¯’v K‡i _v‡K</w:t>
      </w:r>
      <w:r w:rsidRPr="001F4016">
        <w:rPr>
          <w:rFonts w:ascii="Times New Roman" w:hAnsi="Times New Roman" w:cs="Times New Roman"/>
          <w:sz w:val="24"/>
          <w:szCs w:val="24"/>
        </w:rPr>
        <w:t xml:space="preserve"> [Landlord or compound manager manages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i¶bv‡e¶bKvix KwgwU gj Acmvi‡Yi Rb¨ A_© msMÖn K‡i _v‡K</w:t>
      </w:r>
      <w:r w:rsidRPr="001F4016">
        <w:rPr>
          <w:rFonts w:ascii="Times New Roman" w:hAnsi="Times New Roman" w:cs="Times New Roman"/>
          <w:sz w:val="24"/>
          <w:szCs w:val="24"/>
        </w:rPr>
        <w:t xml:space="preserve"> [Maintenance committee collects funds for remova]</w:t>
      </w:r>
    </w:p>
    <w:p w:rsidR="00337C42" w:rsidRPr="001F4016" w:rsidRDefault="00337C42" w:rsidP="00337C42">
      <w:pPr>
        <w:pStyle w:val="NoSpacing2"/>
        <w:numPr>
          <w:ilvl w:val="0"/>
          <w:numId w:val="17"/>
        </w:numPr>
      </w:pPr>
      <w:r w:rsidRPr="001F4016">
        <w:rPr>
          <w:rFonts w:ascii="SutonnyMJ" w:hAnsi="SutonnyMJ" w:cs="SutonnyMJ"/>
        </w:rPr>
        <w:t xml:space="preserve">GbwRI ev evB‡ii †Kvb MÖ“c A‡_©i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337C42">
      <w:pPr>
        <w:pStyle w:val="NoSpacing2"/>
        <w:numPr>
          <w:ilvl w:val="0"/>
          <w:numId w:val="17"/>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29252F" w:rsidRDefault="00337C42" w:rsidP="00337C42">
      <w:pPr>
        <w:pStyle w:val="NoSpacing2"/>
        <w:numPr>
          <w:ilvl w:val="0"/>
          <w:numId w:val="17"/>
        </w:numPr>
        <w:rPr>
          <w:rFonts w:ascii="Times New Roman" w:hAnsi="Times New Roman"/>
          <w:color w:val="000000" w:themeColor="text1"/>
        </w:rPr>
      </w:pPr>
      <w:r w:rsidRPr="0029252F">
        <w:rPr>
          <w:rFonts w:ascii="SutonnyMJ" w:hAnsi="SutonnyMJ" w:cs="SutonnyMJ"/>
          <w:color w:val="000000" w:themeColor="text1"/>
        </w:rPr>
        <w:t xml:space="preserve">Rvwbbv </w:t>
      </w:r>
      <w:r w:rsidRPr="0029252F">
        <w:rPr>
          <w:rFonts w:ascii="Times New Roman" w:hAnsi="Times New Roman"/>
          <w:color w:val="000000" w:themeColor="text1"/>
        </w:rPr>
        <w:t>[Don’t know]</w:t>
      </w:r>
    </w:p>
    <w:p w:rsidR="00337C42" w:rsidRPr="0029252F" w:rsidRDefault="00337C42"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Ab¨vb¨</w:t>
      </w:r>
      <w:r w:rsidRPr="0029252F">
        <w:rPr>
          <w:rFonts w:ascii="Times New Roman" w:hAnsi="Times New Roman" w:cs="Times New Roman"/>
          <w:color w:val="000000" w:themeColor="text1"/>
          <w:sz w:val="24"/>
          <w:szCs w:val="24"/>
        </w:rPr>
        <w:t xml:space="preserve"> (</w:t>
      </w:r>
      <w:r w:rsidRPr="0029252F">
        <w:rPr>
          <w:rFonts w:ascii="SutonnyMJ" w:hAnsi="SutonnyMJ" w:cs="SutonnyMJ"/>
          <w:color w:val="000000" w:themeColor="text1"/>
          <w:sz w:val="24"/>
          <w:szCs w:val="24"/>
        </w:rPr>
        <w:t xml:space="preserve">wbw`©ó Ki“b  ) </w:t>
      </w:r>
      <w:r w:rsidRPr="0029252F">
        <w:rPr>
          <w:rFonts w:ascii="Times New Roman" w:hAnsi="Times New Roman" w:cs="Times New Roman"/>
          <w:color w:val="000000" w:themeColor="text1"/>
          <w:sz w:val="24"/>
          <w:szCs w:val="24"/>
        </w:rPr>
        <w:t>[Other(specify)]: ____________</w:t>
      </w:r>
    </w:p>
    <w:p w:rsidR="00654C58" w:rsidRPr="0029252F" w:rsidRDefault="00654C58" w:rsidP="00337C42">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†mvqv‡iR jvB‡bi mv‡_ mshy³ Ges Lvwj Kivi welqwU cÖ‡hvR¨ bq</w:t>
      </w:r>
      <w:r w:rsidRPr="0029252F">
        <w:rPr>
          <w:rFonts w:ascii="Times New Roman" w:hAnsi="Times New Roman" w:cs="Times New Roman"/>
          <w:color w:val="000000" w:themeColor="text1"/>
          <w:sz w:val="24"/>
          <w:szCs w:val="24"/>
        </w:rPr>
        <w:t xml:space="preserve"> [Toilet is connected to sewer and emptying is not applicable]</w:t>
      </w:r>
    </w:p>
    <w:p w:rsidR="007F1401" w:rsidRPr="0029252F" w:rsidRDefault="007F1401" w:rsidP="007F1401">
      <w:pPr>
        <w:pStyle w:val="NoSpacing"/>
        <w:numPr>
          <w:ilvl w:val="0"/>
          <w:numId w:val="17"/>
        </w:numPr>
        <w:rPr>
          <w:rFonts w:ascii="Times New Roman" w:hAnsi="Times New Roman" w:cs="Times New Roman"/>
          <w:color w:val="000000" w:themeColor="text1"/>
          <w:sz w:val="24"/>
          <w:szCs w:val="24"/>
        </w:rPr>
      </w:pPr>
      <w:r w:rsidRPr="0029252F">
        <w:rPr>
          <w:rFonts w:ascii="SutonnyMJ" w:hAnsi="SutonnyMJ"/>
          <w:color w:val="000000" w:themeColor="text1"/>
          <w:sz w:val="24"/>
          <w:szCs w:val="24"/>
        </w:rPr>
        <w:t>cvqLvbvwU †Wª‡bi mv‡_ mshy³ Ges Lvwj Kivi welqwU cÖ‡hvR¨ bq</w:t>
      </w:r>
      <w:r w:rsidRPr="0029252F">
        <w:rPr>
          <w:rFonts w:ascii="Times New Roman" w:hAnsi="Times New Roman" w:cs="Times New Roman"/>
          <w:color w:val="000000" w:themeColor="text1"/>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37C42" w:rsidRPr="001F4016" w:rsidRDefault="00337C42" w:rsidP="00F56B32">
      <w:pPr>
        <w:pStyle w:val="NoSpacing"/>
        <w:rPr>
          <w:rFonts w:ascii="Times New Roman" w:hAnsi="Times New Roman" w:cs="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mvavibZ cvqLvbvwU ‡_‡K wKfv‡</w:t>
      </w:r>
      <w:r w:rsidR="008D66CE" w:rsidRPr="001F4016">
        <w:rPr>
          <w:rFonts w:ascii="SutonnyMJ" w:hAnsi="SutonnyMJ" w:cs="SutonnyMJ"/>
          <w:sz w:val="24"/>
          <w:szCs w:val="24"/>
        </w:rPr>
        <w:t xml:space="preserve">e </w:t>
      </w:r>
      <w:r w:rsidR="00F56B32" w:rsidRPr="001F4016">
        <w:rPr>
          <w:rFonts w:ascii="SutonnyMJ" w:hAnsi="SutonnyMJ" w:cs="SutonnyMJ"/>
          <w:sz w:val="24"/>
          <w:szCs w:val="24"/>
        </w:rPr>
        <w:t>(</w:t>
      </w:r>
      <w:r w:rsidR="008D66CE" w:rsidRPr="001F4016">
        <w:rPr>
          <w:rFonts w:ascii="SutonnyMJ" w:hAnsi="SutonnyMJ" w:cs="SutonnyMJ"/>
          <w:sz w:val="24"/>
          <w:szCs w:val="24"/>
        </w:rPr>
        <w:t>†mcwUK U¨vsK</w:t>
      </w:r>
      <w:r w:rsidR="00F56B32" w:rsidRPr="001F4016">
        <w:rPr>
          <w:rFonts w:ascii="SutonnyMJ" w:hAnsi="SutonnyMJ" w:cs="SutonnyMJ"/>
          <w:sz w:val="24"/>
          <w:szCs w:val="24"/>
        </w:rPr>
        <w:t>)</w:t>
      </w:r>
      <w:r w:rsidR="008D66CE" w:rsidRPr="001F4016">
        <w:rPr>
          <w:rFonts w:ascii="SutonnyMJ" w:hAnsi="SutonnyMJ" w:cs="SutonnyMJ"/>
          <w:sz w:val="24"/>
          <w:szCs w:val="24"/>
        </w:rPr>
        <w:t xml:space="preserve"> †_‡K</w:t>
      </w:r>
      <w:r w:rsidR="003007E5" w:rsidRPr="001F4016">
        <w:rPr>
          <w:rFonts w:ascii="SutonnyMJ" w:hAnsi="SutonnyMJ" w:cs="SutonnyMJ"/>
          <w:sz w:val="24"/>
          <w:szCs w:val="24"/>
        </w:rPr>
        <w:t xml:space="preserve"> </w:t>
      </w:r>
      <w:r w:rsidRPr="001F4016">
        <w:rPr>
          <w:rFonts w:ascii="SutonnyMJ" w:hAnsi="SutonnyMJ" w:cs="SutonnyMJ"/>
          <w:sz w:val="24"/>
          <w:szCs w:val="24"/>
        </w:rPr>
        <w:t>eR©¨ AcmviY/wb®‹vkb/Lvwj Kiv nq</w:t>
      </w:r>
      <w:r w:rsidRPr="001F4016">
        <w:rPr>
          <w:rFonts w:ascii="SutonnyMJ" w:hAnsi="SutonnyMJ" w:cs="SutonnyMJ"/>
          <w:b/>
          <w:sz w:val="24"/>
          <w:szCs w:val="24"/>
        </w:rPr>
        <w:t>?</w:t>
      </w:r>
      <w:r w:rsidRPr="001F4016">
        <w:rPr>
          <w:rFonts w:ascii="Times New Roman" w:hAnsi="Times New Roman" w:cs="Times New Roman"/>
          <w:sz w:val="24"/>
          <w:szCs w:val="24"/>
        </w:rPr>
        <w:t xml:space="preserve"> </w:t>
      </w:r>
      <w:r w:rsidRPr="001F4016">
        <w:rPr>
          <w:rFonts w:ascii="Times New Roman" w:hAnsi="Times New Roman" w:cs="Times New Roman"/>
          <w:bCs/>
          <w:iCs/>
          <w:sz w:val="24"/>
          <w:szCs w:val="24"/>
        </w:rPr>
        <w:t>[How</w:t>
      </w:r>
      <w:r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is the toilet usually emptied</w:t>
      </w:r>
      <w:r w:rsidR="003007E5"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from septic tank?]</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 xml:space="preserve">fvov Kiv myBcvi nvZ w`‡q </w:t>
      </w:r>
      <w:r w:rsidRPr="001F4016">
        <w:rPr>
          <w:rFonts w:ascii="Times New Roman" w:hAnsi="Times New Roman" w:cs="Times New Roman"/>
          <w:sz w:val="24"/>
          <w:szCs w:val="24"/>
        </w:rPr>
        <w:t>[Hired manual sweeper]</w:t>
      </w:r>
    </w:p>
    <w:p w:rsidR="00F02218" w:rsidRPr="0029252F" w:rsidRDefault="00F56B3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fvov Kiv †jvK/</w:t>
      </w:r>
      <w:r w:rsidR="00337C42" w:rsidRPr="0029252F">
        <w:rPr>
          <w:rFonts w:ascii="SutonnyMJ" w:hAnsi="SutonnyMJ" w:cs="SutonnyMJ"/>
          <w:sz w:val="24"/>
          <w:szCs w:val="24"/>
        </w:rPr>
        <w:t>†gwkb †hgb f¨vKy-UvM ev gvW-cv¤ú Gi mvnv‡h¨</w:t>
      </w:r>
      <w:r w:rsidR="00337C42" w:rsidRPr="0029252F">
        <w:rPr>
          <w:rFonts w:ascii="Times New Roman" w:hAnsi="Times New Roman" w:cs="Times New Roman"/>
          <w:sz w:val="24"/>
          <w:szCs w:val="24"/>
        </w:rPr>
        <w:t xml:space="preserve"> [Hired operator using a machine like a vacu-tug or mud-pump]</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KwgDwbwU m`m¨iv †Kv`vj Ges evjwZ w`‡q</w:t>
      </w:r>
      <w:r w:rsidRPr="0029252F">
        <w:rPr>
          <w:rFonts w:ascii="Times New Roman" w:hAnsi="Times New Roman" w:cs="Times New Roman"/>
          <w:sz w:val="24"/>
          <w:szCs w:val="24"/>
        </w:rPr>
        <w:t xml:space="preserve"> [Community empties manually with spades or buckets]</w:t>
      </w:r>
    </w:p>
    <w:p w:rsidR="00F02218" w:rsidRPr="0029252F" w:rsidRDefault="00337C42" w:rsidP="00F02218">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 xml:space="preserve">Rvwbbv </w:t>
      </w:r>
      <w:r w:rsidRPr="0029252F">
        <w:rPr>
          <w:rFonts w:ascii="Times New Roman" w:hAnsi="Times New Roman"/>
          <w:sz w:val="24"/>
          <w:szCs w:val="24"/>
        </w:rPr>
        <w:t>[Don’t know]</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cs="SutonnyMJ"/>
          <w:sz w:val="24"/>
          <w:szCs w:val="24"/>
        </w:rPr>
        <w:t>GLbI cÖ‡qvRb nqwb</w:t>
      </w:r>
      <w:r w:rsidRPr="0029252F">
        <w:rPr>
          <w:rFonts w:ascii="Cambria" w:hAnsi="Cambria" w:cs="Times New Roman"/>
          <w:sz w:val="24"/>
          <w:szCs w:val="24"/>
        </w:rPr>
        <w:t xml:space="preserve"> [Not yet required]</w:t>
      </w:r>
      <w:r w:rsidRPr="0029252F">
        <w:rPr>
          <w:rFonts w:ascii="SutonnyMJ" w:hAnsi="SutonnyMJ" w:cs="SutonnyMJ"/>
          <w:sz w:val="24"/>
          <w:szCs w:val="24"/>
        </w:rPr>
        <w:t xml:space="preserve"> </w:t>
      </w:r>
    </w:p>
    <w:p w:rsidR="00F56B32" w:rsidRPr="0029252F" w:rsidRDefault="00F56B32" w:rsidP="00F56B32">
      <w:pPr>
        <w:pStyle w:val="NoSpacing"/>
        <w:numPr>
          <w:ilvl w:val="1"/>
          <w:numId w:val="14"/>
        </w:numPr>
        <w:rPr>
          <w:rFonts w:ascii="Times New Roman" w:hAnsi="Times New Roman" w:cs="Times New Roman"/>
          <w:sz w:val="24"/>
          <w:szCs w:val="24"/>
        </w:rPr>
      </w:pPr>
      <w:r w:rsidRPr="0029252F">
        <w:rPr>
          <w:rFonts w:ascii="SutonnyMJ" w:hAnsi="SutonnyMJ"/>
          <w:sz w:val="24"/>
          <w:szCs w:val="24"/>
        </w:rPr>
        <w:t>Ab¨vb¨</w:t>
      </w:r>
      <w:r w:rsidRPr="0029252F">
        <w:rPr>
          <w:rFonts w:ascii="Times New Roman" w:hAnsi="Times New Roman" w:cs="Times New Roman"/>
          <w:sz w:val="24"/>
          <w:szCs w:val="24"/>
        </w:rPr>
        <w:t xml:space="preserve"> (</w:t>
      </w:r>
      <w:r w:rsidRPr="0029252F">
        <w:rPr>
          <w:rFonts w:ascii="SutonnyMJ" w:hAnsi="SutonnyMJ" w:cs="SutonnyMJ"/>
          <w:sz w:val="24"/>
          <w:szCs w:val="24"/>
        </w:rPr>
        <w:t xml:space="preserve">wbw`©ó Ki“b) </w:t>
      </w:r>
      <w:r w:rsidRPr="0029252F">
        <w:rPr>
          <w:rFonts w:ascii="Times New Roman" w:hAnsi="Times New Roman" w:cs="Times New Roman"/>
          <w:sz w:val="24"/>
          <w:szCs w:val="24"/>
        </w:rPr>
        <w:t>[Other(specify)]: ____________</w:t>
      </w:r>
    </w:p>
    <w:p w:rsidR="007F1401" w:rsidRPr="0029252F" w:rsidRDefault="00F56B32"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†mvqv‡iR jvB‡bi mv‡_ mshy³ Ges Lvwj Kivi welqwU cÖ‡hvR¨ bq</w:t>
      </w:r>
      <w:r w:rsidRPr="0029252F">
        <w:rPr>
          <w:rFonts w:ascii="Times New Roman" w:hAnsi="Times New Roman" w:cs="Times New Roman"/>
          <w:sz w:val="24"/>
          <w:szCs w:val="24"/>
        </w:rPr>
        <w:t xml:space="preserve"> [Toilet is connected to sewer and emptying is not applicable]</w:t>
      </w:r>
    </w:p>
    <w:p w:rsidR="007F1401" w:rsidRPr="0029252F" w:rsidRDefault="007F1401" w:rsidP="007F1401">
      <w:pPr>
        <w:pStyle w:val="NoSpacing"/>
        <w:numPr>
          <w:ilvl w:val="1"/>
          <w:numId w:val="14"/>
        </w:numPr>
        <w:rPr>
          <w:rFonts w:ascii="Times New Roman" w:hAnsi="Times New Roman" w:cs="Times New Roman"/>
          <w:sz w:val="24"/>
          <w:szCs w:val="24"/>
        </w:rPr>
      </w:pPr>
      <w:r w:rsidRPr="0029252F">
        <w:rPr>
          <w:rFonts w:ascii="SutonnyMJ" w:hAnsi="SutonnyMJ"/>
          <w:sz w:val="24"/>
          <w:szCs w:val="24"/>
        </w:rPr>
        <w:t>cvqLvbvwU †Wª‡bi mv‡_ mshy³ Ges Lvwj Kivi welqwU cÖ‡hvR¨ bq</w:t>
      </w:r>
      <w:r w:rsidRPr="0029252F">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3B31D0" w:rsidRPr="001F4016" w:rsidRDefault="003B31D0">
      <w:pPr>
        <w:pStyle w:val="NoSpacing"/>
        <w:ind w:left="900"/>
        <w:rPr>
          <w:rFonts w:ascii="Times New Roman" w:hAnsi="Times New Roman" w:cs="Times New Roman"/>
          <w:sz w:val="24"/>
          <w:szCs w:val="24"/>
        </w:rPr>
      </w:pPr>
    </w:p>
    <w:p w:rsidR="00152BF2" w:rsidRPr="001F4016" w:rsidRDefault="00F56B32" w:rsidP="00AB768D">
      <w:pPr>
        <w:pStyle w:val="NoSpacing"/>
        <w:rPr>
          <w:rFonts w:ascii="SutonnyMJ" w:hAnsi="SutonnyMJ"/>
          <w:sz w:val="24"/>
          <w:szCs w:val="24"/>
        </w:rPr>
      </w:pPr>
      <w:r w:rsidRPr="001F4016">
        <w:rPr>
          <w:rFonts w:ascii="SutonnyMJ" w:hAnsi="SutonnyMJ"/>
          <w:sz w:val="24"/>
          <w:szCs w:val="24"/>
        </w:rPr>
        <w:t xml:space="preserve">      </w:t>
      </w:r>
      <w:r w:rsidR="008D66CE" w:rsidRPr="0029252F">
        <w:rPr>
          <w:rFonts w:ascii="SutonnyMJ" w:hAnsi="SutonnyMJ"/>
          <w:sz w:val="24"/>
          <w:szCs w:val="24"/>
        </w:rPr>
        <w:t xml:space="preserve">(w¯‹c †bvUt DËi </w:t>
      </w:r>
      <w:r w:rsidR="008D66CE" w:rsidRPr="0029252F">
        <w:rPr>
          <w:rFonts w:ascii="Times New Roman" w:hAnsi="Times New Roman" w:cs="Times New Roman"/>
          <w:sz w:val="24"/>
          <w:szCs w:val="24"/>
        </w:rPr>
        <w:t>(</w:t>
      </w:r>
      <w:r w:rsidRPr="0029252F">
        <w:rPr>
          <w:rFonts w:ascii="Times New Roman" w:hAnsi="Times New Roman" w:cs="Times New Roman"/>
          <w:sz w:val="24"/>
          <w:szCs w:val="24"/>
        </w:rPr>
        <w:t>d,e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r w:rsidR="00847580" w:rsidRPr="0029252F">
        <w:rPr>
          <w:rFonts w:ascii="Times New Roman" w:hAnsi="Times New Roman" w:cs="Times New Roman"/>
          <w:sz w:val="24"/>
          <w:szCs w:val="24"/>
        </w:rPr>
        <w:t>)</w:t>
      </w:r>
      <w:r w:rsidRPr="0029252F">
        <w:rPr>
          <w:rFonts w:ascii="Times New Roman" w:hAnsi="Times New Roman" w:cs="Times New Roman"/>
          <w:sz w:val="24"/>
          <w:szCs w:val="24"/>
        </w:rPr>
        <w:t xml:space="preserve"> </w:t>
      </w:r>
      <w:r w:rsidRPr="0029252F">
        <w:rPr>
          <w:rFonts w:ascii="SutonnyMJ" w:hAnsi="SutonnyMJ"/>
          <w:sz w:val="24"/>
          <w:szCs w:val="24"/>
        </w:rPr>
        <w:t>n‡j</w:t>
      </w:r>
      <w:r w:rsidRPr="0029252F">
        <w:rPr>
          <w:rFonts w:ascii="Times New Roman" w:hAnsi="Times New Roman" w:cs="Times New Roman"/>
          <w:sz w:val="24"/>
          <w:szCs w:val="24"/>
        </w:rPr>
        <w:t xml:space="preserve"> </w:t>
      </w:r>
      <w:r w:rsidRPr="0029252F">
        <w:rPr>
          <w:rFonts w:ascii="SutonnyMJ" w:hAnsi="SutonnyMJ"/>
          <w:sz w:val="24"/>
          <w:szCs w:val="24"/>
        </w:rPr>
        <w:t>3.10</w:t>
      </w:r>
      <w:r w:rsidR="008D66CE" w:rsidRPr="0029252F">
        <w:rPr>
          <w:rFonts w:ascii="SutonnyMJ" w:hAnsi="SutonnyMJ"/>
          <w:sz w:val="24"/>
          <w:szCs w:val="24"/>
        </w:rPr>
        <w:t xml:space="preserve"> G P‡j hvb) </w:t>
      </w:r>
      <w:r w:rsidRPr="0029252F">
        <w:rPr>
          <w:rFonts w:ascii="Times New Roman" w:hAnsi="Times New Roman" w:cs="Times New Roman"/>
          <w:sz w:val="24"/>
          <w:szCs w:val="24"/>
        </w:rPr>
        <w:t>[Skip to 3.10</w:t>
      </w:r>
      <w:r w:rsidR="008D66CE" w:rsidRPr="0029252F">
        <w:rPr>
          <w:rFonts w:ascii="Times New Roman" w:hAnsi="Times New Roman" w:cs="Times New Roman"/>
          <w:sz w:val="24"/>
          <w:szCs w:val="24"/>
        </w:rPr>
        <w:t xml:space="preserve"> if the answere is (</w:t>
      </w:r>
      <w:r w:rsidRPr="0029252F">
        <w:rPr>
          <w:rFonts w:ascii="Times New Roman" w:hAnsi="Times New Roman" w:cs="Times New Roman"/>
          <w:sz w:val="24"/>
          <w:szCs w:val="24"/>
        </w:rPr>
        <w:t>d,e</w:t>
      </w:r>
      <w:r w:rsidR="00847580" w:rsidRPr="0029252F">
        <w:rPr>
          <w:rFonts w:ascii="Times New Roman" w:hAnsi="Times New Roman" w:cs="Times New Roman"/>
          <w:sz w:val="24"/>
          <w:szCs w:val="24"/>
        </w:rPr>
        <w:t>,g</w:t>
      </w:r>
      <w:r w:rsidR="007F1401" w:rsidRPr="0029252F">
        <w:rPr>
          <w:rFonts w:ascii="Times New Roman" w:hAnsi="Times New Roman" w:cs="Times New Roman"/>
          <w:sz w:val="24"/>
          <w:szCs w:val="24"/>
        </w:rPr>
        <w:t>,h</w:t>
      </w:r>
      <w:r w:rsidR="008D66CE" w:rsidRPr="0029252F">
        <w:rPr>
          <w:rFonts w:ascii="Times New Roman" w:hAnsi="Times New Roman" w:cs="Times New Roman"/>
          <w:sz w:val="24"/>
          <w:szCs w:val="24"/>
        </w:rPr>
        <w:t>)]</w:t>
      </w:r>
    </w:p>
    <w:p w:rsidR="00807F40" w:rsidRDefault="00807F40" w:rsidP="00AB768D">
      <w:pPr>
        <w:pStyle w:val="NoSpacing"/>
        <w:rPr>
          <w:ins w:id="11" w:author="mahbubalam" w:date="2015-07-07T09:52:00Z"/>
          <w:sz w:val="24"/>
          <w:szCs w:val="24"/>
        </w:rPr>
      </w:pPr>
    </w:p>
    <w:p w:rsidR="006D0A91" w:rsidRDefault="00807F40" w:rsidP="00AB768D">
      <w:pPr>
        <w:pStyle w:val="NoSpacing"/>
        <w:rPr>
          <w:ins w:id="12" w:author="mahbubalam" w:date="2015-07-07T09:52:00Z"/>
          <w:sz w:val="24"/>
          <w:szCs w:val="24"/>
        </w:rPr>
      </w:pPr>
      <w:ins w:id="13" w:author="mahbubalam" w:date="2015-07-07T09:50:00Z">
        <w:r>
          <w:rPr>
            <w:sz w:val="24"/>
            <w:szCs w:val="24"/>
          </w:rPr>
          <w:lastRenderedPageBreak/>
          <w:t xml:space="preserve">3.6a </w:t>
        </w:r>
      </w:ins>
      <w:r w:rsidR="008D68FD">
        <w:rPr>
          <w:rFonts w:cs="Vrinda" w:hint="cs"/>
          <w:sz w:val="24"/>
          <w:szCs w:val="30"/>
          <w:cs/>
          <w:lang w:bidi="bn-BD"/>
        </w:rPr>
        <w:t xml:space="preserve"> </w:t>
      </w:r>
      <w:ins w:id="14" w:author="almasud" w:date="2015-07-26T17:05:00Z">
        <w:r w:rsidR="008D68FD" w:rsidRPr="008D68FD">
          <w:rPr>
            <w:rFonts w:ascii="SutonnyMJ" w:hAnsi="SutonnyMJ"/>
            <w:sz w:val="24"/>
            <w:szCs w:val="24"/>
          </w:rPr>
          <w:t>Avcwb wK wb‡P c`Ë Qwei cvqLvbvi eR¨© wb®‹vk‡bi Kv‡R e¨eüZ hš¿cvwZ¸‡jvi †KvbwU †`‡L‡Qb †h¸‡jv mvaviYZ †mcwUK U¨v¼ cwi®‹v‡ii †¶‡Î e¨eüZ nq?</w:t>
        </w:r>
        <w:r w:rsidR="008D68FD" w:rsidRPr="008D68FD">
          <w:rPr>
            <w:rFonts w:cs="Vrinda"/>
            <w:sz w:val="24"/>
            <w:szCs w:val="30"/>
            <w:lang w:bidi="bn-BD"/>
          </w:rPr>
          <w:t xml:space="preserve"> </w:t>
        </w:r>
        <w:r w:rsidR="008D68FD">
          <w:rPr>
            <w:rFonts w:cs="Vrinda" w:hint="cs"/>
            <w:sz w:val="24"/>
            <w:szCs w:val="30"/>
            <w:lang w:bidi="bn-BD"/>
          </w:rPr>
          <w:t xml:space="preserve"> </w:t>
        </w:r>
      </w:ins>
      <w:ins w:id="15" w:author="mahbubalam" w:date="2015-07-07T09:50:00Z">
        <w:r>
          <w:rPr>
            <w:sz w:val="24"/>
            <w:szCs w:val="24"/>
          </w:rPr>
          <w:t xml:space="preserve">[Did you see any of the following </w:t>
        </w:r>
      </w:ins>
      <w:ins w:id="16" w:author="mahbubalam" w:date="2015-07-07T09:51:00Z">
        <w:r>
          <w:rPr>
            <w:sz w:val="24"/>
            <w:szCs w:val="24"/>
          </w:rPr>
          <w:t xml:space="preserve">fecal sludge emptying equipment which was used </w:t>
        </w:r>
      </w:ins>
      <w:ins w:id="17" w:author="mahbubalam" w:date="2015-07-07T09:52:00Z">
        <w:r>
          <w:rPr>
            <w:sz w:val="24"/>
            <w:szCs w:val="24"/>
          </w:rPr>
          <w:t>to empty the septic tank?</w:t>
        </w:r>
      </w:ins>
    </w:p>
    <w:p w:rsidR="00807F40" w:rsidRDefault="00807F40" w:rsidP="00AB768D">
      <w:pPr>
        <w:pStyle w:val="NoSpacing"/>
        <w:rPr>
          <w:ins w:id="18" w:author="almasud" w:date="2015-08-03T10:11:00Z"/>
          <w:sz w:val="24"/>
          <w:szCs w:val="24"/>
        </w:rPr>
      </w:pPr>
    </w:p>
    <w:p w:rsidR="008E7365" w:rsidRPr="001F4016" w:rsidRDefault="008E7365" w:rsidP="008E7365">
      <w:pPr>
        <w:pStyle w:val="ListParagraph"/>
        <w:spacing w:after="120" w:line="240" w:lineRule="auto"/>
        <w:ind w:left="1800"/>
        <w:rPr>
          <w:ins w:id="19" w:author="almasud" w:date="2015-08-03T10:11:00Z"/>
          <w:sz w:val="24"/>
          <w:szCs w:val="24"/>
        </w:rPr>
      </w:pPr>
      <w:ins w:id="20" w:author="almasud" w:date="2015-08-03T10:11:00Z">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ins>
    </w:p>
    <w:p w:rsidR="008E7365" w:rsidRDefault="0049581A" w:rsidP="00AB768D">
      <w:pPr>
        <w:pStyle w:val="NoSpacing"/>
        <w:rPr>
          <w:ins w:id="21" w:author="mahbubalam" w:date="2015-07-07T09:52:00Z"/>
          <w:sz w:val="24"/>
          <w:szCs w:val="24"/>
        </w:rPr>
      </w:pPr>
      <w:ins w:id="22" w:author="mahbubalam" w:date="2015-08-03T12:20:00Z">
        <w:r>
          <w:rPr>
            <w:sz w:val="24"/>
            <w:szCs w:val="24"/>
          </w:rPr>
          <w:t>1.</w:t>
        </w:r>
      </w:ins>
    </w:p>
    <w:p w:rsidR="0049581A" w:rsidRDefault="003E63F0" w:rsidP="00AB768D">
      <w:pPr>
        <w:pStyle w:val="NoSpacing"/>
        <w:rPr>
          <w:ins w:id="23" w:author="mahbubalam" w:date="2015-08-03T12:19:00Z"/>
          <w:sz w:val="24"/>
          <w:szCs w:val="24"/>
        </w:rPr>
      </w:pPr>
      <w:ins w:id="24" w:author="mahbubalam" w:date="2015-08-03T12:19:00Z">
        <w:r>
          <w:rPr>
            <w:noProof/>
            <w:sz w:val="24"/>
            <w:szCs w:val="24"/>
            <w:rPrChange w:id="25" w:author="Unknown">
              <w:rPr>
                <w:noProof/>
              </w:rPr>
            </w:rPrChange>
          </w:rPr>
          <w:drawing>
            <wp:inline distT="0" distB="0" distL="0" distR="0">
              <wp:extent cx="2255023" cy="1868556"/>
              <wp:effectExtent l="19050" t="0" r="0" b="0"/>
              <wp:docPr id="1" name="Picture 1" descr="I:\Photo_FSM\DSC_3631.jpg"/>
              <wp:cNvGraphicFramePr/>
              <a:graphic xmlns:a="http://schemas.openxmlformats.org/drawingml/2006/main">
                <a:graphicData uri="http://schemas.openxmlformats.org/drawingml/2006/picture">
                  <pic:pic xmlns:pic="http://schemas.openxmlformats.org/drawingml/2006/picture">
                    <pic:nvPicPr>
                      <pic:cNvPr id="71" name="Picture 2" descr="I:\Photo_FSM\DSC_3631.jpg"/>
                      <pic:cNvPicPr>
                        <a:picLocks noChangeAspect="1" noChangeArrowheads="1"/>
                      </pic:cNvPicPr>
                    </pic:nvPicPr>
                    <pic:blipFill rotWithShape="1">
                      <a:blip r:embed="rId8" cstate="email">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xt>
                        </a:extLst>
                      </a:blip>
                      <a:srcRect t="-16"/>
                      <a:stretch/>
                    </pic:blipFill>
                    <pic:spPr bwMode="auto">
                      <a:xfrm>
                        <a:off x="0" y="0"/>
                        <a:ext cx="2254190" cy="1867865"/>
                      </a:xfrm>
                      <a:prstGeom prst="rect">
                        <a:avLst/>
                      </a:prstGeom>
                      <a:noFill/>
                      <a:ln>
                        <a:noFill/>
                      </a:ln>
                    </pic:spPr>
                  </pic:pic>
                </a:graphicData>
              </a:graphic>
            </wp:inline>
          </w:drawing>
        </w:r>
        <w:r w:rsidR="0049581A" w:rsidRPr="0049581A">
          <w:rPr>
            <w:sz w:val="24"/>
            <w:szCs w:val="24"/>
          </w:rPr>
          <w:t xml:space="preserve"> </w:t>
        </w:r>
      </w:ins>
    </w:p>
    <w:p w:rsidR="0049581A" w:rsidRDefault="0049581A" w:rsidP="00AB768D">
      <w:pPr>
        <w:pStyle w:val="NoSpacing"/>
        <w:rPr>
          <w:ins w:id="26" w:author="mahbubalam" w:date="2015-08-03T12:19:00Z"/>
          <w:sz w:val="24"/>
          <w:szCs w:val="24"/>
        </w:rPr>
      </w:pPr>
    </w:p>
    <w:p w:rsidR="0049581A" w:rsidRDefault="0049581A" w:rsidP="00AB768D">
      <w:pPr>
        <w:pStyle w:val="NoSpacing"/>
        <w:rPr>
          <w:ins w:id="27" w:author="mahbubalam" w:date="2015-08-03T12:20:00Z"/>
          <w:sz w:val="24"/>
          <w:szCs w:val="24"/>
        </w:rPr>
      </w:pPr>
      <w:ins w:id="28" w:author="mahbubalam" w:date="2015-08-03T12:20:00Z">
        <w:r>
          <w:rPr>
            <w:sz w:val="24"/>
            <w:szCs w:val="24"/>
          </w:rPr>
          <w:t>2.</w:t>
        </w:r>
      </w:ins>
    </w:p>
    <w:p w:rsidR="0049581A" w:rsidRDefault="0049581A" w:rsidP="00AB768D">
      <w:pPr>
        <w:pStyle w:val="NoSpacing"/>
        <w:rPr>
          <w:ins w:id="29" w:author="mahbubalam" w:date="2015-08-03T12:19:00Z"/>
          <w:sz w:val="24"/>
          <w:szCs w:val="24"/>
        </w:rPr>
      </w:pPr>
    </w:p>
    <w:p w:rsidR="00807F40" w:rsidRDefault="003E63F0" w:rsidP="00AB768D">
      <w:pPr>
        <w:pStyle w:val="NoSpacing"/>
        <w:rPr>
          <w:sz w:val="24"/>
          <w:szCs w:val="24"/>
        </w:rPr>
      </w:pPr>
      <w:ins w:id="30" w:author="mahbubalam" w:date="2015-08-03T12:19:00Z">
        <w:r>
          <w:rPr>
            <w:noProof/>
            <w:sz w:val="24"/>
            <w:szCs w:val="24"/>
            <w:rPrChange w:id="31" w:author="Unknown">
              <w:rPr>
                <w:noProof/>
              </w:rPr>
            </w:rPrChange>
          </w:rPr>
          <w:drawing>
            <wp:inline distT="0" distB="0" distL="0" distR="0">
              <wp:extent cx="2517416" cy="1860605"/>
              <wp:effectExtent l="19050" t="0" r="0" b="0"/>
              <wp:docPr id="2" name="Picture 4" descr="D:\Quarterly report\Year_2013-2014\Qt 3_Oct-Dec13\Picture_Best_for Q3 Report2013\Low size\Small -scale FSM service providers with emptying vehicle and equipments 19 Jan14.JPG"/>
              <wp:cNvGraphicFramePr/>
              <a:graphic xmlns:a="http://schemas.openxmlformats.org/drawingml/2006/main">
                <a:graphicData uri="http://schemas.openxmlformats.org/drawingml/2006/picture">
                  <pic:pic xmlns:pic="http://schemas.openxmlformats.org/drawingml/2006/picture">
                    <pic:nvPicPr>
                      <pic:cNvPr id="2051" name="Picture 3" descr="D:\Quarterly report\Year_2013-2014\Qt 3_Oct-Dec13\Picture_Best_for Q3 Report2013\Low size\Small -scale FSM service providers with emptying vehicle and equipments 19 Jan14.JPG"/>
                      <pic:cNvPicPr>
                        <a:picLocks noChangeAspect="1" noChangeArrowheads="1"/>
                      </pic:cNvPicPr>
                    </pic:nvPicPr>
                    <pic:blipFill>
                      <a:blip r:embed="rId9" cstate="screen"/>
                      <a:srcRect/>
                      <a:stretch>
                        <a:fillRect/>
                      </a:stretch>
                    </pic:blipFill>
                    <pic:spPr bwMode="auto">
                      <a:xfrm>
                        <a:off x="0" y="0"/>
                        <a:ext cx="2520308" cy="1862743"/>
                      </a:xfrm>
                      <a:prstGeom prst="rect">
                        <a:avLst/>
                      </a:prstGeom>
                      <a:noFill/>
                    </pic:spPr>
                  </pic:pic>
                </a:graphicData>
              </a:graphic>
            </wp:inline>
          </w:drawing>
        </w:r>
        <w:r w:rsidR="0049581A" w:rsidRPr="0049581A">
          <w:rPr>
            <w:sz w:val="24"/>
            <w:szCs w:val="24"/>
          </w:rPr>
          <w:t xml:space="preserve"> </w:t>
        </w:r>
      </w:ins>
    </w:p>
    <w:p w:rsidR="0049581A" w:rsidRDefault="0049581A" w:rsidP="00AB768D">
      <w:pPr>
        <w:pStyle w:val="NoSpacing"/>
        <w:rPr>
          <w:sz w:val="24"/>
          <w:szCs w:val="24"/>
        </w:rPr>
      </w:pPr>
    </w:p>
    <w:p w:rsidR="0049581A" w:rsidRPr="001F4016" w:rsidRDefault="0049581A" w:rsidP="00AB768D">
      <w:pPr>
        <w:pStyle w:val="NoSpacing"/>
        <w:rPr>
          <w:sz w:val="24"/>
          <w:szCs w:val="24"/>
        </w:rPr>
      </w:pPr>
    </w:p>
    <w:p w:rsidR="0063090B" w:rsidRPr="001F4016" w:rsidRDefault="00E202F4" w:rsidP="0063090B">
      <w:pPr>
        <w:pStyle w:val="NoSpacing"/>
        <w:numPr>
          <w:ilvl w:val="0"/>
          <w:numId w:val="10"/>
        </w:numPr>
        <w:spacing w:after="120"/>
        <w:ind w:left="450" w:hanging="450"/>
        <w:rPr>
          <w:rFonts w:ascii="SutonnyMJ" w:hAnsi="SutonnyMJ"/>
          <w:sz w:val="24"/>
          <w:szCs w:val="24"/>
        </w:rPr>
      </w:pPr>
      <w:r w:rsidRPr="001F4016">
        <w:rPr>
          <w:rFonts w:ascii="SutonnyMJ" w:hAnsi="SutonnyMJ" w:cs="SutonnyMJ"/>
          <w:sz w:val="24"/>
          <w:szCs w:val="24"/>
        </w:rPr>
        <w:t xml:space="preserve">cvqLvbvwU </w:t>
      </w:r>
      <w:r w:rsidRPr="001F4016">
        <w:rPr>
          <w:rFonts w:ascii="SutonnyMJ" w:hAnsi="SutonnyMJ"/>
          <w:sz w:val="24"/>
          <w:szCs w:val="24"/>
        </w:rPr>
        <w:t xml:space="preserve">(†mcwUK U¨vsK) </w:t>
      </w:r>
      <w:r w:rsidR="0063090B" w:rsidRPr="001F4016">
        <w:rPr>
          <w:rFonts w:ascii="SutonnyMJ" w:hAnsi="SutonnyMJ"/>
          <w:sz w:val="24"/>
          <w:szCs w:val="24"/>
        </w:rPr>
        <w:t xml:space="preserve">me©‡kl KZw`b Av‡M cwi®‹vi Kiv n‡qwQ‡jv? </w:t>
      </w:r>
      <w:r w:rsidR="0063090B" w:rsidRPr="001F4016">
        <w:rPr>
          <w:rFonts w:ascii="Times New Roman" w:hAnsi="Times New Roman" w:cs="Times New Roman"/>
          <w:sz w:val="24"/>
          <w:szCs w:val="24"/>
        </w:rPr>
        <w:t xml:space="preserve">[When was the </w:t>
      </w:r>
      <w:r w:rsidR="0063090B" w:rsidRPr="001F4016">
        <w:rPr>
          <w:rFonts w:ascii="Times New Roman" w:hAnsi="Times New Roman" w:cs="Times New Roman"/>
          <w:b/>
          <w:i/>
          <w:sz w:val="24"/>
          <w:szCs w:val="24"/>
        </w:rPr>
        <w:t>septic tank</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last</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emptied</w:t>
      </w:r>
      <w:r w:rsidR="0063090B" w:rsidRPr="001F4016">
        <w:rPr>
          <w:rFonts w:ascii="Times New Roman" w:hAnsi="Times New Roman" w:cs="Times New Roman"/>
          <w:b/>
          <w:iCs/>
          <w:sz w:val="24"/>
          <w:szCs w:val="24"/>
        </w:rPr>
        <w:t>]</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wZb gv‡mi g‡a¨ </w:t>
      </w:r>
      <w:r w:rsidRPr="001F4016">
        <w:rPr>
          <w:rFonts w:ascii="Times New Roman" w:hAnsi="Times New Roman" w:cs="Times New Roman"/>
          <w:sz w:val="24"/>
          <w:szCs w:val="24"/>
        </w:rPr>
        <w:t>[Within 3 months]</w:t>
      </w:r>
      <w:r w:rsidR="00946F3C">
        <w:rPr>
          <w:rFonts w:ascii="Times New Roman" w:hAnsi="Times New Roman" w:cs="Times New Roman"/>
          <w:sz w:val="24"/>
          <w:szCs w:val="24"/>
        </w:rPr>
        <w:t>………………1</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Qq gv‡mi g‡a¨ </w:t>
      </w:r>
      <w:r w:rsidRPr="001F4016">
        <w:rPr>
          <w:rFonts w:ascii="Times New Roman" w:hAnsi="Times New Roman" w:cs="Times New Roman"/>
          <w:sz w:val="24"/>
          <w:szCs w:val="24"/>
        </w:rPr>
        <w:t>[Within 6 months]</w:t>
      </w:r>
      <w:r w:rsidR="00946F3C">
        <w:rPr>
          <w:rFonts w:ascii="Times New Roman" w:hAnsi="Times New Roman" w:cs="Times New Roman"/>
          <w:sz w:val="24"/>
          <w:szCs w:val="24"/>
        </w:rPr>
        <w:t>………………..2</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GK eQ‡ii g‡a¨ </w:t>
      </w:r>
      <w:r w:rsidRPr="001F4016">
        <w:rPr>
          <w:rFonts w:ascii="Times New Roman" w:hAnsi="Times New Roman" w:cs="Times New Roman"/>
          <w:sz w:val="24"/>
          <w:szCs w:val="24"/>
        </w:rPr>
        <w:t>[Within one year]</w:t>
      </w:r>
      <w:r w:rsidR="00946F3C">
        <w:rPr>
          <w:rFonts w:ascii="Times New Roman" w:hAnsi="Times New Roman" w:cs="Times New Roman"/>
          <w:sz w:val="24"/>
          <w:szCs w:val="24"/>
        </w:rPr>
        <w:t>………………...3</w:t>
      </w:r>
    </w:p>
    <w:p w:rsidR="0063090B" w:rsidRPr="001F4016" w:rsidRDefault="0063090B" w:rsidP="00946F3C">
      <w:pPr>
        <w:pStyle w:val="NoSpacing"/>
        <w:ind w:left="1260"/>
        <w:rPr>
          <w:rFonts w:ascii="Times New Roman" w:hAnsi="Times New Roman" w:cs="Times New Roman"/>
          <w:sz w:val="24"/>
          <w:szCs w:val="24"/>
        </w:rPr>
      </w:pPr>
      <w:r w:rsidRPr="001F4016">
        <w:rPr>
          <w:rFonts w:ascii="SutonnyMJ" w:hAnsi="SutonnyMJ" w:cs="SutonnyMJ"/>
          <w:sz w:val="24"/>
          <w:szCs w:val="24"/>
        </w:rPr>
        <w:t xml:space="preserve">`yB eQ‡ii g‡a¨ </w:t>
      </w:r>
      <w:r w:rsidRPr="001F4016">
        <w:rPr>
          <w:rFonts w:ascii="Times New Roman" w:hAnsi="Times New Roman" w:cs="Times New Roman"/>
          <w:sz w:val="24"/>
          <w:szCs w:val="24"/>
        </w:rPr>
        <w:t>[Within 2 year]</w:t>
      </w:r>
      <w:r w:rsidR="00946F3C">
        <w:rPr>
          <w:rFonts w:ascii="Times New Roman" w:hAnsi="Times New Roman" w:cs="Times New Roman"/>
          <w:sz w:val="24"/>
          <w:szCs w:val="24"/>
        </w:rPr>
        <w:t>……………………4</w:t>
      </w:r>
    </w:p>
    <w:p w:rsidR="0063090B"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 xml:space="preserve">KL‡bv Kiv nqwb </w:t>
      </w:r>
      <w:r w:rsidRPr="001F4016">
        <w:rPr>
          <w:rFonts w:ascii="Times New Roman" w:hAnsi="Times New Roman" w:cs="Times New Roman"/>
          <w:sz w:val="24"/>
          <w:szCs w:val="24"/>
        </w:rPr>
        <w:t>[Never emptied]</w:t>
      </w:r>
      <w:r w:rsidR="00946F3C">
        <w:rPr>
          <w:rFonts w:ascii="Times New Roman" w:hAnsi="Times New Roman" w:cs="Times New Roman"/>
          <w:sz w:val="24"/>
          <w:szCs w:val="24"/>
        </w:rPr>
        <w:t>………………….5</w:t>
      </w:r>
    </w:p>
    <w:p w:rsidR="00E46383" w:rsidRPr="001F4016" w:rsidRDefault="0063090B" w:rsidP="00946F3C">
      <w:pPr>
        <w:pStyle w:val="NoSpacing"/>
        <w:ind w:left="1260"/>
        <w:rPr>
          <w:rFonts w:ascii="Times New Roman" w:hAnsi="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r w:rsidR="00946F3C">
        <w:rPr>
          <w:rFonts w:ascii="Times New Roman" w:hAnsi="Times New Roman"/>
          <w:sz w:val="24"/>
          <w:szCs w:val="24"/>
        </w:rPr>
        <w:t>……………………………..999</w:t>
      </w:r>
    </w:p>
    <w:p w:rsidR="00E202F4" w:rsidRPr="001F4016" w:rsidRDefault="00E202F4" w:rsidP="00E202F4">
      <w:pPr>
        <w:pStyle w:val="NoSpacing"/>
        <w:ind w:left="1260"/>
        <w:rPr>
          <w:rFonts w:ascii="Times New Roman" w:hAnsi="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mvavibZ cvqLvbvwU (‡mcwUK U¨vsK) KZ w`b ci ci wb®‹vkb/Lvwj Kiv nq?</w:t>
      </w:r>
      <w:r w:rsidRPr="001F4016">
        <w:rPr>
          <w:rFonts w:ascii="Times New Roman" w:hAnsi="Times New Roman" w:cs="Times New Roman"/>
          <w:sz w:val="24"/>
          <w:szCs w:val="24"/>
        </w:rPr>
        <w:t xml:space="preserve"> [In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337C42" w:rsidRPr="001F4016" w:rsidRDefault="00337C42" w:rsidP="00946F3C">
      <w:pPr>
        <w:pStyle w:val="NoSpacing"/>
        <w:ind w:left="900"/>
        <w:rPr>
          <w:sz w:val="24"/>
          <w:szCs w:val="24"/>
        </w:rPr>
      </w:pPr>
      <w:r w:rsidRPr="001F4016">
        <w:rPr>
          <w:rFonts w:ascii="SutonnyMJ" w:hAnsi="SutonnyMJ" w:cs="SutonnyMJ"/>
          <w:sz w:val="24"/>
          <w:szCs w:val="24"/>
        </w:rPr>
        <w:lastRenderedPageBreak/>
        <w:t>cÖwZ gv‡m</w:t>
      </w:r>
      <w:r w:rsidRPr="001F4016">
        <w:rPr>
          <w:sz w:val="24"/>
          <w:szCs w:val="24"/>
        </w:rPr>
        <w:t xml:space="preserve"> [Every month]</w:t>
      </w:r>
      <w:r w:rsidR="00946F3C">
        <w:rPr>
          <w:sz w:val="24"/>
          <w:szCs w:val="24"/>
        </w:rPr>
        <w:t>……………….1</w:t>
      </w:r>
    </w:p>
    <w:p w:rsidR="00337C42" w:rsidRPr="001F4016" w:rsidRDefault="00654C58" w:rsidP="00946F3C">
      <w:pPr>
        <w:pStyle w:val="NoSpacing"/>
        <w:ind w:left="900"/>
        <w:rPr>
          <w:sz w:val="24"/>
          <w:szCs w:val="24"/>
        </w:rPr>
      </w:pPr>
      <w:r w:rsidRPr="001F4016">
        <w:rPr>
          <w:rFonts w:ascii="SutonnyMJ" w:hAnsi="SutonnyMJ" w:cs="Vrinda"/>
          <w:sz w:val="24"/>
          <w:szCs w:val="24"/>
          <w:lang w:bidi="bn-IN"/>
        </w:rPr>
        <w:t>cÖwZ 1-2 gvm Aš—i Aš—i</w:t>
      </w:r>
      <w:r w:rsidRPr="001F4016" w:rsidDel="00654C58">
        <w:rPr>
          <w:rFonts w:ascii="SutonnyMJ" w:hAnsi="SutonnyMJ" w:cs="Vrinda"/>
          <w:sz w:val="24"/>
          <w:szCs w:val="24"/>
          <w:cs/>
          <w:lang w:bidi="bn-IN"/>
        </w:rPr>
        <w:t xml:space="preserve"> </w:t>
      </w:r>
      <w:r w:rsidR="00337C42" w:rsidRPr="001F4016">
        <w:rPr>
          <w:sz w:val="24"/>
          <w:szCs w:val="24"/>
        </w:rPr>
        <w:t>[Every 1-2 months]</w:t>
      </w:r>
      <w:r w:rsidR="00946F3C" w:rsidRPr="00946F3C">
        <w:rPr>
          <w:sz w:val="24"/>
          <w:szCs w:val="24"/>
        </w:rPr>
        <w:t xml:space="preserve"> </w:t>
      </w:r>
      <w:r w:rsidR="00946F3C">
        <w:rPr>
          <w:sz w:val="24"/>
          <w:szCs w:val="24"/>
        </w:rPr>
        <w:t>……………….2</w:t>
      </w:r>
    </w:p>
    <w:p w:rsidR="00337C42" w:rsidRPr="001F4016" w:rsidRDefault="00654C58" w:rsidP="00946F3C">
      <w:pPr>
        <w:pStyle w:val="NoSpacing"/>
        <w:ind w:left="900"/>
        <w:rPr>
          <w:sz w:val="24"/>
          <w:szCs w:val="24"/>
        </w:rPr>
      </w:pPr>
      <w:r w:rsidRPr="001F4016">
        <w:rPr>
          <w:rFonts w:ascii="SutonnyMJ" w:hAnsi="SutonnyMJ" w:cs="Vrinda"/>
          <w:sz w:val="24"/>
          <w:szCs w:val="24"/>
          <w:lang w:bidi="bn-IN"/>
        </w:rPr>
        <w:t xml:space="preserve">cÖwZ 3-5 gvm Aš—i Aš—i </w:t>
      </w:r>
      <w:r w:rsidR="00337C42" w:rsidRPr="001F4016">
        <w:rPr>
          <w:sz w:val="24"/>
          <w:szCs w:val="24"/>
        </w:rPr>
        <w:t>[Every 3-5 months]</w:t>
      </w:r>
      <w:r w:rsidR="00946F3C" w:rsidRPr="00946F3C">
        <w:rPr>
          <w:sz w:val="24"/>
          <w:szCs w:val="24"/>
        </w:rPr>
        <w:t xml:space="preserve"> </w:t>
      </w:r>
      <w:r w:rsidR="00946F3C">
        <w:rPr>
          <w:sz w:val="24"/>
          <w:szCs w:val="24"/>
        </w:rPr>
        <w:t>……………….3</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 xml:space="preserve">eQ‡i `yBevi(cÖwZ 6gv‡m) </w:t>
      </w:r>
      <w:r w:rsidRPr="001F4016">
        <w:rPr>
          <w:rFonts w:ascii="Times New Roman" w:hAnsi="Times New Roman" w:cs="Times New Roman"/>
          <w:sz w:val="24"/>
          <w:szCs w:val="24"/>
        </w:rPr>
        <w:t>[About twice a year (every 6 months or so)]</w:t>
      </w:r>
      <w:r w:rsidR="00946F3C" w:rsidRPr="00946F3C">
        <w:rPr>
          <w:sz w:val="24"/>
          <w:szCs w:val="24"/>
        </w:rPr>
        <w:t xml:space="preserve"> </w:t>
      </w:r>
      <w:r w:rsidR="00946F3C">
        <w:rPr>
          <w:sz w:val="24"/>
          <w:szCs w:val="24"/>
        </w:rPr>
        <w:t>……………4</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eQ‡i GKevi</w:t>
      </w:r>
      <w:r w:rsidRPr="001F4016">
        <w:rPr>
          <w:rFonts w:ascii="Times New Roman" w:hAnsi="Times New Roman" w:cs="Times New Roman"/>
          <w:sz w:val="24"/>
          <w:szCs w:val="24"/>
        </w:rPr>
        <w:t xml:space="preserve"> [Yearly]</w:t>
      </w:r>
      <w:r w:rsidR="00946F3C" w:rsidRPr="00946F3C">
        <w:rPr>
          <w:sz w:val="24"/>
          <w:szCs w:val="24"/>
        </w:rPr>
        <w:t xml:space="preserve"> </w:t>
      </w:r>
      <w:r w:rsidR="00946F3C">
        <w:rPr>
          <w:sz w:val="24"/>
          <w:szCs w:val="24"/>
        </w:rPr>
        <w:t>……………….5</w:t>
      </w:r>
    </w:p>
    <w:p w:rsidR="00337C42" w:rsidRPr="001F4016" w:rsidRDefault="00337C42" w:rsidP="00946F3C">
      <w:pPr>
        <w:pStyle w:val="NoSpacing"/>
        <w:ind w:left="900"/>
        <w:rPr>
          <w:rFonts w:ascii="Times New Roman" w:hAnsi="Times New Roman" w:cs="Times New Roman"/>
          <w:sz w:val="24"/>
          <w:szCs w:val="24"/>
        </w:rPr>
      </w:pPr>
      <w:r w:rsidRPr="001F4016">
        <w:rPr>
          <w:rFonts w:ascii="SutonnyMJ" w:hAnsi="SutonnyMJ" w:cs="SutonnyMJ"/>
          <w:sz w:val="24"/>
          <w:szCs w:val="24"/>
        </w:rPr>
        <w:t xml:space="preserve">eQ‡i GKeviI bv </w:t>
      </w:r>
      <w:r w:rsidRPr="001F4016">
        <w:rPr>
          <w:rFonts w:ascii="Times New Roman" w:hAnsi="Times New Roman" w:cs="Times New Roman"/>
          <w:sz w:val="24"/>
          <w:szCs w:val="24"/>
        </w:rPr>
        <w:t>[Less than once a year]</w:t>
      </w:r>
      <w:r w:rsidR="00946F3C" w:rsidRPr="00946F3C">
        <w:rPr>
          <w:sz w:val="24"/>
          <w:szCs w:val="24"/>
        </w:rPr>
        <w:t xml:space="preserve"> </w:t>
      </w:r>
      <w:r w:rsidR="00946F3C">
        <w:rPr>
          <w:sz w:val="24"/>
          <w:szCs w:val="24"/>
        </w:rPr>
        <w:t>……………….6</w:t>
      </w:r>
    </w:p>
    <w:p w:rsidR="00337C42" w:rsidRPr="001F4016" w:rsidRDefault="008D66CE" w:rsidP="00946F3C">
      <w:pPr>
        <w:pStyle w:val="NoSpacing"/>
        <w:ind w:left="900"/>
        <w:rPr>
          <w:rFonts w:ascii="Times New Roman" w:hAnsi="Times New Roman" w:cs="Times New Roman"/>
          <w:sz w:val="24"/>
          <w:szCs w:val="24"/>
        </w:rPr>
      </w:pPr>
      <w:r w:rsidRPr="001F4016">
        <w:rPr>
          <w:rFonts w:ascii="SutonnyMJ" w:hAnsi="SutonnyMJ" w:cs="SutonnyMJ"/>
          <w:sz w:val="24"/>
          <w:szCs w:val="24"/>
        </w:rPr>
        <w:t>hLb cvqLvbvwU (‡mcwUK U¨vsK) f‡i ev AvU‡K hvq</w:t>
      </w:r>
      <w:r w:rsidRPr="001F4016">
        <w:rPr>
          <w:rFonts w:ascii="SutonnyMJ" w:hAnsi="SutonnyMJ" w:cs="SutonnyMJ"/>
          <w:b/>
          <w:sz w:val="24"/>
          <w:szCs w:val="24"/>
        </w:rPr>
        <w:t xml:space="preserve"> </w:t>
      </w:r>
      <w:r w:rsidRPr="001F4016">
        <w:rPr>
          <w:rFonts w:ascii="Times New Roman" w:hAnsi="Times New Roman" w:cs="Times New Roman"/>
          <w:sz w:val="24"/>
          <w:szCs w:val="24"/>
        </w:rPr>
        <w:t>[Only when it becomes filled or blocked]</w:t>
      </w:r>
      <w:r w:rsidR="00946F3C" w:rsidRPr="00946F3C">
        <w:rPr>
          <w:sz w:val="24"/>
          <w:szCs w:val="24"/>
        </w:rPr>
        <w:t xml:space="preserve"> </w:t>
      </w:r>
      <w:r w:rsidR="00946F3C">
        <w:rPr>
          <w:sz w:val="24"/>
          <w:szCs w:val="24"/>
        </w:rPr>
        <w:t>……………….7</w:t>
      </w:r>
    </w:p>
    <w:p w:rsidR="00337C42" w:rsidRPr="009F087B" w:rsidRDefault="00337C42" w:rsidP="00946F3C">
      <w:pPr>
        <w:pStyle w:val="NoSpacing2"/>
        <w:ind w:left="900"/>
        <w:rPr>
          <w:rFonts w:ascii="Times New Roman" w:hAnsi="Times New Roman"/>
        </w:rPr>
      </w:pPr>
      <w:r w:rsidRPr="009F087B">
        <w:rPr>
          <w:rFonts w:ascii="SutonnyMJ" w:hAnsi="SutonnyMJ" w:cs="SutonnyMJ"/>
        </w:rPr>
        <w:t xml:space="preserve">Rvwbbv </w:t>
      </w:r>
      <w:r w:rsidRPr="009F087B">
        <w:rPr>
          <w:rFonts w:ascii="Times New Roman" w:hAnsi="Times New Roman"/>
        </w:rPr>
        <w:t>[Don’t know]</w:t>
      </w:r>
      <w:r w:rsidR="00946F3C" w:rsidRPr="009F087B">
        <w:t xml:space="preserve"> ……………….999</w:t>
      </w:r>
    </w:p>
    <w:p w:rsidR="00E31B8E" w:rsidRPr="009F087B" w:rsidRDefault="00E31B8E" w:rsidP="00483E60">
      <w:pPr>
        <w:pStyle w:val="NoSpacing"/>
        <w:rPr>
          <w:sz w:val="24"/>
          <w:szCs w:val="24"/>
        </w:rPr>
      </w:pPr>
    </w:p>
    <w:p w:rsidR="00337C42" w:rsidRPr="009F087B" w:rsidRDefault="00337C42" w:rsidP="00337C42">
      <w:pPr>
        <w:pStyle w:val="NoSpacing"/>
        <w:numPr>
          <w:ilvl w:val="0"/>
          <w:numId w:val="10"/>
        </w:numPr>
        <w:spacing w:after="120"/>
        <w:ind w:left="450" w:hanging="450"/>
        <w:rPr>
          <w:rFonts w:ascii="Times New Roman" w:hAnsi="Times New Roman" w:cs="Times New Roman"/>
          <w:sz w:val="24"/>
          <w:szCs w:val="24"/>
        </w:rPr>
      </w:pPr>
      <w:r w:rsidRPr="009F087B">
        <w:rPr>
          <w:rFonts w:ascii="SutonnyMJ" w:hAnsi="SutonnyMJ" w:cs="SutonnyMJ"/>
          <w:sz w:val="24"/>
          <w:szCs w:val="24"/>
        </w:rPr>
        <w:t xml:space="preserve">cvqLvbvwU (‡mcwUK U¨vsK)  hLb </w:t>
      </w:r>
      <w:r w:rsidRPr="009F087B">
        <w:rPr>
          <w:rFonts w:ascii="SutonnyMJ" w:hAnsi="SutonnyMJ" w:cs="SutonnyMJ"/>
          <w:b/>
          <w:sz w:val="24"/>
          <w:szCs w:val="24"/>
        </w:rPr>
        <w:t xml:space="preserve">wb®‹vkb/Lvwj </w:t>
      </w:r>
      <w:r w:rsidRPr="009F087B">
        <w:rPr>
          <w:rFonts w:ascii="SutonnyMJ" w:hAnsi="SutonnyMJ" w:cs="SutonnyMJ"/>
          <w:sz w:val="24"/>
          <w:szCs w:val="24"/>
        </w:rPr>
        <w:t>Kiv nq ZLb eR©¨ †Kv_vq ‡djv nq?</w:t>
      </w:r>
      <w:r w:rsidR="00A30460" w:rsidRPr="009F087B">
        <w:rPr>
          <w:rFonts w:ascii="SutonnyMJ" w:hAnsi="SutonnyMJ" w:cs="SutonnyMJ"/>
          <w:sz w:val="24"/>
          <w:szCs w:val="24"/>
        </w:rPr>
        <w:t xml:space="preserve"> (GKvwaK DËi MÖnY‡hvM¨)</w:t>
      </w:r>
      <w:r w:rsidR="00A30460" w:rsidRPr="009F087B">
        <w:rPr>
          <w:rFonts w:ascii="Times New Roman" w:hAnsi="Times New Roman" w:cs="Times New Roman"/>
          <w:sz w:val="24"/>
          <w:szCs w:val="24"/>
        </w:rPr>
        <w:t xml:space="preserve"> </w:t>
      </w:r>
      <w:r w:rsidRPr="009F087B">
        <w:rPr>
          <w:rFonts w:ascii="SutonnyMJ" w:hAnsi="SutonnyMJ" w:cs="SutonnyMJ"/>
          <w:sz w:val="24"/>
          <w:szCs w:val="24"/>
        </w:rPr>
        <w:t xml:space="preserve"> </w:t>
      </w:r>
      <w:r w:rsidRPr="009F087B">
        <w:rPr>
          <w:rFonts w:ascii="Times New Roman" w:hAnsi="Times New Roman" w:cs="Times New Roman"/>
          <w:sz w:val="24"/>
          <w:szCs w:val="24"/>
        </w:rPr>
        <w:t xml:space="preserve">[When the toilet is emptied, </w:t>
      </w:r>
      <w:r w:rsidRPr="009F087B">
        <w:rPr>
          <w:rFonts w:ascii="Times New Roman" w:hAnsi="Times New Roman" w:cs="Times New Roman"/>
          <w:b/>
          <w:i/>
          <w:sz w:val="24"/>
          <w:szCs w:val="24"/>
        </w:rPr>
        <w:t>where</w:t>
      </w:r>
      <w:r w:rsidRPr="009F087B">
        <w:rPr>
          <w:rFonts w:ascii="Times New Roman" w:hAnsi="Times New Roman" w:cs="Times New Roman"/>
          <w:sz w:val="24"/>
          <w:szCs w:val="24"/>
        </w:rPr>
        <w:t xml:space="preserve"> does the </w:t>
      </w:r>
      <w:r w:rsidRPr="009F087B">
        <w:rPr>
          <w:rFonts w:ascii="Times New Roman" w:hAnsi="Times New Roman" w:cs="Times New Roman"/>
          <w:b/>
          <w:i/>
          <w:sz w:val="24"/>
          <w:szCs w:val="24"/>
        </w:rPr>
        <w:t>fecal sludge</w:t>
      </w:r>
      <w:r w:rsidRPr="009F087B">
        <w:rPr>
          <w:rFonts w:ascii="Times New Roman" w:hAnsi="Times New Roman" w:cs="Times New Roman"/>
          <w:sz w:val="24"/>
          <w:szCs w:val="24"/>
        </w:rPr>
        <w:t xml:space="preserve"> go?]</w:t>
      </w:r>
      <w:r w:rsidR="00A30460" w:rsidRPr="009F087B">
        <w:rPr>
          <w:rFonts w:ascii="Times New Roman" w:hAnsi="Times New Roman" w:cs="Times New Roman"/>
          <w:sz w:val="24"/>
          <w:szCs w:val="24"/>
        </w:rPr>
        <w:t xml:space="preserve"> (Multiple answers allowed here)</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K¤úvD‡Ûi wfZ‡iB ‡d‡j </w:t>
      </w:r>
      <w:r w:rsidRPr="009F087B">
        <w:rPr>
          <w:rFonts w:ascii="Times New Roman" w:hAnsi="Times New Roman" w:cs="Times New Roman"/>
          <w:sz w:val="24"/>
          <w:szCs w:val="24"/>
        </w:rPr>
        <w:t>[Dumped within the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b`©gvq ‡d‡j ev K¤úvD‡Ûi wbKUeZ©x </w:t>
      </w:r>
      <w:r w:rsidR="007B15D0" w:rsidRPr="009F087B">
        <w:rPr>
          <w:rFonts w:ascii="SutonnyMJ" w:hAnsi="SutonnyMJ" w:cs="SutonnyMJ"/>
          <w:sz w:val="24"/>
          <w:szCs w:val="24"/>
        </w:rPr>
        <w:t xml:space="preserve">iv¯—vi </w:t>
      </w:r>
      <w:r w:rsidRPr="009F087B">
        <w:rPr>
          <w:rFonts w:ascii="SutonnyMJ" w:hAnsi="SutonnyMJ" w:cs="SutonnyMJ"/>
          <w:sz w:val="24"/>
          <w:szCs w:val="24"/>
        </w:rPr>
        <w:t xml:space="preserve">cv‡k ‡d‡j </w:t>
      </w:r>
      <w:r w:rsidRPr="009F087B">
        <w:rPr>
          <w:rFonts w:ascii="Times New Roman" w:hAnsi="Times New Roman" w:cs="Times New Roman"/>
          <w:sz w:val="24"/>
          <w:szCs w:val="24"/>
        </w:rPr>
        <w:t>[Dumped in a ditch or roadside near the compound]</w:t>
      </w:r>
    </w:p>
    <w:p w:rsidR="00337C42" w:rsidRPr="009F087B" w:rsidRDefault="00F23C09"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wej </w:t>
      </w:r>
      <w:r w:rsidR="007B15D0" w:rsidRPr="009F087B">
        <w:rPr>
          <w:rFonts w:ascii="SutonnyMJ" w:hAnsi="SutonnyMJ" w:cs="SutonnyMJ"/>
          <w:sz w:val="24"/>
          <w:szCs w:val="24"/>
        </w:rPr>
        <w:t xml:space="preserve">/wSj/cyKz‡i </w:t>
      </w:r>
      <w:r w:rsidR="00337C42" w:rsidRPr="009F087B">
        <w:rPr>
          <w:rFonts w:ascii="SutonnyMJ" w:hAnsi="SutonnyMJ" w:cs="SutonnyMJ"/>
          <w:sz w:val="24"/>
          <w:szCs w:val="24"/>
        </w:rPr>
        <w:t>‡d‡j</w:t>
      </w:r>
      <w:r w:rsidR="00337C42" w:rsidRPr="009F087B">
        <w:rPr>
          <w:rFonts w:ascii="Times New Roman" w:hAnsi="Times New Roman" w:cs="Times New Roman"/>
          <w:sz w:val="24"/>
          <w:szCs w:val="24"/>
        </w:rPr>
        <w:t xml:space="preserve"> [Dumped in a lake or </w:t>
      </w:r>
      <w:r w:rsidR="007B15D0" w:rsidRPr="009F087B">
        <w:rPr>
          <w:rFonts w:ascii="Times New Roman" w:hAnsi="Times New Roman" w:cs="Times New Roman"/>
          <w:sz w:val="24"/>
          <w:szCs w:val="24"/>
        </w:rPr>
        <w:t>pond</w:t>
      </w:r>
      <w:r w:rsidR="00337C42" w:rsidRPr="009F087B">
        <w:rPr>
          <w:rFonts w:ascii="Times New Roman" w:hAnsi="Times New Roman" w:cs="Times New Roman"/>
          <w:sz w:val="24"/>
          <w:szCs w:val="24"/>
        </w:rPr>
        <w:t>]</w:t>
      </w:r>
    </w:p>
    <w:p w:rsidR="007B15D0" w:rsidRPr="009F087B" w:rsidRDefault="007B15D0" w:rsidP="00337C42">
      <w:pPr>
        <w:pStyle w:val="NoSpacing"/>
        <w:numPr>
          <w:ilvl w:val="0"/>
          <w:numId w:val="20"/>
        </w:numPr>
        <w:ind w:left="900"/>
        <w:rPr>
          <w:rFonts w:ascii="SutonnyMJ" w:hAnsi="SutonnyMJ" w:cs="SutonnyMJ"/>
          <w:sz w:val="24"/>
          <w:szCs w:val="24"/>
        </w:rPr>
      </w:pPr>
      <w:r w:rsidRPr="009F087B">
        <w:rPr>
          <w:rFonts w:ascii="SutonnyMJ" w:hAnsi="SutonnyMJ" w:cs="SutonnyMJ"/>
          <w:sz w:val="24"/>
          <w:szCs w:val="24"/>
        </w:rPr>
        <w:t xml:space="preserve">Lvj/b`x/cÖevngvb cvwb‡Z †d‡j </w:t>
      </w:r>
      <w:r w:rsidRPr="009F087B">
        <w:rPr>
          <w:rFonts w:ascii="Times New Roman" w:hAnsi="Times New Roman" w:cs="Times New Roman"/>
          <w:sz w:val="24"/>
          <w:szCs w:val="24"/>
        </w:rPr>
        <w:t>[Dumped in a canel, river, stream]</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GB K¤cvD‡Ûi evB‡i †Kv_vI †djv nq</w:t>
      </w:r>
      <w:r w:rsidRPr="009F087B">
        <w:rPr>
          <w:rFonts w:ascii="Times New Roman" w:hAnsi="Times New Roman" w:cs="Times New Roman"/>
          <w:sz w:val="24"/>
          <w:szCs w:val="24"/>
        </w:rPr>
        <w:t xml:space="preserve"> Disposed outside of this compound</w:t>
      </w:r>
    </w:p>
    <w:p w:rsidR="00337C42" w:rsidRPr="009F087B" w:rsidRDefault="00337C42" w:rsidP="00337C42">
      <w:pPr>
        <w:pStyle w:val="NoSpacing"/>
        <w:numPr>
          <w:ilvl w:val="0"/>
          <w:numId w:val="20"/>
        </w:numPr>
        <w:ind w:left="900"/>
        <w:rPr>
          <w:rFonts w:ascii="Times New Roman" w:hAnsi="Times New Roman" w:cs="Times New Roman"/>
          <w:sz w:val="24"/>
          <w:szCs w:val="24"/>
        </w:rPr>
      </w:pPr>
      <w:r w:rsidRPr="009F087B">
        <w:rPr>
          <w:rFonts w:ascii="SutonnyMJ" w:hAnsi="SutonnyMJ" w:cs="SutonnyMJ"/>
          <w:sz w:val="24"/>
          <w:szCs w:val="24"/>
        </w:rPr>
        <w:t xml:space="preserve">Rvwbbv </w:t>
      </w:r>
      <w:r w:rsidRPr="009F087B">
        <w:rPr>
          <w:rFonts w:ascii="Times New Roman" w:hAnsi="Times New Roman"/>
          <w:sz w:val="24"/>
          <w:szCs w:val="24"/>
        </w:rPr>
        <w:t>[Don’t know]</w:t>
      </w:r>
    </w:p>
    <w:p w:rsidR="00654C58" w:rsidRPr="009F087B" w:rsidRDefault="00337C42" w:rsidP="00654C58">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Ab¨vb¨</w:t>
      </w:r>
      <w:r w:rsidRPr="009F087B">
        <w:rPr>
          <w:rFonts w:ascii="Times New Roman" w:hAnsi="Times New Roman" w:cs="Times New Roman"/>
          <w:sz w:val="24"/>
          <w:szCs w:val="24"/>
        </w:rPr>
        <w:t xml:space="preserve"> (</w:t>
      </w:r>
      <w:r w:rsidRPr="009F087B">
        <w:rPr>
          <w:rFonts w:ascii="SutonnyMJ" w:hAnsi="SutonnyMJ" w:cs="SutonnyMJ"/>
          <w:sz w:val="24"/>
          <w:szCs w:val="24"/>
        </w:rPr>
        <w:t xml:space="preserve">wbw`©ó Ki“b) </w:t>
      </w:r>
      <w:r w:rsidRPr="009F087B">
        <w:rPr>
          <w:rFonts w:ascii="Times New Roman" w:hAnsi="Times New Roman" w:cs="Times New Roman"/>
          <w:sz w:val="24"/>
          <w:szCs w:val="24"/>
        </w:rPr>
        <w:t>[Other(specify)]: ____________</w:t>
      </w:r>
    </w:p>
    <w:p w:rsidR="007F1401" w:rsidRPr="009F087B" w:rsidRDefault="00654C58"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†mvqv‡iR jvB‡bi mv‡_ mshy³ Ges Lvwj Kivi welqwU cÖ‡hvR¨ bq</w:t>
      </w:r>
      <w:r w:rsidRPr="009F087B">
        <w:rPr>
          <w:rFonts w:ascii="Times New Roman" w:hAnsi="Times New Roman" w:cs="Times New Roman"/>
          <w:sz w:val="24"/>
          <w:szCs w:val="24"/>
        </w:rPr>
        <w:t xml:space="preserve"> [Toilet is co</w:t>
      </w:r>
      <w:r w:rsidR="00D534FE" w:rsidRPr="009F087B">
        <w:rPr>
          <w:rFonts w:ascii="Times New Roman" w:hAnsi="Times New Roman" w:cs="Times New Roman"/>
          <w:sz w:val="24"/>
          <w:szCs w:val="24"/>
        </w:rPr>
        <w:t>nnected to sewer and emptying is not applicable]</w:t>
      </w:r>
    </w:p>
    <w:p w:rsidR="007F1401" w:rsidRPr="009F087B" w:rsidRDefault="007F1401" w:rsidP="007F1401">
      <w:pPr>
        <w:pStyle w:val="NoSpacing"/>
        <w:numPr>
          <w:ilvl w:val="0"/>
          <w:numId w:val="20"/>
        </w:numPr>
        <w:ind w:left="900"/>
        <w:rPr>
          <w:rFonts w:ascii="Times New Roman" w:hAnsi="Times New Roman" w:cs="Times New Roman"/>
          <w:sz w:val="24"/>
          <w:szCs w:val="24"/>
        </w:rPr>
      </w:pPr>
      <w:r w:rsidRPr="009F087B">
        <w:rPr>
          <w:rFonts w:ascii="SutonnyMJ" w:hAnsi="SutonnyMJ"/>
          <w:sz w:val="24"/>
          <w:szCs w:val="24"/>
        </w:rPr>
        <w:t>cvqLvbvwU †Wª‡bi mv‡_ mshy³ Ges Lvwj Kivi welqwU cÖ‡hvR¨ bq</w:t>
      </w:r>
      <w:r w:rsidRPr="009F087B">
        <w:rPr>
          <w:rFonts w:ascii="Times New Roman" w:hAnsi="Times New Roman" w:cs="Times New Roman"/>
          <w:sz w:val="24"/>
          <w:szCs w:val="24"/>
        </w:rPr>
        <w:t xml:space="preserve"> [Toilet is connected to drain and emptying is not applicable]</w:t>
      </w:r>
    </w:p>
    <w:p w:rsidR="007F1401" w:rsidRPr="001F4016" w:rsidRDefault="007F1401" w:rsidP="007F1401">
      <w:pPr>
        <w:pStyle w:val="NoSpacing"/>
        <w:ind w:left="900"/>
        <w:rPr>
          <w:rFonts w:ascii="Times New Roman" w:hAnsi="Times New Roman" w:cs="Times New Roman"/>
          <w:sz w:val="24"/>
          <w:szCs w:val="24"/>
        </w:rPr>
      </w:pPr>
    </w:p>
    <w:p w:rsidR="00E31B8E" w:rsidRPr="001F4016" w:rsidRDefault="00E31B8E" w:rsidP="00483E60">
      <w:pPr>
        <w:pStyle w:val="NoSpacing"/>
        <w:rPr>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me©‡kl KLb cwi®‹vi Kiv n‡qwQj?</w:t>
      </w:r>
      <w:r w:rsidR="00CF6CA2" w:rsidRPr="001F4016">
        <w:rPr>
          <w:rFonts w:ascii="SutonnyMJ" w:hAnsi="SutonnyMJ" w:cs="SutonnyMJ"/>
          <w:sz w:val="24"/>
          <w:szCs w:val="24"/>
        </w:rPr>
        <w:t xml:space="preserve"> </w:t>
      </w:r>
      <w:r w:rsidR="008D66CE" w:rsidRPr="001F4016">
        <w:rPr>
          <w:rFonts w:ascii="SutonnyMJ" w:hAnsi="SutonnyMJ" w:cs="SutonnyMJ"/>
          <w:sz w:val="24"/>
          <w:szCs w:val="24"/>
        </w:rPr>
        <w:t>(cwi®‹viK Dcv`vb †hgb; mvevb, QvB, evjy, wWUvi‡R›U, nviwcK, eªvk, Svo– BZ¨vw` e¨envi K‡i)</w:t>
      </w:r>
      <w:r w:rsidRPr="001F4016">
        <w:rPr>
          <w:rFonts w:ascii="Times New Roman" w:hAnsi="Times New Roman" w:cs="Times New Roman"/>
          <w:sz w:val="24"/>
          <w:szCs w:val="24"/>
        </w:rPr>
        <w:t xml:space="preserve"> [When was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last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cleaned</w:t>
      </w:r>
      <w:r w:rsidR="001B68AE" w:rsidRPr="001F4016">
        <w:rPr>
          <w:rFonts w:ascii="Times New Roman" w:hAnsi="Times New Roman" w:cs="Times New Roman"/>
          <w:b/>
          <w:i/>
          <w:sz w:val="24"/>
          <w:szCs w:val="24"/>
        </w:rPr>
        <w:t xml:space="preserve"> </w:t>
      </w:r>
      <w:r w:rsidR="008D66CE" w:rsidRPr="001F4016">
        <w:rPr>
          <w:rFonts w:ascii="Times New Roman" w:hAnsi="Times New Roman" w:cs="Times New Roman"/>
          <w:b/>
          <w:sz w:val="24"/>
          <w:szCs w:val="24"/>
        </w:rPr>
        <w:t>(using cleaning materials such as detergent, soap, ash, sand, harpic, brush, broom etc</w:t>
      </w:r>
      <w:r w:rsidR="00CF6CA2" w:rsidRPr="001F4016">
        <w:rPr>
          <w:rFonts w:ascii="Times New Roman" w:hAnsi="Times New Roman" w:cs="Times New Roman"/>
          <w:b/>
          <w:sz w:val="24"/>
          <w:szCs w:val="24"/>
        </w:rPr>
        <w:t>)]</w:t>
      </w:r>
      <w:r w:rsidR="00CF6CA2" w:rsidRPr="001F4016">
        <w:rPr>
          <w:rFonts w:ascii="Times New Roman" w:hAnsi="Times New Roman" w:cs="Times New Roman"/>
          <w:sz w:val="24"/>
          <w:szCs w:val="24"/>
        </w:rPr>
        <w:t>?</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0A6A8D" w:rsidRPr="000A6A8D">
        <w:rPr>
          <w:sz w:val="24"/>
          <w:szCs w:val="24"/>
        </w:rPr>
        <w:t xml:space="preserve"> </w:t>
      </w:r>
      <w:r w:rsidR="000A6A8D">
        <w:rPr>
          <w:sz w:val="24"/>
          <w:szCs w:val="24"/>
        </w:rPr>
        <w:t>……………….1</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0A6A8D" w:rsidRPr="000A6A8D">
        <w:rPr>
          <w:sz w:val="24"/>
          <w:szCs w:val="24"/>
        </w:rPr>
        <w:t xml:space="preserve"> </w:t>
      </w:r>
      <w:r w:rsidR="000A6A8D">
        <w:rPr>
          <w:sz w:val="24"/>
          <w:szCs w:val="24"/>
        </w:rPr>
        <w:t>……………….2</w:t>
      </w:r>
    </w:p>
    <w:p w:rsidR="00337C42" w:rsidRPr="001F4016" w:rsidRDefault="00337C42" w:rsidP="000A6A8D">
      <w:pPr>
        <w:pStyle w:val="NoSpacing"/>
        <w:ind w:left="90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0A6A8D" w:rsidRPr="000A6A8D">
        <w:rPr>
          <w:sz w:val="24"/>
          <w:szCs w:val="24"/>
        </w:rPr>
        <w:t xml:space="preserve"> </w:t>
      </w:r>
      <w:r w:rsidR="000A6A8D">
        <w:rPr>
          <w:sz w:val="24"/>
          <w:szCs w:val="24"/>
        </w:rPr>
        <w:t>……………….3</w:t>
      </w:r>
    </w:p>
    <w:p w:rsidR="00337C42" w:rsidRDefault="00337C42" w:rsidP="000A6A8D">
      <w:pPr>
        <w:pStyle w:val="NoSpacing"/>
        <w:ind w:left="900"/>
        <w:rPr>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r w:rsidR="000A6A8D" w:rsidRPr="000A6A8D">
        <w:rPr>
          <w:sz w:val="24"/>
          <w:szCs w:val="24"/>
        </w:rPr>
        <w:t xml:space="preserve"> </w:t>
      </w:r>
      <w:r w:rsidR="000A6A8D">
        <w:rPr>
          <w:sz w:val="24"/>
          <w:szCs w:val="24"/>
        </w:rPr>
        <w:t>……………….4</w:t>
      </w:r>
    </w:p>
    <w:p w:rsidR="00A30460" w:rsidRPr="009F087B" w:rsidRDefault="00A30460" w:rsidP="00A30460">
      <w:pPr>
        <w:pStyle w:val="NoSpacing"/>
        <w:rPr>
          <w:rFonts w:ascii="Times New Roman" w:hAnsi="Times New Roman" w:cs="Times New Roman"/>
          <w:color w:val="000000" w:themeColor="text1"/>
          <w:sz w:val="24"/>
          <w:szCs w:val="24"/>
        </w:rPr>
      </w:pPr>
      <w:r>
        <w:rPr>
          <w:rFonts w:ascii="SutonnyMJ" w:eastAsia="Times New Roman" w:hAnsi="SutonnyMJ" w:cs="SutonnyMJ"/>
          <w:color w:val="FF0000"/>
          <w:sz w:val="24"/>
          <w:szCs w:val="24"/>
        </w:rPr>
        <w:t xml:space="preserve">    </w:t>
      </w:r>
      <w:r w:rsidRPr="009F087B">
        <w:rPr>
          <w:rFonts w:ascii="SutonnyMJ" w:eastAsia="Times New Roman" w:hAnsi="SutonnyMJ" w:cs="SutonnyMJ"/>
          <w:color w:val="000000" w:themeColor="text1"/>
          <w:sz w:val="24"/>
          <w:szCs w:val="24"/>
        </w:rPr>
        <w:t xml:space="preserve">          KL‡bv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A30460" w:rsidRPr="001F4016" w:rsidRDefault="00A30460" w:rsidP="000A6A8D">
      <w:pPr>
        <w:pStyle w:val="NoSpacing"/>
        <w:ind w:left="900"/>
        <w:rPr>
          <w:rFonts w:ascii="Times New Roman" w:hAnsi="Times New Roman" w:cs="Times New Roman"/>
          <w:sz w:val="24"/>
          <w:szCs w:val="24"/>
        </w:rPr>
      </w:pPr>
    </w:p>
    <w:p w:rsidR="00337C42" w:rsidRPr="001F4016" w:rsidRDefault="00337C42" w:rsidP="000A6A8D">
      <w:pPr>
        <w:pStyle w:val="NoSpacing2"/>
        <w:ind w:left="90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0A6A8D" w:rsidRPr="000A6A8D">
        <w:t xml:space="preserve"> </w:t>
      </w:r>
      <w:r w:rsidR="000A6A8D">
        <w:t>……………….999</w:t>
      </w:r>
    </w:p>
    <w:p w:rsidR="00483E60" w:rsidRPr="001F4016" w:rsidRDefault="00483E60" w:rsidP="00483E60">
      <w:pPr>
        <w:pStyle w:val="NoSpacing"/>
        <w:rPr>
          <w:sz w:val="24"/>
          <w:szCs w:val="24"/>
        </w:rPr>
      </w:pPr>
    </w:p>
    <w:p w:rsidR="00337C42" w:rsidRPr="009F087B" w:rsidRDefault="00337C42" w:rsidP="00337C42">
      <w:pPr>
        <w:pStyle w:val="NoSpacing"/>
        <w:numPr>
          <w:ilvl w:val="0"/>
          <w:numId w:val="10"/>
        </w:numPr>
        <w:spacing w:after="120"/>
        <w:ind w:hanging="54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mvavibZ cvqLvbvwU KZw`b ci ci cwi®‹vi Kiv nq?</w:t>
      </w:r>
      <w:r w:rsidR="00BC2B4A" w:rsidRPr="009F087B">
        <w:rPr>
          <w:color w:val="000000" w:themeColor="text1"/>
          <w:sz w:val="24"/>
          <w:szCs w:val="24"/>
        </w:rPr>
        <w:t xml:space="preserve"> </w:t>
      </w:r>
      <w:r w:rsidR="008D66CE" w:rsidRPr="009F087B">
        <w:rPr>
          <w:rFonts w:ascii="SutonnyMJ" w:hAnsi="SutonnyMJ" w:cs="SutonnyMJ"/>
          <w:color w:val="000000" w:themeColor="text1"/>
          <w:sz w:val="24"/>
          <w:szCs w:val="24"/>
        </w:rPr>
        <w:t>(cwi®‹viK Dcv`vb †hgb; mvevb, QvB, evjy, wWUvi‡R›U, nviwcK, eªvk, Svo– BZ¨vw` e¨envi K‡i)</w:t>
      </w:r>
      <w:r w:rsidR="00BC2B4A"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 [In general, about </w:t>
      </w:r>
      <w:r w:rsidRPr="009F087B">
        <w:rPr>
          <w:rFonts w:ascii="Times New Roman" w:hAnsi="Times New Roman" w:cs="Times New Roman"/>
          <w:b/>
          <w:i/>
          <w:color w:val="000000" w:themeColor="text1"/>
          <w:sz w:val="24"/>
          <w:szCs w:val="24"/>
        </w:rPr>
        <w:t>how frequently</w:t>
      </w:r>
      <w:r w:rsidRPr="009F087B">
        <w:rPr>
          <w:rFonts w:ascii="Times New Roman" w:hAnsi="Times New Roman" w:cs="Times New Roman"/>
          <w:color w:val="000000" w:themeColor="text1"/>
          <w:sz w:val="24"/>
          <w:szCs w:val="24"/>
        </w:rPr>
        <w:t xml:space="preserve"> is the</w:t>
      </w:r>
      <w:r w:rsidRPr="009F087B">
        <w:rPr>
          <w:rFonts w:ascii="Times New Roman" w:hAnsi="Times New Roman" w:cs="Times New Roman"/>
          <w:b/>
          <w:i/>
          <w:color w:val="000000" w:themeColor="text1"/>
          <w:sz w:val="24"/>
          <w:szCs w:val="24"/>
        </w:rPr>
        <w:t xml:space="preserve"> toilet cleaned</w:t>
      </w:r>
      <w:r w:rsidR="00467304" w:rsidRPr="009F087B">
        <w:rPr>
          <w:rFonts w:ascii="Times New Roman" w:hAnsi="Times New Roman" w:cs="Times New Roman"/>
          <w:b/>
          <w:i/>
          <w:color w:val="000000" w:themeColor="text1"/>
          <w:sz w:val="24"/>
          <w:szCs w:val="24"/>
        </w:rPr>
        <w:t xml:space="preserve"> </w:t>
      </w:r>
      <w:r w:rsidR="008D66CE" w:rsidRPr="009F087B">
        <w:rPr>
          <w:rFonts w:ascii="Times New Roman" w:hAnsi="Times New Roman" w:cs="Times New Roman"/>
          <w:b/>
          <w:color w:val="000000" w:themeColor="text1"/>
          <w:sz w:val="24"/>
          <w:szCs w:val="24"/>
        </w:rPr>
        <w:t>(using cleaning materials such as detergent, soap, ash, sand, harpic, brush, broom etc)]</w:t>
      </w:r>
      <w:r w:rsidRPr="009F087B">
        <w:rPr>
          <w:rFonts w:ascii="Times New Roman" w:hAnsi="Times New Roman" w:cs="Times New Roman"/>
          <w:color w:val="000000" w:themeColor="text1"/>
          <w:sz w:val="24"/>
          <w:szCs w:val="24"/>
        </w:rPr>
        <w:t>?</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lastRenderedPageBreak/>
        <w:t xml:space="preserve">cÖwZw`b(mßv‡n cÖwZw`b) </w:t>
      </w:r>
      <w:r w:rsidRPr="009F087B">
        <w:rPr>
          <w:rFonts w:ascii="Times New Roman" w:hAnsi="Times New Roman" w:cs="Times New Roman"/>
          <w:color w:val="000000" w:themeColor="text1"/>
          <w:sz w:val="24"/>
          <w:szCs w:val="24"/>
        </w:rPr>
        <w:t>[Daily (or every weekday)]</w:t>
      </w:r>
      <w:r w:rsidR="007C0B82" w:rsidRPr="009F087B">
        <w:rPr>
          <w:color w:val="000000" w:themeColor="text1"/>
          <w:sz w:val="24"/>
          <w:szCs w:val="24"/>
        </w:rPr>
        <w:t xml:space="preserve"> ……………….1</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mßv‡n 2-3 evi </w:t>
      </w:r>
      <w:r w:rsidRPr="009F087B">
        <w:rPr>
          <w:rFonts w:ascii="Times New Roman" w:hAnsi="Times New Roman" w:cs="Times New Roman"/>
          <w:color w:val="000000" w:themeColor="text1"/>
          <w:sz w:val="24"/>
          <w:szCs w:val="24"/>
        </w:rPr>
        <w:t>[At least 2-3 times per week]</w:t>
      </w:r>
      <w:r w:rsidR="007C0B82" w:rsidRPr="009F087B">
        <w:rPr>
          <w:color w:val="000000" w:themeColor="text1"/>
          <w:sz w:val="24"/>
          <w:szCs w:val="24"/>
        </w:rPr>
        <w:t xml:space="preserve"> ……………….2</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mßv‡n GKevi </w:t>
      </w:r>
      <w:r w:rsidRPr="009F087B">
        <w:rPr>
          <w:rFonts w:ascii="Times New Roman" w:hAnsi="Times New Roman" w:cs="Times New Roman"/>
          <w:color w:val="000000" w:themeColor="text1"/>
          <w:sz w:val="24"/>
          <w:szCs w:val="24"/>
        </w:rPr>
        <w:t>[Once per week]</w:t>
      </w:r>
      <w:r w:rsidR="007C0B82" w:rsidRPr="009F087B">
        <w:rPr>
          <w:color w:val="000000" w:themeColor="text1"/>
          <w:sz w:val="24"/>
          <w:szCs w:val="24"/>
        </w:rPr>
        <w:t xml:space="preserve"> ……………….3</w:t>
      </w:r>
    </w:p>
    <w:p w:rsidR="00337C42" w:rsidRPr="009F087B" w:rsidRDefault="00337C42" w:rsidP="007C0B82">
      <w:pPr>
        <w:pStyle w:val="NoSpacing"/>
        <w:ind w:left="900"/>
        <w:rPr>
          <w:color w:val="000000" w:themeColor="text1"/>
          <w:sz w:val="24"/>
          <w:szCs w:val="24"/>
        </w:rPr>
      </w:pPr>
      <w:r w:rsidRPr="009F087B">
        <w:rPr>
          <w:rFonts w:ascii="SutonnyMJ" w:hAnsi="SutonnyMJ" w:cs="SutonnyMJ"/>
          <w:color w:val="000000" w:themeColor="text1"/>
          <w:sz w:val="24"/>
          <w:szCs w:val="24"/>
        </w:rPr>
        <w:t xml:space="preserve">mßv‡n GKev‡iiI Kg </w:t>
      </w:r>
      <w:r w:rsidRPr="009F087B">
        <w:rPr>
          <w:rFonts w:ascii="Times New Roman" w:hAnsi="Times New Roman" w:cs="Times New Roman"/>
          <w:color w:val="000000" w:themeColor="text1"/>
          <w:sz w:val="24"/>
          <w:szCs w:val="24"/>
        </w:rPr>
        <w:t>[Less than once per week]</w:t>
      </w:r>
      <w:r w:rsidR="007C0B82" w:rsidRPr="009F087B">
        <w:rPr>
          <w:color w:val="000000" w:themeColor="text1"/>
          <w:sz w:val="24"/>
          <w:szCs w:val="24"/>
        </w:rPr>
        <w:t xml:space="preserve"> ……………….4</w:t>
      </w:r>
    </w:p>
    <w:p w:rsidR="00A30460" w:rsidRPr="009F087B" w:rsidRDefault="00A30460" w:rsidP="007C0B82">
      <w:pPr>
        <w:pStyle w:val="NoSpacing"/>
        <w:ind w:left="900"/>
        <w:rPr>
          <w:rFonts w:ascii="Times New Roman" w:hAnsi="Times New Roman" w:cs="Times New Roman"/>
          <w:color w:val="000000" w:themeColor="text1"/>
          <w:sz w:val="24"/>
          <w:szCs w:val="24"/>
        </w:rPr>
      </w:pPr>
      <w:r w:rsidRPr="009F087B">
        <w:rPr>
          <w:rFonts w:ascii="SutonnyMJ" w:eastAsia="Times New Roman" w:hAnsi="SutonnyMJ" w:cs="SutonnyMJ"/>
          <w:color w:val="000000" w:themeColor="text1"/>
          <w:sz w:val="24"/>
          <w:szCs w:val="24"/>
        </w:rPr>
        <w:t xml:space="preserve">KL‡bv Kiv nqwb </w:t>
      </w:r>
      <w:r w:rsidRPr="009F087B">
        <w:rPr>
          <w:color w:val="000000" w:themeColor="text1"/>
        </w:rPr>
        <w:t>(</w:t>
      </w:r>
      <w:r w:rsidRPr="009F087B">
        <w:rPr>
          <w:rFonts w:ascii="Times New Roman" w:hAnsi="Times New Roman" w:cs="Times New Roman"/>
          <w:color w:val="000000" w:themeColor="text1"/>
          <w:sz w:val="24"/>
          <w:szCs w:val="24"/>
        </w:rPr>
        <w:t>Never cleaned)………………5</w:t>
      </w:r>
    </w:p>
    <w:p w:rsidR="00337C42" w:rsidRPr="009F087B" w:rsidRDefault="00337C42" w:rsidP="007C0B82">
      <w:pPr>
        <w:pStyle w:val="NoSpacing"/>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Rvwbbv </w:t>
      </w:r>
      <w:r w:rsidRPr="009F087B">
        <w:rPr>
          <w:rFonts w:ascii="Times New Roman" w:hAnsi="Times New Roman" w:cs="Times New Roman"/>
          <w:color w:val="000000" w:themeColor="text1"/>
          <w:sz w:val="24"/>
          <w:szCs w:val="24"/>
        </w:rPr>
        <w:t>[Don’t know]</w:t>
      </w:r>
      <w:r w:rsidR="007C0B82" w:rsidRPr="009F087B">
        <w:rPr>
          <w:color w:val="000000" w:themeColor="text1"/>
          <w:sz w:val="24"/>
          <w:szCs w:val="24"/>
        </w:rPr>
        <w:t xml:space="preserve"> ……………….999</w:t>
      </w:r>
    </w:p>
    <w:p w:rsidR="00483E60" w:rsidRPr="001F4016" w:rsidRDefault="00483E60" w:rsidP="00483E60">
      <w:pPr>
        <w:pStyle w:val="NoSpacing"/>
        <w:rPr>
          <w:sz w:val="24"/>
          <w:szCs w:val="24"/>
        </w:rPr>
      </w:pPr>
    </w:p>
    <w:p w:rsidR="0057700C" w:rsidRPr="001F4016" w:rsidRDefault="0057700C" w:rsidP="0057700C">
      <w:pPr>
        <w:pStyle w:val="NoSpacing"/>
        <w:numPr>
          <w:ilvl w:val="0"/>
          <w:numId w:val="10"/>
        </w:numPr>
        <w:spacing w:after="120"/>
        <w:ind w:hanging="540"/>
        <w:rPr>
          <w:rFonts w:ascii="Times New Roman" w:hAnsi="Times New Roman" w:cs="Times New Roman"/>
          <w:sz w:val="24"/>
          <w:szCs w:val="24"/>
        </w:rPr>
      </w:pPr>
      <w:r w:rsidRPr="001F4016">
        <w:rPr>
          <w:rFonts w:ascii="SutonnyMJ" w:hAnsi="SutonnyMJ" w:cs="SutonnyMJ"/>
          <w:sz w:val="24"/>
          <w:szCs w:val="24"/>
        </w:rPr>
        <w:t>cvqLvbv Kivi ci d¬vk ev cwi®‹vi Kivi Rb¨ Avcwb †Kv_v †_‡K cvwb cvb</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(wb‡Ri e¨envi Kivi cvwb e¨vZxZ AwZwi³ cvwb) (GKvwaK DËi MÖnY‡hvM¨)</w:t>
      </w:r>
      <w:r w:rsidR="002E4D0D" w:rsidRPr="001F4016">
        <w:rPr>
          <w:rFonts w:ascii="Times New Roman" w:hAnsi="Times New Roman" w:cs="Times New Roman"/>
          <w:sz w:val="24"/>
          <w:szCs w:val="24"/>
        </w:rPr>
        <w:t xml:space="preserve"> </w:t>
      </w:r>
      <w:r w:rsidR="002E4D0D" w:rsidRPr="001F4016">
        <w:rPr>
          <w:rFonts w:ascii="SutonnyMJ" w:hAnsi="SutonnyMJ" w:cs="SutonnyMJ"/>
          <w:sz w:val="24"/>
          <w:szCs w:val="24"/>
        </w:rPr>
        <w:t xml:space="preserve"> </w:t>
      </w:r>
      <w:r w:rsidR="008D66CE" w:rsidRPr="001F4016">
        <w:rPr>
          <w:rFonts w:ascii="SutonnyMJ" w:hAnsi="SutonnyMJ" w:cs="SutonnyMJ"/>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[Where do you access </w:t>
      </w:r>
      <w:r w:rsidRPr="001F4016">
        <w:rPr>
          <w:rFonts w:ascii="Times New Roman" w:hAnsi="Times New Roman" w:cs="Times New Roman"/>
          <w:b/>
          <w:i/>
          <w:sz w:val="24"/>
          <w:szCs w:val="24"/>
        </w:rPr>
        <w:t>water</w:t>
      </w:r>
      <w:r w:rsidRPr="001F4016">
        <w:rPr>
          <w:rFonts w:ascii="Times New Roman" w:hAnsi="Times New Roman" w:cs="Times New Roman"/>
          <w:sz w:val="24"/>
          <w:szCs w:val="24"/>
        </w:rPr>
        <w:t xml:space="preserve"> for flushing the toilet after use</w:t>
      </w:r>
      <w:r w:rsidR="003C5DAF"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(Extra water, not for own cleanliness) (Multiple answers allowed here)</w:t>
      </w:r>
      <w:r w:rsidRPr="001F4016">
        <w:rPr>
          <w:rFonts w:ascii="Times New Roman" w:hAnsi="Times New Roman" w:cs="Times New Roman"/>
          <w:sz w:val="24"/>
          <w:szCs w:val="24"/>
        </w:rPr>
        <w:t xml:space="preserve">]? </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Ni †_‡K wb‡q Avwm </w:t>
      </w:r>
      <w:r w:rsidRPr="001F4016">
        <w:rPr>
          <w:rFonts w:ascii="Times New Roman" w:hAnsi="Times New Roman" w:cs="Times New Roman"/>
          <w:sz w:val="24"/>
          <w:szCs w:val="24"/>
        </w:rPr>
        <w:t>[Must carry from home]</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`~‡ii KwgDwbwU U¨vc †_‡K wb‡q Avwm </w:t>
      </w:r>
      <w:r w:rsidRPr="001F4016">
        <w:rPr>
          <w:rFonts w:ascii="Times New Roman" w:hAnsi="Times New Roman" w:cs="Times New Roman"/>
          <w:sz w:val="24"/>
          <w:szCs w:val="24"/>
        </w:rPr>
        <w:t>[Must carry from distant community tap]</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bvB </w:t>
      </w:r>
      <w:r w:rsidRPr="001F4016">
        <w:rPr>
          <w:rFonts w:ascii="Times New Roman" w:hAnsi="Times New Roman" w:cs="Times New Roman"/>
          <w:sz w:val="24"/>
          <w:szCs w:val="24"/>
        </w:rPr>
        <w:t>[Unavailable]</w:t>
      </w:r>
    </w:p>
    <w:p w:rsidR="0057700C" w:rsidRPr="001F4016" w:rsidRDefault="0057700C" w:rsidP="0057700C">
      <w:pPr>
        <w:pStyle w:val="NoSpacing"/>
        <w:numPr>
          <w:ilvl w:val="0"/>
          <w:numId w:val="23"/>
        </w:numPr>
        <w:ind w:left="900"/>
        <w:rPr>
          <w:sz w:val="24"/>
          <w:szCs w:val="24"/>
        </w:rPr>
      </w:pPr>
      <w:r w:rsidRPr="001F4016">
        <w:rPr>
          <w:rFonts w:ascii="SutonnyMJ" w:hAnsi="SutonnyMJ" w:cs="SutonnyMJ"/>
          <w:sz w:val="24"/>
          <w:szCs w:val="24"/>
        </w:rPr>
        <w:t>Avwg cvwb Xvwj bv</w:t>
      </w:r>
      <w:r w:rsidRPr="001F4016">
        <w:rPr>
          <w:sz w:val="24"/>
          <w:szCs w:val="24"/>
        </w:rPr>
        <w:t xml:space="preserve"> [I don’t flush]</w:t>
      </w:r>
    </w:p>
    <w:p w:rsidR="00A30460" w:rsidRPr="001F4016" w:rsidRDefault="00A30460" w:rsidP="00A30460">
      <w:pPr>
        <w:pStyle w:val="NoSpacing"/>
        <w:numPr>
          <w:ilvl w:val="0"/>
          <w:numId w:val="23"/>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2F2CD7" w:rsidRPr="001F4016" w:rsidRDefault="002F2CD7" w:rsidP="0057700C">
      <w:pPr>
        <w:pStyle w:val="NoSpacing"/>
        <w:numPr>
          <w:ilvl w:val="0"/>
          <w:numId w:val="23"/>
        </w:numPr>
        <w:ind w:left="900"/>
        <w:rPr>
          <w:rFonts w:ascii="SutonnyMJ" w:hAnsi="SutonnyMJ" w:cs="SutonnyMJ"/>
          <w:sz w:val="24"/>
          <w:szCs w:val="24"/>
        </w:rPr>
      </w:pPr>
      <w:r w:rsidRPr="001F4016">
        <w:rPr>
          <w:rFonts w:ascii="SutonnyMJ" w:hAnsi="SutonnyMJ" w:cs="SutonnyMJ"/>
          <w:sz w:val="24"/>
          <w:szCs w:val="24"/>
        </w:rPr>
        <w:t xml:space="preserve">Kzqv </w:t>
      </w:r>
      <w:r w:rsidRPr="001F4016">
        <w:rPr>
          <w:sz w:val="24"/>
          <w:szCs w:val="24"/>
        </w:rPr>
        <w:t>[Dug well]</w:t>
      </w:r>
    </w:p>
    <w:p w:rsidR="006F21A5" w:rsidRPr="001F4016" w:rsidRDefault="006F21A5" w:rsidP="00B11842">
      <w:pPr>
        <w:pStyle w:val="NoSpacing"/>
        <w:rPr>
          <w:sz w:val="24"/>
          <w:szCs w:val="24"/>
        </w:rPr>
      </w:pPr>
    </w:p>
    <w:p w:rsidR="0057700C" w:rsidRPr="001F4016" w:rsidRDefault="00582C69" w:rsidP="0057700C">
      <w:pPr>
        <w:pStyle w:val="NoSpacing"/>
        <w:numPr>
          <w:ilvl w:val="0"/>
          <w:numId w:val="10"/>
        </w:numPr>
        <w:spacing w:after="120"/>
        <w:ind w:hanging="540"/>
        <w:rPr>
          <w:rFonts w:ascii="Cambria" w:hAnsi="Cambria"/>
          <w:sz w:val="24"/>
          <w:szCs w:val="24"/>
        </w:rPr>
      </w:pPr>
      <w:r w:rsidRPr="001F4016">
        <w:rPr>
          <w:rFonts w:ascii="Cambria" w:hAnsi="Cambria"/>
          <w:sz w:val="24"/>
          <w:szCs w:val="24"/>
        </w:rPr>
        <w:t xml:space="preserve">  </w:t>
      </w:r>
      <w:r w:rsidR="0057700C" w:rsidRPr="001F4016">
        <w:rPr>
          <w:rFonts w:ascii="SutonnyMJ" w:hAnsi="SutonnyMJ" w:cs="SutonnyMJ"/>
          <w:sz w:val="24"/>
          <w:szCs w:val="24"/>
        </w:rPr>
        <w:t>Avcwb wK KLbI cvqLvbv</w:t>
      </w:r>
      <w:r w:rsidR="0057700C" w:rsidRPr="001F4016">
        <w:rPr>
          <w:sz w:val="24"/>
          <w:szCs w:val="24"/>
        </w:rPr>
        <w:t xml:space="preserve"> </w:t>
      </w:r>
      <w:r w:rsidR="0057700C" w:rsidRPr="001F4016">
        <w:rPr>
          <w:rFonts w:ascii="SutonnyMJ" w:hAnsi="SutonnyMJ" w:cs="SutonnyMJ"/>
          <w:sz w:val="24"/>
          <w:szCs w:val="24"/>
        </w:rPr>
        <w:t>/j¨vwUªb cwi®‹vi K‡i‡Qb?</w:t>
      </w:r>
      <w:r w:rsidR="0057700C" w:rsidRPr="001F4016">
        <w:rPr>
          <w:rFonts w:ascii="Cambria" w:hAnsi="Cambria"/>
          <w:b/>
          <w:sz w:val="24"/>
          <w:szCs w:val="24"/>
        </w:rPr>
        <w:t xml:space="preserve"> [</w:t>
      </w:r>
      <w:r w:rsidR="0057700C" w:rsidRPr="001F4016">
        <w:rPr>
          <w:rFonts w:ascii="Cambria" w:hAnsi="Cambria"/>
          <w:sz w:val="24"/>
          <w:szCs w:val="24"/>
        </w:rPr>
        <w:t xml:space="preserve">Do you ever clean the toilet?] </w:t>
      </w:r>
    </w:p>
    <w:p w:rsidR="00917239" w:rsidRPr="001F4016" w:rsidRDefault="0057700C" w:rsidP="00847580">
      <w:pPr>
        <w:pStyle w:val="NoSpacing"/>
        <w:ind w:left="900"/>
        <w:rPr>
          <w:sz w:val="24"/>
          <w:szCs w:val="24"/>
        </w:rPr>
      </w:pPr>
      <w:r w:rsidRPr="001F4016">
        <w:rPr>
          <w:rFonts w:ascii="SutonnyMJ" w:hAnsi="SutonnyMJ" w:cs="SutonnyMJ"/>
          <w:sz w:val="24"/>
          <w:szCs w:val="24"/>
        </w:rPr>
        <w:t>bv ..................0</w:t>
      </w:r>
      <w:r w:rsidRPr="001F4016">
        <w:rPr>
          <w:sz w:val="24"/>
          <w:szCs w:val="24"/>
        </w:rPr>
        <w:t xml:space="preserve"> [No...............................0]</w:t>
      </w:r>
    </w:p>
    <w:p w:rsidR="00917239" w:rsidRPr="001F4016" w:rsidRDefault="00847580" w:rsidP="00847580">
      <w:pPr>
        <w:pStyle w:val="NoSpacing"/>
        <w:ind w:left="540"/>
        <w:rPr>
          <w:sz w:val="24"/>
          <w:szCs w:val="24"/>
        </w:rPr>
      </w:pPr>
      <w:r w:rsidRPr="001F4016">
        <w:rPr>
          <w:rFonts w:ascii="SutonnyMJ" w:hAnsi="SutonnyMJ" w:cs="SutonnyMJ"/>
          <w:sz w:val="24"/>
          <w:szCs w:val="24"/>
        </w:rPr>
        <w:t xml:space="preserve">      </w:t>
      </w:r>
      <w:r w:rsidR="0057700C" w:rsidRPr="001F4016">
        <w:rPr>
          <w:rFonts w:ascii="SutonnyMJ" w:hAnsi="SutonnyMJ" w:cs="SutonnyMJ"/>
          <w:sz w:val="24"/>
          <w:szCs w:val="24"/>
        </w:rPr>
        <w:t>gv‡Sgv‡S..................1</w:t>
      </w:r>
      <w:r w:rsidR="0057700C" w:rsidRPr="001F4016">
        <w:rPr>
          <w:sz w:val="24"/>
          <w:szCs w:val="24"/>
        </w:rPr>
        <w:t xml:space="preserve"> [Sometimes..............1]</w:t>
      </w:r>
    </w:p>
    <w:p w:rsidR="00917239" w:rsidRPr="001F4016" w:rsidRDefault="008D66CE" w:rsidP="00847580">
      <w:pPr>
        <w:pStyle w:val="NoSpacing"/>
        <w:ind w:left="900"/>
        <w:rPr>
          <w:sz w:val="24"/>
          <w:szCs w:val="24"/>
        </w:rPr>
      </w:pPr>
      <w:r w:rsidRPr="001F4016">
        <w:rPr>
          <w:rFonts w:ascii="SutonnyMJ" w:hAnsi="SutonnyMJ" w:cs="SutonnyMJ"/>
          <w:sz w:val="24"/>
          <w:szCs w:val="24"/>
        </w:rPr>
        <w:t xml:space="preserve">n¨vu </w:t>
      </w:r>
      <w:r w:rsidR="0057700C" w:rsidRPr="001F4016">
        <w:rPr>
          <w:rFonts w:cs="Vrinda"/>
          <w:sz w:val="24"/>
          <w:szCs w:val="24"/>
          <w:lang w:bidi="bn-IN"/>
        </w:rPr>
        <w:t>[</w:t>
      </w:r>
      <w:r w:rsidR="0057700C" w:rsidRPr="001F4016">
        <w:rPr>
          <w:sz w:val="24"/>
          <w:szCs w:val="24"/>
        </w:rPr>
        <w:t>Yes</w:t>
      </w:r>
      <w:r w:rsidRPr="001F4016">
        <w:rPr>
          <w:sz w:val="24"/>
          <w:szCs w:val="24"/>
        </w:rPr>
        <w:t>,..............................</w:t>
      </w:r>
      <w:r w:rsidR="0057700C" w:rsidRPr="001F4016">
        <w:rPr>
          <w:sz w:val="24"/>
          <w:szCs w:val="24"/>
        </w:rPr>
        <w:t>2]</w:t>
      </w:r>
    </w:p>
    <w:p w:rsidR="0057700C" w:rsidRPr="001F4016" w:rsidRDefault="0057700C" w:rsidP="007D42CB">
      <w:pPr>
        <w:pStyle w:val="NoSpacing"/>
        <w:ind w:left="900"/>
        <w:rPr>
          <w:sz w:val="24"/>
          <w:szCs w:val="24"/>
        </w:rPr>
      </w:pPr>
      <w:r w:rsidRPr="001F4016">
        <w:rPr>
          <w:rFonts w:ascii="SutonnyMJ" w:hAnsi="SutonnyMJ" w:cs="SutonnyMJ"/>
          <w:sz w:val="24"/>
          <w:szCs w:val="24"/>
        </w:rPr>
        <w:t>wbwðZ bq...............999</w:t>
      </w:r>
      <w:r w:rsidRPr="001F4016">
        <w:rPr>
          <w:sz w:val="24"/>
          <w:szCs w:val="24"/>
        </w:rPr>
        <w:t xml:space="preserve"> [Unsure………………999]</w:t>
      </w:r>
    </w:p>
    <w:p w:rsidR="0057700C" w:rsidRPr="001F4016"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1F4016">
        <w:rPr>
          <w:rFonts w:ascii="SutonnyMJ" w:hAnsi="SutonnyMJ" w:cs="SutonnyMJ"/>
          <w:sz w:val="24"/>
          <w:szCs w:val="24"/>
        </w:rPr>
        <w:t xml:space="preserve">DËi hw` bv nq/ wbwðZ bq nq, Zvn‡j </w:t>
      </w:r>
      <w:r w:rsidRPr="001F4016">
        <w:rPr>
          <w:b/>
          <w:i/>
          <w:sz w:val="24"/>
          <w:szCs w:val="24"/>
        </w:rPr>
        <w:t>3.1</w:t>
      </w:r>
      <w:r w:rsidR="00AE5A91" w:rsidRPr="001F4016">
        <w:rPr>
          <w:b/>
          <w:i/>
          <w:sz w:val="24"/>
          <w:szCs w:val="24"/>
        </w:rPr>
        <w:t>6</w:t>
      </w:r>
      <w:r w:rsidRPr="001F4016">
        <w:rPr>
          <w:rFonts w:ascii="SutonnyMJ" w:hAnsi="SutonnyMJ" w:cs="SutonnyMJ"/>
          <w:sz w:val="24"/>
          <w:szCs w:val="24"/>
        </w:rPr>
        <w:t xml:space="preserve">  †Z P‡j hvb hw` DËi n¨vu/gv‡S gv‡S nq Zvn‡j cieZ©x cÖkœ `ywU wR‡Ám Ki“b</w:t>
      </w:r>
      <w:r w:rsidRPr="001F4016">
        <w:rPr>
          <w:i/>
          <w:sz w:val="24"/>
          <w:szCs w:val="24"/>
        </w:rPr>
        <w:t xml:space="preserve"> [If No/Unsure, SKIP TO </w:t>
      </w:r>
      <w:r w:rsidRPr="001F4016">
        <w:rPr>
          <w:b/>
          <w:i/>
          <w:sz w:val="24"/>
          <w:szCs w:val="24"/>
        </w:rPr>
        <w:t>3.1</w:t>
      </w:r>
      <w:r w:rsidR="00AE5A91" w:rsidRPr="001F4016">
        <w:rPr>
          <w:b/>
          <w:i/>
          <w:sz w:val="24"/>
          <w:szCs w:val="24"/>
        </w:rPr>
        <w:t>6</w:t>
      </w:r>
      <w:r w:rsidRPr="001F4016">
        <w:rPr>
          <w:i/>
          <w:sz w:val="24"/>
          <w:szCs w:val="24"/>
        </w:rPr>
        <w:t xml:space="preserve"> If Yes/Sometimes, continue]</w:t>
      </w:r>
    </w:p>
    <w:p w:rsidR="007D42CB" w:rsidRPr="001F4016" w:rsidRDefault="007D42CB" w:rsidP="00050D08">
      <w:pPr>
        <w:spacing w:after="120" w:line="240" w:lineRule="auto"/>
        <w:rPr>
          <w:rFonts w:ascii="Cambria" w:hAnsi="Cambria"/>
          <w:b/>
          <w:sz w:val="24"/>
          <w:szCs w:val="24"/>
        </w:rPr>
      </w:pPr>
    </w:p>
    <w:p w:rsidR="00050D08" w:rsidRPr="001F4016" w:rsidRDefault="00050D08" w:rsidP="00050D08">
      <w:pPr>
        <w:spacing w:after="120" w:line="240" w:lineRule="auto"/>
        <w:rPr>
          <w:rFonts w:ascii="SutonnyMJ" w:hAnsi="SutonnyMJ" w:cs="SutonnyMJ"/>
          <w:sz w:val="24"/>
          <w:szCs w:val="24"/>
        </w:rPr>
      </w:pPr>
      <w:r w:rsidRPr="001F4016">
        <w:rPr>
          <w:rFonts w:ascii="Cambria" w:hAnsi="Cambria"/>
          <w:b/>
          <w:sz w:val="24"/>
          <w:szCs w:val="24"/>
        </w:rPr>
        <w:t>3.1</w:t>
      </w:r>
      <w:r w:rsidR="000A5A0F" w:rsidRPr="001F4016">
        <w:rPr>
          <w:rFonts w:ascii="Cambria" w:hAnsi="Cambria"/>
          <w:b/>
          <w:sz w:val="24"/>
          <w:szCs w:val="24"/>
        </w:rPr>
        <w:t>4</w:t>
      </w:r>
      <w:r w:rsidRPr="001F4016">
        <w:rPr>
          <w:rFonts w:ascii="Cambria" w:hAnsi="Cambria"/>
          <w:b/>
          <w:sz w:val="24"/>
          <w:szCs w:val="24"/>
        </w:rPr>
        <w:t xml:space="preserve">.  </w:t>
      </w:r>
      <w:r w:rsidRPr="001F4016">
        <w:rPr>
          <w:rFonts w:ascii="SutonnyMJ" w:hAnsi="SutonnyMJ" w:cs="SutonnyMJ"/>
          <w:sz w:val="24"/>
          <w:szCs w:val="24"/>
        </w:rPr>
        <w:t>cvqLvbvwU cwi®‹vi Kivi †¶‡Î Avcwb †Kv_v †_‡K cvwb cvb?</w:t>
      </w:r>
      <w:r w:rsidR="006C12AD" w:rsidRPr="001F4016">
        <w:rPr>
          <w:sz w:val="24"/>
          <w:szCs w:val="24"/>
        </w:rPr>
        <w:t xml:space="preserve"> </w:t>
      </w:r>
      <w:r w:rsidR="008D66CE" w:rsidRPr="001F4016">
        <w:rPr>
          <w:rFonts w:ascii="SutonnyMJ" w:hAnsi="SutonnyMJ" w:cs="SutonnyMJ"/>
          <w:sz w:val="24"/>
          <w:szCs w:val="24"/>
        </w:rPr>
        <w:t>(cwi®‹viK Dcv`vb w`‡q wbqwgZ cwi®‹vi Kiv †evSv‡bv n‡q‡Q) (GKvwaK DËi MÖnY‡hvM¨)</w:t>
      </w:r>
      <w:r w:rsidR="002E4D0D" w:rsidRPr="001F4016">
        <w:rPr>
          <w:rFonts w:ascii="Times New Roman" w:hAnsi="Times New Roman" w:cs="Times New Roman"/>
          <w:sz w:val="24"/>
          <w:szCs w:val="24"/>
        </w:rPr>
        <w:t xml:space="preserve"> </w:t>
      </w:r>
      <w:r w:rsidR="007D42CB" w:rsidRPr="001F4016">
        <w:rPr>
          <w:rFonts w:ascii="SutonnyMJ" w:hAnsi="SutonnyMJ" w:cs="SutonnyMJ"/>
          <w:sz w:val="24"/>
          <w:szCs w:val="24"/>
        </w:rPr>
        <w:t xml:space="preserve"> </w:t>
      </w:r>
      <w:r w:rsidRPr="001F4016">
        <w:rPr>
          <w:rFonts w:ascii="SutonnyMJ" w:hAnsi="SutonnyMJ" w:cs="SutonnyMJ"/>
          <w:sz w:val="24"/>
          <w:szCs w:val="24"/>
        </w:rPr>
        <w:t>[</w:t>
      </w:r>
      <w:r w:rsidRPr="001F4016">
        <w:rPr>
          <w:rFonts w:ascii="Cambria" w:hAnsi="Cambria"/>
          <w:sz w:val="24"/>
          <w:szCs w:val="24"/>
        </w:rPr>
        <w:t xml:space="preserve">Where do you access </w:t>
      </w:r>
      <w:r w:rsidRPr="001F4016">
        <w:rPr>
          <w:rFonts w:ascii="Cambria" w:hAnsi="Cambria"/>
          <w:b/>
          <w:i/>
          <w:sz w:val="24"/>
          <w:szCs w:val="24"/>
        </w:rPr>
        <w:t>water</w:t>
      </w:r>
      <w:r w:rsidR="002860F2" w:rsidRPr="001F4016">
        <w:rPr>
          <w:rFonts w:ascii="Cambria" w:hAnsi="Cambria"/>
          <w:b/>
          <w:i/>
          <w:sz w:val="24"/>
          <w:szCs w:val="24"/>
        </w:rPr>
        <w:t xml:space="preserve"> </w:t>
      </w:r>
      <w:r w:rsidRPr="001F4016">
        <w:rPr>
          <w:rFonts w:ascii="Cambria" w:hAnsi="Cambria"/>
          <w:b/>
          <w:i/>
          <w:sz w:val="24"/>
          <w:szCs w:val="24"/>
        </w:rPr>
        <w:t>for cleaning</w:t>
      </w:r>
      <w:r w:rsidRPr="001F4016">
        <w:rPr>
          <w:rFonts w:ascii="Cambria" w:hAnsi="Cambria"/>
          <w:sz w:val="24"/>
          <w:szCs w:val="24"/>
        </w:rPr>
        <w:t xml:space="preserve"> the toilet?</w:t>
      </w:r>
      <w:r w:rsidRPr="001F4016">
        <w:rPr>
          <w:rFonts w:ascii="SutonnyMJ" w:hAnsi="SutonnyMJ" w:cs="SutonnyMJ"/>
          <w:sz w:val="24"/>
          <w:szCs w:val="24"/>
        </w:rPr>
        <w:t xml:space="preserve"> </w:t>
      </w:r>
      <w:r w:rsidR="008D66CE" w:rsidRPr="001F4016">
        <w:rPr>
          <w:rFonts w:ascii="Cambria" w:hAnsi="Cambria"/>
          <w:sz w:val="24"/>
          <w:szCs w:val="24"/>
        </w:rPr>
        <w:t>(it means regular cleaning with cleaning agent)</w:t>
      </w:r>
      <w:r w:rsidR="008D66CE" w:rsidRPr="001F4016">
        <w:rPr>
          <w:rFonts w:ascii="Times New Roman" w:hAnsi="Times New Roman" w:cs="Times New Roman"/>
          <w:sz w:val="24"/>
          <w:szCs w:val="24"/>
        </w:rPr>
        <w:t xml:space="preserve"> (Multiple answers allowed here)</w:t>
      </w:r>
      <w:r w:rsidR="008D66CE" w:rsidRPr="001F4016">
        <w:rPr>
          <w:rFonts w:ascii="Cambria" w:hAnsi="Cambria"/>
          <w:sz w:val="24"/>
          <w:szCs w:val="24"/>
        </w:rPr>
        <w:t>]</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[Must carry from home]</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`~‡ii KwgDwbwU U¨vc †_‡K wb‡q Avwm </w:t>
      </w:r>
      <w:r w:rsidRPr="009F087B">
        <w:rPr>
          <w:rFonts w:ascii="Times New Roman" w:hAnsi="Times New Roman" w:cs="Times New Roman"/>
          <w:color w:val="000000" w:themeColor="text1"/>
          <w:sz w:val="24"/>
          <w:szCs w:val="24"/>
        </w:rPr>
        <w:t>[Must carry from distant community tap]</w:t>
      </w:r>
    </w:p>
    <w:p w:rsidR="00050D08" w:rsidRPr="009F087B" w:rsidRDefault="00050D08" w:rsidP="000A4E77">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cvwb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bvB </w:t>
      </w:r>
      <w:r w:rsidRPr="009F087B">
        <w:rPr>
          <w:rFonts w:ascii="Times New Roman" w:hAnsi="Times New Roman" w:cs="Times New Roman"/>
          <w:color w:val="000000" w:themeColor="text1"/>
          <w:sz w:val="24"/>
          <w:szCs w:val="24"/>
        </w:rPr>
        <w:t>[Unavailable]</w:t>
      </w:r>
    </w:p>
    <w:p w:rsidR="00A30460" w:rsidRPr="009F087B" w:rsidRDefault="00A30460"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Avwg cvwb Xvwj bv </w:t>
      </w:r>
      <w:r w:rsidRPr="009F087B">
        <w:rPr>
          <w:rFonts w:ascii="Times New Roman" w:hAnsi="Times New Roman" w:cs="Times New Roman"/>
          <w:color w:val="000000" w:themeColor="text1"/>
          <w:sz w:val="24"/>
          <w:szCs w:val="24"/>
        </w:rPr>
        <w:t>[I do not flush]</w:t>
      </w:r>
    </w:p>
    <w:p w:rsidR="00A30460" w:rsidRPr="009F087B" w:rsidRDefault="00A30460" w:rsidP="00A30460">
      <w:pPr>
        <w:pStyle w:val="NoSpacing"/>
        <w:numPr>
          <w:ilvl w:val="0"/>
          <w:numId w:val="41"/>
        </w:numPr>
        <w:rPr>
          <w:color w:val="000000" w:themeColor="text1"/>
          <w:sz w:val="24"/>
          <w:szCs w:val="24"/>
        </w:rPr>
      </w:pPr>
      <w:r w:rsidRPr="009F087B">
        <w:rPr>
          <w:rFonts w:ascii="SutonnyMJ" w:hAnsi="SutonnyMJ" w:cs="SutonnyMJ"/>
          <w:color w:val="000000" w:themeColor="text1"/>
          <w:sz w:val="24"/>
          <w:szCs w:val="24"/>
        </w:rPr>
        <w:t xml:space="preserve">Kzqv </w:t>
      </w:r>
      <w:r w:rsidRPr="009F087B">
        <w:rPr>
          <w:color w:val="000000" w:themeColor="text1"/>
          <w:sz w:val="24"/>
          <w:szCs w:val="24"/>
        </w:rPr>
        <w:t>[Dug well]</w:t>
      </w:r>
    </w:p>
    <w:p w:rsidR="00050D08" w:rsidRPr="009F087B" w:rsidRDefault="00050D08" w:rsidP="00A30460">
      <w:pPr>
        <w:pStyle w:val="NoSpacing"/>
        <w:numPr>
          <w:ilvl w:val="0"/>
          <w:numId w:val="41"/>
        </w:numPr>
        <w:rPr>
          <w:rFonts w:ascii="Times New Roman" w:hAnsi="Times New Roman" w:cs="Times New Roman"/>
          <w:color w:val="000000" w:themeColor="text1"/>
          <w:sz w:val="24"/>
          <w:szCs w:val="24"/>
        </w:rPr>
      </w:pPr>
      <w:r w:rsidRPr="009F087B">
        <w:rPr>
          <w:rFonts w:ascii="SutonnyMJ" w:hAnsi="SutonnyMJ"/>
          <w:color w:val="000000" w:themeColor="text1"/>
          <w:sz w:val="24"/>
          <w:szCs w:val="24"/>
        </w:rPr>
        <w:t>Ab¨vb¨</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wbw`©ó Ki“b) </w:t>
      </w:r>
      <w:r w:rsidRPr="009F087B">
        <w:rPr>
          <w:rFonts w:ascii="Times New Roman" w:hAnsi="Times New Roman" w:cs="Times New Roman"/>
          <w:color w:val="000000" w:themeColor="text1"/>
          <w:sz w:val="24"/>
          <w:szCs w:val="24"/>
        </w:rPr>
        <w:t>[Other(specify)]: ____________</w:t>
      </w:r>
    </w:p>
    <w:p w:rsidR="00582C69" w:rsidRPr="009F087B" w:rsidRDefault="00582C69" w:rsidP="00665DF2">
      <w:pPr>
        <w:pStyle w:val="NoSpacing"/>
        <w:spacing w:after="120"/>
        <w:ind w:left="540"/>
        <w:rPr>
          <w:rFonts w:ascii="Cambria" w:hAnsi="Cambria"/>
          <w:i/>
          <w:color w:val="000000" w:themeColor="text1"/>
          <w:sz w:val="24"/>
          <w:szCs w:val="24"/>
        </w:rPr>
      </w:pPr>
    </w:p>
    <w:p w:rsidR="00154829" w:rsidRPr="009F087B" w:rsidRDefault="00154829" w:rsidP="00154829">
      <w:pPr>
        <w:pStyle w:val="NoSpacing"/>
        <w:rPr>
          <w:color w:val="000000" w:themeColor="text1"/>
          <w:sz w:val="24"/>
          <w:szCs w:val="24"/>
        </w:rPr>
      </w:pPr>
      <w:r w:rsidRPr="009F087B">
        <w:rPr>
          <w:rFonts w:ascii="Calibri" w:hAnsi="Calibri" w:cs="Calibri"/>
          <w:b/>
          <w:color w:val="000000" w:themeColor="text1"/>
          <w:sz w:val="24"/>
          <w:szCs w:val="24"/>
        </w:rPr>
        <w:lastRenderedPageBreak/>
        <w:t>3.1</w:t>
      </w:r>
      <w:r w:rsidR="000A5A0F" w:rsidRPr="009F087B">
        <w:rPr>
          <w:rFonts w:ascii="Calibri" w:hAnsi="Calibri" w:cs="Calibri"/>
          <w:b/>
          <w:color w:val="000000" w:themeColor="text1"/>
          <w:sz w:val="24"/>
          <w:szCs w:val="24"/>
        </w:rPr>
        <w:t>5</w:t>
      </w:r>
      <w:r w:rsidRPr="009F087B">
        <w:rPr>
          <w:rFonts w:ascii="Calibri" w:hAnsi="Calibri" w:cs="Calibri"/>
          <w:b/>
          <w:color w:val="000000" w:themeColor="text1"/>
          <w:sz w:val="24"/>
          <w:szCs w:val="24"/>
        </w:rPr>
        <w:t>.</w:t>
      </w:r>
      <w:r w:rsidRPr="009F087B">
        <w:rPr>
          <w:rFonts w:ascii="Cambria" w:hAnsi="Cambria"/>
          <w:b/>
          <w:color w:val="000000" w:themeColor="text1"/>
          <w:sz w:val="24"/>
          <w:szCs w:val="24"/>
        </w:rPr>
        <w:t xml:space="preserve"> </w:t>
      </w:r>
      <w:r w:rsidRPr="009F087B">
        <w:rPr>
          <w:rFonts w:ascii="SutonnyMJ" w:hAnsi="SutonnyMJ" w:cs="SutonnyMJ"/>
          <w:color w:val="000000" w:themeColor="text1"/>
          <w:sz w:val="24"/>
          <w:szCs w:val="24"/>
        </w:rPr>
        <w:t xml:space="preserve">cvqLvbvwU cwi®‹vi Kivi Rb¨ DcKib (eªvk, wWUvi‡R›U) †Kv_vq </w:t>
      </w:r>
      <w:r w:rsidR="008D66CE" w:rsidRPr="009F087B">
        <w:rPr>
          <w:rFonts w:ascii="SutonnyMJ" w:hAnsi="SutonnyMJ" w:cs="SutonnyMJ"/>
          <w:color w:val="000000" w:themeColor="text1"/>
          <w:sz w:val="24"/>
          <w:szCs w:val="24"/>
        </w:rPr>
        <w:t xml:space="preserve">ivLv nq </w:t>
      </w:r>
      <w:r w:rsidR="00B165E7" w:rsidRPr="009F087B">
        <w:rPr>
          <w:rFonts w:ascii="SutonnyMJ" w:hAnsi="SutonnyMJ" w:cs="SutonnyMJ"/>
          <w:color w:val="000000" w:themeColor="text1"/>
          <w:sz w:val="24"/>
          <w:szCs w:val="24"/>
        </w:rPr>
        <w:t>(GKvwaK DËi MÖnY‡hvM¨)</w:t>
      </w:r>
      <w:r w:rsidRPr="009F087B">
        <w:rPr>
          <w:rFonts w:ascii="Times New Roman" w:hAnsi="Times New Roman" w:cs="Times New Roman"/>
          <w:color w:val="000000" w:themeColor="text1"/>
          <w:sz w:val="24"/>
          <w:szCs w:val="24"/>
        </w:rPr>
        <w:t>?</w:t>
      </w:r>
      <w:r w:rsidRPr="009F087B">
        <w:rPr>
          <w:rFonts w:ascii="SutonnyMJ" w:hAnsi="SutonnyMJ" w:cs="SutonnyMJ"/>
          <w:color w:val="000000" w:themeColor="text1"/>
          <w:sz w:val="24"/>
          <w:szCs w:val="24"/>
        </w:rPr>
        <w:t xml:space="preserve"> </w:t>
      </w:r>
      <w:r w:rsidRPr="009F087B">
        <w:rPr>
          <w:rFonts w:ascii="Times New Roman" w:hAnsi="Times New Roman" w:cs="Times New Roman"/>
          <w:color w:val="000000" w:themeColor="text1"/>
          <w:sz w:val="24"/>
          <w:szCs w:val="24"/>
        </w:rPr>
        <w:t xml:space="preserve">[Where are </w:t>
      </w:r>
      <w:r w:rsidRPr="009F087B">
        <w:rPr>
          <w:rFonts w:ascii="Times New Roman" w:hAnsi="Times New Roman" w:cs="Times New Roman"/>
          <w:b/>
          <w:i/>
          <w:color w:val="000000" w:themeColor="text1"/>
          <w:sz w:val="24"/>
          <w:szCs w:val="24"/>
        </w:rPr>
        <w:t xml:space="preserve">cleaning materials (brush, detergent) </w:t>
      </w:r>
      <w:r w:rsidRPr="009F087B">
        <w:rPr>
          <w:rFonts w:ascii="Times New Roman" w:hAnsi="Times New Roman" w:cs="Times New Roman"/>
          <w:color w:val="000000" w:themeColor="text1"/>
          <w:sz w:val="24"/>
          <w:szCs w:val="24"/>
        </w:rPr>
        <w:t>available</w:t>
      </w:r>
      <w:r w:rsidR="002860F2" w:rsidRPr="009F087B">
        <w:rPr>
          <w:rFonts w:ascii="Times New Roman" w:hAnsi="Times New Roman" w:cs="Times New Roman"/>
          <w:color w:val="000000" w:themeColor="text1"/>
          <w:sz w:val="24"/>
          <w:szCs w:val="24"/>
        </w:rPr>
        <w:t xml:space="preserve"> </w:t>
      </w:r>
      <w:r w:rsidR="008D66CE" w:rsidRPr="009F087B">
        <w:rPr>
          <w:rFonts w:ascii="Times New Roman" w:hAnsi="Times New Roman" w:cs="Times New Roman"/>
          <w:color w:val="000000" w:themeColor="text1"/>
          <w:sz w:val="24"/>
          <w:szCs w:val="24"/>
        </w:rPr>
        <w:t>(keep)</w:t>
      </w:r>
      <w:r w:rsidRPr="009F087B">
        <w:rPr>
          <w:rFonts w:ascii="Times New Roman" w:hAnsi="Times New Roman" w:cs="Times New Roman"/>
          <w:color w:val="000000" w:themeColor="text1"/>
          <w:sz w:val="24"/>
          <w:szCs w:val="24"/>
        </w:rPr>
        <w:t xml:space="preserve"> for the toilet?</w:t>
      </w:r>
      <w:r w:rsidR="00B165E7" w:rsidRPr="009F087B">
        <w:rPr>
          <w:rFonts w:ascii="Times New Roman" w:hAnsi="Times New Roman" w:cs="Times New Roman"/>
          <w:color w:val="000000" w:themeColor="text1"/>
          <w:sz w:val="24"/>
          <w:szCs w:val="24"/>
        </w:rPr>
        <w:t xml:space="preserve"> (Multiple answers allowed here)</w:t>
      </w:r>
      <w:r w:rsidRPr="009F087B">
        <w:rPr>
          <w:rFonts w:ascii="Times New Roman" w:hAnsi="Times New Roman" w:cs="Times New Roman"/>
          <w:color w:val="000000" w:themeColor="text1"/>
          <w:sz w:val="24"/>
          <w:szCs w:val="24"/>
        </w:rPr>
        <w:t xml:space="preserv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 wfZ‡i</w:t>
      </w:r>
      <w:r w:rsidRPr="009F087B">
        <w:rPr>
          <w:rFonts w:ascii="Times New Roman" w:hAnsi="Times New Roman" w:cs="Times New Roman"/>
          <w:color w:val="000000" w:themeColor="text1"/>
          <w:sz w:val="24"/>
          <w:szCs w:val="24"/>
        </w:rPr>
        <w:t xml:space="preserve"> [Inside the toilet chamber]</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cvqLvbvi</w:t>
      </w:r>
      <w:r w:rsidRPr="009F087B">
        <w:rPr>
          <w:rFonts w:ascii="Times New Roman" w:hAnsi="Times New Roman" w:cs="Times New Roman"/>
          <w:color w:val="000000" w:themeColor="text1"/>
          <w:sz w:val="24"/>
          <w:szCs w:val="24"/>
        </w:rPr>
        <w:t xml:space="preserve"> </w:t>
      </w:r>
      <w:r w:rsidRPr="009F087B">
        <w:rPr>
          <w:rFonts w:ascii="SutonnyMJ" w:hAnsi="SutonnyMJ" w:cs="SutonnyMJ"/>
          <w:color w:val="000000" w:themeColor="text1"/>
          <w:sz w:val="24"/>
          <w:szCs w:val="24"/>
        </w:rPr>
        <w:t xml:space="preserve">cv‡kB _v‡K </w:t>
      </w:r>
      <w:r w:rsidRPr="009F087B">
        <w:rPr>
          <w:rFonts w:ascii="Times New Roman" w:hAnsi="Times New Roman" w:cs="Times New Roman"/>
          <w:color w:val="000000" w:themeColor="text1"/>
          <w:sz w:val="24"/>
          <w:szCs w:val="24"/>
        </w:rPr>
        <w:t>[Stored adjacent to toilet facility]</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 xml:space="preserve">Ni †_‡K wb‡q Avwm </w:t>
      </w:r>
      <w:r w:rsidRPr="009F087B">
        <w:rPr>
          <w:rFonts w:ascii="Times New Roman" w:hAnsi="Times New Roman" w:cs="Times New Roman"/>
          <w:color w:val="000000" w:themeColor="text1"/>
          <w:sz w:val="24"/>
          <w:szCs w:val="24"/>
        </w:rPr>
        <w:t xml:space="preserve">[Must bring from home] </w:t>
      </w:r>
    </w:p>
    <w:p w:rsidR="00154829" w:rsidRPr="009F087B" w:rsidRDefault="00154829" w:rsidP="00154829">
      <w:pPr>
        <w:pStyle w:val="NoSpacing"/>
        <w:numPr>
          <w:ilvl w:val="0"/>
          <w:numId w:val="24"/>
        </w:numPr>
        <w:ind w:left="900"/>
        <w:rPr>
          <w:rFonts w:ascii="Times New Roman" w:hAnsi="Times New Roman" w:cs="Times New Roman"/>
          <w:color w:val="000000" w:themeColor="text1"/>
          <w:sz w:val="24"/>
          <w:szCs w:val="24"/>
        </w:rPr>
      </w:pPr>
      <w:r w:rsidRPr="009F087B">
        <w:rPr>
          <w:rFonts w:ascii="SutonnyMJ" w:hAnsi="SutonnyMJ" w:cs="SutonnyMJ"/>
          <w:color w:val="000000" w:themeColor="text1"/>
          <w:sz w:val="24"/>
          <w:szCs w:val="24"/>
        </w:rPr>
        <w:t>bvB</w:t>
      </w:r>
      <w:r w:rsidRPr="009F087B">
        <w:rPr>
          <w:rFonts w:ascii="Times New Roman" w:hAnsi="Times New Roman" w:cs="Times New Roman"/>
          <w:color w:val="000000" w:themeColor="text1"/>
          <w:sz w:val="24"/>
          <w:szCs w:val="24"/>
        </w:rPr>
        <w:t xml:space="preserve"> [Unavailable]</w:t>
      </w:r>
    </w:p>
    <w:p w:rsidR="007D42CB" w:rsidRPr="001F4016" w:rsidRDefault="007D42CB" w:rsidP="007D42CB">
      <w:pPr>
        <w:pStyle w:val="NoSpacing"/>
        <w:ind w:left="900"/>
        <w:rPr>
          <w:rFonts w:ascii="Times New Roman" w:hAnsi="Times New Roman" w:cs="Times New Roman"/>
          <w:sz w:val="24"/>
          <w:szCs w:val="24"/>
        </w:rPr>
      </w:pPr>
    </w:p>
    <w:p w:rsidR="003B31D0" w:rsidRPr="001F4016" w:rsidRDefault="00154829">
      <w:pPr>
        <w:pStyle w:val="NoSpacing"/>
        <w:numPr>
          <w:ilvl w:val="1"/>
          <w:numId w:val="106"/>
        </w:numPr>
        <w:rPr>
          <w:rFonts w:ascii="SutonnyMJ" w:hAnsi="SutonnyMJ" w:cs="SutonnyMJ"/>
          <w:sz w:val="24"/>
          <w:szCs w:val="24"/>
        </w:rPr>
      </w:pPr>
      <w:r w:rsidRPr="001F4016">
        <w:rPr>
          <w:rFonts w:ascii="SutonnyMJ" w:hAnsi="SutonnyMJ" w:cs="SutonnyMJ"/>
          <w:sz w:val="24"/>
          <w:szCs w:val="24"/>
        </w:rPr>
        <w:t>Avgiv wKQz GjvKvq KvR Ki‡Z wM‡q ‡`‡LwQ †h Lvbvi ï³ gqjv AveR©bv¸‡jv cvqLvbvq †djv nq | Avcbvi Rvbvg‡Z (hw` wKQz †d‡j _v‡K) cv</w:t>
      </w:r>
      <w:r w:rsidR="007D42CB" w:rsidRPr="001F4016">
        <w:rPr>
          <w:rFonts w:ascii="SutonnyMJ" w:hAnsi="SutonnyMJ" w:cs="SutonnyMJ"/>
          <w:sz w:val="24"/>
          <w:szCs w:val="24"/>
        </w:rPr>
        <w:t>qLvbvq Kx Kx ai‡bi gqjv AveR©bv/</w:t>
      </w:r>
      <w:r w:rsidRPr="001F4016">
        <w:rPr>
          <w:rFonts w:ascii="SutonnyMJ" w:hAnsi="SutonnyMJ" w:cs="SutonnyMJ"/>
          <w:sz w:val="24"/>
          <w:szCs w:val="24"/>
        </w:rPr>
        <w:t>ï³ gqjv AveR©bv †djv n‡q _v‡K? †d‡j _v‡K?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008D66CE" w:rsidRPr="001F4016">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1F4016" w:rsidRDefault="00154829" w:rsidP="00154829">
      <w:pPr>
        <w:pStyle w:val="NoSpacing"/>
        <w:ind w:left="480"/>
        <w:rPr>
          <w:rFonts w:ascii="Times New Roman" w:hAnsi="Times New Roman" w:cs="Times New Roman"/>
          <w:sz w:val="24"/>
          <w:szCs w:val="24"/>
        </w:rPr>
      </w:pP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Kvco</w:t>
      </w:r>
      <w:r w:rsidR="008D66CE" w:rsidRPr="001F4016">
        <w:rPr>
          <w:rFonts w:ascii="SutonnyMJ" w:hAnsi="SutonnyMJ" w:cs="SutonnyMJ"/>
          <w:sz w:val="24"/>
          <w:szCs w:val="24"/>
        </w:rPr>
        <w:t>/ gvwm‡K e¨eüZ Kvco</w:t>
      </w:r>
      <w:r w:rsidRPr="001F4016">
        <w:rPr>
          <w:rFonts w:ascii="SutonnyMJ" w:hAnsi="SutonnyMJ" w:cs="SutonnyMJ"/>
          <w:sz w:val="24"/>
          <w:szCs w:val="24"/>
        </w:rPr>
        <w:t xml:space="preserve"> </w:t>
      </w:r>
      <w:ins w:id="32" w:author="almasud" w:date="2015-08-03T11:08:00Z">
        <w:r w:rsidR="00CF5F8F" w:rsidRPr="00CF5F8F">
          <w:rPr>
            <w:rFonts w:ascii="SutonnyMJ" w:hAnsi="SutonnyMJ" w:cs="SutonnyMJ"/>
            <w:sz w:val="24"/>
            <w:szCs w:val="24"/>
          </w:rPr>
          <w:t xml:space="preserve">(GB DËiwU †bqv n‡j 3.16 Gi G Ackb wU w¯‹c Ki‡Z n‡e) </w:t>
        </w:r>
      </w:ins>
      <w:r w:rsidRPr="001F4016">
        <w:rPr>
          <w:rFonts w:ascii="Times New Roman" w:hAnsi="Times New Roman" w:cs="Times New Roman"/>
          <w:sz w:val="24"/>
          <w:szCs w:val="24"/>
        </w:rPr>
        <w:t>[Rags</w:t>
      </w:r>
      <w:r w:rsidR="008D66CE" w:rsidRPr="001F4016">
        <w:rPr>
          <w:rFonts w:ascii="Times New Roman" w:hAnsi="Times New Roman" w:cs="Times New Roman"/>
          <w:sz w:val="24"/>
          <w:szCs w:val="24"/>
        </w:rPr>
        <w:t>/ Pieces of cloth used for menstrual management]</w:t>
      </w:r>
      <w:r w:rsidRPr="001F4016">
        <w:rPr>
          <w:rFonts w:ascii="Times New Roman" w:hAnsi="Times New Roman" w:cs="Times New Roman"/>
          <w:sz w:val="24"/>
          <w:szCs w:val="24"/>
        </w:rPr>
        <w:t xml:space="preserve"> </w:t>
      </w:r>
      <w:r w:rsidRPr="001F4016">
        <w:rPr>
          <w:rFonts w:ascii="Times New Roman" w:hAnsi="Times New Roman" w:cs="Times New Roman"/>
          <w:sz w:val="24"/>
          <w:szCs w:val="24"/>
        </w:rPr>
        <w:tab/>
      </w:r>
      <w:ins w:id="33" w:author="almasud" w:date="2015-08-03T11:07:00Z">
        <w:r w:rsidR="00CF5F8F">
          <w:rPr>
            <w:rFonts w:ascii="Times New Roman" w:hAnsi="Times New Roman" w:cs="Times New Roman"/>
            <w:sz w:val="24"/>
            <w:szCs w:val="24"/>
          </w:rPr>
          <w:t>[if this option is selected then skip 3.16a</w:t>
        </w:r>
      </w:ins>
      <w:ins w:id="34" w:author="almasud" w:date="2015-08-03T11:08:00Z">
        <w:r w:rsidR="00CF5F8F">
          <w:rPr>
            <w:rFonts w:ascii="Times New Roman" w:hAnsi="Times New Roman" w:cs="Times New Roman"/>
            <w:sz w:val="24"/>
            <w:szCs w:val="24"/>
          </w:rPr>
          <w:t>]</w:t>
        </w:r>
      </w:ins>
      <w:r w:rsidRPr="001F4016">
        <w:rPr>
          <w:rFonts w:ascii="Times New Roman" w:hAnsi="Times New Roman" w:cs="Times New Roman"/>
          <w:sz w:val="24"/>
          <w:szCs w:val="24"/>
        </w:rPr>
        <w:tab/>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†evZj</w:t>
      </w:r>
      <w:r w:rsidR="00154829" w:rsidRPr="001F4016">
        <w:rPr>
          <w:rFonts w:ascii="Times New Roman" w:hAnsi="Times New Roman" w:cs="Times New Roman"/>
          <w:sz w:val="24"/>
          <w:szCs w:val="24"/>
        </w:rPr>
        <w:t>[Plastic bottles ]</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e¨vM</w:t>
      </w:r>
      <w:r w:rsidR="00154829" w:rsidRPr="001F4016">
        <w:rPr>
          <w:rFonts w:ascii="Times New Roman" w:hAnsi="Times New Roman" w:cs="Times New Roman"/>
          <w:sz w:val="24"/>
          <w:szCs w:val="24"/>
        </w:rPr>
        <w:t>[Plastic bags]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154829" w:rsidRPr="00CF5F8F" w:rsidRDefault="00154829" w:rsidP="00CF5F8F">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c¨vW</w:t>
      </w:r>
      <w:ins w:id="35" w:author="almasud" w:date="2015-08-03T11:10:00Z">
        <w:r w:rsidR="00CF5F8F">
          <w:rPr>
            <w:rFonts w:ascii="SutonnyMJ" w:hAnsi="SutonnyMJ" w:cs="SutonnyMJ"/>
            <w:sz w:val="24"/>
            <w:szCs w:val="24"/>
          </w:rPr>
          <w:t xml:space="preserve"> </w:t>
        </w:r>
        <w:r w:rsidR="00CF5F8F" w:rsidRPr="00CF5F8F">
          <w:rPr>
            <w:rFonts w:ascii="SutonnyMJ" w:hAnsi="SutonnyMJ" w:cs="SutonnyMJ"/>
            <w:sz w:val="24"/>
            <w:szCs w:val="24"/>
          </w:rPr>
          <w:t>(GB DËiwU †bqv n‡j 3.16 Gi wm Ackb wU w¯‹c Ki‡Z n‡e)</w:t>
        </w:r>
      </w:ins>
      <w:r w:rsidRPr="001F4016">
        <w:rPr>
          <w:rFonts w:ascii="SutonnyMJ" w:hAnsi="SutonnyMJ" w:cs="SutonnyMJ"/>
          <w:sz w:val="24"/>
          <w:szCs w:val="24"/>
        </w:rPr>
        <w:t xml:space="preserve"> </w:t>
      </w:r>
      <w:r w:rsidRPr="001F4016">
        <w:rPr>
          <w:rFonts w:ascii="Times New Roman" w:hAnsi="Times New Roman" w:cs="Times New Roman"/>
          <w:sz w:val="24"/>
          <w:szCs w:val="24"/>
        </w:rPr>
        <w:t>[Pads ]</w:t>
      </w:r>
      <w:ins w:id="36" w:author="almasud" w:date="2015-08-03T11:09:00Z">
        <w:r w:rsidR="00CF5F8F">
          <w:rPr>
            <w:rFonts w:ascii="Times New Roman" w:hAnsi="Times New Roman" w:cs="Times New Roman"/>
            <w:sz w:val="24"/>
            <w:szCs w:val="24"/>
          </w:rPr>
          <w:t xml:space="preserve"> [if this option is selected then skip 3.16</w:t>
        </w:r>
      </w:ins>
      <w:ins w:id="37" w:author="almasud" w:date="2015-08-03T11:10:00Z">
        <w:r w:rsidR="00CF5F8F">
          <w:rPr>
            <w:rFonts w:ascii="Times New Roman" w:hAnsi="Times New Roman" w:cs="Times New Roman"/>
            <w:sz w:val="24"/>
            <w:szCs w:val="24"/>
          </w:rPr>
          <w:t>c</w:t>
        </w:r>
      </w:ins>
      <w:ins w:id="38" w:author="almasud" w:date="2015-08-03T11:09:00Z">
        <w:r w:rsidR="00CF5F8F">
          <w:rPr>
            <w:rFonts w:ascii="Times New Roman" w:hAnsi="Times New Roman" w:cs="Times New Roman"/>
            <w:sz w:val="24"/>
            <w:szCs w:val="24"/>
          </w:rPr>
          <w:t>]</w:t>
        </w:r>
        <w:r w:rsidR="00CF5F8F" w:rsidRPr="001F4016">
          <w:rPr>
            <w:rFonts w:ascii="Times New Roman" w:hAnsi="Times New Roman" w:cs="Times New Roman"/>
            <w:sz w:val="24"/>
            <w:szCs w:val="24"/>
          </w:rPr>
          <w:tab/>
        </w:r>
      </w:ins>
    </w:p>
    <w:p w:rsidR="00154829" w:rsidRPr="00C4017F" w:rsidRDefault="00154829" w:rsidP="00C4017F">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KbWg</w:t>
      </w:r>
      <w:ins w:id="39" w:author="almasud" w:date="2015-08-03T11:10:00Z">
        <w:r w:rsidR="00C4017F">
          <w:rPr>
            <w:rFonts w:ascii="SutonnyMJ" w:hAnsi="SutonnyMJ" w:cs="SutonnyMJ"/>
            <w:sz w:val="24"/>
            <w:szCs w:val="24"/>
          </w:rPr>
          <w:t xml:space="preserve"> </w:t>
        </w:r>
        <w:r w:rsidR="00C4017F" w:rsidRPr="00C4017F">
          <w:rPr>
            <w:rFonts w:ascii="SutonnyMJ" w:hAnsi="SutonnyMJ" w:cs="SutonnyMJ"/>
            <w:sz w:val="24"/>
            <w:szCs w:val="24"/>
          </w:rPr>
          <w:t xml:space="preserve">(GB DËiwU †bqv n‡j 3.16 Gi wW Ackb wU w¯‹c Ki‡Z n‡e) </w:t>
        </w:r>
      </w:ins>
      <w:r w:rsidRPr="001F4016">
        <w:rPr>
          <w:rFonts w:ascii="Times New Roman" w:hAnsi="Times New Roman" w:cs="Times New Roman"/>
          <w:sz w:val="24"/>
          <w:szCs w:val="24"/>
        </w:rPr>
        <w:t>[Condoms]</w:t>
      </w:r>
      <w:ins w:id="40" w:author="almasud" w:date="2015-08-03T11:10:00Z">
        <w:r w:rsidR="00C4017F" w:rsidRPr="00C4017F">
          <w:rPr>
            <w:rFonts w:ascii="Times New Roman" w:hAnsi="Times New Roman" w:cs="Times New Roman"/>
            <w:sz w:val="24"/>
            <w:szCs w:val="24"/>
          </w:rPr>
          <w:t xml:space="preserve"> </w:t>
        </w:r>
        <w:r w:rsidR="00C4017F">
          <w:rPr>
            <w:rFonts w:ascii="Times New Roman" w:hAnsi="Times New Roman" w:cs="Times New Roman"/>
            <w:sz w:val="24"/>
            <w:szCs w:val="24"/>
          </w:rPr>
          <w:t>[if this option is selected then skip 3.16</w:t>
        </w:r>
      </w:ins>
      <w:ins w:id="41" w:author="almasud" w:date="2015-08-03T11:11:00Z">
        <w:r w:rsidR="00C4017F">
          <w:rPr>
            <w:rFonts w:ascii="Times New Roman" w:hAnsi="Times New Roman" w:cs="Times New Roman"/>
            <w:sz w:val="24"/>
            <w:szCs w:val="24"/>
          </w:rPr>
          <w:t>d</w:t>
        </w:r>
      </w:ins>
      <w:ins w:id="42" w:author="almasud" w:date="2015-08-03T11:10:00Z">
        <w:r w:rsidR="00C4017F">
          <w:rPr>
            <w:rFonts w:ascii="Times New Roman" w:hAnsi="Times New Roman" w:cs="Times New Roman"/>
            <w:sz w:val="24"/>
            <w:szCs w:val="24"/>
          </w:rPr>
          <w:t>]</w:t>
        </w:r>
        <w:r w:rsidR="00C4017F" w:rsidRPr="001F4016">
          <w:rPr>
            <w:rFonts w:ascii="Times New Roman" w:hAnsi="Times New Roman" w:cs="Times New Roman"/>
            <w:sz w:val="24"/>
            <w:szCs w:val="24"/>
          </w:rPr>
          <w:tab/>
        </w:r>
      </w:ins>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154829" w:rsidRPr="001F4016" w:rsidRDefault="00154829" w:rsidP="00154829">
      <w:pPr>
        <w:pStyle w:val="NoSpacing"/>
        <w:numPr>
          <w:ilvl w:val="0"/>
          <w:numId w:val="25"/>
        </w:numPr>
        <w:ind w:left="1080"/>
        <w:rPr>
          <w:sz w:val="24"/>
          <w:szCs w:val="24"/>
        </w:rPr>
      </w:pPr>
      <w:r w:rsidRPr="001F4016">
        <w:rPr>
          <w:rFonts w:ascii="SutonnyMJ" w:hAnsi="SutonnyMJ" w:cs="SutonnyMJ"/>
          <w:sz w:val="24"/>
          <w:szCs w:val="24"/>
        </w:rPr>
        <w:t>cvqLvbvq wKQzB †djv nq bv</w:t>
      </w:r>
      <w:r w:rsidRPr="001F4016">
        <w:rPr>
          <w:sz w:val="24"/>
          <w:szCs w:val="24"/>
        </w:rPr>
        <w:t xml:space="preserve"> [Nothing is disposed in the toilet] </w:t>
      </w:r>
    </w:p>
    <w:p w:rsidR="00154829" w:rsidRDefault="00154829" w:rsidP="00154829">
      <w:pPr>
        <w:pStyle w:val="NoSpacing"/>
        <w:numPr>
          <w:ilvl w:val="0"/>
          <w:numId w:val="25"/>
        </w:numPr>
        <w:ind w:left="1080"/>
        <w:rPr>
          <w:ins w:id="43" w:author="almasud" w:date="2015-08-03T09:57:00Z"/>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A241B9" w:rsidRPr="00CF5F8F" w:rsidRDefault="00A241B9" w:rsidP="00CF5F8F">
      <w:pPr>
        <w:pStyle w:val="NoSpacing"/>
        <w:numPr>
          <w:ilvl w:val="0"/>
          <w:numId w:val="25"/>
        </w:numPr>
        <w:ind w:left="1080"/>
        <w:rPr>
          <w:ins w:id="44" w:author="almasud" w:date="2015-08-03T10:12:00Z"/>
          <w:rFonts w:ascii="Times New Roman" w:hAnsi="Times New Roman" w:cs="Times New Roman"/>
          <w:sz w:val="24"/>
          <w:szCs w:val="24"/>
        </w:rPr>
      </w:pPr>
      <w:ins w:id="45" w:author="almasud" w:date="2015-08-03T09:57:00Z">
        <w:r w:rsidRPr="00A241B9">
          <w:rPr>
            <w:rFonts w:ascii="SutonnyMJ" w:hAnsi="SutonnyMJ"/>
            <w:sz w:val="24"/>
            <w:szCs w:val="24"/>
          </w:rPr>
          <w:t>M„n¯’vwji KvR n‡Z Drcbœ gqjv</w:t>
        </w:r>
      </w:ins>
      <w:ins w:id="46" w:author="almasud" w:date="2015-08-03T11:09:00Z">
        <w:r w:rsidR="00CF5F8F">
          <w:rPr>
            <w:rFonts w:ascii="SutonnyMJ" w:hAnsi="SutonnyMJ"/>
            <w:sz w:val="24"/>
            <w:szCs w:val="24"/>
          </w:rPr>
          <w:t xml:space="preserve"> </w:t>
        </w:r>
        <w:r w:rsidR="00CF5F8F" w:rsidRPr="00CF5F8F">
          <w:rPr>
            <w:rFonts w:ascii="SutonnyMJ" w:hAnsi="SutonnyMJ"/>
            <w:sz w:val="24"/>
            <w:szCs w:val="24"/>
          </w:rPr>
          <w:t>(GB DËiwU †bqv n‡j 3.16 Gi we Ackb wU w¯‹c Ki‡Z n‡e)</w:t>
        </w:r>
      </w:ins>
      <w:ins w:id="47" w:author="almasud" w:date="2015-08-03T09:57:00Z">
        <w:r>
          <w:rPr>
            <w:rFonts w:ascii="SutonnyMJ" w:hAnsi="SutonnyMJ"/>
            <w:sz w:val="24"/>
            <w:szCs w:val="24"/>
          </w:rPr>
          <w:t xml:space="preserve"> </w:t>
        </w:r>
      </w:ins>
      <w:ins w:id="48" w:author="almasud" w:date="2015-08-03T09:58:00Z">
        <w:r>
          <w:rPr>
            <w:rFonts w:ascii="SutonnyMJ" w:hAnsi="SutonnyMJ"/>
            <w:sz w:val="24"/>
            <w:szCs w:val="24"/>
          </w:rPr>
          <w:t>[</w:t>
        </w:r>
        <w:r>
          <w:rPr>
            <w:sz w:val="24"/>
            <w:szCs w:val="24"/>
          </w:rPr>
          <w:t>Waste produced from HH]</w:t>
        </w:r>
      </w:ins>
      <w:ins w:id="49" w:author="almasud" w:date="2015-08-03T11:09:00Z">
        <w:r w:rsidR="00CF5F8F" w:rsidRPr="00CF5F8F">
          <w:rPr>
            <w:rFonts w:ascii="Times New Roman" w:hAnsi="Times New Roman" w:cs="Times New Roman"/>
            <w:sz w:val="24"/>
            <w:szCs w:val="24"/>
          </w:rPr>
          <w:t xml:space="preserve"> </w:t>
        </w:r>
        <w:r w:rsidR="00CF5F8F">
          <w:rPr>
            <w:rFonts w:ascii="Times New Roman" w:hAnsi="Times New Roman" w:cs="Times New Roman"/>
            <w:sz w:val="24"/>
            <w:szCs w:val="24"/>
          </w:rPr>
          <w:t>[if this option is selected then skip 3.16b]</w:t>
        </w:r>
        <w:r w:rsidR="00CF5F8F" w:rsidRPr="001F4016">
          <w:rPr>
            <w:rFonts w:ascii="Times New Roman" w:hAnsi="Times New Roman" w:cs="Times New Roman"/>
            <w:sz w:val="24"/>
            <w:szCs w:val="24"/>
          </w:rPr>
          <w:tab/>
        </w:r>
      </w:ins>
    </w:p>
    <w:p w:rsidR="008E7365" w:rsidRPr="00A241B9" w:rsidRDefault="008E7365" w:rsidP="00154829">
      <w:pPr>
        <w:pStyle w:val="NoSpacing"/>
        <w:numPr>
          <w:ilvl w:val="0"/>
          <w:numId w:val="25"/>
        </w:numPr>
        <w:ind w:left="1080"/>
        <w:rPr>
          <w:rFonts w:ascii="SutonnyMJ" w:hAnsi="SutonnyMJ"/>
          <w:sz w:val="24"/>
          <w:szCs w:val="24"/>
        </w:rPr>
      </w:pPr>
      <w:ins w:id="50" w:author="almasud" w:date="2015-08-03T10:12:00Z">
        <w:r w:rsidRPr="008E7365">
          <w:rPr>
            <w:rFonts w:ascii="SutonnyMJ" w:hAnsi="SutonnyMJ"/>
            <w:sz w:val="24"/>
            <w:szCs w:val="24"/>
          </w:rPr>
          <w:t>Uq‡jU wUm¨y</w:t>
        </w:r>
        <w:r>
          <w:rPr>
            <w:rFonts w:ascii="SutonnyMJ" w:hAnsi="SutonnyMJ"/>
            <w:sz w:val="24"/>
            <w:szCs w:val="24"/>
          </w:rPr>
          <w:t xml:space="preserve"> </w:t>
        </w:r>
      </w:ins>
      <w:ins w:id="51" w:author="almasud" w:date="2015-08-03T10:13:00Z">
        <w:r>
          <w:rPr>
            <w:rFonts w:ascii="Times New Roman" w:hAnsi="Times New Roman" w:cs="Times New Roman"/>
            <w:sz w:val="24"/>
            <w:szCs w:val="24"/>
          </w:rPr>
          <w:t>[Toilet tissue</w:t>
        </w:r>
        <w:r w:rsidRPr="001F4016">
          <w:rPr>
            <w:rFonts w:ascii="Times New Roman" w:hAnsi="Times New Roman" w:cs="Times New Roman"/>
            <w:sz w:val="24"/>
            <w:szCs w:val="24"/>
          </w:rPr>
          <w:t>]</w:t>
        </w:r>
      </w:ins>
    </w:p>
    <w:p w:rsidR="00154829" w:rsidRDefault="00154829" w:rsidP="00154829">
      <w:pPr>
        <w:pStyle w:val="NoSpacing"/>
        <w:ind w:left="1080"/>
        <w:rPr>
          <w:ins w:id="52" w:author="mahbubalam" w:date="2015-07-07T09:20: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E85" w:rsidRPr="00740E85" w:rsidRDefault="00EA5710" w:rsidP="00740E85">
      <w:pPr>
        <w:pStyle w:val="NoSpacing"/>
        <w:rPr>
          <w:ins w:id="53" w:author="almasud" w:date="2015-08-03T09:47:00Z"/>
          <w:rFonts w:ascii="SutonnyMJ" w:hAnsi="SutonnyMJ" w:cs="SutonnyMJ"/>
          <w:sz w:val="24"/>
          <w:szCs w:val="24"/>
        </w:rPr>
      </w:pPr>
      <w:ins w:id="54" w:author="mahbubalam" w:date="2015-07-07T09:23:00Z">
        <w:r w:rsidRPr="00EA5710">
          <w:rPr>
            <w:rFonts w:ascii="Times New Roman" w:hAnsi="Times New Roman" w:cs="Times New Roman"/>
            <w:sz w:val="24"/>
            <w:szCs w:val="24"/>
          </w:rPr>
          <w:t>3.16</w:t>
        </w:r>
      </w:ins>
      <w:ins w:id="55" w:author="mahbubalam" w:date="2015-07-07T09:24:00Z">
        <w:r w:rsidRPr="00EA5710">
          <w:rPr>
            <w:rFonts w:ascii="Times New Roman" w:hAnsi="Times New Roman" w:cs="Times New Roman"/>
            <w:sz w:val="24"/>
            <w:szCs w:val="24"/>
          </w:rPr>
          <w:t>a</w:t>
        </w:r>
        <w:r>
          <w:rPr>
            <w:rFonts w:ascii="SutonnyMJ" w:hAnsi="SutonnyMJ" w:cs="SutonnyMJ"/>
            <w:sz w:val="24"/>
            <w:szCs w:val="24"/>
          </w:rPr>
          <w:t xml:space="preserve"> </w:t>
        </w:r>
      </w:ins>
    </w:p>
    <w:p w:rsidR="00740E85" w:rsidRPr="00740E85" w:rsidRDefault="00740E85" w:rsidP="00740E85">
      <w:pPr>
        <w:pStyle w:val="NoSpacing"/>
        <w:rPr>
          <w:ins w:id="56" w:author="almasud" w:date="2015-08-03T09:47:00Z"/>
          <w:rFonts w:ascii="SutonnyMJ" w:hAnsi="SutonnyMJ" w:cs="SutonnyMJ"/>
          <w:sz w:val="24"/>
          <w:szCs w:val="24"/>
        </w:rPr>
      </w:pPr>
      <w:ins w:id="57" w:author="almasud" w:date="2015-08-03T09:47:00Z">
        <w:r w:rsidRPr="00740E85">
          <w:rPr>
            <w:rFonts w:ascii="SutonnyMJ" w:hAnsi="SutonnyMJ" w:cs="SutonnyMJ"/>
            <w:sz w:val="24"/>
            <w:szCs w:val="24"/>
          </w:rPr>
          <w:lastRenderedPageBreak/>
          <w:t xml:space="preserve">Avcbv‡`i GLv‡b wK gwnjv‡`i gvwmK PjvKvwjb mg‡q e¨eüZ cyiv‡bv Kvco A_ev Kvc‡oi  </w:t>
        </w:r>
      </w:ins>
    </w:p>
    <w:p w:rsidR="00EA5710" w:rsidRPr="001F4016" w:rsidRDefault="00740E85" w:rsidP="00740E85">
      <w:pPr>
        <w:pStyle w:val="NoSpacing"/>
        <w:rPr>
          <w:ins w:id="58" w:author="mahbubalam" w:date="2015-07-07T09:20:00Z"/>
          <w:rFonts w:ascii="SutonnyMJ" w:hAnsi="SutonnyMJ" w:cs="SutonnyMJ"/>
          <w:sz w:val="24"/>
          <w:szCs w:val="24"/>
        </w:rPr>
      </w:pPr>
      <w:ins w:id="59" w:author="almasud" w:date="2015-08-03T09:47:00Z">
        <w:r w:rsidRPr="00740E85">
          <w:rPr>
            <w:rFonts w:ascii="SutonnyMJ" w:hAnsi="SutonnyMJ" w:cs="SutonnyMJ"/>
            <w:sz w:val="24"/>
            <w:szCs w:val="24"/>
          </w:rPr>
          <w:t xml:space="preserve">UzKiv cvqLvbvq c¨v‡b †djv nq ev †KD †d‡j _v‡K? </w:t>
        </w:r>
      </w:ins>
      <w:ins w:id="60" w:author="mahbubalam" w:date="2015-07-07T09:20:00Z">
        <w:del w:id="61" w:author="almasud" w:date="2015-08-03T09:47:00Z">
          <w:r w:rsidR="00EA5710" w:rsidRPr="001F4016" w:rsidDel="00740E85">
            <w:rPr>
              <w:rFonts w:ascii="SutonnyMJ" w:hAnsi="SutonnyMJ" w:cs="SutonnyMJ"/>
              <w:sz w:val="24"/>
              <w:szCs w:val="24"/>
            </w:rPr>
            <w:delText xml:space="preserve">Avgiv wKQz GjvKvq KvR Ki‡Z wM‡q ‡`‡LwQ †h Lvbvi ï³ gqjv AveR©bv¸‡jv cvqLvbvq †djv nq | Avcbvi Rvbvg‡Z (hw` wKQz †d‡j _v‡K) cvqLvbvq Kx Kx ai‡bi gqjv AveR©bv/ï³ gqjv AveR©bv †djv n‡q _v‡K? †d‡j _v‡K? </w:delText>
          </w:r>
        </w:del>
        <w:r w:rsidR="00EA5710" w:rsidRPr="001F4016">
          <w:rPr>
            <w:rFonts w:ascii="SutonnyMJ" w:hAnsi="SutonnyMJ" w:cs="SutonnyMJ"/>
            <w:sz w:val="24"/>
            <w:szCs w:val="24"/>
          </w:rPr>
          <w:t xml:space="preserve">Avcwb wb‡R hv †dj‡Qb ev Ab¨ KvD‡K </w:t>
        </w:r>
      </w:ins>
      <w:ins w:id="62" w:author="almasud" w:date="2015-08-03T09:55:00Z">
        <w:r w:rsidR="005F0924" w:rsidRPr="005F0924">
          <w:rPr>
            <w:rFonts w:ascii="SutonnyMJ" w:hAnsi="SutonnyMJ" w:cs="SutonnyMJ"/>
            <w:sz w:val="24"/>
            <w:szCs w:val="24"/>
          </w:rPr>
          <w:t>Gme</w:t>
        </w:r>
      </w:ins>
      <w:ins w:id="63" w:author="mahbubalam" w:date="2015-07-07T09:20:00Z">
        <w:del w:id="64" w:author="almasud" w:date="2015-08-03T09:55:00Z">
          <w:r w:rsidR="00EA5710" w:rsidRPr="001F4016" w:rsidDel="005F0924">
            <w:rPr>
              <w:rFonts w:ascii="SutonnyMJ" w:hAnsi="SutonnyMJ" w:cs="SutonnyMJ"/>
              <w:sz w:val="24"/>
              <w:szCs w:val="24"/>
            </w:rPr>
            <w:delText xml:space="preserve">†hme </w:delText>
          </w:r>
        </w:del>
        <w:r w:rsidR="00EA5710" w:rsidRPr="001F4016">
          <w:rPr>
            <w:rFonts w:ascii="SutonnyMJ" w:hAnsi="SutonnyMJ" w:cs="SutonnyMJ"/>
            <w:sz w:val="24"/>
            <w:szCs w:val="24"/>
          </w:rPr>
          <w:t>wRwbm †dj‡Z †`‡L‡Qb †m¸‡jv ej‡Z cv‡ib|</w:t>
        </w:r>
        <w:r w:rsidR="00EA5710" w:rsidRPr="001F4016">
          <w:rPr>
            <w:rFonts w:ascii="Times New Roman" w:hAnsi="Times New Roman" w:cs="Times New Roman"/>
            <w:sz w:val="24"/>
            <w:szCs w:val="24"/>
          </w:rPr>
          <w:t xml:space="preserve"> </w:t>
        </w:r>
        <w:r w:rsidR="00EA5710" w:rsidRPr="001F4016">
          <w:rPr>
            <w:rFonts w:ascii="SutonnyMJ" w:hAnsi="SutonnyMJ" w:cs="SutonnyMJ"/>
            <w:sz w:val="24"/>
            <w:szCs w:val="24"/>
          </w:rPr>
          <w:t>(GKvwaK DËi MÖnY‡hvM¨, wb‡gœ D‡j­wLZ n‡Z cÖ‡hvR¨¸‡jv hvPvB Ki“b   Ges Gi evB‡i wKQy _vK‡j wjLyb)</w:t>
        </w:r>
        <w:r w:rsidR="00EA5710">
          <w:rPr>
            <w:rFonts w:ascii="Times New Roman" w:hAnsi="Times New Roman" w:cs="Times New Roman"/>
            <w:sz w:val="24"/>
            <w:szCs w:val="24"/>
          </w:rPr>
          <w:t xml:space="preserve">   [</w:t>
        </w:r>
      </w:ins>
      <w:ins w:id="65" w:author="mahbubalam" w:date="2015-07-07T09:21:00Z">
        <w:r w:rsidR="00EA5710">
          <w:rPr>
            <w:rFonts w:ascii="Times New Roman" w:hAnsi="Times New Roman" w:cs="Times New Roman"/>
            <w:sz w:val="24"/>
            <w:szCs w:val="24"/>
          </w:rPr>
          <w:t xml:space="preserve">Do you know that rags/pieces of cloth used for menstruation </w:t>
        </w:r>
      </w:ins>
      <w:ins w:id="66" w:author="mahbubalam" w:date="2015-07-07T09:20:00Z">
        <w:r w:rsidR="00EA5710"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00EA5710"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00EA5710" w:rsidRPr="001F4016">
          <w:rPr>
            <w:rFonts w:ascii="Times New Roman" w:hAnsi="Times New Roman" w:cs="Times New Roman"/>
            <w:sz w:val="24"/>
            <w:szCs w:val="24"/>
          </w:rPr>
          <w:t xml:space="preserve"> you’ve see</w:t>
        </w:r>
        <w:r w:rsidR="00EA5710">
          <w:rPr>
            <w:rFonts w:ascii="Times New Roman" w:hAnsi="Times New Roman" w:cs="Times New Roman"/>
            <w:sz w:val="24"/>
            <w:szCs w:val="24"/>
          </w:rPr>
          <w:t>n in the pit disposed by others</w:t>
        </w:r>
        <w:r w:rsidR="00EA5710" w:rsidRPr="001F4016">
          <w:rPr>
            <w:rFonts w:ascii="Times New Roman" w:hAnsi="Times New Roman" w:cs="Times New Roman"/>
            <w:sz w:val="24"/>
            <w:szCs w:val="24"/>
          </w:rPr>
          <w:t xml:space="preserve">] </w:t>
        </w:r>
      </w:ins>
    </w:p>
    <w:p w:rsidR="00EA5710" w:rsidRPr="001F4016" w:rsidRDefault="00EA5710" w:rsidP="00EA5710">
      <w:pPr>
        <w:pStyle w:val="NoSpacing"/>
        <w:ind w:left="480"/>
        <w:rPr>
          <w:ins w:id="67" w:author="mahbubalam" w:date="2015-07-07T09:20:00Z"/>
          <w:rFonts w:ascii="Times New Roman" w:hAnsi="Times New Roman" w:cs="Times New Roman"/>
          <w:sz w:val="24"/>
          <w:szCs w:val="24"/>
        </w:rPr>
      </w:pPr>
    </w:p>
    <w:p w:rsidR="00EA5710" w:rsidRPr="001F4016" w:rsidRDefault="00EA5710" w:rsidP="00EA5710">
      <w:pPr>
        <w:pStyle w:val="NoSpacing"/>
        <w:ind w:left="1170"/>
        <w:rPr>
          <w:ins w:id="68" w:author="mahbubalam" w:date="2015-07-07T09:23:00Z"/>
          <w:sz w:val="24"/>
          <w:szCs w:val="24"/>
        </w:rPr>
      </w:pPr>
      <w:ins w:id="69" w:author="mahbubalam" w:date="2015-07-07T09:2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A5710" w:rsidRPr="001F4016" w:rsidRDefault="00EA5710" w:rsidP="00EA5710">
      <w:pPr>
        <w:pStyle w:val="NoSpacing"/>
        <w:ind w:left="1170"/>
        <w:rPr>
          <w:ins w:id="70" w:author="mahbubalam" w:date="2015-07-07T09:23:00Z"/>
          <w:sz w:val="24"/>
          <w:szCs w:val="24"/>
        </w:rPr>
      </w:pPr>
      <w:ins w:id="71" w:author="mahbubalam" w:date="2015-07-07T09:2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A5710" w:rsidRDefault="00EA5710" w:rsidP="00EA5710">
      <w:pPr>
        <w:pStyle w:val="NoSpacing"/>
        <w:ind w:left="1170"/>
        <w:rPr>
          <w:ins w:id="72" w:author="mahbubalam" w:date="2015-07-07T09:24:00Z"/>
          <w:sz w:val="24"/>
          <w:szCs w:val="24"/>
        </w:rPr>
      </w:pPr>
      <w:ins w:id="73" w:author="mahbubalam" w:date="2015-07-07T09:2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74" w:author="mahbubalam" w:date="2015-07-07T09:24:00Z"/>
          <w:sz w:val="24"/>
          <w:szCs w:val="24"/>
        </w:rPr>
      </w:pPr>
    </w:p>
    <w:p w:rsidR="000528D0" w:rsidRPr="000528D0" w:rsidRDefault="00E91F72" w:rsidP="000528D0">
      <w:pPr>
        <w:pStyle w:val="NoSpacing"/>
        <w:rPr>
          <w:ins w:id="75" w:author="almasud" w:date="2015-08-03T09:48:00Z"/>
          <w:rFonts w:ascii="SutonnyMJ" w:hAnsi="SutonnyMJ" w:cs="SutonnyMJ"/>
          <w:sz w:val="24"/>
          <w:szCs w:val="24"/>
        </w:rPr>
      </w:pPr>
      <w:ins w:id="76" w:author="mahbubalam" w:date="2015-07-07T09:24:00Z">
        <w:r w:rsidRPr="00EA5710">
          <w:rPr>
            <w:rFonts w:ascii="Times New Roman" w:hAnsi="Times New Roman" w:cs="Times New Roman"/>
            <w:sz w:val="24"/>
            <w:szCs w:val="24"/>
          </w:rPr>
          <w:t>3.16</w:t>
        </w:r>
      </w:ins>
      <w:ins w:id="77" w:author="mahbubalam" w:date="2015-07-07T09:29:00Z">
        <w:r>
          <w:rPr>
            <w:rFonts w:ascii="Times New Roman" w:hAnsi="Times New Roman" w:cs="Times New Roman"/>
            <w:sz w:val="24"/>
            <w:szCs w:val="24"/>
          </w:rPr>
          <w:t>b</w:t>
        </w:r>
      </w:ins>
      <w:ins w:id="78" w:author="mahbubalam" w:date="2015-07-07T09:24:00Z">
        <w:r>
          <w:rPr>
            <w:rFonts w:ascii="SutonnyMJ" w:hAnsi="SutonnyMJ" w:cs="SutonnyMJ"/>
            <w:sz w:val="24"/>
            <w:szCs w:val="24"/>
          </w:rPr>
          <w:t xml:space="preserve"> </w:t>
        </w:r>
      </w:ins>
      <w:ins w:id="79" w:author="almasud" w:date="2015-08-03T09:48:00Z">
        <w:r w:rsidR="000528D0" w:rsidRPr="000528D0">
          <w:rPr>
            <w:rFonts w:ascii="SutonnyMJ" w:hAnsi="SutonnyMJ" w:cs="SutonnyMJ"/>
            <w:sz w:val="24"/>
            <w:szCs w:val="24"/>
          </w:rPr>
          <w:t xml:space="preserve">Avcbv‡`i GLv‡b wK M„n¯’vwji bvbv gqjv KLbI cvqLvbvq c¨v‡b †djv nq ev †KD †d‡j </w:t>
        </w:r>
      </w:ins>
    </w:p>
    <w:p w:rsidR="00E91F72" w:rsidRPr="001F4016" w:rsidRDefault="000528D0" w:rsidP="000528D0">
      <w:pPr>
        <w:pStyle w:val="NoSpacing"/>
        <w:rPr>
          <w:ins w:id="80" w:author="mahbubalam" w:date="2015-07-07T09:24:00Z"/>
          <w:rFonts w:ascii="SutonnyMJ" w:hAnsi="SutonnyMJ" w:cs="SutonnyMJ"/>
          <w:sz w:val="24"/>
          <w:szCs w:val="24"/>
        </w:rPr>
      </w:pPr>
      <w:ins w:id="81" w:author="almasud" w:date="2015-08-03T09:48:00Z">
        <w:r w:rsidRPr="000528D0">
          <w:rPr>
            <w:rFonts w:ascii="SutonnyMJ" w:hAnsi="SutonnyMJ" w:cs="SutonnyMJ"/>
            <w:sz w:val="24"/>
            <w:szCs w:val="24"/>
          </w:rPr>
          <w:t xml:space="preserve">_v‡K? </w:t>
        </w:r>
      </w:ins>
      <w:ins w:id="82" w:author="mahbubalam" w:date="2015-07-07T09:24:00Z">
        <w:del w:id="83" w:author="almasud" w:date="2015-08-03T09:48:00Z">
          <w:r w:rsidR="00E91F72" w:rsidRPr="001F4016" w:rsidDel="000528D0">
            <w:rPr>
              <w:rFonts w:ascii="SutonnyMJ" w:hAnsi="SutonnyMJ" w:cs="SutonnyMJ"/>
              <w:sz w:val="24"/>
              <w:szCs w:val="24"/>
            </w:rPr>
            <w:delText>Avgiv wKQz GjvKvq KvR Ki‡Z wM‡q ‡`‡LwQ †h Lvbvi ï³ gqjv AveR©bv¸‡jv cvqLvbvq †djv nq | Avcbvi Rvbvg‡Z (hw` wKQz †d‡j _v‡K) cvqLvbvq Kx Kx ai‡bi gqjv AveR©bv/ï³ gqjv AveR©bv †djv n‡q _v‡K? †d‡j _v‡K?</w:delText>
          </w:r>
        </w:del>
        <w:r w:rsidR="00E91F72" w:rsidRPr="001F4016">
          <w:rPr>
            <w:rFonts w:ascii="SutonnyMJ" w:hAnsi="SutonnyMJ" w:cs="SutonnyMJ"/>
            <w:sz w:val="24"/>
            <w:szCs w:val="24"/>
          </w:rPr>
          <w:t xml:space="preserve"> Avcwb wb‡R hv †dj‡Qb ev Ab¨ KvD‡K </w:t>
        </w:r>
      </w:ins>
      <w:ins w:id="84" w:author="almasud" w:date="2015-08-03T09:55:00Z">
        <w:r w:rsidR="005F0924" w:rsidRPr="005F0924">
          <w:rPr>
            <w:rFonts w:ascii="SutonnyMJ" w:hAnsi="SutonnyMJ" w:cs="SutonnyMJ"/>
            <w:sz w:val="24"/>
            <w:szCs w:val="24"/>
          </w:rPr>
          <w:t>Gme</w:t>
        </w:r>
      </w:ins>
      <w:ins w:id="85" w:author="mahbubalam" w:date="2015-07-07T09:24:00Z">
        <w:del w:id="86" w:author="almasud" w:date="2015-08-03T09:55:00Z">
          <w:r w:rsidR="00E91F72" w:rsidRPr="001F4016" w:rsidDel="005F0924">
            <w:rPr>
              <w:rFonts w:ascii="SutonnyMJ" w:hAnsi="SutonnyMJ" w:cs="SutonnyMJ"/>
              <w:sz w:val="24"/>
              <w:szCs w:val="24"/>
            </w:rPr>
            <w:delText xml:space="preserve">†hme </w:delText>
          </w:r>
        </w:del>
        <w:r w:rsidR="00E91F72" w:rsidRPr="001F4016">
          <w:rPr>
            <w:rFonts w:ascii="SutonnyMJ" w:hAnsi="SutonnyMJ" w:cs="SutonnyMJ"/>
            <w:sz w:val="24"/>
            <w:szCs w:val="24"/>
          </w:rPr>
          <w:t>wRwbm †dj‡Z †`‡L‡Qb †m¸‡jv ej‡Z cv‡ib|</w:t>
        </w:r>
        <w:r w:rsidR="00E91F72" w:rsidRPr="001F4016">
          <w:rPr>
            <w:rFonts w:ascii="Times New Roman" w:hAnsi="Times New Roman" w:cs="Times New Roman"/>
            <w:sz w:val="24"/>
            <w:szCs w:val="24"/>
          </w:rPr>
          <w:t xml:space="preserve"> </w:t>
        </w:r>
        <w:r w:rsidR="00E91F72" w:rsidRPr="001F4016">
          <w:rPr>
            <w:rFonts w:ascii="SutonnyMJ" w:hAnsi="SutonnyMJ" w:cs="SutonnyMJ"/>
            <w:sz w:val="24"/>
            <w:szCs w:val="24"/>
          </w:rPr>
          <w:t>(GKvwaK DËi MÖnY‡hvM¨, wb‡gœ D‡j­wLZ n‡Z cÖ‡hvR¨¸‡jv hvPvB Ki“b   Ges Gi evB‡i wKQy _vK‡j wjLyb)</w:t>
        </w:r>
        <w:r w:rsidR="00E91F72">
          <w:rPr>
            <w:rFonts w:ascii="Times New Roman" w:hAnsi="Times New Roman" w:cs="Times New Roman"/>
            <w:sz w:val="24"/>
            <w:szCs w:val="24"/>
          </w:rPr>
          <w:t xml:space="preserve">   [Do you know that </w:t>
        </w:r>
      </w:ins>
      <w:ins w:id="87" w:author="mahbubalam" w:date="2015-07-07T09:27:00Z">
        <w:r w:rsidR="00E91F72">
          <w:rPr>
            <w:rFonts w:ascii="Times New Roman" w:hAnsi="Times New Roman" w:cs="Times New Roman"/>
            <w:sz w:val="24"/>
            <w:szCs w:val="24"/>
          </w:rPr>
          <w:t xml:space="preserve">household waste </w:t>
        </w:r>
      </w:ins>
      <w:ins w:id="88" w:author="mahbubalam" w:date="2015-07-07T09:24:00Z">
        <w:r w:rsidR="00E91F72"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00E91F72"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00E91F72" w:rsidRPr="001F4016">
          <w:rPr>
            <w:rFonts w:ascii="Times New Roman" w:hAnsi="Times New Roman" w:cs="Times New Roman"/>
            <w:sz w:val="24"/>
            <w:szCs w:val="24"/>
          </w:rPr>
          <w:t xml:space="preserve"> you’ve see</w:t>
        </w:r>
        <w:r w:rsidR="00E91F72">
          <w:rPr>
            <w:rFonts w:ascii="Times New Roman" w:hAnsi="Times New Roman" w:cs="Times New Roman"/>
            <w:sz w:val="24"/>
            <w:szCs w:val="24"/>
          </w:rPr>
          <w:t>n in the pit disposed by others</w:t>
        </w:r>
        <w:r w:rsidR="00E91F72"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89" w:author="mahbubalam" w:date="2015-07-07T09:24:00Z"/>
          <w:rFonts w:ascii="Times New Roman" w:hAnsi="Times New Roman" w:cs="Times New Roman"/>
          <w:sz w:val="24"/>
          <w:szCs w:val="24"/>
        </w:rPr>
      </w:pPr>
    </w:p>
    <w:p w:rsidR="00E91F72" w:rsidRPr="001F4016" w:rsidRDefault="00E91F72" w:rsidP="00E91F72">
      <w:pPr>
        <w:pStyle w:val="NoSpacing"/>
        <w:ind w:left="1170"/>
        <w:rPr>
          <w:ins w:id="90" w:author="mahbubalam" w:date="2015-07-07T09:24:00Z"/>
          <w:sz w:val="24"/>
          <w:szCs w:val="24"/>
        </w:rPr>
      </w:pPr>
      <w:ins w:id="91" w:author="mahbubalam" w:date="2015-07-07T09:2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92" w:author="mahbubalam" w:date="2015-07-07T09:24:00Z"/>
          <w:sz w:val="24"/>
          <w:szCs w:val="24"/>
        </w:rPr>
      </w:pPr>
      <w:ins w:id="93"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Pr="001F4016" w:rsidRDefault="00E91F72" w:rsidP="00E91F72">
      <w:pPr>
        <w:pStyle w:val="NoSpacing"/>
        <w:ind w:left="1170"/>
        <w:rPr>
          <w:ins w:id="94" w:author="mahbubalam" w:date="2015-07-07T09:24:00Z"/>
          <w:sz w:val="24"/>
          <w:szCs w:val="24"/>
        </w:rPr>
      </w:pPr>
      <w:ins w:id="95" w:author="mahbubalam" w:date="2015-07-07T09:2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91F72" w:rsidRDefault="00E91F72" w:rsidP="00EA5710">
      <w:pPr>
        <w:pStyle w:val="NoSpacing"/>
        <w:ind w:left="1170"/>
        <w:rPr>
          <w:ins w:id="96" w:author="mahbubalam" w:date="2015-07-07T09:24:00Z"/>
          <w:sz w:val="24"/>
          <w:szCs w:val="24"/>
        </w:rPr>
      </w:pPr>
    </w:p>
    <w:p w:rsidR="00E91F72" w:rsidRDefault="00E91F72" w:rsidP="00EA5710">
      <w:pPr>
        <w:pStyle w:val="NoSpacing"/>
        <w:ind w:left="1170"/>
        <w:rPr>
          <w:ins w:id="97" w:author="mahbubalam" w:date="2015-07-07T09:24:00Z"/>
          <w:sz w:val="24"/>
          <w:szCs w:val="24"/>
        </w:rPr>
      </w:pPr>
    </w:p>
    <w:p w:rsidR="00E91F72" w:rsidRDefault="00E91F72" w:rsidP="00EA5710">
      <w:pPr>
        <w:pStyle w:val="NoSpacing"/>
        <w:ind w:left="1170"/>
        <w:rPr>
          <w:ins w:id="98" w:author="mahbubalam" w:date="2015-07-07T09:24:00Z"/>
          <w:sz w:val="24"/>
          <w:szCs w:val="24"/>
        </w:rPr>
      </w:pPr>
    </w:p>
    <w:p w:rsidR="00E91F72" w:rsidRPr="001F4016" w:rsidRDefault="00E91F72" w:rsidP="005F0924">
      <w:pPr>
        <w:pStyle w:val="NoSpacing"/>
        <w:rPr>
          <w:ins w:id="99" w:author="mahbubalam" w:date="2015-07-07T09:24:00Z"/>
          <w:rFonts w:ascii="SutonnyMJ" w:hAnsi="SutonnyMJ" w:cs="SutonnyMJ"/>
          <w:sz w:val="24"/>
          <w:szCs w:val="24"/>
        </w:rPr>
      </w:pPr>
      <w:ins w:id="100" w:author="mahbubalam" w:date="2015-07-07T09:24:00Z">
        <w:r w:rsidRPr="00EA5710">
          <w:rPr>
            <w:rFonts w:ascii="Times New Roman" w:hAnsi="Times New Roman" w:cs="Times New Roman"/>
            <w:sz w:val="24"/>
            <w:szCs w:val="24"/>
          </w:rPr>
          <w:t>3.16</w:t>
        </w:r>
      </w:ins>
      <w:ins w:id="101" w:author="almasud" w:date="2015-08-03T10:14:00Z">
        <w:r w:rsidR="00015F7A">
          <w:rPr>
            <w:rFonts w:ascii="Times New Roman" w:hAnsi="Times New Roman" w:cs="Times New Roman"/>
            <w:sz w:val="24"/>
            <w:szCs w:val="24"/>
          </w:rPr>
          <w:t>c.</w:t>
        </w:r>
      </w:ins>
      <w:ins w:id="102" w:author="mahbubalam" w:date="2015-07-07T09:29:00Z">
        <w:del w:id="103" w:author="almasud" w:date="2015-08-03T10:14:00Z">
          <w:r w:rsidDel="00015F7A">
            <w:rPr>
              <w:rFonts w:ascii="Times New Roman" w:hAnsi="Times New Roman" w:cs="Times New Roman"/>
              <w:sz w:val="24"/>
              <w:szCs w:val="24"/>
            </w:rPr>
            <w:delText>d</w:delText>
          </w:r>
        </w:del>
      </w:ins>
      <w:ins w:id="104" w:author="mahbubalam" w:date="2015-07-07T09:24:00Z">
        <w:r>
          <w:rPr>
            <w:rFonts w:ascii="SutonnyMJ" w:hAnsi="SutonnyMJ" w:cs="SutonnyMJ"/>
            <w:sz w:val="24"/>
            <w:szCs w:val="24"/>
          </w:rPr>
          <w:t xml:space="preserve"> </w:t>
        </w:r>
      </w:ins>
      <w:ins w:id="105" w:author="almasud" w:date="2015-08-03T09:54:00Z">
        <w:r w:rsidR="005F0924" w:rsidRPr="00740E85">
          <w:rPr>
            <w:rFonts w:ascii="SutonnyMJ" w:hAnsi="SutonnyMJ" w:cs="SutonnyMJ"/>
            <w:sz w:val="24"/>
            <w:szCs w:val="24"/>
          </w:rPr>
          <w:t xml:space="preserve">Avcbv‡`i GLv‡b wK gwnjv‡`i gvwmK PjvKvwjb mg‡q e¨eüZ </w:t>
        </w:r>
      </w:ins>
      <w:ins w:id="106" w:author="almasud" w:date="2015-08-03T09:55:00Z">
        <w:r w:rsidR="005F0924" w:rsidRPr="005F0924">
          <w:rPr>
            <w:rFonts w:ascii="SutonnyMJ" w:hAnsi="SutonnyMJ" w:cs="SutonnyMJ"/>
            <w:sz w:val="24"/>
            <w:szCs w:val="24"/>
          </w:rPr>
          <w:t>m¨vwbUvwi c¨vW</w:t>
        </w:r>
      </w:ins>
      <w:ins w:id="107" w:author="almasud" w:date="2015-08-03T09:54:00Z">
        <w:r w:rsidR="005F0924" w:rsidRPr="00740E85">
          <w:rPr>
            <w:rFonts w:ascii="SutonnyMJ" w:hAnsi="SutonnyMJ" w:cs="SutonnyMJ"/>
            <w:sz w:val="24"/>
            <w:szCs w:val="24"/>
          </w:rPr>
          <w:t xml:space="preserve"> cvqLvbvq c¨v‡b †djv nq ev †KD †d‡j _v‡K? </w:t>
        </w:r>
      </w:ins>
      <w:ins w:id="108" w:author="mahbubalam" w:date="2015-07-07T09:24:00Z">
        <w:del w:id="109" w:author="almasud" w:date="2015-08-03T09:54:00Z">
          <w:r w:rsidRPr="001F4016" w:rsidDel="005F0924">
            <w:rPr>
              <w:rFonts w:ascii="SutonnyMJ" w:hAnsi="SutonnyMJ" w:cs="SutonnyMJ"/>
              <w:sz w:val="24"/>
              <w:szCs w:val="24"/>
            </w:rPr>
            <w:delText xml:space="preserve">Avgiv wKQz GjvKvq KvR Ki‡Z wM‡q ‡`‡LwQ †h Lvbvi ï³ gqjv AveR©bv¸‡jv cvqLvbvq †djv nq | Avcbvi Rvbvg‡Z (hw` wKQz †d‡j _v‡K) cvqLvbvq Kx Kx ai‡bi gqjv AveR©bv/ï³ gqjv AveR©bv †djv n‡q _v‡K? †d‡j _v‡K? </w:delText>
          </w:r>
        </w:del>
        <w:r w:rsidRPr="001F4016">
          <w:rPr>
            <w:rFonts w:ascii="SutonnyMJ" w:hAnsi="SutonnyMJ" w:cs="SutonnyMJ"/>
            <w:sz w:val="24"/>
            <w:szCs w:val="24"/>
          </w:rPr>
          <w:t xml:space="preserve">Avcwb wb‡R hv †dj‡Qb ev Ab¨ KvD‡K </w:t>
        </w:r>
      </w:ins>
      <w:ins w:id="110" w:author="almasud" w:date="2015-08-03T09:55:00Z">
        <w:r w:rsidR="005F0924" w:rsidRPr="005F0924">
          <w:rPr>
            <w:rFonts w:ascii="SutonnyMJ" w:hAnsi="SutonnyMJ" w:cs="SutonnyMJ"/>
            <w:sz w:val="24"/>
            <w:szCs w:val="24"/>
          </w:rPr>
          <w:t>Gme</w:t>
        </w:r>
      </w:ins>
      <w:ins w:id="111" w:author="mahbubalam" w:date="2015-07-07T09:24:00Z">
        <w:del w:id="112" w:author="almasud" w:date="2015-08-03T09:55:00Z">
          <w:r w:rsidRPr="001F4016" w:rsidDel="005F0924">
            <w:rPr>
              <w:rFonts w:ascii="SutonnyMJ" w:hAnsi="SutonnyMJ" w:cs="SutonnyMJ"/>
              <w:sz w:val="24"/>
              <w:szCs w:val="24"/>
            </w:rPr>
            <w:delText xml:space="preserve">†hme </w:delText>
          </w:r>
        </w:del>
        <w:r w:rsidRPr="001F4016">
          <w:rPr>
            <w:rFonts w:ascii="SutonnyMJ" w:hAnsi="SutonnyMJ" w:cs="SutonnyMJ"/>
            <w:sz w:val="24"/>
            <w:szCs w:val="24"/>
          </w:rPr>
          <w:t>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know that </w:t>
        </w:r>
      </w:ins>
      <w:ins w:id="113" w:author="mahbubalam" w:date="2015-07-07T09:28:00Z">
        <w:r>
          <w:rPr>
            <w:rFonts w:ascii="Times New Roman" w:hAnsi="Times New Roman" w:cs="Times New Roman"/>
            <w:sz w:val="24"/>
            <w:szCs w:val="24"/>
          </w:rPr>
          <w:t>sanitary pads</w:t>
        </w:r>
      </w:ins>
      <w:ins w:id="114" w:author="mahbubalam" w:date="2015-07-07T09:24:00Z">
        <w:r>
          <w:rPr>
            <w:rFonts w:ascii="Times New Roman" w:hAnsi="Times New Roman" w:cs="Times New Roman"/>
            <w:sz w:val="24"/>
            <w:szCs w:val="24"/>
          </w:rPr>
          <w:t xml:space="preserve"> </w:t>
        </w:r>
        <w:r w:rsidRPr="001F4016">
          <w:rPr>
            <w:rFonts w:ascii="Times New Roman" w:hAnsi="Times New Roman" w:cs="Times New Roman"/>
            <w:sz w:val="24"/>
            <w:szCs w:val="24"/>
          </w:rPr>
          <w:t xml:space="preserve">are disposed in the pit of the toilet here? </w:t>
        </w:r>
        <w:r w:rsidR="003E1683">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sidR="003E1683">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E91F72" w:rsidRPr="001F4016" w:rsidRDefault="00E91F72" w:rsidP="00E91F72">
      <w:pPr>
        <w:pStyle w:val="NoSpacing"/>
        <w:ind w:left="480"/>
        <w:rPr>
          <w:ins w:id="115" w:author="mahbubalam" w:date="2015-07-07T09:24:00Z"/>
          <w:rFonts w:ascii="Times New Roman" w:hAnsi="Times New Roman" w:cs="Times New Roman"/>
          <w:sz w:val="24"/>
          <w:szCs w:val="24"/>
        </w:rPr>
      </w:pPr>
    </w:p>
    <w:p w:rsidR="00E91F72" w:rsidRPr="001F4016" w:rsidRDefault="00E91F72" w:rsidP="00E91F72">
      <w:pPr>
        <w:pStyle w:val="NoSpacing"/>
        <w:ind w:left="1170"/>
        <w:rPr>
          <w:ins w:id="116" w:author="mahbubalam" w:date="2015-07-07T09:24:00Z"/>
          <w:sz w:val="24"/>
          <w:szCs w:val="24"/>
        </w:rPr>
      </w:pPr>
      <w:ins w:id="117" w:author="mahbubalam" w:date="2015-07-07T09:2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E91F72" w:rsidRPr="001F4016" w:rsidRDefault="00E91F72" w:rsidP="00E91F72">
      <w:pPr>
        <w:pStyle w:val="NoSpacing"/>
        <w:ind w:left="1170"/>
        <w:rPr>
          <w:ins w:id="118" w:author="mahbubalam" w:date="2015-07-07T09:24:00Z"/>
          <w:sz w:val="24"/>
          <w:szCs w:val="24"/>
        </w:rPr>
      </w:pPr>
      <w:ins w:id="119" w:author="mahbubalam" w:date="2015-07-07T09:2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E91F72" w:rsidRDefault="00E91F72" w:rsidP="00EA5710">
      <w:pPr>
        <w:pStyle w:val="NoSpacing"/>
        <w:ind w:left="1170"/>
        <w:rPr>
          <w:ins w:id="120" w:author="almasud" w:date="2015-08-03T11:03:00Z"/>
          <w:sz w:val="24"/>
          <w:szCs w:val="24"/>
        </w:rPr>
      </w:pPr>
      <w:ins w:id="121" w:author="mahbubalam" w:date="2015-07-07T09:2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B63386" w:rsidRDefault="00B63386" w:rsidP="00EA5710">
      <w:pPr>
        <w:pStyle w:val="NoSpacing"/>
        <w:ind w:left="1170"/>
        <w:rPr>
          <w:ins w:id="122" w:author="almasud" w:date="2015-08-03T11:03:00Z"/>
          <w:sz w:val="24"/>
          <w:szCs w:val="24"/>
        </w:rPr>
      </w:pPr>
    </w:p>
    <w:p w:rsidR="00B63386" w:rsidRPr="001F4016" w:rsidRDefault="00B63386" w:rsidP="00B63386">
      <w:pPr>
        <w:pStyle w:val="NoSpacing"/>
        <w:rPr>
          <w:ins w:id="123" w:author="almasud" w:date="2015-08-03T11:03:00Z"/>
          <w:rFonts w:ascii="SutonnyMJ" w:hAnsi="SutonnyMJ" w:cs="SutonnyMJ"/>
          <w:sz w:val="24"/>
          <w:szCs w:val="24"/>
        </w:rPr>
      </w:pPr>
      <w:ins w:id="124" w:author="almasud" w:date="2015-08-03T11:03:00Z">
        <w:r w:rsidRPr="00EA5710">
          <w:rPr>
            <w:rFonts w:ascii="Times New Roman" w:hAnsi="Times New Roman" w:cs="Times New Roman"/>
            <w:sz w:val="24"/>
            <w:szCs w:val="24"/>
          </w:rPr>
          <w:t>3.16</w:t>
        </w:r>
        <w:r>
          <w:rPr>
            <w:rFonts w:ascii="Times New Roman" w:hAnsi="Times New Roman" w:cs="Times New Roman"/>
            <w:sz w:val="24"/>
            <w:szCs w:val="24"/>
          </w:rPr>
          <w:t>d.</w:t>
        </w:r>
        <w:r>
          <w:rPr>
            <w:rFonts w:ascii="SutonnyMJ" w:hAnsi="SutonnyMJ" w:cs="SutonnyMJ"/>
            <w:sz w:val="24"/>
            <w:szCs w:val="24"/>
          </w:rPr>
          <w:t xml:space="preserve"> </w:t>
        </w:r>
      </w:ins>
      <w:ins w:id="125" w:author="almasud" w:date="2015-08-03T11:04:00Z">
        <w:r>
          <w:rPr>
            <w:rFonts w:ascii="SutonnyMJ" w:hAnsi="SutonnyMJ" w:cs="SutonnyMJ"/>
            <w:sz w:val="24"/>
            <w:szCs w:val="24"/>
          </w:rPr>
          <w:t>Avcbv‡`i GLv‡b wK</w:t>
        </w:r>
      </w:ins>
      <w:ins w:id="126" w:author="almasud" w:date="2015-08-03T11:06:00Z">
        <w:r>
          <w:rPr>
            <w:rFonts w:ascii="SutonnyMJ" w:hAnsi="SutonnyMJ" w:cs="SutonnyMJ"/>
            <w:sz w:val="24"/>
            <w:szCs w:val="24"/>
          </w:rPr>
          <w:t xml:space="preserve"> </w:t>
        </w:r>
        <w:r w:rsidRPr="00CC0547">
          <w:rPr>
            <w:rFonts w:ascii="SutonnyMJ" w:hAnsi="SutonnyMJ" w:cs="SutonnyMJ"/>
            <w:sz w:val="24"/>
            <w:szCs w:val="24"/>
          </w:rPr>
          <w:t>KLbI</w:t>
        </w:r>
        <w:r w:rsidRPr="001F4016" w:rsidDel="00B63386">
          <w:rPr>
            <w:rFonts w:ascii="SutonnyMJ" w:hAnsi="SutonnyMJ" w:cs="SutonnyMJ"/>
            <w:sz w:val="24"/>
            <w:szCs w:val="24"/>
          </w:rPr>
          <w:t xml:space="preserve"> </w:t>
        </w:r>
        <w:r w:rsidRPr="00B63386">
          <w:rPr>
            <w:rFonts w:ascii="SutonnyMJ" w:hAnsi="SutonnyMJ" w:cs="SutonnyMJ"/>
            <w:sz w:val="24"/>
            <w:szCs w:val="24"/>
          </w:rPr>
          <w:t>cyi“l‡`i e¨eüZ KbWg</w:t>
        </w:r>
        <w:r>
          <w:rPr>
            <w:rFonts w:ascii="SutonnyMJ" w:hAnsi="SutonnyMJ" w:cs="SutonnyMJ"/>
            <w:sz w:val="24"/>
            <w:szCs w:val="24"/>
          </w:rPr>
          <w:t xml:space="preserve"> </w:t>
        </w:r>
        <w:r w:rsidRPr="00740E85">
          <w:rPr>
            <w:rFonts w:ascii="SutonnyMJ" w:hAnsi="SutonnyMJ" w:cs="SutonnyMJ"/>
            <w:sz w:val="24"/>
            <w:szCs w:val="24"/>
          </w:rPr>
          <w:t>cvqLvbvq</w:t>
        </w:r>
        <w:r>
          <w:rPr>
            <w:rFonts w:ascii="SutonnyMJ" w:hAnsi="SutonnyMJ" w:cs="SutonnyMJ"/>
            <w:sz w:val="24"/>
            <w:szCs w:val="24"/>
          </w:rPr>
          <w:t xml:space="preserve"> c¨v‡b †djv nq ev †KD †d‡j _v‡K</w:t>
        </w:r>
      </w:ins>
      <w:ins w:id="127" w:author="almasud" w:date="2015-08-03T11:04:00Z">
        <w:r w:rsidRPr="00740E85">
          <w:rPr>
            <w:rFonts w:ascii="SutonnyMJ" w:hAnsi="SutonnyMJ" w:cs="SutonnyMJ"/>
            <w:sz w:val="24"/>
            <w:szCs w:val="24"/>
          </w:rPr>
          <w:t xml:space="preserve">? </w:t>
        </w:r>
      </w:ins>
      <w:ins w:id="128" w:author="almasud" w:date="2015-08-03T11:03:00Z">
        <w:r w:rsidRPr="001F4016">
          <w:rPr>
            <w:rFonts w:ascii="SutonnyMJ" w:hAnsi="SutonnyMJ" w:cs="SutonnyMJ"/>
            <w:sz w:val="24"/>
            <w:szCs w:val="24"/>
          </w:rPr>
          <w:t xml:space="preserve">| Avcwb wb‡R hv †dj‡Qb ev Ab¨ KvD‡K </w:t>
        </w:r>
      </w:ins>
      <w:ins w:id="129" w:author="almasud" w:date="2015-08-03T11:07:00Z">
        <w:r w:rsidRPr="005F0924">
          <w:rPr>
            <w:rFonts w:ascii="SutonnyMJ" w:hAnsi="SutonnyMJ" w:cs="SutonnyMJ"/>
            <w:sz w:val="24"/>
            <w:szCs w:val="24"/>
          </w:rPr>
          <w:t>Gme</w:t>
        </w:r>
        <w:r w:rsidRPr="001F4016">
          <w:rPr>
            <w:rFonts w:ascii="SutonnyMJ" w:hAnsi="SutonnyMJ" w:cs="SutonnyMJ"/>
            <w:sz w:val="24"/>
            <w:szCs w:val="24"/>
          </w:rPr>
          <w:t xml:space="preserve"> </w:t>
        </w:r>
      </w:ins>
      <w:ins w:id="130" w:author="almasud" w:date="2015-08-03T11:03:00Z">
        <w:r w:rsidRPr="001F4016">
          <w:rPr>
            <w:rFonts w:ascii="SutonnyMJ" w:hAnsi="SutonnyMJ" w:cs="SutonnyMJ"/>
            <w:sz w:val="24"/>
            <w:szCs w:val="24"/>
          </w:rPr>
          <w:t>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Pr>
            <w:rFonts w:ascii="Times New Roman" w:hAnsi="Times New Roman" w:cs="Times New Roman"/>
            <w:sz w:val="24"/>
            <w:szCs w:val="24"/>
          </w:rPr>
          <w:t xml:space="preserve">   [Do you </w:t>
        </w:r>
        <w:r>
          <w:rPr>
            <w:rFonts w:ascii="Times New Roman" w:hAnsi="Times New Roman" w:cs="Times New Roman"/>
            <w:sz w:val="24"/>
            <w:szCs w:val="24"/>
          </w:rPr>
          <w:lastRenderedPageBreak/>
          <w:t xml:space="preserve">know that condom </w:t>
        </w:r>
        <w:r w:rsidRPr="001F4016">
          <w:rPr>
            <w:rFonts w:ascii="Times New Roman" w:hAnsi="Times New Roman" w:cs="Times New Roman"/>
            <w:sz w:val="24"/>
            <w:szCs w:val="24"/>
          </w:rPr>
          <w:t xml:space="preserve">are disposed in the pit of the toilet here? </w:t>
        </w:r>
        <w:r>
          <w:rPr>
            <w:rFonts w:ascii="Times New Roman" w:hAnsi="Times New Roman" w:cs="Times New Roman"/>
            <w:sz w:val="24"/>
            <w:szCs w:val="24"/>
          </w:rPr>
          <w:t>Your responses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w:t>
        </w:r>
        <w:r>
          <w:rPr>
            <w:rFonts w:ascii="Times New Roman" w:hAnsi="Times New Roman" w:cs="Times New Roman"/>
            <w:sz w:val="24"/>
            <w:szCs w:val="24"/>
          </w:rPr>
          <w:t>n in the pit disposed by others</w:t>
        </w:r>
        <w:r w:rsidRPr="001F4016">
          <w:rPr>
            <w:rFonts w:ascii="Times New Roman" w:hAnsi="Times New Roman" w:cs="Times New Roman"/>
            <w:sz w:val="24"/>
            <w:szCs w:val="24"/>
          </w:rPr>
          <w:t xml:space="preserve">] </w:t>
        </w:r>
      </w:ins>
    </w:p>
    <w:p w:rsidR="00B63386" w:rsidRPr="001F4016" w:rsidRDefault="00B63386" w:rsidP="00B63386">
      <w:pPr>
        <w:pStyle w:val="NoSpacing"/>
        <w:ind w:left="1170"/>
        <w:rPr>
          <w:ins w:id="131" w:author="almasud" w:date="2015-08-03T11:04:00Z"/>
          <w:sz w:val="24"/>
          <w:szCs w:val="24"/>
        </w:rPr>
      </w:pPr>
      <w:ins w:id="132" w:author="almasud" w:date="2015-08-03T11:04: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B63386" w:rsidRPr="001F4016" w:rsidRDefault="00B63386" w:rsidP="00B63386">
      <w:pPr>
        <w:pStyle w:val="NoSpacing"/>
        <w:ind w:left="1170"/>
        <w:rPr>
          <w:ins w:id="133" w:author="almasud" w:date="2015-08-03T11:04:00Z"/>
          <w:sz w:val="24"/>
          <w:szCs w:val="24"/>
        </w:rPr>
      </w:pPr>
      <w:ins w:id="134" w:author="almasud" w:date="2015-08-03T11:04: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B63386" w:rsidRDefault="00B63386" w:rsidP="00B63386">
      <w:pPr>
        <w:pStyle w:val="NoSpacing"/>
        <w:ind w:left="1170"/>
        <w:rPr>
          <w:ins w:id="135" w:author="almasud" w:date="2015-08-03T11:04:00Z"/>
          <w:sz w:val="24"/>
          <w:szCs w:val="24"/>
        </w:rPr>
      </w:pPr>
      <w:ins w:id="136" w:author="almasud" w:date="2015-08-03T11:04: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EA5710" w:rsidRPr="001F4016" w:rsidDel="00E91F72" w:rsidRDefault="00EA5710" w:rsidP="00EA5710">
      <w:pPr>
        <w:pStyle w:val="NoSpacing"/>
        <w:ind w:left="1080"/>
        <w:rPr>
          <w:del w:id="137" w:author="mahbubalam" w:date="2015-07-07T09:28:00Z"/>
          <w:rFonts w:ascii="Times New Roman" w:hAnsi="Times New Roman" w:cs="Times New Roman"/>
          <w:sz w:val="24"/>
          <w:szCs w:val="24"/>
        </w:rPr>
      </w:pPr>
    </w:p>
    <w:p w:rsidR="00FF47E4" w:rsidRPr="001F4016" w:rsidRDefault="00FF47E4" w:rsidP="007B7F23">
      <w:pPr>
        <w:pStyle w:val="NoSpacing"/>
        <w:ind w:left="540"/>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cvqLvbvi wfZ‡i ev cvqLvbvi Kv‡R e¨eüZ †Kvb gqjvi Szwo</w:t>
      </w:r>
      <w:r w:rsidR="0043238B" w:rsidRPr="001F4016">
        <w:rPr>
          <w:sz w:val="24"/>
          <w:szCs w:val="24"/>
        </w:rPr>
        <w:t xml:space="preserve"> </w:t>
      </w:r>
      <w:r w:rsidR="008D66CE" w:rsidRPr="001F4016">
        <w:rPr>
          <w:rFonts w:ascii="SutonnyMJ" w:hAnsi="SutonnyMJ" w:cs="SutonnyMJ"/>
          <w:sz w:val="24"/>
          <w:szCs w:val="24"/>
        </w:rPr>
        <w:t>/ gqjv †djvi e¨e¯’v</w:t>
      </w:r>
      <w:r w:rsidRPr="001F4016">
        <w:rPr>
          <w:rFonts w:ascii="SutonnyMJ" w:hAnsi="SutonnyMJ" w:cs="SutonnyMJ"/>
          <w:sz w:val="24"/>
          <w:szCs w:val="24"/>
        </w:rPr>
        <w:t xml:space="preserve"> Av‡Q wK</w:t>
      </w:r>
      <w:r w:rsidRPr="001F4016">
        <w:rPr>
          <w:rFonts w:ascii="Times New Roman" w:hAnsi="Times New Roman" w:cs="Times New Roman"/>
          <w:sz w:val="24"/>
          <w:szCs w:val="24"/>
        </w:rPr>
        <w:t xml:space="preserve">? [Is there a </w:t>
      </w:r>
      <w:r w:rsidRPr="001F4016">
        <w:rPr>
          <w:rFonts w:ascii="Times New Roman" w:hAnsi="Times New Roman" w:cs="Times New Roman"/>
          <w:b/>
          <w:i/>
          <w:sz w:val="24"/>
          <w:szCs w:val="24"/>
        </w:rPr>
        <w:t>waste bin</w:t>
      </w:r>
      <w:r w:rsidR="008D66CE" w:rsidRPr="001F4016">
        <w:rPr>
          <w:rFonts w:ascii="Times New Roman" w:hAnsi="Times New Roman" w:cs="Times New Roman"/>
          <w:b/>
          <w:i/>
          <w:sz w:val="24"/>
          <w:szCs w:val="24"/>
        </w:rPr>
        <w:t>/ an arrangement to dispose waste</w:t>
      </w:r>
      <w:r w:rsidR="0043238B"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 xml:space="preserve"> in or used for your latrine]?</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C929B7" w:rsidP="001D68ED">
      <w:pPr>
        <w:pStyle w:val="NoSpacing"/>
        <w:ind w:left="1170"/>
        <w:rPr>
          <w:sz w:val="24"/>
          <w:szCs w:val="24"/>
        </w:rPr>
      </w:pPr>
      <w:r w:rsidRPr="001F4016">
        <w:rPr>
          <w:rFonts w:ascii="SutonnyMJ" w:hAnsi="SutonnyMJ" w:cs="SutonnyMJ"/>
          <w:sz w:val="24"/>
          <w:szCs w:val="24"/>
        </w:rPr>
        <w:t>gv‡Sgv‡S</w:t>
      </w:r>
      <w:r w:rsidR="0043238B" w:rsidRPr="001F4016">
        <w:rPr>
          <w:sz w:val="24"/>
          <w:szCs w:val="24"/>
        </w:rPr>
        <w:t xml:space="preserve"> </w:t>
      </w:r>
      <w:r w:rsidR="008D66CE" w:rsidRPr="001F4016">
        <w:rPr>
          <w:rFonts w:ascii="SutonnyMJ" w:hAnsi="SutonnyMJ" w:cs="SutonnyMJ"/>
          <w:sz w:val="24"/>
          <w:szCs w:val="24"/>
        </w:rPr>
        <w:t>/ ¯^í mgq Av‡MI wQj/ AwbqwgZ</w:t>
      </w:r>
      <w:r w:rsidRPr="001F4016">
        <w:rPr>
          <w:rFonts w:ascii="SutonnyMJ" w:hAnsi="SutonnyMJ" w:cs="SutonnyMJ"/>
          <w:sz w:val="24"/>
          <w:szCs w:val="24"/>
        </w:rPr>
        <w:t>..................1</w:t>
      </w:r>
      <w:r w:rsidRPr="001F4016">
        <w:rPr>
          <w:sz w:val="24"/>
          <w:szCs w:val="24"/>
        </w:rPr>
        <w:t xml:space="preserve"> [Sometimes</w:t>
      </w:r>
      <w:r w:rsidR="008D66CE" w:rsidRPr="001F4016">
        <w:rPr>
          <w:sz w:val="24"/>
          <w:szCs w:val="24"/>
        </w:rPr>
        <w:t>/ few days ago/very irregular.</w:t>
      </w:r>
      <w:r w:rsidRPr="001F4016">
        <w:rPr>
          <w:sz w:val="24"/>
          <w:szCs w:val="24"/>
        </w:rPr>
        <w:t>.............1]</w:t>
      </w:r>
    </w:p>
    <w:p w:rsidR="00CA5CE8" w:rsidRPr="001F4016" w:rsidRDefault="008D66CE" w:rsidP="001D68ED">
      <w:pPr>
        <w:pStyle w:val="NoSpacing"/>
        <w:ind w:left="1170"/>
        <w:rPr>
          <w:sz w:val="24"/>
          <w:szCs w:val="24"/>
        </w:rPr>
      </w:pPr>
      <w:r w:rsidRPr="001F4016">
        <w:rPr>
          <w:rFonts w:ascii="SutonnyMJ" w:hAnsi="SutonnyMJ" w:cs="SutonnyMJ"/>
          <w:sz w:val="24"/>
          <w:szCs w:val="24"/>
        </w:rPr>
        <w:t>n¨v...............................2</w:t>
      </w:r>
      <w:r w:rsidR="00C929B7" w:rsidRPr="001F4016">
        <w:rPr>
          <w:rFonts w:cs="Vrinda"/>
          <w:sz w:val="24"/>
          <w:szCs w:val="24"/>
          <w:lang w:bidi="bn-IN"/>
        </w:rPr>
        <w:t xml:space="preserve"> [</w:t>
      </w:r>
      <w:r w:rsidR="00C929B7" w:rsidRPr="001F4016">
        <w:rPr>
          <w:sz w:val="24"/>
          <w:szCs w:val="24"/>
        </w:rPr>
        <w:t>Yes..............................2]</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1F4016">
        <w:rPr>
          <w:rFonts w:ascii="SutonnyMJ" w:hAnsi="SutonnyMJ" w:cs="SutonnyMJ"/>
          <w:sz w:val="24"/>
          <w:szCs w:val="24"/>
        </w:rPr>
        <w:t xml:space="preserve">DËi hw` bv nq/ wbwðZ bq nq, Zvn‡j </w:t>
      </w:r>
      <w:r w:rsidRPr="001F4016">
        <w:rPr>
          <w:b/>
          <w:i/>
          <w:sz w:val="24"/>
          <w:szCs w:val="24"/>
        </w:rPr>
        <w:t>3.2</w:t>
      </w:r>
      <w:r w:rsidR="007D42CB" w:rsidRPr="001F4016">
        <w:rPr>
          <w:b/>
          <w:i/>
          <w:sz w:val="24"/>
          <w:szCs w:val="24"/>
        </w:rPr>
        <w:t>5</w:t>
      </w:r>
      <w:r w:rsidRPr="001F4016">
        <w:rPr>
          <w:rFonts w:ascii="SutonnyMJ" w:hAnsi="SutonnyMJ" w:cs="SutonnyMJ"/>
          <w:sz w:val="24"/>
          <w:szCs w:val="24"/>
        </w:rPr>
        <w:t xml:space="preserve">  G P‡j hvb hw` DËi n¨vu/gv‡S gv‡S nq Zvn‡j cieZ©x cÖkœ `ywU wR‡Ám Ki“b</w:t>
      </w:r>
      <w:r w:rsidRPr="001F4016">
        <w:rPr>
          <w:i/>
          <w:sz w:val="24"/>
          <w:szCs w:val="24"/>
        </w:rPr>
        <w:t xml:space="preserve"> [</w:t>
      </w:r>
      <w:r w:rsidRPr="001F4016">
        <w:rPr>
          <w:rFonts w:ascii="Times New Roman" w:hAnsi="Times New Roman" w:cs="Times New Roman"/>
          <w:i/>
          <w:sz w:val="24"/>
          <w:szCs w:val="24"/>
        </w:rPr>
        <w:t xml:space="preserve">If No/Unsure, SKIP TO </w:t>
      </w:r>
      <w:r w:rsidRPr="001F4016">
        <w:rPr>
          <w:rFonts w:ascii="Times New Roman" w:hAnsi="Times New Roman" w:cs="Times New Roman"/>
          <w:b/>
          <w:i/>
          <w:sz w:val="24"/>
          <w:szCs w:val="24"/>
        </w:rPr>
        <w:t>3.2</w:t>
      </w:r>
      <w:r w:rsidR="007D42CB" w:rsidRPr="001F4016">
        <w:rPr>
          <w:rFonts w:ascii="Times New Roman" w:hAnsi="Times New Roman" w:cs="Times New Roman"/>
          <w:b/>
          <w:i/>
          <w:sz w:val="24"/>
          <w:szCs w:val="24"/>
        </w:rPr>
        <w:t>5</w:t>
      </w:r>
      <w:r w:rsidRPr="001F4016">
        <w:rPr>
          <w:rFonts w:ascii="Times New Roman" w:hAnsi="Times New Roman" w:cs="Times New Roman"/>
          <w:i/>
          <w:sz w:val="24"/>
          <w:szCs w:val="24"/>
        </w:rPr>
        <w:t xml:space="preserve"> If Yes/Sometimes, continue]</w:t>
      </w:r>
    </w:p>
    <w:p w:rsidR="00C929B7" w:rsidRPr="001F4016" w:rsidRDefault="00C929B7" w:rsidP="00C929B7">
      <w:pPr>
        <w:pStyle w:val="NoSpacing"/>
        <w:ind w:left="54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gqjv SzwowU wK Askx`vix GbwRI w`‡q‡Q? </w:t>
      </w:r>
      <w:r w:rsidR="00056B27">
        <w:rPr>
          <w:rFonts w:ascii="SutonnyMJ" w:hAnsi="SutonnyMJ" w:cs="SutonnyMJ"/>
          <w:sz w:val="24"/>
          <w:szCs w:val="24"/>
        </w:rPr>
        <w:t>[</w:t>
      </w:r>
      <w:r w:rsidRPr="001F4016">
        <w:rPr>
          <w:rFonts w:ascii="Times New Roman" w:hAnsi="Times New Roman" w:cs="Times New Roman"/>
          <w:sz w:val="24"/>
          <w:szCs w:val="24"/>
        </w:rPr>
        <w:t xml:space="preserve">Is the waste bin </w:t>
      </w:r>
      <w:r w:rsidRPr="001F4016">
        <w:rPr>
          <w:rFonts w:ascii="Times New Roman" w:hAnsi="Times New Roman" w:cs="Times New Roman"/>
          <w:b/>
          <w:i/>
          <w:sz w:val="24"/>
          <w:szCs w:val="24"/>
        </w:rPr>
        <w:t>provided by partner NGO</w:t>
      </w:r>
      <w:r w:rsidRPr="001F4016">
        <w:rPr>
          <w:rFonts w:ascii="Times New Roman" w:hAnsi="Times New Roman" w:cs="Times New Roman"/>
          <w:sz w:val="24"/>
          <w:szCs w:val="24"/>
        </w:rPr>
        <w:t>?</w:t>
      </w:r>
      <w:r w:rsidR="00056B27">
        <w:rPr>
          <w:rFonts w:ascii="Times New Roman" w:hAnsi="Times New Roman" w:cs="Times New Roman"/>
          <w:sz w:val="24"/>
          <w:szCs w:val="24"/>
        </w:rPr>
        <w:t>]</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8D66CE" w:rsidP="001D68ED">
      <w:pPr>
        <w:pStyle w:val="NoSpacing"/>
        <w:ind w:left="1170"/>
        <w:rPr>
          <w:sz w:val="24"/>
          <w:szCs w:val="24"/>
        </w:rPr>
      </w:pPr>
      <w:r w:rsidRPr="001F4016">
        <w:rPr>
          <w:rFonts w:ascii="SutonnyMJ" w:hAnsi="SutonnyMJ" w:cs="SutonnyMJ"/>
          <w:sz w:val="24"/>
          <w:szCs w:val="24"/>
        </w:rPr>
        <w:t>n¨v..............................1</w:t>
      </w:r>
      <w:r w:rsidR="0043238B" w:rsidRPr="001F4016" w:rsidDel="0043238B">
        <w:rPr>
          <w:rFonts w:cs="Vrinda"/>
          <w:sz w:val="24"/>
          <w:szCs w:val="24"/>
          <w:cs/>
          <w:lang w:bidi="bn-IN"/>
        </w:rPr>
        <w:t xml:space="preserve"> </w:t>
      </w:r>
      <w:r w:rsidR="00C929B7" w:rsidRPr="001F4016">
        <w:rPr>
          <w:rFonts w:cs="Vrinda"/>
          <w:sz w:val="24"/>
          <w:szCs w:val="24"/>
          <w:lang w:bidi="bn-IN"/>
        </w:rPr>
        <w:t>[</w:t>
      </w:r>
      <w:r w:rsidR="00C929B7" w:rsidRPr="001F4016">
        <w:rPr>
          <w:sz w:val="24"/>
          <w:szCs w:val="24"/>
        </w:rPr>
        <w:t>Yes..............................1]</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ind w:left="540"/>
        <w:rPr>
          <w:sz w:val="24"/>
          <w:szCs w:val="24"/>
        </w:rPr>
      </w:pPr>
    </w:p>
    <w:p w:rsidR="003B31D0" w:rsidRPr="001F4016" w:rsidRDefault="00C929B7">
      <w:pPr>
        <w:pStyle w:val="NoSpacing"/>
        <w:numPr>
          <w:ilvl w:val="1"/>
          <w:numId w:val="106"/>
        </w:numPr>
        <w:rPr>
          <w:rFonts w:ascii="Times New Roman" w:hAnsi="Times New Roman" w:cs="Times New Roman"/>
          <w:sz w:val="24"/>
          <w:szCs w:val="24"/>
        </w:rPr>
      </w:pPr>
      <w:r w:rsidRPr="001F4016">
        <w:rPr>
          <w:rFonts w:ascii="SutonnyMJ" w:hAnsi="SutonnyMJ" w:cs="SutonnyMJ"/>
          <w:sz w:val="24"/>
          <w:szCs w:val="24"/>
        </w:rPr>
        <w:t>gqjv</w:t>
      </w:r>
      <w:r w:rsidR="007D42CB" w:rsidRPr="001F4016">
        <w:rPr>
          <w:rFonts w:ascii="SutonnyMJ" w:hAnsi="SutonnyMJ" w:cs="SutonnyMJ"/>
          <w:sz w:val="24"/>
          <w:szCs w:val="24"/>
        </w:rPr>
        <w:t>i</w:t>
      </w:r>
      <w:r w:rsidRPr="001F4016">
        <w:rPr>
          <w:rFonts w:ascii="SutonnyMJ" w:hAnsi="SutonnyMJ" w:cs="SutonnyMJ"/>
          <w:sz w:val="24"/>
          <w:szCs w:val="24"/>
        </w:rPr>
        <w:t xml:space="preserve"> SzwowU‡Z wK ai‡bi wRwbm †djv n‡q‡Q</w:t>
      </w:r>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Kvco</w:t>
      </w:r>
      <w:r w:rsidRPr="001F4016">
        <w:rPr>
          <w:sz w:val="24"/>
          <w:szCs w:val="24"/>
        </w:rPr>
        <w:t xml:space="preserve"> </w:t>
      </w:r>
      <w:r w:rsidRPr="001F4016">
        <w:rPr>
          <w:rFonts w:ascii="SutonnyMJ" w:hAnsi="SutonnyMJ" w:cs="SutonnyMJ"/>
          <w:sz w:val="24"/>
          <w:szCs w:val="24"/>
        </w:rPr>
        <w:t>/ gvwm‡K e¨eüZ Kvco</w:t>
      </w:r>
      <w:ins w:id="138" w:author="almasud" w:date="2015-08-03T11:15:00Z">
        <w:r w:rsidR="0083426D" w:rsidRPr="0083426D">
          <w:rPr>
            <w:rFonts w:ascii="SutonnyMJ" w:hAnsi="SutonnyMJ" w:cs="SutonnyMJ"/>
            <w:sz w:val="24"/>
            <w:szCs w:val="24"/>
          </w:rPr>
          <w:t xml:space="preserve">(GB DËiwU †bqv n‡j </w:t>
        </w:r>
      </w:ins>
      <w:ins w:id="139" w:author="almasud" w:date="2015-08-03T11:16:00Z">
        <w:r w:rsidR="00017668" w:rsidRPr="00017668">
          <w:rPr>
            <w:rFonts w:ascii="SutonnyMJ" w:hAnsi="SutonnyMJ" w:cs="SutonnyMJ"/>
            <w:sz w:val="24"/>
            <w:szCs w:val="24"/>
          </w:rPr>
          <w:t>3.19</w:t>
        </w:r>
      </w:ins>
      <w:ins w:id="140" w:author="almasud" w:date="2015-08-03T11:15:00Z">
        <w:r w:rsidR="0083426D" w:rsidRPr="0083426D">
          <w:rPr>
            <w:rFonts w:ascii="SutonnyMJ" w:hAnsi="SutonnyMJ" w:cs="SutonnyMJ"/>
            <w:sz w:val="24"/>
            <w:szCs w:val="24"/>
          </w:rPr>
          <w:t>Gi we Ackb wU w¯‹c Ki‡Z n‡e)</w:t>
        </w:r>
      </w:ins>
      <w:r w:rsidRPr="001F4016">
        <w:rPr>
          <w:rFonts w:ascii="SutonnyMJ" w:hAnsi="SutonnyMJ" w:cs="SutonnyMJ"/>
          <w:sz w:val="24"/>
          <w:szCs w:val="24"/>
        </w:rPr>
        <w:t xml:space="preserve"> </w:t>
      </w:r>
      <w:r w:rsidRPr="001F4016">
        <w:rPr>
          <w:rFonts w:ascii="Times New Roman" w:hAnsi="Times New Roman" w:cs="Times New Roman"/>
          <w:sz w:val="24"/>
          <w:szCs w:val="24"/>
        </w:rPr>
        <w:t xml:space="preserve">[Rags/ Pieces of cloth used for menstrual management] </w:t>
      </w:r>
      <w:ins w:id="141" w:author="almasud" w:date="2015-08-03T11:14:00Z">
        <w:r w:rsidR="0083426D">
          <w:rPr>
            <w:rFonts w:ascii="Times New Roman" w:hAnsi="Times New Roman" w:cs="Times New Roman"/>
            <w:sz w:val="24"/>
            <w:szCs w:val="24"/>
          </w:rPr>
          <w:t xml:space="preserve">[if this option is selected then skip </w:t>
        </w:r>
      </w:ins>
      <w:ins w:id="142" w:author="almasud" w:date="2015-08-03T11:15:00Z">
        <w:r w:rsidR="0083426D">
          <w:rPr>
            <w:rFonts w:ascii="Times New Roman" w:hAnsi="Times New Roman" w:cs="Times New Roman"/>
            <w:sz w:val="24"/>
            <w:szCs w:val="24"/>
          </w:rPr>
          <w:t>3.19b]</w:t>
        </w:r>
      </w:ins>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†evZj</w:t>
      </w:r>
      <w:r w:rsidR="00C929B7" w:rsidRPr="001F4016">
        <w:rPr>
          <w:rFonts w:ascii="Times New Roman" w:hAnsi="Times New Roman" w:cs="Times New Roman"/>
          <w:sz w:val="24"/>
          <w:szCs w:val="24"/>
        </w:rPr>
        <w:t>[Plastic bottles ]</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e¨vM</w:t>
      </w:r>
      <w:r w:rsidR="00C929B7" w:rsidRPr="001F4016">
        <w:rPr>
          <w:rFonts w:ascii="Times New Roman" w:hAnsi="Times New Roman" w:cs="Times New Roman"/>
          <w:sz w:val="24"/>
          <w:szCs w:val="24"/>
        </w:rPr>
        <w:t>[Plastic bags]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wkïi gj †gvov‡bv wKQ</w:t>
      </w:r>
      <w:ins w:id="143" w:author="almasud" w:date="2015-08-03T11:16:00Z">
        <w:r w:rsidR="00017668" w:rsidRPr="00017668">
          <w:rPr>
            <w:rFonts w:ascii="SutonnyMJ" w:hAnsi="SutonnyMJ" w:cs="SutonnyMJ"/>
            <w:sz w:val="24"/>
            <w:szCs w:val="24"/>
          </w:rPr>
          <w:t>(GB DËiwU †bqv n‡j 3.19 Gi wW Ackb wU w¯‹c Ki‡Z n‡e)</w:t>
        </w:r>
      </w:ins>
      <w:r w:rsidRPr="001F4016">
        <w:rPr>
          <w:rFonts w:ascii="SutonnyMJ" w:hAnsi="SutonnyMJ" w:cs="SutonnyMJ"/>
          <w:sz w:val="24"/>
          <w:szCs w:val="24"/>
        </w:rPr>
        <w:t xml:space="preserve">z </w:t>
      </w:r>
      <w:r w:rsidRPr="001F4016">
        <w:rPr>
          <w:rFonts w:ascii="Times New Roman" w:hAnsi="Times New Roman" w:cs="Times New Roman"/>
          <w:sz w:val="24"/>
          <w:szCs w:val="24"/>
        </w:rPr>
        <w:t>[Children’s feces wrapped]</w:t>
      </w:r>
      <w:ins w:id="144" w:author="almasud" w:date="2015-08-03T11:14:00Z">
        <w:r w:rsidR="0083426D">
          <w:rPr>
            <w:rFonts w:ascii="Times New Roman" w:hAnsi="Times New Roman" w:cs="Times New Roman"/>
            <w:sz w:val="24"/>
            <w:szCs w:val="24"/>
          </w:rPr>
          <w:t xml:space="preserve"> [if this option is selected then skip 3.19d]</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 </w:t>
      </w:r>
      <w:ins w:id="145" w:author="almasud" w:date="2015-08-03T11:12:00Z">
        <w:r w:rsidR="00303E54" w:rsidRPr="00303E54">
          <w:rPr>
            <w:rFonts w:ascii="SutonnyMJ" w:hAnsi="SutonnyMJ" w:cs="SutonnyMJ"/>
            <w:sz w:val="24"/>
            <w:szCs w:val="24"/>
          </w:rPr>
          <w:t xml:space="preserve">(GB DËiwU †bqv n‡j </w:t>
        </w:r>
      </w:ins>
      <w:ins w:id="146" w:author="almasud" w:date="2015-08-03T11:16:00Z">
        <w:r w:rsidR="00017668" w:rsidRPr="00017668">
          <w:rPr>
            <w:rFonts w:ascii="SutonnyMJ" w:hAnsi="SutonnyMJ" w:cs="SutonnyMJ"/>
            <w:sz w:val="24"/>
            <w:szCs w:val="24"/>
          </w:rPr>
          <w:t>3.19</w:t>
        </w:r>
        <w:r w:rsidR="00017668">
          <w:rPr>
            <w:rFonts w:ascii="SutonnyMJ" w:hAnsi="SutonnyMJ" w:cs="SutonnyMJ"/>
            <w:sz w:val="24"/>
            <w:szCs w:val="24"/>
          </w:rPr>
          <w:t xml:space="preserve"> </w:t>
        </w:r>
      </w:ins>
      <w:ins w:id="147" w:author="almasud" w:date="2015-08-03T11:12:00Z">
        <w:r w:rsidR="00303E54" w:rsidRPr="00303E54">
          <w:rPr>
            <w:rFonts w:ascii="SutonnyMJ" w:hAnsi="SutonnyMJ" w:cs="SutonnyMJ"/>
            <w:sz w:val="24"/>
            <w:szCs w:val="24"/>
          </w:rPr>
          <w:t xml:space="preserve">Gi G Ackb wU w¯‹c Ki‡Z n‡e) </w:t>
        </w:r>
      </w:ins>
      <w:r w:rsidRPr="001F4016">
        <w:rPr>
          <w:rFonts w:ascii="Times New Roman" w:hAnsi="Times New Roman" w:cs="Times New Roman"/>
          <w:sz w:val="24"/>
          <w:szCs w:val="24"/>
        </w:rPr>
        <w:t>[Pads ]</w:t>
      </w:r>
      <w:r w:rsidR="00303E54">
        <w:rPr>
          <w:rFonts w:ascii="Times New Roman" w:hAnsi="Times New Roman" w:cs="Times New Roman"/>
          <w:sz w:val="24"/>
          <w:szCs w:val="24"/>
        </w:rPr>
        <w:t xml:space="preserve"> </w:t>
      </w:r>
      <w:ins w:id="148" w:author="almasud" w:date="2015-08-03T11:13:00Z">
        <w:r w:rsidR="00303E54">
          <w:rPr>
            <w:rFonts w:ascii="Times New Roman" w:hAnsi="Times New Roman" w:cs="Times New Roman"/>
            <w:sz w:val="24"/>
            <w:szCs w:val="24"/>
          </w:rPr>
          <w:t>[if this option is selected then skip</w:t>
        </w:r>
      </w:ins>
      <w:ins w:id="149" w:author="almasud" w:date="2015-08-03T11:14:00Z">
        <w:r w:rsidR="00303E54">
          <w:rPr>
            <w:rFonts w:ascii="Times New Roman" w:hAnsi="Times New Roman" w:cs="Times New Roman"/>
            <w:sz w:val="24"/>
            <w:szCs w:val="24"/>
          </w:rPr>
          <w:t xml:space="preserve"> 3.19a]</w:t>
        </w:r>
      </w:ins>
      <w:ins w:id="150" w:author="almasud" w:date="2015-08-03T11:12:00Z">
        <w:r w:rsidR="00303E54">
          <w:rPr>
            <w:rFonts w:ascii="Times New Roman" w:hAnsi="Times New Roman" w:cs="Times New Roman"/>
            <w:sz w:val="24"/>
            <w:szCs w:val="24"/>
          </w:rPr>
          <w:t xml:space="preserve"> </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KbWg</w:t>
      </w:r>
      <w:ins w:id="151" w:author="almasud" w:date="2015-08-03T11:17:00Z">
        <w:r w:rsidR="00C71DE7" w:rsidRPr="00C71DE7">
          <w:rPr>
            <w:rFonts w:ascii="SutonnyMJ" w:hAnsi="SutonnyMJ" w:cs="SutonnyMJ"/>
            <w:sz w:val="24"/>
            <w:szCs w:val="24"/>
          </w:rPr>
          <w:t xml:space="preserve">(GB DËiwU †bqv n‡j 3.19 Gi wm Ackb wU w¯‹c Ki‡Z n‡e) </w:t>
        </w:r>
      </w:ins>
      <w:r w:rsidRPr="001F4016">
        <w:rPr>
          <w:rFonts w:ascii="Times New Roman" w:hAnsi="Times New Roman" w:cs="Times New Roman"/>
          <w:sz w:val="24"/>
          <w:szCs w:val="24"/>
        </w:rPr>
        <w:t>[Condoms]</w:t>
      </w:r>
      <w:ins w:id="152" w:author="almasud" w:date="2015-08-03T11:17:00Z">
        <w:r w:rsidR="00C71DE7">
          <w:rPr>
            <w:rFonts w:ascii="Times New Roman" w:hAnsi="Times New Roman" w:cs="Times New Roman"/>
            <w:sz w:val="24"/>
            <w:szCs w:val="24"/>
          </w:rPr>
          <w:t>[if this option is selected then skip 3.19 c]</w:t>
        </w:r>
      </w:ins>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lastRenderedPageBreak/>
        <w:t>fv½v eªvk</w:t>
      </w:r>
      <w:r w:rsidRPr="001F4016">
        <w:rPr>
          <w:rFonts w:ascii="Times New Roman" w:hAnsi="Times New Roman" w:cs="Times New Roman"/>
          <w:sz w:val="24"/>
          <w:szCs w:val="24"/>
        </w:rPr>
        <w:t>[Broken brushes]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C929B7" w:rsidRPr="001F4016" w:rsidRDefault="00C929B7" w:rsidP="000A4E77">
      <w:pPr>
        <w:pStyle w:val="NoSpacing"/>
        <w:numPr>
          <w:ilvl w:val="0"/>
          <w:numId w:val="43"/>
        </w:numPr>
        <w:rPr>
          <w:sz w:val="24"/>
          <w:szCs w:val="24"/>
        </w:rPr>
      </w:pPr>
      <w:r w:rsidRPr="001F4016">
        <w:rPr>
          <w:rFonts w:ascii="SutonnyMJ" w:hAnsi="SutonnyMJ" w:cs="SutonnyMJ"/>
          <w:sz w:val="24"/>
          <w:szCs w:val="24"/>
        </w:rPr>
        <w:t>gqjvi Szwo‡Z wKQzB †djv nq bv</w:t>
      </w:r>
      <w:r w:rsidRPr="001F4016">
        <w:rPr>
          <w:sz w:val="24"/>
          <w:szCs w:val="24"/>
        </w:rPr>
        <w:t xml:space="preserve"> [Nothing is disposed in the bin]</w:t>
      </w:r>
    </w:p>
    <w:p w:rsidR="00C929B7" w:rsidRDefault="00C929B7" w:rsidP="000A4E77">
      <w:pPr>
        <w:pStyle w:val="NoSpacing"/>
        <w:numPr>
          <w:ilvl w:val="0"/>
          <w:numId w:val="43"/>
        </w:numPr>
        <w:rPr>
          <w:ins w:id="153" w:author="almasud" w:date="2015-08-03T10:00:00Z"/>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43757" w:rsidRPr="008E7365" w:rsidRDefault="00E43757" w:rsidP="00E43757">
      <w:pPr>
        <w:pStyle w:val="NoSpacing"/>
        <w:numPr>
          <w:ilvl w:val="0"/>
          <w:numId w:val="43"/>
        </w:numPr>
        <w:rPr>
          <w:ins w:id="154" w:author="almasud" w:date="2015-08-03T10:13:00Z"/>
          <w:rFonts w:ascii="SutonnyMJ" w:hAnsi="SutonnyMJ"/>
          <w:sz w:val="24"/>
          <w:szCs w:val="24"/>
        </w:rPr>
      </w:pPr>
      <w:ins w:id="155" w:author="almasud" w:date="2015-08-03T10:01:00Z">
        <w:r w:rsidRPr="00A241B9">
          <w:rPr>
            <w:rFonts w:ascii="SutonnyMJ" w:hAnsi="SutonnyMJ"/>
            <w:sz w:val="24"/>
            <w:szCs w:val="24"/>
          </w:rPr>
          <w:t>M„n¯’vwji KvR n‡Z Drcbœ gqjv</w:t>
        </w:r>
        <w:r>
          <w:rPr>
            <w:rFonts w:ascii="SutonnyMJ" w:hAnsi="SutonnyMJ"/>
            <w:sz w:val="24"/>
            <w:szCs w:val="24"/>
          </w:rPr>
          <w:t xml:space="preserve"> [</w:t>
        </w:r>
        <w:r>
          <w:rPr>
            <w:sz w:val="24"/>
            <w:szCs w:val="24"/>
          </w:rPr>
          <w:t>Waste produced from HH]</w:t>
        </w:r>
      </w:ins>
    </w:p>
    <w:p w:rsidR="008E7365" w:rsidRPr="00A241B9" w:rsidRDefault="008E7365" w:rsidP="008E7365">
      <w:pPr>
        <w:pStyle w:val="NoSpacing"/>
        <w:numPr>
          <w:ilvl w:val="0"/>
          <w:numId w:val="43"/>
        </w:numPr>
        <w:rPr>
          <w:ins w:id="156" w:author="almasud" w:date="2015-08-03T10:13:00Z"/>
          <w:rFonts w:ascii="SutonnyMJ" w:hAnsi="SutonnyMJ"/>
          <w:sz w:val="24"/>
          <w:szCs w:val="24"/>
        </w:rPr>
      </w:pPr>
      <w:ins w:id="157" w:author="almasud" w:date="2015-08-03T10:13:00Z">
        <w:r w:rsidRPr="008E7365">
          <w:rPr>
            <w:rFonts w:ascii="SutonnyMJ" w:hAnsi="SutonnyMJ"/>
            <w:sz w:val="24"/>
            <w:szCs w:val="24"/>
          </w:rPr>
          <w:t>Uq‡jU wUm¨y</w:t>
        </w:r>
        <w:r>
          <w:rPr>
            <w:rFonts w:ascii="SutonnyMJ" w:hAnsi="SutonnyMJ"/>
            <w:sz w:val="24"/>
            <w:szCs w:val="24"/>
          </w:rPr>
          <w:t xml:space="preserve"> </w:t>
        </w:r>
        <w:r>
          <w:rPr>
            <w:rFonts w:ascii="Times New Roman" w:hAnsi="Times New Roman" w:cs="Times New Roman"/>
            <w:sz w:val="24"/>
            <w:szCs w:val="24"/>
          </w:rPr>
          <w:t>[Toilet tissue</w:t>
        </w:r>
        <w:r w:rsidRPr="001F4016">
          <w:rPr>
            <w:rFonts w:ascii="Times New Roman" w:hAnsi="Times New Roman" w:cs="Times New Roman"/>
            <w:sz w:val="24"/>
            <w:szCs w:val="24"/>
          </w:rPr>
          <w:t>]</w:t>
        </w:r>
      </w:ins>
    </w:p>
    <w:p w:rsidR="008E7365" w:rsidRPr="00A241B9" w:rsidRDefault="008E7365" w:rsidP="008E7365">
      <w:pPr>
        <w:pStyle w:val="NoSpacing"/>
        <w:ind w:left="1080"/>
        <w:rPr>
          <w:ins w:id="158" w:author="almasud" w:date="2015-08-03T10:01:00Z"/>
          <w:rFonts w:ascii="SutonnyMJ" w:hAnsi="SutonnyMJ"/>
          <w:sz w:val="24"/>
          <w:szCs w:val="24"/>
        </w:rPr>
      </w:pPr>
    </w:p>
    <w:p w:rsidR="003B31D0" w:rsidRDefault="00C929B7">
      <w:pPr>
        <w:pStyle w:val="NoSpacing"/>
        <w:ind w:left="1080"/>
        <w:rPr>
          <w:ins w:id="159" w:author="mahbubalam" w:date="2015-07-07T09:31:00Z"/>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C0547" w:rsidRPr="00CC0547" w:rsidRDefault="00A7253A" w:rsidP="00CC0547">
      <w:pPr>
        <w:pStyle w:val="NoSpacing"/>
        <w:rPr>
          <w:ins w:id="160" w:author="almasud" w:date="2015-08-03T10:03:00Z"/>
          <w:rFonts w:ascii="SutonnyMJ" w:hAnsi="SutonnyMJ" w:cs="SutonnyMJ"/>
          <w:sz w:val="24"/>
          <w:szCs w:val="24"/>
        </w:rPr>
      </w:pPr>
      <w:ins w:id="161" w:author="mahbubalam" w:date="2015-07-07T09:31:00Z">
        <w:r w:rsidRPr="00A7253A">
          <w:rPr>
            <w:rFonts w:ascii="Times New Roman" w:hAnsi="Times New Roman" w:cs="Times New Roman"/>
            <w:sz w:val="24"/>
            <w:szCs w:val="24"/>
          </w:rPr>
          <w:t>3.19a</w:t>
        </w:r>
        <w:r>
          <w:rPr>
            <w:rFonts w:ascii="SutonnyMJ" w:hAnsi="SutonnyMJ" w:cs="SutonnyMJ"/>
            <w:sz w:val="24"/>
            <w:szCs w:val="24"/>
          </w:rPr>
          <w:t xml:space="preserve"> </w:t>
        </w:r>
      </w:ins>
      <w:ins w:id="162" w:author="almasud" w:date="2015-08-03T10:03:00Z">
        <w:r w:rsidR="00CC0547" w:rsidRPr="00CC0547">
          <w:rPr>
            <w:rFonts w:ascii="SutonnyMJ" w:hAnsi="SutonnyMJ" w:cs="SutonnyMJ"/>
            <w:sz w:val="24"/>
            <w:szCs w:val="24"/>
          </w:rPr>
          <w:t xml:space="preserve">Avcbv‡`i cvqLvbv K‡¶ †h gqjv †djvi SzwowU †`Iqv n‡q‡Q †mLv‡b wK KLbI gwnjv‡`i </w:t>
        </w:r>
      </w:ins>
    </w:p>
    <w:p w:rsidR="00A7253A" w:rsidRDefault="00CC0547" w:rsidP="00CC0547">
      <w:pPr>
        <w:pStyle w:val="NoSpacing"/>
        <w:rPr>
          <w:ins w:id="163" w:author="mahbubalam" w:date="2015-07-07T09:33:00Z"/>
          <w:rFonts w:ascii="Times New Roman" w:hAnsi="Times New Roman" w:cs="Times New Roman"/>
          <w:sz w:val="24"/>
          <w:szCs w:val="24"/>
        </w:rPr>
      </w:pPr>
      <w:ins w:id="164" w:author="almasud" w:date="2015-08-03T10:03:00Z">
        <w:r w:rsidRPr="00CC0547">
          <w:rPr>
            <w:rFonts w:ascii="SutonnyMJ" w:hAnsi="SutonnyMJ" w:cs="SutonnyMJ"/>
            <w:sz w:val="24"/>
            <w:szCs w:val="24"/>
          </w:rPr>
          <w:t>gvwm‡Ki mgq e¨eüZ m¨vwbUvwi c¨vW †djv n‡q _v‡K ev KvD‡K †dj‡Z †`‡L‡Qb?</w:t>
        </w:r>
      </w:ins>
      <w:ins w:id="165" w:author="mahbubalam" w:date="2015-07-07T09:31:00Z">
        <w:del w:id="166" w:author="almasud" w:date="2015-08-03T10:03:00Z">
          <w:r w:rsidR="00A7253A" w:rsidRPr="001F4016" w:rsidDel="00CC0547">
            <w:rPr>
              <w:rFonts w:ascii="SutonnyMJ" w:hAnsi="SutonnyMJ" w:cs="SutonnyMJ"/>
              <w:sz w:val="24"/>
              <w:szCs w:val="24"/>
            </w:rPr>
            <w:delText>gqjvi SzwowU‡Z wK ai‡bi wRwbm †djv n‡q‡Q</w:delText>
          </w:r>
          <w:r w:rsidR="00A7253A" w:rsidRPr="001F4016" w:rsidDel="00CC0547">
            <w:rPr>
              <w:rFonts w:ascii="Times New Roman" w:hAnsi="Times New Roman" w:cs="Times New Roman"/>
              <w:sz w:val="24"/>
              <w:szCs w:val="24"/>
            </w:rPr>
            <w:delText xml:space="preserve">? </w:delText>
          </w:r>
        </w:del>
        <w:r w:rsidR="00A7253A" w:rsidRPr="001F4016">
          <w:rPr>
            <w:rFonts w:ascii="SutonnyMJ" w:hAnsi="SutonnyMJ" w:cs="SutonnyMJ"/>
            <w:sz w:val="24"/>
            <w:szCs w:val="24"/>
          </w:rPr>
          <w:t xml:space="preserve">Avcwb wb‡R hv †dj‡Qb ev Ab¨ KvD‡K </w:t>
        </w:r>
      </w:ins>
      <w:ins w:id="167" w:author="almasud" w:date="2015-08-03T10:08:00Z">
        <w:r w:rsidRPr="00CC0547">
          <w:rPr>
            <w:rFonts w:ascii="SutonnyMJ" w:hAnsi="SutonnyMJ" w:cs="SutonnyMJ"/>
            <w:sz w:val="24"/>
            <w:szCs w:val="24"/>
          </w:rPr>
          <w:t>Gme</w:t>
        </w:r>
      </w:ins>
      <w:ins w:id="168" w:author="mahbubalam" w:date="2015-07-07T09:31:00Z">
        <w:del w:id="169"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ins>
      <w:ins w:id="170" w:author="mahbubalam" w:date="2015-07-07T09:32:00Z">
        <w:r w:rsidR="00A7253A">
          <w:rPr>
            <w:rFonts w:ascii="Times New Roman" w:hAnsi="Times New Roman" w:cs="Times New Roman"/>
            <w:sz w:val="24"/>
            <w:szCs w:val="24"/>
          </w:rPr>
          <w:t>Has sanitary pad</w:t>
        </w:r>
      </w:ins>
      <w:ins w:id="171" w:author="mahbubalam" w:date="2015-07-07T09:31:00Z">
        <w:r w:rsidR="00A7253A" w:rsidRPr="001F4016">
          <w:rPr>
            <w:rFonts w:ascii="Times New Roman" w:hAnsi="Times New Roman" w:cs="Times New Roman"/>
            <w:sz w:val="24"/>
            <w:szCs w:val="24"/>
          </w:rPr>
          <w:t xml:space="preserve"> 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172" w:author="mahbubalam" w:date="2015-07-07T09:33:00Z"/>
          <w:sz w:val="24"/>
          <w:szCs w:val="24"/>
        </w:rPr>
      </w:pPr>
      <w:ins w:id="173"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74" w:author="mahbubalam" w:date="2015-07-07T09:33:00Z"/>
          <w:sz w:val="24"/>
          <w:szCs w:val="24"/>
        </w:rPr>
      </w:pPr>
      <w:ins w:id="175"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76" w:author="mahbubalam" w:date="2015-07-07T09:33:00Z"/>
          <w:sz w:val="24"/>
          <w:szCs w:val="24"/>
        </w:rPr>
      </w:pPr>
      <w:ins w:id="177"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178" w:author="mahbubalam" w:date="2015-07-07T09:33:00Z"/>
          <w:sz w:val="24"/>
          <w:szCs w:val="24"/>
        </w:rPr>
      </w:pPr>
    </w:p>
    <w:p w:rsidR="00CC0547" w:rsidRPr="00CC0547" w:rsidRDefault="00A7253A" w:rsidP="00CC0547">
      <w:pPr>
        <w:pStyle w:val="NoSpacing"/>
        <w:rPr>
          <w:ins w:id="179" w:author="almasud" w:date="2015-08-03T10:05:00Z"/>
          <w:rFonts w:ascii="SutonnyMJ" w:hAnsi="SutonnyMJ" w:cs="SutonnyMJ"/>
          <w:sz w:val="24"/>
          <w:szCs w:val="24"/>
        </w:rPr>
      </w:pPr>
      <w:ins w:id="180" w:author="mahbubalam" w:date="2015-07-07T09:33:00Z">
        <w:r w:rsidRPr="00A7253A">
          <w:rPr>
            <w:rFonts w:ascii="Times New Roman" w:hAnsi="Times New Roman" w:cs="Times New Roman"/>
            <w:sz w:val="24"/>
            <w:szCs w:val="24"/>
          </w:rPr>
          <w:t>3.19</w:t>
        </w:r>
      </w:ins>
      <w:ins w:id="181" w:author="almasud" w:date="2015-08-03T10:14:00Z">
        <w:r w:rsidR="00015F7A">
          <w:rPr>
            <w:rFonts w:ascii="Times New Roman" w:hAnsi="Times New Roman" w:cs="Times New Roman"/>
            <w:sz w:val="24"/>
            <w:szCs w:val="24"/>
          </w:rPr>
          <w:t>b.</w:t>
        </w:r>
      </w:ins>
      <w:ins w:id="182" w:author="mahbubalam" w:date="2015-07-07T09:33:00Z">
        <w:del w:id="183" w:author="almasud" w:date="2015-08-03T10:14:00Z">
          <w:r w:rsidRPr="00A7253A" w:rsidDel="00015F7A">
            <w:rPr>
              <w:rFonts w:ascii="Times New Roman" w:hAnsi="Times New Roman" w:cs="Times New Roman"/>
              <w:sz w:val="24"/>
              <w:szCs w:val="24"/>
            </w:rPr>
            <w:delText>a</w:delText>
          </w:r>
          <w:r w:rsidDel="00015F7A">
            <w:rPr>
              <w:rFonts w:ascii="SutonnyMJ" w:hAnsi="SutonnyMJ" w:cs="SutonnyMJ"/>
              <w:sz w:val="24"/>
              <w:szCs w:val="24"/>
            </w:rPr>
            <w:delText xml:space="preserve"> </w:delText>
          </w:r>
        </w:del>
      </w:ins>
      <w:ins w:id="184" w:author="almasud" w:date="2015-08-03T10:05:00Z">
        <w:r w:rsidR="00CC0547" w:rsidRPr="00CC0547">
          <w:rPr>
            <w:rFonts w:ascii="SutonnyMJ" w:hAnsi="SutonnyMJ" w:cs="SutonnyMJ"/>
            <w:sz w:val="24"/>
            <w:szCs w:val="24"/>
          </w:rPr>
          <w:t xml:space="preserve">Avcbv‡`i cvqLvbv K‡¶ †h gqjv †djvi SzwowU †`Iqv n‡q‡Q †mLv‡b wK KLbI gwnjv‡`i </w:t>
        </w:r>
      </w:ins>
    </w:p>
    <w:p w:rsidR="00CC0547" w:rsidRPr="00CC0547" w:rsidRDefault="00CC0547" w:rsidP="00CC0547">
      <w:pPr>
        <w:pStyle w:val="NoSpacing"/>
        <w:rPr>
          <w:ins w:id="185" w:author="almasud" w:date="2015-08-03T10:05:00Z"/>
          <w:rFonts w:ascii="SutonnyMJ" w:hAnsi="SutonnyMJ" w:cs="SutonnyMJ"/>
          <w:sz w:val="24"/>
          <w:szCs w:val="24"/>
        </w:rPr>
      </w:pPr>
      <w:ins w:id="186" w:author="almasud" w:date="2015-08-03T10:05:00Z">
        <w:r w:rsidRPr="00CC0547">
          <w:rPr>
            <w:rFonts w:ascii="SutonnyMJ" w:hAnsi="SutonnyMJ" w:cs="SutonnyMJ"/>
            <w:sz w:val="24"/>
            <w:szCs w:val="24"/>
          </w:rPr>
          <w:t xml:space="preserve">gvwm‡Ki mgq e¨eüZ cyiv‡bv Kvco A_ev Kvc‡oi UzKiv †djv n‡q _v‡K ev KvD‡K †dj‡Z </w:t>
        </w:r>
      </w:ins>
    </w:p>
    <w:p w:rsidR="00A7253A" w:rsidRDefault="00CC0547" w:rsidP="00CC0547">
      <w:pPr>
        <w:pStyle w:val="NoSpacing"/>
        <w:rPr>
          <w:ins w:id="187" w:author="mahbubalam" w:date="2015-07-07T09:33:00Z"/>
          <w:rFonts w:ascii="Times New Roman" w:hAnsi="Times New Roman" w:cs="Times New Roman"/>
          <w:sz w:val="24"/>
          <w:szCs w:val="24"/>
        </w:rPr>
      </w:pPr>
      <w:ins w:id="188" w:author="almasud" w:date="2015-08-03T10:05:00Z">
        <w:r w:rsidRPr="00CC0547">
          <w:rPr>
            <w:rFonts w:ascii="SutonnyMJ" w:hAnsi="SutonnyMJ" w:cs="SutonnyMJ"/>
            <w:sz w:val="24"/>
            <w:szCs w:val="24"/>
          </w:rPr>
          <w:t>†`‡L‡Qb</w:t>
        </w:r>
      </w:ins>
      <w:ins w:id="189" w:author="almasud" w:date="2015-08-03T10:06:00Z">
        <w:r>
          <w:rPr>
            <w:rFonts w:ascii="SutonnyMJ" w:hAnsi="SutonnyMJ" w:cs="SutonnyMJ"/>
            <w:sz w:val="24"/>
            <w:szCs w:val="24"/>
          </w:rPr>
          <w:t xml:space="preserve"> </w:t>
        </w:r>
      </w:ins>
      <w:ins w:id="190" w:author="mahbubalam" w:date="2015-07-07T09:33:00Z">
        <w:del w:id="191" w:author="almasud" w:date="2015-08-03T10:05:00Z">
          <w:r w:rsidR="00A7253A" w:rsidRPr="001F4016" w:rsidDel="00CC0547">
            <w:rPr>
              <w:rFonts w:ascii="SutonnyMJ" w:hAnsi="SutonnyMJ" w:cs="SutonnyMJ"/>
              <w:sz w:val="24"/>
              <w:szCs w:val="24"/>
            </w:rPr>
            <w:delText>gqjvi SzwowU‡Z wK ai‡bi wRwbm †djv n‡q‡Q</w:delText>
          </w:r>
        </w:del>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Avcwb wb‡R hv †dj‡Qb ev Ab¨ KvD‡K </w:t>
        </w:r>
      </w:ins>
      <w:ins w:id="192" w:author="almasud" w:date="2015-08-03T10:08:00Z">
        <w:r w:rsidRPr="00CC0547">
          <w:rPr>
            <w:rFonts w:ascii="SutonnyMJ" w:hAnsi="SutonnyMJ" w:cs="SutonnyMJ"/>
            <w:sz w:val="24"/>
            <w:szCs w:val="24"/>
          </w:rPr>
          <w:t>Gme</w:t>
        </w:r>
      </w:ins>
      <w:ins w:id="193" w:author="mahbubalam" w:date="2015-07-07T09:33:00Z">
        <w:del w:id="194"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r w:rsidR="00A7253A">
          <w:rPr>
            <w:rFonts w:ascii="Times New Roman" w:hAnsi="Times New Roman" w:cs="Times New Roman"/>
            <w:sz w:val="24"/>
            <w:szCs w:val="24"/>
          </w:rPr>
          <w:t xml:space="preserve">Has rags/piece of cloth used for menstrual management </w:t>
        </w:r>
        <w:r w:rsidR="00A7253A" w:rsidRPr="001F4016">
          <w:rPr>
            <w:rFonts w:ascii="Times New Roman" w:hAnsi="Times New Roman" w:cs="Times New Roman"/>
            <w:sz w:val="24"/>
            <w:szCs w:val="24"/>
          </w:rPr>
          <w:t>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195" w:author="mahbubalam" w:date="2015-07-07T09:33:00Z"/>
          <w:sz w:val="24"/>
          <w:szCs w:val="24"/>
        </w:rPr>
      </w:pPr>
      <w:ins w:id="196"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197" w:author="mahbubalam" w:date="2015-07-07T09:33:00Z"/>
          <w:sz w:val="24"/>
          <w:szCs w:val="24"/>
        </w:rPr>
      </w:pPr>
      <w:ins w:id="198"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199" w:author="mahbubalam" w:date="2015-07-07T09:33:00Z"/>
          <w:sz w:val="24"/>
          <w:szCs w:val="24"/>
        </w:rPr>
      </w:pPr>
      <w:ins w:id="200"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201" w:author="mahbubalam" w:date="2015-07-07T09:33:00Z"/>
          <w:sz w:val="24"/>
          <w:szCs w:val="24"/>
        </w:rPr>
      </w:pPr>
    </w:p>
    <w:p w:rsidR="00A7253A" w:rsidRDefault="00A7253A" w:rsidP="00A7253A">
      <w:pPr>
        <w:pStyle w:val="NoSpacing"/>
        <w:ind w:left="1170"/>
        <w:rPr>
          <w:ins w:id="202" w:author="mahbubalam" w:date="2015-07-07T09:33:00Z"/>
          <w:sz w:val="24"/>
          <w:szCs w:val="24"/>
        </w:rPr>
      </w:pPr>
    </w:p>
    <w:p w:rsidR="00A7253A" w:rsidRDefault="00A7253A" w:rsidP="00CC0547">
      <w:pPr>
        <w:pStyle w:val="NoSpacing"/>
        <w:rPr>
          <w:ins w:id="203" w:author="mahbubalam" w:date="2015-07-07T09:33:00Z"/>
          <w:rFonts w:ascii="Times New Roman" w:hAnsi="Times New Roman" w:cs="Times New Roman"/>
          <w:sz w:val="24"/>
          <w:szCs w:val="24"/>
        </w:rPr>
      </w:pPr>
      <w:ins w:id="204" w:author="mahbubalam" w:date="2015-07-07T09:33:00Z">
        <w:r w:rsidRPr="00A7253A">
          <w:rPr>
            <w:rFonts w:ascii="Times New Roman" w:hAnsi="Times New Roman" w:cs="Times New Roman"/>
            <w:sz w:val="24"/>
            <w:szCs w:val="24"/>
          </w:rPr>
          <w:t>3.19</w:t>
        </w:r>
      </w:ins>
      <w:ins w:id="205" w:author="almasud" w:date="2015-08-03T11:01:00Z">
        <w:r w:rsidR="00B63386">
          <w:rPr>
            <w:rFonts w:ascii="Times New Roman" w:hAnsi="Times New Roman" w:cs="Times New Roman"/>
            <w:sz w:val="24"/>
            <w:szCs w:val="24"/>
          </w:rPr>
          <w:t xml:space="preserve">c. </w:t>
        </w:r>
      </w:ins>
      <w:ins w:id="206" w:author="mahbubalam" w:date="2015-07-07T09:33:00Z">
        <w:del w:id="207" w:author="almasud" w:date="2015-08-03T11:01:00Z">
          <w:r w:rsidRPr="00A7253A" w:rsidDel="00B63386">
            <w:rPr>
              <w:rFonts w:ascii="Times New Roman" w:hAnsi="Times New Roman" w:cs="Times New Roman"/>
              <w:sz w:val="24"/>
              <w:szCs w:val="24"/>
            </w:rPr>
            <w:delText>a</w:delText>
          </w:r>
        </w:del>
        <w:r>
          <w:rPr>
            <w:rFonts w:ascii="SutonnyMJ" w:hAnsi="SutonnyMJ" w:cs="SutonnyMJ"/>
            <w:sz w:val="24"/>
            <w:szCs w:val="24"/>
          </w:rPr>
          <w:t xml:space="preserve"> </w:t>
        </w:r>
      </w:ins>
      <w:ins w:id="208" w:author="almasud" w:date="2015-08-03T11:00:00Z">
        <w:r w:rsidR="00B63386" w:rsidRPr="00CC0547">
          <w:rPr>
            <w:rFonts w:ascii="SutonnyMJ" w:hAnsi="SutonnyMJ" w:cs="SutonnyMJ"/>
            <w:sz w:val="24"/>
            <w:szCs w:val="24"/>
          </w:rPr>
          <w:t>Avcbv‡`i cvqLvbv K‡¶ †h gqjv †djvi SzwowU †`Iqv n‡q‡Q †mLv‡b</w:t>
        </w:r>
        <w:r w:rsidR="00B63386">
          <w:rPr>
            <w:rFonts w:ascii="SutonnyMJ" w:hAnsi="SutonnyMJ" w:cs="SutonnyMJ"/>
            <w:sz w:val="24"/>
            <w:szCs w:val="24"/>
          </w:rPr>
          <w:t xml:space="preserve"> </w:t>
        </w:r>
        <w:r w:rsidR="00B63386" w:rsidRPr="00CC0547">
          <w:rPr>
            <w:rFonts w:ascii="SutonnyMJ" w:hAnsi="SutonnyMJ" w:cs="SutonnyMJ"/>
            <w:sz w:val="24"/>
            <w:szCs w:val="24"/>
          </w:rPr>
          <w:t>wK KLbI</w:t>
        </w:r>
        <w:r w:rsidR="00B63386" w:rsidRPr="001F4016" w:rsidDel="00B63386">
          <w:rPr>
            <w:rFonts w:ascii="SutonnyMJ" w:hAnsi="SutonnyMJ" w:cs="SutonnyMJ"/>
            <w:sz w:val="24"/>
            <w:szCs w:val="24"/>
          </w:rPr>
          <w:t xml:space="preserve"> </w:t>
        </w:r>
        <w:r w:rsidR="00B63386" w:rsidRPr="00B63386">
          <w:rPr>
            <w:rFonts w:ascii="SutonnyMJ" w:hAnsi="SutonnyMJ" w:cs="SutonnyMJ"/>
            <w:sz w:val="24"/>
            <w:szCs w:val="24"/>
          </w:rPr>
          <w:t>cyi“l‡`i e¨eüZ KbWg</w:t>
        </w:r>
      </w:ins>
      <w:ins w:id="209" w:author="almasud" w:date="2015-08-03T11:01:00Z">
        <w:r w:rsidR="00B63386">
          <w:rPr>
            <w:rFonts w:ascii="SutonnyMJ" w:hAnsi="SutonnyMJ" w:cs="SutonnyMJ"/>
            <w:sz w:val="24"/>
            <w:szCs w:val="24"/>
          </w:rPr>
          <w:t xml:space="preserve"> </w:t>
        </w:r>
        <w:r w:rsidR="00B63386" w:rsidRPr="00CC0547">
          <w:rPr>
            <w:rFonts w:ascii="SutonnyMJ" w:hAnsi="SutonnyMJ" w:cs="SutonnyMJ"/>
            <w:sz w:val="24"/>
            <w:szCs w:val="24"/>
          </w:rPr>
          <w:t>†djv n‡q _v‡K ev KvD‡K †dj‡Z †`‡L‡Qb?</w:t>
        </w:r>
      </w:ins>
      <w:ins w:id="210" w:author="almasud" w:date="2015-08-03T11:00:00Z">
        <w:r w:rsidR="00B63386" w:rsidRPr="00B63386">
          <w:rPr>
            <w:rFonts w:ascii="SutonnyMJ" w:hAnsi="SutonnyMJ" w:cs="SutonnyMJ"/>
            <w:sz w:val="24"/>
            <w:szCs w:val="24"/>
          </w:rPr>
          <w:t xml:space="preserve"> </w:t>
        </w:r>
      </w:ins>
      <w:ins w:id="211" w:author="mahbubalam" w:date="2015-07-07T09:33:00Z">
        <w:del w:id="212" w:author="almasud" w:date="2015-08-03T11:00:00Z">
          <w:r w:rsidRPr="001F4016" w:rsidDel="00B63386">
            <w:rPr>
              <w:rFonts w:ascii="SutonnyMJ" w:hAnsi="SutonnyMJ" w:cs="SutonnyMJ"/>
              <w:sz w:val="24"/>
              <w:szCs w:val="24"/>
            </w:rPr>
            <w:delText>gqjvi SzwowU‡Z wK ai‡bi wRwbm †djv n‡q‡Q</w:delText>
          </w:r>
        </w:del>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(GKvwaK DËi MÖnY‡hvM¨, wb‡gœ D‡j­wLZ n‡Z cÖ‡hvR¨¸‡jv hvPvB Ki“b   Ges Gi evB‡i wKQy _vK‡j wjLyb)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t>
        </w:r>
        <w:r>
          <w:rPr>
            <w:rFonts w:ascii="Times New Roman" w:hAnsi="Times New Roman" w:cs="Times New Roman"/>
            <w:sz w:val="24"/>
            <w:szCs w:val="24"/>
          </w:rPr>
          <w:t xml:space="preserve">Has </w:t>
        </w:r>
      </w:ins>
      <w:ins w:id="213" w:author="mahbubalam" w:date="2015-07-07T09:34:00Z">
        <w:r>
          <w:rPr>
            <w:rFonts w:ascii="Times New Roman" w:hAnsi="Times New Roman" w:cs="Times New Roman"/>
            <w:sz w:val="24"/>
            <w:szCs w:val="24"/>
          </w:rPr>
          <w:t>condom dis</w:t>
        </w:r>
      </w:ins>
      <w:ins w:id="214" w:author="mahbubalam" w:date="2015-07-07T09:33:00Z">
        <w:r>
          <w:rPr>
            <w:rFonts w:ascii="Times New Roman" w:hAnsi="Times New Roman" w:cs="Times New Roman"/>
            <w:sz w:val="24"/>
            <w:szCs w:val="24"/>
          </w:rPr>
          <w:t>posed in the bin? Your response may include item</w:t>
        </w:r>
        <w:r w:rsidRPr="001F4016">
          <w:rPr>
            <w:rFonts w:ascii="Times New Roman" w:hAnsi="Times New Roman" w:cs="Times New Roman"/>
            <w:sz w:val="24"/>
            <w:szCs w:val="24"/>
          </w:rPr>
          <w:t xml:space="preserve"> disp</w:t>
        </w:r>
        <w:r>
          <w:rPr>
            <w:rFonts w:ascii="Times New Roman" w:hAnsi="Times New Roman" w:cs="Times New Roman"/>
            <w:sz w:val="24"/>
            <w:szCs w:val="24"/>
          </w:rPr>
          <w:t>osed by you personally, or item</w:t>
        </w:r>
        <w:r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215" w:author="mahbubalam" w:date="2015-07-07T09:33:00Z"/>
          <w:sz w:val="24"/>
          <w:szCs w:val="24"/>
        </w:rPr>
      </w:pPr>
      <w:ins w:id="216"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217" w:author="mahbubalam" w:date="2015-07-07T09:33:00Z"/>
          <w:sz w:val="24"/>
          <w:szCs w:val="24"/>
        </w:rPr>
      </w:pPr>
      <w:ins w:id="218"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219" w:author="mahbubalam" w:date="2015-07-07T09:33:00Z"/>
          <w:sz w:val="24"/>
          <w:szCs w:val="24"/>
        </w:rPr>
      </w:pPr>
      <w:ins w:id="220"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Default="00A7253A" w:rsidP="00A7253A">
      <w:pPr>
        <w:pStyle w:val="NoSpacing"/>
        <w:ind w:left="1170"/>
        <w:rPr>
          <w:ins w:id="221" w:author="mahbubalam" w:date="2015-07-07T09:33:00Z"/>
          <w:sz w:val="24"/>
          <w:szCs w:val="24"/>
        </w:rPr>
      </w:pPr>
    </w:p>
    <w:p w:rsidR="00A7253A" w:rsidRDefault="00A7253A" w:rsidP="00A7253A">
      <w:pPr>
        <w:pStyle w:val="NoSpacing"/>
        <w:ind w:left="1170"/>
        <w:rPr>
          <w:ins w:id="222" w:author="mahbubalam" w:date="2015-07-07T09:33:00Z"/>
          <w:sz w:val="24"/>
          <w:szCs w:val="24"/>
        </w:rPr>
      </w:pPr>
    </w:p>
    <w:p w:rsidR="00CC0547" w:rsidRPr="00CC0547" w:rsidRDefault="00A7253A" w:rsidP="00CC0547">
      <w:pPr>
        <w:pStyle w:val="NoSpacing"/>
        <w:rPr>
          <w:ins w:id="223" w:author="almasud" w:date="2015-08-03T10:08:00Z"/>
          <w:rFonts w:ascii="SutonnyMJ" w:hAnsi="SutonnyMJ" w:cs="SutonnyMJ"/>
          <w:sz w:val="24"/>
          <w:szCs w:val="24"/>
        </w:rPr>
      </w:pPr>
      <w:ins w:id="224" w:author="mahbubalam" w:date="2015-07-07T09:33:00Z">
        <w:r w:rsidRPr="00A7253A">
          <w:rPr>
            <w:rFonts w:ascii="Times New Roman" w:hAnsi="Times New Roman" w:cs="Times New Roman"/>
            <w:sz w:val="24"/>
            <w:szCs w:val="24"/>
          </w:rPr>
          <w:t>3.19</w:t>
        </w:r>
      </w:ins>
      <w:ins w:id="225" w:author="almasud" w:date="2015-08-03T11:01:00Z">
        <w:r w:rsidR="00B63386">
          <w:rPr>
            <w:rFonts w:ascii="Times New Roman" w:hAnsi="Times New Roman" w:cs="Times New Roman"/>
            <w:sz w:val="24"/>
            <w:szCs w:val="24"/>
          </w:rPr>
          <w:t>d.</w:t>
        </w:r>
      </w:ins>
      <w:ins w:id="226" w:author="mahbubalam" w:date="2015-07-07T09:33:00Z">
        <w:del w:id="227" w:author="almasud" w:date="2015-08-03T10:15:00Z">
          <w:r w:rsidRPr="00A7253A" w:rsidDel="00015F7A">
            <w:rPr>
              <w:rFonts w:ascii="Times New Roman" w:hAnsi="Times New Roman" w:cs="Times New Roman"/>
              <w:sz w:val="24"/>
              <w:szCs w:val="24"/>
            </w:rPr>
            <w:delText>a</w:delText>
          </w:r>
        </w:del>
        <w:r>
          <w:rPr>
            <w:rFonts w:ascii="SutonnyMJ" w:hAnsi="SutonnyMJ" w:cs="SutonnyMJ"/>
            <w:sz w:val="24"/>
            <w:szCs w:val="24"/>
          </w:rPr>
          <w:t xml:space="preserve"> </w:t>
        </w:r>
      </w:ins>
      <w:ins w:id="228" w:author="almasud" w:date="2015-08-03T10:08:00Z">
        <w:r w:rsidR="00CC0547" w:rsidRPr="00CC0547">
          <w:rPr>
            <w:rFonts w:ascii="SutonnyMJ" w:hAnsi="SutonnyMJ" w:cs="SutonnyMJ"/>
            <w:sz w:val="24"/>
            <w:szCs w:val="24"/>
          </w:rPr>
          <w:t xml:space="preserve">Avcbv‡`i cvqLvbv K‡¶ †h gqjv †djvi SzwowU †`Iqv n‡q‡Q †mLv‡b wK KLbI KvMR, </w:t>
        </w:r>
      </w:ins>
    </w:p>
    <w:p w:rsidR="00A7253A" w:rsidRDefault="00CC0547" w:rsidP="00CC0547">
      <w:pPr>
        <w:pStyle w:val="NoSpacing"/>
        <w:rPr>
          <w:ins w:id="229" w:author="mahbubalam" w:date="2015-07-07T09:33:00Z"/>
          <w:rFonts w:ascii="Times New Roman" w:hAnsi="Times New Roman" w:cs="Times New Roman"/>
          <w:sz w:val="24"/>
          <w:szCs w:val="24"/>
        </w:rPr>
      </w:pPr>
      <w:ins w:id="230" w:author="almasud" w:date="2015-08-03T10:08:00Z">
        <w:r w:rsidRPr="00CC0547">
          <w:rPr>
            <w:rFonts w:ascii="SutonnyMJ" w:hAnsi="SutonnyMJ" w:cs="SutonnyMJ"/>
            <w:sz w:val="24"/>
            <w:szCs w:val="24"/>
          </w:rPr>
          <w:t>Kvco ev cwjw_‡b †gvov‡bv ev”Pv‡`i cvqLvbv †djv n‡q _v‡K ev KvD‡K †dj‡Z †`‡L‡Qb?</w:t>
        </w:r>
      </w:ins>
      <w:ins w:id="231" w:author="mahbubalam" w:date="2015-07-07T09:33:00Z">
        <w:del w:id="232" w:author="almasud" w:date="2015-08-03T10:08:00Z">
          <w:r w:rsidR="00A7253A" w:rsidRPr="001F4016" w:rsidDel="00CC0547">
            <w:rPr>
              <w:rFonts w:ascii="SutonnyMJ" w:hAnsi="SutonnyMJ" w:cs="SutonnyMJ"/>
              <w:sz w:val="24"/>
              <w:szCs w:val="24"/>
            </w:rPr>
            <w:delText>gqjvi SzwowU‡Z wK ai‡bi wRwbm †djv n‡q‡Q</w:delText>
          </w:r>
          <w:r w:rsidR="00A7253A" w:rsidRPr="001F4016" w:rsidDel="00CC0547">
            <w:rPr>
              <w:rFonts w:ascii="Times New Roman" w:hAnsi="Times New Roman" w:cs="Times New Roman"/>
              <w:sz w:val="24"/>
              <w:szCs w:val="24"/>
            </w:rPr>
            <w:delText xml:space="preserve">? </w:delText>
          </w:r>
        </w:del>
        <w:r w:rsidR="00A7253A" w:rsidRPr="001F4016">
          <w:rPr>
            <w:rFonts w:ascii="SutonnyMJ" w:hAnsi="SutonnyMJ" w:cs="SutonnyMJ"/>
            <w:sz w:val="24"/>
            <w:szCs w:val="24"/>
          </w:rPr>
          <w:t xml:space="preserve">Avcwb wb‡R hv †dj‡Qb ev Ab¨ KvD‡K </w:t>
        </w:r>
      </w:ins>
      <w:ins w:id="233" w:author="almasud" w:date="2015-08-03T10:08:00Z">
        <w:r w:rsidRPr="00CC0547">
          <w:rPr>
            <w:rFonts w:ascii="SutonnyMJ" w:hAnsi="SutonnyMJ" w:cs="SutonnyMJ"/>
            <w:sz w:val="24"/>
            <w:szCs w:val="24"/>
          </w:rPr>
          <w:t>Gme</w:t>
        </w:r>
      </w:ins>
      <w:ins w:id="234" w:author="mahbubalam" w:date="2015-07-07T09:33:00Z">
        <w:del w:id="235" w:author="almasud" w:date="2015-08-03T10:08:00Z">
          <w:r w:rsidR="00A7253A" w:rsidRPr="001F4016" w:rsidDel="00CC0547">
            <w:rPr>
              <w:rFonts w:ascii="SutonnyMJ" w:hAnsi="SutonnyMJ" w:cs="SutonnyMJ"/>
              <w:sz w:val="24"/>
              <w:szCs w:val="24"/>
            </w:rPr>
            <w:delText>†hme</w:delText>
          </w:r>
        </w:del>
        <w:r w:rsidR="00A7253A" w:rsidRPr="001F4016">
          <w:rPr>
            <w:rFonts w:ascii="SutonnyMJ" w:hAnsi="SutonnyMJ" w:cs="SutonnyMJ"/>
            <w:sz w:val="24"/>
            <w:szCs w:val="24"/>
          </w:rPr>
          <w:t xml:space="preserve"> wRwbm †dj‡Z †`‡L‡Qb †m¸‡jv ej‡Z cv‡ib|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(GKvwaK DËi MÖnY‡hvM¨, wb‡gœ D‡j­wLZ n‡Z cÖ‡hvR¨¸‡jv hvPvB Ki“b   Ges Gi evB‡i wKQy _vK‡j wjLyb)</w:t>
        </w:r>
        <w:r w:rsidR="00A7253A" w:rsidRPr="001F4016">
          <w:rPr>
            <w:rFonts w:ascii="Times New Roman" w:hAnsi="Times New Roman" w:cs="Times New Roman"/>
            <w:sz w:val="24"/>
            <w:szCs w:val="24"/>
          </w:rPr>
          <w:t xml:space="preserve"> </w:t>
        </w:r>
        <w:r w:rsidR="00A7253A" w:rsidRPr="001F4016">
          <w:rPr>
            <w:rFonts w:ascii="SutonnyMJ" w:hAnsi="SutonnyMJ" w:cs="SutonnyMJ"/>
            <w:sz w:val="24"/>
            <w:szCs w:val="24"/>
          </w:rPr>
          <w:t xml:space="preserve"> </w:t>
        </w:r>
        <w:r w:rsidR="00A7253A" w:rsidRPr="001F4016">
          <w:rPr>
            <w:rFonts w:ascii="Times New Roman" w:hAnsi="Times New Roman" w:cs="Times New Roman"/>
            <w:sz w:val="24"/>
            <w:szCs w:val="24"/>
          </w:rPr>
          <w:t>[</w:t>
        </w:r>
        <w:r w:rsidR="00A7253A">
          <w:rPr>
            <w:rFonts w:ascii="Times New Roman" w:hAnsi="Times New Roman" w:cs="Times New Roman"/>
            <w:sz w:val="24"/>
            <w:szCs w:val="24"/>
          </w:rPr>
          <w:t xml:space="preserve">Has </w:t>
        </w:r>
      </w:ins>
      <w:ins w:id="236" w:author="mahbubalam" w:date="2015-07-07T09:34:00Z">
        <w:r w:rsidR="003165EB">
          <w:rPr>
            <w:rFonts w:ascii="Times New Roman" w:hAnsi="Times New Roman" w:cs="Times New Roman"/>
            <w:sz w:val="24"/>
            <w:szCs w:val="24"/>
          </w:rPr>
          <w:t>c</w:t>
        </w:r>
        <w:r w:rsidR="003165EB" w:rsidRPr="001F4016">
          <w:rPr>
            <w:rFonts w:ascii="Times New Roman" w:hAnsi="Times New Roman" w:cs="Times New Roman"/>
            <w:sz w:val="24"/>
            <w:szCs w:val="24"/>
          </w:rPr>
          <w:t>hildren’s feces wrapped</w:t>
        </w:r>
      </w:ins>
      <w:ins w:id="237" w:author="mahbubalam" w:date="2015-07-07T09:33:00Z">
        <w:r w:rsidR="00A7253A">
          <w:rPr>
            <w:rFonts w:ascii="Times New Roman" w:hAnsi="Times New Roman" w:cs="Times New Roman"/>
            <w:sz w:val="24"/>
            <w:szCs w:val="24"/>
          </w:rPr>
          <w:t xml:space="preserve"> </w:t>
        </w:r>
        <w:r w:rsidR="00A7253A" w:rsidRPr="001F4016">
          <w:rPr>
            <w:rFonts w:ascii="Times New Roman" w:hAnsi="Times New Roman" w:cs="Times New Roman"/>
            <w:sz w:val="24"/>
            <w:szCs w:val="24"/>
          </w:rPr>
          <w:t>dis</w:t>
        </w:r>
        <w:r w:rsidR="00A7253A">
          <w:rPr>
            <w:rFonts w:ascii="Times New Roman" w:hAnsi="Times New Roman" w:cs="Times New Roman"/>
            <w:sz w:val="24"/>
            <w:szCs w:val="24"/>
          </w:rPr>
          <w:t>posed in the bin? Your response may include item</w:t>
        </w:r>
        <w:r w:rsidR="00A7253A" w:rsidRPr="001F4016">
          <w:rPr>
            <w:rFonts w:ascii="Times New Roman" w:hAnsi="Times New Roman" w:cs="Times New Roman"/>
            <w:sz w:val="24"/>
            <w:szCs w:val="24"/>
          </w:rPr>
          <w:t xml:space="preserve"> disp</w:t>
        </w:r>
        <w:r w:rsidR="00A7253A">
          <w:rPr>
            <w:rFonts w:ascii="Times New Roman" w:hAnsi="Times New Roman" w:cs="Times New Roman"/>
            <w:sz w:val="24"/>
            <w:szCs w:val="24"/>
          </w:rPr>
          <w:t>osed by you personally, or item</w:t>
        </w:r>
        <w:r w:rsidR="00A7253A" w:rsidRPr="001F4016">
          <w:rPr>
            <w:rFonts w:ascii="Times New Roman" w:hAnsi="Times New Roman" w:cs="Times New Roman"/>
            <w:sz w:val="24"/>
            <w:szCs w:val="24"/>
          </w:rPr>
          <w:t xml:space="preserve"> you’ve seen in the bin disposed by others]</w:t>
        </w:r>
      </w:ins>
    </w:p>
    <w:p w:rsidR="00A7253A" w:rsidRPr="001F4016" w:rsidRDefault="00A7253A" w:rsidP="00A7253A">
      <w:pPr>
        <w:pStyle w:val="NoSpacing"/>
        <w:ind w:left="1170"/>
        <w:rPr>
          <w:ins w:id="238" w:author="mahbubalam" w:date="2015-07-07T09:33:00Z"/>
          <w:sz w:val="24"/>
          <w:szCs w:val="24"/>
        </w:rPr>
      </w:pPr>
      <w:ins w:id="239" w:author="mahbubalam" w:date="2015-07-07T09:33:00Z">
        <w:r w:rsidRPr="001F4016">
          <w:rPr>
            <w:rFonts w:ascii="SutonnyMJ" w:hAnsi="SutonnyMJ" w:cs="SutonnyMJ"/>
            <w:sz w:val="24"/>
            <w:szCs w:val="24"/>
          </w:rPr>
          <w:t xml:space="preserve">bv </w:t>
        </w:r>
        <w:r w:rsidRPr="001F4016">
          <w:rPr>
            <w:sz w:val="24"/>
            <w:szCs w:val="24"/>
          </w:rPr>
          <w:t xml:space="preserve"> [No</w:t>
        </w:r>
        <w:r>
          <w:rPr>
            <w:sz w:val="24"/>
            <w:szCs w:val="24"/>
          </w:rPr>
          <w:t>]</w:t>
        </w:r>
        <w:r w:rsidRPr="001F4016">
          <w:rPr>
            <w:sz w:val="24"/>
            <w:szCs w:val="24"/>
          </w:rPr>
          <w:t>.</w:t>
        </w:r>
        <w:r>
          <w:rPr>
            <w:sz w:val="24"/>
            <w:szCs w:val="24"/>
          </w:rPr>
          <w:t>..............................0</w:t>
        </w:r>
      </w:ins>
    </w:p>
    <w:p w:rsidR="00A7253A" w:rsidRPr="001F4016" w:rsidRDefault="00A7253A" w:rsidP="00A7253A">
      <w:pPr>
        <w:pStyle w:val="NoSpacing"/>
        <w:ind w:left="1170"/>
        <w:rPr>
          <w:ins w:id="240" w:author="mahbubalam" w:date="2015-07-07T09:33:00Z"/>
          <w:sz w:val="24"/>
          <w:szCs w:val="24"/>
        </w:rPr>
      </w:pPr>
      <w:ins w:id="241" w:author="mahbubalam" w:date="2015-07-07T09:33:00Z">
        <w:r w:rsidRPr="001F4016">
          <w:rPr>
            <w:rFonts w:ascii="SutonnyMJ" w:hAnsi="SutonnyMJ" w:cs="SutonnyMJ"/>
            <w:sz w:val="24"/>
            <w:szCs w:val="24"/>
          </w:rPr>
          <w:t>n¨v</w:t>
        </w:r>
        <w:r>
          <w:rPr>
            <w:rFonts w:ascii="SutonnyMJ" w:hAnsi="SutonnyMJ" w:cs="SutonnyMJ"/>
            <w:sz w:val="24"/>
            <w:szCs w:val="24"/>
          </w:rPr>
          <w:t xml:space="preserve"> </w:t>
        </w:r>
        <w:r w:rsidRPr="001F4016">
          <w:rPr>
            <w:rFonts w:cs="Vrinda"/>
            <w:sz w:val="24"/>
            <w:szCs w:val="24"/>
            <w:lang w:bidi="bn-IN"/>
          </w:rPr>
          <w:t>[</w:t>
        </w:r>
        <w:r w:rsidRPr="001F4016">
          <w:rPr>
            <w:sz w:val="24"/>
            <w:szCs w:val="24"/>
          </w:rPr>
          <w:t>Yes</w:t>
        </w:r>
        <w:r>
          <w:rPr>
            <w:sz w:val="24"/>
            <w:szCs w:val="24"/>
          </w:rPr>
          <w:t>]..............................1</w:t>
        </w:r>
      </w:ins>
    </w:p>
    <w:p w:rsidR="00A7253A" w:rsidRDefault="00A7253A" w:rsidP="00A7253A">
      <w:pPr>
        <w:pStyle w:val="NoSpacing"/>
        <w:ind w:left="1170"/>
        <w:rPr>
          <w:ins w:id="242" w:author="mahbubalam" w:date="2015-07-07T09:33:00Z"/>
          <w:sz w:val="24"/>
          <w:szCs w:val="24"/>
        </w:rPr>
      </w:pPr>
      <w:ins w:id="243" w:author="mahbubalam" w:date="2015-07-07T09:33:00Z">
        <w:r w:rsidRPr="001F4016">
          <w:rPr>
            <w:rFonts w:ascii="SutonnyMJ" w:hAnsi="SutonnyMJ" w:cs="SutonnyMJ"/>
            <w:sz w:val="24"/>
            <w:szCs w:val="24"/>
          </w:rPr>
          <w:t>wbwðZ bq</w:t>
        </w:r>
        <w:r>
          <w:rPr>
            <w:rFonts w:ascii="SutonnyMJ" w:hAnsi="SutonnyMJ" w:cs="SutonnyMJ"/>
            <w:sz w:val="24"/>
            <w:szCs w:val="24"/>
          </w:rPr>
          <w:t xml:space="preserve"> </w:t>
        </w:r>
        <w:r w:rsidRPr="001F4016">
          <w:rPr>
            <w:sz w:val="24"/>
            <w:szCs w:val="24"/>
          </w:rPr>
          <w:t>[Unsure</w:t>
        </w:r>
        <w:r>
          <w:rPr>
            <w:sz w:val="24"/>
            <w:szCs w:val="24"/>
          </w:rPr>
          <w:t>]………………999</w:t>
        </w:r>
      </w:ins>
    </w:p>
    <w:p w:rsidR="00A7253A" w:rsidRPr="001F4016" w:rsidRDefault="00A7253A">
      <w:pPr>
        <w:pStyle w:val="NoSpacing"/>
        <w:ind w:left="1080"/>
        <w:rPr>
          <w:sz w:val="24"/>
          <w:szCs w:val="24"/>
        </w:rPr>
      </w:pPr>
    </w:p>
    <w:p w:rsidR="00C34C3B" w:rsidRPr="001F4016" w:rsidRDefault="00C34C3B" w:rsidP="00F72CAC">
      <w:pPr>
        <w:pStyle w:val="NoSpacing"/>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gqjvi SzwowUi gqjv †K Lvwj K‡i, ev GB Kv‡Ri Rb¨ ‡K A_© cª`vb K‡i _v‡K?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Who is responsible for </w:t>
      </w:r>
      <w:r w:rsidRPr="001F4016">
        <w:rPr>
          <w:rFonts w:ascii="Times New Roman" w:hAnsi="Times New Roman" w:cs="Times New Roman"/>
          <w:b/>
          <w:i/>
          <w:sz w:val="24"/>
          <w:szCs w:val="24"/>
        </w:rPr>
        <w:t>emptying the bin</w:t>
      </w:r>
      <w:r w:rsidRPr="001F4016">
        <w:rPr>
          <w:rFonts w:ascii="Times New Roman" w:hAnsi="Times New Roman" w:cs="Times New Roman"/>
          <w:sz w:val="24"/>
          <w:szCs w:val="24"/>
        </w:rPr>
        <w:t xml:space="preserve">, or contributes to the cost of removal service? </w:t>
      </w:r>
      <w:r w:rsidR="00056B27">
        <w:rPr>
          <w:rFonts w:ascii="Times New Roman" w:hAnsi="Times New Roman" w:cs="Times New Roman"/>
          <w:sz w:val="24"/>
          <w:szCs w:val="24"/>
        </w:rPr>
        <w:t>[</w:t>
      </w:r>
      <w:r w:rsidRPr="001F4016">
        <w:rPr>
          <w:rFonts w:ascii="Times New Roman" w:hAnsi="Times New Roman" w:cs="Times New Roman"/>
          <w:sz w:val="24"/>
          <w:szCs w:val="24"/>
        </w:rPr>
        <w:t>Multiple answers allowed]</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evwm›`viv ch©vqµ‡g gqjv ‡d‡j _v‡K</w:t>
      </w:r>
      <w:r w:rsidRPr="001F4016">
        <w:rPr>
          <w:rFonts w:ascii="Times New Roman" w:hAnsi="Times New Roman" w:cs="Times New Roman"/>
          <w:sz w:val="24"/>
          <w:szCs w:val="24"/>
        </w:rPr>
        <w:t xml:space="preserve"> [Residents rotate responsibility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evwm›`viv gqjv ‡djvi Rb¨ A_© cª`vb K‡i _v‡K </w:t>
      </w:r>
      <w:r w:rsidRPr="001F4016">
        <w:rPr>
          <w:rFonts w:ascii="Times New Roman" w:hAnsi="Times New Roman" w:cs="Times New Roman"/>
          <w:sz w:val="24"/>
          <w:szCs w:val="24"/>
        </w:rPr>
        <w:t>[Residents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empty]</w:t>
      </w:r>
    </w:p>
    <w:p w:rsidR="00C929B7" w:rsidRPr="001F4016" w:rsidRDefault="007D42CB"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i¶Yv‡e¶YKvix </w:t>
      </w:r>
      <w:r w:rsidR="00C929B7" w:rsidRPr="001F4016">
        <w:rPr>
          <w:rFonts w:ascii="SutonnyMJ" w:hAnsi="SutonnyMJ" w:cs="SutonnyMJ"/>
          <w:sz w:val="24"/>
          <w:szCs w:val="24"/>
        </w:rPr>
        <w:t xml:space="preserve">KwgwU e¨enviKix‡`i ch©vqµ‡g cwi®‹vi ivLvi `vwqZ¡ w`‡q _v‡K </w:t>
      </w:r>
      <w:r w:rsidR="00C929B7" w:rsidRPr="001F4016">
        <w:rPr>
          <w:rFonts w:ascii="Times New Roman" w:hAnsi="Times New Roman" w:cs="Times New Roman"/>
          <w:sz w:val="24"/>
          <w:szCs w:val="24"/>
        </w:rPr>
        <w:t>[Maintenance</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committee selects a rotation of users</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i¶Yv‡e¶YKvix KwgwU A_© msMÖ†ni gva¨‡g A_© cª`vb K‡i </w:t>
      </w:r>
      <w:r w:rsidRPr="001F4016">
        <w:rPr>
          <w:rFonts w:ascii="Times New Roman" w:hAnsi="Times New Roman" w:cs="Times New Roman"/>
          <w:sz w:val="24"/>
          <w:szCs w:val="24"/>
        </w:rPr>
        <w:t>[Maintenance committee collects funds to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†KD bv</w:t>
      </w:r>
      <w:r w:rsidRPr="001F4016">
        <w:rPr>
          <w:rFonts w:ascii="Times New Roman" w:hAnsi="Times New Roman" w:cs="Times New Roman"/>
          <w:sz w:val="24"/>
          <w:szCs w:val="24"/>
        </w:rPr>
        <w:t xml:space="preserve">  [No one]</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C929B7" w:rsidRPr="001F4016" w:rsidRDefault="00C929B7" w:rsidP="00C929B7">
      <w:pPr>
        <w:pStyle w:val="NoSpacing2"/>
        <w:numPr>
          <w:ilvl w:val="0"/>
          <w:numId w:val="28"/>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C929B7" w:rsidRPr="001F4016" w:rsidRDefault="00C929B7" w:rsidP="00C929B7">
      <w:pPr>
        <w:pStyle w:val="NoSpacing2"/>
        <w:ind w:left="1080"/>
        <w:rPr>
          <w:rFonts w:ascii="Times New Roman" w:hAnsi="Times New Roman"/>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Times New Roman" w:hAnsi="Times New Roman" w:cs="Times New Roman"/>
          <w:sz w:val="24"/>
          <w:szCs w:val="24"/>
        </w:rPr>
        <w:t xml:space="preserve"> </w:t>
      </w:r>
      <w:r w:rsidRPr="001F4016">
        <w:rPr>
          <w:rFonts w:ascii="SutonnyMJ" w:hAnsi="SutonnyMJ" w:cs="SutonnyMJ"/>
          <w:sz w:val="24"/>
          <w:szCs w:val="24"/>
        </w:rPr>
        <w:t>gqjv SzwowU me©‡kl KLb Lvwj Kiv n‡qwQj? [</w:t>
      </w:r>
      <w:r w:rsidRPr="001F4016">
        <w:rPr>
          <w:rFonts w:ascii="Times New Roman" w:hAnsi="Times New Roman" w:cs="Times New Roman"/>
          <w:sz w:val="24"/>
          <w:szCs w:val="24"/>
        </w:rPr>
        <w:t xml:space="preserve">When was the </w:t>
      </w:r>
      <w:r w:rsidRPr="001F4016">
        <w:rPr>
          <w:rFonts w:ascii="Times New Roman" w:hAnsi="Times New Roman" w:cs="Times New Roman"/>
          <w:b/>
          <w:i/>
          <w:sz w:val="24"/>
          <w:szCs w:val="24"/>
        </w:rPr>
        <w:t>bin last emptied]</w:t>
      </w:r>
      <w:r w:rsidRPr="001F4016">
        <w:rPr>
          <w:rFonts w:ascii="Times New Roman" w:hAnsi="Times New Roman" w:cs="Times New Roman"/>
          <w:sz w:val="24"/>
          <w:szCs w:val="24"/>
        </w:rPr>
        <w:t>?</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r w:rsidR="005D4787" w:rsidRPr="005D4787">
        <w:rPr>
          <w:sz w:val="24"/>
          <w:szCs w:val="24"/>
        </w:rPr>
        <w:t xml:space="preserve"> </w:t>
      </w:r>
      <w:r w:rsidR="005D4787">
        <w:rPr>
          <w:sz w:val="24"/>
          <w:szCs w:val="24"/>
        </w:rPr>
        <w:t>……………….1</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r w:rsidR="005D4787" w:rsidRPr="005D4787">
        <w:rPr>
          <w:sz w:val="24"/>
          <w:szCs w:val="24"/>
        </w:rPr>
        <w:t xml:space="preserve"> </w:t>
      </w:r>
      <w:r w:rsidR="005D4787">
        <w:rPr>
          <w:sz w:val="24"/>
          <w:szCs w:val="24"/>
        </w:rPr>
        <w:t>……………….2</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r w:rsidR="005D4787" w:rsidRPr="005D4787">
        <w:rPr>
          <w:sz w:val="24"/>
          <w:szCs w:val="24"/>
        </w:rPr>
        <w:t xml:space="preserve"> </w:t>
      </w:r>
      <w:r w:rsidR="005D4787">
        <w:rPr>
          <w:sz w:val="24"/>
          <w:szCs w:val="24"/>
        </w:rPr>
        <w:t>……………….3</w:t>
      </w:r>
    </w:p>
    <w:p w:rsidR="00C929B7" w:rsidRPr="001F4016" w:rsidRDefault="00C929B7" w:rsidP="005D4787">
      <w:pPr>
        <w:pStyle w:val="NoSpacing"/>
        <w:ind w:left="1080"/>
        <w:rPr>
          <w:rFonts w:ascii="Times New Roman" w:hAnsi="Times New Roman" w:cs="Times New Roman"/>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r w:rsidR="005D4787" w:rsidRPr="005D4787">
        <w:rPr>
          <w:sz w:val="24"/>
          <w:szCs w:val="24"/>
        </w:rPr>
        <w:t xml:space="preserve"> </w:t>
      </w:r>
      <w:r w:rsidR="005D4787">
        <w:rPr>
          <w:sz w:val="24"/>
          <w:szCs w:val="24"/>
        </w:rPr>
        <w:t>……………….4</w:t>
      </w:r>
    </w:p>
    <w:p w:rsidR="00C929B7" w:rsidRPr="001F4016" w:rsidRDefault="00C929B7" w:rsidP="005D4787">
      <w:pPr>
        <w:pStyle w:val="NoSpacing2"/>
        <w:ind w:left="108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r w:rsidR="005D4787" w:rsidRPr="005D4787">
        <w:t xml:space="preserve"> </w:t>
      </w:r>
      <w:r w:rsidR="005D4787">
        <w:t>……………….999</w:t>
      </w:r>
    </w:p>
    <w:p w:rsidR="00C929B7" w:rsidRPr="001F4016" w:rsidRDefault="00C929B7" w:rsidP="00C929B7">
      <w:pPr>
        <w:pStyle w:val="NoSpacing"/>
        <w:ind w:left="108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mvavibZ SzwowU KZw`b ci ci Lvwj Kiv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waste bin</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cÖwZw`b (mßv‡n cÖwZw`b) </w:t>
      </w:r>
      <w:r w:rsidRPr="001F4016">
        <w:rPr>
          <w:rFonts w:ascii="Times New Roman" w:hAnsi="Times New Roman" w:cs="Times New Roman"/>
          <w:sz w:val="24"/>
          <w:szCs w:val="24"/>
        </w:rPr>
        <w:t>[Daily (or every weekday)]</w:t>
      </w:r>
      <w:r w:rsidR="00947C1D" w:rsidRPr="00947C1D">
        <w:rPr>
          <w:sz w:val="24"/>
          <w:szCs w:val="24"/>
        </w:rPr>
        <w:t xml:space="preserve"> </w:t>
      </w:r>
      <w:r w:rsidR="00947C1D">
        <w:rPr>
          <w:sz w:val="24"/>
          <w:szCs w:val="24"/>
        </w:rPr>
        <w:t>……………….1</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mßv‡n 2-3evi </w:t>
      </w:r>
      <w:r w:rsidRPr="001F4016">
        <w:rPr>
          <w:rFonts w:ascii="Times New Roman" w:hAnsi="Times New Roman" w:cs="Times New Roman"/>
          <w:sz w:val="24"/>
          <w:szCs w:val="24"/>
        </w:rPr>
        <w:t>[At least 2-3 times per week]</w:t>
      </w:r>
      <w:r w:rsidR="00947C1D" w:rsidRPr="00947C1D">
        <w:rPr>
          <w:sz w:val="24"/>
          <w:szCs w:val="24"/>
        </w:rPr>
        <w:t xml:space="preserve"> </w:t>
      </w:r>
      <w:r w:rsidR="00947C1D">
        <w:rPr>
          <w:sz w:val="24"/>
          <w:szCs w:val="24"/>
        </w:rPr>
        <w:t>……………….2</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mßv‡n GKevi </w:t>
      </w:r>
      <w:r w:rsidRPr="001F4016">
        <w:rPr>
          <w:rFonts w:ascii="Times New Roman" w:hAnsi="Times New Roman" w:cs="Times New Roman"/>
          <w:sz w:val="24"/>
          <w:szCs w:val="24"/>
        </w:rPr>
        <w:t>[Once per week</w:t>
      </w:r>
      <w:r w:rsidR="00947C1D">
        <w:rPr>
          <w:rFonts w:ascii="Times New Roman" w:hAnsi="Times New Roman" w:cs="Times New Roman"/>
          <w:sz w:val="24"/>
          <w:szCs w:val="24"/>
        </w:rPr>
        <w:t>]</w:t>
      </w:r>
      <w:r w:rsidR="00947C1D" w:rsidRPr="00947C1D">
        <w:rPr>
          <w:sz w:val="24"/>
          <w:szCs w:val="24"/>
        </w:rPr>
        <w:t xml:space="preserve"> </w:t>
      </w:r>
      <w:r w:rsidR="00947C1D">
        <w:rPr>
          <w:sz w:val="24"/>
          <w:szCs w:val="24"/>
        </w:rPr>
        <w:t>……………….3</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lastRenderedPageBreak/>
        <w:t xml:space="preserve">mßv‡n GKev‡iiI Kg </w:t>
      </w:r>
      <w:r w:rsidRPr="001F4016">
        <w:rPr>
          <w:rFonts w:ascii="Times New Roman" w:hAnsi="Times New Roman" w:cs="Times New Roman"/>
          <w:sz w:val="24"/>
          <w:szCs w:val="24"/>
        </w:rPr>
        <w:t>[Less than once per week]</w:t>
      </w:r>
      <w:r w:rsidR="00947C1D" w:rsidRPr="00947C1D">
        <w:rPr>
          <w:sz w:val="24"/>
          <w:szCs w:val="24"/>
        </w:rPr>
        <w:t xml:space="preserve"> </w:t>
      </w:r>
      <w:r w:rsidR="00947C1D">
        <w:rPr>
          <w:sz w:val="24"/>
          <w:szCs w:val="24"/>
        </w:rPr>
        <w:t>……………….4</w:t>
      </w:r>
    </w:p>
    <w:p w:rsidR="00C929B7" w:rsidRPr="001F4016" w:rsidRDefault="00C929B7" w:rsidP="00947C1D">
      <w:pPr>
        <w:pStyle w:val="NoSpacing"/>
        <w:ind w:left="108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r w:rsidR="00947C1D" w:rsidRPr="00947C1D">
        <w:rPr>
          <w:sz w:val="24"/>
          <w:szCs w:val="24"/>
        </w:rPr>
        <w:t xml:space="preserve"> </w:t>
      </w:r>
      <w:r w:rsidR="00947C1D">
        <w:rPr>
          <w:sz w:val="24"/>
          <w:szCs w:val="24"/>
        </w:rPr>
        <w:t>……………….999</w:t>
      </w:r>
    </w:p>
    <w:p w:rsidR="00F001EB" w:rsidRPr="001F4016" w:rsidRDefault="008D66CE" w:rsidP="00947C1D">
      <w:pPr>
        <w:pStyle w:val="NoSpacing"/>
        <w:ind w:left="1080"/>
        <w:rPr>
          <w:rFonts w:ascii="Times New Roman" w:hAnsi="Times New Roman" w:cs="Times New Roman"/>
          <w:sz w:val="24"/>
          <w:szCs w:val="24"/>
        </w:rPr>
      </w:pPr>
      <w:r w:rsidRPr="001F4016">
        <w:rPr>
          <w:rFonts w:ascii="SutonnyMJ" w:hAnsi="SutonnyMJ" w:cs="SutonnyMJ"/>
          <w:sz w:val="24"/>
          <w:szCs w:val="24"/>
        </w:rPr>
        <w:t>hLb SzwowU f‡i hvq</w:t>
      </w:r>
      <w:r w:rsidRPr="001F4016">
        <w:rPr>
          <w:rFonts w:ascii="Times New Roman" w:hAnsi="Times New Roman" w:cs="Times New Roman"/>
          <w:sz w:val="24"/>
          <w:szCs w:val="24"/>
        </w:rPr>
        <w:t xml:space="preserve"> [When the busket/bin fullfilled]</w:t>
      </w:r>
      <w:r w:rsidR="00947C1D" w:rsidRPr="00947C1D">
        <w:rPr>
          <w:sz w:val="24"/>
          <w:szCs w:val="24"/>
        </w:rPr>
        <w:t xml:space="preserve"> </w:t>
      </w:r>
      <w:r w:rsidR="00947C1D">
        <w:rPr>
          <w:sz w:val="24"/>
          <w:szCs w:val="24"/>
        </w:rPr>
        <w:t>……………….5</w:t>
      </w:r>
    </w:p>
    <w:p w:rsidR="00253A6A" w:rsidRPr="001F4016" w:rsidRDefault="00253A6A" w:rsidP="00C929B7">
      <w:pPr>
        <w:pStyle w:val="NoSpacing2"/>
        <w:ind w:left="1080"/>
      </w:pPr>
    </w:p>
    <w:p w:rsidR="00253A6A" w:rsidRPr="001F4016" w:rsidRDefault="00253A6A" w:rsidP="00D94200">
      <w:pPr>
        <w:pStyle w:val="NoSpacing2"/>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SzwowU hLb Lvwj Kiv nq ZLb </w:t>
      </w:r>
      <w:r w:rsidR="008D66CE" w:rsidRPr="001F4016">
        <w:rPr>
          <w:rFonts w:ascii="SutonnyMJ" w:hAnsi="SutonnyMJ" w:cs="SutonnyMJ"/>
          <w:sz w:val="24"/>
          <w:szCs w:val="24"/>
        </w:rPr>
        <w:t xml:space="preserve">Szwoi gqjv mvaviYZ †Kv_vq †djv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When the bin is emptied, </w:t>
      </w:r>
      <w:r w:rsidRPr="001F4016">
        <w:rPr>
          <w:rFonts w:ascii="Times New Roman" w:hAnsi="Times New Roman" w:cs="Times New Roman"/>
          <w:b/>
          <w:i/>
          <w:sz w:val="24"/>
          <w:szCs w:val="24"/>
        </w:rPr>
        <w:t>where</w:t>
      </w:r>
      <w:r w:rsidRPr="001F4016">
        <w:rPr>
          <w:rFonts w:ascii="Times New Roman" w:hAnsi="Times New Roman" w:cs="Times New Roman"/>
          <w:sz w:val="24"/>
          <w:szCs w:val="24"/>
        </w:rPr>
        <w:t xml:space="preserve"> does the waste </w:t>
      </w:r>
      <w:r w:rsidRPr="001F4016">
        <w:rPr>
          <w:rFonts w:ascii="Times New Roman" w:hAnsi="Times New Roman" w:cs="Times New Roman"/>
          <w:b/>
          <w:i/>
          <w:sz w:val="24"/>
          <w:szCs w:val="24"/>
        </w:rPr>
        <w:t>usually</w:t>
      </w:r>
      <w:r w:rsidRPr="001F4016">
        <w:rPr>
          <w:rFonts w:ascii="Times New Roman" w:hAnsi="Times New Roman" w:cs="Times New Roman"/>
          <w:sz w:val="24"/>
          <w:szCs w:val="24"/>
        </w:rPr>
        <w:t xml:space="preserve"> go</w:t>
      </w:r>
      <w:r w:rsidR="008D66CE" w:rsidRPr="001F4016">
        <w:rPr>
          <w:rFonts w:ascii="Times New Roman" w:hAnsi="Times New Roman" w:cs="Times New Roman"/>
          <w:sz w:val="24"/>
          <w:szCs w:val="24"/>
        </w:rPr>
        <w:t>/dispose</w:t>
      </w:r>
      <w:r w:rsidRPr="001F4016">
        <w:rPr>
          <w:rFonts w:ascii="Times New Roman" w:hAnsi="Times New Roman" w:cs="Times New Roman"/>
          <w:sz w:val="24"/>
          <w:szCs w:val="24"/>
        </w:rPr>
        <w:t>]?</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K¤úvD‡Ûi wfZ‡iB ‡d‡j </w:t>
      </w:r>
      <w:r w:rsidRPr="001F4016">
        <w:rPr>
          <w:rFonts w:ascii="Times New Roman" w:hAnsi="Times New Roman" w:cs="Times New Roman"/>
          <w:sz w:val="24"/>
          <w:szCs w:val="24"/>
        </w:rPr>
        <w:t>[Dumped within the compound]</w:t>
      </w:r>
    </w:p>
    <w:p w:rsidR="00C929B7" w:rsidRPr="001F4016" w:rsidRDefault="002D2C29"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b`©gvq </w:t>
      </w:r>
      <w:r w:rsidR="008D66CE" w:rsidRPr="001F4016">
        <w:rPr>
          <w:rFonts w:ascii="SutonnyMJ" w:hAnsi="SutonnyMJ" w:cs="SutonnyMJ"/>
          <w:sz w:val="24"/>
          <w:szCs w:val="24"/>
        </w:rPr>
        <w:t>ev K¤úvD‡Ûi cv‡k iv¯—vq ‡d‡j</w:t>
      </w:r>
      <w:r w:rsidR="00C929B7" w:rsidRPr="001F4016">
        <w:rPr>
          <w:rFonts w:ascii="SutonnyMJ" w:hAnsi="SutonnyMJ" w:cs="SutonnyMJ"/>
          <w:sz w:val="24"/>
          <w:szCs w:val="24"/>
        </w:rPr>
        <w:t xml:space="preserve"> </w:t>
      </w:r>
      <w:r w:rsidR="00C929B7" w:rsidRPr="001F4016">
        <w:rPr>
          <w:rFonts w:ascii="Times New Roman" w:hAnsi="Times New Roman" w:cs="Times New Roman"/>
          <w:sz w:val="24"/>
          <w:szCs w:val="24"/>
        </w:rPr>
        <w:t>[Dumped in a ditch or roadside near the compound]</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Lvj ev bvjvq ‡d‡j </w:t>
      </w:r>
      <w:r w:rsidRPr="001F4016">
        <w:rPr>
          <w:rFonts w:ascii="Times New Roman" w:hAnsi="Times New Roman" w:cs="Times New Roman"/>
          <w:sz w:val="24"/>
          <w:szCs w:val="24"/>
        </w:rPr>
        <w:t>[Dumped in a lake or waterway]</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wgDwbwmcvj (‡cŠimfvi) Gi gqjv †djvi ¯’v‡b</w:t>
      </w:r>
      <w:r w:rsidRPr="001F4016">
        <w:rPr>
          <w:rFonts w:ascii="Times New Roman" w:hAnsi="Times New Roman" w:cs="Times New Roman"/>
          <w:sz w:val="24"/>
          <w:szCs w:val="24"/>
        </w:rPr>
        <w:t xml:space="preserve">  [Dumped in municipal bin]</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GjvKv n‡Z `~ieZ©x †Kvb ¯’v‡b †hLvb †_‡K gqjv ¸‡jv mwi‡q †bqv nq </w:t>
      </w:r>
      <w:r w:rsidRPr="001F4016">
        <w:rPr>
          <w:rFonts w:ascii="Times New Roman" w:hAnsi="Times New Roman" w:cs="Times New Roman"/>
          <w:sz w:val="24"/>
          <w:szCs w:val="24"/>
        </w:rPr>
        <w:t xml:space="preserve">[Moved for collection and </w:t>
      </w:r>
      <w:r w:rsidRPr="001F4016">
        <w:rPr>
          <w:sz w:val="24"/>
          <w:szCs w:val="24"/>
        </w:rPr>
        <w:t>away from the community</w:t>
      </w:r>
      <w:r w:rsidRPr="001F4016">
        <w:rPr>
          <w:rFonts w:ascii="Times New Roman" w:hAnsi="Times New Roman" w:cs="Times New Roman"/>
          <w:sz w:val="24"/>
          <w:szCs w:val="24"/>
        </w:rPr>
        <w:t xml:space="preserve"> ]</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Rvwbbv</w:t>
      </w:r>
      <w:r w:rsidRPr="001F4016">
        <w:rPr>
          <w:rFonts w:ascii="Times New Roman" w:hAnsi="Times New Roman" w:cs="Times New Roman"/>
          <w:sz w:val="24"/>
          <w:szCs w:val="24"/>
        </w:rPr>
        <w:t xml:space="preserve"> [Don’t know]</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3100F" w:rsidRPr="001F4016">
        <w:rPr>
          <w:rFonts w:ascii="SutonnyMJ" w:hAnsi="SutonnyMJ" w:cs="SutonnyMJ"/>
          <w:sz w:val="24"/>
          <w:szCs w:val="24"/>
        </w:rPr>
        <w:t xml:space="preserve">wbw`©ó Ki“b </w:t>
      </w:r>
      <w:r w:rsidRPr="001F4016">
        <w:rPr>
          <w:rFonts w:ascii="SutonnyMJ" w:hAnsi="SutonnyMJ" w:cs="SutonnyMJ"/>
          <w:sz w:val="24"/>
          <w:szCs w:val="24"/>
        </w:rPr>
        <w:t>) [</w:t>
      </w:r>
      <w:r w:rsidRPr="001F4016">
        <w:rPr>
          <w:rFonts w:ascii="Times New Roman" w:hAnsi="Times New Roman" w:cs="Times New Roman"/>
          <w:sz w:val="24"/>
          <w:szCs w:val="24"/>
        </w:rPr>
        <w:t>Other]:</w:t>
      </w:r>
      <w:r w:rsidR="00C929B7" w:rsidRPr="001F4016">
        <w:rPr>
          <w:rFonts w:ascii="Times New Roman" w:hAnsi="Times New Roman" w:cs="Times New Roman"/>
          <w:sz w:val="24"/>
          <w:szCs w:val="24"/>
        </w:rPr>
        <w:t xml:space="preserve"> __________</w:t>
      </w:r>
    </w:p>
    <w:p w:rsidR="003B31D0" w:rsidRPr="001F4016" w:rsidRDefault="003B31D0" w:rsidP="002D2C29">
      <w:pPr>
        <w:pStyle w:val="NoSpacing"/>
        <w:rPr>
          <w:rFonts w:ascii="Times New Roman" w:hAnsi="Times New Roman" w:cs="Times New Roman"/>
          <w:sz w:val="24"/>
          <w:szCs w:val="24"/>
        </w:rPr>
      </w:pPr>
    </w:p>
    <w:p w:rsidR="003B31D0" w:rsidRPr="001F4016" w:rsidRDefault="003B31D0">
      <w:pPr>
        <w:pStyle w:val="NoSpacing"/>
        <w:ind w:left="1080"/>
        <w:rPr>
          <w:rFonts w:ascii="Times New Roman" w:hAnsi="Times New Roman" w:cs="Times New Roman"/>
          <w:sz w:val="24"/>
          <w:szCs w:val="24"/>
        </w:rPr>
      </w:pPr>
    </w:p>
    <w:p w:rsidR="00663A5E" w:rsidRPr="001F4016" w:rsidRDefault="008D66CE" w:rsidP="00C4531B">
      <w:pPr>
        <w:pStyle w:val="NoSpacing"/>
        <w:spacing w:after="120"/>
        <w:ind w:left="540"/>
        <w:rPr>
          <w:rFonts w:ascii="Times New Roman" w:hAnsi="Times New Roman" w:cs="Times New Roman"/>
          <w:b/>
          <w:sz w:val="24"/>
          <w:szCs w:val="24"/>
          <w:u w:val="single"/>
        </w:rPr>
      </w:pPr>
      <w:r w:rsidRPr="001F4016">
        <w:rPr>
          <w:rFonts w:ascii="SutonnyMJ" w:hAnsi="SutonnyMJ" w:cs="SutonnyMJ"/>
          <w:b/>
          <w:sz w:val="24"/>
          <w:szCs w:val="24"/>
          <w:u w:val="single"/>
        </w:rPr>
        <w:t>eZ©gvb e¨e¯’v m¤c‡K© DËi`vZvi `„wófw½</w:t>
      </w:r>
      <w:r w:rsidR="00F3100F" w:rsidRPr="001F4016">
        <w:rPr>
          <w:rFonts w:ascii="SutonnyMJ" w:hAnsi="SutonnyMJ" w:cs="SutonnyMJ"/>
          <w:b/>
          <w:sz w:val="24"/>
          <w:szCs w:val="24"/>
          <w:u w:val="single"/>
        </w:rPr>
        <w:t>/gZvgZ</w:t>
      </w:r>
      <w:r w:rsidRPr="001F4016">
        <w:rPr>
          <w:rFonts w:ascii="SutonnyMJ" w:hAnsi="SutonnyMJ" w:cs="SutonnyMJ"/>
          <w:b/>
          <w:sz w:val="24"/>
          <w:szCs w:val="24"/>
          <w:u w:val="single"/>
        </w:rPr>
        <w:t xml:space="preserve"> </w:t>
      </w:r>
      <w:r w:rsidRPr="001F4016">
        <w:rPr>
          <w:rFonts w:ascii="Times New Roman" w:hAnsi="Times New Roman" w:cs="Times New Roman"/>
          <w:b/>
          <w:sz w:val="24"/>
          <w:szCs w:val="24"/>
          <w:u w:val="single"/>
        </w:rPr>
        <w:t>(Respondent’s view about current management)</w:t>
      </w:r>
      <w:r w:rsidR="00C4531B" w:rsidRPr="001F4016">
        <w:rPr>
          <w:rFonts w:ascii="Times New Roman" w:hAnsi="Times New Roman" w:cs="Times New Roman"/>
          <w:b/>
          <w:sz w:val="24"/>
          <w:szCs w:val="24"/>
          <w:u w:val="single"/>
        </w:rPr>
        <w:t xml:space="preserve"> </w:t>
      </w:r>
      <w:r w:rsidR="00C4531B" w:rsidRPr="001F4016">
        <w:rPr>
          <w:b/>
          <w:i/>
          <w:sz w:val="24"/>
          <w:szCs w:val="24"/>
        </w:rPr>
        <w:t xml:space="preserve">Cue card for questions 3.24 – 3.26 </w:t>
      </w:r>
    </w:p>
    <w:p w:rsidR="00C4531B" w:rsidRPr="001F4016" w:rsidRDefault="00C4531B" w:rsidP="00C4531B">
      <w:pPr>
        <w:pStyle w:val="NoSpacing"/>
        <w:spacing w:after="120"/>
        <w:ind w:left="540"/>
        <w:rPr>
          <w:rFonts w:ascii="Times New Roman" w:hAnsi="Times New Roman" w:cs="Times New Roman"/>
          <w:b/>
          <w:sz w:val="24"/>
          <w:szCs w:val="24"/>
          <w:u w:val="single"/>
        </w:rPr>
      </w:pPr>
    </w:p>
    <w:p w:rsidR="003B31D0" w:rsidRPr="001F4016" w:rsidRDefault="0009721F">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gqjvi Szwo wbqwgZ Lvwj Kivi </w:t>
      </w:r>
      <w:r w:rsidR="008D66CE" w:rsidRPr="001F4016">
        <w:rPr>
          <w:rFonts w:ascii="SutonnyMJ" w:hAnsi="SutonnyMJ" w:cs="SutonnyMJ"/>
          <w:sz w:val="24"/>
          <w:szCs w:val="24"/>
        </w:rPr>
        <w:t>Rb¨ eZ©gv‡b †h e¨e¯’v i‡q‡Q †mUv wK fv‡jvfv‡e KvR Ki‡Q bvwK fv‡jv bq</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wbqwgZ gqjv Lvwj Kiv gv‡b-</w:t>
      </w:r>
      <w:r w:rsidR="008D66CE" w:rsidRPr="001F4016">
        <w:rPr>
          <w:sz w:val="24"/>
          <w:szCs w:val="24"/>
        </w:rPr>
        <w:t xml:space="preserve"> </w:t>
      </w:r>
      <w:r w:rsidR="008D66CE" w:rsidRPr="001F4016">
        <w:rPr>
          <w:rFonts w:ascii="SutonnyMJ" w:hAnsi="SutonnyMJ" w:cs="SutonnyMJ"/>
          <w:sz w:val="24"/>
          <w:szCs w:val="24"/>
        </w:rPr>
        <w:t>cÖwZw`b ev `y GKw`b ci ci gqjvi Szwoi gqjv Lvwj Kiv hv‡Z gqjvi Szwo gqjv w`‡q f‡i bv hvq|</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w:t>
      </w:r>
      <w:r w:rsidR="008D66CE" w:rsidRPr="001F4016">
        <w:rPr>
          <w:rFonts w:ascii="Times New Roman" w:hAnsi="Times New Roman" w:cs="Times New Roman"/>
          <w:sz w:val="24"/>
          <w:szCs w:val="24"/>
        </w:rPr>
        <w:t xml:space="preserve">your opinion, how well or poorly does the current system for ensuring </w:t>
      </w:r>
      <w:r w:rsidR="008D66CE" w:rsidRPr="001F4016">
        <w:rPr>
          <w:rFonts w:ascii="Times New Roman" w:hAnsi="Times New Roman" w:cs="Times New Roman"/>
          <w:b/>
          <w:i/>
          <w:sz w:val="24"/>
          <w:szCs w:val="24"/>
        </w:rPr>
        <w:t>regular emptying</w:t>
      </w:r>
      <w:r w:rsidR="008D66CE" w:rsidRPr="001F4016">
        <w:rPr>
          <w:rFonts w:ascii="Times New Roman" w:hAnsi="Times New Roman" w:cs="Times New Roman"/>
          <w:sz w:val="24"/>
          <w:szCs w:val="24"/>
        </w:rPr>
        <w:t xml:space="preserve"> of the </w:t>
      </w:r>
      <w:r w:rsidR="008D66CE" w:rsidRPr="001F4016">
        <w:rPr>
          <w:rFonts w:ascii="Times New Roman" w:hAnsi="Times New Roman" w:cs="Times New Roman"/>
          <w:b/>
          <w:i/>
          <w:sz w:val="24"/>
          <w:szCs w:val="24"/>
        </w:rPr>
        <w:t>waste bin</w:t>
      </w:r>
      <w:r w:rsidR="008D66CE" w:rsidRPr="001F4016">
        <w:rPr>
          <w:rFonts w:ascii="Times New Roman" w:hAnsi="Times New Roman" w:cs="Times New Roman"/>
          <w:sz w:val="24"/>
          <w:szCs w:val="24"/>
        </w:rPr>
        <w:t xml:space="preserve"> work? Regular emptying means emptying bin/ busket regularly or in every alternative day regularly]</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005A3D98" w:rsidRPr="005A3D98">
        <w:rPr>
          <w:sz w:val="24"/>
          <w:szCs w:val="24"/>
        </w:rPr>
        <w:t xml:space="preserve"> </w:t>
      </w:r>
      <w:r w:rsidR="005A3D98">
        <w:rPr>
          <w:sz w:val="24"/>
          <w:szCs w:val="24"/>
        </w:rPr>
        <w:t>……………….1</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005A3D98" w:rsidRPr="005A3D98">
        <w:rPr>
          <w:sz w:val="24"/>
          <w:szCs w:val="24"/>
        </w:rPr>
        <w:t xml:space="preserve"> </w:t>
      </w:r>
      <w:r w:rsidR="005A3D98">
        <w:rPr>
          <w:sz w:val="24"/>
          <w:szCs w:val="24"/>
        </w:rPr>
        <w:t>……………….2</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005A3D98" w:rsidRPr="005A3D98">
        <w:rPr>
          <w:sz w:val="24"/>
          <w:szCs w:val="24"/>
        </w:rPr>
        <w:t xml:space="preserve"> </w:t>
      </w:r>
      <w:r w:rsidR="005A3D98">
        <w:rPr>
          <w:sz w:val="24"/>
          <w:szCs w:val="24"/>
        </w:rPr>
        <w:t>……………….3</w:t>
      </w:r>
    </w:p>
    <w:p w:rsidR="0009721F" w:rsidRPr="001F4016" w:rsidRDefault="0009721F" w:rsidP="005A3D98">
      <w:pPr>
        <w:pStyle w:val="NoSpacing"/>
        <w:ind w:left="1080"/>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005A3D98" w:rsidRPr="005A3D98">
        <w:rPr>
          <w:sz w:val="24"/>
          <w:szCs w:val="24"/>
        </w:rPr>
        <w:t xml:space="preserve"> </w:t>
      </w:r>
      <w:r w:rsidR="005A3D98">
        <w:rPr>
          <w:sz w:val="24"/>
          <w:szCs w:val="24"/>
        </w:rPr>
        <w:t>……………….4</w:t>
      </w:r>
    </w:p>
    <w:p w:rsidR="00D8387F" w:rsidRPr="001F4016" w:rsidRDefault="00D8387F" w:rsidP="004257B3">
      <w:pPr>
        <w:pStyle w:val="NoSpacing2"/>
      </w:pPr>
    </w:p>
    <w:p w:rsidR="000B011F" w:rsidRPr="001F4016" w:rsidRDefault="000B011F" w:rsidP="004257B3">
      <w:pPr>
        <w:pStyle w:val="NoSpacing2"/>
        <w:rPr>
          <w:b/>
          <w:i/>
        </w:rPr>
      </w:pPr>
    </w:p>
    <w:p w:rsidR="00277E22" w:rsidRPr="001F4016" w:rsidRDefault="00277E22" w:rsidP="004257B3">
      <w:pPr>
        <w:pStyle w:val="NoSpacing2"/>
        <w:rPr>
          <w:b/>
          <w:i/>
        </w:rPr>
      </w:pPr>
    </w:p>
    <w:p w:rsidR="003E236A" w:rsidRPr="001F4016" w:rsidRDefault="00B5487D" w:rsidP="004257B3">
      <w:pPr>
        <w:pStyle w:val="NoSpacing2"/>
        <w:rPr>
          <w:b/>
          <w:i/>
        </w:rPr>
      </w:pPr>
      <w:r w:rsidRPr="001F4016">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1F4016" w:rsidTr="00157AD3">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 xml:space="preserve">eZ©gvb e¨e¯’vwU Lye </w:t>
            </w:r>
            <w:r w:rsidRPr="001F4016">
              <w:rPr>
                <w:rFonts w:ascii="SutonnyMJ" w:hAnsi="SutonnyMJ" w:cs="SutonnyMJ"/>
                <w:sz w:val="24"/>
                <w:szCs w:val="24"/>
              </w:rPr>
              <w:lastRenderedPageBreak/>
              <w:t xml:space="preserve">fv‡jvfv‡e KvR Ki‡Q </w:t>
            </w:r>
            <w:r w:rsidRPr="001F4016">
              <w:rPr>
                <w:sz w:val="24"/>
                <w:szCs w:val="24"/>
              </w:rPr>
              <w:t xml:space="preserve">[Current system works </w:t>
            </w:r>
            <w:r w:rsidRPr="001F4016">
              <w:rPr>
                <w:b/>
                <w:sz w:val="24"/>
                <w:szCs w:val="24"/>
              </w:rPr>
              <w:t>very</w:t>
            </w:r>
            <w:r w:rsidRPr="001F4016">
              <w:rPr>
                <w:sz w:val="24"/>
                <w:szCs w:val="24"/>
              </w:rPr>
              <w:t xml:space="preserve"> </w:t>
            </w:r>
            <w:r w:rsidRPr="001F4016">
              <w:rPr>
                <w:b/>
                <w:sz w:val="24"/>
                <w:szCs w:val="24"/>
              </w:rPr>
              <w:t>well]</w:t>
            </w: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†gvUvgywU </w:t>
            </w:r>
            <w:r w:rsidRPr="001F4016">
              <w:rPr>
                <w:rFonts w:ascii="SutonnyMJ" w:hAnsi="SutonnyMJ" w:cs="SutonnyMJ"/>
                <w:sz w:val="24"/>
                <w:szCs w:val="24"/>
              </w:rPr>
              <w:lastRenderedPageBreak/>
              <w:t>KvR Ki‡Q</w:t>
            </w:r>
            <w:r w:rsidRPr="001F4016">
              <w:rPr>
                <w:sz w:val="24"/>
                <w:szCs w:val="24"/>
              </w:rPr>
              <w:t xml:space="preserve"> [Current system works </w:t>
            </w:r>
            <w:r w:rsidRPr="001F4016">
              <w:rPr>
                <w:b/>
                <w:sz w:val="24"/>
                <w:szCs w:val="24"/>
              </w:rPr>
              <w:t>adequately]</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w:t>
            </w:r>
            <w:r w:rsidRPr="001F4016">
              <w:rPr>
                <w:rFonts w:ascii="SutonnyMJ" w:hAnsi="SutonnyMJ" w:cs="SutonnyMJ"/>
                <w:sz w:val="24"/>
                <w:szCs w:val="24"/>
              </w:rPr>
              <w:lastRenderedPageBreak/>
              <w:t xml:space="preserve">†KvbiK‡g KvR Ki‡Q </w:t>
            </w:r>
            <w:r w:rsidRPr="001F4016">
              <w:rPr>
                <w:sz w:val="24"/>
                <w:szCs w:val="24"/>
              </w:rPr>
              <w:t xml:space="preserve">[Current system is somewhat </w:t>
            </w:r>
            <w:r w:rsidRPr="001F4016">
              <w:rPr>
                <w:b/>
                <w:sz w:val="24"/>
                <w:szCs w:val="24"/>
              </w:rPr>
              <w:t>inadequate]</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lastRenderedPageBreak/>
              <w:t xml:space="preserve">eZ©gvb e¨e¯’vwU ‡gv‡UI </w:t>
            </w:r>
            <w:r w:rsidRPr="001F4016">
              <w:rPr>
                <w:rFonts w:ascii="SutonnyMJ" w:hAnsi="SutonnyMJ" w:cs="SutonnyMJ"/>
                <w:sz w:val="24"/>
                <w:szCs w:val="24"/>
              </w:rPr>
              <w:lastRenderedPageBreak/>
              <w:t>Kvh©Kix/DcKvix bq</w:t>
            </w:r>
            <w:r w:rsidRPr="001F4016">
              <w:rPr>
                <w:sz w:val="24"/>
                <w:szCs w:val="24"/>
              </w:rPr>
              <w:t xml:space="preserve"> [Current system is </w:t>
            </w:r>
            <w:r w:rsidRPr="001F4016">
              <w:rPr>
                <w:b/>
                <w:sz w:val="24"/>
                <w:szCs w:val="24"/>
              </w:rPr>
              <w:t xml:space="preserve">not at all </w:t>
            </w:r>
            <w:r w:rsidRPr="001F4016">
              <w:rPr>
                <w:sz w:val="24"/>
                <w:szCs w:val="24"/>
              </w:rPr>
              <w:t>functional/ useful]</w:t>
            </w:r>
          </w:p>
        </w:tc>
      </w:tr>
    </w:tbl>
    <w:p w:rsidR="00024B55" w:rsidRPr="001F4016" w:rsidRDefault="00024B55" w:rsidP="00024B55">
      <w:pPr>
        <w:pStyle w:val="NoSpacing"/>
        <w:spacing w:after="120"/>
        <w:rPr>
          <w:rFonts w:ascii="Times New Roman" w:hAnsi="Times New Roman" w:cs="Times New Roman"/>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 wbqwgZ cwi®‹vi Kivi †h e¨e¯’vwU i‡q‡Q †mwU wK fv‡jv fv‡e KvR Ki‡Q bvwK fv‡jv bq? (cwi®‹viK Dcv`vb e¨envi K‡i) </w:t>
      </w:r>
      <w:r w:rsidR="00024B55" w:rsidRPr="001F4016">
        <w:rPr>
          <w:rFonts w:ascii="SutonnyMJ" w:hAnsi="SutonnyMJ" w:cs="SutonnyMJ"/>
          <w:sz w:val="24"/>
          <w:szCs w:val="24"/>
        </w:rPr>
        <w:t>wbqwgZ cwi®‹vi ej‡Z eySvq cvqLvbvi Af¨š—‡i cvqLvbv (c¨v‡b I Ab¨vb¨ ¯’v‡</w:t>
      </w:r>
      <w:r w:rsidR="00C4531B" w:rsidRPr="001F4016">
        <w:rPr>
          <w:rFonts w:ascii="SutonnyMJ" w:hAnsi="SutonnyMJ" w:cs="SutonnyMJ"/>
          <w:sz w:val="24"/>
          <w:szCs w:val="24"/>
        </w:rPr>
        <w:t>b †j‡M _vKv ev R‡g _vKv cvqLvbv</w:t>
      </w:r>
      <w:r w:rsidR="00024B55" w:rsidRPr="001F4016">
        <w:rPr>
          <w:rFonts w:ascii="SutonnyMJ" w:hAnsi="SutonnyMJ" w:cs="SutonnyMJ"/>
          <w:sz w:val="24"/>
          <w:szCs w:val="24"/>
        </w:rPr>
        <w:t xml:space="preserve"> I Ab¨vb¨ †bvsiv wRwblcÎ wbqwgZ fv‡e cwi®‹vi Kiv|</w:t>
      </w:r>
      <w:r w:rsidR="00C4531B" w:rsidRPr="001F4016">
        <w:rPr>
          <w:rFonts w:ascii="SutonnyMJ" w:hAnsi="SutonnyMJ" w:cs="SutonnyMJ"/>
          <w:sz w:val="24"/>
          <w:szCs w:val="24"/>
        </w:rPr>
        <w:t>)</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cleaning</w:t>
      </w:r>
      <w:r w:rsidR="005D3D41" w:rsidRPr="001F4016">
        <w:rPr>
          <w:rFonts w:ascii="Times New Roman" w:hAnsi="Times New Roman" w:cs="Times New Roman"/>
          <w:b/>
          <w:i/>
          <w:sz w:val="24"/>
          <w:szCs w:val="24"/>
        </w:rPr>
        <w:t xml:space="preserve"> </w:t>
      </w:r>
      <w:r w:rsidRPr="001F4016">
        <w:rPr>
          <w:rFonts w:ascii="Times New Roman" w:hAnsi="Times New Roman" w:cs="Times New Roman"/>
          <w:b/>
          <w:i/>
          <w:sz w:val="24"/>
          <w:szCs w:val="24"/>
        </w:rPr>
        <w:t>(using cleaning agent)</w:t>
      </w:r>
      <w:r w:rsidR="00024B55" w:rsidRPr="001F4016">
        <w:rPr>
          <w:rFonts w:ascii="Times New Roman" w:hAnsi="Times New Roman" w:cs="Times New Roman"/>
          <w:sz w:val="24"/>
          <w:szCs w:val="24"/>
        </w:rPr>
        <w:t xml:space="preserve"> of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Regular cleaning means that the toilet stall is cleared of feces or mess daily.]</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C4531B" w:rsidRPr="005A3D98" w:rsidRDefault="005A3D98" w:rsidP="005A3D98">
      <w:pPr>
        <w:pStyle w:val="NoSpacing"/>
        <w:rPr>
          <w:rFonts w:ascii="SutonnyMJ" w:hAnsi="SutonnyMJ" w:cs="SutonnyMJ"/>
          <w:sz w:val="24"/>
          <w:szCs w:val="24"/>
        </w:rPr>
      </w:pPr>
      <w:r>
        <w:rPr>
          <w:rFonts w:ascii="SutonnyMJ" w:hAnsi="SutonnyMJ" w:cs="SutonnyMJ"/>
          <w:sz w:val="24"/>
          <w:szCs w:val="24"/>
        </w:rPr>
        <w:t xml:space="preserve">             </w:t>
      </w: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1F4016">
        <w:rPr>
          <w:rFonts w:ascii="SutonnyMJ" w:hAnsi="SutonnyMJ" w:cs="SutonnyMJ"/>
          <w:sz w:val="24"/>
          <w:szCs w:val="24"/>
        </w:rPr>
        <w:t>ej‡Z eySvq cvqLvbvwUi cvBc eÜ nqwb ev gqjv Dc‡P c‡iwb Ges gqjv cwi®‹v‡ii Rb¨ c¨v‡b Xvjv cvwb mn‡RB P‡j wM‡q‡Q |</w:t>
      </w:r>
      <w:r w:rsidR="00024B55" w:rsidRPr="001F4016">
        <w:rPr>
          <w:rFonts w:ascii="Times New Roman" w:hAnsi="Times New Roman" w:cs="Times New Roman"/>
          <w:sz w:val="24"/>
          <w:szCs w:val="24"/>
        </w:rPr>
        <w:t xml:space="preserve"> [In your opinion, how well or poorly does the current system for ensuring that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is </w:t>
      </w:r>
      <w:r w:rsidR="00024B55" w:rsidRPr="001F4016">
        <w:rPr>
          <w:rFonts w:ascii="Times New Roman" w:hAnsi="Times New Roman" w:cs="Times New Roman"/>
          <w:b/>
          <w:i/>
          <w:sz w:val="24"/>
          <w:szCs w:val="24"/>
        </w:rPr>
        <w:t>properly functioning</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Properly functioning means that- the toilet is not found blocked or overflowing, and the water for flushing drains away.]</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r w:rsidRPr="005A3D98">
        <w:rPr>
          <w:sz w:val="24"/>
          <w:szCs w:val="24"/>
        </w:rPr>
        <w:t xml:space="preserve"> </w:t>
      </w:r>
      <w:r>
        <w:rPr>
          <w:sz w:val="24"/>
          <w:szCs w:val="24"/>
        </w:rPr>
        <w:t>……………….1</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r w:rsidRPr="005A3D98">
        <w:rPr>
          <w:sz w:val="24"/>
          <w:szCs w:val="24"/>
        </w:rPr>
        <w:t xml:space="preserve"> </w:t>
      </w:r>
      <w:r>
        <w:rPr>
          <w:sz w:val="24"/>
          <w:szCs w:val="24"/>
        </w:rPr>
        <w:t>……………….2</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r w:rsidRPr="005A3D98">
        <w:rPr>
          <w:sz w:val="24"/>
          <w:szCs w:val="24"/>
        </w:rPr>
        <w:t xml:space="preserve"> </w:t>
      </w:r>
      <w:r>
        <w:rPr>
          <w:sz w:val="24"/>
          <w:szCs w:val="24"/>
        </w:rPr>
        <w:t>……………….3</w:t>
      </w:r>
    </w:p>
    <w:p w:rsidR="005A3D98" w:rsidRPr="001F4016" w:rsidRDefault="005A3D98" w:rsidP="005A3D98">
      <w:pPr>
        <w:pStyle w:val="NoSpacing"/>
        <w:ind w:left="465"/>
        <w:rPr>
          <w:rFonts w:ascii="Times New Roman" w:hAnsi="Times New Roman" w:cs="Times New Roman"/>
          <w:sz w:val="24"/>
          <w:szCs w:val="24"/>
        </w:rPr>
      </w:pPr>
      <w:r>
        <w:rPr>
          <w:rFonts w:ascii="SutonnyMJ" w:hAnsi="SutonnyMJ" w:cs="SutonnyMJ"/>
          <w:sz w:val="24"/>
          <w:szCs w:val="24"/>
        </w:rPr>
        <w:t xml:space="preserve">    </w:t>
      </w: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r w:rsidRPr="005A3D98">
        <w:rPr>
          <w:sz w:val="24"/>
          <w:szCs w:val="24"/>
        </w:rPr>
        <w:t xml:space="preserve"> </w:t>
      </w:r>
      <w:r>
        <w:rPr>
          <w:sz w:val="24"/>
          <w:szCs w:val="24"/>
        </w:rPr>
        <w:t>……………….4</w:t>
      </w:r>
    </w:p>
    <w:p w:rsidR="00F24900" w:rsidRPr="001F4016" w:rsidRDefault="00F24900" w:rsidP="00F24900">
      <w:pPr>
        <w:pStyle w:val="NoSpacing"/>
        <w:rPr>
          <w:sz w:val="24"/>
          <w:szCs w:val="24"/>
        </w:rPr>
      </w:pPr>
    </w:p>
    <w:p w:rsidR="003B31D0" w:rsidRPr="005B4399"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cvqLvbvwUi †mcwUK U¨vsK Lvwj Kivi †¶‡Î eZ©gv‡b †h e¨e¯’vwU Pvjy i</w:t>
      </w:r>
      <w:r w:rsidR="00024B55" w:rsidRPr="001F4016">
        <w:rPr>
          <w:rFonts w:ascii="SutonnyMJ" w:hAnsi="SutonnyMJ" w:cs="SutonnyMJ"/>
          <w:sz w:val="24"/>
          <w:szCs w:val="24"/>
        </w:rPr>
        <w:t>‡q‡Q †mUv wK fv‡jvfv‡e KvR Ki‡Q bvwK fv‡jv bq</w:t>
      </w:r>
      <w:r w:rsidR="00024B55" w:rsidRPr="001F4016">
        <w:rPr>
          <w:rFonts w:ascii="Times New Roman" w:hAnsi="Times New Roman" w:cs="Times New Roman"/>
          <w:sz w:val="24"/>
          <w:szCs w:val="24"/>
        </w:rPr>
        <w:t>?</w:t>
      </w:r>
      <w:r w:rsidR="00024B55" w:rsidRPr="001F4016">
        <w:rPr>
          <w:sz w:val="24"/>
          <w:szCs w:val="24"/>
        </w:rPr>
        <w:t xml:space="preserve"> </w:t>
      </w:r>
      <w:r w:rsidR="00024B55" w:rsidRPr="001F4016">
        <w:rPr>
          <w:rFonts w:ascii="SutonnyMJ" w:hAnsi="SutonnyMJ" w:cs="SutonnyMJ"/>
          <w:sz w:val="24"/>
          <w:szCs w:val="24"/>
        </w:rPr>
        <w:t>wbqwgZ †mcwUK U¨vsK Lvwj Kiv ej‡Z eySvq eQ‡i Kgc‡¶ `yBevi cvqLvbvi eR¨© Lvwj Kiv †hb †mcwUK U¨vsKwU f‡i wM‡q e¨env‡ii Abyc‡hvMx bv n‡q hvq|</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emptying</w:t>
      </w:r>
      <w:r w:rsidR="00024B55" w:rsidRPr="001F4016">
        <w:rPr>
          <w:rFonts w:ascii="Times New Roman" w:hAnsi="Times New Roman" w:cs="Times New Roman"/>
          <w:sz w:val="24"/>
          <w:szCs w:val="24"/>
        </w:rPr>
        <w:t xml:space="preserve"> of fecal sludge from </w:t>
      </w:r>
      <w:r w:rsidRPr="001F4016">
        <w:rPr>
          <w:rFonts w:ascii="Times New Roman" w:hAnsi="Times New Roman" w:cs="Times New Roman"/>
          <w:sz w:val="24"/>
          <w:szCs w:val="24"/>
        </w:rPr>
        <w:t>septic tank ?</w:t>
      </w:r>
      <w:r w:rsidR="00024B55" w:rsidRPr="001F4016">
        <w:rPr>
          <w:rFonts w:ascii="Cambria" w:hAnsi="Cambria"/>
          <w:sz w:val="24"/>
          <w:szCs w:val="24"/>
        </w:rPr>
        <w:t xml:space="preserve"> </w:t>
      </w:r>
      <w:r w:rsidR="00024B55" w:rsidRPr="001F4016">
        <w:rPr>
          <w:rFonts w:ascii="Times New Roman" w:hAnsi="Times New Roman" w:cs="Times New Roman"/>
          <w:sz w:val="24"/>
          <w:szCs w:val="24"/>
        </w:rPr>
        <w:t xml:space="preserve">Regular emptying means that the sludge </w:t>
      </w:r>
      <w:r w:rsidR="00024B55" w:rsidRPr="005B4399">
        <w:rPr>
          <w:rFonts w:ascii="Times New Roman" w:hAnsi="Times New Roman" w:cs="Times New Roman"/>
          <w:sz w:val="24"/>
          <w:szCs w:val="24"/>
        </w:rPr>
        <w:t>is emptied at least twice a year, such that it does not become full and unusable.]</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Lye fv‡jvfv‡e KvR Ki‡Q </w:t>
      </w:r>
      <w:r w:rsidRPr="005B4399">
        <w:rPr>
          <w:rFonts w:ascii="Times New Roman" w:hAnsi="Times New Roman" w:cs="Times New Roman"/>
          <w:sz w:val="24"/>
          <w:szCs w:val="24"/>
        </w:rPr>
        <w:t xml:space="preserve">[System works </w:t>
      </w:r>
      <w:r w:rsidRPr="005B4399">
        <w:rPr>
          <w:rFonts w:ascii="Times New Roman" w:hAnsi="Times New Roman" w:cs="Times New Roman"/>
          <w:b/>
          <w:sz w:val="24"/>
          <w:szCs w:val="24"/>
        </w:rPr>
        <w:t>very</w:t>
      </w:r>
      <w:r w:rsidRPr="005B4399">
        <w:rPr>
          <w:rFonts w:ascii="Times New Roman" w:hAnsi="Times New Roman" w:cs="Times New Roman"/>
          <w:sz w:val="24"/>
          <w:szCs w:val="24"/>
        </w:rPr>
        <w:t xml:space="preserve"> </w:t>
      </w:r>
      <w:r w:rsidRPr="005B4399">
        <w:rPr>
          <w:rFonts w:ascii="Times New Roman" w:hAnsi="Times New Roman" w:cs="Times New Roman"/>
          <w:b/>
          <w:sz w:val="24"/>
          <w:szCs w:val="24"/>
        </w:rPr>
        <w:t>well]</w:t>
      </w:r>
      <w:r w:rsidRPr="005B4399">
        <w:rPr>
          <w:sz w:val="24"/>
          <w:szCs w:val="24"/>
        </w:rPr>
        <w:t xml:space="preserve"> ……………….1</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†gvUvgywU KvR Ki‡Q</w:t>
      </w:r>
      <w:r w:rsidRPr="005B4399">
        <w:rPr>
          <w:rFonts w:ascii="Times New Roman" w:hAnsi="Times New Roman" w:cs="Times New Roman"/>
          <w:sz w:val="24"/>
          <w:szCs w:val="24"/>
        </w:rPr>
        <w:t xml:space="preserve"> [System works </w:t>
      </w:r>
      <w:r w:rsidRPr="005B4399">
        <w:rPr>
          <w:rFonts w:ascii="Times New Roman" w:hAnsi="Times New Roman" w:cs="Times New Roman"/>
          <w:b/>
          <w:sz w:val="24"/>
          <w:szCs w:val="24"/>
        </w:rPr>
        <w:t>adequately]</w:t>
      </w:r>
      <w:r w:rsidRPr="005B4399">
        <w:rPr>
          <w:sz w:val="24"/>
          <w:szCs w:val="24"/>
        </w:rPr>
        <w:t xml:space="preserve"> ……………….2</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†KvbiK‡g KvR Ki‡Q </w:t>
      </w:r>
      <w:r w:rsidRPr="005B4399">
        <w:rPr>
          <w:rFonts w:ascii="Times New Roman" w:hAnsi="Times New Roman" w:cs="Times New Roman"/>
          <w:sz w:val="24"/>
          <w:szCs w:val="24"/>
        </w:rPr>
        <w:t xml:space="preserve">[System is somewhat </w:t>
      </w:r>
      <w:r w:rsidRPr="005B4399">
        <w:rPr>
          <w:rFonts w:ascii="Times New Roman" w:hAnsi="Times New Roman" w:cs="Times New Roman"/>
          <w:b/>
          <w:sz w:val="24"/>
          <w:szCs w:val="24"/>
        </w:rPr>
        <w:t>inadequate]</w:t>
      </w:r>
      <w:r w:rsidRPr="005B4399">
        <w:rPr>
          <w:sz w:val="24"/>
          <w:szCs w:val="24"/>
        </w:rPr>
        <w:t xml:space="preserve"> ……………….3</w:t>
      </w:r>
    </w:p>
    <w:p w:rsidR="005A3D98" w:rsidRPr="005B4399" w:rsidRDefault="005A3D98" w:rsidP="005A3D98">
      <w:pPr>
        <w:pStyle w:val="NoSpacing"/>
        <w:ind w:left="465"/>
        <w:rPr>
          <w:rFonts w:ascii="Times New Roman" w:hAnsi="Times New Roman" w:cs="Times New Roman"/>
          <w:sz w:val="24"/>
          <w:szCs w:val="24"/>
        </w:rPr>
      </w:pPr>
      <w:r w:rsidRPr="005B4399">
        <w:rPr>
          <w:rFonts w:ascii="SutonnyMJ" w:hAnsi="SutonnyMJ" w:cs="SutonnyMJ"/>
          <w:sz w:val="24"/>
          <w:szCs w:val="24"/>
        </w:rPr>
        <w:t xml:space="preserve">      e¨e¯’vwU ‡gv‡UI Kvh©Kix/DcKvix bq</w:t>
      </w:r>
      <w:r w:rsidRPr="005B4399">
        <w:rPr>
          <w:rFonts w:ascii="Times New Roman" w:hAnsi="Times New Roman" w:cs="Times New Roman"/>
          <w:sz w:val="24"/>
          <w:szCs w:val="24"/>
        </w:rPr>
        <w:t xml:space="preserve"> [System is </w:t>
      </w:r>
      <w:r w:rsidRPr="005B4399">
        <w:rPr>
          <w:rFonts w:ascii="Times New Roman" w:hAnsi="Times New Roman" w:cs="Times New Roman"/>
          <w:b/>
          <w:sz w:val="24"/>
          <w:szCs w:val="24"/>
        </w:rPr>
        <w:t xml:space="preserve">not at all </w:t>
      </w:r>
      <w:r w:rsidRPr="005B4399">
        <w:rPr>
          <w:rFonts w:ascii="Times New Roman" w:hAnsi="Times New Roman" w:cs="Times New Roman"/>
          <w:sz w:val="24"/>
          <w:szCs w:val="24"/>
        </w:rPr>
        <w:t>functional or useful]</w:t>
      </w:r>
      <w:r w:rsidRPr="005B4399">
        <w:rPr>
          <w:sz w:val="24"/>
          <w:szCs w:val="24"/>
        </w:rPr>
        <w:t xml:space="preserve"> …….4</w:t>
      </w:r>
    </w:p>
    <w:p w:rsidR="00827533" w:rsidRPr="005B4399" w:rsidRDefault="005A3D98" w:rsidP="005A3D98">
      <w:pPr>
        <w:pStyle w:val="NoSpacing"/>
        <w:rPr>
          <w:rFonts w:ascii="SutonnyMJ" w:hAnsi="SutonnyMJ" w:cs="SutonnyMJ"/>
          <w:sz w:val="24"/>
          <w:szCs w:val="24"/>
        </w:rPr>
      </w:pPr>
      <w:r w:rsidRPr="005B4399">
        <w:rPr>
          <w:rFonts w:ascii="SutonnyMJ" w:hAnsi="SutonnyMJ" w:cs="SutonnyMJ"/>
          <w:sz w:val="24"/>
          <w:szCs w:val="24"/>
        </w:rPr>
        <w:t xml:space="preserve">            </w:t>
      </w:r>
      <w:r w:rsidR="007F1401" w:rsidRPr="005B4399">
        <w:rPr>
          <w:rFonts w:ascii="SutonnyMJ" w:hAnsi="SutonnyMJ"/>
          <w:sz w:val="24"/>
          <w:szCs w:val="24"/>
        </w:rPr>
        <w:t xml:space="preserve"> cÖ‡hvR¨ bq</w:t>
      </w:r>
      <w:r w:rsidR="008D66CE" w:rsidRPr="005B4399">
        <w:rPr>
          <w:rFonts w:ascii="SutonnyMJ" w:hAnsi="SutonnyMJ" w:cs="SutonnyMJ"/>
          <w:sz w:val="24"/>
          <w:szCs w:val="24"/>
        </w:rPr>
        <w:t xml:space="preserve"> </w:t>
      </w:r>
      <w:r w:rsidR="008D66CE" w:rsidRPr="005B4399">
        <w:rPr>
          <w:rFonts w:ascii="Times New Roman" w:hAnsi="Times New Roman" w:cs="Times New Roman"/>
          <w:sz w:val="24"/>
          <w:szCs w:val="24"/>
        </w:rPr>
        <w:t>[</w:t>
      </w:r>
      <w:r w:rsidR="007F1401" w:rsidRPr="005B4399">
        <w:rPr>
          <w:rFonts w:ascii="Times New Roman" w:hAnsi="Times New Roman" w:cs="Times New Roman"/>
          <w:sz w:val="24"/>
          <w:szCs w:val="24"/>
        </w:rPr>
        <w:t>Not applicable</w:t>
      </w:r>
      <w:r w:rsidR="008D66CE" w:rsidRPr="005B4399">
        <w:rPr>
          <w:rFonts w:ascii="Times New Roman" w:hAnsi="Times New Roman" w:cs="Times New Roman"/>
          <w:sz w:val="24"/>
          <w:szCs w:val="24"/>
        </w:rPr>
        <w:t>]</w:t>
      </w:r>
      <w:r w:rsidRPr="005B4399">
        <w:rPr>
          <w:rFonts w:ascii="Times New Roman" w:hAnsi="Times New Roman" w:cs="Times New Roman"/>
          <w:sz w:val="24"/>
          <w:szCs w:val="24"/>
        </w:rPr>
        <w:t>…………..888</w:t>
      </w:r>
    </w:p>
    <w:p w:rsidR="00F77308" w:rsidRPr="001F4016" w:rsidRDefault="00F77308" w:rsidP="00F77308">
      <w:pPr>
        <w:pStyle w:val="NoSpacing"/>
        <w:rPr>
          <w:sz w:val="24"/>
          <w:szCs w:val="24"/>
        </w:rPr>
      </w:pPr>
    </w:p>
    <w:p w:rsidR="003B31D0" w:rsidRPr="001F4016" w:rsidRDefault="00024B55">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lastRenderedPageBreak/>
        <w:t>cvqLvbvwU †bvsiv Ae¯’vq †d‡j ivLvi  djvdj Avm‡j Kx n‡Z cv‡i?</w:t>
      </w:r>
      <w:r w:rsidR="004D5DD8" w:rsidRPr="001F4016">
        <w:rPr>
          <w:rFonts w:ascii="SutonnyMJ" w:hAnsi="SutonnyMJ" w:cs="SutonnyMJ"/>
          <w:sz w:val="24"/>
          <w:szCs w:val="24"/>
        </w:rPr>
        <w:t xml:space="preserve"> </w:t>
      </w:r>
      <w:r w:rsidR="008D66CE" w:rsidRPr="001F4016">
        <w:rPr>
          <w:rFonts w:ascii="SutonnyMJ" w:hAnsi="SutonnyMJ" w:cs="SutonnyMJ"/>
          <w:sz w:val="24"/>
          <w:szCs w:val="24"/>
        </w:rPr>
        <w:t>(GKvwaK DËi MÖnY‡hvM¨)</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[Are there any </w:t>
      </w:r>
      <w:r w:rsidRPr="001F4016">
        <w:rPr>
          <w:rFonts w:ascii="Times New Roman" w:hAnsi="Times New Roman" w:cs="Times New Roman"/>
          <w:b/>
          <w:i/>
          <w:sz w:val="24"/>
          <w:szCs w:val="24"/>
        </w:rPr>
        <w:t>consequences</w:t>
      </w:r>
      <w:r w:rsidRPr="001F4016">
        <w:rPr>
          <w:rFonts w:ascii="Times New Roman" w:hAnsi="Times New Roman" w:cs="Times New Roman"/>
          <w:sz w:val="24"/>
          <w:szCs w:val="24"/>
        </w:rPr>
        <w:t xml:space="preserve"> for leaving the latrine </w:t>
      </w:r>
      <w:r w:rsidRPr="001F4016">
        <w:rPr>
          <w:rFonts w:ascii="Times New Roman" w:hAnsi="Times New Roman" w:cs="Times New Roman"/>
          <w:b/>
          <w:i/>
          <w:sz w:val="24"/>
          <w:szCs w:val="24"/>
        </w:rPr>
        <w:t>messy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(Db¥y³ cÖkœ- DËi¸‡jv c‡o †kvbv‡bvi `iKvi †bB)  </w:t>
      </w:r>
      <w:r w:rsidR="001B62E6" w:rsidRPr="001F4016">
        <w:rPr>
          <w:rFonts w:ascii="Cambria" w:hAnsi="Cambria"/>
          <w:sz w:val="24"/>
          <w:szCs w:val="24"/>
        </w:rPr>
        <w:t>(</w:t>
      </w:r>
      <w:r w:rsidR="001B62E6" w:rsidRPr="001F4016">
        <w:rPr>
          <w:rFonts w:ascii="Cambria" w:hAnsi="Cambria"/>
          <w:b/>
          <w:sz w:val="24"/>
          <w:szCs w:val="24"/>
          <w:u w:val="single"/>
        </w:rPr>
        <w:t>Open ended- do not read answeres</w:t>
      </w:r>
      <w:r w:rsidR="008D66CE" w:rsidRPr="001F4016">
        <w:rPr>
          <w:rFonts w:ascii="Cambria" w:hAnsi="Cambria"/>
          <w:sz w:val="24"/>
          <w:szCs w:val="24"/>
        </w:rPr>
        <w:t>) [Multiple answers are allowed]</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FA03E1"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Av‡kcv‡ki `yN©Ü Qovq I cwi‡ek `~wlZ nq </w:t>
      </w:r>
      <w:r w:rsidRPr="001F4016">
        <w:rPr>
          <w:rFonts w:ascii="Times New Roman" w:hAnsi="Times New Roman" w:cs="Times New Roman"/>
          <w:sz w:val="24"/>
          <w:szCs w:val="24"/>
        </w:rPr>
        <w:t>[Bad smells spread around and environment polluts]</w:t>
      </w:r>
    </w:p>
    <w:p w:rsidR="00F14487"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4C58DB"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p>
    <w:p w:rsidR="00024B55" w:rsidRPr="001F4016" w:rsidRDefault="00024B55" w:rsidP="00C4531B">
      <w:pPr>
        <w:pStyle w:val="NoSpacing"/>
        <w:ind w:left="1620"/>
        <w:rPr>
          <w:rFonts w:ascii="Times New Roman" w:hAnsi="Times New Roman" w:cs="Times New Roman"/>
          <w:sz w:val="24"/>
          <w:szCs w:val="24"/>
        </w:rPr>
      </w:pPr>
      <w:r w:rsidRPr="001F4016">
        <w:rPr>
          <w:sz w:val="24"/>
          <w:szCs w:val="24"/>
        </w:rPr>
        <w:t>_______________________________________________________________________________________________________________________________________________________________________________________________________________</w:t>
      </w:r>
      <w:r w:rsidR="00031899" w:rsidRPr="001F4016">
        <w:rPr>
          <w:sz w:val="24"/>
          <w:szCs w:val="24"/>
        </w:rPr>
        <w:t xml:space="preserve"> </w:t>
      </w:r>
    </w:p>
    <w:p w:rsidR="00B85A02" w:rsidRPr="001F4016" w:rsidRDefault="00B85A02" w:rsidP="00C4531B">
      <w:pPr>
        <w:pStyle w:val="NoSpacing"/>
        <w:spacing w:after="120"/>
        <w:rPr>
          <w:rFonts w:ascii="Cambria" w:hAnsi="Cambria"/>
          <w:sz w:val="24"/>
          <w:szCs w:val="24"/>
        </w:rPr>
      </w:pPr>
    </w:p>
    <w:p w:rsidR="003B31D0" w:rsidRPr="001F4016" w:rsidRDefault="00C03503">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cvqLvbvwU †bvsiv Ae¯’vq †d‡j ivLvi  djvdj Avm‡j Kx n‡Z cv‡i?</w:t>
      </w:r>
      <w:r w:rsidR="00F14487" w:rsidRPr="001F4016">
        <w:rPr>
          <w:rFonts w:ascii="SutonnyMJ" w:hAnsi="SutonnyMJ" w:cs="SutonnyMJ"/>
          <w:sz w:val="24"/>
          <w:szCs w:val="24"/>
        </w:rPr>
        <w:t xml:space="preserve"> </w:t>
      </w:r>
      <w:r w:rsidR="00C4531B" w:rsidRPr="001F4016">
        <w:rPr>
          <w:rFonts w:ascii="SutonnyMJ" w:hAnsi="SutonnyMJ" w:cs="SutonnyMJ"/>
          <w:sz w:val="24"/>
          <w:szCs w:val="24"/>
        </w:rPr>
        <w:t>(GKvwaK DËi MÖnY‡hvM¨, DËi¸‡jv c‡o †kvbvb)</w:t>
      </w:r>
      <w:r w:rsidR="00C4531B" w:rsidRPr="001F4016">
        <w:rPr>
          <w:rFonts w:ascii="Cambria" w:hAnsi="Cambria"/>
          <w:sz w:val="24"/>
          <w:szCs w:val="24"/>
        </w:rPr>
        <w:t xml:space="preserve"> </w:t>
      </w:r>
      <w:r w:rsidR="008D66CE" w:rsidRPr="001F4016">
        <w:rPr>
          <w:rFonts w:ascii="SutonnyMJ" w:hAnsi="SutonnyMJ" w:cs="SutonnyMJ"/>
          <w:sz w:val="24"/>
          <w:szCs w:val="24"/>
        </w:rPr>
        <w:t xml:space="preserve"> </w:t>
      </w:r>
      <w:r w:rsidR="008D66CE" w:rsidRPr="001F4016">
        <w:rPr>
          <w:rFonts w:ascii="Times New Roman" w:hAnsi="Times New Roman" w:cs="Times New Roman"/>
          <w:sz w:val="24"/>
          <w:szCs w:val="24"/>
        </w:rPr>
        <w:t xml:space="preserve">[Are there any </w:t>
      </w:r>
      <w:r w:rsidR="008D66CE" w:rsidRPr="001F4016">
        <w:rPr>
          <w:rFonts w:ascii="Times New Roman" w:hAnsi="Times New Roman" w:cs="Times New Roman"/>
          <w:b/>
          <w:i/>
          <w:sz w:val="24"/>
          <w:szCs w:val="24"/>
        </w:rPr>
        <w:t>consequences</w:t>
      </w:r>
      <w:r w:rsidR="008D66CE" w:rsidRPr="001F4016">
        <w:rPr>
          <w:rFonts w:ascii="Times New Roman" w:hAnsi="Times New Roman" w:cs="Times New Roman"/>
          <w:sz w:val="24"/>
          <w:szCs w:val="24"/>
        </w:rPr>
        <w:t xml:space="preserve"> for leaving the latrine </w:t>
      </w:r>
      <w:r w:rsidR="008D66CE" w:rsidRPr="001F4016">
        <w:rPr>
          <w:rFonts w:ascii="Times New Roman" w:hAnsi="Times New Roman" w:cs="Times New Roman"/>
          <w:b/>
          <w:i/>
          <w:sz w:val="24"/>
          <w:szCs w:val="24"/>
        </w:rPr>
        <w:t>messy</w:t>
      </w:r>
      <w:r w:rsidR="008D66CE" w:rsidRPr="001F4016">
        <w:rPr>
          <w:rFonts w:ascii="Times New Roman" w:hAnsi="Times New Roman" w:cs="Times New Roman"/>
          <w:sz w:val="24"/>
          <w:szCs w:val="24"/>
        </w:rPr>
        <w:t xml:space="preserve">?] </w:t>
      </w:r>
      <w:r w:rsidR="008D66CE" w:rsidRPr="001F4016">
        <w:rPr>
          <w:rFonts w:ascii="Cambria" w:hAnsi="Cambria"/>
          <w:sz w:val="24"/>
          <w:szCs w:val="24"/>
        </w:rPr>
        <w:t>(</w:t>
      </w:r>
      <w:r w:rsidR="008D66CE" w:rsidRPr="001F4016">
        <w:rPr>
          <w:rFonts w:ascii="Cambria" w:hAnsi="Cambria"/>
          <w:b/>
          <w:sz w:val="24"/>
          <w:szCs w:val="24"/>
          <w:u w:val="single"/>
        </w:rPr>
        <w:t>Please read answeres</w:t>
      </w:r>
      <w:r w:rsidR="008D66CE" w:rsidRPr="001F4016">
        <w:rPr>
          <w:rFonts w:ascii="Cambria" w:hAnsi="Cambria"/>
          <w:sz w:val="24"/>
          <w:szCs w:val="24"/>
        </w:rPr>
        <w:t>) [Multiple answers are allowed]</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Av‡kcv‡ki `yM©Ü Qovq I cwi‡ek `~wlZ nq </w:t>
      </w:r>
      <w:r w:rsidRPr="001F4016">
        <w:rPr>
          <w:rFonts w:ascii="Times New Roman" w:hAnsi="Times New Roman" w:cs="Times New Roman"/>
          <w:sz w:val="24"/>
          <w:szCs w:val="24"/>
        </w:rPr>
        <w:t>[Bad smells spread around and environment polluts]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1234F5" w:rsidRPr="001F4016">
        <w:rPr>
          <w:rFonts w:ascii="Times New Roman" w:hAnsi="Times New Roman" w:cs="Times New Roman"/>
          <w:sz w:val="24"/>
          <w:szCs w:val="24"/>
        </w:rPr>
        <w:t xml:space="preserve"> </w:t>
      </w:r>
      <w:r w:rsidR="001234F5" w:rsidRPr="001F4016">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9C4D2B" w:rsidRPr="001F4016" w:rsidRDefault="00137FF9" w:rsidP="001D68ED">
      <w:pPr>
        <w:pStyle w:val="NoSpacing"/>
        <w:numPr>
          <w:ilvl w:val="1"/>
          <w:numId w:val="106"/>
        </w:numPr>
        <w:rPr>
          <w:sz w:val="24"/>
          <w:szCs w:val="24"/>
        </w:rPr>
      </w:pPr>
      <w:r w:rsidRPr="001F4016">
        <w:rPr>
          <w:rFonts w:ascii="SutonnyMJ" w:hAnsi="SutonnyMJ" w:cs="SutonnyMJ"/>
          <w:sz w:val="24"/>
          <w:szCs w:val="24"/>
        </w:rPr>
        <w:t xml:space="preserve">j¨vwUª‡bi †fZ‡i gqjv †djvi djvdj Kx n‡Z cv‡i? </w:t>
      </w:r>
      <w:r w:rsidR="00C4531B" w:rsidRPr="001F4016">
        <w:rPr>
          <w:rFonts w:ascii="SutonnyMJ" w:hAnsi="SutonnyMJ" w:cs="SutonnyMJ"/>
          <w:sz w:val="24"/>
          <w:szCs w:val="24"/>
        </w:rPr>
        <w:t xml:space="preserve">(Db¥y³ cÖkœ- DËi¸‡jv c‡o †kvbv‡bvi `iKvi †bB)  </w:t>
      </w:r>
      <w:r w:rsidRPr="001F4016">
        <w:rPr>
          <w:rFonts w:ascii="Times New Roman" w:hAnsi="Times New Roman" w:cs="Times New Roman"/>
          <w:sz w:val="24"/>
          <w:szCs w:val="24"/>
        </w:rPr>
        <w:t>[</w:t>
      </w:r>
      <w:r w:rsidRPr="001F4016">
        <w:rPr>
          <w:rFonts w:ascii="Cambria" w:hAnsi="Cambria"/>
          <w:sz w:val="24"/>
          <w:szCs w:val="24"/>
        </w:rPr>
        <w:t xml:space="preserve">Are there any </w:t>
      </w:r>
      <w:r w:rsidRPr="001F4016">
        <w:rPr>
          <w:rFonts w:ascii="Cambria" w:hAnsi="Cambria"/>
          <w:b/>
          <w:i/>
          <w:sz w:val="24"/>
          <w:szCs w:val="24"/>
        </w:rPr>
        <w:t>consequences</w:t>
      </w:r>
      <w:r w:rsidRPr="001F4016">
        <w:rPr>
          <w:rFonts w:ascii="Cambria" w:hAnsi="Cambria"/>
          <w:sz w:val="24"/>
          <w:szCs w:val="24"/>
        </w:rPr>
        <w:t xml:space="preserve"> for throwing </w:t>
      </w:r>
      <w:r w:rsidRPr="001F4016">
        <w:rPr>
          <w:rFonts w:ascii="Cambria" w:hAnsi="Cambria"/>
          <w:b/>
          <w:i/>
          <w:sz w:val="24"/>
          <w:szCs w:val="24"/>
        </w:rPr>
        <w:t>trash</w:t>
      </w:r>
      <w:r w:rsidRPr="001F4016">
        <w:rPr>
          <w:rFonts w:ascii="Cambria" w:hAnsi="Cambria"/>
          <w:sz w:val="24"/>
          <w:szCs w:val="24"/>
        </w:rPr>
        <w:t xml:space="preserve"> into the latrine?</w:t>
      </w:r>
      <w:r w:rsidR="00C766E4" w:rsidRPr="001F4016">
        <w:rPr>
          <w:rFonts w:ascii="Cambria" w:hAnsi="Cambria"/>
          <w:sz w:val="24"/>
          <w:szCs w:val="24"/>
        </w:rPr>
        <w:t xml:space="preserve"> (</w:t>
      </w:r>
      <w:r w:rsidR="00C766E4" w:rsidRPr="001F4016">
        <w:rPr>
          <w:rFonts w:ascii="Cambria" w:hAnsi="Cambria"/>
          <w:b/>
          <w:sz w:val="24"/>
          <w:szCs w:val="24"/>
          <w:u w:val="single"/>
        </w:rPr>
        <w:t>Open ended- do not read answeres</w:t>
      </w:r>
      <w:r w:rsidR="00C766E4" w:rsidRPr="001F4016">
        <w:rPr>
          <w:rFonts w:ascii="Cambria" w:hAnsi="Cambria"/>
          <w:sz w:val="24"/>
          <w:szCs w:val="24"/>
        </w:rPr>
        <w:t>)</w:t>
      </w:r>
    </w:p>
    <w:p w:rsidR="00C766E4" w:rsidRPr="001F4016" w:rsidRDefault="00C766E4" w:rsidP="00C766E4">
      <w:pPr>
        <w:pStyle w:val="NoSpacing"/>
        <w:ind w:left="495"/>
        <w:rPr>
          <w:sz w:val="24"/>
          <w:szCs w:val="24"/>
        </w:rPr>
      </w:pP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lastRenderedPageBreak/>
        <w:t xml:space="preserve">bv,wKQzB nq bv </w:t>
      </w:r>
      <w:r w:rsidRPr="001F4016">
        <w:rPr>
          <w:rFonts w:ascii="Times New Roman" w:hAnsi="Times New Roman" w:cs="Times New Roman"/>
          <w:sz w:val="24"/>
          <w:szCs w:val="24"/>
        </w:rPr>
        <w:t>[No, there are no consequences]</w:t>
      </w:r>
    </w:p>
    <w:p w:rsidR="00C766E4" w:rsidRPr="001F4016" w:rsidRDefault="00C4531B"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n¨vu, cvqLvbvwUi (†mcwUK U¨v‡¼i/ wc‡Ui) eR¨© †djvi LiP †e‡o †h‡Z cv‡i </w:t>
      </w:r>
      <w:r w:rsidR="00C766E4" w:rsidRPr="001F4016">
        <w:rPr>
          <w:rFonts w:ascii="Times New Roman" w:hAnsi="Times New Roman" w:cs="Times New Roman"/>
          <w:sz w:val="24"/>
          <w:szCs w:val="24"/>
        </w:rPr>
        <w:t>[Yes, could increase the expense of emptying the latrines]</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00C766E4" w:rsidRPr="001F4016">
        <w:rPr>
          <w:rFonts w:ascii="Times New Roman" w:hAnsi="Times New Roman" w:cs="Times New Roman"/>
          <w:sz w:val="24"/>
          <w:szCs w:val="24"/>
        </w:rPr>
        <w:t>[Yes, could damage the latrines]</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3B31D0" w:rsidRPr="001F4016" w:rsidRDefault="008D66CE" w:rsidP="00D95AA0">
      <w:pPr>
        <w:pStyle w:val="NoSpacing"/>
        <w:numPr>
          <w:ilvl w:val="0"/>
          <w:numId w:val="32"/>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r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BB5EF5" w:rsidRPr="001F4016" w:rsidRDefault="00BB5EF5" w:rsidP="00BB5EF5">
      <w:pPr>
        <w:pStyle w:val="NoSpacing"/>
        <w:ind w:left="1350"/>
        <w:rPr>
          <w:rFonts w:ascii="Times New Roman" w:hAnsi="Times New Roman" w:cs="Times New Roman"/>
          <w:sz w:val="24"/>
          <w:szCs w:val="24"/>
        </w:rPr>
      </w:pPr>
    </w:p>
    <w:p w:rsidR="00A42D86" w:rsidRPr="001F4016" w:rsidRDefault="00847580" w:rsidP="00847580">
      <w:pPr>
        <w:pStyle w:val="NoSpacing"/>
        <w:numPr>
          <w:ilvl w:val="1"/>
          <w:numId w:val="106"/>
        </w:numPr>
        <w:spacing w:after="120"/>
        <w:rPr>
          <w:rFonts w:ascii="Cambria" w:hAnsi="Cambria"/>
          <w:sz w:val="24"/>
          <w:szCs w:val="24"/>
        </w:rPr>
      </w:pPr>
      <w:r w:rsidRPr="001F4016">
        <w:rPr>
          <w:rFonts w:ascii="SutonnyMJ" w:hAnsi="SutonnyMJ" w:cs="SutonnyMJ"/>
          <w:sz w:val="24"/>
          <w:szCs w:val="24"/>
        </w:rPr>
        <w:t xml:space="preserve"> </w:t>
      </w:r>
      <w:r w:rsidR="00A42D86" w:rsidRPr="001F4016">
        <w:rPr>
          <w:rFonts w:ascii="SutonnyMJ" w:hAnsi="SutonnyMJ" w:cs="SutonnyMJ"/>
          <w:sz w:val="24"/>
          <w:szCs w:val="24"/>
        </w:rPr>
        <w:t xml:space="preserve">j¨vwUª‡bi †fZ‡i gqjv †djvi djvdj Kx n‡Z cv‡i? </w:t>
      </w:r>
      <w:r w:rsidR="008D66CE" w:rsidRPr="001F4016">
        <w:rPr>
          <w:rFonts w:ascii="SutonnyMJ" w:hAnsi="SutonnyMJ" w:cs="SutonnyMJ"/>
          <w:sz w:val="24"/>
          <w:szCs w:val="24"/>
        </w:rPr>
        <w:t>(GKvwaK DËi MÖnY‡hvM¨)</w:t>
      </w:r>
      <w:r w:rsidR="008D66CE" w:rsidRPr="001F4016">
        <w:rPr>
          <w:rFonts w:ascii="Times New Roman" w:hAnsi="Times New Roman" w:cs="Times New Roman"/>
          <w:sz w:val="24"/>
          <w:szCs w:val="24"/>
        </w:rPr>
        <w:t>[</w:t>
      </w:r>
      <w:r w:rsidR="008D66CE" w:rsidRPr="001F4016">
        <w:rPr>
          <w:rFonts w:ascii="Cambria" w:hAnsi="Cambria"/>
          <w:sz w:val="24"/>
          <w:szCs w:val="24"/>
        </w:rPr>
        <w:t xml:space="preserve">Are there any </w:t>
      </w:r>
      <w:r w:rsidR="008D66CE" w:rsidRPr="001F4016">
        <w:rPr>
          <w:rFonts w:ascii="Cambria" w:hAnsi="Cambria"/>
          <w:b/>
          <w:i/>
          <w:sz w:val="24"/>
          <w:szCs w:val="24"/>
        </w:rPr>
        <w:t>consequences</w:t>
      </w:r>
      <w:r w:rsidR="008D66CE" w:rsidRPr="001F4016">
        <w:rPr>
          <w:rFonts w:ascii="Cambria" w:hAnsi="Cambria"/>
          <w:sz w:val="24"/>
          <w:szCs w:val="24"/>
        </w:rPr>
        <w:t xml:space="preserve"> for throwing </w:t>
      </w:r>
      <w:r w:rsidR="008D66CE" w:rsidRPr="001F4016">
        <w:rPr>
          <w:rFonts w:ascii="Cambria" w:hAnsi="Cambria"/>
          <w:b/>
          <w:i/>
          <w:sz w:val="24"/>
          <w:szCs w:val="24"/>
        </w:rPr>
        <w:t>trash</w:t>
      </w:r>
      <w:r w:rsidR="008D66CE" w:rsidRPr="001F4016">
        <w:rPr>
          <w:rFonts w:ascii="Cambria" w:hAnsi="Cambria"/>
          <w:sz w:val="24"/>
          <w:szCs w:val="24"/>
        </w:rPr>
        <w:t xml:space="preserve"> into the latrine? </w:t>
      </w:r>
      <w:r w:rsidR="008D66CE" w:rsidRPr="001F4016">
        <w:rPr>
          <w:rFonts w:ascii="SutonnyMJ" w:hAnsi="SutonnyMJ" w:cs="SutonnyMJ"/>
          <w:sz w:val="24"/>
          <w:szCs w:val="24"/>
        </w:rPr>
        <w:t>(DËi¸‡jv c‡o †kvbvb)</w:t>
      </w:r>
      <w:r w:rsidR="008D66CE" w:rsidRPr="001F4016">
        <w:rPr>
          <w:rFonts w:ascii="Cambria" w:hAnsi="Cambria"/>
          <w:sz w:val="24"/>
          <w:szCs w:val="24"/>
        </w:rPr>
        <w:t xml:space="preserve"> (</w:t>
      </w:r>
      <w:r w:rsidR="008D66CE" w:rsidRPr="001F4016">
        <w:rPr>
          <w:rFonts w:ascii="Cambria" w:hAnsi="Cambria"/>
          <w:b/>
          <w:sz w:val="24"/>
          <w:szCs w:val="24"/>
          <w:u w:val="single"/>
        </w:rPr>
        <w:t>Please read answeres</w:t>
      </w:r>
      <w:r w:rsidR="008D66CE" w:rsidRPr="001F4016">
        <w:rPr>
          <w:rFonts w:ascii="Cambria" w:hAnsi="Cambria"/>
          <w:sz w:val="24"/>
          <w:szCs w:val="24"/>
        </w:rPr>
        <w:t>) [Multiple responses are allowed]</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†mcwUK U¨v‡¼i/ wc‡Ui eR¨© Acmvi‡Yi LiP †ewk n‡Z cv‡i </w:t>
      </w:r>
      <w:r w:rsidRPr="001F4016">
        <w:rPr>
          <w:rFonts w:ascii="Times New Roman" w:hAnsi="Times New Roman" w:cs="Times New Roman"/>
          <w:sz w:val="24"/>
          <w:szCs w:val="24"/>
        </w:rPr>
        <w:t>[Yes, could increase the expense of emptying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Pr="001F4016">
        <w:rPr>
          <w:rFonts w:ascii="Times New Roman" w:hAnsi="Times New Roman" w:cs="Times New Roman"/>
          <w:sz w:val="24"/>
          <w:szCs w:val="24"/>
        </w:rPr>
        <w:t>[Yes, could damage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8C4DE9" w:rsidRPr="001F4016">
        <w:rPr>
          <w:rFonts w:ascii="Times New Roman" w:hAnsi="Times New Roman" w:cs="Times New Roman"/>
          <w:sz w:val="24"/>
          <w:szCs w:val="24"/>
        </w:rPr>
        <w:t xml:space="preserve"> </w:t>
      </w:r>
      <w:r w:rsidR="008C4DE9"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1F4016" w:rsidRDefault="00A42D86" w:rsidP="00A42D86">
      <w:pPr>
        <w:pStyle w:val="NoSpacing"/>
        <w:spacing w:after="120"/>
        <w:ind w:left="495"/>
        <w:rPr>
          <w:rFonts w:ascii="Cambria" w:hAnsi="Cambria"/>
          <w:sz w:val="24"/>
          <w:szCs w:val="24"/>
        </w:rPr>
      </w:pPr>
    </w:p>
    <w:p w:rsidR="00555CB1" w:rsidRPr="001F4016" w:rsidRDefault="006725B6" w:rsidP="001A252B">
      <w:pPr>
        <w:pStyle w:val="NoSpacing"/>
        <w:spacing w:after="120"/>
        <w:rPr>
          <w:b/>
          <w:sz w:val="24"/>
          <w:szCs w:val="24"/>
          <w:u w:val="single"/>
        </w:rPr>
      </w:pPr>
      <w:r w:rsidRPr="001F4016">
        <w:rPr>
          <w:rFonts w:ascii="SutonnyMJ" w:hAnsi="SutonnyMJ"/>
          <w:b/>
          <w:sz w:val="24"/>
          <w:szCs w:val="24"/>
          <w:u w:val="single"/>
        </w:rPr>
        <w:t>†mKkb-4 (cÖ‡ek‡hvM¨Zv)</w:t>
      </w:r>
      <w:r w:rsidRPr="001F4016">
        <w:rPr>
          <w:b/>
          <w:sz w:val="24"/>
          <w:szCs w:val="24"/>
          <w:u w:val="single"/>
        </w:rPr>
        <w:t xml:space="preserve">  </w:t>
      </w:r>
      <w:r w:rsidR="006F21A5" w:rsidRPr="001F4016">
        <w:rPr>
          <w:b/>
          <w:sz w:val="24"/>
          <w:szCs w:val="24"/>
          <w:u w:val="single"/>
        </w:rPr>
        <w:t>Section 4 (</w:t>
      </w:r>
      <w:r w:rsidR="00C37281" w:rsidRPr="001F4016">
        <w:rPr>
          <w:b/>
          <w:sz w:val="24"/>
          <w:szCs w:val="24"/>
          <w:u w:val="single"/>
        </w:rPr>
        <w:t>Access</w:t>
      </w:r>
      <w:r w:rsidR="006F21A5" w:rsidRPr="001F4016">
        <w:rPr>
          <w:b/>
          <w:sz w:val="24"/>
          <w:szCs w:val="24"/>
          <w:u w:val="single"/>
        </w:rPr>
        <w:t>)</w:t>
      </w:r>
      <w:r w:rsidR="000F45BD" w:rsidRPr="001F4016">
        <w:rPr>
          <w:b/>
          <w:sz w:val="24"/>
          <w:szCs w:val="24"/>
          <w:u w:val="single"/>
        </w:rPr>
        <w:t xml:space="preserve"> </w:t>
      </w:r>
      <w:r w:rsidR="00EA674F" w:rsidRPr="001F4016">
        <w:rPr>
          <w:b/>
          <w:sz w:val="24"/>
          <w:szCs w:val="24"/>
          <w:u w:val="single"/>
        </w:rPr>
        <w:t>(Note: their own latrine)</w:t>
      </w:r>
    </w:p>
    <w:p w:rsidR="00BB5EF5" w:rsidRPr="001F4016" w:rsidRDefault="00BB5EF5" w:rsidP="001A252B">
      <w:pPr>
        <w:pStyle w:val="NoSpacing"/>
        <w:spacing w:after="120"/>
        <w:rPr>
          <w:b/>
          <w:sz w:val="24"/>
          <w:szCs w:val="24"/>
          <w:u w:val="single"/>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hvIqvi e¨e¯’vwU Avm‡j †Kgb, †mLv‡b mevB †h‡Z cv‡i wKbv ev Avm‡j †mLv‡b †h‡Z n‡j Kx Ki‡Z nq?  </w:t>
      </w:r>
      <w:r w:rsidRPr="001F4016">
        <w:rPr>
          <w:rFonts w:ascii="Times New Roman" w:hAnsi="Times New Roman" w:cs="Times New Roman"/>
          <w:sz w:val="24"/>
          <w:szCs w:val="24"/>
        </w:rPr>
        <w:t>[How do you access the toilet</w:t>
      </w:r>
      <w:ins w:id="244" w:author="mahbubalam" w:date="2015-07-07T09:36:00Z">
        <w:r w:rsidR="002D31DD">
          <w:rPr>
            <w:rFonts w:ascii="Times New Roman" w:hAnsi="Times New Roman" w:cs="Times New Roman"/>
            <w:sz w:val="24"/>
            <w:szCs w:val="24"/>
          </w:rPr>
          <w:t>:</w:t>
        </w:r>
        <w:r w:rsidR="009B26AE" w:rsidRPr="009B26AE">
          <w:rPr>
            <w:rFonts w:ascii="Times New Roman" w:eastAsia="Times New Roman" w:hAnsi="Times New Roman" w:cs="Times New Roman"/>
            <w:sz w:val="24"/>
            <w:szCs w:val="24"/>
          </w:rPr>
          <w:t xml:space="preserve"> Can anyone open the door and use this toilet, or do you need to get a key/open a lock</w:t>
        </w:r>
      </w:ins>
      <w:r w:rsidRPr="001F4016">
        <w:rPr>
          <w:rFonts w:ascii="Times New Roman" w:hAnsi="Times New Roman" w:cs="Times New Roman"/>
          <w:sz w:val="24"/>
          <w:szCs w:val="24"/>
        </w:rPr>
        <w:t>]?</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Db¥y³ Ges †h †KD cª‡ek Ki‡Z Ges e¨envi Ki‡Z cv‡i (cvewjK) </w:t>
      </w:r>
      <w:r w:rsidRPr="001F4016">
        <w:rPr>
          <w:rFonts w:ascii="Times New Roman" w:hAnsi="Times New Roman" w:cs="Times New Roman"/>
          <w:sz w:val="24"/>
          <w:szCs w:val="24"/>
        </w:rPr>
        <w:t>[The toilet is open and anyone can enter and use the toilet (Public)]</w:t>
      </w:r>
      <w:r w:rsidR="008529B1">
        <w:rPr>
          <w:rFonts w:ascii="Times New Roman" w:hAnsi="Times New Roman" w:cs="Times New Roman"/>
          <w:sz w:val="24"/>
          <w:szCs w:val="24"/>
        </w:rPr>
        <w:t>……………….1</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cvqLvbvwU eÜ _v‡K Ges Avgvi Lvbv</w:t>
      </w:r>
      <w:r w:rsidR="00BB5EF5" w:rsidRPr="001F4016">
        <w:rPr>
          <w:rFonts w:ascii="SutonnyMJ" w:hAnsi="SutonnyMJ" w:cs="SutonnyMJ"/>
          <w:sz w:val="24"/>
          <w:szCs w:val="24"/>
        </w:rPr>
        <w:t xml:space="preserve">i m`m¨ivB †Kej cª‡ek Ki‡Z cv‡i </w:t>
      </w:r>
      <w:r w:rsidRPr="001F4016">
        <w:rPr>
          <w:rFonts w:ascii="SutonnyMJ" w:hAnsi="SutonnyMJ" w:cs="SutonnyMJ"/>
          <w:sz w:val="24"/>
          <w:szCs w:val="24"/>
        </w:rPr>
        <w:t xml:space="preserve">(e¨w³MZ) </w:t>
      </w:r>
      <w:r w:rsidRPr="001F4016">
        <w:rPr>
          <w:rFonts w:ascii="Times New Roman" w:hAnsi="Times New Roman" w:cs="Times New Roman"/>
          <w:sz w:val="24"/>
          <w:szCs w:val="24"/>
        </w:rPr>
        <w:t>[The toilet is locked and only my household can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……………….2</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lastRenderedPageBreak/>
        <w:t>cvqLvbvwU fvovq cwiPvwjZ Ges ïaygvÎ Avgvi Lvbvi gvbylRb e¨env‡ii Rb¨ A_© cÖ`vb K‡i _v‡K (e¨w³MZ)</w:t>
      </w:r>
      <w:r w:rsidRPr="001F4016">
        <w:rPr>
          <w:rFonts w:ascii="Times New Roman" w:hAnsi="Times New Roman" w:cs="Times New Roman"/>
          <w:sz w:val="24"/>
          <w:szCs w:val="24"/>
        </w:rPr>
        <w:t xml:space="preserve">  [The toilet is leased and only my household pays to enter (Private)]</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……………….3</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eÜ _v‡K Ges A‡bK¸‡jv Lvbvi gvbylRb (G‡Ki AwaK) †hŠ_ fv‡e e¨envi K‡i _‡K|  </w:t>
      </w:r>
      <w:r w:rsidRPr="001F4016">
        <w:rPr>
          <w:rFonts w:ascii="Times New Roman" w:hAnsi="Times New Roman" w:cs="Times New Roman"/>
          <w:sz w:val="24"/>
          <w:szCs w:val="24"/>
        </w:rPr>
        <w:t>[The toilet is locked and multiple (more than one) households share it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……………….4</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 fvovq cwiPvwjZ Ges †hme Lvbv UvKv †`q †Kej ZvivB cª‡ek Ki‡Z cv‡i (†hŠ_) </w:t>
      </w:r>
      <w:r w:rsidRPr="001F4016">
        <w:rPr>
          <w:rFonts w:ascii="Times New Roman" w:hAnsi="Times New Roman" w:cs="Times New Roman"/>
          <w:sz w:val="24"/>
          <w:szCs w:val="24"/>
        </w:rPr>
        <w:t>[The toilet is leased, and only paying households can enter the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……………….5</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Avwg  cvk¦©eZ©x K¤úvD‡Ûi cvqLvbvwU e¨envi Kwi(†hŠ_) </w:t>
      </w:r>
      <w:r w:rsidRPr="001F4016">
        <w:rPr>
          <w:rFonts w:ascii="Times New Roman" w:hAnsi="Times New Roman" w:cs="Times New Roman"/>
          <w:sz w:val="24"/>
          <w:szCs w:val="24"/>
        </w:rPr>
        <w:t>[ I use a neighboring compound’s toilet (Shared)]</w:t>
      </w:r>
      <w:r w:rsidR="008529B1" w:rsidRPr="008529B1">
        <w:rPr>
          <w:rFonts w:ascii="Times New Roman" w:hAnsi="Times New Roman" w:cs="Times New Roman"/>
          <w:sz w:val="24"/>
          <w:szCs w:val="24"/>
        </w:rPr>
        <w:t xml:space="preserve"> </w:t>
      </w:r>
      <w:r w:rsidR="008529B1">
        <w:rPr>
          <w:rFonts w:ascii="Times New Roman" w:hAnsi="Times New Roman" w:cs="Times New Roman"/>
          <w:sz w:val="24"/>
          <w:szCs w:val="24"/>
        </w:rPr>
        <w:t>……………….6</w:t>
      </w:r>
    </w:p>
    <w:p w:rsidR="000727B0" w:rsidRPr="001F4016" w:rsidRDefault="000727B0" w:rsidP="008529B1">
      <w:pPr>
        <w:pStyle w:val="NoSpacing"/>
        <w:ind w:left="900"/>
        <w:rPr>
          <w:rFonts w:ascii="Times New Roman" w:hAnsi="Times New Roman" w:cs="Times New Roman"/>
          <w:sz w:val="24"/>
          <w:szCs w:val="24"/>
        </w:rPr>
      </w:pPr>
      <w:r w:rsidRPr="001F4016">
        <w:rPr>
          <w:rFonts w:ascii="SutonnyMJ" w:hAnsi="SutonnyMJ" w:cs="SutonnyMJ"/>
          <w:sz w:val="24"/>
          <w:szCs w:val="24"/>
        </w:rPr>
        <w:t xml:space="preserve">Ab¨vb¨ </w:t>
      </w:r>
      <w:r w:rsidR="008529B1">
        <w:rPr>
          <w:rFonts w:ascii="Times New Roman" w:hAnsi="Times New Roman" w:cs="Times New Roman"/>
          <w:sz w:val="24"/>
          <w:szCs w:val="24"/>
        </w:rPr>
        <w:t>[Other]……………….777</w:t>
      </w:r>
    </w:p>
    <w:p w:rsidR="007A1EA8" w:rsidRPr="001F4016" w:rsidRDefault="007A1EA8" w:rsidP="007A1EA8">
      <w:pPr>
        <w:pStyle w:val="NoSpacing"/>
        <w:ind w:left="900"/>
        <w:rPr>
          <w:sz w:val="24"/>
          <w:szCs w:val="24"/>
        </w:rPr>
      </w:pPr>
    </w:p>
    <w:p w:rsidR="000439DE" w:rsidRDefault="00BB5EF5" w:rsidP="000439DE">
      <w:pPr>
        <w:pStyle w:val="NoSpacing"/>
        <w:numPr>
          <w:ilvl w:val="0"/>
          <w:numId w:val="12"/>
        </w:numPr>
        <w:tabs>
          <w:tab w:val="clear" w:pos="720"/>
          <w:tab w:val="num" w:pos="540"/>
        </w:tabs>
        <w:spacing w:after="120"/>
        <w:ind w:hanging="720"/>
        <w:rPr>
          <w:ins w:id="245" w:author="mahbubalam" w:date="2015-07-24T16:08:00Z"/>
          <w:sz w:val="24"/>
          <w:szCs w:val="24"/>
        </w:rPr>
      </w:pPr>
      <w:r w:rsidRPr="001F4016">
        <w:rPr>
          <w:rFonts w:ascii="SutonnyMJ" w:hAnsi="SutonnyMJ" w:cs="SutonnyMJ"/>
          <w:sz w:val="24"/>
          <w:szCs w:val="24"/>
        </w:rPr>
        <w:t xml:space="preserve">cÖvq </w:t>
      </w:r>
      <w:r w:rsidR="000727B0" w:rsidRPr="001F4016">
        <w:rPr>
          <w:rFonts w:ascii="SutonnyMJ" w:hAnsi="SutonnyMJ" w:cs="SutonnyMJ"/>
          <w:sz w:val="24"/>
          <w:szCs w:val="24"/>
        </w:rPr>
        <w:t xml:space="preserve">KZ¸‡jv </w:t>
      </w:r>
      <w:r w:rsidR="008D66CE" w:rsidRPr="001F4016">
        <w:rPr>
          <w:rFonts w:ascii="SutonnyMJ" w:hAnsi="SutonnyMJ" w:cs="SutonnyMJ"/>
          <w:sz w:val="24"/>
          <w:szCs w:val="24"/>
        </w:rPr>
        <w:t>Lvbv †hŠ_fv‡e GB cvqLvbv e¨envi K‡i?</w:t>
      </w:r>
      <w:r w:rsidR="008D66CE" w:rsidRPr="001F4016">
        <w:rPr>
          <w:sz w:val="24"/>
          <w:szCs w:val="24"/>
        </w:rPr>
        <w:t xml:space="preserve"> </w:t>
      </w:r>
      <w:r w:rsidR="008D66CE" w:rsidRPr="001F4016">
        <w:rPr>
          <w:rFonts w:ascii="SutonnyMJ" w:hAnsi="SutonnyMJ" w:cs="SutonnyMJ"/>
          <w:sz w:val="24"/>
          <w:szCs w:val="24"/>
        </w:rPr>
        <w:t>(DË`vZvi Rb¨ wba©vwiZ cvqLvbvwU e¨enviKvix Lvbvi msL¨v Rvb‡Z n‡e)</w:t>
      </w:r>
      <w:r w:rsidR="008D66CE" w:rsidRPr="001F4016">
        <w:rPr>
          <w:rFonts w:ascii="Times New Roman" w:hAnsi="Times New Roman" w:cs="Times New Roman"/>
          <w:sz w:val="24"/>
          <w:szCs w:val="24"/>
        </w:rPr>
        <w:t xml:space="preserve"> [About how many households share the toilet? (Know the number of household use the latrine which is entaitled for respondent)]</w:t>
      </w:r>
      <w:r w:rsidR="000727B0" w:rsidRPr="001F4016">
        <w:rPr>
          <w:sz w:val="24"/>
          <w:szCs w:val="24"/>
        </w:rPr>
        <w:t xml:space="preserve"> _____________</w:t>
      </w:r>
    </w:p>
    <w:p w:rsidR="000439DE" w:rsidRPr="000439DE" w:rsidRDefault="000439DE" w:rsidP="000439DE">
      <w:pPr>
        <w:pStyle w:val="NoSpacing"/>
        <w:spacing w:after="120"/>
        <w:rPr>
          <w:ins w:id="246" w:author="mahbubalam" w:date="2015-07-24T16:08:00Z"/>
          <w:sz w:val="24"/>
          <w:szCs w:val="24"/>
        </w:rPr>
      </w:pPr>
      <w:ins w:id="247" w:author="mahbubalam" w:date="2015-07-24T16:08:00Z">
        <w:r w:rsidRPr="000439DE">
          <w:rPr>
            <w:sz w:val="24"/>
            <w:szCs w:val="24"/>
          </w:rPr>
          <w:t xml:space="preserve">4.2a.  </w:t>
        </w:r>
        <w:r w:rsidRPr="000439DE">
          <w:rPr>
            <w:rFonts w:ascii="SutonnyMJ" w:hAnsi="SutonnyMJ" w:cs="SutonnyMJ"/>
            <w:sz w:val="24"/>
            <w:szCs w:val="24"/>
          </w:rPr>
          <w:t>m‡e©v‡gvU</w:t>
        </w:r>
        <w:r w:rsidRPr="000439DE">
          <w:rPr>
            <w:sz w:val="24"/>
            <w:szCs w:val="24"/>
          </w:rPr>
          <w:t xml:space="preserve"> </w:t>
        </w:r>
        <w:r w:rsidRPr="000439DE">
          <w:rPr>
            <w:rFonts w:ascii="SutonnyMJ" w:hAnsi="SutonnyMJ" w:cs="SutonnyMJ"/>
            <w:sz w:val="24"/>
            <w:szCs w:val="24"/>
          </w:rPr>
          <w:t>cÖvq KZRb e¨enviKvix †hŠ_fv‡e Avcbv‡`i GB cvqLvbv e¨envi K‡i? (DË`vZvi Rb¨ wba©vwiZ cvqLvbvwUi m‡e©v‡gvU e¨enviKvix msL¨v Rvb‡Z n‡e)</w:t>
        </w:r>
        <w:r w:rsidRPr="000439DE">
          <w:rPr>
            <w:rFonts w:ascii="Times New Roman" w:hAnsi="Times New Roman" w:cs="Times New Roman"/>
            <w:sz w:val="24"/>
            <w:lang w:bidi="bn-BD"/>
          </w:rPr>
          <w:t xml:space="preserve"> [About how many users use this </w:t>
        </w:r>
      </w:ins>
      <w:ins w:id="248" w:author="mahbubalam" w:date="2015-07-24T16:09:00Z">
        <w:r>
          <w:rPr>
            <w:rFonts w:ascii="Times New Roman" w:hAnsi="Times New Roman" w:cs="Times New Roman"/>
            <w:sz w:val="24"/>
            <w:lang w:bidi="bn-BD"/>
          </w:rPr>
          <w:t>shared</w:t>
        </w:r>
      </w:ins>
      <w:ins w:id="249" w:author="mahbubalam" w:date="2015-07-24T16:08:00Z">
        <w:r w:rsidRPr="000439DE">
          <w:rPr>
            <w:rFonts w:ascii="Times New Roman" w:hAnsi="Times New Roman" w:cs="Times New Roman"/>
            <w:sz w:val="24"/>
            <w:lang w:bidi="bn-BD"/>
          </w:rPr>
          <w:t xml:space="preserve"> toilet?</w:t>
        </w:r>
        <w:r w:rsidRPr="000439DE">
          <w:rPr>
            <w:rFonts w:ascii="Times New Roman" w:hAnsi="Times New Roman" w:cs="Times New Roman"/>
            <w:sz w:val="24"/>
            <w:szCs w:val="24"/>
          </w:rPr>
          <w:t xml:space="preserve"> (Know the number of users</w:t>
        </w:r>
        <w:r>
          <w:rPr>
            <w:rFonts w:ascii="Times New Roman" w:hAnsi="Times New Roman" w:cs="Times New Roman"/>
            <w:sz w:val="24"/>
            <w:szCs w:val="24"/>
          </w:rPr>
          <w:t xml:space="preserve"> </w:t>
        </w:r>
      </w:ins>
      <w:ins w:id="250" w:author="mahbubalam" w:date="2015-07-24T16:10:00Z">
        <w:r>
          <w:rPr>
            <w:rFonts w:ascii="Times New Roman" w:hAnsi="Times New Roman" w:cs="Times New Roman"/>
            <w:sz w:val="24"/>
            <w:szCs w:val="24"/>
          </w:rPr>
          <w:t xml:space="preserve">of the shred </w:t>
        </w:r>
      </w:ins>
      <w:ins w:id="251" w:author="mahbubalam" w:date="2015-07-24T16:09:00Z">
        <w:r>
          <w:rPr>
            <w:rFonts w:ascii="Times New Roman" w:hAnsi="Times New Roman" w:cs="Times New Roman"/>
            <w:sz w:val="24"/>
            <w:szCs w:val="24"/>
          </w:rPr>
          <w:t>toilet</w:t>
        </w:r>
      </w:ins>
      <w:ins w:id="252" w:author="mahbubalam" w:date="2015-07-24T16:08:00Z">
        <w:r w:rsidRPr="000439DE">
          <w:rPr>
            <w:rFonts w:ascii="Times New Roman" w:hAnsi="Times New Roman" w:cs="Times New Roman"/>
            <w:sz w:val="24"/>
            <w:szCs w:val="24"/>
          </w:rPr>
          <w:t>)</w:t>
        </w:r>
        <w:r w:rsidRPr="000439DE">
          <w:rPr>
            <w:rFonts w:ascii="Times New Roman" w:hAnsi="Times New Roman" w:cs="Times New Roman"/>
            <w:sz w:val="24"/>
            <w:lang w:bidi="bn-BD"/>
          </w:rPr>
          <w:t>]</w:t>
        </w:r>
      </w:ins>
      <w:ins w:id="253" w:author="mahbubalam" w:date="2015-07-24T16:10:00Z">
        <w:r>
          <w:rPr>
            <w:rFonts w:ascii="Times New Roman" w:hAnsi="Times New Roman" w:cs="Times New Roman"/>
            <w:sz w:val="24"/>
            <w:lang w:bidi="bn-BD"/>
          </w:rPr>
          <w:t>__________________________</w:t>
        </w:r>
      </w:ins>
    </w:p>
    <w:p w:rsidR="000439DE" w:rsidRPr="001F4016" w:rsidRDefault="000439DE" w:rsidP="000439DE">
      <w:pPr>
        <w:pStyle w:val="NoSpacing"/>
        <w:spacing w:after="120"/>
        <w:ind w:left="720"/>
        <w:rPr>
          <w:sz w:val="24"/>
          <w:szCs w:val="24"/>
        </w:rPr>
      </w:pPr>
    </w:p>
    <w:p w:rsidR="00AE3AB2" w:rsidRPr="001F4016" w:rsidRDefault="000727B0" w:rsidP="00AE3AB2">
      <w:pPr>
        <w:pStyle w:val="NoSpacing"/>
        <w:numPr>
          <w:ilvl w:val="0"/>
          <w:numId w:val="12"/>
        </w:numPr>
        <w:tabs>
          <w:tab w:val="clear" w:pos="720"/>
          <w:tab w:val="num" w:pos="540"/>
        </w:tabs>
        <w:spacing w:after="120"/>
        <w:ind w:hanging="720"/>
        <w:rPr>
          <w:sz w:val="24"/>
          <w:szCs w:val="24"/>
        </w:rPr>
      </w:pPr>
      <w:r w:rsidRPr="001F4016">
        <w:rPr>
          <w:rFonts w:ascii="SutonnyMJ" w:hAnsi="SutonnyMJ" w:cs="SutonnyMJ"/>
          <w:sz w:val="24"/>
          <w:szCs w:val="24"/>
        </w:rPr>
        <w:t>‡mB cvqLvbvq †gvU KZ¸‡jv †P¤^vi i‡q‡Q?</w:t>
      </w:r>
      <w:r w:rsidRPr="001F4016">
        <w:rPr>
          <w:sz w:val="24"/>
          <w:szCs w:val="24"/>
        </w:rPr>
        <w:t xml:space="preserve">  </w:t>
      </w:r>
      <w:r w:rsidRPr="001F4016">
        <w:rPr>
          <w:rFonts w:ascii="Times New Roman" w:hAnsi="Times New Roman" w:cs="Times New Roman"/>
          <w:sz w:val="24"/>
          <w:szCs w:val="24"/>
        </w:rPr>
        <w:t>[How many chambers are in the toilet?]_______________</w:t>
      </w:r>
    </w:p>
    <w:p w:rsidR="005B38F7" w:rsidRPr="001F4016" w:rsidRDefault="005B38F7" w:rsidP="005B38F7">
      <w:pPr>
        <w:pStyle w:val="NoSpacing"/>
        <w:spacing w:after="120"/>
        <w:ind w:left="720"/>
        <w:rPr>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1F4016">
        <w:rPr>
          <w:rFonts w:ascii="Times New Roman" w:hAnsi="Times New Roman" w:cs="Times New Roman"/>
          <w:sz w:val="24"/>
          <w:szCs w:val="24"/>
        </w:rPr>
        <w:t>[How often is the toilet accessible to you (consider accessible even if there is a queue)?</w:t>
      </w:r>
    </w:p>
    <w:p w:rsidR="000727B0" w:rsidRPr="001F4016" w:rsidRDefault="000727B0" w:rsidP="00BD7586">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cvqLvbvwU†Z w`‡bi g‡a¨ 24 N›UvB †h‡Z cvwi  </w:t>
      </w:r>
      <w:r w:rsidRPr="001F4016">
        <w:rPr>
          <w:rFonts w:ascii="Times New Roman" w:hAnsi="Times New Roman" w:cs="Times New Roman"/>
          <w:sz w:val="24"/>
          <w:szCs w:val="24"/>
        </w:rPr>
        <w:t xml:space="preserve">[The toilet can be accessed 24 hours a day] </w:t>
      </w:r>
      <w:r w:rsidR="00BD7586">
        <w:rPr>
          <w:rFonts w:ascii="Times New Roman" w:hAnsi="Times New Roman" w:cs="Times New Roman"/>
          <w:sz w:val="24"/>
          <w:szCs w:val="24"/>
        </w:rPr>
        <w:t>……………….1</w:t>
      </w:r>
    </w:p>
    <w:p w:rsidR="000727B0" w:rsidRPr="001F4016" w:rsidRDefault="000727B0" w:rsidP="00BD7586">
      <w:pPr>
        <w:pStyle w:val="NoSpacing"/>
        <w:ind w:left="900"/>
        <w:rPr>
          <w:rFonts w:ascii="Times New Roman" w:hAnsi="Times New Roman" w:cs="Times New Roman"/>
          <w:sz w:val="24"/>
          <w:szCs w:val="24"/>
        </w:rPr>
      </w:pPr>
      <w:r w:rsidRPr="001F4016">
        <w:rPr>
          <w:rFonts w:ascii="SutonnyMJ" w:hAnsi="SutonnyMJ" w:cs="SutonnyMJ"/>
          <w:sz w:val="24"/>
          <w:szCs w:val="24"/>
        </w:rPr>
        <w:t xml:space="preserve">cvqLvbv e¨env‡ii †¶‡Î mgq †e‡a †`Iqv Av‡Q| </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 nu¨v nq, †Kvb †Kvb mgq/KZ mgq/N›Uv †h‡Z cv‡ib wjLyb) </w:t>
      </w:r>
      <w:r w:rsidRPr="001F4016">
        <w:rPr>
          <w:rFonts w:ascii="Times New Roman" w:hAnsi="Times New Roman" w:cs="Times New Roman"/>
          <w:sz w:val="24"/>
          <w:szCs w:val="24"/>
        </w:rPr>
        <w:t xml:space="preserve">[The toilet has restricted use times (If yes, </w:t>
      </w:r>
      <w:r w:rsidRPr="001F4016">
        <w:rPr>
          <w:sz w:val="24"/>
          <w:szCs w:val="24"/>
        </w:rPr>
        <w:t xml:space="preserve">list hours available: </w:t>
      </w:r>
      <w:r w:rsidRPr="001F4016">
        <w:rPr>
          <w:rFonts w:ascii="Times New Roman" w:hAnsi="Times New Roman" w:cs="Times New Roman"/>
          <w:sz w:val="24"/>
          <w:szCs w:val="24"/>
        </w:rPr>
        <w:t xml:space="preserve">] </w:t>
      </w:r>
      <w:r w:rsidR="00BD7586">
        <w:rPr>
          <w:rFonts w:ascii="Times New Roman" w:hAnsi="Times New Roman" w:cs="Times New Roman"/>
          <w:sz w:val="24"/>
          <w:szCs w:val="24"/>
        </w:rPr>
        <w:t>……………….2</w:t>
      </w:r>
    </w:p>
    <w:p w:rsidR="000727B0" w:rsidRPr="001F4016" w:rsidRDefault="000727B0" w:rsidP="000727B0">
      <w:pPr>
        <w:pStyle w:val="NoSpacing"/>
        <w:ind w:left="900"/>
        <w:rPr>
          <w:rFonts w:ascii="Times New Roman" w:hAnsi="Times New Roman" w:cs="Times New Roman"/>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1F4016">
        <w:rPr>
          <w:rFonts w:ascii="SutonnyMJ" w:hAnsi="SutonnyMJ" w:cs="SutonnyMJ"/>
          <w:sz w:val="24"/>
          <w:szCs w:val="24"/>
        </w:rPr>
        <w:t xml:space="preserve">‡Kvb we‡kl mg‡q wK cvqLvbvwU†Z j¤^v jvBb nq?(nu¨v/bv) </w:t>
      </w:r>
      <w:r w:rsidRPr="001F4016">
        <w:rPr>
          <w:rFonts w:ascii="Times New Roman" w:hAnsi="Times New Roman" w:cs="Times New Roman"/>
          <w:sz w:val="24"/>
          <w:szCs w:val="24"/>
        </w:rPr>
        <w:t>[Are there peak times when the toilet experiences long queues? (y/n)]</w:t>
      </w:r>
    </w:p>
    <w:p w:rsidR="009A23B4" w:rsidRPr="001F4016" w:rsidRDefault="000727B0" w:rsidP="009A23B4">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0727B0" w:rsidRPr="001F4016" w:rsidRDefault="004D3314" w:rsidP="009A23B4">
      <w:pPr>
        <w:pStyle w:val="NoSpacing"/>
        <w:ind w:left="1170"/>
        <w:rPr>
          <w:sz w:val="24"/>
          <w:szCs w:val="24"/>
        </w:rPr>
      </w:pPr>
      <w:r w:rsidRPr="001F4016">
        <w:rPr>
          <w:rFonts w:ascii="SutonnyMJ" w:hAnsi="SutonnyMJ" w:cs="SutonnyMJ"/>
          <w:sz w:val="24"/>
          <w:szCs w:val="24"/>
        </w:rPr>
        <w:t>n¨v...............................2</w:t>
      </w:r>
      <w:r w:rsidRPr="001F4016">
        <w:rPr>
          <w:rFonts w:cs="Vrinda"/>
          <w:sz w:val="24"/>
          <w:szCs w:val="24"/>
          <w:lang w:bidi="bn-IN"/>
        </w:rPr>
        <w:t xml:space="preserve"> </w:t>
      </w:r>
      <w:r w:rsidR="000727B0" w:rsidRPr="001F4016">
        <w:rPr>
          <w:rFonts w:cs="Vrinda"/>
          <w:sz w:val="24"/>
          <w:szCs w:val="24"/>
          <w:lang w:bidi="bn-IN"/>
        </w:rPr>
        <w:t>[</w:t>
      </w:r>
      <w:r w:rsidR="000727B0" w:rsidRPr="001F4016">
        <w:rPr>
          <w:sz w:val="24"/>
          <w:szCs w:val="24"/>
        </w:rPr>
        <w:t>Yes..............................1]</w:t>
      </w:r>
    </w:p>
    <w:p w:rsidR="009A23B4" w:rsidRPr="001F4016" w:rsidRDefault="009A23B4" w:rsidP="000727B0">
      <w:pPr>
        <w:pStyle w:val="NoSpacing"/>
        <w:spacing w:after="120"/>
        <w:ind w:left="720"/>
        <w:rPr>
          <w:rFonts w:ascii="Times New Roman" w:hAnsi="Times New Roman" w:cs="Times New Roman"/>
          <w:sz w:val="24"/>
          <w:szCs w:val="24"/>
        </w:rPr>
      </w:pPr>
    </w:p>
    <w:p w:rsidR="000727B0" w:rsidRPr="001F4016" w:rsidRDefault="000727B0" w:rsidP="000727B0">
      <w:pPr>
        <w:pStyle w:val="NoSpacing"/>
        <w:spacing w:after="120"/>
        <w:ind w:left="720"/>
        <w:rPr>
          <w:rFonts w:ascii="Times New Roman" w:hAnsi="Times New Roman" w:cs="Times New Roman"/>
          <w:sz w:val="24"/>
          <w:szCs w:val="24"/>
        </w:rPr>
      </w:pPr>
      <w:r w:rsidRPr="001F4016">
        <w:rPr>
          <w:rFonts w:ascii="SutonnyMJ" w:hAnsi="SutonnyMJ" w:cs="SutonnyMJ"/>
          <w:sz w:val="24"/>
          <w:szCs w:val="24"/>
        </w:rPr>
        <w:t xml:space="preserve">hw` nu¨v nq, we‡kl mgqwU wjLyb (&amp;GKvwaK DËi  </w:t>
      </w:r>
      <w:r w:rsidRPr="001F4016">
        <w:rPr>
          <w:rFonts w:ascii="Times New Roman" w:hAnsi="Times New Roman" w:cs="Times New Roman"/>
          <w:sz w:val="24"/>
          <w:szCs w:val="24"/>
        </w:rPr>
        <w:t>[If yes, select peak hours (Multiple selections allowed):</w:t>
      </w:r>
    </w:p>
    <w:p w:rsidR="000727B0" w:rsidRPr="001F4016" w:rsidRDefault="000727B0" w:rsidP="000A4E77">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lastRenderedPageBreak/>
        <w:t>mKv‡j, Kv‡Ri c~‡e©</w:t>
      </w:r>
      <w:r w:rsidR="00AB1A01" w:rsidRPr="001F4016">
        <w:rPr>
          <w:sz w:val="24"/>
          <w:szCs w:val="24"/>
        </w:rPr>
        <w:t xml:space="preserve"> </w:t>
      </w:r>
      <w:r w:rsidR="00AB1A01" w:rsidRPr="001F4016">
        <w:rPr>
          <w:rFonts w:ascii="SutonnyMJ" w:hAnsi="SutonnyMJ" w:cs="SutonnyMJ"/>
          <w:sz w:val="24"/>
          <w:szCs w:val="24"/>
        </w:rPr>
        <w:t>(mKvj 5.01 †_‡K 8.00Uv ch©š—)</w:t>
      </w:r>
      <w:r w:rsidRPr="001F4016">
        <w:rPr>
          <w:rFonts w:ascii="SutonnyMJ" w:hAnsi="SutonnyMJ" w:cs="SutonnyMJ"/>
          <w:sz w:val="24"/>
          <w:szCs w:val="24"/>
        </w:rPr>
        <w:t xml:space="preserve"> [</w:t>
      </w:r>
      <w:r w:rsidRPr="001F4016">
        <w:rPr>
          <w:rFonts w:ascii="Times New Roman" w:hAnsi="Times New Roman" w:cs="Times New Roman"/>
          <w:sz w:val="24"/>
          <w:szCs w:val="24"/>
        </w:rPr>
        <w:t>Morning, before work</w:t>
      </w:r>
      <w:r w:rsidR="00AB1A01" w:rsidRPr="001F4016">
        <w:rPr>
          <w:rFonts w:ascii="Times New Roman" w:hAnsi="Times New Roman" w:cs="Times New Roman"/>
          <w:sz w:val="24"/>
          <w:szCs w:val="24"/>
        </w:rPr>
        <w:t xml:space="preserve"> (5.01 AM to </w:t>
      </w:r>
      <w:r w:rsidR="00AB1A01" w:rsidRPr="001F4016">
        <w:rPr>
          <w:rFonts w:ascii="Times New Roman" w:hAnsi="Times New Roman" w:cs="Times New Roman"/>
          <w:sz w:val="24"/>
          <w:szCs w:val="24"/>
          <w:lang w:bidi="bn-BD"/>
        </w:rPr>
        <w:t>8</w:t>
      </w:r>
      <w:r w:rsidR="00AB1A01" w:rsidRPr="001F4016">
        <w:rPr>
          <w:rFonts w:ascii="Times New Roman" w:hAnsi="Times New Roman" w:cs="Times New Roman" w:hint="cs"/>
          <w:sz w:val="24"/>
          <w:szCs w:val="24"/>
          <w:cs/>
          <w:lang w:bidi="bn-BD"/>
        </w:rPr>
        <w:t>.00</w:t>
      </w:r>
      <w:r w:rsidR="00AB1A01" w:rsidRPr="001F4016">
        <w:rPr>
          <w:rFonts w:ascii="Times New Roman" w:hAnsi="Times New Roman" w:cs="Times New Roman"/>
          <w:sz w:val="24"/>
          <w:szCs w:val="24"/>
          <w:lang w:bidi="bn-BD"/>
        </w:rPr>
        <w:t xml:space="preserve"> AM)</w:t>
      </w:r>
      <w:r w:rsidRPr="001F4016">
        <w:rPr>
          <w:rFonts w:ascii="Times New Roman" w:hAnsi="Times New Roman" w:cs="Times New Roman"/>
          <w:sz w:val="24"/>
          <w:szCs w:val="24"/>
          <w:lang w:bidi="bn-BD"/>
        </w:rPr>
        <w:t>]</w:t>
      </w:r>
    </w:p>
    <w:p w:rsidR="00685193" w:rsidRPr="001F4016" w:rsidRDefault="000727B0"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w`‡bi †ejv, Kv‡Ri mg‡q</w:t>
      </w:r>
      <w:r w:rsidR="00AB1A01" w:rsidRPr="001F4016">
        <w:rPr>
          <w:sz w:val="24"/>
          <w:szCs w:val="24"/>
        </w:rPr>
        <w:t xml:space="preserve"> </w:t>
      </w:r>
      <w:r w:rsidR="00AB1A01" w:rsidRPr="001F4016">
        <w:rPr>
          <w:rFonts w:ascii="SutonnyMJ" w:hAnsi="SutonnyMJ" w:cs="SutonnyMJ"/>
          <w:sz w:val="24"/>
          <w:szCs w:val="24"/>
        </w:rPr>
        <w:t>(mKvj 8.01 †_‡K `ycyi 3.00 Uv ch©š—)</w:t>
      </w:r>
      <w:r w:rsidRPr="001F4016">
        <w:rPr>
          <w:rFonts w:ascii="SutonnyMJ" w:hAnsi="SutonnyMJ" w:cs="SutonnyMJ"/>
          <w:sz w:val="24"/>
          <w:szCs w:val="24"/>
        </w:rPr>
        <w:t xml:space="preserve"> [</w:t>
      </w:r>
      <w:r w:rsidRPr="001F4016">
        <w:rPr>
          <w:rFonts w:ascii="Times New Roman" w:hAnsi="Times New Roman" w:cs="Times New Roman"/>
          <w:sz w:val="24"/>
          <w:szCs w:val="24"/>
        </w:rPr>
        <w:t>Daytime, during work hours</w:t>
      </w:r>
      <w:r w:rsidR="00AB1A01" w:rsidRPr="001F4016">
        <w:rPr>
          <w:rFonts w:ascii="Times New Roman" w:hAnsi="Times New Roman" w:cs="Times New Roman"/>
          <w:sz w:val="24"/>
          <w:szCs w:val="24"/>
        </w:rPr>
        <w:t xml:space="preserve"> (</w:t>
      </w:r>
      <w:r w:rsidR="00AB1A01" w:rsidRPr="001F4016">
        <w:rPr>
          <w:rFonts w:ascii="Times New Roman" w:hAnsi="Times New Roman" w:cs="Times New Roman" w:hint="cs"/>
          <w:sz w:val="24"/>
          <w:szCs w:val="24"/>
          <w:cs/>
          <w:lang w:bidi="bn-BD"/>
        </w:rPr>
        <w:t>8.01 AM to 3.00 PM)</w:t>
      </w:r>
      <w:r w:rsidRPr="001F4016">
        <w:rPr>
          <w:rFonts w:ascii="Times New Roman" w:hAnsi="Times New Roman" w:cs="Times New Roman"/>
          <w:sz w:val="24"/>
          <w:szCs w:val="24"/>
          <w:lang w:bidi="bn-BD"/>
        </w:rPr>
        <w:t>]</w:t>
      </w:r>
    </w:p>
    <w:p w:rsidR="000727B0" w:rsidRPr="001F4016" w:rsidRDefault="00AB1A01"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we‡Kj †ejv</w:t>
      </w:r>
      <w:r w:rsidRPr="001F4016">
        <w:rPr>
          <w:rFonts w:ascii="SutonnyMJ" w:hAnsi="SutonnyMJ" w:cs="Vrinda" w:hint="cs"/>
          <w:sz w:val="24"/>
          <w:szCs w:val="24"/>
          <w:cs/>
          <w:lang w:bidi="bn-BD"/>
        </w:rPr>
        <w:t xml:space="preserve"> </w:t>
      </w:r>
      <w:r w:rsidR="000727B0" w:rsidRPr="001F4016">
        <w:rPr>
          <w:rFonts w:ascii="SutonnyMJ" w:hAnsi="SutonnyMJ" w:cs="SutonnyMJ"/>
          <w:sz w:val="24"/>
          <w:szCs w:val="24"/>
        </w:rPr>
        <w:t>, Kv‡Ri ci</w:t>
      </w:r>
      <w:r w:rsidRPr="001F4016">
        <w:rPr>
          <w:sz w:val="24"/>
          <w:szCs w:val="24"/>
        </w:rPr>
        <w:t xml:space="preserve"> </w:t>
      </w:r>
      <w:r w:rsidRPr="001F4016">
        <w:rPr>
          <w:rFonts w:ascii="SutonnyMJ" w:hAnsi="SutonnyMJ" w:cs="SutonnyMJ"/>
          <w:sz w:val="24"/>
          <w:szCs w:val="24"/>
        </w:rPr>
        <w:t xml:space="preserve">(we‡Kj 3.01 †_‡K we‡Kj 5.00 Uv ch©š—) </w:t>
      </w:r>
      <w:r w:rsidR="000727B0" w:rsidRPr="001F4016">
        <w:rPr>
          <w:rFonts w:ascii="SutonnyMJ" w:hAnsi="SutonnyMJ" w:cs="SutonnyMJ"/>
          <w:sz w:val="24"/>
          <w:szCs w:val="24"/>
        </w:rPr>
        <w:t xml:space="preserve"> [</w:t>
      </w:r>
      <w:r w:rsidR="000727B0" w:rsidRPr="001F4016">
        <w:rPr>
          <w:rFonts w:ascii="Times New Roman" w:hAnsi="Times New Roman" w:cs="Times New Roman"/>
          <w:sz w:val="24"/>
          <w:szCs w:val="24"/>
        </w:rPr>
        <w:t>Afternoon, after work</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(3.01 PM to 5.00 PM)</w:t>
      </w:r>
      <w:r w:rsidR="000727B0" w:rsidRPr="001F4016">
        <w:rPr>
          <w:rFonts w:ascii="Times New Roman" w:hAnsi="Times New Roman" w:cs="Times New Roman"/>
          <w:sz w:val="24"/>
          <w:szCs w:val="24"/>
        </w:rPr>
        <w:t>]</w:t>
      </w:r>
    </w:p>
    <w:p w:rsidR="00685193" w:rsidRPr="001F4016" w:rsidRDefault="00AB1A01"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 xml:space="preserve">mÜ¨vq (mÜ¨v 5.01 †_‡K ivZ 8.00 Uv ch©š—) </w:t>
      </w:r>
      <w:r w:rsidR="000727B0" w:rsidRPr="001F4016">
        <w:rPr>
          <w:rFonts w:ascii="SutonnyMJ" w:hAnsi="SutonnyMJ" w:cs="SutonnyMJ"/>
          <w:sz w:val="24"/>
          <w:szCs w:val="24"/>
        </w:rPr>
        <w:t>[</w:t>
      </w:r>
      <w:r w:rsidR="000727B0" w:rsidRPr="001F4016">
        <w:rPr>
          <w:rFonts w:ascii="Times New Roman" w:hAnsi="Times New Roman" w:cs="Times New Roman"/>
          <w:sz w:val="24"/>
          <w:szCs w:val="24"/>
        </w:rPr>
        <w:t>Evening</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(5.01 PM to 8.00 PM)</w:t>
      </w:r>
      <w:r w:rsidR="000727B0" w:rsidRPr="001F4016">
        <w:rPr>
          <w:rFonts w:ascii="Times New Roman" w:hAnsi="Times New Roman" w:cs="Times New Roman"/>
          <w:sz w:val="24"/>
          <w:szCs w:val="24"/>
        </w:rPr>
        <w:t>]</w:t>
      </w:r>
    </w:p>
    <w:p w:rsidR="000727B0" w:rsidRPr="001F4016" w:rsidRDefault="000727B0"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mvivivZ</w:t>
      </w:r>
      <w:r w:rsidR="00AB1A01" w:rsidRPr="001F4016">
        <w:rPr>
          <w:sz w:val="24"/>
          <w:szCs w:val="24"/>
        </w:rPr>
        <w:t xml:space="preserve"> </w:t>
      </w:r>
      <w:r w:rsidR="00AB1A01" w:rsidRPr="001F4016">
        <w:rPr>
          <w:rFonts w:ascii="SutonnyMJ" w:hAnsi="SutonnyMJ" w:cs="SutonnyMJ"/>
          <w:sz w:val="24"/>
          <w:szCs w:val="24"/>
        </w:rPr>
        <w:t>(ivZ 8.01 †_‡K mKvj 5.00 Uv ch©š— )</w:t>
      </w:r>
      <w:r w:rsidRPr="001F4016">
        <w:rPr>
          <w:rFonts w:ascii="Times New Roman" w:hAnsi="Times New Roman" w:cs="Times New Roman"/>
          <w:sz w:val="24"/>
          <w:szCs w:val="24"/>
        </w:rPr>
        <w:t xml:space="preserve">  [Overnight</w:t>
      </w:r>
      <w:r w:rsidR="00AB1A01" w:rsidRPr="001F4016">
        <w:rPr>
          <w:rFonts w:ascii="Times New Roman" w:hAnsi="Times New Roman" w:cs="Vrinda" w:hint="cs"/>
          <w:sz w:val="24"/>
          <w:szCs w:val="24"/>
          <w:cs/>
          <w:lang w:bidi="bn-BD"/>
        </w:rPr>
        <w:t xml:space="preserve"> </w:t>
      </w:r>
      <w:r w:rsidR="00AB1A01" w:rsidRPr="001F4016">
        <w:rPr>
          <w:rFonts w:ascii="Times New Roman" w:hAnsi="Times New Roman" w:cs="Times New Roman" w:hint="cs"/>
          <w:sz w:val="24"/>
          <w:szCs w:val="24"/>
          <w:cs/>
          <w:lang w:bidi="bn-BD"/>
        </w:rPr>
        <w:t>(8.01 PM to 5.00 AM)</w:t>
      </w:r>
      <w:r w:rsidRPr="001F4016">
        <w:rPr>
          <w:rFonts w:ascii="Times New Roman" w:hAnsi="Times New Roman" w:cs="Times New Roman"/>
          <w:sz w:val="24"/>
          <w:szCs w:val="24"/>
          <w:lang w:bidi="bn-BD"/>
        </w:rPr>
        <w:t>]</w:t>
      </w:r>
    </w:p>
    <w:p w:rsidR="00CE5A6A" w:rsidRPr="001F4016" w:rsidRDefault="00CE5A6A" w:rsidP="001A252B">
      <w:pPr>
        <w:pStyle w:val="NoSpacing"/>
        <w:spacing w:after="120"/>
        <w:rPr>
          <w:sz w:val="24"/>
          <w:szCs w:val="24"/>
        </w:rPr>
      </w:pPr>
    </w:p>
    <w:p w:rsidR="00F41776" w:rsidRPr="001F4016" w:rsidRDefault="0038588C" w:rsidP="001A252B">
      <w:pPr>
        <w:spacing w:after="120" w:line="240" w:lineRule="auto"/>
        <w:rPr>
          <w:b/>
          <w:sz w:val="24"/>
          <w:szCs w:val="24"/>
          <w:u w:val="single"/>
        </w:rPr>
      </w:pPr>
      <w:r w:rsidRPr="001F4016">
        <w:rPr>
          <w:rFonts w:ascii="SutonnyMJ" w:hAnsi="SutonnyMJ"/>
          <w:b/>
          <w:sz w:val="24"/>
          <w:szCs w:val="24"/>
          <w:u w:val="single"/>
        </w:rPr>
        <w:t>†mKkb-5 (g~j¨, kZ©-mv‡c¶ g~j¨wba©viY)</w:t>
      </w:r>
      <w:r w:rsidRPr="001F4016">
        <w:rPr>
          <w:b/>
          <w:sz w:val="24"/>
          <w:szCs w:val="24"/>
          <w:u w:val="single"/>
        </w:rPr>
        <w:t xml:space="preserve"> </w:t>
      </w:r>
      <w:r w:rsidR="006F21A5" w:rsidRPr="001F4016">
        <w:rPr>
          <w:b/>
          <w:sz w:val="24"/>
          <w:szCs w:val="24"/>
          <w:u w:val="single"/>
        </w:rPr>
        <w:t>Section 5 (</w:t>
      </w:r>
      <w:r w:rsidR="00F41776" w:rsidRPr="001F4016">
        <w:rPr>
          <w:b/>
          <w:sz w:val="24"/>
          <w:szCs w:val="24"/>
          <w:u w:val="single"/>
        </w:rPr>
        <w:t>Cost</w:t>
      </w:r>
      <w:r w:rsidR="006F21A5" w:rsidRPr="001F4016">
        <w:rPr>
          <w:b/>
          <w:sz w:val="24"/>
          <w:szCs w:val="24"/>
          <w:u w:val="single"/>
        </w:rPr>
        <w:t>, Contingent Valuation)</w:t>
      </w:r>
    </w:p>
    <w:p w:rsidR="0020046B" w:rsidRPr="001F4016" w:rsidRDefault="008D66CE" w:rsidP="0020046B">
      <w:pPr>
        <w:spacing w:after="120" w:line="240" w:lineRule="auto"/>
        <w:rPr>
          <w:rFonts w:ascii="Times New Roman" w:hAnsi="Times New Roman" w:cs="Times New Roman"/>
          <w:sz w:val="24"/>
          <w:szCs w:val="24"/>
        </w:rPr>
      </w:pPr>
      <w:r w:rsidRPr="001F4016">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1F4016">
        <w:rPr>
          <w:rFonts w:ascii="SutonnyMJ" w:hAnsi="SutonnyMJ" w:cs="SutonnyMJ"/>
          <w:sz w:val="24"/>
          <w:szCs w:val="24"/>
        </w:rPr>
        <w:t xml:space="preserve">†mevmg~n I </w:t>
      </w:r>
      <w:r w:rsidRPr="001F4016">
        <w:rPr>
          <w:rFonts w:ascii="SutonnyMJ" w:hAnsi="SutonnyMJ" w:cs="SutonnyMJ"/>
          <w:sz w:val="24"/>
          <w:szCs w:val="24"/>
        </w:rPr>
        <w:t xml:space="preserve">AwaK myweav cvIqvi Rb¨ Avcwb Avcbvi mvg_¨© Abyhvqx cÖwZ gv‡m KZ UKv w`‡Z AvMÖnx| †hwU Avcbvi Lvbvi Av‡qi mv‡_ †hŠw³K n‡e e‡j Avcwb g‡b K‡ib| </w:t>
      </w:r>
      <w:r w:rsidR="0020046B" w:rsidRPr="001F4016">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1F4016">
        <w:rPr>
          <w:rFonts w:ascii="Times New Roman" w:hAnsi="Times New Roman" w:cs="Times New Roman"/>
          <w:b/>
          <w:i/>
          <w:sz w:val="24"/>
          <w:szCs w:val="24"/>
        </w:rPr>
        <w:t>amount per month</w:t>
      </w:r>
      <w:r w:rsidR="0020046B" w:rsidRPr="001F4016">
        <w:rPr>
          <w:rFonts w:ascii="Times New Roman" w:hAnsi="Times New Roman" w:cs="Times New Roman"/>
          <w:sz w:val="24"/>
          <w:szCs w:val="24"/>
        </w:rPr>
        <w:t xml:space="preserve"> you think is both </w:t>
      </w:r>
      <w:r w:rsidR="0020046B" w:rsidRPr="001F4016">
        <w:rPr>
          <w:rFonts w:ascii="Times New Roman" w:hAnsi="Times New Roman" w:cs="Times New Roman"/>
          <w:b/>
          <w:i/>
          <w:sz w:val="24"/>
          <w:szCs w:val="24"/>
        </w:rPr>
        <w:t>acceptable</w:t>
      </w:r>
      <w:r w:rsidR="0020046B" w:rsidRPr="001F4016">
        <w:rPr>
          <w:rFonts w:ascii="Times New Roman" w:hAnsi="Times New Roman" w:cs="Times New Roman"/>
          <w:sz w:val="24"/>
          <w:szCs w:val="24"/>
        </w:rPr>
        <w:t xml:space="preserve"> for the quality of service I will describe, and also reasonably </w:t>
      </w:r>
      <w:r w:rsidR="0020046B" w:rsidRPr="001F4016">
        <w:rPr>
          <w:rFonts w:ascii="Times New Roman" w:hAnsi="Times New Roman" w:cs="Times New Roman"/>
          <w:b/>
          <w:i/>
          <w:sz w:val="24"/>
          <w:szCs w:val="24"/>
        </w:rPr>
        <w:t>affordable</w:t>
      </w:r>
      <w:r w:rsidR="0020046B" w:rsidRPr="001F4016">
        <w:rPr>
          <w:rFonts w:ascii="Times New Roman" w:hAnsi="Times New Roman" w:cs="Times New Roman"/>
          <w:sz w:val="24"/>
          <w:szCs w:val="24"/>
        </w:rPr>
        <w:t xml:space="preserve"> for your household.]</w:t>
      </w:r>
    </w:p>
    <w:p w:rsidR="00D85F45" w:rsidRPr="001F4016" w:rsidRDefault="00D85F45" w:rsidP="00D85F45">
      <w:pPr>
        <w:spacing w:after="120" w:line="240" w:lineRule="auto"/>
        <w:rPr>
          <w:rFonts w:ascii="Times New Roman" w:hAnsi="Times New Roman" w:cs="Times New Roman"/>
          <w:sz w:val="24"/>
          <w:szCs w:val="24"/>
        </w:rPr>
      </w:pPr>
      <w:r w:rsidRPr="001F4016">
        <w:rPr>
          <w:b/>
          <w:sz w:val="24"/>
          <w:szCs w:val="24"/>
          <w:u w:val="single"/>
        </w:rPr>
        <w:t>FRA reads:</w:t>
      </w:r>
      <w:r w:rsidRPr="001F4016">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1F4016" w:rsidRDefault="006E34E0" w:rsidP="00D85F45">
      <w:pPr>
        <w:spacing w:after="120" w:line="240" w:lineRule="auto"/>
        <w:rPr>
          <w:b/>
          <w:sz w:val="24"/>
          <w:szCs w:val="24"/>
          <w:u w:val="single"/>
        </w:rPr>
      </w:pPr>
      <w:r w:rsidRPr="001F4016">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1F4016" w:rsidRDefault="00D85F45" w:rsidP="00D85F45">
      <w:pPr>
        <w:pStyle w:val="ListParagraph"/>
        <w:numPr>
          <w:ilvl w:val="0"/>
          <w:numId w:val="107"/>
        </w:numPr>
        <w:spacing w:after="120" w:line="240" w:lineRule="auto"/>
        <w:ind w:left="360" w:hanging="360"/>
        <w:rPr>
          <w:b/>
          <w:sz w:val="24"/>
          <w:szCs w:val="24"/>
        </w:rPr>
      </w:pPr>
      <w:r w:rsidRPr="001F4016">
        <w:rPr>
          <w:b/>
          <w:sz w:val="24"/>
          <w:szCs w:val="24"/>
        </w:rPr>
        <w:t xml:space="preserve">Maintenance services </w:t>
      </w:r>
    </w:p>
    <w:p w:rsidR="006E34E0" w:rsidRPr="001F4016" w:rsidRDefault="006E34E0" w:rsidP="003C09E4">
      <w:pPr>
        <w:rPr>
          <w:rFonts w:ascii="SutonnyMJ" w:hAnsi="SutonnyMJ" w:cs="SutonnyMJ"/>
          <w:b/>
          <w:sz w:val="24"/>
          <w:szCs w:val="24"/>
          <w:u w:val="single"/>
        </w:rPr>
      </w:pPr>
      <w:r w:rsidRPr="001F4016">
        <w:rPr>
          <w:rFonts w:ascii="SutonnyMJ" w:hAnsi="SutonnyMJ" w:cs="SutonnyMJ"/>
          <w:b/>
          <w:sz w:val="24"/>
          <w:szCs w:val="24"/>
          <w:u w:val="single"/>
        </w:rPr>
        <w:t>i¶Yv‡e¶Y msµvš</w:t>
      </w:r>
      <w:r w:rsidR="003C09E4" w:rsidRPr="001F4016">
        <w:rPr>
          <w:rFonts w:ascii="SutonnyMJ" w:hAnsi="SutonnyMJ" w:cs="SutonnyMJ"/>
          <w:b/>
          <w:sz w:val="24"/>
          <w:szCs w:val="24"/>
          <w:u w:val="single"/>
        </w:rPr>
        <w:t>— †mev</w:t>
      </w:r>
      <w:r w:rsidRPr="001F4016">
        <w:rPr>
          <w:rFonts w:ascii="SutonnyMJ" w:hAnsi="SutonnyMJ" w:cs="SutonnyMJ"/>
          <w:b/>
          <w:sz w:val="24"/>
          <w:szCs w:val="24"/>
          <w:u w:val="single"/>
        </w:rPr>
        <w:t xml:space="preserve"> </w:t>
      </w:r>
    </w:p>
    <w:p w:rsidR="006E34E0" w:rsidRPr="001F4016" w:rsidRDefault="006E34E0" w:rsidP="003C09E4">
      <w:pPr>
        <w:rPr>
          <w:rFonts w:ascii="SutonnyMJ" w:hAnsi="SutonnyMJ" w:cs="SutonnyMJ"/>
          <w:sz w:val="24"/>
          <w:szCs w:val="24"/>
        </w:rPr>
      </w:pPr>
      <w:r w:rsidRPr="001F4016">
        <w:rPr>
          <w:rFonts w:ascii="SutonnyMJ" w:hAnsi="SutonnyMJ" w:cs="SutonnyMJ"/>
          <w:sz w:val="24"/>
          <w:szCs w:val="24"/>
        </w:rPr>
        <w:t>wKQz wKQz cvqLvbvi †mev mg~n GwU wbqwgZ i¶Yv‡e¶Y Gi mv‡_ RwoZ| i¶Yv‡e¶Y msµvš— GB mKj KvR mg~n wKQzw`b ci ci Ki‡Z nq †hb cvqLvbvwU e¨envi Abyc‡hvMx bv n‡q c‡o| wb‡æ GB mKj †mevi aiY m¤c‡K© wKQz aviYv †`qv n‡jv|</w:t>
      </w:r>
    </w:p>
    <w:p w:rsidR="006E34E0" w:rsidRPr="001F4016" w:rsidRDefault="006E34E0" w:rsidP="006E34E0">
      <w:pPr>
        <w:pStyle w:val="ListParagraph"/>
        <w:spacing w:after="120" w:line="240" w:lineRule="auto"/>
        <w:ind w:left="360"/>
        <w:rPr>
          <w:b/>
          <w:sz w:val="24"/>
          <w:szCs w:val="24"/>
        </w:rPr>
      </w:pPr>
    </w:p>
    <w:p w:rsidR="00D85F45" w:rsidRPr="001F4016" w:rsidRDefault="00D85F45" w:rsidP="00D85F45">
      <w:pPr>
        <w:spacing w:after="120" w:line="240" w:lineRule="auto"/>
        <w:ind w:left="360"/>
        <w:rPr>
          <w:sz w:val="24"/>
          <w:szCs w:val="24"/>
        </w:rPr>
      </w:pPr>
      <w:r w:rsidRPr="001F4016">
        <w:rPr>
          <w:b/>
          <w:sz w:val="24"/>
          <w:szCs w:val="24"/>
          <w:u w:val="single"/>
        </w:rPr>
        <w:t>FRA reads:</w:t>
      </w:r>
      <w:r w:rsidRPr="001F4016">
        <w:rPr>
          <w:sz w:val="24"/>
          <w:szCs w:val="24"/>
        </w:rPr>
        <w:t xml:space="preserve"> Some toilet services are related to maintenance. These are services that must occur periodically to </w:t>
      </w:r>
      <w:r w:rsidRPr="001F4016">
        <w:rPr>
          <w:b/>
          <w:i/>
          <w:sz w:val="24"/>
          <w:szCs w:val="24"/>
        </w:rPr>
        <w:t>make sure that the toilet remains usable all the time</w:t>
      </w:r>
      <w:r w:rsidRPr="001F4016">
        <w:rPr>
          <w:sz w:val="24"/>
          <w:szCs w:val="24"/>
        </w:rPr>
        <w:t>. Here are some examples of maintenance services (read list)</w:t>
      </w:r>
    </w:p>
    <w:p w:rsidR="00D85F45" w:rsidRPr="001F4016" w:rsidRDefault="003C09E4" w:rsidP="00D85F45">
      <w:pPr>
        <w:pStyle w:val="NoSpacing"/>
        <w:numPr>
          <w:ilvl w:val="0"/>
          <w:numId w:val="108"/>
        </w:numPr>
        <w:spacing w:after="120"/>
        <w:ind w:left="630" w:hanging="180"/>
        <w:rPr>
          <w:sz w:val="24"/>
          <w:szCs w:val="24"/>
        </w:rPr>
      </w:pPr>
      <w:r w:rsidRPr="001F4016">
        <w:rPr>
          <w:rFonts w:ascii="SutonnyMJ" w:hAnsi="SutonnyMJ" w:cs="SutonnyMJ"/>
          <w:sz w:val="24"/>
          <w:szCs w:val="24"/>
        </w:rPr>
        <w:t>wbqwgZ †mcwUK U¨v‡¼i eR¨© Lvwj Kiv ej‡Z †evSvq †mcwUK U¨v¼ eR¨© Øviv f‡i hvIqvi Av‡MB †mwU Lvwj Kiv</w:t>
      </w:r>
      <w:r w:rsidRPr="001F4016">
        <w:rPr>
          <w:b/>
          <w:i/>
          <w:sz w:val="24"/>
          <w:szCs w:val="24"/>
        </w:rPr>
        <w:t xml:space="preserve">  [</w:t>
      </w:r>
      <w:r w:rsidR="00D85F45" w:rsidRPr="001F4016">
        <w:rPr>
          <w:b/>
          <w:i/>
          <w:sz w:val="24"/>
          <w:szCs w:val="24"/>
        </w:rPr>
        <w:t>Regular emptying of fecal sludge</w:t>
      </w:r>
      <w:r w:rsidR="00D85F45" w:rsidRPr="001F4016">
        <w:rPr>
          <w:sz w:val="24"/>
          <w:szCs w:val="24"/>
        </w:rPr>
        <w:t>,meaning fecal sludge is always removed before the pit becomes full/overflowing.</w:t>
      </w:r>
      <w:r w:rsidRPr="001F4016">
        <w:rPr>
          <w:sz w:val="24"/>
          <w:szCs w:val="24"/>
        </w:rPr>
        <w:t>]</w:t>
      </w:r>
    </w:p>
    <w:p w:rsidR="00D85F45" w:rsidRPr="001F4016" w:rsidRDefault="00E52495" w:rsidP="00E52495">
      <w:pPr>
        <w:pStyle w:val="ListParagraph"/>
        <w:numPr>
          <w:ilvl w:val="0"/>
          <w:numId w:val="108"/>
        </w:numPr>
        <w:rPr>
          <w:rFonts w:ascii="SutonnyMJ" w:hAnsi="SutonnyMJ" w:cs="SutonnyMJ"/>
          <w:sz w:val="24"/>
          <w:szCs w:val="24"/>
        </w:rPr>
      </w:pPr>
      <w:r w:rsidRPr="001F4016">
        <w:rPr>
          <w:rFonts w:ascii="SutonnyMJ" w:hAnsi="SutonnyMJ" w:cs="SutonnyMJ"/>
          <w:sz w:val="24"/>
          <w:szCs w:val="24"/>
        </w:rPr>
        <w:lastRenderedPageBreak/>
        <w:t>wbqwgZ cvqLvbv cwi®‹vi Kiv ej‡Z †evSvq wbqwgZ fv‡e c¨v‡bi †fZ‡i †Kvb ev cvqLvbv K‡¶i †fZ‡i cwi®‹vi Kiv †hb †Kv_vI †Kvb gj †j‡M †bB Ges †Kvb ai‡bi †bvsiv †j‡M †bB|</w:t>
      </w:r>
      <w:r w:rsidR="0056254F" w:rsidRPr="001F4016">
        <w:rPr>
          <w:rFonts w:ascii="SutonnyMJ" w:hAnsi="SutonnyMJ" w:cs="SutonnyMJ"/>
          <w:sz w:val="24"/>
          <w:szCs w:val="24"/>
        </w:rPr>
        <w:t xml:space="preserve"> </w:t>
      </w:r>
      <w:r w:rsidR="00D85F45" w:rsidRPr="001F4016">
        <w:rPr>
          <w:b/>
          <w:i/>
          <w:sz w:val="24"/>
          <w:szCs w:val="24"/>
        </w:rPr>
        <w:t xml:space="preserve">Regular cleaningof the toilet, </w:t>
      </w:r>
      <w:r w:rsidR="00D85F45" w:rsidRPr="001F4016">
        <w:rPr>
          <w:sz w:val="24"/>
          <w:szCs w:val="24"/>
        </w:rPr>
        <w:t>meaning the pan/chamber is cleared of feces/mess daily.</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gvivgZ Kiv ej‡Z †evSvq wKQ¨w`b ci ci cvqLvbvi †Kvb Î“wU wVK K‡i G‡K e¨envi D‡cv‡hvMx ivLv </w:t>
      </w:r>
      <w:r w:rsidR="00D85F45" w:rsidRPr="001F4016">
        <w:rPr>
          <w:b/>
          <w:i/>
          <w:sz w:val="24"/>
          <w:szCs w:val="24"/>
        </w:rPr>
        <w:t>Ensuring repairof the toilet</w:t>
      </w:r>
      <w:r w:rsidR="00D85F45" w:rsidRPr="001F4016">
        <w:rPr>
          <w:sz w:val="24"/>
          <w:szCs w:val="24"/>
        </w:rPr>
        <w:t>, meaning fixing cracks/clogsis completed in a timely manner.</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fv‡e gqjvi Szwo Lvwj Kiv ej‡Z †evSvq GwU f‡i hvIqvi Av‡MB Lvwj K‡i Avevi cvqLvbv K‡¶i Af¨š—‡i ¯’vcb Kiv </w:t>
      </w:r>
      <w:r w:rsidR="00D85F45" w:rsidRPr="001F4016">
        <w:rPr>
          <w:b/>
          <w:i/>
          <w:sz w:val="24"/>
          <w:szCs w:val="24"/>
        </w:rPr>
        <w:t>Regular emptying of waste bin</w:t>
      </w:r>
      <w:r w:rsidR="00D85F45" w:rsidRPr="001F4016">
        <w:rPr>
          <w:sz w:val="24"/>
          <w:szCs w:val="24"/>
        </w:rPr>
        <w:t>, meaning the waste bin is emptied before it becomes full, and the waste is disposed of appropriately and safely?</w:t>
      </w:r>
      <w:r w:rsidR="00D85F45" w:rsidRPr="001F4016">
        <w:rPr>
          <w:b/>
          <w:i/>
          <w:sz w:val="24"/>
          <w:szCs w:val="24"/>
        </w:rPr>
        <w:t>(endline only, intervention group only)</w:t>
      </w:r>
    </w:p>
    <w:p w:rsidR="00D85F45" w:rsidRPr="001F4016" w:rsidRDefault="00D85F45" w:rsidP="00D85F45">
      <w:pPr>
        <w:pStyle w:val="NoSpacing"/>
        <w:numPr>
          <w:ilvl w:val="0"/>
          <w:numId w:val="109"/>
        </w:numPr>
        <w:tabs>
          <w:tab w:val="num" w:pos="450"/>
        </w:tabs>
        <w:spacing w:after="120"/>
        <w:ind w:left="450" w:hanging="450"/>
        <w:rPr>
          <w:sz w:val="24"/>
          <w:szCs w:val="24"/>
        </w:rPr>
      </w:pPr>
      <w:r w:rsidRPr="001F4016">
        <w:rPr>
          <w:sz w:val="24"/>
          <w:szCs w:val="24"/>
        </w:rPr>
        <w:t xml:space="preserve">What is the </w:t>
      </w:r>
      <w:r w:rsidRPr="001F4016">
        <w:rPr>
          <w:b/>
          <w:i/>
          <w:sz w:val="24"/>
          <w:szCs w:val="24"/>
        </w:rPr>
        <w:t>total monthly fee</w:t>
      </w:r>
      <w:r w:rsidRPr="001F4016">
        <w:rPr>
          <w:sz w:val="24"/>
          <w:szCs w:val="24"/>
        </w:rPr>
        <w:t xml:space="preserve"> that would be </w:t>
      </w:r>
      <w:r w:rsidRPr="001F4016">
        <w:rPr>
          <w:b/>
          <w:i/>
          <w:sz w:val="24"/>
          <w:szCs w:val="24"/>
        </w:rPr>
        <w:t>acceptable/affordable</w:t>
      </w:r>
      <w:r w:rsidRPr="001F4016">
        <w:rPr>
          <w:sz w:val="24"/>
          <w:szCs w:val="24"/>
        </w:rPr>
        <w:t xml:space="preserve"> for your household to contribute </w:t>
      </w:r>
      <w:r w:rsidRPr="001F4016">
        <w:rPr>
          <w:b/>
          <w:i/>
          <w:sz w:val="24"/>
          <w:szCs w:val="24"/>
        </w:rPr>
        <w:t>for a combination of all of theses maintenance services</w:t>
      </w:r>
      <w:r w:rsidRPr="001F4016">
        <w:rPr>
          <w:sz w:val="24"/>
          <w:szCs w:val="24"/>
        </w:rPr>
        <w:t>for the toilet that you use?</w:t>
      </w:r>
    </w:p>
    <w:p w:rsidR="00D85F45" w:rsidRPr="001F4016" w:rsidRDefault="00D85F45" w:rsidP="00D85F45">
      <w:pPr>
        <w:pStyle w:val="NoSpacing"/>
        <w:spacing w:after="120"/>
        <w:ind w:left="720"/>
        <w:rPr>
          <w:sz w:val="24"/>
          <w:szCs w:val="24"/>
        </w:rPr>
      </w:pPr>
      <w:r w:rsidRPr="001F4016">
        <w:rPr>
          <w:sz w:val="24"/>
          <w:szCs w:val="24"/>
        </w:rPr>
        <w:t>____________________ / month</w:t>
      </w:r>
    </w:p>
    <w:p w:rsidR="009B609A" w:rsidRPr="001F4016" w:rsidRDefault="009B609A" w:rsidP="009B609A">
      <w:pPr>
        <w:pStyle w:val="NoSpacing"/>
        <w:spacing w:after="120"/>
        <w:ind w:left="45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246FB" w:rsidRPr="001F4016" w:rsidRDefault="003246FB" w:rsidP="009B609A">
      <w:pPr>
        <w:pStyle w:val="NoSpacing"/>
        <w:spacing w:after="120"/>
        <w:ind w:left="450"/>
        <w:rPr>
          <w:sz w:val="24"/>
          <w:szCs w:val="24"/>
        </w:rPr>
      </w:pPr>
    </w:p>
    <w:p w:rsidR="00053F2D" w:rsidRPr="001F4016" w:rsidRDefault="00323773" w:rsidP="003246FB">
      <w:pPr>
        <w:pStyle w:val="NoSpacing"/>
        <w:numPr>
          <w:ilvl w:val="1"/>
          <w:numId w:val="117"/>
        </w:numPr>
        <w:spacing w:after="120"/>
        <w:rPr>
          <w:sz w:val="24"/>
          <w:szCs w:val="24"/>
        </w:rPr>
      </w:pPr>
      <w:r w:rsidRPr="001F4016">
        <w:rPr>
          <w:rFonts w:ascii="SutonnyMJ" w:hAnsi="SutonnyMJ" w:cs="SutonnyMJ"/>
          <w:sz w:val="24"/>
          <w:szCs w:val="24"/>
        </w:rPr>
        <w:t>Avgiv GZ¶b cvqLvbv i¶Yv‡e¶Y ev wKfv‡e cvqLvbv‡K Kv‡h©v‡cv‡hvMx ivLv hvq †m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maintenance services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greatest priority</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00053F2D" w:rsidRPr="001F4016">
        <w:rPr>
          <w:sz w:val="24"/>
          <w:szCs w:val="24"/>
        </w:rPr>
        <w:t xml:space="preserve">                                        </w:t>
      </w:r>
    </w:p>
    <w:p w:rsidR="00ED178E" w:rsidRPr="001F4016" w:rsidRDefault="00452D32" w:rsidP="00ED178E">
      <w:pPr>
        <w:pStyle w:val="NoSpacing"/>
        <w:numPr>
          <w:ilvl w:val="0"/>
          <w:numId w:val="120"/>
        </w:numPr>
        <w:rPr>
          <w:sz w:val="24"/>
          <w:szCs w:val="24"/>
        </w:rPr>
      </w:pPr>
      <w:r w:rsidRPr="001F4016">
        <w:rPr>
          <w:rFonts w:ascii="SutonnyMJ" w:hAnsi="SutonnyMJ" w:cs="SutonnyMJ"/>
          <w:sz w:val="24"/>
          <w:szCs w:val="24"/>
        </w:rPr>
        <w:t>wbqwgZ †mcwUK U¨v‡¼i eR¨© cwi®‹vi Kiv/Lvwj Kiv</w:t>
      </w:r>
      <w:r w:rsidRPr="001F4016">
        <w:rPr>
          <w:sz w:val="24"/>
          <w:szCs w:val="24"/>
        </w:rPr>
        <w:t xml:space="preserve"> </w:t>
      </w:r>
      <w:r w:rsidR="00F71752" w:rsidRPr="001F4016">
        <w:rPr>
          <w:sz w:val="24"/>
          <w:szCs w:val="24"/>
        </w:rPr>
        <w:t>[</w:t>
      </w:r>
      <w:r w:rsidR="00D85F45" w:rsidRPr="001F4016">
        <w:rPr>
          <w:sz w:val="24"/>
          <w:szCs w:val="24"/>
        </w:rPr>
        <w:t>Regular emptying of fecal sludge</w:t>
      </w:r>
      <w:r w:rsidR="00F71752"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wbqwgZ cvqLvbv cwi®‹vi ivLv [</w:t>
      </w:r>
      <w:r w:rsidR="00D85F45" w:rsidRPr="001F4016">
        <w:rPr>
          <w:sz w:val="24"/>
          <w:szCs w:val="24"/>
        </w:rPr>
        <w:t>Regular cleaning of the toilet</w:t>
      </w:r>
      <w:r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cvqLvbvi c¨v‡b dvUj ai‡j ev cvB‡c †Kvb wKQz AvU‡K †M‡j Zv †givgZ Kiv</w:t>
      </w:r>
      <w:r w:rsidRPr="001F4016">
        <w:rPr>
          <w:sz w:val="24"/>
          <w:szCs w:val="24"/>
        </w:rPr>
        <w:t xml:space="preserve"> [</w:t>
      </w:r>
      <w:r w:rsidR="00D85F45" w:rsidRPr="001F4016">
        <w:rPr>
          <w:sz w:val="24"/>
          <w:szCs w:val="24"/>
        </w:rPr>
        <w:t>Repair of toilet cracks/clogs</w:t>
      </w:r>
      <w:r w:rsidRPr="001F4016">
        <w:rPr>
          <w:sz w:val="24"/>
          <w:szCs w:val="24"/>
        </w:rPr>
        <w:t>]</w:t>
      </w:r>
    </w:p>
    <w:p w:rsidR="00ED178E" w:rsidRPr="001F4016" w:rsidRDefault="00A46022" w:rsidP="00ED178E">
      <w:pPr>
        <w:pStyle w:val="NoSpacing"/>
        <w:numPr>
          <w:ilvl w:val="0"/>
          <w:numId w:val="120"/>
        </w:numPr>
        <w:rPr>
          <w:sz w:val="24"/>
          <w:szCs w:val="24"/>
        </w:rPr>
      </w:pPr>
      <w:r w:rsidRPr="001F4016">
        <w:rPr>
          <w:rFonts w:ascii="SutonnyMJ" w:hAnsi="SutonnyMJ" w:cs="SutonnyMJ"/>
          <w:sz w:val="24"/>
          <w:szCs w:val="24"/>
        </w:rPr>
        <w:t>gqjvi Szwo wbqwgZ Lvwj Kiv</w:t>
      </w:r>
      <w:r w:rsidR="00F71752" w:rsidRPr="001F4016">
        <w:rPr>
          <w:sz w:val="24"/>
          <w:szCs w:val="24"/>
        </w:rPr>
        <w:t xml:space="preserve"> [</w:t>
      </w:r>
      <w:r w:rsidR="00D85F45" w:rsidRPr="001F4016">
        <w:rPr>
          <w:sz w:val="24"/>
          <w:szCs w:val="24"/>
        </w:rPr>
        <w:t xml:space="preserve">Emptying of the waste bin </w:t>
      </w:r>
      <w:r w:rsidR="00D85F45" w:rsidRPr="001F4016">
        <w:rPr>
          <w:b/>
          <w:i/>
          <w:sz w:val="24"/>
          <w:szCs w:val="24"/>
        </w:rPr>
        <w:t>(endline only, intervention group only)</w:t>
      </w:r>
      <w:r w:rsidR="00F71752" w:rsidRPr="001F4016">
        <w:rPr>
          <w:b/>
          <w:i/>
          <w:sz w:val="24"/>
          <w:szCs w:val="24"/>
        </w:rPr>
        <w:t>]</w:t>
      </w:r>
    </w:p>
    <w:p w:rsidR="00D85F45" w:rsidRPr="001F4016" w:rsidRDefault="00ED178E" w:rsidP="00ED178E">
      <w:pPr>
        <w:pStyle w:val="NoSpacing"/>
        <w:numPr>
          <w:ilvl w:val="0"/>
          <w:numId w:val="120"/>
        </w:numPr>
        <w:rPr>
          <w:sz w:val="24"/>
          <w:szCs w:val="24"/>
        </w:rPr>
      </w:pPr>
      <w:r w:rsidRPr="001F4016">
        <w:rPr>
          <w:rFonts w:ascii="SutonnyMJ" w:hAnsi="SutonnyMJ" w:cs="SutonnyMJ"/>
          <w:sz w:val="24"/>
          <w:szCs w:val="24"/>
        </w:rPr>
        <w:t xml:space="preserve">DËi w`‡Z ivwR bq </w:t>
      </w:r>
      <w:r w:rsidR="00F71752" w:rsidRPr="001F4016">
        <w:rPr>
          <w:sz w:val="24"/>
          <w:szCs w:val="24"/>
        </w:rPr>
        <w:t>[</w:t>
      </w:r>
      <w:r w:rsidR="00D85F45" w:rsidRPr="001F4016">
        <w:rPr>
          <w:sz w:val="24"/>
          <w:szCs w:val="24"/>
        </w:rPr>
        <w:t>Refused to answer</w:t>
      </w:r>
      <w:r w:rsidR="00F71752" w:rsidRPr="001F4016">
        <w:rPr>
          <w:sz w:val="24"/>
          <w:szCs w:val="24"/>
        </w:rPr>
        <w:t>]</w:t>
      </w:r>
    </w:p>
    <w:p w:rsidR="003246FB" w:rsidRPr="001F4016" w:rsidRDefault="003246FB" w:rsidP="003246FB">
      <w:pPr>
        <w:pStyle w:val="NoSpacing"/>
        <w:numPr>
          <w:ilvl w:val="0"/>
          <w:numId w:val="120"/>
        </w:numPr>
        <w:rPr>
          <w:sz w:val="24"/>
          <w:szCs w:val="24"/>
        </w:rPr>
      </w:pPr>
      <w:r w:rsidRPr="001F4016">
        <w:rPr>
          <w:rFonts w:ascii="SutonnyMJ" w:hAnsi="SutonnyMJ" w:cs="SutonnyMJ"/>
          <w:sz w:val="24"/>
          <w:szCs w:val="24"/>
        </w:rPr>
        <w:t>Ab¨vb¨</w:t>
      </w:r>
      <w:r w:rsidRPr="001F4016">
        <w:rPr>
          <w:sz w:val="24"/>
          <w:szCs w:val="24"/>
        </w:rPr>
        <w:t xml:space="preserve"> [Other]:  ___________________</w:t>
      </w:r>
    </w:p>
    <w:p w:rsidR="00452D32" w:rsidRPr="001F4016" w:rsidRDefault="00452D32" w:rsidP="00452D32">
      <w:pPr>
        <w:pStyle w:val="NoSpacing"/>
        <w:tabs>
          <w:tab w:val="left" w:pos="1832"/>
        </w:tabs>
        <w:rPr>
          <w:rFonts w:ascii="SutonnyMJ" w:hAnsi="SutonnyMJ" w:cs="SutonnyMJ"/>
          <w:sz w:val="24"/>
          <w:szCs w:val="24"/>
        </w:rPr>
      </w:pPr>
    </w:p>
    <w:p w:rsidR="00D85F45" w:rsidRPr="001F4016" w:rsidRDefault="00452D32" w:rsidP="00452D32">
      <w:pPr>
        <w:pStyle w:val="NoSpacing"/>
        <w:tabs>
          <w:tab w:val="left" w:pos="1832"/>
        </w:tabs>
        <w:rPr>
          <w:rFonts w:ascii="SutonnyMJ" w:hAnsi="SutonnyMJ" w:cs="SutonnyMJ"/>
          <w:sz w:val="24"/>
          <w:szCs w:val="24"/>
        </w:rPr>
      </w:pPr>
      <w:r w:rsidRPr="001F4016">
        <w:rPr>
          <w:rFonts w:ascii="SutonnyMJ" w:hAnsi="SutonnyMJ" w:cs="SutonnyMJ"/>
          <w:sz w:val="24"/>
          <w:szCs w:val="24"/>
        </w:rPr>
        <w:t xml:space="preserve">   </w:t>
      </w:r>
    </w:p>
    <w:p w:rsidR="00452D32" w:rsidRPr="001F4016" w:rsidRDefault="00452D32" w:rsidP="00452D32">
      <w:pPr>
        <w:pStyle w:val="NoSpacing"/>
        <w:tabs>
          <w:tab w:val="left" w:pos="1832"/>
        </w:tabs>
        <w:rPr>
          <w:sz w:val="24"/>
          <w:szCs w:val="24"/>
        </w:rPr>
      </w:pPr>
    </w:p>
    <w:p w:rsidR="009A193A" w:rsidRPr="001F4016" w:rsidRDefault="009A193A" w:rsidP="009A193A">
      <w:pPr>
        <w:pStyle w:val="ListParagraph"/>
        <w:numPr>
          <w:ilvl w:val="0"/>
          <w:numId w:val="107"/>
        </w:numPr>
        <w:spacing w:after="120" w:line="240" w:lineRule="auto"/>
        <w:ind w:left="360" w:hanging="360"/>
        <w:rPr>
          <w:b/>
          <w:sz w:val="24"/>
          <w:szCs w:val="24"/>
        </w:rPr>
      </w:pPr>
      <w:r w:rsidRPr="001F4016">
        <w:rPr>
          <w:rFonts w:ascii="SutonnyMJ" w:hAnsi="SutonnyMJ" w:cs="SutonnyMJ"/>
          <w:b/>
          <w:sz w:val="24"/>
          <w:szCs w:val="24"/>
        </w:rPr>
        <w:t>†mev mg~‡ni Dbœqb I ms‡hvRb</w:t>
      </w:r>
      <w:r w:rsidRPr="001F4016">
        <w:rPr>
          <w:b/>
          <w:sz w:val="24"/>
          <w:szCs w:val="24"/>
        </w:rPr>
        <w:t xml:space="preserve"> </w:t>
      </w:r>
      <w:r w:rsidR="00D85F45" w:rsidRPr="001F4016">
        <w:rPr>
          <w:b/>
          <w:sz w:val="24"/>
          <w:szCs w:val="24"/>
        </w:rPr>
        <w:t>Improvement/upgrade services</w:t>
      </w:r>
      <w:r w:rsidRPr="001F4016">
        <w:rPr>
          <w:b/>
          <w:sz w:val="24"/>
          <w:szCs w:val="24"/>
        </w:rPr>
        <w:t xml:space="preserve"> </w:t>
      </w:r>
    </w:p>
    <w:p w:rsidR="009A193A" w:rsidRPr="001F4016" w:rsidRDefault="009A193A" w:rsidP="009A193A">
      <w:pPr>
        <w:pStyle w:val="ListParagraph"/>
        <w:spacing w:after="120" w:line="240" w:lineRule="auto"/>
        <w:ind w:left="360"/>
        <w:rPr>
          <w:b/>
          <w:sz w:val="24"/>
          <w:szCs w:val="24"/>
        </w:rPr>
      </w:pPr>
      <w:r w:rsidRPr="001F4016">
        <w:rPr>
          <w:rFonts w:ascii="SutonnyMJ" w:hAnsi="SutonnyMJ" w:cs="SutonnyMJ"/>
          <w:sz w:val="24"/>
          <w:szCs w:val="24"/>
        </w:rPr>
        <w:lastRenderedPageBreak/>
        <w:t xml:space="preserve">cvqLvbvi Ab¨vb¨ †mevi g‡a¨ i‡q‡Q cvqLvbvq bZzb bZzb e¨e¯’v ms‡hvRb Kiv hv cvqLvbv e¨enviKvixi e¨env‡ii †¶‡Î myweav K‡i †`‡e| wb‡æ GB ai‡bi †mevi wKQz D`vnib †`qv n‡jv-   </w:t>
      </w:r>
    </w:p>
    <w:p w:rsidR="00D85F45" w:rsidRPr="001F4016" w:rsidRDefault="00D85F45" w:rsidP="009A193A">
      <w:pPr>
        <w:spacing w:after="120" w:line="240" w:lineRule="auto"/>
        <w:rPr>
          <w:sz w:val="24"/>
          <w:szCs w:val="24"/>
        </w:rPr>
      </w:pPr>
      <w:r w:rsidRPr="001F4016">
        <w:rPr>
          <w:b/>
          <w:sz w:val="24"/>
          <w:szCs w:val="24"/>
          <w:u w:val="single"/>
        </w:rPr>
        <w:t>FRA READs:</w:t>
      </w:r>
      <w:r w:rsidRPr="001F4016">
        <w:rPr>
          <w:sz w:val="24"/>
          <w:szCs w:val="24"/>
        </w:rPr>
        <w:t xml:space="preserve">Other toilet services are related to making improvements. These are services that might </w:t>
      </w:r>
      <w:r w:rsidRPr="001F4016">
        <w:rPr>
          <w:b/>
          <w:i/>
          <w:sz w:val="24"/>
          <w:szCs w:val="24"/>
        </w:rPr>
        <w:t>make the toilet easier to use</w:t>
      </w:r>
      <w:r w:rsidRPr="001F4016">
        <w:rPr>
          <w:sz w:val="24"/>
          <w:szCs w:val="24"/>
        </w:rPr>
        <w:t>. Here are some examples of improvements (read list)</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b/>
          <w:i/>
          <w:sz w:val="24"/>
          <w:szCs w:val="24"/>
        </w:rPr>
        <w:t>Improved lighting</w:t>
      </w:r>
      <w:r w:rsidR="00D85F45" w:rsidRPr="001F4016">
        <w:rPr>
          <w:sz w:val="24"/>
          <w:szCs w:val="24"/>
        </w:rPr>
        <w:t>, adding lights to chamber(s)</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b/>
          <w:i/>
          <w:sz w:val="24"/>
          <w:szCs w:val="24"/>
        </w:rPr>
        <w:t>Water point</w:t>
      </w:r>
      <w:r w:rsidR="00D85F45" w:rsidRPr="001F4016">
        <w:rPr>
          <w:sz w:val="24"/>
          <w:szCs w:val="24"/>
        </w:rPr>
        <w:t>, storing water inside or beside the toilet</w:t>
      </w:r>
    </w:p>
    <w:p w:rsidR="00ED178E" w:rsidRPr="001F4016" w:rsidRDefault="002132DD" w:rsidP="00ED178E">
      <w:pPr>
        <w:pStyle w:val="ListParagraph"/>
        <w:numPr>
          <w:ilvl w:val="0"/>
          <w:numId w:val="111"/>
        </w:numPr>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b/>
          <w:i/>
          <w:sz w:val="24"/>
          <w:szCs w:val="24"/>
        </w:rPr>
        <w:t>Repaintingortiled floor/wall</w:t>
      </w:r>
      <w:r w:rsidR="00D85F45" w:rsidRPr="001F4016">
        <w:rPr>
          <w:sz w:val="24"/>
          <w:szCs w:val="24"/>
        </w:rPr>
        <w:t xml:space="preserve"> inside chamber that makes the surfaces easy to clean</w:t>
      </w:r>
    </w:p>
    <w:p w:rsidR="002132DD" w:rsidRPr="001F4016" w:rsidRDefault="002132DD" w:rsidP="003561E9">
      <w:pPr>
        <w:pStyle w:val="ListParagraph"/>
        <w:numPr>
          <w:ilvl w:val="0"/>
          <w:numId w:val="111"/>
        </w:numPr>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b/>
          <w:i/>
          <w:sz w:val="24"/>
          <w:szCs w:val="24"/>
        </w:rPr>
        <w:t>Stall locks</w:t>
      </w:r>
      <w:r w:rsidR="00D85F45" w:rsidRPr="001F4016">
        <w:rPr>
          <w:sz w:val="24"/>
          <w:szCs w:val="24"/>
        </w:rPr>
        <w:t xml:space="preserve"> that secure chamber during use and indicate chamber is occupied</w:t>
      </w:r>
    </w:p>
    <w:p w:rsidR="00B5487D" w:rsidRPr="001F4016" w:rsidRDefault="00D85F45">
      <w:pPr>
        <w:pStyle w:val="NoSpacing"/>
        <w:numPr>
          <w:ilvl w:val="1"/>
          <w:numId w:val="117"/>
        </w:numPr>
        <w:spacing w:after="120"/>
        <w:rPr>
          <w:sz w:val="24"/>
          <w:szCs w:val="24"/>
        </w:rPr>
      </w:pPr>
      <w:r w:rsidRPr="001F4016">
        <w:rPr>
          <w:sz w:val="24"/>
          <w:szCs w:val="24"/>
        </w:rPr>
        <w:t xml:space="preserve">What is an </w:t>
      </w:r>
      <w:r w:rsidRPr="001F4016">
        <w:rPr>
          <w:b/>
          <w:i/>
          <w:sz w:val="24"/>
          <w:szCs w:val="24"/>
        </w:rPr>
        <w:t>acceptable/affordable fee</w:t>
      </w:r>
      <w:r w:rsidRPr="001F4016">
        <w:rPr>
          <w:sz w:val="24"/>
          <w:szCs w:val="24"/>
        </w:rPr>
        <w:t xml:space="preserve"> that you or your household would be willing to contribute for </w:t>
      </w:r>
      <w:r w:rsidRPr="001F4016">
        <w:rPr>
          <w:b/>
          <w:i/>
          <w:sz w:val="24"/>
          <w:szCs w:val="24"/>
        </w:rPr>
        <w:t xml:space="preserve">making gradual upgrades/improvements </w:t>
      </w:r>
      <w:r w:rsidRPr="001F4016">
        <w:rPr>
          <w:sz w:val="24"/>
          <w:szCs w:val="24"/>
        </w:rPr>
        <w:t xml:space="preserve">like these in the toilet that you use? </w:t>
      </w:r>
    </w:p>
    <w:p w:rsidR="000F48C6" w:rsidRPr="001F4016" w:rsidRDefault="00D85F45" w:rsidP="000F48C6">
      <w:pPr>
        <w:pStyle w:val="NoSpacing"/>
        <w:spacing w:after="120"/>
        <w:ind w:left="720"/>
        <w:rPr>
          <w:sz w:val="24"/>
          <w:szCs w:val="24"/>
        </w:rPr>
      </w:pPr>
      <w:r w:rsidRPr="001F4016">
        <w:rPr>
          <w:sz w:val="24"/>
          <w:szCs w:val="24"/>
        </w:rPr>
        <w:t>____________________ / month</w:t>
      </w:r>
      <w:r w:rsidR="000F48C6" w:rsidRPr="001F4016">
        <w:rPr>
          <w:sz w:val="24"/>
          <w:szCs w:val="24"/>
        </w:rPr>
        <w:t xml:space="preserve">       </w:t>
      </w:r>
    </w:p>
    <w:p w:rsidR="000F48C6" w:rsidRPr="001F4016" w:rsidRDefault="000F48C6" w:rsidP="003561E9">
      <w:pPr>
        <w:pStyle w:val="NoSpacing"/>
        <w:spacing w:after="120"/>
        <w:ind w:left="72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561E9" w:rsidRPr="001F4016" w:rsidRDefault="003561E9" w:rsidP="003561E9">
      <w:pPr>
        <w:pStyle w:val="NoSpacing"/>
        <w:spacing w:after="120"/>
        <w:ind w:left="720"/>
        <w:rPr>
          <w:sz w:val="24"/>
          <w:szCs w:val="24"/>
        </w:rPr>
      </w:pPr>
    </w:p>
    <w:p w:rsidR="00E03A75" w:rsidRPr="001F4016" w:rsidRDefault="008A3714" w:rsidP="003561E9">
      <w:pPr>
        <w:pStyle w:val="NoSpacing"/>
        <w:numPr>
          <w:ilvl w:val="1"/>
          <w:numId w:val="117"/>
        </w:numPr>
        <w:spacing w:after="120"/>
        <w:rPr>
          <w:sz w:val="24"/>
          <w:szCs w:val="24"/>
        </w:rPr>
      </w:pPr>
      <w:r w:rsidRPr="001F4016">
        <w:rPr>
          <w:rFonts w:ascii="SutonnyMJ" w:hAnsi="SutonnyMJ" w:cs="SutonnyMJ"/>
          <w:sz w:val="24"/>
          <w:szCs w:val="24"/>
        </w:rPr>
        <w:t>Avgiv GZ¶b wKfv‡e cvqLvbvi Dbœqb I bZzb myweavw` ms‡hvRb msµvš— †h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improvements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most preferred</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Pr="001F4016">
        <w:rPr>
          <w:sz w:val="24"/>
          <w:szCs w:val="24"/>
        </w:rPr>
        <w:t xml:space="preserve">                                                       </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sz w:val="24"/>
          <w:szCs w:val="24"/>
        </w:rPr>
        <w:t>Lighting</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sz w:val="24"/>
          <w:szCs w:val="24"/>
        </w:rPr>
        <w:t>Water point</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sz w:val="24"/>
          <w:szCs w:val="24"/>
        </w:rPr>
        <w:t>Repainted ot tiled floor/wall</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sz w:val="24"/>
          <w:szCs w:val="24"/>
        </w:rPr>
        <w:t>Stall locks</w:t>
      </w:r>
      <w:r w:rsidRPr="001F4016">
        <w:rPr>
          <w:sz w:val="24"/>
          <w:szCs w:val="24"/>
        </w:rPr>
        <w:t>]</w:t>
      </w:r>
    </w:p>
    <w:p w:rsidR="003561E9" w:rsidRPr="001F4016" w:rsidRDefault="006E34E0" w:rsidP="00D85F45">
      <w:pPr>
        <w:pStyle w:val="NoSpacing"/>
        <w:numPr>
          <w:ilvl w:val="0"/>
          <w:numId w:val="112"/>
        </w:numPr>
        <w:ind w:left="810"/>
        <w:rPr>
          <w:sz w:val="24"/>
          <w:szCs w:val="24"/>
        </w:rPr>
      </w:pPr>
      <w:r w:rsidRPr="001F4016">
        <w:rPr>
          <w:rFonts w:ascii="SutonnyMJ" w:hAnsi="SutonnyMJ" w:cs="SutonnyMJ"/>
          <w:color w:val="000000" w:themeColor="text1"/>
          <w:sz w:val="24"/>
          <w:szCs w:val="24"/>
        </w:rPr>
        <w:t>DËi w`‡Z ivwR bq</w:t>
      </w:r>
      <w:r w:rsidRPr="001F4016">
        <w:rPr>
          <w:sz w:val="24"/>
          <w:szCs w:val="24"/>
        </w:rPr>
        <w:t xml:space="preserve"> [</w:t>
      </w:r>
      <w:r w:rsidR="00D85F45" w:rsidRPr="001F4016">
        <w:rPr>
          <w:sz w:val="24"/>
          <w:szCs w:val="24"/>
        </w:rPr>
        <w:t>Refused to answer</w:t>
      </w:r>
      <w:r w:rsidRPr="001F4016">
        <w:rPr>
          <w:sz w:val="24"/>
          <w:szCs w:val="24"/>
        </w:rPr>
        <w:t>]</w:t>
      </w:r>
      <w:r w:rsidR="003561E9" w:rsidRPr="001F4016">
        <w:rPr>
          <w:rFonts w:ascii="SutonnyMJ" w:hAnsi="SutonnyMJ" w:cs="SutonnyMJ"/>
          <w:sz w:val="24"/>
          <w:szCs w:val="24"/>
        </w:rPr>
        <w:t xml:space="preserve"> </w:t>
      </w:r>
    </w:p>
    <w:p w:rsidR="003561E9" w:rsidRPr="001F4016" w:rsidRDefault="003561E9" w:rsidP="003561E9">
      <w:pPr>
        <w:pStyle w:val="NoSpacing"/>
        <w:numPr>
          <w:ilvl w:val="0"/>
          <w:numId w:val="112"/>
        </w:numPr>
        <w:ind w:left="810"/>
        <w:rPr>
          <w:sz w:val="24"/>
          <w:szCs w:val="24"/>
        </w:rPr>
      </w:pPr>
      <w:r w:rsidRPr="001F4016">
        <w:rPr>
          <w:rFonts w:ascii="SutonnyMJ" w:hAnsi="SutonnyMJ" w:cs="SutonnyMJ"/>
          <w:sz w:val="24"/>
          <w:szCs w:val="24"/>
        </w:rPr>
        <w:t>Ab¨vb¨</w:t>
      </w:r>
      <w:r w:rsidRPr="001F4016">
        <w:rPr>
          <w:sz w:val="24"/>
          <w:szCs w:val="24"/>
        </w:rPr>
        <w:t xml:space="preserve"> [Other]:  ___________________</w:t>
      </w:r>
    </w:p>
    <w:p w:rsidR="00D85F45" w:rsidRPr="001F4016" w:rsidRDefault="00D85F45" w:rsidP="003561E9">
      <w:pPr>
        <w:pStyle w:val="NoSpacing"/>
        <w:ind w:left="810"/>
        <w:rPr>
          <w:sz w:val="24"/>
          <w:szCs w:val="24"/>
        </w:rPr>
      </w:pPr>
    </w:p>
    <w:p w:rsidR="00DE4A6E" w:rsidRPr="001F4016" w:rsidRDefault="00DE4A6E" w:rsidP="001A252B">
      <w:pPr>
        <w:spacing w:after="120" w:line="240" w:lineRule="auto"/>
        <w:rPr>
          <w:b/>
          <w:sz w:val="24"/>
          <w:szCs w:val="24"/>
        </w:rPr>
      </w:pPr>
    </w:p>
    <w:p w:rsidR="00F41776" w:rsidRPr="001F4016" w:rsidRDefault="0020046B" w:rsidP="001A252B">
      <w:pPr>
        <w:spacing w:after="120" w:line="240" w:lineRule="auto"/>
        <w:rPr>
          <w:b/>
          <w:sz w:val="24"/>
          <w:szCs w:val="24"/>
          <w:u w:val="single"/>
        </w:rPr>
      </w:pPr>
      <w:r w:rsidRPr="001F4016">
        <w:rPr>
          <w:rFonts w:ascii="SutonnyMJ" w:hAnsi="SutonnyMJ" w:cs="SutonnyMJ"/>
          <w:b/>
          <w:sz w:val="24"/>
          <w:szCs w:val="24"/>
          <w:u w:val="single"/>
        </w:rPr>
        <w:t>†mKkb-6 (mvg_¨©, wbR-Kvh©¶gZv, Ges `„wófw½MZ/ AwR©Z AvPiYMZ wbqš¿b)</w:t>
      </w:r>
      <w:r w:rsidRPr="001F4016">
        <w:rPr>
          <w:rFonts w:ascii="Times New Roman" w:hAnsi="Times New Roman" w:cs="Times New Roman"/>
          <w:b/>
          <w:sz w:val="24"/>
          <w:szCs w:val="24"/>
          <w:u w:val="single"/>
        </w:rPr>
        <w:t xml:space="preserve"> </w:t>
      </w:r>
      <w:r w:rsidRPr="001F4016">
        <w:rPr>
          <w:b/>
          <w:sz w:val="24"/>
          <w:szCs w:val="24"/>
          <w:u w:val="single"/>
        </w:rPr>
        <w:t xml:space="preserve">  </w:t>
      </w:r>
      <w:r w:rsidR="006F21A5" w:rsidRPr="001F4016">
        <w:rPr>
          <w:b/>
          <w:sz w:val="24"/>
          <w:szCs w:val="24"/>
          <w:u w:val="single"/>
        </w:rPr>
        <w:t>Section 6 (</w:t>
      </w:r>
      <w:r w:rsidR="00F41776" w:rsidRPr="001F4016">
        <w:rPr>
          <w:b/>
          <w:sz w:val="24"/>
          <w:szCs w:val="24"/>
          <w:u w:val="single"/>
        </w:rPr>
        <w:t>Ability</w:t>
      </w:r>
      <w:r w:rsidR="006F21A5" w:rsidRPr="001F4016">
        <w:rPr>
          <w:b/>
          <w:sz w:val="24"/>
          <w:szCs w:val="24"/>
          <w:u w:val="single"/>
        </w:rPr>
        <w:t>, Self-Efficacy &amp; Perc</w:t>
      </w:r>
      <w:r w:rsidR="00E94469" w:rsidRPr="001F4016">
        <w:rPr>
          <w:b/>
          <w:sz w:val="24"/>
          <w:szCs w:val="24"/>
          <w:u w:val="single"/>
        </w:rPr>
        <w:t>eived</w:t>
      </w:r>
      <w:r w:rsidR="006F21A5" w:rsidRPr="001F4016">
        <w:rPr>
          <w:b/>
          <w:sz w:val="24"/>
          <w:szCs w:val="24"/>
          <w:u w:val="single"/>
        </w:rPr>
        <w:t xml:space="preserve"> Behavioral C</w:t>
      </w:r>
      <w:r w:rsidR="00E94469" w:rsidRPr="001F4016">
        <w:rPr>
          <w:b/>
          <w:sz w:val="24"/>
          <w:szCs w:val="24"/>
          <w:u w:val="single"/>
        </w:rPr>
        <w:t>ontrol</w:t>
      </w:r>
      <w:r w:rsidR="006F21A5" w:rsidRPr="001F4016">
        <w:rPr>
          <w:b/>
          <w:sz w:val="24"/>
          <w:szCs w:val="24"/>
          <w:u w:val="single"/>
        </w:rPr>
        <w:t>)</w:t>
      </w:r>
    </w:p>
    <w:p w:rsidR="0020046B" w:rsidRPr="001F4016" w:rsidRDefault="0020046B" w:rsidP="0020046B">
      <w:pPr>
        <w:spacing w:after="120" w:line="240" w:lineRule="auto"/>
        <w:rPr>
          <w:rFonts w:ascii="Times New Roman" w:hAnsi="Times New Roman" w:cs="Times New Roman"/>
          <w:b/>
          <w:sz w:val="24"/>
          <w:szCs w:val="24"/>
          <w:u w:val="single"/>
        </w:rPr>
      </w:pPr>
      <w:r w:rsidRPr="001F4016">
        <w:rPr>
          <w:rFonts w:ascii="SutonnyMJ" w:hAnsi="SutonnyMJ" w:cs="SutonnyMJ"/>
          <w:b/>
          <w:sz w:val="24"/>
          <w:szCs w:val="24"/>
          <w:u w:val="single"/>
        </w:rPr>
        <w:t xml:space="preserve">wbR-Kvh©¶gZv </w:t>
      </w:r>
      <w:r w:rsidRPr="001F4016">
        <w:rPr>
          <w:rFonts w:ascii="Times New Roman" w:hAnsi="Times New Roman" w:cs="Times New Roman"/>
          <w:sz w:val="24"/>
          <w:szCs w:val="24"/>
          <w:u w:val="single"/>
        </w:rPr>
        <w:t>[</w:t>
      </w:r>
      <w:r w:rsidRPr="001F4016">
        <w:rPr>
          <w:rFonts w:ascii="Times New Roman" w:hAnsi="Times New Roman" w:cs="Times New Roman"/>
          <w:b/>
          <w:sz w:val="24"/>
          <w:szCs w:val="24"/>
          <w:u w:val="single"/>
        </w:rPr>
        <w:t>Self-Efficacy]</w:t>
      </w:r>
    </w:p>
    <w:p w:rsidR="0020046B" w:rsidRPr="001F4016" w:rsidRDefault="0020046B" w:rsidP="0020046B">
      <w:pPr>
        <w:spacing w:after="120" w:line="240" w:lineRule="auto"/>
        <w:rPr>
          <w:rFonts w:ascii="SutonnyMJ" w:hAnsi="SutonnyMJ" w:cs="SutonnyMJ"/>
          <w:sz w:val="24"/>
          <w:szCs w:val="24"/>
        </w:rPr>
      </w:pPr>
      <w:r w:rsidRPr="001F4016">
        <w:rPr>
          <w:rFonts w:ascii="SutonnyMJ" w:hAnsi="SutonnyMJ" w:cs="SutonnyMJ"/>
          <w:sz w:val="24"/>
          <w:szCs w:val="24"/>
        </w:rPr>
        <w:lastRenderedPageBreak/>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5C5F9D" w:rsidRPr="001F4016" w:rsidRDefault="0020046B" w:rsidP="005C5F9D">
      <w:pP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 </w:t>
      </w:r>
    </w:p>
    <w:p w:rsidR="00B01A54" w:rsidRPr="001F4016" w:rsidRDefault="00B01A54" w:rsidP="005C5F9D">
      <w:pPr>
        <w:spacing w:after="120" w:line="240" w:lineRule="auto"/>
        <w:rPr>
          <w:rFonts w:ascii="Times New Roman" w:hAnsi="Times New Roman" w:cs="Times New Roman"/>
          <w:sz w:val="24"/>
          <w:szCs w:val="24"/>
          <w:rtl/>
          <w:cs/>
        </w:rPr>
      </w:pPr>
    </w:p>
    <w:p w:rsidR="00CD2FDD" w:rsidRPr="001F4016" w:rsidRDefault="0020046B" w:rsidP="00CD2FDD">
      <w:pPr>
        <w:pStyle w:val="NoSpacing2"/>
        <w:rPr>
          <w:rFonts w:asciiTheme="minorHAnsi" w:eastAsiaTheme="minorHAnsi" w:hAnsiTheme="minorHAnsi" w:cs="Vrinda"/>
          <w:b/>
          <w:u w:val="single"/>
          <w:cs/>
          <w:lang w:bidi="bn-BD"/>
        </w:rPr>
      </w:pPr>
      <w:r w:rsidRPr="001F4016">
        <w:rPr>
          <w:rFonts w:ascii="SutonnyMJ" w:eastAsiaTheme="minorHAnsi" w:hAnsi="SutonnyMJ" w:cs="SutonnyMJ"/>
          <w:b/>
          <w:u w:val="single"/>
        </w:rPr>
        <w:t>wKD KvW© 6.1 - 6.14 cÖ‡kœi Rb¨</w:t>
      </w:r>
      <w:r w:rsidRPr="001F4016">
        <w:rPr>
          <w:b/>
          <w:i/>
          <w:u w:val="single"/>
        </w:rPr>
        <w:t xml:space="preserve"> </w:t>
      </w:r>
      <w:r w:rsidRPr="001F4016">
        <w:rPr>
          <w:rFonts w:asciiTheme="minorHAnsi" w:eastAsiaTheme="minorHAnsi" w:hAnsiTheme="minorHAnsi" w:cstheme="minorBidi"/>
          <w:b/>
          <w:u w:val="single"/>
        </w:rPr>
        <w:t>[</w:t>
      </w:r>
      <w:r w:rsidR="00806EE8" w:rsidRPr="001F4016">
        <w:rPr>
          <w:rFonts w:asciiTheme="minorHAnsi" w:eastAsiaTheme="minorHAnsi" w:hAnsiTheme="minorHAnsi" w:cstheme="minorBidi"/>
          <w:b/>
          <w:u w:val="single"/>
        </w:rPr>
        <w:t>Cue card for questions 6.1 – 6.14</w:t>
      </w:r>
      <w:r w:rsidRPr="001F4016">
        <w:rPr>
          <w:rFonts w:asciiTheme="minorHAnsi" w:eastAsiaTheme="minorHAnsi" w:hAnsiTheme="minorHAnsi" w:cstheme="minorBidi"/>
          <w:b/>
          <w:u w:val="single"/>
        </w:rPr>
        <w:t>]</w:t>
      </w:r>
    </w:p>
    <w:p w:rsidR="00BB0B75" w:rsidRPr="001F4016" w:rsidRDefault="008D66CE" w:rsidP="00BB0B75">
      <w:pPr>
        <w:pStyle w:val="NoSpacing2"/>
        <w:rPr>
          <w:rFonts w:ascii="SutonnyMJ" w:hAnsi="SutonnyMJ" w:cs="SutonnyMJ"/>
        </w:rPr>
      </w:pPr>
      <w:r w:rsidRPr="001F4016">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1F4016" w:rsidRDefault="008D66CE" w:rsidP="00CD2FDD">
      <w:pPr>
        <w:pStyle w:val="NoSpacing2"/>
        <w:rPr>
          <w:rFonts w:ascii="Times New Roman" w:eastAsiaTheme="minorHAnsi" w:hAnsi="Times New Roman"/>
          <w:cs/>
          <w:lang w:bidi="bn-BD"/>
        </w:rPr>
      </w:pPr>
      <w:r w:rsidRPr="001F4016">
        <w:rPr>
          <w:rFonts w:ascii="Times New Roman" w:eastAsiaTheme="minorHAnsi" w:hAnsi="Times New Roman"/>
          <w:lang w:bidi="bn-BD"/>
        </w:rPr>
        <w:t>Direction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 xml:space="preserve">From </w:t>
      </w:r>
      <w:r w:rsidRPr="001F4016">
        <w:rPr>
          <w:rFonts w:ascii="Times New Roman" w:eastAsiaTheme="minorHAnsi" w:hAnsi="Times New Roman"/>
          <w:cs/>
          <w:lang w:bidi="bn-BD"/>
        </w:rPr>
        <w:t xml:space="preserve">6.1 </w:t>
      </w:r>
      <w:r w:rsidRPr="001F4016">
        <w:rPr>
          <w:rFonts w:ascii="Times New Roman" w:eastAsiaTheme="minorHAnsi" w:hAnsi="Times New Roman"/>
          <w:lang w:bidi="bn-BD"/>
        </w:rPr>
        <w:t xml:space="preserve">to </w:t>
      </w:r>
      <w:r w:rsidRPr="001F4016">
        <w:rPr>
          <w:rFonts w:ascii="Times New Roman" w:eastAsiaTheme="minorHAnsi" w:hAnsi="Times New Roman"/>
          <w:cs/>
          <w:lang w:bidi="bn-BD"/>
        </w:rPr>
        <w:t>6.14</w:t>
      </w:r>
      <w:r w:rsidRPr="001F4016">
        <w:rPr>
          <w:rFonts w:ascii="Times New Roman" w:eastAsiaTheme="minorHAnsi" w:hAnsi="Times New Roman"/>
          <w:lang w:bidi="bn-BD"/>
        </w:rPr>
        <w:t>, our main objective is to know if we recommend some behavior that ensure a quality sanitation facilities then whether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recommended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will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follow,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try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know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how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are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 then try to know how difficult these are. To answere these question tell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respondent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consider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current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practice,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work</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availability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time,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sarroundings</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etc.</w:t>
      </w:r>
      <w:r w:rsidR="00BB0B75" w:rsidRPr="001F4016">
        <w:rPr>
          <w:rFonts w:ascii="Times New Roman" w:eastAsiaTheme="minorHAnsi" w:hAnsi="Times New Roman" w:hint="cs"/>
          <w:cs/>
          <w:lang w:bidi="bn-BD"/>
        </w:rPr>
        <w:t xml:space="preserve">   </w:t>
      </w:r>
    </w:p>
    <w:p w:rsidR="00CD2FDD" w:rsidRPr="001F4016" w:rsidRDefault="002F1849" w:rsidP="00CD2FDD">
      <w:pPr>
        <w:pStyle w:val="NoSpacing2"/>
        <w:rPr>
          <w:b/>
          <w:i/>
        </w:rPr>
      </w:pPr>
      <w:r w:rsidRPr="001F4016">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1F4016" w:rsidTr="00157AD3">
        <w:tc>
          <w:tcPr>
            <w:tcW w:w="2214" w:type="dxa"/>
          </w:tcPr>
          <w:p w:rsidR="003B31D0" w:rsidRDefault="0020046B" w:rsidP="00E6110B">
            <w:pPr>
              <w:pStyle w:val="NoSpacing2"/>
              <w:rPr>
                <w:rFonts w:ascii="Times New Roman" w:hAnsi="Times New Roman"/>
                <w:sz w:val="24"/>
                <w:szCs w:val="24"/>
              </w:rPr>
            </w:pPr>
            <w:r w:rsidRPr="001F4016">
              <w:rPr>
                <w:rFonts w:ascii="SutonnyMJ" w:hAnsi="SutonnyMJ" w:cs="SutonnyMJ"/>
                <w:sz w:val="24"/>
                <w:szCs w:val="24"/>
              </w:rPr>
              <w:t xml:space="preserve">Lye mnR </w:t>
            </w:r>
            <w:r w:rsidRPr="001F4016">
              <w:rPr>
                <w:rFonts w:ascii="Times New Roman" w:hAnsi="Times New Roman"/>
                <w:sz w:val="24"/>
                <w:szCs w:val="24"/>
              </w:rPr>
              <w:t>[Very easy]</w:t>
            </w:r>
            <w:r w:rsidR="00E6110B">
              <w:rPr>
                <w:rFonts w:ascii="Times New Roman" w:hAnsi="Times New Roman"/>
                <w:sz w:val="24"/>
                <w:szCs w:val="24"/>
              </w:rPr>
              <w:t>…….1</w:t>
            </w:r>
          </w:p>
          <w:p w:rsidR="00E6110B" w:rsidRPr="001F4016" w:rsidRDefault="00E6110B" w:rsidP="00E6110B">
            <w:pPr>
              <w:pStyle w:val="NoSpacing2"/>
              <w:ind w:left="720"/>
              <w:rPr>
                <w:rFonts w:ascii="Times New Roman" w:hAnsi="Times New Roman"/>
                <w:sz w:val="24"/>
                <w:szCs w:val="24"/>
              </w:rPr>
            </w:pPr>
          </w:p>
          <w:p w:rsidR="0020046B" w:rsidRPr="001F4016" w:rsidRDefault="0020046B" w:rsidP="00157AD3">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†gvUvgyvU mnR [</w:t>
            </w:r>
            <w:r w:rsidRPr="001F4016">
              <w:rPr>
                <w:rFonts w:ascii="Times New Roman" w:hAnsi="Times New Roman"/>
                <w:sz w:val="24"/>
                <w:szCs w:val="24"/>
              </w:rPr>
              <w:t>Fairly easy]</w:t>
            </w:r>
            <w:r w:rsidR="00E6110B">
              <w:rPr>
                <w:rFonts w:ascii="Times New Roman" w:hAnsi="Times New Roman"/>
                <w:sz w:val="24"/>
                <w:szCs w:val="24"/>
              </w:rPr>
              <w:t>…….2</w:t>
            </w:r>
          </w:p>
          <w:p w:rsidR="00E6110B" w:rsidRPr="001F4016" w:rsidRDefault="00E6110B" w:rsidP="00E6110B">
            <w:pPr>
              <w:pStyle w:val="NoSpacing2"/>
              <w:ind w:left="720"/>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 xml:space="preserve">wKQzUv KwVb </w:t>
            </w:r>
            <w:r w:rsidRPr="001F4016">
              <w:rPr>
                <w:rFonts w:ascii="Times New Roman" w:hAnsi="Times New Roman"/>
                <w:sz w:val="24"/>
                <w:szCs w:val="24"/>
              </w:rPr>
              <w:t>[Somewhat difficult]</w:t>
            </w:r>
            <w:r w:rsidR="00E6110B">
              <w:rPr>
                <w:rFonts w:ascii="Times New Roman" w:hAnsi="Times New Roman"/>
                <w:sz w:val="24"/>
                <w:szCs w:val="24"/>
              </w:rPr>
              <w:t>…….3</w:t>
            </w:r>
          </w:p>
          <w:p w:rsidR="00E6110B" w:rsidRPr="001F4016" w:rsidRDefault="00E6110B" w:rsidP="00E6110B">
            <w:pPr>
              <w:pStyle w:val="NoSpacing2"/>
              <w:jc w:val="center"/>
              <w:rPr>
                <w:rFonts w:ascii="SutonnyMJ" w:hAnsi="SutonnyMJ" w:cs="SutonnyMJ"/>
                <w:sz w:val="24"/>
                <w:szCs w:val="24"/>
              </w:rPr>
            </w:pPr>
          </w:p>
        </w:tc>
        <w:tc>
          <w:tcPr>
            <w:tcW w:w="2214" w:type="dxa"/>
          </w:tcPr>
          <w:p w:rsidR="003B31D0" w:rsidRPr="00E6110B" w:rsidRDefault="0020046B" w:rsidP="00E6110B">
            <w:pPr>
              <w:pStyle w:val="NoSpacing2"/>
              <w:rPr>
                <w:rFonts w:ascii="SutonnyMJ" w:hAnsi="SutonnyMJ" w:cs="SutonnyMJ"/>
                <w:sz w:val="24"/>
                <w:szCs w:val="24"/>
              </w:rPr>
            </w:pPr>
            <w:r w:rsidRPr="001F4016">
              <w:rPr>
                <w:rFonts w:ascii="SutonnyMJ" w:hAnsi="SutonnyMJ" w:cs="SutonnyMJ"/>
                <w:sz w:val="24"/>
                <w:szCs w:val="24"/>
              </w:rPr>
              <w:t>Am¤¢e n‡e</w:t>
            </w:r>
            <w:r w:rsidRPr="001F4016">
              <w:rPr>
                <w:rFonts w:ascii="Times New Roman" w:hAnsi="Times New Roman"/>
                <w:sz w:val="24"/>
                <w:szCs w:val="24"/>
              </w:rPr>
              <w:t xml:space="preserve"> [Would be impossible]</w:t>
            </w:r>
            <w:r w:rsidR="00E6110B">
              <w:rPr>
                <w:rFonts w:ascii="Times New Roman" w:hAnsi="Times New Roman"/>
                <w:sz w:val="24"/>
                <w:szCs w:val="24"/>
              </w:rPr>
              <w:t>……4</w:t>
            </w:r>
          </w:p>
          <w:p w:rsidR="00E6110B" w:rsidRPr="001F4016" w:rsidRDefault="00E6110B" w:rsidP="00E6110B">
            <w:pPr>
              <w:pStyle w:val="NoSpacing2"/>
              <w:ind w:left="720"/>
              <w:rPr>
                <w:rFonts w:ascii="SutonnyMJ" w:hAnsi="SutonnyMJ" w:cs="SutonnyMJ"/>
                <w:sz w:val="24"/>
                <w:szCs w:val="24"/>
              </w:rPr>
            </w:pPr>
          </w:p>
        </w:tc>
      </w:tr>
    </w:tbl>
    <w:p w:rsidR="00CD2FDD" w:rsidRPr="001F4016" w:rsidRDefault="00CD2FDD" w:rsidP="00CD2FDD">
      <w:pPr>
        <w:pStyle w:val="NoSpacing2"/>
      </w:pPr>
    </w:p>
    <w:p w:rsidR="00CD2FDD" w:rsidRPr="001F4016" w:rsidRDefault="00CD2FDD" w:rsidP="00CD2FDD">
      <w:pPr>
        <w:pStyle w:val="NoSpacing2"/>
      </w:pP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1F4016">
        <w:rPr>
          <w:rFonts w:ascii="SutonnyMJ" w:hAnsi="SutonnyMJ" w:cs="SutonnyMJ"/>
          <w:sz w:val="24"/>
          <w:szCs w:val="24"/>
        </w:rPr>
        <w:t>AZGe Avcbvi ‰`bw›`b Rxe‡bi me wKQz GLb ‡hgb hv‡”Q G¸‡jvi Dci wfwË K‡i Rvb‡Z PvBe †h KvR¸‡jv KZUv mnR ev KwVb n‡e Avcbvi Rb¨</w:t>
      </w: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[So, given your daily life, the way things are right now, </w:t>
      </w:r>
      <w:r w:rsidRPr="001F4016">
        <w:rPr>
          <w:rFonts w:ascii="Times New Roman" w:hAnsi="Times New Roman" w:cs="Times New Roman"/>
          <w:b/>
          <w:i/>
          <w:sz w:val="24"/>
          <w:szCs w:val="24"/>
        </w:rPr>
        <w:t>how easy or difficult</w:t>
      </w:r>
      <w:r w:rsidRPr="001F4016">
        <w:rPr>
          <w:rFonts w:ascii="Times New Roman" w:hAnsi="Times New Roman" w:cs="Times New Roman"/>
          <w:sz w:val="24"/>
          <w:szCs w:val="24"/>
        </w:rPr>
        <w:t xml:space="preserve"> would it be for you to…]</w:t>
      </w:r>
    </w:p>
    <w:p w:rsidR="00C361C8" w:rsidRPr="001F4016" w:rsidRDefault="00C361C8" w:rsidP="00C361C8">
      <w:pPr>
        <w:pStyle w:val="ListParagraph"/>
        <w:spacing w:after="120" w:line="240" w:lineRule="auto"/>
        <w:ind w:left="630"/>
        <w:rPr>
          <w:rFonts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cvqLvbvq m¨v‡Ûj cov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wear sandals</w:t>
      </w:r>
      <w:r w:rsidRPr="001F4016">
        <w:rPr>
          <w:rFonts w:ascii="Times New Roman" w:hAnsi="Times New Roman" w:cs="Times New Roman"/>
          <w:sz w:val="24"/>
          <w:szCs w:val="24"/>
        </w:rPr>
        <w:t xml:space="preserve"> in the latrine]?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hw` cvwb bv _v‡K, Z‡e 2-3 wjUvi cvwb mv‡_ K‡i wb‡q Avmv</w:t>
      </w:r>
      <w:r w:rsidR="0038570E"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(e`bvi cvwb e¨ZxZ AwZwi³ cvwb)</w:t>
      </w:r>
      <w:r w:rsidRPr="001F4016">
        <w:rPr>
          <w:rFonts w:ascii="SutonnyMJ" w:hAnsi="SutonnyMJ" w:cs="SutonnyMJ"/>
          <w:sz w:val="24"/>
          <w:szCs w:val="24"/>
        </w:rPr>
        <w:t xml:space="preserve"> I  cvqLvbvi cv‡k Rgv ivLv  †hb cvqLvbv e¨env‡ii ci †avqvi Rb¨, d¬vk Kivi Rb¨, cwi®‹vi Kiv Ges nvZ‡avqv hvq| </w:t>
      </w:r>
      <w:r w:rsidRPr="001F4016">
        <w:rPr>
          <w:rFonts w:ascii="Times New Roman" w:hAnsi="Times New Roman" w:cs="Times New Roman"/>
          <w:sz w:val="24"/>
          <w:szCs w:val="24"/>
        </w:rPr>
        <w:t xml:space="preserve">[If no water is available, to </w:t>
      </w:r>
      <w:r w:rsidRPr="001F4016">
        <w:rPr>
          <w:rFonts w:ascii="Times New Roman" w:hAnsi="Times New Roman" w:cs="Times New Roman"/>
          <w:b/>
          <w:sz w:val="24"/>
          <w:szCs w:val="24"/>
        </w:rPr>
        <w:t>bring 2-3L of water</w:t>
      </w:r>
      <w:r w:rsidRPr="001F4016">
        <w:rPr>
          <w:rFonts w:ascii="Times New Roman" w:hAnsi="Times New Roman" w:cs="Times New Roman"/>
          <w:sz w:val="24"/>
          <w:szCs w:val="24"/>
        </w:rPr>
        <w:t xml:space="preserve"> with you or store it near the latrine for washing, flushing, cleaning after use and handwashing?</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iv¯—vq gqjv </w:t>
      </w:r>
      <w:r w:rsidRPr="001F4016">
        <w:rPr>
          <w:rFonts w:ascii="SutonnyMJ" w:hAnsi="SutonnyMJ" w:cs="Vrinda"/>
          <w:sz w:val="24"/>
          <w:szCs w:val="24"/>
          <w:cs/>
          <w:lang w:bidi="bn-BD"/>
        </w:rPr>
        <w:t xml:space="preserve"> </w:t>
      </w:r>
      <w:r w:rsidRPr="001F4016">
        <w:rPr>
          <w:rFonts w:ascii="SutonnyMJ" w:hAnsi="SutonnyMJ" w:cs="SutonnyMJ"/>
          <w:sz w:val="24"/>
          <w:szCs w:val="24"/>
        </w:rPr>
        <w:t>AveR©bv bv †djv</w:t>
      </w:r>
      <w:r w:rsidRPr="001F4016">
        <w:rPr>
          <w:sz w:val="24"/>
          <w:szCs w:val="24"/>
        </w:rPr>
        <w:t xml:space="preserve"> </w:t>
      </w:r>
      <w:r w:rsidRPr="001F4016">
        <w:rPr>
          <w:rFonts w:ascii="SutonnyMJ" w:hAnsi="SutonnyMJ" w:cs="SutonnyMJ"/>
          <w:sz w:val="24"/>
          <w:szCs w:val="24"/>
        </w:rPr>
        <w:t xml:space="preserve">/cvqLvbvq hvIqvi iv¯—vq gqjv AveR©bv †djv †_‡K weiZ _vKv| </w:t>
      </w:r>
      <w:r w:rsidRPr="001F4016">
        <w:rPr>
          <w:rFonts w:ascii="Times New Roman" w:hAnsi="Times New Roman" w:cs="Times New Roman"/>
          <w:sz w:val="24"/>
          <w:szCs w:val="24"/>
        </w:rPr>
        <w:t>[Not dispose of waste along the</w:t>
      </w:r>
      <w:r w:rsidRPr="001F4016">
        <w:rPr>
          <w:rFonts w:ascii="Times New Roman" w:hAnsi="Times New Roman" w:cs="Times New Roman"/>
          <w:b/>
          <w:sz w:val="24"/>
          <w:szCs w:val="24"/>
        </w:rPr>
        <w:t xml:space="preserve"> pathway</w:t>
      </w:r>
      <w:r w:rsidRPr="001F4016">
        <w:rPr>
          <w:rFonts w:ascii="Times New Roman" w:hAnsi="Times New Roman" w:cs="Times New Roman"/>
          <w:sz w:val="24"/>
          <w:szCs w:val="24"/>
        </w:rPr>
        <w:t xml:space="preserve"> to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Rb¨ myk„•Ljfv‡e jvB‡b `vwo‡q A‡c¶v Kiv </w:t>
      </w:r>
      <w:r w:rsidRPr="001F4016">
        <w:rPr>
          <w:rFonts w:ascii="Times New Roman" w:hAnsi="Times New Roman" w:cs="Times New Roman"/>
          <w:sz w:val="24"/>
          <w:szCs w:val="24"/>
        </w:rPr>
        <w:t xml:space="preserve">[Maintain an </w:t>
      </w:r>
      <w:r w:rsidRPr="001F4016">
        <w:rPr>
          <w:rFonts w:ascii="Times New Roman" w:hAnsi="Times New Roman" w:cs="Times New Roman"/>
          <w:b/>
          <w:sz w:val="24"/>
          <w:szCs w:val="24"/>
        </w:rPr>
        <w:t>orderly queue</w:t>
      </w:r>
      <w:r w:rsidRPr="001F4016">
        <w:rPr>
          <w:rFonts w:ascii="Times New Roman" w:hAnsi="Times New Roman" w:cs="Times New Roman"/>
          <w:sz w:val="24"/>
          <w:szCs w:val="24"/>
        </w:rPr>
        <w:t xml:space="preserve"> when waiting in line to use the latrine]?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Av‡M: c¨v‡b wKQz cvwb Xvjyb hv‡Z cieZ©x‡Z mn‡R cwi®‹vi Kiv hvq </w:t>
      </w:r>
      <w:r w:rsidRPr="001F4016">
        <w:rPr>
          <w:rFonts w:ascii="Times New Roman" w:hAnsi="Times New Roman" w:cs="Times New Roman"/>
          <w:sz w:val="24"/>
          <w:szCs w:val="24"/>
        </w:rPr>
        <w:t xml:space="preserve">[Before defecation: to put some </w:t>
      </w:r>
      <w:r w:rsidRPr="001F4016">
        <w:rPr>
          <w:rFonts w:ascii="Times New Roman" w:hAnsi="Times New Roman" w:cs="Times New Roman"/>
          <w:b/>
          <w:sz w:val="24"/>
          <w:szCs w:val="24"/>
        </w:rPr>
        <w:t>water in the pan</w:t>
      </w:r>
      <w:r w:rsidRPr="001F4016">
        <w:rPr>
          <w:rFonts w:ascii="Times New Roman" w:hAnsi="Times New Roman" w:cs="Times New Roman"/>
          <w:sz w:val="24"/>
          <w:szCs w:val="24"/>
        </w:rPr>
        <w:t xml:space="preserve"> to make cleaning after use easier]?</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c‡i: ‡h †Kvb gqjv cwi®‹vi </w:t>
      </w:r>
      <w:r w:rsidR="007B1BAB" w:rsidRPr="001F4016">
        <w:rPr>
          <w:rFonts w:ascii="SutonnyMJ" w:hAnsi="SutonnyMJ" w:cs="SutonnyMJ"/>
          <w:sz w:val="24"/>
          <w:szCs w:val="24"/>
        </w:rPr>
        <w:t xml:space="preserve">(cvwb †X‡j) </w:t>
      </w:r>
      <w:r w:rsidRPr="001F4016">
        <w:rPr>
          <w:rFonts w:ascii="SutonnyMJ" w:hAnsi="SutonnyMJ" w:cs="SutonnyMJ"/>
          <w:sz w:val="24"/>
          <w:szCs w:val="24"/>
        </w:rPr>
        <w:t xml:space="preserve">Kiv (‡ckvc ev wew”Qbœ fv‡e †j‡M _vKv gj)  </w:t>
      </w:r>
      <w:r w:rsidRPr="001F4016">
        <w:rPr>
          <w:rFonts w:ascii="Times New Roman" w:hAnsi="Times New Roman" w:cs="Times New Roman"/>
          <w:sz w:val="24"/>
          <w:szCs w:val="24"/>
        </w:rPr>
        <w:t xml:space="preserve">[After using the latrine: to </w:t>
      </w:r>
      <w:r w:rsidRPr="001F4016">
        <w:rPr>
          <w:rFonts w:ascii="Times New Roman" w:hAnsi="Times New Roman" w:cs="Times New Roman"/>
          <w:b/>
          <w:sz w:val="24"/>
          <w:szCs w:val="24"/>
        </w:rPr>
        <w:t>clean any mess</w:t>
      </w:r>
      <w:r w:rsidRPr="001F4016">
        <w:rPr>
          <w:sz w:val="24"/>
          <w:szCs w:val="24"/>
        </w:rPr>
        <w:t>(urine or feces splatter)?</w:t>
      </w:r>
      <w:r w:rsidRPr="001F4016">
        <w:rPr>
          <w:rFonts w:ascii="Times New Roman" w:hAnsi="Times New Roman" w:cs="Times New Roman"/>
          <w:b/>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cs="Times New Roman"/>
          <w:sz w:val="24"/>
          <w:szCs w:val="24"/>
        </w:rPr>
      </w:pPr>
      <w:r w:rsidRPr="001F4016">
        <w:rPr>
          <w:rFonts w:ascii="SutonnyMJ" w:hAnsi="SutonnyMJ" w:cs="SutonnyMJ"/>
          <w:sz w:val="24"/>
          <w:szCs w:val="24"/>
        </w:rPr>
        <w:t>cvqLvbv Kivi ci, †h †Kvb ai‡bi gqjv AveR©bv gqjvi Szwo‡Z †djv|</w:t>
      </w:r>
      <w:r w:rsidRPr="001F4016">
        <w:rPr>
          <w:rFonts w:cs="Times New Roman"/>
          <w:sz w:val="24"/>
          <w:szCs w:val="24"/>
        </w:rPr>
        <w:t xml:space="preserve">  </w:t>
      </w:r>
      <w:r w:rsidRPr="001F4016">
        <w:rPr>
          <w:rFonts w:ascii="Times New Roman" w:hAnsi="Times New Roman" w:cs="Times New Roman"/>
          <w:sz w:val="24"/>
          <w:szCs w:val="24"/>
        </w:rPr>
        <w:t>[</w:t>
      </w:r>
      <w:r w:rsidRPr="001F4016">
        <w:rPr>
          <w:rFonts w:cs="Times New Roman"/>
          <w:sz w:val="24"/>
          <w:szCs w:val="24"/>
        </w:rPr>
        <w:t>After using the latrine: to dispose of any trash items in a waste bin?</w:t>
      </w:r>
      <w:r w:rsidRPr="001F4016">
        <w:rPr>
          <w:rFonts w:ascii="Times New Roman" w:hAnsi="Times New Roman" w:cs="Times New Roman"/>
          <w:b/>
          <w:sz w:val="24"/>
          <w:szCs w:val="24"/>
        </w:rPr>
        <w:t xml:space="preserve"> ]</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cvqLvbvi wfZ‡i aygcvb bv </w:t>
      </w:r>
      <w:r w:rsidR="00262AFC" w:rsidRPr="001F4016">
        <w:rPr>
          <w:rFonts w:ascii="SutonnyMJ" w:hAnsi="SutonnyMJ" w:cs="SutonnyMJ"/>
          <w:sz w:val="24"/>
          <w:szCs w:val="24"/>
        </w:rPr>
        <w:t>Kiv</w:t>
      </w:r>
      <w:r w:rsidR="00262AFC" w:rsidRPr="001F4016">
        <w:rPr>
          <w:rFonts w:ascii="Times New Roman" w:hAnsi="Times New Roman" w:cs="Times New Roman"/>
          <w:sz w:val="24"/>
          <w:szCs w:val="24"/>
        </w:rPr>
        <w:t xml:space="preserve"> </w:t>
      </w:r>
      <w:r w:rsidR="00262AFC" w:rsidRPr="001F4016">
        <w:rPr>
          <w:rFonts w:ascii="SutonnyMJ" w:hAnsi="SutonnyMJ" w:cs="SutonnyMJ"/>
          <w:sz w:val="24"/>
          <w:szCs w:val="24"/>
        </w:rPr>
        <w:t>(DËi`vZv Aa~gcvqx n‡j Zvi Rb¨ GB cÖkœwU cÖ‡hvR¨ bq)</w:t>
      </w:r>
      <w:r w:rsidR="00262AFC" w:rsidRPr="001F4016">
        <w:rPr>
          <w:rFonts w:ascii="Times New Roman" w:hAnsi="Times New Roman" w:cs="Times New Roman"/>
          <w:sz w:val="24"/>
          <w:szCs w:val="24"/>
        </w:rPr>
        <w:t xml:space="preserve"> [To keep myself away from </w:t>
      </w:r>
      <w:r w:rsidR="00262AFC" w:rsidRPr="001F4016">
        <w:rPr>
          <w:rFonts w:ascii="Times New Roman" w:hAnsi="Times New Roman" w:cs="Times New Roman"/>
          <w:b/>
          <w:sz w:val="24"/>
          <w:szCs w:val="24"/>
        </w:rPr>
        <w:t>smoking</w:t>
      </w:r>
      <w:r w:rsidR="00262AFC" w:rsidRPr="001F4016">
        <w:rPr>
          <w:rFonts w:ascii="Times New Roman" w:hAnsi="Times New Roman" w:cs="Times New Roman"/>
          <w:sz w:val="24"/>
          <w:szCs w:val="24"/>
        </w:rPr>
        <w:t xml:space="preserve"> inside the toilet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if</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respondent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smoker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then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question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applicable</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for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him/her)</w:t>
      </w:r>
      <w:r w:rsidR="00262AFC"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d¬vk Kiv/cvwb Xvjv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flush</w:t>
      </w:r>
      <w:r w:rsidRPr="001F4016">
        <w:rPr>
          <w:rFonts w:ascii="Times New Roman" w:hAnsi="Times New Roman" w:cs="Times New Roman"/>
          <w:sz w:val="24"/>
          <w:szCs w:val="24"/>
        </w:rPr>
        <w:t xml:space="preserve"> the latrine after use]?</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 cvwb I mvevb w`‡q nvZ †avqv</w:t>
      </w:r>
      <w:r w:rsidRPr="001F4016">
        <w:rPr>
          <w:rFonts w:ascii="Times New Roman" w:hAnsi="Times New Roman" w:cs="Times New Roman"/>
          <w:sz w:val="24"/>
          <w:szCs w:val="24"/>
        </w:rPr>
        <w:t xml:space="preserve"> [After defecation: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Z¨vM Kivi ci cvwb I mvevb w`‡q nvZ †avqv</w:t>
      </w:r>
      <w:r w:rsidR="004E159F" w:rsidRPr="001F4016">
        <w:rPr>
          <w:rFonts w:ascii="SutonnyMJ" w:hAnsi="SutonnyMJ" w:cs="Vrinda" w:hint="cs"/>
          <w:sz w:val="24"/>
          <w:szCs w:val="24"/>
          <w:cs/>
          <w:lang w:bidi="bn-BD"/>
        </w:rPr>
        <w:t xml:space="preserve"> </w:t>
      </w:r>
      <w:r w:rsidR="00262AFC" w:rsidRPr="001F4016">
        <w:rPr>
          <w:rFonts w:ascii="SutonnyMJ" w:hAnsi="SutonnyMJ" w:cs="Vrinda"/>
          <w:sz w:val="24"/>
          <w:szCs w:val="24"/>
          <w:lang w:bidi="bn-BD"/>
        </w:rPr>
        <w:t>(cvqLvbvq cÖ‡ek Ki‡jB, cvqLvbv Ki“K ev bv Ki“K)</w:t>
      </w:r>
      <w:r w:rsidRPr="001F4016">
        <w:rPr>
          <w:rFonts w:ascii="Times New Roman" w:hAnsi="Times New Roman" w:cs="Times New Roman"/>
          <w:sz w:val="24"/>
          <w:szCs w:val="24"/>
        </w:rPr>
        <w:t xml:space="preserve"> [After leaving the chamber: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4E159F" w:rsidRPr="001F4016">
        <w:rPr>
          <w:rFonts w:ascii="Times New Roman" w:hAnsi="Times New Roman" w:cs="Vrinda" w:hint="cs"/>
          <w:sz w:val="24"/>
          <w:szCs w:val="24"/>
          <w:cs/>
          <w:lang w:bidi="bn-BD"/>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†givgZ</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cª‡qvRb n‡j mswk­ó mwVK e¨w³‡K Rvbv‡bv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notify</w:t>
      </w:r>
      <w:r w:rsidRPr="001F4016">
        <w:rPr>
          <w:rFonts w:ascii="Times New Roman" w:hAnsi="Times New Roman" w:cs="Times New Roman"/>
          <w:sz w:val="24"/>
          <w:szCs w:val="24"/>
        </w:rPr>
        <w:t xml:space="preserve"> the appropriate person when a </w:t>
      </w:r>
      <w:r w:rsidRPr="001F4016">
        <w:rPr>
          <w:rFonts w:ascii="Times New Roman" w:hAnsi="Times New Roman" w:cs="Times New Roman"/>
          <w:b/>
          <w:sz w:val="24"/>
          <w:szCs w:val="24"/>
        </w:rPr>
        <w:t>repair</w:t>
      </w:r>
      <w:r w:rsidRPr="001F4016">
        <w:rPr>
          <w:rFonts w:ascii="Times New Roman" w:hAnsi="Times New Roman" w:cs="Times New Roman"/>
          <w:sz w:val="24"/>
          <w:szCs w:val="24"/>
        </w:rPr>
        <w:t xml:space="preserve"> is needed?</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1F4016">
        <w:rPr>
          <w:rFonts w:ascii="SutonnyMJ" w:hAnsi="SutonnyMJ" w:cs="SutonnyMJ"/>
          <w:sz w:val="24"/>
          <w:szCs w:val="24"/>
        </w:rPr>
        <w:lastRenderedPageBreak/>
        <w:t>cvqLvbvwU</w:t>
      </w:r>
      <w:r w:rsidRPr="001F4016">
        <w:rPr>
          <w:rFonts w:ascii="Times New Roman" w:hAnsi="Times New Roman" w:cs="Times New Roman"/>
          <w:sz w:val="24"/>
          <w:szCs w:val="24"/>
        </w:rPr>
        <w:t xml:space="preserve">  </w:t>
      </w:r>
      <w:r w:rsidRPr="001F4016">
        <w:rPr>
          <w:rFonts w:ascii="SutonnyMJ" w:hAnsi="SutonnyMJ" w:cs="SutonnyMJ"/>
          <w:sz w:val="24"/>
          <w:szCs w:val="24"/>
        </w:rPr>
        <w:t>cªwZw`b cwi®‹vi Kiv ( A_ev Ab¨vb¨ e¨enviKvix‡`i mv‡_ ch©vqµ‡g cwi®‹vi Kiv)</w:t>
      </w:r>
      <w:r w:rsidR="00C345B4" w:rsidRPr="001F4016">
        <w:rPr>
          <w:sz w:val="24"/>
          <w:szCs w:val="24"/>
        </w:rPr>
        <w:t xml:space="preserve"> </w:t>
      </w:r>
      <w:r w:rsidR="00C345B4" w:rsidRPr="001F4016">
        <w:rPr>
          <w:rFonts w:ascii="SutonnyMJ" w:hAnsi="SutonnyMJ" w:cs="SutonnyMJ"/>
          <w:sz w:val="24"/>
          <w:szCs w:val="24"/>
        </w:rPr>
        <w:t>(cwi®‹viK Dcv`vb w`‡q cwi®‹vi)</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clean</w:t>
      </w:r>
      <w:r w:rsidRPr="001F4016">
        <w:rPr>
          <w:rFonts w:ascii="Times New Roman" w:hAnsi="Times New Roman" w:cs="Times New Roman"/>
          <w:sz w:val="24"/>
          <w:szCs w:val="24"/>
        </w:rPr>
        <w:t xml:space="preserve"> the latrine </w:t>
      </w:r>
      <w:r w:rsidRPr="001F4016">
        <w:rPr>
          <w:rFonts w:ascii="Times New Roman" w:hAnsi="Times New Roman" w:cs="Times New Roman"/>
          <w:b/>
          <w:sz w:val="24"/>
          <w:szCs w:val="24"/>
        </w:rPr>
        <w:t>daily</w:t>
      </w:r>
      <w:r w:rsidRPr="001F4016">
        <w:rPr>
          <w:rFonts w:ascii="Times New Roman" w:hAnsi="Times New Roman" w:cs="Times New Roman"/>
          <w:sz w:val="24"/>
          <w:szCs w:val="24"/>
        </w:rPr>
        <w:t xml:space="preserve"> (or in </w:t>
      </w:r>
      <w:r w:rsidRPr="001F4016">
        <w:rPr>
          <w:rFonts w:ascii="Times New Roman" w:hAnsi="Times New Roman" w:cs="Times New Roman"/>
          <w:b/>
          <w:sz w:val="24"/>
          <w:szCs w:val="24"/>
        </w:rPr>
        <w:t>cooperative</w:t>
      </w:r>
      <w:r w:rsidRPr="001F4016">
        <w:rPr>
          <w:rFonts w:ascii="Times New Roman" w:hAnsi="Times New Roman" w:cs="Times New Roman"/>
          <w:sz w:val="24"/>
          <w:szCs w:val="24"/>
        </w:rPr>
        <w:t xml:space="preserve"> rotation with other users)]?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3200AE" w:rsidRPr="001F4016" w:rsidRDefault="003200AE" w:rsidP="003200AE">
      <w:pPr>
        <w:pStyle w:val="ListParagraph"/>
        <w:rPr>
          <w:rFonts w:ascii="SutonnyMJ" w:hAnsi="SutonnyMJ" w:cs="SutonnyMJ"/>
          <w:sz w:val="24"/>
          <w:szCs w:val="24"/>
        </w:rPr>
      </w:pPr>
    </w:p>
    <w:p w:rsidR="0020046B"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cªwZw`b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cwi®‹vi Kivi Rb¨ gvwmK wd w`‡q †jvK ivLv </w:t>
      </w:r>
      <w:r w:rsidR="008D66CE" w:rsidRPr="001F4016">
        <w:rPr>
          <w:rFonts w:ascii="SutonnyMJ" w:hAnsi="SutonnyMJ" w:cs="SutonnyMJ"/>
          <w:sz w:val="24"/>
          <w:szCs w:val="24"/>
        </w:rPr>
        <w:t>(hw` DËi`vZv Zv‡`i wb‡R‡`i cwi®‹v‡ii †h wbqg †K Zv‡`i Rb¨ Dc‡hvMx g‡b K‡ib Zvn‡j †R‡b wbb hw` cwi®‹v‡ii Rb¨</w:t>
      </w:r>
      <w:r w:rsidR="008D66CE" w:rsidRPr="001F4016">
        <w:rPr>
          <w:rFonts w:ascii="SutonnyMJ" w:hAnsi="SutonnyMJ" w:cs="SutonnyMJ"/>
          <w:sz w:val="24"/>
          <w:szCs w:val="24"/>
          <w:cs/>
          <w:lang w:bidi="bn-BD"/>
        </w:rPr>
        <w:t xml:space="preserve"> </w:t>
      </w:r>
      <w:r w:rsidR="008D66CE" w:rsidRPr="001F4016">
        <w:rPr>
          <w:rFonts w:ascii="SutonnyMJ" w:hAnsi="SutonnyMJ" w:cs="SutonnyMJ"/>
          <w:sz w:val="24"/>
          <w:szCs w:val="24"/>
        </w:rPr>
        <w:t>cieZ©x‡Z KL‡bv Avjv`v fv‡e †jvK ivLv nq ZLb Zviv G eve` †Kvb UvKv w`‡Z AMÖnx wKbv Ges KZ?)[</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pay a monthly fee</w:t>
      </w:r>
      <w:r w:rsidRPr="001F4016">
        <w:rPr>
          <w:rFonts w:ascii="Times New Roman" w:hAnsi="Times New Roman" w:cs="Times New Roman"/>
          <w:sz w:val="24"/>
          <w:szCs w:val="24"/>
        </w:rPr>
        <w:t xml:space="preserve"> for someone else to clean the latrine daily?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20046B" w:rsidRPr="001F4016"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1F4016" w:rsidRDefault="0020046B" w:rsidP="001A252B">
      <w:pPr>
        <w:pStyle w:val="ListParagraph"/>
        <w:numPr>
          <w:ilvl w:val="0"/>
          <w:numId w:val="1"/>
        </w:numPr>
        <w:tabs>
          <w:tab w:val="left" w:pos="630"/>
        </w:tabs>
        <w:spacing w:after="120" w:line="240" w:lineRule="auto"/>
        <w:ind w:left="630" w:hanging="630"/>
        <w:rPr>
          <w:rFonts w:ascii="Times New Roman" w:hAnsi="Times New Roman" w:cs="Times New Roman"/>
          <w:i/>
          <w:strike/>
          <w:sz w:val="24"/>
          <w:szCs w:val="24"/>
        </w:rPr>
      </w:pPr>
      <w:r w:rsidRPr="001F4016">
        <w:rPr>
          <w:rFonts w:ascii="SutonnyMJ" w:hAnsi="SutonnyMJ" w:cs="SutonnyMJ"/>
          <w:strike/>
          <w:sz w:val="24"/>
          <w:szCs w:val="24"/>
        </w:rPr>
        <w:t xml:space="preserve">mKj DbœxZ AvPi‡bi m¤ú©‡K wR‡Ám Kiyb </w:t>
      </w:r>
      <w:r w:rsidRPr="001F4016">
        <w:rPr>
          <w:rFonts w:ascii="Times New Roman" w:hAnsi="Times New Roman" w:cs="Times New Roman"/>
          <w:strike/>
          <w:sz w:val="24"/>
          <w:szCs w:val="24"/>
        </w:rPr>
        <w:t>[</w:t>
      </w:r>
      <w:r w:rsidRPr="001F4016">
        <w:rPr>
          <w:rFonts w:ascii="Times New Roman" w:hAnsi="Times New Roman" w:cs="Times New Roman"/>
          <w:i/>
          <w:strike/>
          <w:sz w:val="24"/>
          <w:szCs w:val="24"/>
        </w:rPr>
        <w:t>ASK FOR ALL PROMOTED BEHAVIORS…]</w:t>
      </w:r>
    </w:p>
    <w:p w:rsidR="00F741CF" w:rsidRPr="001F4016" w:rsidRDefault="00F741CF" w:rsidP="00F741CF">
      <w:pPr>
        <w:pStyle w:val="NoSpacing"/>
        <w:spacing w:after="120"/>
        <w:rPr>
          <w:rFonts w:ascii="Times New Roman" w:hAnsi="Times New Roman" w:cs="Times New Roman"/>
          <w:sz w:val="24"/>
          <w:szCs w:val="24"/>
        </w:rPr>
      </w:pPr>
    </w:p>
    <w:p w:rsidR="00F741CF" w:rsidRPr="001F4016" w:rsidRDefault="00F741CF" w:rsidP="00F741CF">
      <w:pPr>
        <w:spacing w:after="120" w:line="240" w:lineRule="auto"/>
        <w:rPr>
          <w:rFonts w:ascii="Times New Roman" w:hAnsi="Times New Roman" w:cs="Times New Roman"/>
          <w:b/>
          <w:i/>
          <w:sz w:val="24"/>
          <w:szCs w:val="24"/>
          <w:u w:val="single"/>
        </w:rPr>
      </w:pPr>
      <w:r w:rsidRPr="001F4016">
        <w:rPr>
          <w:rFonts w:ascii="SutonnyMJ" w:hAnsi="SutonnyMJ" w:cs="SutonnyMJ"/>
          <w:b/>
          <w:sz w:val="24"/>
          <w:szCs w:val="24"/>
          <w:u w:val="single"/>
        </w:rPr>
        <w:t xml:space="preserve">`„wófw½MZ/ AwR©Z AvPiYMZ wbqš¿b </w:t>
      </w:r>
      <w:r w:rsidRPr="001F4016">
        <w:rPr>
          <w:rFonts w:ascii="Times New Roman" w:hAnsi="Times New Roman" w:cs="Times New Roman"/>
          <w:b/>
          <w:bCs/>
          <w:sz w:val="24"/>
          <w:szCs w:val="24"/>
          <w:u w:val="single"/>
        </w:rPr>
        <w:t>[Perceived Behavioral Control]</w:t>
      </w:r>
    </w:p>
    <w:p w:rsidR="00F741CF" w:rsidRPr="001F4016" w:rsidRDefault="00F741CF" w:rsidP="00F741CF">
      <w:pPr>
        <w:pStyle w:val="NoSpacing"/>
        <w:spacing w:after="120"/>
        <w:rPr>
          <w:rFonts w:ascii="SutonnyMJ" w:hAnsi="SutonnyMJ" w:cs="SutonnyMJ"/>
          <w:sz w:val="24"/>
          <w:szCs w:val="24"/>
        </w:rPr>
      </w:pPr>
      <w:r w:rsidRPr="001F4016">
        <w:rPr>
          <w:rFonts w:ascii="SutonnyMJ" w:hAnsi="SutonnyMJ" w:cs="SutonnyMJ"/>
          <w:sz w:val="24"/>
          <w:szCs w:val="24"/>
        </w:rPr>
        <w:t xml:space="preserve">cieZ©x‡Z, wKfv‡e </w:t>
      </w:r>
      <w:r w:rsidR="00BB39AA" w:rsidRPr="001F4016">
        <w:rPr>
          <w:rFonts w:ascii="SutonnyMJ" w:hAnsi="SutonnyMJ" w:cs="SutonnyMJ"/>
          <w:sz w:val="24"/>
          <w:szCs w:val="24"/>
        </w:rPr>
        <w:t xml:space="preserve">Ab¨vb¨iv ‡hŠ_ cvqLvbv myweavw` </w:t>
      </w:r>
      <w:r w:rsidRPr="001F4016">
        <w:rPr>
          <w:rFonts w:ascii="SutonnyMJ" w:hAnsi="SutonnyMJ" w:cs="SutonnyMJ"/>
          <w:sz w:val="24"/>
          <w:szCs w:val="24"/>
        </w:rPr>
        <w:t>‰Zix K‡i‡Q ‡m m¤ú‡K© Avwg wKQz wee„wZ c‡o ïbve| Avwg Avcbvi Kv‡Q kyb‡Z PvB †h GB Av‡jvPbvi mv‡_ Avcwb KZUv GKgZ ev wØgZ †cvlb Ki‡Qb| AveviI ejwQ , GLv‡b fzj ev mwVK  DË†ii wKQy bvB, Avcwb wK fv‡eb Avwg ‡Kej †mUvB Rvb‡Z PvB|</w:t>
      </w:r>
    </w:p>
    <w:p w:rsidR="00F741CF" w:rsidRPr="001F4016" w:rsidRDefault="00F741CF" w:rsidP="00F741CF">
      <w:pPr>
        <w:pStyle w:val="NoSpacing"/>
        <w:spacing w:after="120"/>
        <w:rPr>
          <w:rFonts w:ascii="Times New Roman" w:hAnsi="Times New Roman" w:cs="Times New Roman"/>
          <w:sz w:val="24"/>
          <w:szCs w:val="24"/>
        </w:rPr>
      </w:pPr>
      <w:r w:rsidRPr="001F4016">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w:t>
      </w:r>
    </w:p>
    <w:p w:rsidR="00054FD4" w:rsidRPr="001F4016" w:rsidRDefault="00054FD4" w:rsidP="00054FD4">
      <w:pPr>
        <w:pStyle w:val="NoSpacing"/>
        <w:spacing w:after="120"/>
        <w:rPr>
          <w:sz w:val="24"/>
          <w:szCs w:val="24"/>
        </w:rPr>
      </w:pPr>
    </w:p>
    <w:p w:rsidR="00054FD4" w:rsidRPr="001F4016" w:rsidRDefault="00F741CF" w:rsidP="00054FD4">
      <w:pPr>
        <w:pStyle w:val="NoSpacing2"/>
        <w:rPr>
          <w:rFonts w:cs="Vrinda"/>
          <w:b/>
          <w:iCs/>
          <w:u w:val="single"/>
          <w:cs/>
          <w:lang w:bidi="bn-BD"/>
        </w:rPr>
      </w:pPr>
      <w:r w:rsidRPr="001F4016">
        <w:rPr>
          <w:rFonts w:ascii="SutonnyMJ" w:hAnsi="SutonnyMJ"/>
          <w:b/>
          <w:iCs/>
          <w:u w:val="single"/>
        </w:rPr>
        <w:t>wKD KvW© 6.1</w:t>
      </w:r>
      <w:r w:rsidR="00C80866" w:rsidRPr="001F4016">
        <w:rPr>
          <w:rFonts w:ascii="SutonnyMJ" w:hAnsi="SutonnyMJ"/>
          <w:b/>
          <w:iCs/>
          <w:u w:val="single"/>
        </w:rPr>
        <w:t>6</w:t>
      </w:r>
      <w:r w:rsidRPr="001F4016">
        <w:rPr>
          <w:rFonts w:ascii="SutonnyMJ" w:hAnsi="SutonnyMJ"/>
          <w:b/>
          <w:iCs/>
          <w:u w:val="single"/>
        </w:rPr>
        <w:t xml:space="preserve"> - 6.26 bs cÖ‡kœi Rb¨</w:t>
      </w:r>
      <w:r w:rsidRPr="001F4016">
        <w:rPr>
          <w:b/>
          <w:i/>
          <w:u w:val="single"/>
        </w:rPr>
        <w:t xml:space="preserve"> </w:t>
      </w:r>
      <w:r w:rsidRPr="001F4016">
        <w:rPr>
          <w:b/>
          <w:iCs/>
          <w:u w:val="single"/>
        </w:rPr>
        <w:t>[</w:t>
      </w:r>
      <w:r w:rsidR="00054FD4" w:rsidRPr="001F4016">
        <w:rPr>
          <w:b/>
          <w:iCs/>
          <w:u w:val="single"/>
        </w:rPr>
        <w:t>Cue card for questions 6.1</w:t>
      </w:r>
      <w:r w:rsidR="00C80866" w:rsidRPr="001F4016">
        <w:rPr>
          <w:b/>
          <w:iCs/>
          <w:u w:val="single"/>
        </w:rPr>
        <w:t>6</w:t>
      </w:r>
      <w:r w:rsidR="00054FD4" w:rsidRPr="001F4016">
        <w:rPr>
          <w:b/>
          <w:iCs/>
          <w:u w:val="single"/>
        </w:rPr>
        <w:t xml:space="preserve"> – 6.26</w:t>
      </w:r>
      <w:r w:rsidRPr="001F4016">
        <w:rPr>
          <w:b/>
          <w:iCs/>
          <w:u w:val="single"/>
        </w:rPr>
        <w:t>]</w:t>
      </w:r>
    </w:p>
    <w:p w:rsidR="00105C5B" w:rsidRPr="001F4016" w:rsidRDefault="00C80866" w:rsidP="00105C5B">
      <w:pPr>
        <w:rPr>
          <w:rFonts w:ascii="SutonnyMJ" w:eastAsia="Cambria" w:hAnsi="SutonnyMJ" w:cs="SutonnyMJ"/>
          <w:sz w:val="24"/>
          <w:szCs w:val="24"/>
        </w:rPr>
      </w:pPr>
      <w:r w:rsidRPr="001F4016">
        <w:rPr>
          <w:rFonts w:ascii="SutonnyMJ" w:eastAsia="Cambria" w:hAnsi="SutonnyMJ" w:cs="SutonnyMJ"/>
          <w:sz w:val="24"/>
          <w:szCs w:val="24"/>
        </w:rPr>
        <w:t>wb‡`©kbvt  6.16</w:t>
      </w:r>
      <w:r w:rsidR="008D66CE" w:rsidRPr="001F4016">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1F4016" w:rsidRDefault="008D66CE" w:rsidP="00105C5B">
      <w:pPr>
        <w:rPr>
          <w:rFonts w:ascii="Times New Roman" w:hAnsi="Times New Roman" w:cs="Vrinda"/>
          <w:sz w:val="24"/>
          <w:szCs w:val="24"/>
          <w:cs/>
          <w:lang w:bidi="bn-BD"/>
        </w:rPr>
      </w:pPr>
      <w:r w:rsidRPr="001F4016">
        <w:rPr>
          <w:rFonts w:ascii="Times New Roman" w:hAnsi="Times New Roman" w:cs="Times New Roman"/>
          <w:sz w:val="24"/>
          <w:szCs w:val="24"/>
          <w:lang w:bidi="bn-BD"/>
        </w:rPr>
        <w:t>Direction: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From</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question</w:t>
      </w:r>
      <w:r w:rsidR="00C80866" w:rsidRPr="001F4016">
        <w:rPr>
          <w:rFonts w:ascii="Times New Roman" w:hAnsi="Times New Roman" w:cs="Vrinda"/>
          <w:sz w:val="24"/>
          <w:szCs w:val="24"/>
          <w:cs/>
          <w:lang w:bidi="bn-BD"/>
        </w:rPr>
        <w:t xml:space="preserve"> 6.1</w:t>
      </w:r>
      <w:r w:rsidR="00C80866" w:rsidRPr="001F4016">
        <w:rPr>
          <w:rFonts w:ascii="Times New Roman" w:hAnsi="Times New Roman" w:cs="Vrinda"/>
          <w:sz w:val="24"/>
          <w:szCs w:val="24"/>
          <w:lang w:bidi="bn-BD"/>
        </w:rPr>
        <w:t>6</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6.26 </w:t>
      </w:r>
      <w:r w:rsidRPr="001F4016">
        <w:rPr>
          <w:rFonts w:ascii="Times New Roman" w:hAnsi="Times New Roman" w:cs="Times New Roman"/>
          <w:sz w:val="24"/>
          <w:szCs w:val="24"/>
          <w:lang w:bidi="bn-BD"/>
        </w:rPr>
        <w:t>we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want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know</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opinion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of</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respondent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other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people’s</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behavior,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their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reaction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and</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some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specific</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situation.</w:t>
      </w:r>
    </w:p>
    <w:p w:rsidR="00105C5B" w:rsidRPr="001F4016" w:rsidRDefault="00105C5B" w:rsidP="00054FD4">
      <w:pPr>
        <w:pStyle w:val="NoSpacing2"/>
        <w:rPr>
          <w:rFonts w:cs="Vrinda"/>
          <w:b/>
          <w:i/>
          <w:u w:val="single"/>
          <w:cs/>
          <w:lang w:bidi="bn-BD"/>
        </w:rPr>
      </w:pPr>
    </w:p>
    <w:p w:rsidR="008B0098" w:rsidRPr="001F4016" w:rsidRDefault="008B0098" w:rsidP="008B0098">
      <w:pPr>
        <w:pStyle w:val="NoSpacing2"/>
        <w:rPr>
          <w:b/>
          <w:i/>
        </w:rPr>
      </w:pPr>
    </w:p>
    <w:p w:rsidR="008B0098" w:rsidRPr="001F4016" w:rsidRDefault="00B5487D" w:rsidP="008B0098">
      <w:pPr>
        <w:pStyle w:val="NoSpacing2"/>
        <w:rPr>
          <w:b/>
          <w:i/>
        </w:rPr>
      </w:pPr>
      <w:r w:rsidRPr="001F4016">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1F4016" w:rsidTr="00C11FD5">
        <w:tc>
          <w:tcPr>
            <w:tcW w:w="2214" w:type="dxa"/>
          </w:tcPr>
          <w:p w:rsidR="00C11FD5" w:rsidRPr="001F4016" w:rsidRDefault="00C11FD5" w:rsidP="00157AD3">
            <w:pPr>
              <w:pStyle w:val="NoSpacing2"/>
              <w:rPr>
                <w:rFonts w:ascii="Times New Roman" w:hAnsi="Times New Roman"/>
                <w:sz w:val="24"/>
                <w:szCs w:val="24"/>
              </w:rPr>
            </w:pPr>
            <w:r w:rsidRPr="001F4016">
              <w:rPr>
                <w:rFonts w:ascii="SutonnyMJ" w:eastAsia="Cambria" w:hAnsi="SutonnyMJ" w:cs="SutonnyMJ"/>
                <w:sz w:val="24"/>
                <w:szCs w:val="24"/>
              </w:rPr>
              <w:t xml:space="preserve">m¤ú~b© fv‡e GKgZ </w:t>
            </w:r>
            <w:r w:rsidRPr="001F4016">
              <w:rPr>
                <w:rFonts w:ascii="Times New Roman" w:hAnsi="Times New Roman"/>
                <w:sz w:val="24"/>
                <w:szCs w:val="24"/>
              </w:rPr>
              <w:t>[Strongly agree]</w:t>
            </w:r>
            <w:r w:rsidR="003A4617">
              <w:rPr>
                <w:rFonts w:ascii="Times New Roman" w:hAnsi="Times New Roman"/>
                <w:sz w:val="24"/>
                <w:szCs w:val="24"/>
              </w:rPr>
              <w:t>……1</w:t>
            </w:r>
          </w:p>
          <w:p w:rsidR="00C11FD5" w:rsidRPr="001F4016" w:rsidRDefault="00C11FD5" w:rsidP="00157AD3">
            <w:pPr>
              <w:pStyle w:val="NoSpacing2"/>
              <w:jc w:val="center"/>
              <w:rPr>
                <w:rFonts w:ascii="SutonnyMJ" w:eastAsia="Cambria" w:hAnsi="SutonnyMJ" w:cs="SutonnyMJ"/>
                <w:sz w:val="24"/>
                <w:szCs w:val="24"/>
              </w:rPr>
            </w:pPr>
          </w:p>
        </w:tc>
        <w:tc>
          <w:tcPr>
            <w:tcW w:w="2214" w:type="dxa"/>
          </w:tcPr>
          <w:p w:rsidR="00C11FD5" w:rsidRPr="001F4016" w:rsidRDefault="00C11FD5" w:rsidP="003A4617">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GKgZ </w:t>
            </w:r>
            <w:r w:rsidRPr="001F4016">
              <w:rPr>
                <w:rFonts w:ascii="Times New Roman" w:hAnsi="Times New Roman"/>
                <w:sz w:val="24"/>
                <w:szCs w:val="24"/>
              </w:rPr>
              <w:t>[Agree]</w:t>
            </w:r>
            <w:r w:rsidR="003A4617">
              <w:rPr>
                <w:rFonts w:ascii="Times New Roman" w:hAnsi="Times New Roman"/>
                <w:sz w:val="24"/>
                <w:szCs w:val="24"/>
              </w:rPr>
              <w:t>……..2</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wØgZ</w:t>
            </w:r>
            <w:r w:rsidRPr="001F4016">
              <w:rPr>
                <w:rFonts w:ascii="Times New Roman" w:hAnsi="Times New Roman"/>
                <w:sz w:val="24"/>
                <w:szCs w:val="24"/>
              </w:rPr>
              <w:t xml:space="preserve"> [Disagree]</w:t>
            </w:r>
            <w:r w:rsidR="003A4617">
              <w:rPr>
                <w:rFonts w:ascii="Times New Roman" w:hAnsi="Times New Roman"/>
                <w:sz w:val="24"/>
                <w:szCs w:val="24"/>
              </w:rPr>
              <w:t>…….3</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m¤ú~b© fv‡e wØgZ </w:t>
            </w:r>
            <w:r w:rsidRPr="001F4016">
              <w:rPr>
                <w:rFonts w:ascii="Times New Roman" w:hAnsi="Times New Roman"/>
                <w:sz w:val="24"/>
                <w:szCs w:val="24"/>
              </w:rPr>
              <w:t>[Strongly disagree]</w:t>
            </w:r>
            <w:r w:rsidR="003A4617">
              <w:rPr>
                <w:rFonts w:ascii="Times New Roman" w:hAnsi="Times New Roman"/>
                <w:sz w:val="24"/>
                <w:szCs w:val="24"/>
              </w:rPr>
              <w:t>…….4</w:t>
            </w:r>
          </w:p>
        </w:tc>
      </w:tr>
    </w:tbl>
    <w:p w:rsidR="00054FD4" w:rsidRPr="001F4016" w:rsidRDefault="00054FD4" w:rsidP="00054FD4">
      <w:pPr>
        <w:pStyle w:val="NoSpacing2"/>
        <w:jc w:val="center"/>
      </w:pPr>
    </w:p>
    <w:p w:rsidR="00990376" w:rsidRPr="001F4016" w:rsidRDefault="00990376" w:rsidP="00990376">
      <w:pPr>
        <w:pStyle w:val="NoSpacing"/>
        <w:spacing w:after="120"/>
        <w:rPr>
          <w:sz w:val="24"/>
          <w:szCs w:val="24"/>
        </w:rPr>
      </w:pPr>
    </w:p>
    <w:p w:rsidR="00105C5B" w:rsidRPr="001F4016"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1F4016">
        <w:rPr>
          <w:rFonts w:ascii="SutonnyMJ" w:hAnsi="SutonnyMJ" w:cs="SutonnyMJ"/>
          <w:sz w:val="24"/>
          <w:szCs w:val="24"/>
        </w:rPr>
        <w:t>Avwg cvqLvbv e¨env‡ii ci cwi®‹vi (‡ckvc ev wew”Qbœ fv‡e †j‡M _vKv gj) K‡i _vwK, wKš‘ Ab¨ †KD e¨envi Kivi ci Zv cwi®‹vi bv K‡i P‡j Av‡m Ges cvqLvbvwU `ª“ZB †bvsiv n‡q hvq|</w:t>
      </w:r>
      <w:r w:rsidR="00163878" w:rsidRPr="001F4016">
        <w:rPr>
          <w:rFonts w:ascii="Times New Roman" w:hAnsi="Times New Roman" w:cs="Times New Roman"/>
          <w:sz w:val="24"/>
          <w:szCs w:val="24"/>
        </w:rPr>
        <w:t>[Even if I clean my mess</w:t>
      </w:r>
      <w:r w:rsidR="00163878" w:rsidRPr="001F4016">
        <w:rPr>
          <w:sz w:val="24"/>
          <w:szCs w:val="24"/>
        </w:rPr>
        <w:t xml:space="preserve">(urine or feces splatter) </w:t>
      </w:r>
      <w:r w:rsidR="00163878" w:rsidRPr="001F4016">
        <w:rPr>
          <w:rFonts w:ascii="Times New Roman" w:hAnsi="Times New Roman" w:cs="Times New Roman"/>
          <w:sz w:val="24"/>
          <w:szCs w:val="24"/>
        </w:rPr>
        <w:t xml:space="preserve"> in the toilet, it will quickly become dirtied by someone else.]</w:t>
      </w:r>
      <w:r w:rsidRPr="001F4016">
        <w:rPr>
          <w:rFonts w:ascii="Times New Roman" w:hAnsi="Times New Roman" w:cs="Vrinda" w:hint="cs"/>
          <w:sz w:val="24"/>
          <w:szCs w:val="24"/>
          <w:cs/>
          <w:lang w:bidi="bn-BD"/>
        </w:rPr>
        <w:t xml:space="preserve"> </w:t>
      </w:r>
      <w:r w:rsidR="003A4617" w:rsidRPr="001F4016">
        <w:rPr>
          <w:rFonts w:ascii="Arial" w:hAnsi="Arial" w:cs="Arial"/>
          <w:sz w:val="24"/>
          <w:szCs w:val="24"/>
        </w:rPr>
        <w:t>............</w:t>
      </w:r>
      <w:r w:rsidR="003A4617" w:rsidRPr="001F4016">
        <w:rPr>
          <w:sz w:val="24"/>
          <w:szCs w:val="24"/>
        </w:rPr>
        <w:sym w:font="Symbol" w:char="F0FF"/>
      </w:r>
    </w:p>
    <w:p w:rsidR="006229CF" w:rsidRPr="001F4016"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1F4016"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1F4016">
        <w:rPr>
          <w:rFonts w:ascii="SutonnyMJ" w:hAnsi="SutonnyMJ" w:cs="Vrinda"/>
          <w:sz w:val="24"/>
          <w:szCs w:val="24"/>
          <w:cs/>
          <w:lang w:bidi="bn-BD"/>
        </w:rPr>
        <w:t xml:space="preserve"> </w:t>
      </w:r>
      <w:r w:rsidRPr="001F4016">
        <w:rPr>
          <w:rFonts w:ascii="SutonnyMJ" w:hAnsi="SutonnyMJ" w:cs="SutonnyMJ"/>
          <w:sz w:val="24"/>
          <w:szCs w:val="24"/>
        </w:rPr>
        <w:t>Avwg cvqLvbv e¨env‡ii ci cwi®‹vi K‡i _vwK, Kvib Avwg Rvwb †h cieZ©x‡Z Avgvi †Pbv-cwiwPZ I Av‡k cv‡ki gvbylivB GwU e¨envi Ki‡e</w:t>
      </w:r>
      <w:r w:rsidR="00105C5B" w:rsidRPr="001F4016">
        <w:rPr>
          <w:rFonts w:ascii="SutonnyMJ" w:hAnsi="SutonnyMJ" w:cs="SutonnyMJ" w:hint="cs"/>
          <w:sz w:val="24"/>
          <w:szCs w:val="24"/>
        </w:rPr>
        <w:t xml:space="preserve"> </w:t>
      </w:r>
      <w:r w:rsidR="00163878" w:rsidRPr="001F4016">
        <w:rPr>
          <w:rFonts w:ascii="SutonnyMJ" w:hAnsi="SutonnyMJ" w:cs="SutonnyMJ"/>
          <w:sz w:val="24"/>
          <w:szCs w:val="24"/>
        </w:rPr>
        <w:t>[</w:t>
      </w:r>
      <w:r w:rsidR="00163878" w:rsidRPr="001F4016">
        <w:rPr>
          <w:sz w:val="24"/>
          <w:szCs w:val="24"/>
        </w:rPr>
        <w:t>I am more likely to clean up after my mess in the toilet if I know personally the people who also use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hw`I cvqLvbvi †fZ‡i aygcvb Kwi bv </w:t>
      </w:r>
      <w:r w:rsidR="008D66CE" w:rsidRPr="001F4016">
        <w:rPr>
          <w:rFonts w:ascii="SutonnyMJ" w:hAnsi="SutonnyMJ" w:cs="SutonnyMJ"/>
          <w:sz w:val="24"/>
          <w:szCs w:val="24"/>
        </w:rPr>
        <w:t xml:space="preserve">wKš‘ </w:t>
      </w:r>
      <w:r w:rsidRPr="001F4016">
        <w:rPr>
          <w:rFonts w:ascii="SutonnyMJ" w:hAnsi="SutonnyMJ" w:cs="SutonnyMJ"/>
          <w:sz w:val="24"/>
          <w:szCs w:val="24"/>
        </w:rPr>
        <w:t xml:space="preserve">Ab¨ †KD Ki‡Z cv‡i </w:t>
      </w:r>
      <w:r w:rsidRPr="001F4016">
        <w:rPr>
          <w:rFonts w:ascii="Times New Roman" w:hAnsi="Times New Roman" w:cs="Times New Roman"/>
          <w:sz w:val="24"/>
          <w:szCs w:val="24"/>
        </w:rPr>
        <w:t>[Even if I don't smoke inside toilet, someone else could smoke inside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cvqLvbv cwi®‹vi ivLvi Rb¨ †hme wRwbm `iKvi †mMy‡jv Avwg mn‡RB cvB </w:t>
      </w:r>
      <w:r w:rsidRPr="001F4016">
        <w:rPr>
          <w:rFonts w:ascii="Times New Roman" w:hAnsi="Times New Roman" w:cs="Times New Roman"/>
          <w:sz w:val="24"/>
          <w:szCs w:val="24"/>
        </w:rPr>
        <w:t>[I have or can easily access the materials needed to clean the toilet.</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hw` Avwg</w:t>
      </w:r>
      <w:r w:rsidRPr="001F4016">
        <w:rPr>
          <w:rFonts w:ascii="Times New Roman" w:hAnsi="Times New Roman" w:cs="Times New Roman"/>
          <w:sz w:val="24"/>
          <w:szCs w:val="24"/>
        </w:rPr>
        <w:t xml:space="preserve"> </w:t>
      </w:r>
      <w:r w:rsidRPr="001F4016">
        <w:rPr>
          <w:rFonts w:ascii="SutonnyMJ" w:hAnsi="SutonnyMJ" w:cs="SutonnyMJ"/>
          <w:sz w:val="24"/>
          <w:szCs w:val="24"/>
        </w:rPr>
        <w:t>Ab¨vb¨ e¨enviKvixi mv‡_ cvqLvbvwUi cwi®‹vi-cwi”QbœZvi mgm¨vwU wb‡q K_v ewj Z‡e Zviv nqZ cvqLvbvwU cwi®‹vi ivL‡e</w:t>
      </w:r>
      <w:r w:rsidR="002E4D16"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(Avgvi K_v ïb‡e ev Avgvi K_vi ¸i“Z¡ w`‡e)</w:t>
      </w:r>
      <w:r w:rsidRPr="001F4016">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r w:rsidR="003A4617">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cvqLvbvwUi Ab¨vb¨ e¨enviKvix‡`i‡K wPwb Ges hw` </w:t>
      </w:r>
      <w:r w:rsidR="008D66CE" w:rsidRPr="001F4016">
        <w:rPr>
          <w:rFonts w:ascii="SutonnyMJ" w:hAnsi="SutonnyMJ" w:cs="SutonnyMJ"/>
          <w:sz w:val="24"/>
          <w:szCs w:val="24"/>
        </w:rPr>
        <w:t xml:space="preserve">†KD †bvsiv K‡i †d‡j Avm‡j Zvu‡K †m wel‡q ej‡Z cvwi </w:t>
      </w:r>
      <w:r w:rsidRPr="001F4016">
        <w:rPr>
          <w:rFonts w:ascii="Times New Roman" w:hAnsi="Times New Roman" w:cs="Times New Roman"/>
          <w:sz w:val="24"/>
          <w:szCs w:val="24"/>
        </w:rPr>
        <w:t>[I know the other users of the toilet and can speak with them if there is a mess].</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BB39AA" w:rsidRPr="001F4016" w:rsidRDefault="00BB39AA" w:rsidP="00BB39AA">
      <w:pPr>
        <w:pStyle w:val="ListParagraph"/>
        <w:rPr>
          <w:rFonts w:ascii="Times New Roman" w:hAnsi="Times New Roman" w:cs="Times New Roman"/>
          <w:i/>
          <w:sz w:val="24"/>
          <w:szCs w:val="24"/>
        </w:rPr>
      </w:pPr>
    </w:p>
    <w:p w:rsidR="00BB39AA" w:rsidRPr="001F4016" w:rsidRDefault="00BB39AA" w:rsidP="00BB39AA">
      <w:pPr>
        <w:pStyle w:val="ListParagraph"/>
        <w:tabs>
          <w:tab w:val="left" w:pos="450"/>
        </w:tabs>
        <w:spacing w:after="120" w:line="240" w:lineRule="auto"/>
        <w:ind w:left="450"/>
        <w:rPr>
          <w:rFonts w:ascii="Times New Roman" w:hAnsi="Times New Roman" w:cs="Times New Roman"/>
          <w:i/>
          <w:sz w:val="24"/>
          <w:szCs w:val="24"/>
        </w:rPr>
      </w:pPr>
    </w:p>
    <w:p w:rsidR="00163878" w:rsidRPr="001F4016"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1F4016">
        <w:rPr>
          <w:rFonts w:ascii="SutonnyMJ" w:hAnsi="SutonnyMJ" w:cs="SutonnyMJ"/>
          <w:sz w:val="24"/>
          <w:szCs w:val="24"/>
        </w:rPr>
        <w:t>GB cvqLvbvwUi †Kvb wKQz bó n‡j Ges Zv †givgZ Kivi cÖ‡qvRb n‡j Avwg Rvwb †h mswk­ó †Kvb e¨w³‡K ej‡Z n‡e ev welqwU Rvbv‡Z n‡e whwb GB mgm¨vwU mgvav‡bi e¨e¯’v Ki‡Z cvi‡e|</w:t>
      </w:r>
      <w:r w:rsidR="002E4D16"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if the toilet became broken, I know of someone I can speak to who would be able/responsible to fix it].</w:t>
      </w:r>
      <w:r w:rsidR="00163878" w:rsidRPr="001F4016">
        <w:rPr>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cvqLvbvi fv‡jv-g›` †h †Kvb welq wb‡q Avwg mn‡RB Ab¨vb¨ e¨enviKvix‡`i mv‡_ K_v ej‡Z cvwi|</w:t>
      </w:r>
      <w:r w:rsidR="00163878" w:rsidRPr="001F4016">
        <w:rPr>
          <w:rFonts w:ascii="SutonnyMJ" w:hAnsi="SutonnyMJ" w:cs="SutonnyMJ"/>
          <w:sz w:val="24"/>
          <w:szCs w:val="24"/>
        </w:rPr>
        <w:t xml:space="preserve"> </w:t>
      </w:r>
      <w:r w:rsidR="00163878" w:rsidRPr="001F4016">
        <w:rPr>
          <w:rFonts w:ascii="Times New Roman" w:hAnsi="Times New Roman" w:cs="Times New Roman"/>
          <w:sz w:val="24"/>
          <w:szCs w:val="24"/>
        </w:rPr>
        <w:t>[I feel comfortable talking to others about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GLv‡b memgqB bZyb emevmKvix Av‡m Ges Avwg mwVKfv‡e ej‡Z cvie bv †h Kviv Kviv GB cvqLvbv e¨envi K‡i </w:t>
      </w:r>
      <w:r w:rsidRPr="001F4016">
        <w:rPr>
          <w:rFonts w:ascii="Times New Roman" w:hAnsi="Times New Roman" w:cs="Times New Roman"/>
          <w:sz w:val="24"/>
          <w:szCs w:val="24"/>
        </w:rPr>
        <w:t>[There are always new residents moving in, and I am uncertain who exactly can access the toilet. ]</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cvqLvbvwU †h‡nZz †hŠ_fv‡e e¨envi nq ZvB Ab¨vb¨ e¨enviKvixi mv‡_ AvwgI GB cvqLvbvwU cwi®‹vi (DcKiY w`‡q cwi®‹vi) ivL‡Z mnvqZv Kwi|</w:t>
      </w:r>
      <w:r w:rsidR="002A0C2D"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 can coordinate cleaning responsibilities with other users of the toilet].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 cvqLvbvq †h‡Z n‡j Avgvi Pvwe w`‡qB cvqLvbvq hvB ev hvi Kv‡Q Pvwe _v‡K Zv‡K mn‡RB cvIqv hvq</w:t>
      </w:r>
      <w:ins w:id="254" w:author="almasud" w:date="2015-08-03T11:19:00Z">
        <w:r w:rsidR="00323FC9" w:rsidRPr="001F4016">
          <w:rPr>
            <w:rFonts w:ascii="SutonnyMJ" w:hAnsi="SutonnyMJ" w:cs="SutonnyMJ"/>
            <w:sz w:val="24"/>
            <w:szCs w:val="24"/>
          </w:rPr>
          <w:t>(DËi`vZv †h cvqLvbv e¨envi K‡i †mB cvqLvbvq Zvjv jvMv‡bvi e¨e¯’v bv _vK‡j cÖ‡hvR¨ bq †KvW Ki“b)</w:t>
        </w:r>
      </w:ins>
      <w:r w:rsidRPr="001F4016">
        <w:rPr>
          <w:rFonts w:ascii="SutonnyMJ" w:hAnsi="SutonnyMJ" w:cs="SutonnyMJ"/>
          <w:sz w:val="24"/>
          <w:szCs w:val="24"/>
        </w:rPr>
        <w:t xml:space="preserve"> </w:t>
      </w:r>
      <w:del w:id="255" w:author="almasud" w:date="2015-08-03T11:19:00Z">
        <w:r w:rsidR="00BB39AA" w:rsidRPr="001F4016" w:rsidDel="00323FC9">
          <w:rPr>
            <w:rFonts w:ascii="SutonnyMJ" w:hAnsi="SutonnyMJ" w:cs="SutonnyMJ"/>
            <w:sz w:val="24"/>
            <w:szCs w:val="24"/>
          </w:rPr>
          <w:delText xml:space="preserve">(DËi`vZv †h cvqLvbv e¨envi K‡i </w:delText>
        </w:r>
        <w:r w:rsidR="00D50895" w:rsidRPr="001F4016" w:rsidDel="00323FC9">
          <w:rPr>
            <w:rFonts w:ascii="SutonnyMJ" w:hAnsi="SutonnyMJ" w:cs="SutonnyMJ"/>
            <w:sz w:val="24"/>
            <w:szCs w:val="24"/>
          </w:rPr>
          <w:delText xml:space="preserve">†mLv‡b gqjv †djvi Kb e¨e¯’v bv _vK‡j </w:delText>
        </w:r>
        <w:r w:rsidR="00BB39AA" w:rsidRPr="001F4016" w:rsidDel="00323FC9">
          <w:rPr>
            <w:rFonts w:ascii="SutonnyMJ" w:hAnsi="SutonnyMJ" w:cs="SutonnyMJ"/>
            <w:sz w:val="24"/>
            <w:szCs w:val="24"/>
          </w:rPr>
          <w:delText xml:space="preserve">cÖ‡hvR¨ bq †KvW Ki“b) </w:delText>
        </w:r>
      </w:del>
      <w:r w:rsidRPr="001F4016">
        <w:rPr>
          <w:rFonts w:ascii="Times New Roman" w:hAnsi="Times New Roman" w:cs="Times New Roman"/>
          <w:sz w:val="24"/>
          <w:szCs w:val="24"/>
        </w:rPr>
        <w:t>[I can access the toilet with my own key or easily find the person with the key when I need to use the toilet].</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[This question will not be applicable if respondent mentiond that their toilet is not being locked]</w:t>
      </w:r>
      <w:r w:rsidR="00E729CB" w:rsidRPr="001F4016">
        <w:rPr>
          <w:rFonts w:ascii="Times New Roman" w:hAnsi="Times New Roman" w:cs="Times New Roman"/>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w:t>
      </w:r>
      <w:r w:rsidR="00D50895" w:rsidRPr="001F4016">
        <w:rPr>
          <w:rFonts w:ascii="SutonnyMJ" w:hAnsi="SutonnyMJ" w:cs="SutonnyMJ"/>
          <w:sz w:val="24"/>
          <w:szCs w:val="24"/>
        </w:rPr>
        <w:t xml:space="preserve">g‡b </w:t>
      </w:r>
      <w:r w:rsidRPr="001F4016">
        <w:rPr>
          <w:rFonts w:ascii="SutonnyMJ" w:hAnsi="SutonnyMJ" w:cs="SutonnyMJ"/>
          <w:sz w:val="24"/>
          <w:szCs w:val="24"/>
        </w:rPr>
        <w:t>Kwi †h msM„nxZ ïKbv I k³ gqjvMy‡jv mwVKfv‡e Ges wbivc`fv‡e wb‡q ‡djv nq</w:t>
      </w:r>
      <w:r w:rsidR="00C205C4" w:rsidRPr="001F4016">
        <w:rPr>
          <w:sz w:val="24"/>
          <w:szCs w:val="24"/>
        </w:rPr>
        <w:t xml:space="preserve"> </w:t>
      </w:r>
      <w:r w:rsidR="00262AFC" w:rsidRPr="001F4016">
        <w:rPr>
          <w:rFonts w:ascii="SutonnyMJ" w:hAnsi="SutonnyMJ" w:cs="SutonnyMJ"/>
          <w:sz w:val="24"/>
          <w:szCs w:val="24"/>
        </w:rPr>
        <w:t>/cvqLvbvq gqjvi Szwo‡Z †djv gqjv¸‡jv mwVK fv‡e wbivc‡` Ab¨Î †djv nq|</w:t>
      </w:r>
      <w:r w:rsidRPr="001F4016">
        <w:rPr>
          <w:rFonts w:ascii="SutonnyMJ" w:hAnsi="SutonnyMJ" w:cs="SutonnyMJ"/>
          <w:sz w:val="24"/>
          <w:szCs w:val="24"/>
        </w:rPr>
        <w:t xml:space="preserve"> </w:t>
      </w:r>
      <w:del w:id="256" w:author="almasud" w:date="2015-08-03T11:19:00Z">
        <w:r w:rsidR="00D50895" w:rsidRPr="001F4016" w:rsidDel="00323FC9">
          <w:rPr>
            <w:rFonts w:ascii="SutonnyMJ" w:hAnsi="SutonnyMJ" w:cs="SutonnyMJ"/>
            <w:sz w:val="24"/>
            <w:szCs w:val="24"/>
          </w:rPr>
          <w:delText>(DËi`vZv †h cvqLvbv e¨envi K‡i †mB cvqLvbvq Zvjv jvMv‡bvi e¨e¯’v bv _vK‡j cÖ‡hvR¨ bq †KvW Ki“b)</w:delText>
        </w:r>
      </w:del>
      <w:ins w:id="257" w:author="almasud" w:date="2015-08-03T11:19:00Z">
        <w:r w:rsidR="00323FC9" w:rsidRPr="00323FC9">
          <w:rPr>
            <w:rFonts w:ascii="SutonnyMJ" w:hAnsi="SutonnyMJ" w:cs="SutonnyMJ"/>
            <w:sz w:val="24"/>
            <w:szCs w:val="24"/>
          </w:rPr>
          <w:t xml:space="preserve"> </w:t>
        </w:r>
        <w:r w:rsidR="00323FC9" w:rsidRPr="001F4016">
          <w:rPr>
            <w:rFonts w:ascii="SutonnyMJ" w:hAnsi="SutonnyMJ" w:cs="SutonnyMJ"/>
            <w:sz w:val="24"/>
            <w:szCs w:val="24"/>
          </w:rPr>
          <w:t>(DËi`vZv †h cvqLvbv e¨envi K‡i †mLv‡b gqjv †djvi Kb e¨e¯’v bv _vK‡j cÖ‡hvR¨ bq †KvW Ki“b)</w:t>
        </w:r>
      </w:ins>
      <w:r w:rsidR="00D50895" w:rsidRPr="001F4016">
        <w:rPr>
          <w:rFonts w:ascii="SutonnyMJ" w:hAnsi="SutonnyMJ" w:cs="SutonnyMJ"/>
          <w:sz w:val="24"/>
          <w:szCs w:val="24"/>
        </w:rPr>
        <w:t xml:space="preserve"> </w:t>
      </w:r>
      <w:r w:rsidRPr="001F4016">
        <w:rPr>
          <w:rFonts w:ascii="Times New Roman" w:hAnsi="Times New Roman" w:cs="Times New Roman"/>
          <w:sz w:val="24"/>
          <w:szCs w:val="24"/>
        </w:rPr>
        <w:t>[I trust that collected solid waste will be taken and disposed of appropriately and safely].</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 xml:space="preserve">[This question will not be applicable if respondent mentiond that </w:t>
      </w:r>
      <w:r w:rsidR="00E729CB" w:rsidRPr="001F4016">
        <w:rPr>
          <w:rFonts w:ascii="Times New Roman" w:hAnsi="Times New Roman" w:cs="Times New Roman"/>
          <w:sz w:val="24"/>
          <w:szCs w:val="24"/>
        </w:rPr>
        <w:t xml:space="preserve">there is no arrangement kept on their </w:t>
      </w:r>
      <w:r w:rsidR="008D66CE" w:rsidRPr="001F4016">
        <w:rPr>
          <w:rFonts w:ascii="Times New Roman" w:hAnsi="Times New Roman" w:cs="Times New Roman"/>
          <w:sz w:val="24"/>
          <w:szCs w:val="24"/>
        </w:rPr>
        <w:t xml:space="preserve">toilet </w:t>
      </w:r>
      <w:r w:rsidR="00E729CB" w:rsidRPr="001F4016">
        <w:rPr>
          <w:rFonts w:ascii="Times New Roman" w:hAnsi="Times New Roman" w:cs="Times New Roman"/>
          <w:sz w:val="24"/>
          <w:szCs w:val="24"/>
        </w:rPr>
        <w:t>to dispose waste</w:t>
      </w:r>
      <w:r w:rsidR="008D66CE" w:rsidRPr="001F4016">
        <w:rPr>
          <w:rFonts w:ascii="Times New Roman" w:hAnsi="Times New Roman" w:cs="Times New Roman"/>
          <w:sz w:val="24"/>
          <w:szCs w:val="24"/>
        </w:rPr>
        <w: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sidRPr="001F4016">
        <w:rPr>
          <w:sz w:val="24"/>
          <w:szCs w:val="24"/>
        </w:rPr>
        <w:sym w:font="Symbol" w:char="F0FF"/>
      </w:r>
    </w:p>
    <w:p w:rsidR="0056053E" w:rsidRPr="001F4016" w:rsidRDefault="0056053E" w:rsidP="0056053E">
      <w:pPr>
        <w:pStyle w:val="NoSpacing2"/>
      </w:pPr>
    </w:p>
    <w:p w:rsidR="0056053E" w:rsidRPr="001F4016" w:rsidRDefault="0056053E" w:rsidP="0056053E">
      <w:pPr>
        <w:tabs>
          <w:tab w:val="left" w:pos="450"/>
        </w:tabs>
        <w:spacing w:after="120" w:line="240" w:lineRule="auto"/>
        <w:rPr>
          <w:rFonts w:cs="Vrinda"/>
          <w:i/>
          <w:sz w:val="24"/>
          <w:szCs w:val="24"/>
          <w:cs/>
          <w:lang w:bidi="bn-BD"/>
        </w:rPr>
      </w:pPr>
    </w:p>
    <w:p w:rsidR="00163878" w:rsidRPr="001F4016" w:rsidRDefault="00163878" w:rsidP="00163878">
      <w:pPr>
        <w:pStyle w:val="NoSpacing"/>
        <w:spacing w:after="120"/>
        <w:rPr>
          <w:rFonts w:ascii="Times New Roman" w:hAnsi="Times New Roman" w:cs="Times New Roman"/>
          <w:b/>
          <w:sz w:val="24"/>
          <w:szCs w:val="24"/>
        </w:rPr>
      </w:pPr>
      <w:r w:rsidRPr="001F4016">
        <w:rPr>
          <w:rFonts w:ascii="SutonnyMJ" w:hAnsi="SutonnyMJ" w:cs="SutonnyMJ"/>
          <w:b/>
          <w:sz w:val="24"/>
          <w:szCs w:val="24"/>
          <w:u w:val="single"/>
        </w:rPr>
        <w:t>†mKkb 7 (g‡bvtmvgvwRK Ae¯’v wba©viYKvix)</w:t>
      </w:r>
      <w:r w:rsidRPr="001F4016">
        <w:rPr>
          <w:rFonts w:ascii="Times New Roman" w:hAnsi="Times New Roman" w:cs="Times New Roman"/>
          <w:b/>
          <w:sz w:val="24"/>
          <w:szCs w:val="24"/>
          <w:u w:val="single"/>
        </w:rPr>
        <w:t xml:space="preserve"> Section 7 (Psychosocial Determinants</w:t>
      </w:r>
      <w:r w:rsidRPr="001F4016">
        <w:rPr>
          <w:rFonts w:ascii="Times New Roman" w:hAnsi="Times New Roman" w:cs="Times New Roman"/>
          <w:b/>
          <w:sz w:val="24"/>
          <w:szCs w:val="24"/>
        </w:rPr>
        <w:t>)</w:t>
      </w:r>
    </w:p>
    <w:p w:rsidR="00163878" w:rsidRPr="001F4016" w:rsidRDefault="00163878" w:rsidP="00163878">
      <w:pPr>
        <w:pStyle w:val="NoSpacing"/>
        <w:rPr>
          <w:rFonts w:ascii="Times New Roman" w:hAnsi="Times New Roman" w:cs="Times New Roman"/>
          <w:b/>
          <w:bCs/>
          <w:sz w:val="24"/>
          <w:szCs w:val="24"/>
          <w:u w:val="single"/>
        </w:rPr>
      </w:pPr>
      <w:r w:rsidRPr="001F4016">
        <w:rPr>
          <w:rFonts w:ascii="SutonnyMJ" w:hAnsi="SutonnyMJ" w:cs="SutonnyMJ"/>
          <w:b/>
          <w:bCs/>
          <w:sz w:val="24"/>
          <w:szCs w:val="24"/>
          <w:u w:val="single"/>
        </w:rPr>
        <w:t>cwi®‹vi Kivi myweavw` m¤cwK©Z `„wófw½</w:t>
      </w:r>
      <w:r w:rsidRPr="001F4016">
        <w:rPr>
          <w:rFonts w:ascii="Times New Roman" w:hAnsi="Times New Roman" w:cs="Times New Roman"/>
          <w:b/>
          <w:bCs/>
          <w:sz w:val="24"/>
          <w:szCs w:val="24"/>
          <w:u w:val="single"/>
        </w:rPr>
        <w:t xml:space="preserve">  (Perceived cleanliness of facility) </w:t>
      </w:r>
    </w:p>
    <w:p w:rsidR="00163878" w:rsidRPr="001F4016" w:rsidRDefault="00262AFC" w:rsidP="00163878">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wK ej‡eb Avcwb †h cvqLvbv e¨envi K‡ib Zvi Ae¯’v (cwi®‹vi cwi”QbœZvi Ae¯’v) †Kgb? </w:t>
      </w:r>
      <w:r w:rsidR="002210E4" w:rsidRPr="001F4016">
        <w:rPr>
          <w:rFonts w:ascii="Times New Roman" w:hAnsi="Times New Roman" w:cs="Times New Roman"/>
          <w:sz w:val="24"/>
          <w:szCs w:val="24"/>
        </w:rPr>
        <w:t xml:space="preserve">What is the condition of the toilet you use? </w:t>
      </w:r>
      <w:r w:rsidR="00163878" w:rsidRPr="001F4016">
        <w:rPr>
          <w:rFonts w:ascii="Times New Roman" w:hAnsi="Times New Roman" w:cs="Times New Roman"/>
          <w:sz w:val="24"/>
          <w:szCs w:val="24"/>
        </w:rPr>
        <w:t>Would you say the latrine is:</w:t>
      </w:r>
      <w:bookmarkStart w:id="258" w:name="_GoBack"/>
      <w:bookmarkEnd w:id="258"/>
    </w:p>
    <w:p w:rsidR="00163878" w:rsidRPr="001F4016" w:rsidRDefault="00163878" w:rsidP="003A4617">
      <w:pPr>
        <w:pStyle w:val="NoSpacing"/>
        <w:ind w:left="990"/>
        <w:rPr>
          <w:sz w:val="24"/>
          <w:szCs w:val="24"/>
        </w:rPr>
      </w:pPr>
      <w:r w:rsidRPr="001F4016">
        <w:rPr>
          <w:rFonts w:ascii="SutonnyMJ" w:hAnsi="SutonnyMJ" w:cs="SutonnyMJ"/>
          <w:sz w:val="24"/>
          <w:szCs w:val="24"/>
        </w:rPr>
        <w:t>GK`gB †bvsiv bq</w:t>
      </w:r>
      <w:r w:rsidRPr="001F4016">
        <w:rPr>
          <w:sz w:val="24"/>
          <w:szCs w:val="24"/>
        </w:rPr>
        <w:t xml:space="preserve"> [Not dirty at all]</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1</w:t>
      </w:r>
    </w:p>
    <w:p w:rsidR="00163878" w:rsidRPr="001F4016" w:rsidRDefault="00163878" w:rsidP="003A4617">
      <w:pPr>
        <w:pStyle w:val="NoSpacing"/>
        <w:ind w:left="990"/>
        <w:rPr>
          <w:sz w:val="24"/>
          <w:szCs w:val="24"/>
        </w:rPr>
      </w:pPr>
      <w:r w:rsidRPr="001F4016">
        <w:rPr>
          <w:rFonts w:ascii="SutonnyMJ" w:hAnsi="SutonnyMJ" w:cs="SutonnyMJ"/>
          <w:sz w:val="24"/>
          <w:szCs w:val="24"/>
        </w:rPr>
        <w:t>wKQzUv †bvsiv</w:t>
      </w:r>
      <w:r w:rsidRPr="001F4016">
        <w:rPr>
          <w:sz w:val="24"/>
          <w:szCs w:val="24"/>
        </w:rPr>
        <w:t xml:space="preserve"> [A little bit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2</w:t>
      </w:r>
    </w:p>
    <w:p w:rsidR="00163878" w:rsidRPr="001F4016" w:rsidRDefault="00163878" w:rsidP="003A4617">
      <w:pPr>
        <w:pStyle w:val="NoSpacing"/>
        <w:ind w:left="990"/>
        <w:rPr>
          <w:sz w:val="24"/>
          <w:szCs w:val="24"/>
        </w:rPr>
      </w:pPr>
      <w:r w:rsidRPr="001F4016">
        <w:rPr>
          <w:rFonts w:ascii="SutonnyMJ" w:hAnsi="SutonnyMJ" w:cs="SutonnyMJ"/>
          <w:sz w:val="24"/>
          <w:szCs w:val="24"/>
        </w:rPr>
        <w:t>LyeB †bvsiv</w:t>
      </w:r>
      <w:r w:rsidRPr="001F4016">
        <w:rPr>
          <w:sz w:val="24"/>
          <w:szCs w:val="24"/>
        </w:rPr>
        <w:t xml:space="preserve"> [Very dirty]</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3</w:t>
      </w:r>
    </w:p>
    <w:p w:rsidR="00163878" w:rsidRPr="001F4016" w:rsidRDefault="00262AFC" w:rsidP="003A4617">
      <w:pPr>
        <w:pStyle w:val="NoSpacing"/>
        <w:ind w:left="990"/>
        <w:rPr>
          <w:sz w:val="24"/>
          <w:szCs w:val="24"/>
        </w:rPr>
      </w:pPr>
      <w:r w:rsidRPr="001F4016">
        <w:rPr>
          <w:rFonts w:ascii="SutonnyMJ" w:hAnsi="SutonnyMJ" w:cs="SutonnyMJ"/>
          <w:sz w:val="24"/>
          <w:szCs w:val="24"/>
        </w:rPr>
        <w:t>GZUvB †bvsiv †h GwU e¨envi Kiv hvq bv</w:t>
      </w:r>
      <w:r w:rsidR="003A4617">
        <w:rPr>
          <w:rFonts w:ascii="SutonnyMJ" w:hAnsi="SutonnyMJ" w:cs="SutonnyMJ"/>
          <w:sz w:val="24"/>
          <w:szCs w:val="24"/>
        </w:rPr>
        <w:t xml:space="preserve"> </w:t>
      </w:r>
      <w:r w:rsidR="00163878" w:rsidRPr="001F4016">
        <w:rPr>
          <w:sz w:val="24"/>
          <w:szCs w:val="24"/>
        </w:rPr>
        <w:t>[So dirty that you would not use it]</w:t>
      </w:r>
      <w:r w:rsidR="003A4617" w:rsidRPr="003A4617">
        <w:rPr>
          <w:rFonts w:ascii="Arial" w:hAnsi="Arial" w:cs="Arial"/>
          <w:sz w:val="24"/>
          <w:szCs w:val="24"/>
        </w:rPr>
        <w:t xml:space="preserve"> </w:t>
      </w:r>
      <w:r w:rsidR="003A4617" w:rsidRPr="001F4016">
        <w:rPr>
          <w:rFonts w:ascii="Arial" w:hAnsi="Arial" w:cs="Arial"/>
          <w:sz w:val="24"/>
          <w:szCs w:val="24"/>
        </w:rPr>
        <w:t>............</w:t>
      </w:r>
      <w:r w:rsidR="003A4617">
        <w:rPr>
          <w:sz w:val="24"/>
          <w:szCs w:val="24"/>
        </w:rPr>
        <w:t>4</w:t>
      </w:r>
    </w:p>
    <w:p w:rsidR="003F1510" w:rsidRPr="001F4016" w:rsidRDefault="003F1510" w:rsidP="00133173">
      <w:pPr>
        <w:pStyle w:val="NoSpacing"/>
        <w:rPr>
          <w:sz w:val="24"/>
          <w:szCs w:val="24"/>
        </w:rPr>
      </w:pPr>
    </w:p>
    <w:p w:rsidR="00163878" w:rsidRPr="001F4016" w:rsidRDefault="00163878" w:rsidP="00163878">
      <w:pPr>
        <w:pStyle w:val="NoSpacing"/>
        <w:rPr>
          <w:rFonts w:ascii="Times New Roman" w:hAnsi="Times New Roman" w:cs="Times New Roman"/>
          <w:b/>
          <w:iCs/>
          <w:sz w:val="24"/>
          <w:szCs w:val="24"/>
          <w:u w:val="single"/>
        </w:rPr>
      </w:pPr>
      <w:r w:rsidRPr="001F4016">
        <w:rPr>
          <w:rFonts w:ascii="SutonnyMJ" w:hAnsi="SutonnyMJ" w:cs="SutonnyMJ"/>
          <w:b/>
          <w:sz w:val="24"/>
          <w:szCs w:val="24"/>
          <w:u w:val="single"/>
        </w:rPr>
        <w:t>g~j mgm¨v</w:t>
      </w:r>
      <w:r w:rsidRPr="001F4016">
        <w:rPr>
          <w:rFonts w:ascii="Times New Roman" w:hAnsi="Times New Roman" w:cs="Times New Roman"/>
          <w:b/>
          <w:i/>
          <w:sz w:val="24"/>
          <w:szCs w:val="24"/>
          <w:u w:val="single"/>
        </w:rPr>
        <w:t xml:space="preserve"> </w:t>
      </w:r>
      <w:r w:rsidRPr="001F4016">
        <w:rPr>
          <w:rFonts w:ascii="Times New Roman" w:hAnsi="Times New Roman" w:cs="Times New Roman"/>
          <w:b/>
          <w:iCs/>
          <w:sz w:val="24"/>
          <w:szCs w:val="24"/>
          <w:u w:val="single"/>
        </w:rPr>
        <w:t>[Main problems]</w:t>
      </w:r>
    </w:p>
    <w:p w:rsidR="00163878" w:rsidRPr="001F4016" w:rsidRDefault="00163878" w:rsidP="00163878">
      <w:pPr>
        <w:pStyle w:val="NoSpacing"/>
        <w:rPr>
          <w:rFonts w:ascii="Times New Roman" w:hAnsi="Times New Roman" w:cs="Times New Roman"/>
          <w:b/>
          <w:i/>
          <w:sz w:val="24"/>
          <w:szCs w:val="24"/>
          <w:u w:val="single"/>
        </w:rPr>
      </w:pPr>
    </w:p>
    <w:p w:rsidR="00163878" w:rsidRPr="001F4016" w:rsidRDefault="00163878" w:rsidP="00163878">
      <w:pPr>
        <w:pStyle w:val="NoSpacing"/>
        <w:numPr>
          <w:ilvl w:val="0"/>
          <w:numId w:val="9"/>
        </w:numPr>
        <w:spacing w:after="120"/>
        <w:ind w:left="540" w:hanging="540"/>
        <w:rPr>
          <w:sz w:val="24"/>
          <w:szCs w:val="24"/>
        </w:rPr>
      </w:pPr>
      <w:r w:rsidRPr="001F4016">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1F4016">
        <w:rPr>
          <w:rFonts w:ascii="Times New Roman" w:hAnsi="Times New Roman" w:cs="Times New Roman"/>
          <w:sz w:val="24"/>
          <w:szCs w:val="24"/>
        </w:rPr>
        <w:t xml:space="preserve"> [</w:t>
      </w:r>
      <w:r w:rsidRPr="001F4016">
        <w:rPr>
          <w:sz w:val="24"/>
          <w:szCs w:val="24"/>
        </w:rPr>
        <w:t xml:space="preserve">What is the main problem concerning cleaning of the shared toilet? (Read answer choices, ask respondent to rank top 3. Respondent may suggest their own additional responses.)] </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e¨cv‡i Kv‡iv `vwqZ¡†eva bvB </w:t>
      </w:r>
      <w:r w:rsidRPr="001F4016">
        <w:rPr>
          <w:rFonts w:ascii="Times New Roman" w:hAnsi="Times New Roman" w:cs="Times New Roman"/>
          <w:sz w:val="24"/>
          <w:szCs w:val="24"/>
        </w:rPr>
        <w:t>[Nobody feels responsible for cleaning]</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cvwb Avbv KwVb </w:t>
      </w:r>
      <w:r w:rsidRPr="001F4016">
        <w:rPr>
          <w:rFonts w:ascii="Times New Roman" w:hAnsi="Times New Roman" w:cs="Times New Roman"/>
          <w:sz w:val="24"/>
          <w:szCs w:val="24"/>
        </w:rPr>
        <w:t xml:space="preserve"> [Difficult to bring water to clean]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†Kvb DcKib ev wWUvi‡R›U bvB </w:t>
      </w:r>
      <w:r w:rsidRPr="001F4016">
        <w:rPr>
          <w:rFonts w:ascii="Times New Roman" w:hAnsi="Times New Roman" w:cs="Times New Roman"/>
          <w:sz w:val="24"/>
          <w:szCs w:val="24"/>
        </w:rPr>
        <w:t>[No cleaning materials or detergents available nearby]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memgqB †bvsiv _v‡K</w:t>
      </w:r>
      <w:r w:rsidRPr="001F4016">
        <w:rPr>
          <w:rFonts w:ascii="Times New Roman" w:hAnsi="Times New Roman" w:cs="Times New Roman"/>
          <w:sz w:val="24"/>
          <w:szCs w:val="24"/>
        </w:rPr>
        <w:t xml:space="preserve">  [Always dirty]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MVb ev bKkvi Rb¨ cwi®‹vi Kiv KwVb </w:t>
      </w:r>
      <w:r w:rsidRPr="001F4016">
        <w:rPr>
          <w:rFonts w:ascii="Times New Roman" w:hAnsi="Times New Roman" w:cs="Times New Roman"/>
          <w:sz w:val="24"/>
          <w:szCs w:val="24"/>
        </w:rPr>
        <w:t>[Difficult to clean b/c of construction or design]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lastRenderedPageBreak/>
        <w:t xml:space="preserve">Ah‡Zœ e¨envi Kiv, e¨enviKvixiv cªvqB e¨env‡ii ci †bvsiv K‡i †i‡L Av‡m </w:t>
      </w:r>
      <w:r w:rsidRPr="001F4016">
        <w:rPr>
          <w:rFonts w:ascii="Times New Roman" w:hAnsi="Times New Roman" w:cs="Times New Roman"/>
          <w:sz w:val="24"/>
          <w:szCs w:val="24"/>
        </w:rPr>
        <w:t>[Careless use, often left dirty after use]</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1F4016">
        <w:rPr>
          <w:rFonts w:ascii="SutonnyMJ" w:hAnsi="SutonnyMJ" w:cs="SutonnyMJ"/>
          <w:sz w:val="24"/>
          <w:szCs w:val="24"/>
        </w:rPr>
        <w:t xml:space="preserve">Zvjv bvB, †h ‡KD e¨envi Ki‡Z cv‡i </w:t>
      </w:r>
      <w:r w:rsidRPr="001F4016">
        <w:rPr>
          <w:rFonts w:ascii="Times New Roman" w:hAnsi="Times New Roman" w:cs="Times New Roman"/>
          <w:sz w:val="24"/>
          <w:szCs w:val="24"/>
        </w:rPr>
        <w:t>[No locks, anyone can use]</w:t>
      </w:r>
    </w:p>
    <w:p w:rsidR="001202F4" w:rsidRPr="001F4016" w:rsidRDefault="001202F4" w:rsidP="000A4E77">
      <w:pPr>
        <w:pStyle w:val="ListParagraph"/>
        <w:numPr>
          <w:ilvl w:val="0"/>
          <w:numId w:val="36"/>
        </w:numPr>
        <w:spacing w:after="120" w:line="240" w:lineRule="auto"/>
        <w:ind w:left="1170"/>
        <w:rPr>
          <w:rFonts w:ascii="SutonnyMJ" w:hAnsi="SutonnyMJ" w:cs="SutonnyMJ"/>
          <w:sz w:val="24"/>
          <w:szCs w:val="24"/>
        </w:rPr>
      </w:pPr>
      <w:r w:rsidRPr="001F4016">
        <w:rPr>
          <w:rFonts w:ascii="SutonnyMJ" w:hAnsi="SutonnyMJ" w:cs="SutonnyMJ"/>
          <w:sz w:val="24"/>
          <w:szCs w:val="24"/>
        </w:rPr>
        <w:t>cvqLvbv K‡¶i (‡P¤^v‡ii) Zzjbvq e¨enviKvixi msL¨v †ekx</w:t>
      </w:r>
      <w:r w:rsidR="008D66CE" w:rsidRPr="001F4016">
        <w:rPr>
          <w:rFonts w:ascii="SutonnyMJ" w:hAnsi="SutonnyMJ" w:cs="Vrinda"/>
          <w:sz w:val="24"/>
          <w:szCs w:val="24"/>
          <w:cs/>
          <w:lang w:bidi="bn-BD"/>
        </w:rPr>
        <w:t xml:space="preserve"> </w:t>
      </w:r>
      <w:r w:rsidR="008D66CE" w:rsidRPr="001F4016">
        <w:rPr>
          <w:rFonts w:ascii="Times New Roman" w:hAnsi="Times New Roman" w:cs="Vrinda"/>
          <w:sz w:val="24"/>
          <w:szCs w:val="24"/>
          <w:cs/>
          <w:lang w:bidi="bn-BD"/>
        </w:rPr>
        <w:t>[</w:t>
      </w:r>
      <w:r w:rsidR="008D66CE" w:rsidRPr="001F4016">
        <w:rPr>
          <w:rFonts w:ascii="Times New Roman" w:hAnsi="Times New Roman" w:cs="Times New Roman"/>
          <w:sz w:val="24"/>
          <w:szCs w:val="24"/>
          <w:lang w:bidi="bn-BD"/>
        </w:rPr>
        <w:t>Comperatively</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number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of</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user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is</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higher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than</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the</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chambers]</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 _______________________________</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†Kvb mgm¨v bvB</w:t>
      </w:r>
      <w:r w:rsidRPr="001F4016">
        <w:rPr>
          <w:rFonts w:ascii="Times New Roman" w:hAnsi="Times New Roman" w:cs="Times New Roman"/>
          <w:sz w:val="24"/>
          <w:szCs w:val="24"/>
        </w:rPr>
        <w:t xml:space="preserve"> [No problems]</w:t>
      </w:r>
    </w:p>
    <w:p w:rsidR="003F1510" w:rsidRPr="001F4016" w:rsidRDefault="003F1510" w:rsidP="00133173">
      <w:pPr>
        <w:pStyle w:val="NoSpacing"/>
        <w:rPr>
          <w:sz w:val="24"/>
          <w:szCs w:val="24"/>
        </w:rPr>
      </w:pPr>
    </w:p>
    <w:p w:rsidR="00A3558B" w:rsidRPr="001F4016" w:rsidRDefault="00A3558B" w:rsidP="00133173">
      <w:pPr>
        <w:pStyle w:val="NoSpacing"/>
        <w:rPr>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cwi®‹vi Kivi B”Qv</w:t>
      </w:r>
      <w:r w:rsidRPr="001F4016">
        <w:rPr>
          <w:rFonts w:ascii="Times New Roman" w:hAnsi="Times New Roman" w:cs="Times New Roman"/>
          <w:b/>
          <w:sz w:val="24"/>
          <w:szCs w:val="24"/>
          <w:u w:val="single"/>
        </w:rPr>
        <w:t xml:space="preserve"> [Cleaning intentions]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cvqLvbvwU cwi®‹vi ivLvi e¨vcv‡i Avcwb KZUzKz m‡Pó </w:t>
      </w:r>
      <w:r w:rsidRPr="001F4016">
        <w:rPr>
          <w:rFonts w:ascii="Times New Roman" w:hAnsi="Times New Roman" w:cs="Times New Roman"/>
          <w:sz w:val="24"/>
          <w:szCs w:val="24"/>
        </w:rPr>
        <w:t>[How strongly do you intend to keep this toilet clean]?</w:t>
      </w:r>
    </w:p>
    <w:p w:rsidR="002E550B" w:rsidRPr="001F4016" w:rsidRDefault="002E550B" w:rsidP="0034572E">
      <w:pPr>
        <w:pStyle w:val="NoSpacing"/>
        <w:ind w:left="1260"/>
        <w:rPr>
          <w:sz w:val="24"/>
          <w:szCs w:val="24"/>
        </w:rPr>
      </w:pPr>
      <w:r w:rsidRPr="001F4016">
        <w:rPr>
          <w:rFonts w:ascii="SutonnyMJ" w:hAnsi="SutonnyMJ" w:cs="SutonnyMJ"/>
          <w:sz w:val="24"/>
          <w:szCs w:val="24"/>
        </w:rPr>
        <w:t>G‡Kev‡iB B‡”Q †bB</w:t>
      </w:r>
      <w:r w:rsidRPr="001F4016">
        <w:rPr>
          <w:sz w:val="24"/>
          <w:szCs w:val="24"/>
        </w:rPr>
        <w:t xml:space="preserve"> [Not strong at all]</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sz w:val="24"/>
          <w:szCs w:val="24"/>
        </w:rPr>
        <w:t>1</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ivLvi e¨vcv‡i Lye Kg B‡”Q Av‡Q</w:t>
      </w:r>
      <w:r w:rsidRPr="001F4016">
        <w:rPr>
          <w:sz w:val="24"/>
          <w:szCs w:val="24"/>
        </w:rPr>
        <w:t xml:space="preserve"> [Minimal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2</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ivL‡Z AvMÖnx</w:t>
      </w:r>
      <w:r w:rsidRPr="001F4016">
        <w:rPr>
          <w:sz w:val="24"/>
          <w:szCs w:val="24"/>
        </w:rPr>
        <w:t xml:space="preserve"> [Intend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3</w:t>
      </w:r>
    </w:p>
    <w:p w:rsidR="002E550B" w:rsidRPr="001F4016" w:rsidRDefault="002E550B" w:rsidP="0034572E">
      <w:pPr>
        <w:pStyle w:val="NoSpacing"/>
        <w:ind w:left="1260"/>
        <w:rPr>
          <w:sz w:val="24"/>
          <w:szCs w:val="24"/>
        </w:rPr>
      </w:pPr>
      <w:r w:rsidRPr="001F4016">
        <w:rPr>
          <w:rFonts w:ascii="SutonnyMJ" w:hAnsi="SutonnyMJ" w:cs="SutonnyMJ"/>
          <w:sz w:val="24"/>
          <w:szCs w:val="24"/>
        </w:rPr>
        <w:t>cwi®‹vi ivLvi e¨vcv‡i AZ¨vš— AvMÖnx</w:t>
      </w:r>
      <w:r w:rsidRPr="001F4016">
        <w:rPr>
          <w:sz w:val="24"/>
          <w:szCs w:val="24"/>
        </w:rPr>
        <w:t xml:space="preserve"> [Very strong intention to keep clean]</w:t>
      </w:r>
      <w:r w:rsidR="0034572E" w:rsidRPr="0034572E">
        <w:rPr>
          <w:rFonts w:ascii="Arial" w:hAnsi="Arial" w:cs="Arial"/>
          <w:sz w:val="24"/>
          <w:szCs w:val="24"/>
        </w:rPr>
        <w:t xml:space="preserve"> </w:t>
      </w:r>
      <w:r w:rsidR="0034572E" w:rsidRPr="001F4016">
        <w:rPr>
          <w:rFonts w:ascii="Arial" w:hAnsi="Arial" w:cs="Arial"/>
          <w:sz w:val="24"/>
          <w:szCs w:val="24"/>
        </w:rPr>
        <w:t>............</w:t>
      </w:r>
      <w:r w:rsidR="0034572E">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u w:val="single"/>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†bvsiv cvqLvbv e¨env‡ii d‡j Amy¯’ nIqv msµvš— `„wófw½</w:t>
      </w:r>
      <w:r w:rsidRPr="001F4016">
        <w:rPr>
          <w:rFonts w:ascii="Times New Roman" w:hAnsi="Times New Roman" w:cs="Times New Roman"/>
          <w:b/>
          <w:sz w:val="24"/>
          <w:szCs w:val="24"/>
          <w:u w:val="single"/>
        </w:rPr>
        <w:t xml:space="preserve"> [Perceived vulnerability of getting a disease]</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SutonnyMJ" w:hAnsi="SutonnyMJ" w:cs="SutonnyMJ"/>
          <w:sz w:val="24"/>
          <w:szCs w:val="24"/>
        </w:rPr>
      </w:pPr>
      <w:r w:rsidRPr="001F4016">
        <w:rPr>
          <w:rFonts w:ascii="SutonnyMJ" w:hAnsi="SutonnyMJ" w:cs="SutonnyMJ"/>
          <w:sz w:val="24"/>
          <w:szCs w:val="24"/>
        </w:rPr>
        <w:t xml:space="preserve">‡bvsiv cvqLvbv e¨env‡ii Kvi‡Y Amy¯’ nIqvi m¤¢vebv †ewk bv Kg e‡j g‡b K‡ib? </w:t>
      </w:r>
      <w:r w:rsidRPr="001F4016">
        <w:rPr>
          <w:rFonts w:ascii="Times New Roman" w:hAnsi="Times New Roman" w:cs="Times New Roman"/>
          <w:sz w:val="24"/>
          <w:szCs w:val="24"/>
        </w:rPr>
        <w:t>[How high or low do you feel are the chances that you could get sick if you used a dirty toilet?”</w:t>
      </w:r>
      <w:r w:rsidRPr="001F4016">
        <w:rPr>
          <w:sz w:val="24"/>
          <w:szCs w:val="24"/>
        </w:rPr>
        <w:t xml:space="preserve"> ] </w:t>
      </w:r>
    </w:p>
    <w:p w:rsidR="002E550B" w:rsidRPr="001F4016" w:rsidRDefault="002E550B" w:rsidP="007D7D79">
      <w:pPr>
        <w:pStyle w:val="NoSpacing"/>
        <w:ind w:left="1260"/>
        <w:rPr>
          <w:sz w:val="24"/>
          <w:szCs w:val="24"/>
        </w:rPr>
      </w:pPr>
      <w:r w:rsidRPr="001F4016">
        <w:rPr>
          <w:rFonts w:ascii="SutonnyMJ" w:hAnsi="SutonnyMJ" w:cs="SutonnyMJ"/>
          <w:sz w:val="24"/>
          <w:szCs w:val="24"/>
        </w:rPr>
        <w:t>Amy¯’ nIqvi m¤¢ebv LyeB Kg [</w:t>
      </w:r>
      <w:r w:rsidRPr="001F4016">
        <w:rPr>
          <w:sz w:val="24"/>
          <w:szCs w:val="24"/>
        </w:rPr>
        <w:t>Very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m¤¢ebv Kg</w:t>
      </w:r>
      <w:r w:rsidRPr="001F4016">
        <w:rPr>
          <w:sz w:val="24"/>
          <w:szCs w:val="24"/>
        </w:rPr>
        <w:t xml:space="preserve"> [Low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wKQzUv m¤¢ebv Av‡Q</w:t>
      </w:r>
      <w:r w:rsidRPr="001F4016">
        <w:rPr>
          <w:sz w:val="24"/>
          <w:szCs w:val="24"/>
        </w:rPr>
        <w:t xml:space="preserve"> [Some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260"/>
        <w:rPr>
          <w:sz w:val="24"/>
          <w:szCs w:val="24"/>
        </w:rPr>
      </w:pPr>
      <w:r w:rsidRPr="001F4016">
        <w:rPr>
          <w:rFonts w:ascii="SutonnyMJ" w:hAnsi="SutonnyMJ" w:cs="SutonnyMJ"/>
          <w:sz w:val="24"/>
          <w:szCs w:val="24"/>
        </w:rPr>
        <w:t>Amy¯’ nevi m¤¢ebv LyeB †ekx</w:t>
      </w:r>
      <w:r w:rsidRPr="001F4016">
        <w:rPr>
          <w:sz w:val="24"/>
          <w:szCs w:val="24"/>
        </w:rPr>
        <w:t xml:space="preserve"> [Very high chance of sickness]</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rPr>
          <w:rFonts w:ascii="Times New Roman" w:hAnsi="Times New Roman" w:cs="Times New Roman"/>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AvPiY</w:t>
      </w:r>
      <w:r w:rsidRPr="001F4016">
        <w:rPr>
          <w:rFonts w:ascii="Times New Roman" w:hAnsi="Times New Roman" w:cs="Times New Roman"/>
          <w:b/>
          <w:sz w:val="24"/>
          <w:szCs w:val="24"/>
          <w:u w:val="single"/>
        </w:rPr>
        <w:t xml:space="preserve"> [Attitudes]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‡hŠ_ cvqLvbv¸‡jv cwi®‹vi ivLv KZUv cwikªgmva¨ </w:t>
      </w:r>
      <w:r w:rsidR="00B62574" w:rsidRPr="001F4016">
        <w:rPr>
          <w:rFonts w:ascii="SutonnyMJ" w:hAnsi="SutonnyMJ" w:cs="SutonnyMJ"/>
          <w:sz w:val="24"/>
          <w:szCs w:val="24"/>
        </w:rPr>
        <w:t xml:space="preserve">(KZUzKz mgq I kªg †`qv cÖ‡qvRb †mwU we‡ePbv K‡i) </w:t>
      </w:r>
      <w:r w:rsidRPr="001F4016">
        <w:rPr>
          <w:rFonts w:ascii="SutonnyMJ" w:hAnsi="SutonnyMJ" w:cs="SutonnyMJ"/>
          <w:sz w:val="24"/>
          <w:szCs w:val="24"/>
        </w:rPr>
        <w:t xml:space="preserve"> [</w:t>
      </w:r>
      <w:r w:rsidRPr="001F4016">
        <w:rPr>
          <w:rFonts w:ascii="Times New Roman" w:hAnsi="Times New Roman" w:cs="Times New Roman"/>
          <w:sz w:val="24"/>
          <w:szCs w:val="24"/>
        </w:rPr>
        <w:t>How effortful is it to clean your shared toilet]?</w:t>
      </w:r>
      <w:r w:rsidRPr="001F4016">
        <w:rPr>
          <w:sz w:val="24"/>
          <w:szCs w:val="24"/>
        </w:rPr>
        <w:t xml:space="preserve"> </w:t>
      </w:r>
    </w:p>
    <w:p w:rsidR="002E550B" w:rsidRPr="001F4016" w:rsidRDefault="002E550B" w:rsidP="007D7D79">
      <w:pPr>
        <w:pStyle w:val="NoSpacing"/>
        <w:ind w:left="1440"/>
        <w:rPr>
          <w:sz w:val="24"/>
          <w:szCs w:val="24"/>
        </w:rPr>
      </w:pPr>
      <w:r w:rsidRPr="001F4016">
        <w:rPr>
          <w:rFonts w:ascii="SutonnyMJ" w:hAnsi="SutonnyMJ" w:cs="SutonnyMJ"/>
          <w:sz w:val="24"/>
          <w:szCs w:val="24"/>
        </w:rPr>
        <w:t>G‡Kev‡iB cwikªgmva¨ bv</w:t>
      </w:r>
      <w:r w:rsidRPr="001F4016">
        <w:rPr>
          <w:sz w:val="24"/>
          <w:szCs w:val="24"/>
        </w:rPr>
        <w:t xml:space="preserve">  </w:t>
      </w:r>
      <w:r w:rsidRPr="001F4016">
        <w:rPr>
          <w:rFonts w:ascii="Times New Roman" w:hAnsi="Times New Roman" w:cs="Times New Roman"/>
          <w:sz w:val="24"/>
          <w:szCs w:val="24"/>
        </w:rPr>
        <w:t>[</w:t>
      </w:r>
      <w:r w:rsidRPr="001F4016">
        <w:rPr>
          <w:sz w:val="24"/>
          <w:szCs w:val="24"/>
        </w:rPr>
        <w:t>Not at all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1</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GKUz cwikªgmva¨/KóKi  </w:t>
      </w:r>
      <w:r w:rsidRPr="001F4016">
        <w:rPr>
          <w:rFonts w:ascii="Times New Roman" w:hAnsi="Times New Roman" w:cs="Times New Roman"/>
          <w:sz w:val="24"/>
          <w:szCs w:val="24"/>
        </w:rPr>
        <w:t>[</w:t>
      </w:r>
      <w:r w:rsidRPr="001F4016">
        <w:rPr>
          <w:sz w:val="24"/>
          <w:szCs w:val="24"/>
        </w:rPr>
        <w:t>A little bit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2</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cwikªgmva¨/KóKi  </w:t>
      </w:r>
      <w:r w:rsidRPr="001F4016">
        <w:rPr>
          <w:rFonts w:ascii="Times New Roman" w:hAnsi="Times New Roman" w:cs="Times New Roman"/>
          <w:sz w:val="24"/>
          <w:szCs w:val="24"/>
        </w:rPr>
        <w:t>[</w:t>
      </w:r>
      <w:r w:rsidRPr="001F4016">
        <w:rPr>
          <w:sz w:val="24"/>
          <w:szCs w:val="24"/>
        </w:rPr>
        <w:t>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3</w:t>
      </w:r>
    </w:p>
    <w:p w:rsidR="002E550B" w:rsidRPr="001F4016" w:rsidRDefault="002E550B" w:rsidP="007D7D79">
      <w:pPr>
        <w:pStyle w:val="NoSpacing"/>
        <w:ind w:left="1440"/>
        <w:rPr>
          <w:sz w:val="24"/>
          <w:szCs w:val="24"/>
        </w:rPr>
      </w:pPr>
      <w:r w:rsidRPr="001F4016">
        <w:rPr>
          <w:rFonts w:ascii="SutonnyMJ" w:hAnsi="SutonnyMJ" w:cs="SutonnyMJ"/>
          <w:sz w:val="24"/>
          <w:szCs w:val="24"/>
        </w:rPr>
        <w:t xml:space="preserve">AZ¨vš— cwikªgmva¨/KóKi  </w:t>
      </w:r>
      <w:r w:rsidRPr="001F4016">
        <w:rPr>
          <w:rFonts w:ascii="Times New Roman" w:hAnsi="Times New Roman" w:cs="Times New Roman"/>
          <w:sz w:val="24"/>
          <w:szCs w:val="24"/>
        </w:rPr>
        <w:t>[</w:t>
      </w:r>
      <w:r w:rsidRPr="001F4016">
        <w:rPr>
          <w:sz w:val="24"/>
          <w:szCs w:val="24"/>
        </w:rPr>
        <w:t>Very effortful</w:t>
      </w:r>
      <w:r w:rsidRPr="001F4016">
        <w:rPr>
          <w:rFonts w:ascii="Times New Roman" w:hAnsi="Times New Roman" w:cs="Times New Roman"/>
          <w:sz w:val="24"/>
          <w:szCs w:val="24"/>
        </w:rPr>
        <w:t>]</w:t>
      </w:r>
      <w:r w:rsidR="007D7D79" w:rsidRPr="0034572E">
        <w:rPr>
          <w:rFonts w:ascii="Arial" w:hAnsi="Arial" w:cs="Arial"/>
          <w:sz w:val="24"/>
          <w:szCs w:val="24"/>
        </w:rPr>
        <w:t xml:space="preserve"> </w:t>
      </w:r>
      <w:r w:rsidR="007D7D79" w:rsidRPr="001F4016">
        <w:rPr>
          <w:rFonts w:ascii="Arial" w:hAnsi="Arial" w:cs="Arial"/>
          <w:sz w:val="24"/>
          <w:szCs w:val="24"/>
        </w:rPr>
        <w:t>............</w:t>
      </w:r>
      <w:r w:rsidR="007D7D79">
        <w:rPr>
          <w:rFonts w:ascii="Arial" w:hAnsi="Arial" w:cs="Arial"/>
          <w:sz w:val="24"/>
          <w:szCs w:val="24"/>
        </w:rPr>
        <w:t>4</w:t>
      </w:r>
    </w:p>
    <w:p w:rsidR="002E550B" w:rsidRPr="001F4016" w:rsidRDefault="002E550B" w:rsidP="002E550B">
      <w:pPr>
        <w:pStyle w:val="NoSpacing"/>
        <w:spacing w:after="120"/>
        <w:ind w:left="540"/>
        <w:rPr>
          <w:rFonts w:ascii="Times New Roman" w:hAnsi="Times New Roman" w:cs="Times New Roman"/>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cwi®‹vi cvqLvbv e¨envi Ki‡Z Avcwb KZUv cQ›` ev AcQ›` K‡ib </w:t>
      </w:r>
      <w:r w:rsidRPr="001F4016">
        <w:rPr>
          <w:rFonts w:ascii="Times New Roman" w:hAnsi="Times New Roman" w:cs="Times New Roman"/>
          <w:sz w:val="24"/>
          <w:szCs w:val="24"/>
        </w:rPr>
        <w:t>[How much do you like or dislike using a clean toilet]?</w:t>
      </w:r>
      <w:r w:rsidRPr="001F4016">
        <w:rPr>
          <w:sz w:val="24"/>
          <w:szCs w:val="24"/>
        </w:rPr>
        <w:t xml:space="preserve"> </w:t>
      </w:r>
    </w:p>
    <w:p w:rsidR="002E550B" w:rsidRPr="001F4016" w:rsidRDefault="002E550B" w:rsidP="00457784">
      <w:pPr>
        <w:pStyle w:val="NoSpacing"/>
        <w:ind w:left="1440"/>
        <w:rPr>
          <w:sz w:val="24"/>
          <w:szCs w:val="24"/>
        </w:rPr>
      </w:pPr>
      <w:r w:rsidRPr="001F4016">
        <w:rPr>
          <w:rFonts w:ascii="SutonnyMJ" w:hAnsi="SutonnyMJ" w:cs="SutonnyMJ"/>
          <w:sz w:val="24"/>
          <w:szCs w:val="24"/>
        </w:rPr>
        <w:lastRenderedPageBreak/>
        <w:t>LyeB AcQ›` Kwi</w:t>
      </w:r>
      <w:r w:rsidRPr="001F4016">
        <w:rPr>
          <w:sz w:val="24"/>
          <w:szCs w:val="24"/>
        </w:rPr>
        <w:t xml:space="preserve"> [Dislike it very much]</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1</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AcQ›` Kwi </w:t>
      </w:r>
      <w:r w:rsidRPr="001F4016">
        <w:rPr>
          <w:rFonts w:ascii="Times New Roman" w:hAnsi="Times New Roman" w:cs="Times New Roman"/>
          <w:sz w:val="24"/>
          <w:szCs w:val="24"/>
        </w:rPr>
        <w:t>[</w:t>
      </w:r>
      <w:r w:rsidRPr="001F4016">
        <w:rPr>
          <w:sz w:val="24"/>
          <w:szCs w:val="24"/>
        </w:rPr>
        <w:t>Dislike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2</w:t>
      </w:r>
    </w:p>
    <w:p w:rsidR="002E550B" w:rsidRPr="001F4016" w:rsidRDefault="002E550B" w:rsidP="00457784">
      <w:pPr>
        <w:pStyle w:val="NoSpacing"/>
        <w:ind w:left="1440"/>
        <w:rPr>
          <w:sz w:val="24"/>
          <w:szCs w:val="24"/>
        </w:rPr>
      </w:pPr>
      <w:r w:rsidRPr="001F4016">
        <w:rPr>
          <w:rFonts w:ascii="SutonnyMJ" w:hAnsi="SutonnyMJ" w:cs="SutonnyMJ"/>
          <w:sz w:val="24"/>
          <w:szCs w:val="24"/>
        </w:rPr>
        <w:t xml:space="preserve">cQ›` Kwi </w:t>
      </w:r>
      <w:r w:rsidRPr="001F4016">
        <w:rPr>
          <w:rFonts w:ascii="Times New Roman" w:hAnsi="Times New Roman" w:cs="Times New Roman"/>
          <w:sz w:val="24"/>
          <w:szCs w:val="24"/>
        </w:rPr>
        <w:t>[</w:t>
      </w:r>
      <w:r w:rsidRPr="001F4016">
        <w:rPr>
          <w:sz w:val="24"/>
          <w:szCs w:val="24"/>
        </w:rPr>
        <w:t>Like it</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3</w:t>
      </w:r>
    </w:p>
    <w:p w:rsidR="002E550B" w:rsidRPr="001F4016" w:rsidRDefault="002E550B" w:rsidP="00457784">
      <w:pPr>
        <w:pStyle w:val="NoSpacing"/>
        <w:ind w:left="1440"/>
        <w:rPr>
          <w:sz w:val="24"/>
          <w:szCs w:val="24"/>
        </w:rPr>
      </w:pPr>
      <w:r w:rsidRPr="001F4016">
        <w:rPr>
          <w:rFonts w:ascii="SutonnyMJ" w:hAnsi="SutonnyMJ" w:cs="SutonnyMJ"/>
          <w:sz w:val="24"/>
          <w:szCs w:val="24"/>
        </w:rPr>
        <w:t>AZ¨vš— cQ›` Kwi</w:t>
      </w:r>
      <w:r w:rsidRPr="001F4016">
        <w:rPr>
          <w:sz w:val="24"/>
          <w:szCs w:val="24"/>
        </w:rPr>
        <w:t xml:space="preserve"> </w:t>
      </w:r>
      <w:r w:rsidRPr="001F4016">
        <w:rPr>
          <w:rFonts w:ascii="Times New Roman" w:hAnsi="Times New Roman" w:cs="Times New Roman"/>
          <w:sz w:val="24"/>
          <w:szCs w:val="24"/>
        </w:rPr>
        <w:t>[</w:t>
      </w:r>
      <w:r w:rsidRPr="001F4016">
        <w:rPr>
          <w:sz w:val="24"/>
          <w:szCs w:val="24"/>
        </w:rPr>
        <w:t>Like it very much</w:t>
      </w:r>
      <w:r w:rsidRPr="001F4016">
        <w:rPr>
          <w:rFonts w:ascii="Times New Roman" w:hAnsi="Times New Roman" w:cs="Times New Roman"/>
          <w:sz w:val="24"/>
          <w:szCs w:val="24"/>
        </w:rPr>
        <w:t>]</w:t>
      </w:r>
      <w:r w:rsidR="00457784" w:rsidRPr="0034572E">
        <w:rPr>
          <w:rFonts w:ascii="Arial" w:hAnsi="Arial" w:cs="Arial"/>
          <w:sz w:val="24"/>
          <w:szCs w:val="24"/>
        </w:rPr>
        <w:t xml:space="preserve"> </w:t>
      </w:r>
      <w:r w:rsidR="00457784" w:rsidRPr="001F4016">
        <w:rPr>
          <w:rFonts w:ascii="Arial" w:hAnsi="Arial" w:cs="Arial"/>
          <w:sz w:val="24"/>
          <w:szCs w:val="24"/>
        </w:rPr>
        <w:t>............</w:t>
      </w:r>
      <w:r w:rsidR="00457784">
        <w:rPr>
          <w:rFonts w:ascii="Arial" w:hAnsi="Arial" w:cs="Arial"/>
          <w:sz w:val="24"/>
          <w:szCs w:val="24"/>
        </w:rPr>
        <w:t>4</w:t>
      </w:r>
    </w:p>
    <w:p w:rsidR="002E550B" w:rsidRPr="001F4016" w:rsidRDefault="002E550B" w:rsidP="002E550B">
      <w:pPr>
        <w:pStyle w:val="NoSpacing"/>
        <w:ind w:left="1440"/>
        <w:rPr>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‡bvsiv cvqLvbv e¨envi Ki‡Z wK </w:t>
      </w:r>
      <w:r w:rsidR="008D66CE" w:rsidRPr="001F4016">
        <w:rPr>
          <w:rFonts w:ascii="SutonnyMJ" w:hAnsi="SutonnyMJ" w:cs="SutonnyMJ"/>
          <w:sz w:val="24"/>
          <w:szCs w:val="24"/>
        </w:rPr>
        <w:t xml:space="preserve">Ai“wPKi </w:t>
      </w:r>
      <w:r w:rsidRPr="001F4016">
        <w:rPr>
          <w:rFonts w:ascii="SutonnyMJ" w:hAnsi="SutonnyMJ" w:cs="SutonnyMJ"/>
          <w:sz w:val="24"/>
          <w:szCs w:val="24"/>
        </w:rPr>
        <w:t>/†Nbœv jv‡M? [</w:t>
      </w:r>
      <w:r w:rsidRPr="001F4016">
        <w:rPr>
          <w:rFonts w:ascii="Times New Roman" w:hAnsi="Times New Roman" w:cs="Times New Roman"/>
          <w:sz w:val="24"/>
          <w:szCs w:val="24"/>
        </w:rPr>
        <w:t xml:space="preserve">Do you think it is disgusting to use a dirty toilet]? </w:t>
      </w:r>
    </w:p>
    <w:p w:rsidR="002E550B" w:rsidRPr="001F4016" w:rsidRDefault="002E550B" w:rsidP="00244FF7">
      <w:pPr>
        <w:pStyle w:val="NoSpacing"/>
        <w:ind w:left="1440"/>
        <w:rPr>
          <w:sz w:val="24"/>
          <w:szCs w:val="24"/>
        </w:rPr>
      </w:pPr>
      <w:r w:rsidRPr="001F4016">
        <w:rPr>
          <w:rFonts w:ascii="SutonnyMJ" w:hAnsi="SutonnyMJ" w:cs="SutonnyMJ"/>
          <w:sz w:val="24"/>
          <w:szCs w:val="24"/>
        </w:rPr>
        <w:t>G‡Kev‡iB †Nbœv jv‡Mbv</w:t>
      </w:r>
      <w:r w:rsidRPr="001F4016">
        <w:rPr>
          <w:sz w:val="24"/>
          <w:szCs w:val="24"/>
        </w:rPr>
        <w:t xml:space="preserve">  [Not at all disgusting]</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1</w:t>
      </w:r>
    </w:p>
    <w:p w:rsidR="002E550B" w:rsidRPr="001F4016" w:rsidRDefault="002E550B" w:rsidP="00244FF7">
      <w:pPr>
        <w:pStyle w:val="NoSpacing"/>
        <w:ind w:left="1440"/>
        <w:rPr>
          <w:sz w:val="24"/>
          <w:szCs w:val="24"/>
        </w:rPr>
      </w:pPr>
      <w:r w:rsidRPr="001F4016">
        <w:rPr>
          <w:rFonts w:ascii="SutonnyMJ" w:hAnsi="SutonnyMJ" w:cs="SutonnyMJ"/>
          <w:sz w:val="24"/>
          <w:szCs w:val="24"/>
        </w:rPr>
        <w:t>wKQzUv †Nbœv jv‡M</w:t>
      </w:r>
      <w:r w:rsidRPr="001F4016">
        <w:rPr>
          <w:rFonts w:ascii="Times New Roman" w:hAnsi="Times New Roman" w:cs="Times New Roman"/>
          <w:sz w:val="24"/>
          <w:szCs w:val="24"/>
        </w:rPr>
        <w:t>[</w:t>
      </w:r>
      <w:r w:rsidRPr="001F4016">
        <w:rPr>
          <w:sz w:val="24"/>
          <w:szCs w:val="24"/>
        </w:rPr>
        <w:t>A little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2</w:t>
      </w:r>
    </w:p>
    <w:p w:rsidR="002E550B" w:rsidRPr="001F4016" w:rsidRDefault="002E550B" w:rsidP="00244FF7">
      <w:pPr>
        <w:pStyle w:val="NoSpacing"/>
        <w:ind w:left="1440"/>
        <w:rPr>
          <w:sz w:val="24"/>
          <w:szCs w:val="24"/>
        </w:rPr>
      </w:pPr>
      <w:r w:rsidRPr="001F4016">
        <w:rPr>
          <w:rFonts w:ascii="SutonnyMJ" w:hAnsi="SutonnyMJ" w:cs="SutonnyMJ"/>
          <w:sz w:val="24"/>
          <w:szCs w:val="24"/>
        </w:rPr>
        <w:t>†Nbœv jv‡M</w:t>
      </w:r>
      <w:r w:rsidRPr="001F4016">
        <w:rPr>
          <w:rFonts w:ascii="Times New Roman" w:hAnsi="Times New Roman" w:cs="Times New Roman"/>
          <w:sz w:val="24"/>
          <w:szCs w:val="24"/>
        </w:rPr>
        <w:t>[</w:t>
      </w:r>
      <w:r w:rsidRPr="001F4016">
        <w:rPr>
          <w:sz w:val="24"/>
          <w:szCs w:val="24"/>
        </w:rPr>
        <w:t>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3</w:t>
      </w:r>
    </w:p>
    <w:p w:rsidR="002E550B" w:rsidRPr="001F4016" w:rsidRDefault="002E550B" w:rsidP="00244FF7">
      <w:pPr>
        <w:pStyle w:val="NoSpacing"/>
        <w:ind w:left="1440"/>
        <w:rPr>
          <w:sz w:val="24"/>
          <w:szCs w:val="24"/>
        </w:rPr>
      </w:pPr>
      <w:r w:rsidRPr="001F4016">
        <w:rPr>
          <w:rFonts w:ascii="SutonnyMJ" w:hAnsi="SutonnyMJ" w:cs="SutonnyMJ"/>
          <w:sz w:val="24"/>
          <w:szCs w:val="24"/>
        </w:rPr>
        <w:t>AZ¨vš— †Nbœv jv‡M</w:t>
      </w:r>
      <w:r w:rsidRPr="001F4016">
        <w:rPr>
          <w:sz w:val="24"/>
          <w:szCs w:val="24"/>
        </w:rPr>
        <w:t xml:space="preserve"> </w:t>
      </w:r>
      <w:r w:rsidRPr="001F4016">
        <w:rPr>
          <w:rFonts w:ascii="Times New Roman" w:hAnsi="Times New Roman" w:cs="Times New Roman"/>
          <w:sz w:val="24"/>
          <w:szCs w:val="24"/>
        </w:rPr>
        <w:t>[</w:t>
      </w:r>
      <w:r w:rsidRPr="001F4016">
        <w:rPr>
          <w:sz w:val="24"/>
          <w:szCs w:val="24"/>
        </w:rPr>
        <w:t>Very disgusting</w:t>
      </w:r>
      <w:r w:rsidRPr="001F4016">
        <w:rPr>
          <w:rFonts w:ascii="Times New Roman" w:hAnsi="Times New Roman" w:cs="Times New Roman"/>
          <w:sz w:val="24"/>
          <w:szCs w:val="24"/>
        </w:rPr>
        <w:t>]</w:t>
      </w:r>
      <w:r w:rsidR="00244FF7" w:rsidRPr="0034572E">
        <w:rPr>
          <w:rFonts w:ascii="Arial" w:hAnsi="Arial" w:cs="Arial"/>
          <w:sz w:val="24"/>
          <w:szCs w:val="24"/>
        </w:rPr>
        <w:t xml:space="preserve"> </w:t>
      </w:r>
      <w:r w:rsidR="00244FF7" w:rsidRPr="001F4016">
        <w:rPr>
          <w:rFonts w:ascii="Arial" w:hAnsi="Arial" w:cs="Arial"/>
          <w:sz w:val="24"/>
          <w:szCs w:val="24"/>
        </w:rPr>
        <w:t>............</w:t>
      </w:r>
      <w:r w:rsidR="00244FF7">
        <w:rPr>
          <w:rFonts w:ascii="Arial" w:hAnsi="Arial" w:cs="Arial"/>
          <w:sz w:val="24"/>
          <w:szCs w:val="24"/>
        </w:rPr>
        <w:t>4</w:t>
      </w:r>
    </w:p>
    <w:p w:rsidR="006F21A5" w:rsidRPr="001F4016" w:rsidRDefault="006F21A5" w:rsidP="00133173">
      <w:pPr>
        <w:pStyle w:val="NoSpacing"/>
        <w:rPr>
          <w:sz w:val="24"/>
          <w:szCs w:val="24"/>
        </w:rPr>
      </w:pPr>
    </w:p>
    <w:p w:rsidR="006F21A5" w:rsidRPr="001F4016" w:rsidRDefault="00935572" w:rsidP="00133173">
      <w:pPr>
        <w:pStyle w:val="NoSpacing"/>
        <w:rPr>
          <w:b/>
          <w:sz w:val="24"/>
          <w:szCs w:val="24"/>
          <w:u w:val="single"/>
        </w:rPr>
      </w:pPr>
      <w:r w:rsidRPr="001F4016">
        <w:rPr>
          <w:rFonts w:ascii="SutonnyMJ" w:hAnsi="SutonnyMJ" w:cs="SutonnyMJ"/>
          <w:b/>
          <w:sz w:val="24"/>
          <w:szCs w:val="24"/>
          <w:u w:val="single"/>
        </w:rPr>
        <w:t>BbRv¼wUf bg©m- A‡b¨i AvPib m¤cwK©Z e¨w³K aviYv (m¤§wZ A_ev Am¤§wZ)</w:t>
      </w:r>
      <w:r w:rsidRPr="001F4016">
        <w:rPr>
          <w:b/>
          <w:sz w:val="24"/>
          <w:szCs w:val="24"/>
          <w:u w:val="single"/>
        </w:rPr>
        <w:t xml:space="preserve"> </w:t>
      </w:r>
      <w:r w:rsidR="0056053E" w:rsidRPr="001F4016">
        <w:rPr>
          <w:b/>
          <w:sz w:val="24"/>
          <w:szCs w:val="24"/>
          <w:u w:val="single"/>
        </w:rPr>
        <w:t>Injunctive norms—(</w:t>
      </w:r>
      <w:r w:rsidR="006F21A5" w:rsidRPr="001F4016">
        <w:rPr>
          <w:b/>
          <w:sz w:val="24"/>
          <w:szCs w:val="24"/>
          <w:u w:val="single"/>
        </w:rPr>
        <w:t>dis)approval by individuals of the behaviors of others</w:t>
      </w:r>
    </w:p>
    <w:p w:rsidR="00935572" w:rsidRPr="001F4016" w:rsidRDefault="00935572" w:rsidP="00133173">
      <w:pPr>
        <w:pStyle w:val="NoSpacing"/>
        <w:rPr>
          <w:rFonts w:ascii="SutonnyMJ" w:hAnsi="SutonnyMJ" w:cs="SutonnyMJ"/>
          <w:b/>
          <w:sz w:val="24"/>
          <w:szCs w:val="24"/>
          <w:u w:val="single"/>
        </w:rPr>
      </w:pPr>
    </w:p>
    <w:p w:rsidR="00A9226F" w:rsidRPr="001F4016" w:rsidRDefault="00A9226F" w:rsidP="00A9226F">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Kx g‡b K‡ib, Avcwb hLb cvqLvbv e¨env‡ii ci Zv †bvsiv †i‡L Av‡mb ZLb Avcbvi Av‡kcv‡ki ¸i“Z¡c~Y© gvbyl¸‡jv </w:t>
      </w:r>
      <w:r w:rsidR="00262AFC" w:rsidRPr="001F4016">
        <w:rPr>
          <w:rFonts w:ascii="SutonnyMJ" w:hAnsi="SutonnyMJ" w:cs="SutonnyMJ"/>
          <w:sz w:val="24"/>
          <w:szCs w:val="24"/>
        </w:rPr>
        <w:t>hv‡`i K_v Avcwb gvb¨ K‡ib ev hv‡`i gZvgZ‡K Avcwb ¸i“Z¡ †`b Zviv</w:t>
      </w:r>
      <w:r w:rsidR="009844A4" w:rsidRPr="001F4016">
        <w:rPr>
          <w:rFonts w:ascii="SutonnyMJ" w:hAnsi="SutonnyMJ" w:cs="SutonnyMJ"/>
          <w:sz w:val="24"/>
          <w:szCs w:val="24"/>
        </w:rPr>
        <w:t xml:space="preserve"> </w:t>
      </w:r>
      <w:r w:rsidRPr="001F4016">
        <w:rPr>
          <w:rFonts w:ascii="SutonnyMJ" w:hAnsi="SutonnyMJ" w:cs="SutonnyMJ"/>
          <w:sz w:val="24"/>
          <w:szCs w:val="24"/>
        </w:rPr>
        <w:t>†mwU †g‡b †bq ev †bq bv?</w:t>
      </w:r>
      <w:r w:rsidRPr="001F4016">
        <w:rPr>
          <w:rFonts w:ascii="Times New Roman" w:hAnsi="Times New Roman" w:cs="Times New Roman"/>
          <w:sz w:val="24"/>
          <w:szCs w:val="24"/>
        </w:rPr>
        <w:t xml:space="preserve"> [Do you think that, overall, the people who are important to you approve or disapprove when you leave a toilet dirty?]</w:t>
      </w:r>
      <w:r w:rsidRPr="001F4016">
        <w:rPr>
          <w:sz w:val="24"/>
          <w:szCs w:val="24"/>
        </w:rPr>
        <w:t xml:space="preserve"> </w:t>
      </w:r>
    </w:p>
    <w:p w:rsidR="00A9226F" w:rsidRPr="001F4016" w:rsidRDefault="00A9226F" w:rsidP="000E12C5">
      <w:pPr>
        <w:pStyle w:val="NoSpacing"/>
        <w:ind w:left="1440"/>
        <w:rPr>
          <w:sz w:val="24"/>
          <w:szCs w:val="24"/>
        </w:rPr>
      </w:pPr>
      <w:r w:rsidRPr="001F4016">
        <w:rPr>
          <w:rFonts w:ascii="SutonnyMJ" w:hAnsi="SutonnyMJ" w:cs="SutonnyMJ"/>
          <w:sz w:val="24"/>
          <w:szCs w:val="24"/>
        </w:rPr>
        <w:t>†KDB G‡Kev‡i m¤§wZ †`q bv [</w:t>
      </w:r>
      <w:r w:rsidRPr="001F4016">
        <w:rPr>
          <w:sz w:val="24"/>
          <w:szCs w:val="24"/>
        </w:rPr>
        <w:t>Nearly all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1</w:t>
      </w:r>
    </w:p>
    <w:p w:rsidR="00A9226F" w:rsidRPr="001F4016" w:rsidRDefault="00A9226F" w:rsidP="000E12C5">
      <w:pPr>
        <w:pStyle w:val="NoSpacing"/>
        <w:ind w:left="1440"/>
        <w:rPr>
          <w:sz w:val="24"/>
          <w:szCs w:val="24"/>
        </w:rPr>
      </w:pPr>
      <w:r w:rsidRPr="001F4016">
        <w:rPr>
          <w:rFonts w:ascii="SutonnyMJ" w:hAnsi="SutonnyMJ" w:cs="SutonnyMJ"/>
          <w:sz w:val="24"/>
          <w:szCs w:val="24"/>
        </w:rPr>
        <w:t>m¤§wZ †`qbv</w:t>
      </w:r>
      <w:r w:rsidRPr="001F4016">
        <w:rPr>
          <w:sz w:val="24"/>
          <w:szCs w:val="24"/>
        </w:rPr>
        <w:t xml:space="preserve"> [Most disapprove]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2</w:t>
      </w:r>
    </w:p>
    <w:p w:rsidR="00A9226F" w:rsidRPr="001F4016" w:rsidRDefault="008D66CE" w:rsidP="000E12C5">
      <w:pPr>
        <w:pStyle w:val="NoSpacing"/>
        <w:ind w:left="1440"/>
        <w:rPr>
          <w:sz w:val="24"/>
          <w:szCs w:val="24"/>
        </w:rPr>
      </w:pPr>
      <w:r w:rsidRPr="001F4016">
        <w:rPr>
          <w:rFonts w:ascii="SutonnyMJ" w:hAnsi="SutonnyMJ" w:cs="SutonnyMJ"/>
          <w:sz w:val="24"/>
          <w:szCs w:val="24"/>
        </w:rPr>
        <w:t>†gvUvgywU m¤§wZ †`q</w:t>
      </w:r>
      <w:r w:rsidRPr="001F4016">
        <w:rPr>
          <w:sz w:val="24"/>
          <w:szCs w:val="24"/>
        </w:rPr>
        <w:t xml:space="preserve"> [Nearly all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3</w:t>
      </w:r>
    </w:p>
    <w:p w:rsidR="00A9226F" w:rsidRPr="001F4016" w:rsidRDefault="008D66CE" w:rsidP="000E12C5">
      <w:pPr>
        <w:pStyle w:val="NoSpacing"/>
        <w:ind w:left="1440"/>
        <w:rPr>
          <w:sz w:val="24"/>
          <w:szCs w:val="24"/>
        </w:rPr>
      </w:pPr>
      <w:r w:rsidRPr="001F4016">
        <w:rPr>
          <w:rFonts w:ascii="SutonnyMJ" w:hAnsi="SutonnyMJ" w:cs="SutonnyMJ"/>
          <w:sz w:val="24"/>
          <w:szCs w:val="24"/>
        </w:rPr>
        <w:t>m¤§wZ †`q [</w:t>
      </w:r>
      <w:r w:rsidRPr="001F4016">
        <w:rPr>
          <w:sz w:val="24"/>
          <w:szCs w:val="24"/>
        </w:rPr>
        <w:t>Most approve]</w:t>
      </w:r>
      <w:r w:rsidR="000E12C5" w:rsidRPr="0034572E">
        <w:rPr>
          <w:rFonts w:ascii="Arial" w:hAnsi="Arial" w:cs="Arial"/>
          <w:sz w:val="24"/>
          <w:szCs w:val="24"/>
        </w:rPr>
        <w:t xml:space="preserve"> </w:t>
      </w:r>
      <w:r w:rsidR="000E12C5" w:rsidRPr="001F4016">
        <w:rPr>
          <w:rFonts w:ascii="Arial" w:hAnsi="Arial" w:cs="Arial"/>
          <w:sz w:val="24"/>
          <w:szCs w:val="24"/>
        </w:rPr>
        <w:t>............</w:t>
      </w:r>
      <w:r w:rsidR="000E12C5">
        <w:rPr>
          <w:rFonts w:ascii="Arial" w:hAnsi="Arial" w:cs="Arial"/>
          <w:sz w:val="24"/>
          <w:szCs w:val="24"/>
        </w:rPr>
        <w:t>4</w:t>
      </w:r>
    </w:p>
    <w:p w:rsidR="00A9226F" w:rsidRPr="001F4016" w:rsidRDefault="00A9226F" w:rsidP="00A9226F">
      <w:pPr>
        <w:pStyle w:val="NoSpacing"/>
        <w:ind w:left="1440"/>
        <w:rPr>
          <w:sz w:val="24"/>
          <w:szCs w:val="24"/>
        </w:rPr>
      </w:pPr>
    </w:p>
    <w:p w:rsidR="00A9226F" w:rsidRPr="001F4016" w:rsidRDefault="00A9226F" w:rsidP="00A9226F">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GB cvqLvbvi Ab¨vb¨ e¨enviKvixi mv‡_ cvqLvbvwU cwi®‹vi ivLvi cÖ‡qvRbxqZv wb‡q KZUv Av‡jvPbv K‡ib?</w:t>
      </w:r>
      <w:r w:rsidRPr="001F4016">
        <w:rPr>
          <w:rFonts w:ascii="Times New Roman" w:hAnsi="Times New Roman" w:cs="Times New Roman"/>
          <w:sz w:val="24"/>
          <w:szCs w:val="24"/>
        </w:rPr>
        <w:t xml:space="preserve"> [How often do you talk to the other users of your toilet about the importance of keeping it clean?]</w:t>
      </w:r>
      <w:r w:rsidRPr="001F4016">
        <w:rPr>
          <w:rFonts w:ascii="SutonnyMJ" w:hAnsi="SutonnyMJ" w:cs="SutonnyMJ"/>
          <w:sz w:val="24"/>
          <w:szCs w:val="24"/>
        </w:rPr>
        <w:t xml:space="preserve">  </w:t>
      </w:r>
    </w:p>
    <w:p w:rsidR="00A9226F" w:rsidRPr="001F4016" w:rsidRDefault="00A9226F" w:rsidP="00A66D0E">
      <w:pPr>
        <w:pStyle w:val="NoSpacing"/>
        <w:ind w:left="1440"/>
        <w:rPr>
          <w:sz w:val="24"/>
          <w:szCs w:val="24"/>
        </w:rPr>
      </w:pPr>
      <w:r w:rsidRPr="001F4016">
        <w:rPr>
          <w:rFonts w:ascii="SutonnyMJ" w:hAnsi="SutonnyMJ" w:cs="SutonnyMJ"/>
          <w:sz w:val="24"/>
          <w:szCs w:val="24"/>
        </w:rPr>
        <w:t>G wel‡q KLbB K_v nqwb</w:t>
      </w:r>
      <w:r w:rsidRPr="001F4016">
        <w:rPr>
          <w:sz w:val="24"/>
          <w:szCs w:val="24"/>
        </w:rPr>
        <w:t xml:space="preserve">  [Almost never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1</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 wel‡q LyeB Kg K_v nq   </w:t>
      </w:r>
      <w:r w:rsidRPr="001F4016">
        <w:rPr>
          <w:sz w:val="24"/>
          <w:szCs w:val="24"/>
        </w:rPr>
        <w:t>[Rarely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2</w:t>
      </w:r>
    </w:p>
    <w:p w:rsidR="00A9226F" w:rsidRPr="001F4016" w:rsidRDefault="00A9226F" w:rsidP="00A66D0E">
      <w:pPr>
        <w:pStyle w:val="NoSpacing"/>
        <w:ind w:left="1440"/>
        <w:rPr>
          <w:sz w:val="24"/>
          <w:szCs w:val="24"/>
        </w:rPr>
      </w:pPr>
      <w:r w:rsidRPr="001F4016">
        <w:rPr>
          <w:rFonts w:ascii="SutonnyMJ" w:hAnsi="SutonnyMJ" w:cs="SutonnyMJ"/>
          <w:sz w:val="24"/>
          <w:szCs w:val="24"/>
        </w:rPr>
        <w:t xml:space="preserve">gv‡S gv‡S G wel‡q K_v nq </w:t>
      </w:r>
      <w:r w:rsidRPr="001F4016">
        <w:rPr>
          <w:sz w:val="24"/>
          <w:szCs w:val="24"/>
        </w:rPr>
        <w:t>[Sometimes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3</w:t>
      </w:r>
    </w:p>
    <w:p w:rsidR="00A9226F" w:rsidRPr="001F4016" w:rsidRDefault="00A9226F" w:rsidP="00A66D0E">
      <w:pPr>
        <w:pStyle w:val="NoSpacing"/>
        <w:ind w:left="1440"/>
        <w:rPr>
          <w:sz w:val="24"/>
          <w:szCs w:val="24"/>
        </w:rPr>
      </w:pPr>
      <w:r w:rsidRPr="001F4016">
        <w:rPr>
          <w:rFonts w:ascii="SutonnyMJ" w:hAnsi="SutonnyMJ" w:cs="SutonnyMJ"/>
          <w:sz w:val="24"/>
          <w:szCs w:val="24"/>
        </w:rPr>
        <w:t>cÖvq mgqB G wel‡q K_v nq</w:t>
      </w:r>
      <w:r w:rsidRPr="001F4016">
        <w:rPr>
          <w:sz w:val="24"/>
          <w:szCs w:val="24"/>
        </w:rPr>
        <w:t xml:space="preserve"> [Almost always talk about it]</w:t>
      </w:r>
      <w:r w:rsidR="00A66D0E" w:rsidRPr="0034572E">
        <w:rPr>
          <w:rFonts w:ascii="Arial" w:hAnsi="Arial" w:cs="Arial"/>
          <w:sz w:val="24"/>
          <w:szCs w:val="24"/>
        </w:rPr>
        <w:t xml:space="preserve"> </w:t>
      </w:r>
      <w:r w:rsidR="00A66D0E" w:rsidRPr="001F4016">
        <w:rPr>
          <w:rFonts w:ascii="Arial" w:hAnsi="Arial" w:cs="Arial"/>
          <w:sz w:val="24"/>
          <w:szCs w:val="24"/>
        </w:rPr>
        <w:t>............</w:t>
      </w:r>
      <w:r w:rsidR="00A66D0E">
        <w:rPr>
          <w:rFonts w:ascii="Arial" w:hAnsi="Arial" w:cs="Arial"/>
          <w:sz w:val="24"/>
          <w:szCs w:val="24"/>
        </w:rPr>
        <w:t>4</w:t>
      </w:r>
    </w:p>
    <w:p w:rsidR="00A9226F" w:rsidRPr="001F4016" w:rsidRDefault="00A9226F" w:rsidP="00A9226F">
      <w:pPr>
        <w:pStyle w:val="NoSpacing"/>
        <w:rPr>
          <w:rFonts w:ascii="Times New Roman" w:hAnsi="Times New Roman" w:cs="Times New Roman"/>
          <w:sz w:val="24"/>
          <w:szCs w:val="24"/>
        </w:rPr>
      </w:pPr>
    </w:p>
    <w:p w:rsidR="006F21A5" w:rsidRPr="001F4016" w:rsidRDefault="006F21A5" w:rsidP="007C5388">
      <w:pPr>
        <w:pStyle w:val="NoSpacing"/>
        <w:rPr>
          <w:sz w:val="24"/>
          <w:szCs w:val="24"/>
        </w:rPr>
      </w:pPr>
    </w:p>
    <w:p w:rsidR="007B69B3" w:rsidRPr="001F4016" w:rsidRDefault="007B69B3" w:rsidP="007B69B3">
      <w:pPr>
        <w:pStyle w:val="NoSpacing"/>
        <w:rPr>
          <w:rFonts w:ascii="Times New Roman" w:hAnsi="Times New Roman" w:cs="Times New Roman"/>
          <w:b/>
          <w:i/>
          <w:sz w:val="24"/>
          <w:szCs w:val="24"/>
        </w:rPr>
      </w:pPr>
      <w:bookmarkStart w:id="259" w:name="_Toc333831088"/>
      <w:r w:rsidRPr="001F4016">
        <w:rPr>
          <w:rFonts w:ascii="SutonnyMJ" w:hAnsi="SutonnyMJ" w:cs="SutonnyMJ"/>
          <w:b/>
          <w:sz w:val="24"/>
          <w:szCs w:val="24"/>
        </w:rPr>
        <w:t>wbR¯^ wbqg -  GKwU †e‡a †`Iqv wbqg gvbv ev bv gvbvi welqK e¨vw³K AbyfzwZ/ bxwZ</w:t>
      </w:r>
      <w:r w:rsidRPr="001F4016">
        <w:rPr>
          <w:rFonts w:ascii="Times New Roman" w:hAnsi="Times New Roman" w:cs="Times New Roman"/>
          <w:b/>
          <w:i/>
          <w:sz w:val="24"/>
          <w:szCs w:val="24"/>
        </w:rPr>
        <w:t xml:space="preserve"> [Personal norms—individual’s feelings/values to (not) perform a given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 xml:space="preserve">Avcwb †h cvqLvbv e¨envi K‡ib ‡mUv cwi®‹vi _vKvUv Avcbvi Kv‡Q KZUyKy ¸iyZ¡c~b©? </w:t>
      </w:r>
      <w:r w:rsidRPr="001F4016">
        <w:rPr>
          <w:rFonts w:ascii="Times New Roman" w:hAnsi="Times New Roman" w:cs="Times New Roman"/>
          <w:sz w:val="24"/>
          <w:szCs w:val="24"/>
        </w:rPr>
        <w:t>[How important is it for you that the toilet you use is clean?]</w:t>
      </w:r>
      <w:r w:rsidRPr="001F4016">
        <w:rPr>
          <w:sz w:val="24"/>
          <w:szCs w:val="24"/>
        </w:rPr>
        <w:t xml:space="preserve"> </w:t>
      </w:r>
    </w:p>
    <w:p w:rsidR="007B69B3" w:rsidRPr="001F4016" w:rsidRDefault="007B69B3" w:rsidP="00044B09">
      <w:pPr>
        <w:pStyle w:val="NoSpacing"/>
        <w:ind w:left="1260"/>
        <w:rPr>
          <w:sz w:val="24"/>
          <w:szCs w:val="24"/>
        </w:rPr>
      </w:pPr>
      <w:r w:rsidRPr="001F4016">
        <w:rPr>
          <w:rFonts w:ascii="SutonnyMJ" w:hAnsi="SutonnyMJ" w:cs="SutonnyMJ"/>
          <w:sz w:val="24"/>
          <w:szCs w:val="24"/>
        </w:rPr>
        <w:t>G‡Kev‡iB ¸iyZ¡c~b © bq [</w:t>
      </w:r>
      <w:r w:rsidRPr="001F4016">
        <w:rPr>
          <w:sz w:val="24"/>
          <w:szCs w:val="24"/>
        </w:rPr>
        <w:t>Not at all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260"/>
        <w:rPr>
          <w:sz w:val="24"/>
          <w:szCs w:val="24"/>
        </w:rPr>
      </w:pPr>
      <w:r w:rsidRPr="001F4016">
        <w:rPr>
          <w:rFonts w:ascii="SutonnyMJ" w:hAnsi="SutonnyMJ" w:cs="SutonnyMJ"/>
          <w:sz w:val="24"/>
          <w:szCs w:val="24"/>
        </w:rPr>
        <w:t>wKQzUv ¸iyZ¡c~b ©  [</w:t>
      </w:r>
      <w:r w:rsidRPr="001F4016">
        <w:rPr>
          <w:sz w:val="24"/>
          <w:szCs w:val="24"/>
        </w:rPr>
        <w:t>Only a little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260"/>
        <w:rPr>
          <w:sz w:val="24"/>
          <w:szCs w:val="24"/>
        </w:rPr>
      </w:pPr>
      <w:r w:rsidRPr="001F4016">
        <w:rPr>
          <w:rFonts w:ascii="SutonnyMJ" w:hAnsi="SutonnyMJ" w:cs="SutonnyMJ"/>
          <w:sz w:val="24"/>
          <w:szCs w:val="24"/>
        </w:rPr>
        <w:t>¸iyZ¡c~b © [</w:t>
      </w:r>
      <w:r w:rsidRPr="001F4016">
        <w:rPr>
          <w:sz w:val="24"/>
          <w:szCs w:val="24"/>
        </w:rPr>
        <w:t>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260"/>
        <w:rPr>
          <w:sz w:val="24"/>
          <w:szCs w:val="24"/>
        </w:rPr>
      </w:pPr>
      <w:r w:rsidRPr="001F4016">
        <w:rPr>
          <w:rFonts w:ascii="SutonnyMJ" w:hAnsi="SutonnyMJ" w:cs="SutonnyMJ"/>
          <w:sz w:val="24"/>
          <w:szCs w:val="24"/>
        </w:rPr>
        <w:t>AZ¨vš— ¸iyZ¡c~b ©[</w:t>
      </w:r>
      <w:r w:rsidRPr="001F4016">
        <w:rPr>
          <w:sz w:val="24"/>
          <w:szCs w:val="24"/>
        </w:rPr>
        <w:t>Very important]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spacing w:after="120"/>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lastRenderedPageBreak/>
        <w:t>mvg_¨©- GKwU AvPiY PP©vi cÖwZ avibv I AvZœwek¦vm</w:t>
      </w:r>
      <w:r w:rsidRPr="001F4016">
        <w:rPr>
          <w:rFonts w:ascii="Times New Roman" w:hAnsi="Times New Roman" w:cs="Times New Roman"/>
          <w:b/>
          <w:i/>
          <w:sz w:val="24"/>
          <w:szCs w:val="24"/>
        </w:rPr>
        <w:t xml:space="preserve">  [Ability—belief and confidence to perform a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ivLv KZUyKy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mnR ev KwVb? </w:t>
      </w:r>
      <w:r w:rsidRPr="001F4016">
        <w:rPr>
          <w:rFonts w:ascii="Times New Roman" w:hAnsi="Times New Roman" w:cs="Times New Roman"/>
          <w:sz w:val="24"/>
          <w:szCs w:val="24"/>
        </w:rPr>
        <w:t>How easy or difficult is it to keep the toilet you use clean?</w:t>
      </w:r>
    </w:p>
    <w:p w:rsidR="007B69B3" w:rsidRPr="001F4016" w:rsidRDefault="007B69B3" w:rsidP="00044B09">
      <w:pPr>
        <w:pStyle w:val="NoSpacing"/>
        <w:ind w:left="1170"/>
        <w:rPr>
          <w:sz w:val="24"/>
          <w:szCs w:val="24"/>
        </w:rPr>
      </w:pPr>
      <w:r w:rsidRPr="001F4016">
        <w:rPr>
          <w:rFonts w:ascii="SutonnyMJ" w:hAnsi="SutonnyMJ" w:cs="SutonnyMJ"/>
          <w:sz w:val="24"/>
          <w:szCs w:val="24"/>
        </w:rPr>
        <w:t>Lye KwVb</w:t>
      </w:r>
      <w:r w:rsidRPr="001F4016">
        <w:rPr>
          <w:rFonts w:ascii="Times New Roman" w:hAnsi="Times New Roman" w:cs="Times New Roman"/>
          <w:sz w:val="24"/>
          <w:szCs w:val="24"/>
        </w:rPr>
        <w:t xml:space="preserve"> [Very 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1</w:t>
      </w:r>
    </w:p>
    <w:p w:rsidR="007B69B3" w:rsidRPr="001F4016" w:rsidRDefault="007B69B3" w:rsidP="00044B09">
      <w:pPr>
        <w:pStyle w:val="NoSpacing"/>
        <w:ind w:left="1170"/>
        <w:rPr>
          <w:sz w:val="24"/>
          <w:szCs w:val="24"/>
        </w:rPr>
      </w:pPr>
      <w:r w:rsidRPr="001F4016">
        <w:rPr>
          <w:rFonts w:ascii="SutonnyMJ" w:hAnsi="SutonnyMJ" w:cs="SutonnyMJ"/>
          <w:sz w:val="24"/>
          <w:szCs w:val="24"/>
        </w:rPr>
        <w:t>KwVb</w:t>
      </w:r>
      <w:r w:rsidRPr="001F4016">
        <w:rPr>
          <w:sz w:val="24"/>
          <w:szCs w:val="24"/>
        </w:rPr>
        <w:t xml:space="preserve">  </w:t>
      </w:r>
      <w:r w:rsidRPr="001F4016">
        <w:rPr>
          <w:rFonts w:ascii="Times New Roman" w:hAnsi="Times New Roman" w:cs="Times New Roman"/>
          <w:sz w:val="24"/>
          <w:szCs w:val="24"/>
        </w:rPr>
        <w:t>[Difficult]</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2</w:t>
      </w:r>
    </w:p>
    <w:p w:rsidR="007B69B3" w:rsidRPr="001F4016" w:rsidRDefault="007B69B3" w:rsidP="00044B09">
      <w:pPr>
        <w:pStyle w:val="NoSpacing"/>
        <w:ind w:left="1170"/>
        <w:rPr>
          <w:sz w:val="24"/>
          <w:szCs w:val="24"/>
        </w:rPr>
      </w:pPr>
      <w:r w:rsidRPr="001F4016">
        <w:rPr>
          <w:rFonts w:ascii="SutonnyMJ" w:hAnsi="SutonnyMJ" w:cs="SutonnyMJ"/>
          <w:sz w:val="24"/>
          <w:szCs w:val="24"/>
        </w:rPr>
        <w:t>mnR</w:t>
      </w:r>
      <w:r w:rsidRPr="001F4016">
        <w:rPr>
          <w:sz w:val="24"/>
          <w:szCs w:val="24"/>
        </w:rPr>
        <w:t xml:space="preserve">  </w:t>
      </w:r>
      <w:r w:rsidRPr="001F4016">
        <w:rPr>
          <w:rFonts w:ascii="Times New Roman" w:hAnsi="Times New Roman" w:cs="Times New Roman"/>
          <w:sz w:val="24"/>
          <w:szCs w:val="24"/>
        </w:rPr>
        <w:t>[Easy]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3</w:t>
      </w:r>
    </w:p>
    <w:p w:rsidR="007B69B3" w:rsidRPr="001F4016" w:rsidRDefault="007B69B3" w:rsidP="00044B09">
      <w:pPr>
        <w:pStyle w:val="NoSpacing"/>
        <w:ind w:left="1170"/>
        <w:rPr>
          <w:sz w:val="24"/>
          <w:szCs w:val="24"/>
        </w:rPr>
      </w:pPr>
      <w:r w:rsidRPr="001F4016">
        <w:rPr>
          <w:rFonts w:ascii="SutonnyMJ" w:hAnsi="SutonnyMJ" w:cs="SutonnyMJ"/>
          <w:sz w:val="24"/>
          <w:szCs w:val="24"/>
        </w:rPr>
        <w:t>Lye</w:t>
      </w:r>
      <w:r w:rsidRPr="001F4016">
        <w:rPr>
          <w:rFonts w:ascii="Times New Roman" w:hAnsi="Times New Roman" w:cs="Times New Roman"/>
          <w:sz w:val="24"/>
          <w:szCs w:val="24"/>
        </w:rPr>
        <w:t xml:space="preserve"> </w:t>
      </w:r>
      <w:r w:rsidRPr="001F4016">
        <w:rPr>
          <w:rFonts w:ascii="SutonnyMJ" w:hAnsi="SutonnyMJ" w:cs="SutonnyMJ"/>
          <w:sz w:val="24"/>
          <w:szCs w:val="24"/>
        </w:rPr>
        <w:t>mnR</w:t>
      </w:r>
      <w:r w:rsidRPr="001F4016">
        <w:rPr>
          <w:rFonts w:ascii="Times New Roman" w:hAnsi="Times New Roman" w:cs="Times New Roman"/>
          <w:sz w:val="24"/>
          <w:szCs w:val="24"/>
        </w:rPr>
        <w:t xml:space="preserve"> [Very easy]</w:t>
      </w:r>
      <w:r w:rsidR="00044B09" w:rsidRPr="0034572E">
        <w:rPr>
          <w:rFonts w:ascii="Arial" w:hAnsi="Arial" w:cs="Arial"/>
          <w:sz w:val="24"/>
          <w:szCs w:val="24"/>
        </w:rPr>
        <w:t xml:space="preserve"> </w:t>
      </w:r>
      <w:r w:rsidR="00044B09" w:rsidRPr="001F4016">
        <w:rPr>
          <w:rFonts w:ascii="Arial" w:hAnsi="Arial" w:cs="Arial"/>
          <w:sz w:val="24"/>
          <w:szCs w:val="24"/>
        </w:rPr>
        <w:t>............</w:t>
      </w:r>
      <w:r w:rsidR="00044B09">
        <w:rPr>
          <w:rFonts w:ascii="Arial" w:hAnsi="Arial" w:cs="Arial"/>
          <w:sz w:val="24"/>
          <w:szCs w:val="24"/>
        </w:rPr>
        <w:t>4</w:t>
      </w:r>
    </w:p>
    <w:p w:rsidR="007B69B3" w:rsidRPr="001F4016" w:rsidRDefault="007B69B3" w:rsidP="007B69B3">
      <w:pPr>
        <w:pStyle w:val="NoSpacing"/>
        <w:rPr>
          <w:rFonts w:ascii="Times New Roman" w:hAnsi="Times New Roman" w:cs="Times New Roman"/>
          <w:sz w:val="24"/>
          <w:szCs w:val="24"/>
        </w:rPr>
      </w:pPr>
    </w:p>
    <w:p w:rsidR="0076610D" w:rsidRPr="001F4016" w:rsidRDefault="0076610D" w:rsidP="007B69B3">
      <w:pPr>
        <w:pStyle w:val="NoSpacing"/>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Af¨vm- cÖvZ¨wnK AvPiY hv ¯^Ztù‚Z© fv‡e gvbyl K‡i _v‡K</w:t>
      </w:r>
      <w:r w:rsidRPr="001F4016">
        <w:rPr>
          <w:rFonts w:ascii="Times New Roman" w:hAnsi="Times New Roman" w:cs="Times New Roman"/>
          <w:b/>
          <w:i/>
          <w:sz w:val="24"/>
          <w:szCs w:val="24"/>
        </w:rPr>
        <w:t xml:space="preserve">  [Habit—routine behavior performed automatically]</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ivL†Z wK Avcwb  Af¨¯—</w:t>
      </w:r>
      <w:r w:rsidR="009844A4"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 xml:space="preserve">(cvqLvbv Kivi c‡i †mwU cwi®‹vi Kivi welqwU Rvb‡Z PvIqv n‡q‡Q, A_©vr cvwb </w:t>
      </w:r>
      <w:r w:rsidR="008D66CE" w:rsidRPr="001F4016">
        <w:rPr>
          <w:rFonts w:ascii="SutonnyMJ" w:hAnsi="SutonnyMJ" w:cs="SutonnyMJ"/>
          <w:sz w:val="24"/>
          <w:szCs w:val="24"/>
        </w:rPr>
        <w:t>Xvjvi</w:t>
      </w:r>
      <w:r w:rsidR="008D66CE" w:rsidRPr="001F4016">
        <w:rPr>
          <w:rFonts w:ascii="SutonnyMJ" w:hAnsi="SutonnyMJ" w:cs="Vrinda"/>
          <w:sz w:val="24"/>
          <w:szCs w:val="24"/>
          <w:lang w:bidi="bn-BD"/>
        </w:rPr>
        <w:t xml:space="preserve"> K_v Rvb‡Z PvIqv n‡q‡Q)</w:t>
      </w:r>
      <w:r w:rsidR="008D66CE" w:rsidRPr="001F4016">
        <w:rPr>
          <w:rFonts w:ascii="SutonnyMJ" w:hAnsi="SutonnyMJ" w:cs="SutonnyMJ"/>
          <w:sz w:val="24"/>
          <w:szCs w:val="24"/>
        </w:rPr>
        <w:t>?</w:t>
      </w:r>
      <w:r w:rsidRPr="001F4016">
        <w:rPr>
          <w:rFonts w:ascii="SutonnyMJ" w:hAnsi="SutonnyMJ" w:cs="SutonnyMJ"/>
          <w:sz w:val="24"/>
          <w:szCs w:val="24"/>
        </w:rPr>
        <w:t xml:space="preserve"> [</w:t>
      </w:r>
      <w:r w:rsidRPr="001F4016">
        <w:rPr>
          <w:rFonts w:ascii="Times New Roman" w:hAnsi="Times New Roman" w:cs="Times New Roman"/>
          <w:sz w:val="24"/>
          <w:szCs w:val="24"/>
        </w:rPr>
        <w:t>Is cleaning the toilet you use something you do as a matter of habit?]</w:t>
      </w:r>
      <w:r w:rsidRPr="001F4016">
        <w:rPr>
          <w:sz w:val="24"/>
          <w:szCs w:val="24"/>
        </w:rPr>
        <w:t xml:space="preserve"> </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G‡Kev‡iB Af¨¯— bB (Avwg KLbB cvqLvbv Kivi ci cvwb Xvjvi K_v fvwebv)</w:t>
      </w:r>
      <w:r w:rsidRPr="001F4016">
        <w:rPr>
          <w:rFonts w:ascii="Times New Roman" w:hAnsi="Times New Roman" w:cs="Times New Roman"/>
          <w:sz w:val="24"/>
          <w:szCs w:val="24"/>
        </w:rPr>
        <w:t>Not a habit at all (I never think to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wKQzUv Af¨¯— (gv‡S gv‡S cvqLvbv Kivi ci Avgvi cvwb Xvjvi K_v g‡b _v‡K)</w:t>
      </w:r>
      <w:r w:rsidRPr="001F4016">
        <w:rPr>
          <w:rFonts w:ascii="Times New Roman" w:hAnsi="Times New Roman" w:cs="Times New Roman"/>
          <w:sz w:val="24"/>
          <w:szCs w:val="24"/>
        </w:rPr>
        <w:t>Somewhat a habit (sometimes I remember flush)</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2</w:t>
      </w:r>
    </w:p>
    <w:p w:rsidR="007B69B3"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Af¨¯— ( AwaKvsk mgqB Avwg cvqLvbv Kivi ci cvwb Xvwj, wKš‘ g‡b K‡i Ki‡Z nq)</w:t>
      </w:r>
      <w:r w:rsidRPr="001F4016">
        <w:rPr>
          <w:rFonts w:ascii="Times New Roman" w:hAnsi="Times New Roman" w:cs="Times New Roman"/>
          <w:sz w:val="24"/>
          <w:szCs w:val="24"/>
        </w:rPr>
        <w:t>Habit (most times I flush, but may need reminder)</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3</w:t>
      </w:r>
    </w:p>
    <w:p w:rsidR="00265BD4" w:rsidRPr="001F4016" w:rsidRDefault="007B69B3" w:rsidP="008138A7">
      <w:pPr>
        <w:pStyle w:val="NoSpacing"/>
        <w:ind w:left="1260"/>
        <w:rPr>
          <w:rFonts w:ascii="Times New Roman" w:hAnsi="Times New Roman" w:cs="Times New Roman"/>
          <w:sz w:val="24"/>
          <w:szCs w:val="24"/>
        </w:rPr>
      </w:pPr>
      <w:r w:rsidRPr="001F4016">
        <w:rPr>
          <w:rFonts w:ascii="SutonnyMJ" w:hAnsi="SutonnyMJ" w:cs="SutonnyMJ"/>
          <w:sz w:val="24"/>
          <w:szCs w:val="24"/>
        </w:rPr>
        <w:t xml:space="preserve">AZ¨vš— fv‡jvfv‡e Af¨¯— (Avwg memgqB cvqLvbv Kivi c‡i </w:t>
      </w:r>
      <w:r w:rsidR="0076610D" w:rsidRPr="001F4016">
        <w:rPr>
          <w:rFonts w:ascii="SutonnyMJ" w:hAnsi="SutonnyMJ" w:cs="SutonnyMJ"/>
          <w:sz w:val="24"/>
          <w:szCs w:val="24"/>
        </w:rPr>
        <w:t>Av</w:t>
      </w:r>
      <w:r w:rsidRPr="001F4016">
        <w:rPr>
          <w:rFonts w:ascii="SutonnyMJ" w:hAnsi="SutonnyMJ" w:cs="SutonnyMJ"/>
          <w:sz w:val="24"/>
          <w:szCs w:val="24"/>
        </w:rPr>
        <w:t xml:space="preserve">gvi </w:t>
      </w:r>
      <w:r w:rsidR="0076610D" w:rsidRPr="001F4016">
        <w:rPr>
          <w:rFonts w:ascii="SutonnyMJ" w:hAnsi="SutonnyMJ" w:cs="SutonnyMJ"/>
          <w:sz w:val="24"/>
          <w:szCs w:val="24"/>
        </w:rPr>
        <w:t>¯^vfvweK</w:t>
      </w:r>
      <w:r w:rsidRPr="001F4016">
        <w:rPr>
          <w:rFonts w:ascii="SutonnyMJ" w:hAnsi="SutonnyMJ" w:cs="SutonnyMJ"/>
          <w:sz w:val="24"/>
          <w:szCs w:val="24"/>
        </w:rPr>
        <w:t xml:space="preserve"> Af¨vmemZ cvwb Xvwj)</w:t>
      </w:r>
      <w:r w:rsidRPr="001F4016">
        <w:rPr>
          <w:rFonts w:ascii="Times New Roman" w:hAnsi="Times New Roman" w:cs="Times New Roman"/>
          <w:sz w:val="24"/>
          <w:szCs w:val="24"/>
        </w:rPr>
        <w:t>Very strong habit (I alwaysflush without thinking about it)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4</w:t>
      </w:r>
    </w:p>
    <w:p w:rsidR="00265BD4" w:rsidRPr="001F4016" w:rsidRDefault="00265BD4" w:rsidP="001A252B">
      <w:pPr>
        <w:spacing w:after="120" w:line="240" w:lineRule="auto"/>
        <w:rPr>
          <w:b/>
          <w:sz w:val="24"/>
          <w:szCs w:val="24"/>
          <w:u w:val="single"/>
        </w:rPr>
      </w:pPr>
    </w:p>
    <w:bookmarkEnd w:id="259"/>
    <w:p w:rsidR="00265BD4" w:rsidRPr="001F4016" w:rsidRDefault="00265BD4" w:rsidP="00265BD4">
      <w:pPr>
        <w:spacing w:after="120" w:line="240" w:lineRule="auto"/>
        <w:rPr>
          <w:b/>
          <w:sz w:val="24"/>
          <w:szCs w:val="24"/>
          <w:u w:val="single"/>
        </w:rPr>
      </w:pPr>
      <w:r w:rsidRPr="001F4016">
        <w:rPr>
          <w:rFonts w:ascii="SutonnyMJ" w:hAnsi="SutonnyMJ" w:cs="SutonnyMJ"/>
          <w:b/>
          <w:sz w:val="24"/>
          <w:szCs w:val="24"/>
          <w:u w:val="single"/>
        </w:rPr>
        <w:t xml:space="preserve">†mKkb-8 (Lvbvi m¤c`)  </w:t>
      </w:r>
      <w:r w:rsidRPr="001F4016">
        <w:rPr>
          <w:b/>
          <w:sz w:val="24"/>
          <w:szCs w:val="24"/>
          <w:u w:val="single"/>
        </w:rPr>
        <w:t>Section 8</w:t>
      </w:r>
      <w:r w:rsidRPr="001F4016">
        <w:rPr>
          <w:rFonts w:ascii="Arial" w:hAnsi="Arial"/>
          <w:b/>
          <w:sz w:val="24"/>
          <w:szCs w:val="24"/>
          <w:u w:val="single"/>
        </w:rPr>
        <w:t xml:space="preserve">: </w:t>
      </w:r>
      <w:r w:rsidRPr="001F4016">
        <w:rPr>
          <w:b/>
          <w:sz w:val="24"/>
          <w:szCs w:val="24"/>
          <w:u w:val="single"/>
        </w:rPr>
        <w:t xml:space="preserve">[Household asset] </w:t>
      </w:r>
    </w:p>
    <w:p w:rsidR="00265BD4" w:rsidRPr="001F4016" w:rsidRDefault="00265BD4" w:rsidP="00265BD4">
      <w:pPr>
        <w:spacing w:after="120" w:line="240" w:lineRule="auto"/>
        <w:rPr>
          <w:b/>
          <w:sz w:val="24"/>
          <w:szCs w:val="24"/>
          <w:u w:val="single"/>
        </w:rPr>
      </w:pPr>
    </w:p>
    <w:p w:rsidR="00265BD4" w:rsidRPr="001F4016"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1F4016">
        <w:rPr>
          <w:rFonts w:ascii="SutonnyMJ" w:hAnsi="SutonnyMJ" w:cs="Arial"/>
          <w:sz w:val="24"/>
          <w:szCs w:val="24"/>
        </w:rPr>
        <w:t>Avcbvi Lvbv‡Z wK wb‡gœi wRwbm¸‡jv Av‡Q?</w:t>
      </w:r>
      <w:r w:rsidRPr="001F4016">
        <w:rPr>
          <w:sz w:val="24"/>
          <w:szCs w:val="24"/>
        </w:rPr>
        <w:t>[Does your household (or any member of your household) have]</w:t>
      </w:r>
      <w:r w:rsidRPr="001F4016">
        <w:rPr>
          <w:rFonts w:ascii="Arial" w:hAnsi="Arial" w:cs="Arial"/>
          <w:iCs/>
          <w:sz w:val="24"/>
          <w:szCs w:val="24"/>
        </w:rPr>
        <w:t xml:space="preserve"> .......................................................................</w:t>
      </w:r>
      <w:r w:rsidRPr="001F4016">
        <w:rPr>
          <w:rFonts w:ascii="Arial" w:hAnsi="Arial" w:cs="Arial"/>
          <w:iCs/>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r w:rsidRPr="001F4016">
        <w:rPr>
          <w:rFonts w:ascii="Arial" w:hAnsi="Arial" w:cs="Arial"/>
          <w:sz w:val="24"/>
          <w:szCs w:val="24"/>
        </w:rPr>
        <w:tab/>
      </w:r>
    </w:p>
    <w:p w:rsidR="00265BD4" w:rsidRPr="001F4016" w:rsidRDefault="00265BD4" w:rsidP="00F441D2">
      <w:pPr>
        <w:spacing w:after="120" w:line="240" w:lineRule="auto"/>
        <w:rPr>
          <w:sz w:val="24"/>
          <w:szCs w:val="24"/>
        </w:rPr>
      </w:pPr>
      <w:r w:rsidRPr="001F4016">
        <w:rPr>
          <w:rFonts w:ascii="Arial" w:hAnsi="Arial" w:cs="Arial"/>
          <w:iCs/>
          <w:sz w:val="24"/>
          <w:szCs w:val="24"/>
        </w:rPr>
        <w:t xml:space="preserve"> </w:t>
      </w:r>
      <w:r w:rsidR="002D59D2" w:rsidRPr="001F4016">
        <w:rPr>
          <w:rFonts w:ascii="Arial" w:hAnsi="Arial" w:cs="Arial"/>
          <w:iCs/>
          <w:sz w:val="24"/>
          <w:szCs w:val="24"/>
        </w:rPr>
        <w:t xml:space="preserve">      </w:t>
      </w:r>
      <w:r w:rsidR="008D66CE" w:rsidRPr="001F4016">
        <w:rPr>
          <w:rFonts w:ascii="SutonnyMJ" w:hAnsi="SutonnyMJ" w:cs="Arial"/>
          <w:sz w:val="24"/>
          <w:szCs w:val="24"/>
        </w:rPr>
        <w:t>(wb‡æv³ Ackb ¸‡jv‡Z wUK wPý w`b)</w:t>
      </w:r>
      <w:r w:rsidR="005877FC" w:rsidRPr="001F4016">
        <w:rPr>
          <w:rFonts w:ascii="SutonnyMJ" w:hAnsi="SutonnyMJ" w:cs="Arial"/>
          <w:sz w:val="24"/>
          <w:szCs w:val="24"/>
        </w:rPr>
        <w:t xml:space="preserve"> </w:t>
      </w:r>
      <w:r w:rsidR="005877FC" w:rsidRPr="001F4016">
        <w:rPr>
          <w:rFonts w:ascii="Calibri" w:hAnsi="Calibri" w:cs="Calibri"/>
          <w:sz w:val="24"/>
          <w:szCs w:val="24"/>
        </w:rPr>
        <w:t>[Tick on the folloing options that suits]</w:t>
      </w:r>
      <w:r w:rsidRPr="001F4016">
        <w:rPr>
          <w:rFonts w:ascii="Arial" w:hAnsi="Arial" w:cs="Arial"/>
          <w:iCs/>
          <w:sz w:val="24"/>
          <w:szCs w:val="24"/>
        </w:rPr>
        <w:tab/>
      </w:r>
      <w:r w:rsidRPr="001F4016">
        <w:rPr>
          <w:rFonts w:ascii="Arial" w:hAnsi="Arial" w:cs="Arial"/>
          <w:iCs/>
          <w:sz w:val="24"/>
          <w:szCs w:val="24"/>
        </w:rPr>
        <w:tab/>
      </w:r>
    </w:p>
    <w:p w:rsidR="00265BD4" w:rsidRPr="001F4016" w:rsidRDefault="00265BD4" w:rsidP="00265BD4">
      <w:pPr>
        <w:spacing w:after="120" w:line="240" w:lineRule="auto"/>
        <w:rPr>
          <w:sz w:val="24"/>
          <w:szCs w:val="24"/>
        </w:rPr>
      </w:pPr>
    </w:p>
    <w:p w:rsidR="00265BD4" w:rsidRPr="001F4016" w:rsidRDefault="00265BD4" w:rsidP="00265BD4">
      <w:pPr>
        <w:ind w:left="720"/>
        <w:rPr>
          <w:b/>
          <w:sz w:val="24"/>
          <w:szCs w:val="24"/>
        </w:rPr>
      </w:pPr>
      <w:r w:rsidRPr="001F4016">
        <w:rPr>
          <w:sz w:val="24"/>
          <w:szCs w:val="24"/>
          <w:lang w:val="en-GB"/>
        </w:rPr>
        <w:t>|____| (A</w:t>
      </w:r>
      <w:r w:rsidRPr="001F4016">
        <w:rPr>
          <w:caps/>
          <w:sz w:val="24"/>
          <w:szCs w:val="24"/>
          <w:lang w:val="en-GB"/>
        </w:rPr>
        <w:t xml:space="preserve">) </w:t>
      </w:r>
      <w:r w:rsidRPr="001F4016">
        <w:rPr>
          <w:rFonts w:ascii="SutonnyMJ" w:hAnsi="SutonnyMJ"/>
          <w:b/>
          <w:sz w:val="24"/>
          <w:szCs w:val="24"/>
          <w:lang w:val="en-GB"/>
        </w:rPr>
        <w:t xml:space="preserve">mvB‡Kj (‡Ljbv mvB‡Kj bq) </w:t>
      </w:r>
      <w:r w:rsidRPr="001F4016">
        <w:rPr>
          <w:sz w:val="24"/>
          <w:szCs w:val="24"/>
          <w:lang w:val="en-GB"/>
        </w:rPr>
        <w:t>Bicycle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(B) </w:t>
      </w:r>
      <w:r w:rsidRPr="001F4016">
        <w:rPr>
          <w:rFonts w:ascii="SutonnyMJ" w:hAnsi="SutonnyMJ"/>
          <w:b/>
          <w:sz w:val="24"/>
          <w:szCs w:val="24"/>
          <w:lang w:val="en-GB"/>
        </w:rPr>
        <w:t xml:space="preserve">gUi mvB‡Kj   </w:t>
      </w:r>
      <w:r w:rsidRPr="001F4016">
        <w:rPr>
          <w:sz w:val="24"/>
          <w:szCs w:val="24"/>
          <w:lang w:val="en-GB"/>
        </w:rPr>
        <w:t>Motor 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(C) </w:t>
      </w:r>
      <w:r w:rsidRPr="001F4016">
        <w:rPr>
          <w:rFonts w:ascii="SutonnyMJ" w:hAnsi="SutonnyMJ"/>
          <w:b/>
          <w:sz w:val="24"/>
          <w:szCs w:val="24"/>
          <w:lang w:val="en-GB"/>
        </w:rPr>
        <w:t>†eex</w:t>
      </w:r>
      <w:r w:rsidRPr="001F4016">
        <w:rPr>
          <w:rFonts w:ascii="SutonnyMJ" w:hAnsi="SutonnyMJ"/>
          <w:b/>
          <w:caps/>
          <w:sz w:val="24"/>
          <w:szCs w:val="24"/>
          <w:lang w:val="en-GB"/>
        </w:rPr>
        <w:t>†U</w:t>
      </w:r>
      <w:r w:rsidRPr="001F4016">
        <w:rPr>
          <w:rFonts w:ascii="SutonnyMJ" w:hAnsi="SutonnyMJ"/>
          <w:b/>
          <w:sz w:val="24"/>
          <w:szCs w:val="24"/>
          <w:lang w:val="en-GB"/>
        </w:rPr>
        <w:t>w</w:t>
      </w:r>
      <w:r w:rsidRPr="001F4016">
        <w:rPr>
          <w:rFonts w:ascii="SutonnyMJ" w:hAnsi="SutonnyMJ"/>
          <w:b/>
          <w:caps/>
          <w:sz w:val="24"/>
          <w:szCs w:val="24"/>
          <w:lang w:val="en-GB"/>
        </w:rPr>
        <w:t>·/</w:t>
      </w:r>
      <w:r w:rsidRPr="001F4016">
        <w:rPr>
          <w:rFonts w:ascii="SutonnyMJ" w:hAnsi="SutonnyMJ"/>
          <w:b/>
          <w:sz w:val="24"/>
          <w:szCs w:val="24"/>
          <w:lang w:val="en-GB"/>
        </w:rPr>
        <w:t xml:space="preserve">wmGb wR  </w:t>
      </w:r>
      <w:r w:rsidRPr="001F4016">
        <w:rPr>
          <w:sz w:val="24"/>
          <w:szCs w:val="24"/>
          <w:lang w:val="en-GB"/>
        </w:rPr>
        <w:t>Baby taxi/CNG</w:t>
      </w:r>
    </w:p>
    <w:p w:rsidR="00265BD4" w:rsidRPr="001F4016" w:rsidRDefault="00265BD4" w:rsidP="00265BD4">
      <w:pPr>
        <w:ind w:firstLine="720"/>
        <w:rPr>
          <w:rFonts w:cs="Vrinda"/>
          <w:sz w:val="24"/>
          <w:szCs w:val="24"/>
          <w:cs/>
          <w:lang w:bidi="bn-BD"/>
        </w:rPr>
      </w:pPr>
      <w:r w:rsidRPr="001F4016">
        <w:rPr>
          <w:sz w:val="24"/>
          <w:szCs w:val="24"/>
          <w:lang w:val="en-GB"/>
        </w:rPr>
        <w:t xml:space="preserve">|____| (D) </w:t>
      </w:r>
      <w:r w:rsidRPr="001F4016">
        <w:rPr>
          <w:rFonts w:ascii="SutonnyMJ" w:hAnsi="SutonnyMJ"/>
          <w:b/>
          <w:sz w:val="24"/>
          <w:szCs w:val="24"/>
          <w:lang w:val="en-GB"/>
        </w:rPr>
        <w:t>wiKkv/f¨vb</w:t>
      </w:r>
      <w:r w:rsidR="00FA1F31" w:rsidRPr="001F4016">
        <w:rPr>
          <w:sz w:val="24"/>
          <w:szCs w:val="24"/>
        </w:rPr>
        <w:t xml:space="preserve"> </w:t>
      </w:r>
      <w:r w:rsidR="00FA1F31" w:rsidRPr="001F4016">
        <w:rPr>
          <w:rFonts w:ascii="SutonnyMJ" w:hAnsi="SutonnyMJ"/>
          <w:b/>
          <w:sz w:val="24"/>
          <w:szCs w:val="24"/>
          <w:lang w:val="en-GB"/>
        </w:rPr>
        <w:t>/</w:t>
      </w:r>
      <w:r w:rsidR="002D59D2" w:rsidRPr="001F4016">
        <w:rPr>
          <w:rFonts w:ascii="SutonnyMJ" w:hAnsi="SutonnyMJ"/>
          <w:b/>
          <w:sz w:val="24"/>
          <w:szCs w:val="24"/>
          <w:lang w:val="en-GB"/>
        </w:rPr>
        <w:t xml:space="preserve">e¨vUvwi PvwjZ </w:t>
      </w:r>
      <w:r w:rsidR="00FA1F31" w:rsidRPr="001F4016">
        <w:rPr>
          <w:rFonts w:ascii="SutonnyMJ" w:hAnsi="SutonnyMJ"/>
          <w:b/>
          <w:sz w:val="24"/>
          <w:szCs w:val="24"/>
          <w:lang w:val="en-GB"/>
        </w:rPr>
        <w:t xml:space="preserve">A‡Uvwi·v </w:t>
      </w:r>
      <w:r w:rsidRPr="001F4016">
        <w:rPr>
          <w:rFonts w:ascii="SutonnyMJ" w:hAnsi="SutonnyMJ"/>
          <w:b/>
          <w:sz w:val="24"/>
          <w:szCs w:val="24"/>
          <w:lang w:val="en-GB"/>
        </w:rPr>
        <w:t xml:space="preserve">   </w:t>
      </w:r>
      <w:r w:rsidRPr="001F4016">
        <w:rPr>
          <w:sz w:val="24"/>
          <w:szCs w:val="24"/>
          <w:lang w:val="en-GB"/>
        </w:rPr>
        <w:t>Rickshaw/van</w:t>
      </w:r>
      <w:r w:rsidR="00FA1F31" w:rsidRPr="001F4016">
        <w:rPr>
          <w:rFonts w:hint="cs"/>
          <w:sz w:val="24"/>
          <w:szCs w:val="24"/>
          <w:cs/>
          <w:lang w:val="en-GB" w:bidi="bn-BD"/>
        </w:rPr>
        <w:t>/</w:t>
      </w:r>
      <w:r w:rsidR="00FA1F31" w:rsidRPr="001F4016">
        <w:rPr>
          <w:rFonts w:ascii="Calibri" w:hAnsi="Calibri" w:cs="Calibri"/>
          <w:sz w:val="24"/>
          <w:szCs w:val="24"/>
          <w:cs/>
          <w:lang w:val="en-GB" w:bidi="bn-BD"/>
        </w:rPr>
        <w:t>Autoriksh</w:t>
      </w:r>
      <w:r w:rsidR="00246904" w:rsidRPr="001F4016">
        <w:rPr>
          <w:rFonts w:ascii="Calibri" w:hAnsi="Calibri" w:cs="Calibri"/>
          <w:sz w:val="24"/>
          <w:szCs w:val="24"/>
          <w:lang w:val="en-GB" w:bidi="bn-BD"/>
        </w:rPr>
        <w:t>a</w:t>
      </w:r>
    </w:p>
    <w:p w:rsidR="00265BD4" w:rsidRPr="001F4016" w:rsidRDefault="00265BD4" w:rsidP="00265BD4">
      <w:pPr>
        <w:ind w:firstLine="720"/>
        <w:rPr>
          <w:b/>
          <w:sz w:val="24"/>
          <w:szCs w:val="24"/>
        </w:rPr>
      </w:pPr>
      <w:r w:rsidRPr="001F4016">
        <w:rPr>
          <w:sz w:val="24"/>
          <w:szCs w:val="24"/>
          <w:lang w:val="en-GB"/>
        </w:rPr>
        <w:t xml:space="preserve">|____| (E) </w:t>
      </w:r>
      <w:r w:rsidRPr="001F4016">
        <w:rPr>
          <w:rFonts w:ascii="SutonnyMJ" w:hAnsi="SutonnyMJ"/>
          <w:b/>
          <w:sz w:val="24"/>
          <w:szCs w:val="24"/>
          <w:lang w:val="en-GB"/>
        </w:rPr>
        <w:t xml:space="preserve">‡iwWI/†K‡mU †c­qvi/wmwW †c­qvi </w:t>
      </w:r>
      <w:r w:rsidRPr="001F4016">
        <w:rPr>
          <w:sz w:val="24"/>
          <w:szCs w:val="24"/>
          <w:lang w:val="en-GB"/>
        </w:rPr>
        <w:t>Working radio/Cassette Player/CD player</w:t>
      </w:r>
    </w:p>
    <w:p w:rsidR="00265BD4" w:rsidRPr="001F4016" w:rsidRDefault="00265BD4" w:rsidP="00265BD4">
      <w:pPr>
        <w:ind w:firstLine="720"/>
        <w:rPr>
          <w:sz w:val="24"/>
          <w:szCs w:val="24"/>
        </w:rPr>
      </w:pPr>
      <w:r w:rsidRPr="001F4016">
        <w:rPr>
          <w:sz w:val="24"/>
          <w:szCs w:val="24"/>
          <w:lang w:val="en-GB"/>
        </w:rPr>
        <w:lastRenderedPageBreak/>
        <w:t xml:space="preserve">|____| (F) </w:t>
      </w:r>
      <w:r w:rsidRPr="001F4016">
        <w:rPr>
          <w:rFonts w:ascii="SutonnyMJ" w:hAnsi="SutonnyMJ"/>
          <w:b/>
          <w:sz w:val="24"/>
          <w:szCs w:val="24"/>
          <w:lang w:val="en-GB"/>
        </w:rPr>
        <w:t xml:space="preserve">‡Uwjwfkb/wfwmwW </w:t>
      </w:r>
      <w:r w:rsidRPr="001F4016">
        <w:rPr>
          <w:sz w:val="24"/>
          <w:szCs w:val="24"/>
          <w:lang w:val="en-GB"/>
        </w:rPr>
        <w:t>Working television/VCD</w:t>
      </w:r>
    </w:p>
    <w:p w:rsidR="00265BD4" w:rsidRPr="001F4016" w:rsidRDefault="00265BD4" w:rsidP="00265BD4">
      <w:pPr>
        <w:rPr>
          <w:b/>
          <w:sz w:val="24"/>
          <w:szCs w:val="24"/>
        </w:rPr>
      </w:pPr>
      <w:r w:rsidRPr="001F4016">
        <w:rPr>
          <w:sz w:val="24"/>
          <w:szCs w:val="24"/>
          <w:lang w:val="en-GB"/>
        </w:rPr>
        <w:tab/>
        <w:t xml:space="preserve">|___  | (G) </w:t>
      </w:r>
      <w:r w:rsidRPr="001F4016">
        <w:rPr>
          <w:rFonts w:ascii="SutonnyMJ" w:hAnsi="SutonnyMJ"/>
          <w:b/>
          <w:sz w:val="24"/>
          <w:szCs w:val="24"/>
          <w:lang w:val="en-GB"/>
        </w:rPr>
        <w:t xml:space="preserve">Kw¤úDUvi   </w:t>
      </w:r>
      <w:r w:rsidRPr="001F4016">
        <w:rPr>
          <w:sz w:val="24"/>
          <w:szCs w:val="24"/>
          <w:lang w:val="en-GB"/>
        </w:rPr>
        <w:t>Working computer</w:t>
      </w:r>
    </w:p>
    <w:p w:rsidR="00265BD4" w:rsidRPr="001F4016" w:rsidRDefault="00265BD4" w:rsidP="00265BD4">
      <w:pPr>
        <w:ind w:right="-511"/>
        <w:rPr>
          <w:sz w:val="24"/>
          <w:szCs w:val="24"/>
        </w:rPr>
      </w:pPr>
      <w:r w:rsidRPr="001F4016">
        <w:rPr>
          <w:sz w:val="24"/>
          <w:szCs w:val="24"/>
          <w:lang w:val="en-GB"/>
        </w:rPr>
        <w:tab/>
        <w:t xml:space="preserve">|____| (H) </w:t>
      </w:r>
      <w:r w:rsidRPr="001F4016">
        <w:rPr>
          <w:rFonts w:ascii="SutonnyMJ" w:hAnsi="SutonnyMJ"/>
          <w:b/>
          <w:sz w:val="24"/>
          <w:szCs w:val="24"/>
          <w:lang w:val="en-GB"/>
        </w:rPr>
        <w:t>‡gvevBj †dvb (</w:t>
      </w:r>
      <w:r w:rsidRPr="001F4016">
        <w:rPr>
          <w:sz w:val="24"/>
          <w:szCs w:val="24"/>
          <w:lang w:val="en-GB"/>
        </w:rPr>
        <w:t>Working mobile Phone)</w:t>
      </w:r>
    </w:p>
    <w:p w:rsidR="00265BD4" w:rsidRPr="001F4016" w:rsidRDefault="00265BD4" w:rsidP="00265BD4">
      <w:pPr>
        <w:rPr>
          <w:sz w:val="24"/>
          <w:szCs w:val="24"/>
        </w:rPr>
      </w:pPr>
      <w:r w:rsidRPr="001F4016">
        <w:rPr>
          <w:sz w:val="24"/>
          <w:szCs w:val="24"/>
          <w:lang w:val="en-GB"/>
        </w:rPr>
        <w:t xml:space="preserve">               |____| (I) </w:t>
      </w:r>
      <w:r w:rsidRPr="001F4016">
        <w:rPr>
          <w:rFonts w:ascii="SutonnyMJ" w:hAnsi="SutonnyMJ"/>
          <w:b/>
          <w:sz w:val="24"/>
          <w:szCs w:val="24"/>
          <w:lang w:val="en-GB"/>
        </w:rPr>
        <w:t>‡iwd«Rv‡iUi   (</w:t>
      </w:r>
      <w:r w:rsidRPr="001F4016">
        <w:rPr>
          <w:sz w:val="24"/>
          <w:szCs w:val="24"/>
          <w:lang w:val="en-GB"/>
        </w:rPr>
        <w:t>Working refrigerator)</w:t>
      </w:r>
    </w:p>
    <w:p w:rsidR="00265BD4" w:rsidRPr="001F4016" w:rsidRDefault="00265BD4" w:rsidP="00265BD4">
      <w:pPr>
        <w:rPr>
          <w:sz w:val="24"/>
          <w:szCs w:val="24"/>
        </w:rPr>
      </w:pPr>
      <w:r w:rsidRPr="001F4016">
        <w:rPr>
          <w:sz w:val="24"/>
          <w:szCs w:val="24"/>
          <w:lang w:val="en-GB"/>
        </w:rPr>
        <w:t xml:space="preserve">               |____| (J) </w:t>
      </w:r>
      <w:r w:rsidRPr="001F4016">
        <w:rPr>
          <w:rFonts w:ascii="SutonnyMJ" w:hAnsi="SutonnyMJ"/>
          <w:b/>
          <w:sz w:val="24"/>
          <w:szCs w:val="24"/>
          <w:lang w:val="en-GB"/>
        </w:rPr>
        <w:t xml:space="preserve"> LvU/PwK   (</w:t>
      </w:r>
      <w:r w:rsidRPr="001F4016">
        <w:rPr>
          <w:sz w:val="24"/>
          <w:szCs w:val="24"/>
          <w:lang w:val="en-GB"/>
        </w:rPr>
        <w:t>Bed/chouki)</w:t>
      </w:r>
    </w:p>
    <w:p w:rsidR="00265BD4" w:rsidRPr="001F4016" w:rsidRDefault="00265BD4" w:rsidP="00265BD4">
      <w:pPr>
        <w:rPr>
          <w:sz w:val="24"/>
          <w:szCs w:val="24"/>
        </w:rPr>
      </w:pPr>
      <w:r w:rsidRPr="001F4016">
        <w:rPr>
          <w:sz w:val="24"/>
          <w:szCs w:val="24"/>
          <w:lang w:val="en-GB"/>
        </w:rPr>
        <w:t xml:space="preserve">               |____| (K) </w:t>
      </w:r>
      <w:r w:rsidRPr="001F4016">
        <w:rPr>
          <w:rFonts w:ascii="SutonnyMJ" w:hAnsi="SutonnyMJ"/>
          <w:b/>
          <w:sz w:val="24"/>
          <w:szCs w:val="24"/>
          <w:lang w:val="en-GB"/>
        </w:rPr>
        <w:t>‡mvdv †mU   (</w:t>
      </w:r>
      <w:r w:rsidRPr="001F4016">
        <w:rPr>
          <w:sz w:val="24"/>
          <w:szCs w:val="24"/>
          <w:lang w:val="en-GB"/>
        </w:rPr>
        <w:t>Sofa set)</w:t>
      </w:r>
    </w:p>
    <w:p w:rsidR="00265BD4" w:rsidRPr="001F4016" w:rsidRDefault="00265BD4" w:rsidP="00265BD4">
      <w:pPr>
        <w:rPr>
          <w:sz w:val="24"/>
          <w:szCs w:val="24"/>
        </w:rPr>
      </w:pPr>
      <w:r w:rsidRPr="001F4016">
        <w:rPr>
          <w:sz w:val="24"/>
          <w:szCs w:val="24"/>
          <w:lang w:val="en-GB"/>
        </w:rPr>
        <w:t xml:space="preserve">               |____| (L) </w:t>
      </w:r>
      <w:r w:rsidRPr="001F4016">
        <w:rPr>
          <w:rFonts w:ascii="SutonnyMJ" w:hAnsi="SutonnyMJ"/>
          <w:b/>
          <w:sz w:val="24"/>
          <w:szCs w:val="24"/>
          <w:lang w:val="en-GB"/>
        </w:rPr>
        <w:t>‡mjvB †gwkb   (</w:t>
      </w:r>
      <w:r w:rsidRPr="001F4016">
        <w:rPr>
          <w:sz w:val="24"/>
          <w:szCs w:val="24"/>
          <w:lang w:val="en-GB"/>
        </w:rPr>
        <w:t>Working sewing machine)</w:t>
      </w:r>
    </w:p>
    <w:p w:rsidR="00265BD4" w:rsidRPr="001F4016" w:rsidRDefault="00265BD4" w:rsidP="00265BD4">
      <w:pPr>
        <w:rPr>
          <w:rFonts w:ascii="SutonnyMJ" w:hAnsi="SutonnyMJ"/>
          <w:b/>
          <w:sz w:val="24"/>
          <w:szCs w:val="24"/>
        </w:rPr>
      </w:pPr>
      <w:r w:rsidRPr="001F4016">
        <w:rPr>
          <w:sz w:val="24"/>
          <w:szCs w:val="24"/>
          <w:lang w:val="en-GB"/>
        </w:rPr>
        <w:t xml:space="preserve">               |____| (M) </w:t>
      </w:r>
      <w:r w:rsidRPr="001F4016">
        <w:rPr>
          <w:rFonts w:ascii="SutonnyMJ" w:hAnsi="SutonnyMJ"/>
          <w:b/>
          <w:sz w:val="24"/>
          <w:szCs w:val="24"/>
          <w:lang w:val="en-GB"/>
        </w:rPr>
        <w:t>Avjbv  [</w:t>
      </w:r>
      <w:r w:rsidRPr="001F4016">
        <w:rPr>
          <w:sz w:val="24"/>
          <w:szCs w:val="24"/>
          <w:lang w:val="en-GB"/>
        </w:rPr>
        <w:t>locally made holder for clothings</w:t>
      </w:r>
      <w:r w:rsidRPr="001F4016">
        <w:rPr>
          <w:rFonts w:ascii="SutonnyMJ" w:hAnsi="SutonnyMJ"/>
          <w:b/>
          <w:sz w:val="24"/>
          <w:szCs w:val="24"/>
          <w:lang w:val="en-GB"/>
        </w:rPr>
        <w:t>]</w:t>
      </w:r>
    </w:p>
    <w:p w:rsidR="00265BD4" w:rsidRPr="001F4016" w:rsidRDefault="00265BD4" w:rsidP="00265BD4">
      <w:pPr>
        <w:rPr>
          <w:sz w:val="24"/>
          <w:szCs w:val="24"/>
        </w:rPr>
      </w:pPr>
      <w:r w:rsidRPr="001F4016">
        <w:rPr>
          <w:sz w:val="24"/>
          <w:szCs w:val="24"/>
          <w:lang w:val="en-GB"/>
        </w:rPr>
        <w:t xml:space="preserve">               |____| (N) </w:t>
      </w:r>
      <w:r w:rsidRPr="001F4016">
        <w:rPr>
          <w:rFonts w:ascii="SutonnyMJ" w:hAnsi="SutonnyMJ"/>
          <w:b/>
          <w:sz w:val="24"/>
          <w:szCs w:val="24"/>
          <w:lang w:val="en-GB"/>
        </w:rPr>
        <w:t>K¤^j / †jc   (</w:t>
      </w:r>
      <w:r w:rsidRPr="001F4016">
        <w:rPr>
          <w:sz w:val="24"/>
          <w:szCs w:val="24"/>
          <w:lang w:val="en-GB"/>
        </w:rPr>
        <w:t>Blanket)</w:t>
      </w:r>
    </w:p>
    <w:p w:rsidR="00265BD4" w:rsidRPr="001F4016" w:rsidRDefault="00265BD4" w:rsidP="00265BD4">
      <w:pPr>
        <w:rPr>
          <w:sz w:val="24"/>
          <w:szCs w:val="24"/>
        </w:rPr>
      </w:pPr>
      <w:r w:rsidRPr="001F4016">
        <w:rPr>
          <w:sz w:val="24"/>
          <w:szCs w:val="24"/>
          <w:lang w:val="en-GB"/>
        </w:rPr>
        <w:t xml:space="preserve">               |____| (O) </w:t>
      </w:r>
      <w:r w:rsidRPr="001F4016">
        <w:rPr>
          <w:rFonts w:ascii="SutonnyMJ" w:hAnsi="SutonnyMJ"/>
          <w:b/>
          <w:sz w:val="24"/>
          <w:szCs w:val="24"/>
          <w:lang w:val="en-GB"/>
        </w:rPr>
        <w:t>Avjgvix/IqviWªe</w:t>
      </w:r>
      <w:r w:rsidR="00FA1F31" w:rsidRPr="001F4016">
        <w:rPr>
          <w:sz w:val="24"/>
          <w:szCs w:val="24"/>
        </w:rPr>
        <w:t xml:space="preserve"> </w:t>
      </w:r>
      <w:r w:rsidR="00FA1F31" w:rsidRPr="001F4016">
        <w:rPr>
          <w:rFonts w:ascii="SutonnyMJ" w:hAnsi="SutonnyMJ"/>
          <w:b/>
          <w:sz w:val="24"/>
          <w:szCs w:val="24"/>
          <w:lang w:val="en-GB"/>
        </w:rPr>
        <w:t xml:space="preserve">/ †kv‡Km </w:t>
      </w:r>
      <w:r w:rsidRPr="001F4016">
        <w:rPr>
          <w:rFonts w:ascii="SutonnyMJ" w:hAnsi="SutonnyMJ"/>
          <w:b/>
          <w:sz w:val="24"/>
          <w:szCs w:val="24"/>
          <w:lang w:val="en-GB"/>
        </w:rPr>
        <w:t xml:space="preserve"> (KvV/÷xj) [</w:t>
      </w:r>
      <w:r w:rsidRPr="001F4016">
        <w:rPr>
          <w:sz w:val="24"/>
          <w:szCs w:val="24"/>
          <w:lang w:val="en-GB"/>
        </w:rPr>
        <w:t>Almira/wardrobe</w:t>
      </w:r>
      <w:r w:rsidR="00FA1F31" w:rsidRPr="001F4016">
        <w:rPr>
          <w:rFonts w:hint="cs"/>
          <w:sz w:val="24"/>
          <w:szCs w:val="24"/>
          <w:cs/>
          <w:lang w:val="en-GB" w:bidi="bn-BD"/>
        </w:rPr>
        <w:t>/showcase</w:t>
      </w:r>
      <w:r w:rsidR="00FA1F31" w:rsidRPr="001F4016">
        <w:rPr>
          <w:rFonts w:cs="Vrinda" w:hint="cs"/>
          <w:sz w:val="24"/>
          <w:szCs w:val="24"/>
          <w:cs/>
          <w:lang w:val="en-GB" w:bidi="bn-BD"/>
        </w:rPr>
        <w:t xml:space="preserve"> </w:t>
      </w:r>
      <w:r w:rsidRPr="001F4016">
        <w:rPr>
          <w:sz w:val="24"/>
          <w:szCs w:val="24"/>
          <w:lang w:val="en-GB"/>
        </w:rPr>
        <w:t xml:space="preserve"> (wooden/steel)]</w:t>
      </w:r>
    </w:p>
    <w:p w:rsidR="00A75B8A" w:rsidRPr="001F4016" w:rsidRDefault="00265BD4" w:rsidP="00265BD4">
      <w:pPr>
        <w:spacing w:after="120" w:line="240" w:lineRule="auto"/>
        <w:ind w:left="180"/>
        <w:rPr>
          <w:sz w:val="24"/>
          <w:szCs w:val="24"/>
          <w:lang w:val="en-GB"/>
        </w:rPr>
      </w:pPr>
      <w:r w:rsidRPr="001F4016">
        <w:rPr>
          <w:sz w:val="24"/>
          <w:szCs w:val="24"/>
          <w:lang w:val="en-GB"/>
        </w:rPr>
        <w:t xml:space="preserve">           |____| (P) </w:t>
      </w:r>
      <w:r w:rsidRPr="001F4016">
        <w:rPr>
          <w:rFonts w:ascii="SutonnyMJ" w:hAnsi="SutonnyMJ"/>
          <w:b/>
          <w:sz w:val="24"/>
          <w:szCs w:val="24"/>
          <w:lang w:val="en-GB"/>
        </w:rPr>
        <w:t>we`y¨r   (</w:t>
      </w:r>
      <w:r w:rsidRPr="001F4016">
        <w:rPr>
          <w:sz w:val="24"/>
          <w:szCs w:val="24"/>
          <w:lang w:val="en-GB"/>
        </w:rPr>
        <w:t>Electricity connection</w:t>
      </w:r>
    </w:p>
    <w:p w:rsidR="00265BD4" w:rsidRPr="001F4016" w:rsidRDefault="00265BD4" w:rsidP="00265BD4">
      <w:pPr>
        <w:spacing w:after="120" w:line="240" w:lineRule="auto"/>
        <w:ind w:left="180"/>
        <w:rPr>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Lvbvi NiwU‡Z KZ¸‡jv K¶ Av‡Q? (ivbœvNi I </w:t>
      </w:r>
      <w:r w:rsidR="009A23B4" w:rsidRPr="001F4016">
        <w:rPr>
          <w:rFonts w:ascii="SutonnyMJ" w:hAnsi="SutonnyMJ" w:cs="Arial"/>
          <w:sz w:val="24"/>
          <w:szCs w:val="24"/>
        </w:rPr>
        <w:t>ev_i“g</w:t>
      </w:r>
      <w:r w:rsidRPr="001F4016">
        <w:rPr>
          <w:rFonts w:ascii="SutonnyMJ" w:hAnsi="SutonnyMJ" w:cs="Arial"/>
          <w:sz w:val="24"/>
          <w:szCs w:val="24"/>
        </w:rPr>
        <w:t xml:space="preserve"> ev‡`</w:t>
      </w:r>
      <w:r w:rsidRPr="001F4016">
        <w:rPr>
          <w:sz w:val="24"/>
          <w:szCs w:val="24"/>
        </w:rPr>
        <w:t>) [How many rooms the households have (exclude bathroom and Kitchen)?]</w:t>
      </w:r>
      <w:r w:rsidRPr="001F4016">
        <w:rPr>
          <w:rFonts w:ascii="Arial" w:hAnsi="Arial" w:cs="Arial"/>
          <w:iCs/>
          <w:sz w:val="24"/>
          <w:szCs w:val="24"/>
        </w:rPr>
        <w:t>...........................................</w:t>
      </w:r>
      <w:r w:rsidR="00C33463" w:rsidRPr="001F4016">
        <w:rPr>
          <w:rFonts w:ascii="Arial" w:hAnsi="Arial" w:cs="Arial"/>
          <w:iCs/>
          <w:sz w:val="24"/>
          <w:szCs w:val="24"/>
        </w:rPr>
        <w:t>.....</w:t>
      </w:r>
      <w:r w:rsidRPr="001F4016">
        <w:rPr>
          <w:rFonts w:ascii="Arial" w:hAnsi="Arial" w:cs="Arial"/>
          <w:iCs/>
          <w:sz w:val="24"/>
          <w:szCs w:val="24"/>
        </w:rPr>
        <w:t xml:space="preserve">................... </w:t>
      </w:r>
      <w:r w:rsidRPr="001F4016">
        <w:rPr>
          <w:iCs/>
          <w:sz w:val="24"/>
          <w:szCs w:val="24"/>
        </w:rPr>
        <w:sym w:font="Symbol" w:char="F0FF"/>
      </w:r>
      <w:r w:rsidRPr="001F4016">
        <w:rPr>
          <w:iCs/>
          <w:sz w:val="24"/>
          <w:szCs w:val="24"/>
        </w:rPr>
        <w:sym w:font="Symbol" w:char="F0FF"/>
      </w:r>
    </w:p>
    <w:p w:rsidR="00CB7A93" w:rsidRPr="001F4016" w:rsidRDefault="00CB7A93" w:rsidP="00CB7A93">
      <w:pPr>
        <w:pStyle w:val="ListParagraph"/>
        <w:spacing w:after="120" w:line="240" w:lineRule="auto"/>
        <w:ind w:left="540"/>
        <w:rPr>
          <w:rFonts w:ascii="Arial" w:hAnsi="Arial" w:cs="Arial"/>
          <w:sz w:val="24"/>
          <w:szCs w:val="24"/>
        </w:rPr>
      </w:pPr>
    </w:p>
    <w:p w:rsidR="00CB7A93" w:rsidRPr="001F4016" w:rsidRDefault="00960423" w:rsidP="00CB7A93">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Avcwb †h ivbœvNi e¨envi K‡ib †mwU KZwU Lvbv wg‡j e¨envi K‡i? </w:t>
      </w:r>
      <w:r w:rsidR="00262AFC" w:rsidRPr="001F4016">
        <w:rPr>
          <w:rFonts w:ascii="SutonnyMJ" w:hAnsi="SutonnyMJ" w:cs="Arial"/>
          <w:sz w:val="24"/>
          <w:szCs w:val="24"/>
        </w:rPr>
        <w:t>(DËi`vZv hw` wb‡Ri Pzjvq ivbœv K‡i Ges †mwU hw` Ab¨ †Kvb Lvbv e¨envi bv K‡i Zvn‡j DËi 1 wjLyb)</w:t>
      </w:r>
      <w:r w:rsidRPr="001F4016">
        <w:rPr>
          <w:rFonts w:ascii="SutonnyMJ" w:hAnsi="SutonnyMJ" w:cs="Arial"/>
          <w:sz w:val="24"/>
          <w:szCs w:val="24"/>
        </w:rPr>
        <w:t xml:space="preserve"> [</w:t>
      </w:r>
      <w:r w:rsidR="006A3C64" w:rsidRPr="001F4016">
        <w:rPr>
          <w:iCs/>
          <w:sz w:val="24"/>
          <w:szCs w:val="24"/>
        </w:rPr>
        <w:t>How many households share</w:t>
      </w:r>
      <w:r w:rsidR="00DE666B" w:rsidRPr="001F4016">
        <w:rPr>
          <w:iCs/>
          <w:sz w:val="24"/>
          <w:szCs w:val="24"/>
        </w:rPr>
        <w:t>d</w:t>
      </w:r>
      <w:r w:rsidR="006A3C64" w:rsidRPr="001F4016">
        <w:rPr>
          <w:iCs/>
          <w:sz w:val="24"/>
          <w:szCs w:val="24"/>
        </w:rPr>
        <w:t xml:space="preserve"> </w:t>
      </w:r>
      <w:r w:rsidR="003345DC" w:rsidRPr="001F4016">
        <w:rPr>
          <w:iCs/>
          <w:sz w:val="24"/>
          <w:szCs w:val="24"/>
        </w:rPr>
        <w:t>th</w:t>
      </w:r>
      <w:r w:rsidR="00DE666B" w:rsidRPr="001F4016">
        <w:rPr>
          <w:iCs/>
          <w:sz w:val="24"/>
          <w:szCs w:val="24"/>
        </w:rPr>
        <w:t>e</w:t>
      </w:r>
      <w:r w:rsidR="003345DC" w:rsidRPr="001F4016">
        <w:rPr>
          <w:iCs/>
          <w:sz w:val="24"/>
          <w:szCs w:val="24"/>
        </w:rPr>
        <w:t xml:space="preserve"> kitchen</w:t>
      </w:r>
      <w:r w:rsidR="00DE666B" w:rsidRPr="001F4016">
        <w:rPr>
          <w:iCs/>
          <w:sz w:val="24"/>
          <w:szCs w:val="24"/>
        </w:rPr>
        <w:t xml:space="preserve"> which you usually use</w:t>
      </w:r>
      <w:r w:rsidR="003345DC" w:rsidRPr="001F4016">
        <w:rPr>
          <w:iCs/>
          <w:sz w:val="24"/>
          <w:szCs w:val="24"/>
        </w:rPr>
        <w:t>?</w:t>
      </w:r>
      <w:r w:rsidRPr="001F4016">
        <w:rPr>
          <w:iCs/>
          <w:sz w:val="24"/>
          <w:szCs w:val="24"/>
        </w:rPr>
        <w:t>]</w:t>
      </w:r>
      <w:r w:rsidR="003345DC" w:rsidRPr="001F4016">
        <w:rPr>
          <w:iCs/>
          <w:sz w:val="24"/>
          <w:szCs w:val="24"/>
        </w:rPr>
        <w:t xml:space="preserve">................................ </w:t>
      </w:r>
      <w:r w:rsidR="003345DC" w:rsidRPr="001F4016">
        <w:rPr>
          <w:iCs/>
          <w:sz w:val="24"/>
          <w:szCs w:val="24"/>
        </w:rPr>
        <w:sym w:font="Symbol" w:char="F0FF"/>
      </w:r>
      <w:r w:rsidR="003345DC" w:rsidRPr="001F4016">
        <w:rPr>
          <w:iCs/>
          <w:sz w:val="24"/>
          <w:szCs w:val="24"/>
        </w:rPr>
        <w:sym w:font="Symbol" w:char="F0FF"/>
      </w:r>
      <w:r w:rsidR="003345DC" w:rsidRPr="001F4016">
        <w:rPr>
          <w:iCs/>
          <w:sz w:val="24"/>
          <w:szCs w:val="24"/>
        </w:rPr>
        <w:sym w:font="Symbol" w:char="F0FF"/>
      </w:r>
    </w:p>
    <w:p w:rsidR="00CB7A93" w:rsidRPr="001F4016" w:rsidRDefault="00CB7A93" w:rsidP="00CB7A93">
      <w:pPr>
        <w:pStyle w:val="ListParagraph"/>
        <w:rPr>
          <w:rFonts w:ascii="Arial" w:hAnsi="Arial" w:cs="Arial"/>
          <w:sz w:val="24"/>
          <w:szCs w:val="24"/>
        </w:rPr>
      </w:pPr>
    </w:p>
    <w:p w:rsidR="00CB7A93" w:rsidRPr="001F4016" w:rsidRDefault="00CB7A93" w:rsidP="00CB7A93">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emZevwo</w:t>
      </w:r>
      <w:r w:rsidR="00960423" w:rsidRPr="001F4016">
        <w:rPr>
          <w:rFonts w:ascii="SutonnyMJ" w:hAnsi="SutonnyMJ" w:cs="Arial"/>
          <w:sz w:val="24"/>
          <w:szCs w:val="24"/>
        </w:rPr>
        <w:t>i gvwjKvbvi aiY</w:t>
      </w:r>
      <w:r w:rsidR="00EA6385" w:rsidRPr="001F4016">
        <w:rPr>
          <w:rFonts w:ascii="SutonnyMJ" w:hAnsi="SutonnyMJ" w:cs="Arial"/>
          <w:sz w:val="24"/>
          <w:szCs w:val="24"/>
        </w:rPr>
        <w:t xml:space="preserve"> (w¯‹c †bvUt DËi hw` fvov evwo nq </w:t>
      </w:r>
      <w:r w:rsidR="00CB7A93" w:rsidRPr="001F4016">
        <w:rPr>
          <w:rFonts w:ascii="SutonnyMJ" w:hAnsi="SutonnyMJ" w:cs="Arial"/>
          <w:sz w:val="24"/>
          <w:szCs w:val="24"/>
        </w:rPr>
        <w:t xml:space="preserve">(2 A_ev 5) </w:t>
      </w:r>
      <w:r w:rsidR="00EA6385" w:rsidRPr="001F4016">
        <w:rPr>
          <w:rFonts w:ascii="SutonnyMJ" w:hAnsi="SutonnyMJ" w:cs="Arial"/>
          <w:sz w:val="24"/>
          <w:szCs w:val="24"/>
        </w:rPr>
        <w:t>Zvn‡j 8.5 bs cÖ‡kœ P‡j hvb, DËi hw` fvov evwo bv nq Zvn‡j 8.6 bs cÖ‡kœ P‡j hvb)</w:t>
      </w:r>
      <w:r w:rsidR="00960423" w:rsidRPr="001F4016">
        <w:rPr>
          <w:rFonts w:ascii="SutonnyMJ" w:hAnsi="SutonnyMJ" w:cs="Arial"/>
          <w:sz w:val="24"/>
          <w:szCs w:val="24"/>
        </w:rPr>
        <w:t xml:space="preserve"> </w:t>
      </w:r>
      <w:r w:rsidRPr="001F4016">
        <w:rPr>
          <w:sz w:val="24"/>
          <w:szCs w:val="24"/>
        </w:rPr>
        <w:t>[Status of living house]</w:t>
      </w:r>
      <w:r w:rsidR="00EA6385" w:rsidRPr="001F4016">
        <w:rPr>
          <w:sz w:val="24"/>
          <w:szCs w:val="24"/>
        </w:rPr>
        <w:t>[Skip note: If the ans is Rental house then go to 8.5 and if the ans is</w:t>
      </w:r>
      <w:del w:id="260" w:author="mahbubalam" w:date="2015-07-07T08:34:00Z">
        <w:r w:rsidR="00EA6385" w:rsidRPr="001F4016" w:rsidDel="00C70C57">
          <w:rPr>
            <w:sz w:val="24"/>
            <w:szCs w:val="24"/>
          </w:rPr>
          <w:delText xml:space="preserve"> non</w:delText>
        </w:r>
      </w:del>
      <w:r w:rsidR="00EA6385" w:rsidRPr="001F4016">
        <w:rPr>
          <w:sz w:val="24"/>
          <w:szCs w:val="24"/>
        </w:rPr>
        <w:t xml:space="preserve"> other than rental then go to 8.6]</w:t>
      </w:r>
      <w:r w:rsidRPr="001F4016">
        <w:rPr>
          <w:rFonts w:ascii="Arial" w:hAnsi="Arial" w:cs="Arial"/>
          <w:sz w:val="24"/>
          <w:szCs w:val="24"/>
        </w:rPr>
        <w:t>.......</w:t>
      </w:r>
      <w:r w:rsidRPr="001F4016">
        <w:rPr>
          <w:rFonts w:ascii="Arial" w:hAnsi="Arial" w:cs="Arial"/>
          <w:iCs/>
          <w:sz w:val="24"/>
          <w:szCs w:val="24"/>
        </w:rPr>
        <w:t>........................................................</w:t>
      </w:r>
      <w:r w:rsidRPr="001F4016">
        <w:rPr>
          <w:rFonts w:ascii="Arial" w:hAnsi="Arial" w:cs="Arial"/>
          <w:iCs/>
          <w:sz w:val="24"/>
          <w:szCs w:val="24"/>
        </w:rPr>
        <w:tab/>
      </w:r>
      <w:r w:rsidRPr="001F4016">
        <w:rPr>
          <w:iCs/>
          <w:sz w:val="24"/>
          <w:szCs w:val="24"/>
        </w:rPr>
        <w:sym w:font="Symbol" w:char="F0FF"/>
      </w:r>
    </w:p>
    <w:p w:rsidR="00E77FEC" w:rsidRPr="001F4016" w:rsidRDefault="00E77FEC" w:rsidP="00E77FEC">
      <w:pPr>
        <w:pStyle w:val="ListParagraph"/>
        <w:spacing w:after="120" w:line="240" w:lineRule="auto"/>
        <w:ind w:left="540"/>
        <w:rPr>
          <w:rFonts w:ascii="Arial" w:hAnsi="Arial" w:cs="Arial"/>
          <w:sz w:val="24"/>
          <w:szCs w:val="24"/>
        </w:rPr>
      </w:pPr>
    </w:p>
    <w:p w:rsidR="003B31D0"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a private land</w:t>
      </w:r>
      <w:r w:rsidR="00A85468">
        <w:rPr>
          <w:rFonts w:ascii="Calibri" w:hAnsi="Calibri" w:cs="Calibri"/>
          <w:sz w:val="24"/>
          <w:szCs w:val="24"/>
        </w:rPr>
        <w:t xml:space="preserve">: </w:t>
      </w:r>
      <w:r w:rsidR="00644CD5" w:rsidRPr="001F4016">
        <w:rPr>
          <w:rFonts w:ascii="Calibri" w:hAnsi="Calibri" w:cs="Calibri"/>
          <w:sz w:val="24"/>
          <w:szCs w:val="24"/>
        </w:rPr>
        <w:t>structure made by himself/herself</w:t>
      </w:r>
      <w:r w:rsidR="00A85468">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8138A7">
        <w:rPr>
          <w:rFonts w:ascii="Arial" w:hAnsi="Arial" w:cs="Arial"/>
          <w:sz w:val="24"/>
          <w:szCs w:val="24"/>
        </w:rPr>
        <w:t>1</w:t>
      </w:r>
    </w:p>
    <w:p w:rsidR="003B31D0"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A85468">
        <w:rPr>
          <w:rFonts w:ascii="Calibri" w:hAnsi="Calibri" w:cs="Calibri"/>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private land</w:t>
      </w:r>
      <w:r w:rsidR="00A85468">
        <w:rPr>
          <w:rFonts w:ascii="Calibri" w:hAnsi="Calibri" w:cs="Calibri"/>
          <w:sz w:val="24"/>
          <w:szCs w:val="24"/>
        </w:rPr>
        <w:t xml:space="preserve">: </w:t>
      </w:r>
      <w:r w:rsidR="00644CD5" w:rsidRPr="001F4016">
        <w:rPr>
          <w:rFonts w:ascii="Calibri" w:hAnsi="Calibri" w:cs="Calibri"/>
          <w:sz w:val="24"/>
          <w:szCs w:val="24"/>
        </w:rPr>
        <w:t>Rental</w:t>
      </w:r>
      <w:r w:rsidR="00AE7A6B">
        <w:rPr>
          <w:rFonts w:ascii="Calibri" w:hAnsi="Calibri" w:cs="Calibri"/>
          <w:sz w:val="24"/>
          <w:szCs w:val="24"/>
        </w:rPr>
        <w:t xml:space="preserve"> house</w:t>
      </w:r>
      <w:r w:rsidR="00D636F5" w:rsidRPr="001F4016">
        <w:rPr>
          <w:rFonts w:ascii="Calibri" w:hAnsi="Calibri" w:cs="Calibri"/>
          <w:sz w:val="24"/>
          <w:szCs w:val="24"/>
        </w:rPr>
        <w:t>]</w:t>
      </w:r>
      <w:r w:rsidR="00644CD5" w:rsidRPr="001F4016">
        <w:rPr>
          <w:rFonts w:ascii="Calibri" w:hAnsi="Calibri" w:cs="Calibri"/>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2</w:t>
      </w:r>
    </w:p>
    <w:p w:rsidR="00E77FEC" w:rsidRPr="001F4016" w:rsidRDefault="00E77FEC" w:rsidP="008138A7">
      <w:pPr>
        <w:pStyle w:val="ListParagraph"/>
        <w:spacing w:after="120" w:line="240" w:lineRule="auto"/>
        <w:ind w:left="1260"/>
        <w:rPr>
          <w:rFonts w:ascii="Calibri" w:hAnsi="Calibri" w:cs="Calibri"/>
          <w:sz w:val="24"/>
          <w:szCs w:val="24"/>
        </w:rPr>
      </w:pPr>
      <w:r w:rsidRPr="001F4016">
        <w:rPr>
          <w:rFonts w:ascii="SutonnyMJ" w:hAnsi="SutonnyMJ" w:cs="Arial"/>
          <w:sz w:val="24"/>
          <w:szCs w:val="24"/>
        </w:rPr>
        <w:t>e¨w³ gvwjKvbvaxb RvqMvq wbwg©Z ew¯—</w:t>
      </w:r>
      <w:r w:rsidR="00A85468">
        <w:rPr>
          <w:rFonts w:ascii="Calibri" w:hAnsi="Calibri" w:cs="Calibri"/>
          <w:sz w:val="24"/>
          <w:szCs w:val="24"/>
        </w:rPr>
        <w:t xml:space="preserve"> :</w:t>
      </w:r>
      <w:r w:rsidRPr="001F4016">
        <w:rPr>
          <w:rFonts w:ascii="Calibri" w:hAnsi="Calibri" w:cs="Calibri"/>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AE7A6B">
        <w:rPr>
          <w:sz w:val="24"/>
          <w:szCs w:val="24"/>
        </w:rPr>
        <w:t>Li</w:t>
      </w:r>
      <w:r w:rsidR="00D95458" w:rsidRPr="001F4016">
        <w:rPr>
          <w:sz w:val="24"/>
          <w:szCs w:val="24"/>
        </w:rPr>
        <w:t xml:space="preserve">ving in someone’s house </w:t>
      </w:r>
      <w:r w:rsidR="00AE7A6B">
        <w:rPr>
          <w:sz w:val="24"/>
          <w:szCs w:val="24"/>
        </w:rPr>
        <w:t xml:space="preserve">made on private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sidR="00A85468">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3</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lastRenderedPageBreak/>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8D66CE" w:rsidRPr="001F4016">
        <w:rPr>
          <w:rFonts w:ascii="Calibri" w:hAnsi="Calibri" w:cs="Calibri"/>
          <w:sz w:val="24"/>
          <w:szCs w:val="24"/>
        </w:rPr>
        <w:t>structure made by himself/herself</w:t>
      </w:r>
      <w:r>
        <w:rPr>
          <w:rFonts w:ascii="Calibri" w:hAnsi="Calibri" w:cs="Calibri"/>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4</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AE7A6B">
        <w:rPr>
          <w:rFonts w:ascii="Calibri" w:hAnsi="Calibri" w:cs="Calibri"/>
          <w:sz w:val="24"/>
          <w:szCs w:val="24"/>
        </w:rPr>
        <w:t>Slum made on government land</w:t>
      </w:r>
      <w:r>
        <w:rPr>
          <w:rFonts w:ascii="Calibri" w:hAnsi="Calibri" w:cs="Calibri"/>
          <w:sz w:val="24"/>
          <w:szCs w:val="24"/>
        </w:rPr>
        <w:t xml:space="preserve">: </w:t>
      </w:r>
      <w:r w:rsidR="00D95458" w:rsidRPr="001F4016">
        <w:rPr>
          <w:rFonts w:ascii="Calibri" w:hAnsi="Calibri" w:cs="Calibri"/>
          <w:sz w:val="24"/>
          <w:szCs w:val="24"/>
        </w:rPr>
        <w:t>Rental</w:t>
      </w:r>
      <w:r>
        <w:rPr>
          <w:rFonts w:ascii="Calibri" w:hAnsi="Calibri" w:cs="Calibri"/>
          <w:sz w:val="24"/>
          <w:szCs w:val="24"/>
        </w:rPr>
        <w:t xml:space="preserve"> house</w:t>
      </w:r>
      <w:r w:rsidR="00D636F5" w:rsidRPr="001F4016">
        <w:rPr>
          <w:rFonts w:ascii="Calibri" w:hAnsi="Calibri" w:cs="Calibri"/>
          <w:sz w:val="24"/>
          <w:szCs w:val="24"/>
        </w:rPr>
        <w:t>]</w:t>
      </w:r>
      <w:r>
        <w:rPr>
          <w:rFonts w:ascii="Calibri" w:hAnsi="Calibri" w:cs="Calibri"/>
          <w:sz w:val="24"/>
          <w:szCs w:val="24"/>
        </w:rPr>
        <w:t>...................................................................................</w:t>
      </w:r>
      <w:r w:rsidR="00D95458" w:rsidRPr="001F4016">
        <w:rPr>
          <w:rFonts w:ascii="Calibri" w:hAnsi="Calibri" w:cs="Calibri"/>
          <w:sz w:val="24"/>
          <w:szCs w:val="24"/>
        </w:rPr>
        <w:t xml:space="preserve"> </w:t>
      </w:r>
      <w:r w:rsidR="008138A7" w:rsidRPr="001F4016">
        <w:rPr>
          <w:rFonts w:ascii="Arial" w:hAnsi="Arial" w:cs="Arial"/>
          <w:sz w:val="24"/>
          <w:szCs w:val="24"/>
        </w:rPr>
        <w:t>............</w:t>
      </w:r>
      <w:r w:rsidR="008138A7">
        <w:rPr>
          <w:rFonts w:ascii="Arial" w:hAnsi="Arial" w:cs="Arial"/>
          <w:sz w:val="24"/>
          <w:szCs w:val="24"/>
        </w:rPr>
        <w:t>5</w:t>
      </w:r>
    </w:p>
    <w:p w:rsidR="00E77FEC" w:rsidRPr="001F4016" w:rsidRDefault="00A85468" w:rsidP="008138A7">
      <w:pPr>
        <w:pStyle w:val="ListParagraph"/>
        <w:spacing w:after="120" w:line="240" w:lineRule="auto"/>
        <w:ind w:left="1260"/>
        <w:rPr>
          <w:rFonts w:ascii="Calibri" w:hAnsi="Calibri" w:cs="Calibri"/>
          <w:sz w:val="24"/>
          <w:szCs w:val="24"/>
        </w:rPr>
      </w:pPr>
      <w:r>
        <w:rPr>
          <w:rFonts w:ascii="SutonnyMJ" w:hAnsi="SutonnyMJ" w:cs="Arial"/>
          <w:sz w:val="24"/>
          <w:szCs w:val="24"/>
        </w:rPr>
        <w:t>miKvwi RvqMvq wbwg©Z ew¯—:</w:t>
      </w:r>
      <w:r w:rsidR="00E77FEC" w:rsidRPr="001F4016">
        <w:rPr>
          <w:rFonts w:ascii="SutonnyMJ" w:hAnsi="SutonnyMJ" w:cs="Arial"/>
          <w:sz w:val="24"/>
          <w:szCs w:val="24"/>
        </w:rPr>
        <w:t xml:space="preserve"> </w:t>
      </w:r>
      <w:r w:rsidR="00D636F5" w:rsidRPr="001F4016">
        <w:rPr>
          <w:rFonts w:ascii="SutonnyMJ" w:hAnsi="SutonnyMJ" w:cs="Arial"/>
          <w:sz w:val="24"/>
          <w:szCs w:val="24"/>
        </w:rPr>
        <w:t>A‡b¨i †Zvjv N‡i †Kvb cÖKvi fvov bv w`‡q _v‡Kb</w:t>
      </w:r>
      <w:r w:rsidR="00D636F5" w:rsidRPr="001F4016">
        <w:rPr>
          <w:sz w:val="24"/>
          <w:szCs w:val="24"/>
        </w:rPr>
        <w:t xml:space="preserve"> [</w:t>
      </w:r>
      <w:r w:rsidR="00D95458" w:rsidRPr="001F4016">
        <w:rPr>
          <w:sz w:val="24"/>
          <w:szCs w:val="24"/>
        </w:rPr>
        <w:t xml:space="preserve">Living in someone’s house </w:t>
      </w:r>
      <w:r w:rsidR="00AE7A6B">
        <w:rPr>
          <w:sz w:val="24"/>
          <w:szCs w:val="24"/>
        </w:rPr>
        <w:t xml:space="preserve">made on government land </w:t>
      </w:r>
      <w:r w:rsidR="00D95458" w:rsidRPr="001F4016">
        <w:rPr>
          <w:sz w:val="24"/>
          <w:szCs w:val="24"/>
        </w:rPr>
        <w:t xml:space="preserve">without </w:t>
      </w:r>
      <w:r w:rsidR="007031F7">
        <w:rPr>
          <w:sz w:val="24"/>
          <w:szCs w:val="24"/>
        </w:rPr>
        <w:t xml:space="preserve">pay any </w:t>
      </w:r>
      <w:r w:rsidR="00D95458" w:rsidRPr="001F4016">
        <w:rPr>
          <w:sz w:val="24"/>
          <w:szCs w:val="24"/>
        </w:rPr>
        <w:t>rent</w:t>
      </w:r>
      <w:r w:rsidR="00D636F5" w:rsidRPr="001F4016">
        <w:rPr>
          <w:sz w:val="24"/>
          <w:szCs w:val="24"/>
        </w:rPr>
        <w:t>]</w:t>
      </w:r>
      <w:r w:rsidR="008138A7" w:rsidRPr="0034572E">
        <w:rPr>
          <w:rFonts w:ascii="Arial" w:hAnsi="Arial" w:cs="Arial"/>
          <w:sz w:val="24"/>
          <w:szCs w:val="24"/>
        </w:rPr>
        <w:t xml:space="preserve"> </w:t>
      </w:r>
      <w:r w:rsidR="008138A7" w:rsidRPr="001F4016">
        <w:rPr>
          <w:rFonts w:ascii="Arial" w:hAnsi="Arial" w:cs="Arial"/>
          <w:sz w:val="24"/>
          <w:szCs w:val="24"/>
        </w:rPr>
        <w:t>....</w:t>
      </w:r>
      <w:r>
        <w:rPr>
          <w:rFonts w:ascii="Arial" w:hAnsi="Arial" w:cs="Arial"/>
          <w:sz w:val="24"/>
          <w:szCs w:val="24"/>
        </w:rPr>
        <w:t>.....................................................................................</w:t>
      </w:r>
      <w:r w:rsidR="008138A7" w:rsidRPr="001F4016">
        <w:rPr>
          <w:rFonts w:ascii="Arial" w:hAnsi="Arial" w:cs="Arial"/>
          <w:sz w:val="24"/>
          <w:szCs w:val="24"/>
        </w:rPr>
        <w:t>........</w:t>
      </w:r>
      <w:r w:rsidR="008138A7">
        <w:rPr>
          <w:rFonts w:ascii="Arial" w:hAnsi="Arial" w:cs="Arial"/>
          <w:sz w:val="24"/>
          <w:szCs w:val="24"/>
        </w:rPr>
        <w:t>6</w:t>
      </w:r>
    </w:p>
    <w:p w:rsidR="00E42C6D" w:rsidRDefault="00D636F5" w:rsidP="008138A7">
      <w:pPr>
        <w:pStyle w:val="ListParagraph"/>
        <w:spacing w:after="120" w:line="240" w:lineRule="auto"/>
        <w:ind w:left="1260"/>
        <w:rPr>
          <w:ins w:id="261" w:author="mahbubalam" w:date="2015-07-07T08:30:00Z"/>
          <w:rFonts w:ascii="Arial" w:hAnsi="Arial" w:cs="Arial"/>
          <w:iCs/>
          <w:sz w:val="24"/>
          <w:szCs w:val="24"/>
        </w:rPr>
      </w:pPr>
      <w:r w:rsidRPr="001F4016">
        <w:rPr>
          <w:rFonts w:ascii="SutonnyMJ" w:hAnsi="SutonnyMJ" w:cs="Arial"/>
          <w:sz w:val="24"/>
          <w:szCs w:val="24"/>
        </w:rPr>
        <w:t>Ab¨vb¨ (wjLyb)</w:t>
      </w:r>
      <w:r w:rsidRPr="001F4016">
        <w:rPr>
          <w:rFonts w:ascii="Arial" w:hAnsi="Arial" w:cs="Arial"/>
          <w:iCs/>
          <w:sz w:val="24"/>
          <w:szCs w:val="24"/>
        </w:rPr>
        <w:t xml:space="preserve"> </w:t>
      </w:r>
      <w:r w:rsidR="00D95458" w:rsidRPr="001F4016">
        <w:rPr>
          <w:rFonts w:ascii="Calibri" w:hAnsi="Calibri" w:cs="Calibri"/>
          <w:sz w:val="24"/>
          <w:szCs w:val="24"/>
        </w:rPr>
        <w:t>Other (Specify)</w:t>
      </w:r>
      <w:r w:rsidR="000B5F86" w:rsidRPr="001F4016">
        <w:rPr>
          <w:rFonts w:ascii="Arial" w:hAnsi="Arial" w:cs="Arial"/>
          <w:iCs/>
          <w:sz w:val="24"/>
          <w:szCs w:val="24"/>
        </w:rPr>
        <w:t xml:space="preserve"> ...............................</w:t>
      </w:r>
      <w:r w:rsidR="00A85468">
        <w:rPr>
          <w:rFonts w:ascii="Arial" w:hAnsi="Arial" w:cs="Arial"/>
          <w:iCs/>
          <w:sz w:val="24"/>
          <w:szCs w:val="24"/>
        </w:rPr>
        <w:t>...................</w:t>
      </w:r>
      <w:r w:rsidR="000B5F86" w:rsidRPr="001F4016">
        <w:rPr>
          <w:rFonts w:ascii="Arial" w:hAnsi="Arial" w:cs="Arial"/>
          <w:iCs/>
          <w:sz w:val="24"/>
          <w:szCs w:val="24"/>
        </w:rPr>
        <w:t>..</w:t>
      </w:r>
      <w:r w:rsidR="008138A7">
        <w:rPr>
          <w:rFonts w:ascii="Arial" w:hAnsi="Arial" w:cs="Arial"/>
          <w:iCs/>
          <w:sz w:val="24"/>
          <w:szCs w:val="24"/>
        </w:rPr>
        <w:t>777</w:t>
      </w:r>
    </w:p>
    <w:p w:rsidR="00B1107A" w:rsidRPr="001F4016" w:rsidRDefault="00B1107A" w:rsidP="008138A7">
      <w:pPr>
        <w:pStyle w:val="ListParagraph"/>
        <w:spacing w:after="120" w:line="240" w:lineRule="auto"/>
        <w:ind w:left="1260"/>
        <w:rPr>
          <w:rFonts w:ascii="Calibri" w:hAnsi="Calibri" w:cs="Calibri"/>
          <w:sz w:val="24"/>
          <w:szCs w:val="24"/>
        </w:rPr>
      </w:pPr>
    </w:p>
    <w:p w:rsidR="00B1107A" w:rsidRPr="0073189C" w:rsidRDefault="00B1107A" w:rsidP="00B1107A">
      <w:pPr>
        <w:spacing w:after="120" w:line="240" w:lineRule="auto"/>
        <w:ind w:left="360"/>
        <w:rPr>
          <w:ins w:id="262" w:author="mahbubalam" w:date="2015-07-07T08:30:00Z"/>
          <w:rFonts w:cs="Arial"/>
          <w:sz w:val="24"/>
          <w:szCs w:val="24"/>
        </w:rPr>
      </w:pPr>
      <w:ins w:id="263" w:author="mahbubalam" w:date="2015-07-07T08:31:00Z">
        <w:r w:rsidRPr="0073189C">
          <w:rPr>
            <w:rFonts w:cs="Times New Roman"/>
            <w:sz w:val="24"/>
            <w:szCs w:val="24"/>
          </w:rPr>
          <w:t>8</w:t>
        </w:r>
        <w:r w:rsidR="00C70C57" w:rsidRPr="0073189C">
          <w:rPr>
            <w:rFonts w:cs="Times New Roman"/>
            <w:sz w:val="24"/>
            <w:szCs w:val="24"/>
          </w:rPr>
          <w:t>.4a</w:t>
        </w:r>
        <w:r w:rsidR="00C70C57" w:rsidRPr="0073189C">
          <w:rPr>
            <w:rFonts w:cs="Arial"/>
            <w:sz w:val="24"/>
            <w:szCs w:val="24"/>
          </w:rPr>
          <w:t xml:space="preserve"> </w:t>
        </w:r>
        <w:r w:rsidR="00C70C57" w:rsidRPr="0073189C">
          <w:rPr>
            <w:rFonts w:cs="Arial"/>
            <w:sz w:val="24"/>
            <w:szCs w:val="24"/>
          </w:rPr>
          <w:tab/>
        </w:r>
      </w:ins>
      <w:ins w:id="264" w:author="almasud" w:date="2015-07-26T17:08:00Z">
        <w:r w:rsidR="0071666D" w:rsidRPr="0071666D">
          <w:rPr>
            <w:rFonts w:ascii="SutonnyMJ" w:hAnsi="SutonnyMJ" w:cs="Arial"/>
            <w:sz w:val="24"/>
            <w:szCs w:val="24"/>
          </w:rPr>
          <w:t>Avcbv‡`i evwoIqvjv †Kv_vq _v‡Kb?</w:t>
        </w:r>
        <w:r w:rsidR="00D00857" w:rsidRPr="00D00857">
          <w:rPr>
            <w:rFonts w:cs="Arial"/>
            <w:sz w:val="24"/>
            <w:szCs w:val="24"/>
          </w:rPr>
          <w:t xml:space="preserve"> </w:t>
        </w:r>
      </w:ins>
      <w:ins w:id="265" w:author="mahbubalam" w:date="2015-07-07T08:30:00Z">
        <w:r w:rsidRPr="0073189C">
          <w:rPr>
            <w:sz w:val="24"/>
            <w:szCs w:val="24"/>
          </w:rPr>
          <w:t>[</w:t>
        </w:r>
      </w:ins>
      <w:ins w:id="266" w:author="mahbubalam" w:date="2015-07-07T08:33:00Z">
        <w:r w:rsidR="00C70C57" w:rsidRPr="0073189C">
          <w:rPr>
            <w:sz w:val="24"/>
            <w:szCs w:val="24"/>
          </w:rPr>
          <w:t>Where does the landlord living</w:t>
        </w:r>
      </w:ins>
      <w:ins w:id="267" w:author="mahbubalam" w:date="2015-07-24T16:16:00Z">
        <w:r w:rsidR="0073189C">
          <w:rPr>
            <w:sz w:val="24"/>
            <w:szCs w:val="24"/>
          </w:rPr>
          <w:t>?]</w:t>
        </w:r>
      </w:ins>
      <w:ins w:id="268" w:author="mahbubalam" w:date="2015-07-07T08:30:00Z">
        <w:r w:rsidRPr="0073189C">
          <w:rPr>
            <w:rFonts w:cs="Arial"/>
            <w:iCs/>
            <w:sz w:val="24"/>
            <w:szCs w:val="24"/>
          </w:rPr>
          <w:t>....................................</w:t>
        </w:r>
        <w:r w:rsidRPr="0073189C">
          <w:rPr>
            <w:iCs/>
          </w:rPr>
          <w:sym w:font="Symbol" w:char="F0FF"/>
        </w:r>
      </w:ins>
    </w:p>
    <w:p w:rsidR="00B1107A" w:rsidRPr="0073189C" w:rsidRDefault="00B1107A" w:rsidP="00B1107A">
      <w:pPr>
        <w:pStyle w:val="ListParagraph"/>
        <w:spacing w:after="120" w:line="240" w:lineRule="auto"/>
        <w:ind w:left="540"/>
        <w:rPr>
          <w:ins w:id="269" w:author="mahbubalam" w:date="2015-07-07T08:30:00Z"/>
          <w:rFonts w:cs="Arial"/>
          <w:sz w:val="24"/>
          <w:szCs w:val="24"/>
        </w:rPr>
      </w:pPr>
    </w:p>
    <w:p w:rsidR="00B1107A" w:rsidRPr="0073189C" w:rsidRDefault="0071666D" w:rsidP="00B1107A">
      <w:pPr>
        <w:pStyle w:val="ListParagraph"/>
        <w:spacing w:after="120" w:line="240" w:lineRule="auto"/>
        <w:ind w:left="1260"/>
        <w:rPr>
          <w:ins w:id="270" w:author="mahbubalam" w:date="2015-07-07T08:30:00Z"/>
          <w:rFonts w:cs="Calibri"/>
          <w:sz w:val="24"/>
          <w:szCs w:val="24"/>
        </w:rPr>
      </w:pPr>
      <w:ins w:id="271" w:author="almasud" w:date="2015-07-26T17:08:00Z">
        <w:r w:rsidRPr="0071666D">
          <w:rPr>
            <w:rFonts w:ascii="SutonnyMJ" w:hAnsi="SutonnyMJ" w:cs="Arial"/>
            <w:sz w:val="24"/>
            <w:szCs w:val="24"/>
          </w:rPr>
          <w:t>GB KgvD‡Û (GKB evwo‡Z)</w:t>
        </w:r>
        <w:r w:rsidR="00D00857" w:rsidRPr="00D00857">
          <w:rPr>
            <w:rFonts w:cs="Calibri"/>
            <w:sz w:val="24"/>
            <w:szCs w:val="24"/>
          </w:rPr>
          <w:t xml:space="preserve"> </w:t>
        </w:r>
      </w:ins>
      <w:ins w:id="272" w:author="mahbubalam" w:date="2015-07-07T08:30:00Z">
        <w:r w:rsidR="00B1107A" w:rsidRPr="0073189C">
          <w:rPr>
            <w:rFonts w:cs="Calibri"/>
            <w:sz w:val="24"/>
            <w:szCs w:val="24"/>
          </w:rPr>
          <w:t>[</w:t>
        </w:r>
      </w:ins>
      <w:ins w:id="273" w:author="mahbubalam" w:date="2015-07-07T08:35:00Z">
        <w:r w:rsidR="00C70C57" w:rsidRPr="0073189C">
          <w:rPr>
            <w:rFonts w:cs="Calibri"/>
            <w:sz w:val="24"/>
            <w:szCs w:val="24"/>
          </w:rPr>
          <w:t>In this compound</w:t>
        </w:r>
      </w:ins>
      <w:ins w:id="274" w:author="mahbubalam" w:date="2015-07-07T08:30:00Z">
        <w:r w:rsidR="00B1107A" w:rsidRPr="0073189C">
          <w:rPr>
            <w:rFonts w:cs="Calibri"/>
            <w:sz w:val="24"/>
            <w:szCs w:val="24"/>
          </w:rPr>
          <w:t>]</w:t>
        </w:r>
        <w:r w:rsidR="00B1107A" w:rsidRPr="0073189C">
          <w:rPr>
            <w:rFonts w:cs="Arial"/>
            <w:sz w:val="24"/>
            <w:szCs w:val="24"/>
          </w:rPr>
          <w:t xml:space="preserve"> ..</w:t>
        </w:r>
      </w:ins>
      <w:ins w:id="275" w:author="mahbubalam" w:date="2015-07-07T08:35:00Z">
        <w:r w:rsidR="00C70C57" w:rsidRPr="0073189C">
          <w:rPr>
            <w:rFonts w:cs="Arial"/>
            <w:sz w:val="24"/>
            <w:szCs w:val="24"/>
          </w:rPr>
          <w:t>....</w:t>
        </w:r>
      </w:ins>
      <w:ins w:id="276" w:author="mahbubalam" w:date="2015-07-24T16:14:00Z">
        <w:r w:rsidR="0073189C">
          <w:rPr>
            <w:rFonts w:cs="Arial"/>
            <w:sz w:val="24"/>
            <w:szCs w:val="24"/>
          </w:rPr>
          <w:t>.............</w:t>
        </w:r>
      </w:ins>
      <w:ins w:id="277" w:author="mahbubalam" w:date="2015-07-07T08:35:00Z">
        <w:r w:rsidR="00C70C57" w:rsidRPr="0073189C">
          <w:rPr>
            <w:rFonts w:cs="Arial"/>
            <w:sz w:val="24"/>
            <w:szCs w:val="24"/>
          </w:rPr>
          <w:t>...................</w:t>
        </w:r>
      </w:ins>
      <w:ins w:id="278" w:author="mahbubalam" w:date="2015-07-07T08:30:00Z">
        <w:r w:rsidR="00B1107A" w:rsidRPr="0073189C">
          <w:rPr>
            <w:rFonts w:cs="Arial"/>
            <w:sz w:val="24"/>
            <w:szCs w:val="24"/>
          </w:rPr>
          <w:t>..........1</w:t>
        </w:r>
      </w:ins>
    </w:p>
    <w:p w:rsidR="00B1107A" w:rsidRPr="0073189C" w:rsidRDefault="0071666D" w:rsidP="00B1107A">
      <w:pPr>
        <w:pStyle w:val="ListParagraph"/>
        <w:spacing w:after="120" w:line="240" w:lineRule="auto"/>
        <w:ind w:left="1260"/>
        <w:rPr>
          <w:ins w:id="279" w:author="mahbubalam" w:date="2015-07-07T08:30:00Z"/>
          <w:rFonts w:cs="Calibri"/>
          <w:sz w:val="24"/>
          <w:szCs w:val="24"/>
        </w:rPr>
      </w:pPr>
      <w:ins w:id="280" w:author="almasud" w:date="2015-07-26T17:09:00Z">
        <w:r w:rsidRPr="0071666D">
          <w:rPr>
            <w:rFonts w:ascii="SutonnyMJ" w:hAnsi="SutonnyMJ" w:cs="Arial"/>
            <w:sz w:val="24"/>
            <w:szCs w:val="24"/>
          </w:rPr>
          <w:t>GB GjvKvi Ab¨ †Kvb K¤cvD‡Û</w:t>
        </w:r>
        <w:r w:rsidR="00D00857" w:rsidRPr="00D00857">
          <w:rPr>
            <w:rFonts w:cs="Calibri"/>
            <w:sz w:val="24"/>
            <w:szCs w:val="24"/>
          </w:rPr>
          <w:t xml:space="preserve"> </w:t>
        </w:r>
      </w:ins>
      <w:ins w:id="281" w:author="mahbubalam" w:date="2015-07-07T08:30:00Z">
        <w:r w:rsidR="00B1107A" w:rsidRPr="0073189C">
          <w:rPr>
            <w:rFonts w:cs="Calibri"/>
            <w:sz w:val="24"/>
            <w:szCs w:val="24"/>
          </w:rPr>
          <w:t>[</w:t>
        </w:r>
      </w:ins>
      <w:ins w:id="282" w:author="mahbubalam" w:date="2015-07-07T08:35:00Z">
        <w:r w:rsidR="00C70C57" w:rsidRPr="0073189C">
          <w:rPr>
            <w:rFonts w:cs="Calibri"/>
            <w:sz w:val="24"/>
            <w:szCs w:val="24"/>
          </w:rPr>
          <w:t>In another comp</w:t>
        </w:r>
      </w:ins>
      <w:ins w:id="283" w:author="mahbubalam" w:date="2015-07-07T08:36:00Z">
        <w:r w:rsidR="00C70C57" w:rsidRPr="0073189C">
          <w:rPr>
            <w:rFonts w:cs="Calibri"/>
            <w:sz w:val="24"/>
            <w:szCs w:val="24"/>
          </w:rPr>
          <w:t>ound within this slum</w:t>
        </w:r>
      </w:ins>
      <w:ins w:id="284" w:author="mahbubalam" w:date="2015-07-07T08:30:00Z">
        <w:r w:rsidR="00B1107A" w:rsidRPr="0073189C">
          <w:rPr>
            <w:rFonts w:cs="Calibri"/>
            <w:sz w:val="24"/>
            <w:szCs w:val="24"/>
          </w:rPr>
          <w:t>]</w:t>
        </w:r>
        <w:r w:rsidR="00B1107A" w:rsidRPr="0073189C">
          <w:rPr>
            <w:rFonts w:cs="Arial"/>
            <w:sz w:val="24"/>
            <w:szCs w:val="24"/>
          </w:rPr>
          <w:t>.......2</w:t>
        </w:r>
      </w:ins>
    </w:p>
    <w:p w:rsidR="00B1107A" w:rsidRPr="0073189C" w:rsidRDefault="0071666D" w:rsidP="00B1107A">
      <w:pPr>
        <w:pStyle w:val="ListParagraph"/>
        <w:spacing w:after="120" w:line="240" w:lineRule="auto"/>
        <w:ind w:left="1260"/>
        <w:rPr>
          <w:ins w:id="285" w:author="mahbubalam" w:date="2015-07-07T08:30:00Z"/>
          <w:rFonts w:cs="Calibri"/>
          <w:sz w:val="24"/>
          <w:szCs w:val="24"/>
        </w:rPr>
      </w:pPr>
      <w:ins w:id="286" w:author="almasud" w:date="2015-07-26T17:09:00Z">
        <w:r w:rsidRPr="0071666D">
          <w:rPr>
            <w:rFonts w:ascii="SutonnyMJ" w:hAnsi="SutonnyMJ" w:cs="Arial"/>
            <w:sz w:val="24"/>
            <w:szCs w:val="24"/>
          </w:rPr>
          <w:t>Ab¨ †Kvb GjvKvq</w:t>
        </w:r>
        <w:r w:rsidR="00D87C4D" w:rsidRPr="00D87C4D">
          <w:rPr>
            <w:sz w:val="24"/>
            <w:szCs w:val="24"/>
          </w:rPr>
          <w:t xml:space="preserve"> </w:t>
        </w:r>
      </w:ins>
      <w:ins w:id="287" w:author="mahbubalam" w:date="2015-07-07T08:30:00Z">
        <w:r w:rsidR="00B1107A" w:rsidRPr="0073189C">
          <w:rPr>
            <w:sz w:val="24"/>
            <w:szCs w:val="24"/>
          </w:rPr>
          <w:t>[</w:t>
        </w:r>
      </w:ins>
      <w:ins w:id="288" w:author="mahbubalam" w:date="2015-07-07T08:36:00Z">
        <w:r w:rsidR="000C55EB" w:rsidRPr="0073189C">
          <w:rPr>
            <w:sz w:val="24"/>
            <w:szCs w:val="24"/>
          </w:rPr>
          <w:t>In another area/slum</w:t>
        </w:r>
      </w:ins>
      <w:ins w:id="289" w:author="mahbubalam" w:date="2015-07-07T08:30:00Z">
        <w:r w:rsidR="00B1107A" w:rsidRPr="0073189C">
          <w:rPr>
            <w:sz w:val="24"/>
            <w:szCs w:val="24"/>
          </w:rPr>
          <w:t>]</w:t>
        </w:r>
        <w:r w:rsidR="00B1107A" w:rsidRPr="0073189C">
          <w:rPr>
            <w:rFonts w:cs="Arial"/>
            <w:sz w:val="24"/>
            <w:szCs w:val="24"/>
          </w:rPr>
          <w:t>............</w:t>
        </w:r>
      </w:ins>
      <w:ins w:id="290" w:author="mahbubalam" w:date="2015-07-24T16:14:00Z">
        <w:r w:rsidR="0073189C">
          <w:rPr>
            <w:rFonts w:cs="Arial"/>
            <w:sz w:val="24"/>
            <w:szCs w:val="24"/>
          </w:rPr>
          <w:t>............</w:t>
        </w:r>
      </w:ins>
      <w:ins w:id="291" w:author="mahbubalam" w:date="2015-07-07T08:30:00Z">
        <w:r w:rsidR="00B1107A" w:rsidRPr="0073189C">
          <w:rPr>
            <w:rFonts w:cs="Arial"/>
            <w:sz w:val="24"/>
            <w:szCs w:val="24"/>
          </w:rPr>
          <w:t>..................3</w:t>
        </w:r>
      </w:ins>
    </w:p>
    <w:p w:rsidR="00B1107A" w:rsidRDefault="00B1107A" w:rsidP="00B1107A">
      <w:pPr>
        <w:pStyle w:val="ListParagraph"/>
        <w:spacing w:after="120" w:line="240" w:lineRule="auto"/>
        <w:ind w:left="1260"/>
        <w:rPr>
          <w:ins w:id="292" w:author="almasud" w:date="2015-08-03T10:18:00Z"/>
          <w:rFonts w:cs="Arial"/>
          <w:iCs/>
          <w:sz w:val="24"/>
          <w:szCs w:val="24"/>
        </w:rPr>
      </w:pPr>
      <w:ins w:id="293" w:author="mahbubalam" w:date="2015-07-07T08:30:00Z">
        <w:r w:rsidRPr="0073189C">
          <w:rPr>
            <w:rFonts w:ascii="SutonnyMJ" w:hAnsi="SutonnyMJ" w:cs="SutonnyMJ"/>
            <w:sz w:val="24"/>
            <w:szCs w:val="24"/>
          </w:rPr>
          <w:t>Ab¨vb¨ (wjLyb)</w:t>
        </w:r>
        <w:r w:rsidRPr="0073189C">
          <w:rPr>
            <w:rFonts w:cs="Arial"/>
            <w:iCs/>
            <w:sz w:val="24"/>
            <w:szCs w:val="24"/>
          </w:rPr>
          <w:t xml:space="preserve"> </w:t>
        </w:r>
        <w:r w:rsidRPr="0073189C">
          <w:rPr>
            <w:rFonts w:cs="Calibri"/>
            <w:sz w:val="24"/>
            <w:szCs w:val="24"/>
          </w:rPr>
          <w:t>Other (Specify)</w:t>
        </w:r>
        <w:r w:rsidRPr="0073189C">
          <w:rPr>
            <w:rFonts w:cs="Arial"/>
            <w:iCs/>
            <w:sz w:val="24"/>
            <w:szCs w:val="24"/>
          </w:rPr>
          <w:t xml:space="preserve"> ......................</w:t>
        </w:r>
      </w:ins>
      <w:ins w:id="294" w:author="mahbubalam" w:date="2015-07-24T16:15:00Z">
        <w:r w:rsidR="0073189C">
          <w:rPr>
            <w:rFonts w:cs="Arial"/>
            <w:iCs/>
            <w:sz w:val="24"/>
            <w:szCs w:val="24"/>
          </w:rPr>
          <w:t>........</w:t>
        </w:r>
      </w:ins>
      <w:ins w:id="295" w:author="mahbubalam" w:date="2015-07-07T08:30:00Z">
        <w:r w:rsidRPr="0073189C">
          <w:rPr>
            <w:rFonts w:cs="Arial"/>
            <w:iCs/>
            <w:sz w:val="24"/>
            <w:szCs w:val="24"/>
          </w:rPr>
          <w:t>...777</w:t>
        </w:r>
      </w:ins>
    </w:p>
    <w:p w:rsidR="003321E6" w:rsidRPr="0073189C" w:rsidRDefault="003321E6" w:rsidP="00B1107A">
      <w:pPr>
        <w:pStyle w:val="ListParagraph"/>
        <w:spacing w:after="120" w:line="240" w:lineRule="auto"/>
        <w:ind w:left="1260"/>
        <w:rPr>
          <w:ins w:id="296" w:author="mahbubalam" w:date="2015-07-24T16:12:00Z"/>
          <w:rFonts w:cs="Arial"/>
          <w:iCs/>
          <w:sz w:val="24"/>
          <w:szCs w:val="24"/>
        </w:rPr>
      </w:pPr>
      <w:ins w:id="297" w:author="almasud" w:date="2015-08-03T10:18:00Z">
        <w:r w:rsidRPr="003321E6">
          <w:rPr>
            <w:rFonts w:ascii="SutonnyMJ" w:hAnsi="SutonnyMJ" w:cs="SutonnyMJ"/>
            <w:sz w:val="24"/>
            <w:szCs w:val="24"/>
          </w:rPr>
          <w:t>†cÖv‡hvR¨ bq</w:t>
        </w:r>
        <w:r>
          <w:rPr>
            <w:rFonts w:cs="Arial"/>
            <w:iCs/>
            <w:sz w:val="24"/>
            <w:szCs w:val="24"/>
          </w:rPr>
          <w:t xml:space="preserve"> (Not applicable)……………………888</w:t>
        </w:r>
      </w:ins>
    </w:p>
    <w:p w:rsidR="0073189C" w:rsidRDefault="0073189C" w:rsidP="0073189C">
      <w:pPr>
        <w:pStyle w:val="ListParagraph"/>
        <w:spacing w:after="120"/>
        <w:ind w:left="360"/>
        <w:rPr>
          <w:ins w:id="298" w:author="mahbubalam" w:date="2015-07-24T16:15:00Z"/>
          <w:rFonts w:cs="Arial"/>
          <w:iCs/>
          <w:sz w:val="24"/>
          <w:szCs w:val="24"/>
          <w:lang w:val="en-GB"/>
        </w:rPr>
      </w:pPr>
    </w:p>
    <w:p w:rsidR="0073189C" w:rsidRDefault="0073189C" w:rsidP="0073189C">
      <w:pPr>
        <w:pStyle w:val="ListParagraph"/>
        <w:spacing w:after="120"/>
        <w:ind w:left="360"/>
        <w:rPr>
          <w:ins w:id="299" w:author="mahbubalam" w:date="2015-07-24T16:16:00Z"/>
          <w:iCs/>
        </w:rPr>
      </w:pPr>
      <w:ins w:id="300" w:author="mahbubalam" w:date="2015-07-24T16:12:00Z">
        <w:r>
          <w:rPr>
            <w:rFonts w:cs="Arial"/>
            <w:iCs/>
            <w:sz w:val="24"/>
            <w:szCs w:val="24"/>
            <w:lang w:val="en-GB"/>
          </w:rPr>
          <w:t>8.4b</w:t>
        </w:r>
      </w:ins>
      <w:ins w:id="301" w:author="mahbubalam" w:date="2015-07-24T16:15:00Z">
        <w:r>
          <w:rPr>
            <w:rFonts w:cs="Arial"/>
            <w:iCs/>
            <w:sz w:val="24"/>
            <w:szCs w:val="24"/>
            <w:lang w:val="en-GB"/>
          </w:rPr>
          <w:tab/>
        </w:r>
      </w:ins>
      <w:ins w:id="302" w:author="acer" w:date="2015-07-27T01:44:00Z">
        <w:r w:rsidR="0071666D" w:rsidRPr="0071666D">
          <w:rPr>
            <w:rFonts w:ascii="SutonnyMJ" w:hAnsi="SutonnyMJ" w:cs="SutonnyMJ"/>
            <w:sz w:val="24"/>
            <w:szCs w:val="24"/>
          </w:rPr>
          <w:t>GB K¤cvD‡Û wK †Kvb `vwqZ¡cÖvß  wba©vwiZ g¨v‡bRvi Av‡Q?</w:t>
        </w:r>
        <w:r w:rsidR="0088680A">
          <w:rPr>
            <w:rFonts w:ascii="SutonnyMJ" w:hAnsi="SutonnyMJ" w:cs="SutonnyMJ"/>
            <w:sz w:val="24"/>
            <w:szCs w:val="24"/>
          </w:rPr>
          <w:t xml:space="preserve"> </w:t>
        </w:r>
        <w:del w:id="303" w:author="almasud" w:date="2015-08-03T10:19:00Z">
          <w:r w:rsidR="0088680A" w:rsidRPr="0088680A" w:rsidDel="0091711B">
            <w:rPr>
              <w:rFonts w:ascii="SutonnyMJ" w:hAnsi="SutonnyMJ" w:cs="SutonnyMJ"/>
              <w:sz w:val="24"/>
              <w:szCs w:val="24"/>
            </w:rPr>
            <w:delText>cÖ‡hvR¨ bq</w:delText>
          </w:r>
        </w:del>
        <w:r w:rsidR="0088680A" w:rsidRPr="0088680A">
          <w:rPr>
            <w:rFonts w:cs="Arial"/>
            <w:iCs/>
            <w:sz w:val="24"/>
            <w:szCs w:val="24"/>
            <w:lang w:val="en-GB"/>
          </w:rPr>
          <w:t xml:space="preserve"> </w:t>
        </w:r>
      </w:ins>
      <w:ins w:id="304" w:author="mahbubalam" w:date="2015-07-24T16:15:00Z">
        <w:r>
          <w:rPr>
            <w:rFonts w:cs="Arial"/>
            <w:iCs/>
            <w:sz w:val="24"/>
            <w:szCs w:val="24"/>
            <w:lang w:val="en-GB"/>
          </w:rPr>
          <w:t>[</w:t>
        </w:r>
      </w:ins>
      <w:ins w:id="305" w:author="mahbubalam" w:date="2015-07-24T16:12:00Z">
        <w:r w:rsidRPr="0073189C">
          <w:rPr>
            <w:rFonts w:cs="Arial"/>
            <w:iCs/>
            <w:sz w:val="24"/>
            <w:szCs w:val="24"/>
            <w:lang w:val="en-GB"/>
          </w:rPr>
          <w:t>Is there any designated compound manager for this compound?</w:t>
        </w:r>
      </w:ins>
      <w:ins w:id="306" w:author="mahbubalam" w:date="2015-07-24T16:16:00Z">
        <w:r>
          <w:rPr>
            <w:rFonts w:cs="Arial"/>
            <w:iCs/>
            <w:sz w:val="24"/>
            <w:szCs w:val="24"/>
            <w:lang w:val="en-GB"/>
          </w:rPr>
          <w:t>]</w:t>
        </w:r>
        <w:r w:rsidRPr="0073189C">
          <w:rPr>
            <w:rFonts w:cs="Arial"/>
            <w:iCs/>
            <w:sz w:val="24"/>
            <w:szCs w:val="24"/>
          </w:rPr>
          <w:t xml:space="preserve"> </w:t>
        </w:r>
        <w:r>
          <w:rPr>
            <w:rFonts w:cs="Arial"/>
            <w:iCs/>
            <w:sz w:val="24"/>
            <w:szCs w:val="24"/>
          </w:rPr>
          <w:t>....</w:t>
        </w:r>
        <w:r w:rsidRPr="0073189C">
          <w:rPr>
            <w:rFonts w:cs="Arial"/>
            <w:iCs/>
            <w:sz w:val="24"/>
            <w:szCs w:val="24"/>
          </w:rPr>
          <w:t>..</w:t>
        </w:r>
        <w:r w:rsidRPr="0073189C">
          <w:rPr>
            <w:iCs/>
          </w:rPr>
          <w:sym w:font="Symbol" w:char="F0FF"/>
        </w:r>
      </w:ins>
    </w:p>
    <w:p w:rsidR="005E396B" w:rsidRDefault="0073189C" w:rsidP="0073189C">
      <w:pPr>
        <w:pStyle w:val="ListParagraph"/>
        <w:spacing w:after="120"/>
        <w:ind w:left="360"/>
        <w:rPr>
          <w:ins w:id="307" w:author="mahbubalam" w:date="2015-07-24T16:16:00Z"/>
          <w:rFonts w:cs="Arial"/>
          <w:iCs/>
          <w:sz w:val="24"/>
          <w:szCs w:val="24"/>
          <w:lang w:val="en-GB"/>
        </w:rPr>
      </w:pPr>
      <w:ins w:id="308" w:author="mahbubalam" w:date="2015-07-24T16:12:00Z">
        <w:r>
          <w:rPr>
            <w:rFonts w:cs="Arial"/>
            <w:iCs/>
            <w:sz w:val="24"/>
            <w:szCs w:val="24"/>
            <w:lang w:val="en-GB"/>
          </w:rPr>
          <w:t xml:space="preserve">  </w:t>
        </w:r>
        <w:r w:rsidRPr="0073189C">
          <w:rPr>
            <w:rFonts w:cs="Arial"/>
            <w:iCs/>
            <w:sz w:val="24"/>
            <w:szCs w:val="24"/>
            <w:lang w:val="en-GB"/>
          </w:rPr>
          <w:t xml:space="preserve"> </w:t>
        </w:r>
      </w:ins>
      <w:ins w:id="309" w:author="mahbubalam" w:date="2015-07-24T16:16:00Z">
        <w:r>
          <w:rPr>
            <w:rFonts w:cs="Arial"/>
            <w:iCs/>
            <w:sz w:val="24"/>
            <w:szCs w:val="24"/>
            <w:lang w:val="en-GB"/>
          </w:rPr>
          <w:tab/>
        </w:r>
        <w:r>
          <w:rPr>
            <w:rFonts w:cs="Arial"/>
            <w:iCs/>
            <w:sz w:val="24"/>
            <w:szCs w:val="24"/>
            <w:lang w:val="en-GB"/>
          </w:rPr>
          <w:tab/>
        </w:r>
      </w:ins>
      <w:ins w:id="310" w:author="acer" w:date="2015-07-27T01:45:00Z">
        <w:r w:rsidR="0088680A" w:rsidRPr="0088680A">
          <w:rPr>
            <w:rFonts w:ascii="SutonnyMJ" w:hAnsi="SutonnyMJ" w:cs="SutonnyMJ"/>
            <w:sz w:val="24"/>
            <w:szCs w:val="24"/>
          </w:rPr>
          <w:t>bv</w:t>
        </w:r>
        <w:r w:rsidR="0088680A">
          <w:rPr>
            <w:rFonts w:cs="Arial"/>
            <w:iCs/>
            <w:sz w:val="24"/>
            <w:szCs w:val="24"/>
            <w:lang w:val="en-GB"/>
          </w:rPr>
          <w:t xml:space="preserve">  [</w:t>
        </w:r>
      </w:ins>
      <w:ins w:id="311" w:author="mahbubalam" w:date="2015-07-24T16:16:00Z">
        <w:r w:rsidR="005E396B">
          <w:rPr>
            <w:rFonts w:cs="Arial"/>
            <w:iCs/>
            <w:sz w:val="24"/>
            <w:szCs w:val="24"/>
            <w:lang w:val="en-GB"/>
          </w:rPr>
          <w:t>No</w:t>
        </w:r>
      </w:ins>
      <w:ins w:id="312" w:author="acer" w:date="2015-07-27T01:45:00Z">
        <w:r w:rsidR="0088680A">
          <w:rPr>
            <w:rFonts w:cs="Arial"/>
            <w:iCs/>
            <w:sz w:val="24"/>
            <w:szCs w:val="24"/>
            <w:lang w:val="en-GB"/>
          </w:rPr>
          <w:t>]</w:t>
        </w:r>
      </w:ins>
      <w:ins w:id="313" w:author="mahbubalam" w:date="2015-07-24T16:16:00Z">
        <w:r w:rsidR="005E396B">
          <w:rPr>
            <w:rFonts w:cs="Arial"/>
            <w:iCs/>
            <w:sz w:val="24"/>
            <w:szCs w:val="24"/>
            <w:lang w:val="en-GB"/>
          </w:rPr>
          <w:t>...................0</w:t>
        </w:r>
      </w:ins>
    </w:p>
    <w:p w:rsidR="005E396B" w:rsidRDefault="005E396B" w:rsidP="0073189C">
      <w:pPr>
        <w:pStyle w:val="ListParagraph"/>
        <w:spacing w:after="120"/>
        <w:ind w:left="360"/>
        <w:rPr>
          <w:ins w:id="314" w:author="mahbubalam" w:date="2015-07-24T16:16:00Z"/>
          <w:rFonts w:cs="Arial"/>
          <w:iCs/>
          <w:sz w:val="24"/>
          <w:szCs w:val="24"/>
          <w:lang w:val="en-GB"/>
        </w:rPr>
      </w:pPr>
      <w:ins w:id="315" w:author="mahbubalam" w:date="2015-07-24T16:16:00Z">
        <w:r>
          <w:rPr>
            <w:rFonts w:cs="Arial"/>
            <w:iCs/>
            <w:sz w:val="24"/>
            <w:szCs w:val="24"/>
            <w:lang w:val="en-GB"/>
          </w:rPr>
          <w:tab/>
        </w:r>
        <w:r>
          <w:rPr>
            <w:rFonts w:cs="Arial"/>
            <w:iCs/>
            <w:sz w:val="24"/>
            <w:szCs w:val="24"/>
            <w:lang w:val="en-GB"/>
          </w:rPr>
          <w:tab/>
        </w:r>
      </w:ins>
      <w:ins w:id="316" w:author="acer" w:date="2015-07-27T01:45:00Z">
        <w:r w:rsidR="0088680A" w:rsidRPr="0088680A">
          <w:rPr>
            <w:rFonts w:ascii="SutonnyMJ" w:hAnsi="SutonnyMJ" w:cs="SutonnyMJ"/>
            <w:sz w:val="24"/>
            <w:szCs w:val="24"/>
          </w:rPr>
          <w:t xml:space="preserve">n¨vu </w:t>
        </w:r>
        <w:r w:rsidR="0088680A">
          <w:rPr>
            <w:rFonts w:ascii="SutonnyMJ" w:hAnsi="SutonnyMJ" w:cs="SutonnyMJ"/>
            <w:sz w:val="24"/>
            <w:szCs w:val="24"/>
          </w:rPr>
          <w:t xml:space="preserve"> [</w:t>
        </w:r>
      </w:ins>
      <w:ins w:id="317" w:author="acer" w:date="2015-07-27T01:44:00Z">
        <w:r w:rsidR="0088680A">
          <w:rPr>
            <w:rFonts w:cs="Arial"/>
            <w:iCs/>
            <w:sz w:val="24"/>
            <w:szCs w:val="24"/>
            <w:lang w:val="en-GB"/>
          </w:rPr>
          <w:t>Yes</w:t>
        </w:r>
      </w:ins>
      <w:ins w:id="318" w:author="acer" w:date="2015-07-27T01:45:00Z">
        <w:r w:rsidR="0088680A">
          <w:rPr>
            <w:rFonts w:cs="Arial"/>
            <w:iCs/>
            <w:sz w:val="24"/>
            <w:szCs w:val="24"/>
            <w:lang w:val="en-GB"/>
          </w:rPr>
          <w:t>]</w:t>
        </w:r>
      </w:ins>
      <w:ins w:id="319" w:author="mahbubalam" w:date="2015-07-24T16:16:00Z">
        <w:r>
          <w:rPr>
            <w:rFonts w:cs="Arial"/>
            <w:iCs/>
            <w:sz w:val="24"/>
            <w:szCs w:val="24"/>
            <w:lang w:val="en-GB"/>
          </w:rPr>
          <w:t>...................1</w:t>
        </w:r>
      </w:ins>
    </w:p>
    <w:p w:rsidR="0073189C" w:rsidRDefault="005E396B" w:rsidP="0073189C">
      <w:pPr>
        <w:pStyle w:val="ListParagraph"/>
        <w:spacing w:after="120"/>
        <w:ind w:left="360"/>
        <w:rPr>
          <w:ins w:id="320" w:author="mahbubalam" w:date="2015-07-24T16:18:00Z"/>
          <w:rFonts w:cs="Arial"/>
          <w:iCs/>
          <w:sz w:val="24"/>
          <w:szCs w:val="24"/>
          <w:lang w:val="en-GB"/>
        </w:rPr>
      </w:pPr>
      <w:ins w:id="321" w:author="mahbubalam" w:date="2015-07-24T16:17:00Z">
        <w:r>
          <w:rPr>
            <w:rFonts w:cs="Arial"/>
            <w:iCs/>
            <w:sz w:val="24"/>
            <w:szCs w:val="24"/>
            <w:lang w:val="en-GB"/>
          </w:rPr>
          <w:tab/>
        </w:r>
        <w:r>
          <w:rPr>
            <w:rFonts w:cs="Arial"/>
            <w:iCs/>
            <w:sz w:val="24"/>
            <w:szCs w:val="24"/>
            <w:lang w:val="en-GB"/>
          </w:rPr>
          <w:tab/>
        </w:r>
      </w:ins>
      <w:ins w:id="322" w:author="acer" w:date="2015-07-27T01:45:00Z">
        <w:r w:rsidR="0088680A" w:rsidRPr="0088680A">
          <w:rPr>
            <w:rFonts w:ascii="SutonnyMJ" w:hAnsi="SutonnyMJ" w:cs="SutonnyMJ"/>
            <w:sz w:val="24"/>
            <w:szCs w:val="24"/>
          </w:rPr>
          <w:t>cÖ‡hvR¨ bq</w:t>
        </w:r>
        <w:r w:rsidR="0088680A" w:rsidRPr="0088680A">
          <w:rPr>
            <w:rFonts w:cs="Arial"/>
            <w:iCs/>
            <w:sz w:val="24"/>
            <w:szCs w:val="24"/>
            <w:lang w:val="en-GB"/>
          </w:rPr>
          <w:t xml:space="preserve"> </w:t>
        </w:r>
        <w:r w:rsidR="0088680A">
          <w:rPr>
            <w:rFonts w:cs="Arial"/>
            <w:iCs/>
            <w:sz w:val="24"/>
            <w:szCs w:val="24"/>
            <w:lang w:val="en-GB"/>
          </w:rPr>
          <w:t>[</w:t>
        </w:r>
      </w:ins>
      <w:ins w:id="323" w:author="mahbubalam" w:date="2015-07-24T16:12:00Z">
        <w:r w:rsidR="0073189C" w:rsidRPr="0073189C">
          <w:rPr>
            <w:rFonts w:cs="Arial"/>
            <w:iCs/>
            <w:sz w:val="24"/>
            <w:szCs w:val="24"/>
            <w:lang w:val="en-GB"/>
          </w:rPr>
          <w:t>Not applicable</w:t>
        </w:r>
      </w:ins>
      <w:ins w:id="324" w:author="acer" w:date="2015-07-27T01:45:00Z">
        <w:r w:rsidR="0088680A">
          <w:rPr>
            <w:rFonts w:cs="Arial"/>
            <w:iCs/>
            <w:sz w:val="24"/>
            <w:szCs w:val="24"/>
            <w:lang w:val="en-GB"/>
          </w:rPr>
          <w:t>]</w:t>
        </w:r>
      </w:ins>
      <w:ins w:id="325" w:author="mahbubalam" w:date="2015-07-24T16:17:00Z">
        <w:r>
          <w:rPr>
            <w:rFonts w:cs="Arial"/>
            <w:iCs/>
            <w:sz w:val="24"/>
            <w:szCs w:val="24"/>
            <w:lang w:val="en-GB"/>
          </w:rPr>
          <w:t>.......................888</w:t>
        </w:r>
      </w:ins>
    </w:p>
    <w:p w:rsidR="005E396B" w:rsidRPr="0073189C" w:rsidRDefault="00083F55" w:rsidP="0073189C">
      <w:pPr>
        <w:pStyle w:val="ListParagraph"/>
        <w:spacing w:after="120"/>
        <w:ind w:left="360"/>
        <w:rPr>
          <w:ins w:id="326" w:author="mahbubalam" w:date="2015-07-24T16:12:00Z"/>
          <w:rFonts w:cs="Arial"/>
          <w:iCs/>
          <w:sz w:val="24"/>
          <w:szCs w:val="24"/>
        </w:rPr>
      </w:pPr>
      <w:ins w:id="327" w:author="mahbubalam" w:date="2015-08-03T12:25:00Z">
        <w:r>
          <w:rPr>
            <w:rFonts w:cs="Arial"/>
            <w:iCs/>
            <w:sz w:val="24"/>
            <w:szCs w:val="24"/>
          </w:rPr>
          <w:t xml:space="preserve">[Skip note: Skip q8.4c if the answer is </w:t>
        </w:r>
      </w:ins>
      <w:ins w:id="328" w:author="mahbubalam" w:date="2015-08-03T12:26:00Z">
        <w:r>
          <w:rPr>
            <w:rFonts w:cs="Arial"/>
            <w:iCs/>
            <w:sz w:val="24"/>
            <w:szCs w:val="24"/>
          </w:rPr>
          <w:t>0]</w:t>
        </w:r>
      </w:ins>
    </w:p>
    <w:p w:rsidR="0073189C" w:rsidRPr="005E396B" w:rsidRDefault="005E396B" w:rsidP="005E396B">
      <w:pPr>
        <w:spacing w:after="120"/>
        <w:ind w:left="360"/>
        <w:rPr>
          <w:ins w:id="329" w:author="mahbubalam" w:date="2015-07-24T16:12:00Z"/>
          <w:rFonts w:cs="Arial"/>
          <w:iCs/>
          <w:sz w:val="24"/>
          <w:szCs w:val="24"/>
        </w:rPr>
      </w:pPr>
      <w:ins w:id="330" w:author="mahbubalam" w:date="2015-07-24T16:18:00Z">
        <w:r>
          <w:rPr>
            <w:rFonts w:cs="Arial"/>
            <w:iCs/>
            <w:sz w:val="24"/>
            <w:szCs w:val="24"/>
            <w:lang w:val="en-GB"/>
          </w:rPr>
          <w:t>8.4c</w:t>
        </w:r>
        <w:r w:rsidRPr="005E396B">
          <w:rPr>
            <w:rFonts w:cs="Arial"/>
            <w:iCs/>
            <w:sz w:val="24"/>
            <w:szCs w:val="24"/>
          </w:rPr>
          <w:t xml:space="preserve"> </w:t>
        </w:r>
        <w:r>
          <w:rPr>
            <w:rFonts w:cs="Arial"/>
            <w:iCs/>
            <w:sz w:val="24"/>
            <w:szCs w:val="24"/>
          </w:rPr>
          <w:tab/>
        </w:r>
      </w:ins>
      <w:ins w:id="331" w:author="acer" w:date="2015-07-27T01:46:00Z">
        <w:r w:rsidR="00AC4BB4" w:rsidRPr="00AC4BB4">
          <w:rPr>
            <w:rFonts w:ascii="SutonnyMJ" w:hAnsi="SutonnyMJ" w:cs="SutonnyMJ"/>
            <w:sz w:val="24"/>
            <w:szCs w:val="24"/>
          </w:rPr>
          <w:t>K¤cvDÛ g¨v‡bRvi †Kv_vq _v‡K?</w:t>
        </w:r>
        <w:r w:rsidR="00AC4BB4" w:rsidRPr="00AC4BB4">
          <w:rPr>
            <w:rFonts w:cs="Arial"/>
            <w:iCs/>
            <w:sz w:val="24"/>
            <w:szCs w:val="24"/>
          </w:rPr>
          <w:t xml:space="preserve"> </w:t>
        </w:r>
        <w:r w:rsidR="00AC4BB4">
          <w:rPr>
            <w:rFonts w:cs="Arial"/>
            <w:iCs/>
            <w:sz w:val="24"/>
            <w:szCs w:val="24"/>
          </w:rPr>
          <w:t xml:space="preserve"> </w:t>
        </w:r>
      </w:ins>
      <w:ins w:id="332" w:author="mahbubalam" w:date="2015-07-24T16:12:00Z">
        <w:r w:rsidR="0073189C" w:rsidRPr="005E396B">
          <w:rPr>
            <w:rFonts w:cs="Arial"/>
            <w:iCs/>
            <w:sz w:val="24"/>
            <w:szCs w:val="24"/>
          </w:rPr>
          <w:t>Where does the compound manager living?</w:t>
        </w:r>
      </w:ins>
      <w:ins w:id="333" w:author="mahbubalam" w:date="2015-07-24T16:18:00Z">
        <w:r w:rsidRPr="005E396B">
          <w:rPr>
            <w:rFonts w:cs="Arial"/>
            <w:iCs/>
            <w:sz w:val="24"/>
            <w:szCs w:val="24"/>
          </w:rPr>
          <w:t xml:space="preserve"> </w:t>
        </w:r>
        <w:r w:rsidRPr="0073189C">
          <w:rPr>
            <w:rFonts w:cs="Arial"/>
            <w:iCs/>
            <w:sz w:val="24"/>
            <w:szCs w:val="24"/>
          </w:rPr>
          <w:t>...............................</w:t>
        </w:r>
        <w:r w:rsidRPr="0073189C">
          <w:rPr>
            <w:iCs/>
          </w:rPr>
          <w:sym w:font="Symbol" w:char="F0FF"/>
        </w:r>
      </w:ins>
    </w:p>
    <w:p w:rsidR="005E396B" w:rsidRPr="0073189C" w:rsidRDefault="00AC4BB4" w:rsidP="005E396B">
      <w:pPr>
        <w:pStyle w:val="ListParagraph"/>
        <w:spacing w:after="120" w:line="240" w:lineRule="auto"/>
        <w:ind w:left="1260"/>
        <w:rPr>
          <w:ins w:id="334" w:author="mahbubalam" w:date="2015-07-24T16:19:00Z"/>
          <w:rFonts w:cs="Calibri"/>
          <w:sz w:val="24"/>
          <w:szCs w:val="24"/>
        </w:rPr>
      </w:pPr>
      <w:ins w:id="335" w:author="acer" w:date="2015-07-27T01:47:00Z">
        <w:r w:rsidRPr="006E65DF">
          <w:rPr>
            <w:rFonts w:ascii="SutonnyMJ" w:hAnsi="SutonnyMJ" w:cs="Arial"/>
            <w:sz w:val="24"/>
            <w:szCs w:val="24"/>
          </w:rPr>
          <w:t>GB KgvD‡Û (GKB evwo‡Z)</w:t>
        </w:r>
        <w:r w:rsidRPr="00D00857">
          <w:rPr>
            <w:rFonts w:cs="Calibri"/>
            <w:sz w:val="24"/>
            <w:szCs w:val="24"/>
          </w:rPr>
          <w:t xml:space="preserve"> </w:t>
        </w:r>
      </w:ins>
      <w:ins w:id="336" w:author="mahbubalam" w:date="2015-07-24T16:19:00Z">
        <w:r w:rsidR="005E396B" w:rsidRPr="0073189C">
          <w:rPr>
            <w:rFonts w:cs="Calibri"/>
            <w:sz w:val="24"/>
            <w:szCs w:val="24"/>
          </w:rPr>
          <w:t>[In this compound]</w:t>
        </w:r>
        <w:r w:rsidR="005E396B" w:rsidRPr="0073189C">
          <w:rPr>
            <w:rFonts w:cs="Arial"/>
            <w:sz w:val="24"/>
            <w:szCs w:val="24"/>
          </w:rPr>
          <w:t xml:space="preserve"> ......</w:t>
        </w:r>
        <w:r w:rsidR="005E396B">
          <w:rPr>
            <w:rFonts w:cs="Arial"/>
            <w:sz w:val="24"/>
            <w:szCs w:val="24"/>
          </w:rPr>
          <w:t>.............</w:t>
        </w:r>
        <w:r w:rsidR="005E396B" w:rsidRPr="0073189C">
          <w:rPr>
            <w:rFonts w:cs="Arial"/>
            <w:sz w:val="24"/>
            <w:szCs w:val="24"/>
          </w:rPr>
          <w:t>.............................1</w:t>
        </w:r>
      </w:ins>
    </w:p>
    <w:p w:rsidR="005E396B" w:rsidRPr="0073189C" w:rsidRDefault="00AC4BB4" w:rsidP="005E396B">
      <w:pPr>
        <w:pStyle w:val="ListParagraph"/>
        <w:spacing w:after="120" w:line="240" w:lineRule="auto"/>
        <w:ind w:left="1260"/>
        <w:rPr>
          <w:ins w:id="337" w:author="mahbubalam" w:date="2015-07-24T16:19:00Z"/>
          <w:rFonts w:cs="Calibri"/>
          <w:sz w:val="24"/>
          <w:szCs w:val="24"/>
        </w:rPr>
      </w:pPr>
      <w:ins w:id="338" w:author="acer" w:date="2015-07-27T01:47:00Z">
        <w:r w:rsidRPr="006E65DF">
          <w:rPr>
            <w:rFonts w:ascii="SutonnyMJ" w:hAnsi="SutonnyMJ" w:cs="Arial"/>
            <w:sz w:val="24"/>
            <w:szCs w:val="24"/>
          </w:rPr>
          <w:t>GB GjvKvi Ab¨ †Kvb K¤cvD‡Û</w:t>
        </w:r>
        <w:r w:rsidRPr="00D00857">
          <w:rPr>
            <w:rFonts w:cs="Calibri"/>
            <w:sz w:val="24"/>
            <w:szCs w:val="24"/>
          </w:rPr>
          <w:t xml:space="preserve"> </w:t>
        </w:r>
      </w:ins>
      <w:ins w:id="339" w:author="mahbubalam" w:date="2015-07-24T16:19:00Z">
        <w:r w:rsidR="005E396B" w:rsidRPr="0073189C">
          <w:rPr>
            <w:rFonts w:cs="Calibri"/>
            <w:sz w:val="24"/>
            <w:szCs w:val="24"/>
          </w:rPr>
          <w:t>[In another compound within this slum]</w:t>
        </w:r>
        <w:r w:rsidR="005E396B" w:rsidRPr="0073189C">
          <w:rPr>
            <w:rFonts w:cs="Arial"/>
            <w:sz w:val="24"/>
            <w:szCs w:val="24"/>
          </w:rPr>
          <w:t>.......2</w:t>
        </w:r>
      </w:ins>
    </w:p>
    <w:p w:rsidR="005E396B" w:rsidRPr="0073189C" w:rsidRDefault="00AC4BB4" w:rsidP="005E396B">
      <w:pPr>
        <w:pStyle w:val="ListParagraph"/>
        <w:spacing w:after="120" w:line="240" w:lineRule="auto"/>
        <w:ind w:left="1260"/>
        <w:rPr>
          <w:ins w:id="340" w:author="mahbubalam" w:date="2015-07-24T16:19:00Z"/>
          <w:rFonts w:cs="Calibri"/>
          <w:sz w:val="24"/>
          <w:szCs w:val="24"/>
        </w:rPr>
      </w:pPr>
      <w:ins w:id="341" w:author="acer" w:date="2015-07-27T01:47:00Z">
        <w:r w:rsidRPr="006E65DF">
          <w:rPr>
            <w:rFonts w:ascii="SutonnyMJ" w:hAnsi="SutonnyMJ" w:cs="Arial"/>
            <w:sz w:val="24"/>
            <w:szCs w:val="24"/>
          </w:rPr>
          <w:t>Ab¨ †Kvb GjvKvq</w:t>
        </w:r>
        <w:r w:rsidRPr="00D87C4D">
          <w:rPr>
            <w:sz w:val="24"/>
            <w:szCs w:val="24"/>
          </w:rPr>
          <w:t xml:space="preserve"> </w:t>
        </w:r>
      </w:ins>
      <w:ins w:id="342" w:author="mahbubalam" w:date="2015-07-24T16:19:00Z">
        <w:r w:rsidR="005E396B" w:rsidRPr="0073189C">
          <w:rPr>
            <w:sz w:val="24"/>
            <w:szCs w:val="24"/>
          </w:rPr>
          <w:t>[In another area/slum]</w:t>
        </w:r>
        <w:r w:rsidR="005E396B" w:rsidRPr="0073189C">
          <w:rPr>
            <w:rFonts w:cs="Arial"/>
            <w:sz w:val="24"/>
            <w:szCs w:val="24"/>
          </w:rPr>
          <w:t>............</w:t>
        </w:r>
        <w:r w:rsidR="005E396B">
          <w:rPr>
            <w:rFonts w:cs="Arial"/>
            <w:sz w:val="24"/>
            <w:szCs w:val="24"/>
          </w:rPr>
          <w:t>............</w:t>
        </w:r>
        <w:r w:rsidR="005E396B" w:rsidRPr="0073189C">
          <w:rPr>
            <w:rFonts w:cs="Arial"/>
            <w:sz w:val="24"/>
            <w:szCs w:val="24"/>
          </w:rPr>
          <w:t>..................3</w:t>
        </w:r>
      </w:ins>
    </w:p>
    <w:p w:rsidR="0073189C" w:rsidRDefault="005E396B" w:rsidP="005E396B">
      <w:pPr>
        <w:pStyle w:val="ListParagraph"/>
        <w:spacing w:after="120" w:line="240" w:lineRule="auto"/>
        <w:ind w:left="1260"/>
        <w:rPr>
          <w:ins w:id="343" w:author="almasud" w:date="2015-08-03T10:20:00Z"/>
          <w:rFonts w:cs="Arial"/>
          <w:iCs/>
          <w:sz w:val="24"/>
          <w:szCs w:val="24"/>
        </w:rPr>
      </w:pPr>
      <w:ins w:id="344" w:author="mahbubalam" w:date="2015-07-24T16:19:00Z">
        <w:r w:rsidRPr="0073189C">
          <w:rPr>
            <w:rFonts w:ascii="SutonnyMJ" w:hAnsi="SutonnyMJ" w:cs="SutonnyMJ"/>
            <w:sz w:val="24"/>
            <w:szCs w:val="24"/>
          </w:rPr>
          <w:t>Ab¨vb¨ (wjLyb)</w:t>
        </w:r>
        <w:r w:rsidRPr="0073189C">
          <w:rPr>
            <w:rFonts w:cs="Arial"/>
            <w:iCs/>
            <w:sz w:val="24"/>
            <w:szCs w:val="24"/>
          </w:rPr>
          <w:t xml:space="preserve"> </w:t>
        </w:r>
        <w:r w:rsidRPr="0073189C">
          <w:rPr>
            <w:rFonts w:cs="Calibri"/>
            <w:sz w:val="24"/>
            <w:szCs w:val="24"/>
          </w:rPr>
          <w:t>Other (Specify)</w:t>
        </w:r>
        <w:r w:rsidRPr="0073189C">
          <w:rPr>
            <w:rFonts w:cs="Arial"/>
            <w:iCs/>
            <w:sz w:val="24"/>
            <w:szCs w:val="24"/>
          </w:rPr>
          <w:t xml:space="preserve"> ......................</w:t>
        </w:r>
        <w:r>
          <w:rPr>
            <w:rFonts w:cs="Arial"/>
            <w:iCs/>
            <w:sz w:val="24"/>
            <w:szCs w:val="24"/>
          </w:rPr>
          <w:t>........</w:t>
        </w:r>
        <w:r w:rsidRPr="0073189C">
          <w:rPr>
            <w:rFonts w:cs="Arial"/>
            <w:iCs/>
            <w:sz w:val="24"/>
            <w:szCs w:val="24"/>
          </w:rPr>
          <w:t>...777</w:t>
        </w:r>
      </w:ins>
    </w:p>
    <w:p w:rsidR="0091711B" w:rsidRPr="005E396B" w:rsidRDefault="0091711B" w:rsidP="005E396B">
      <w:pPr>
        <w:pStyle w:val="ListParagraph"/>
        <w:spacing w:after="120" w:line="240" w:lineRule="auto"/>
        <w:ind w:left="1260"/>
        <w:rPr>
          <w:ins w:id="345" w:author="mahbubalam" w:date="2015-07-07T08:30:00Z"/>
          <w:rFonts w:cs="Arial"/>
          <w:iCs/>
          <w:sz w:val="24"/>
          <w:szCs w:val="24"/>
        </w:rPr>
      </w:pPr>
      <w:ins w:id="346" w:author="almasud" w:date="2015-08-03T10:20:00Z">
        <w:r w:rsidRPr="0088680A">
          <w:rPr>
            <w:rFonts w:ascii="SutonnyMJ" w:hAnsi="SutonnyMJ" w:cs="SutonnyMJ"/>
            <w:sz w:val="24"/>
            <w:szCs w:val="24"/>
          </w:rPr>
          <w:t>cÖ‡hvR¨ bq</w:t>
        </w:r>
        <w:r w:rsidRPr="0088680A">
          <w:rPr>
            <w:rFonts w:cs="Arial"/>
            <w:iCs/>
            <w:sz w:val="24"/>
            <w:szCs w:val="24"/>
            <w:lang w:val="en-GB"/>
          </w:rPr>
          <w:t xml:space="preserve"> </w:t>
        </w:r>
        <w:r>
          <w:rPr>
            <w:rFonts w:cs="Arial"/>
            <w:iCs/>
            <w:sz w:val="24"/>
            <w:szCs w:val="24"/>
            <w:lang w:val="en-GB"/>
          </w:rPr>
          <w:t>[</w:t>
        </w:r>
        <w:r w:rsidRPr="0073189C">
          <w:rPr>
            <w:rFonts w:cs="Arial"/>
            <w:iCs/>
            <w:sz w:val="24"/>
            <w:szCs w:val="24"/>
            <w:lang w:val="en-GB"/>
          </w:rPr>
          <w:t>Not applicable</w:t>
        </w:r>
        <w:r>
          <w:rPr>
            <w:rFonts w:cs="Arial"/>
            <w:iCs/>
            <w:sz w:val="24"/>
            <w:szCs w:val="24"/>
            <w:lang w:val="en-GB"/>
          </w:rPr>
          <w:t>].......................888</w:t>
        </w:r>
      </w:ins>
    </w:p>
    <w:p w:rsidR="0021263D" w:rsidRPr="001F4016" w:rsidRDefault="0021263D" w:rsidP="0021263D">
      <w:pPr>
        <w:pStyle w:val="ListParagraph"/>
        <w:spacing w:after="120" w:line="240" w:lineRule="auto"/>
        <w:ind w:left="1260"/>
        <w:rPr>
          <w:rFonts w:ascii="Calibri" w:hAnsi="Calibri" w:cs="Calibri"/>
          <w:sz w:val="24"/>
          <w:szCs w:val="24"/>
        </w:rPr>
      </w:pPr>
    </w:p>
    <w:p w:rsidR="00E42C6D" w:rsidRPr="001F4016" w:rsidRDefault="00E42C6D" w:rsidP="00D53965">
      <w:pPr>
        <w:pStyle w:val="ListParagraph"/>
        <w:numPr>
          <w:ilvl w:val="0"/>
          <w:numId w:val="5"/>
        </w:numPr>
        <w:spacing w:after="120" w:line="240" w:lineRule="auto"/>
        <w:ind w:left="540" w:hanging="540"/>
        <w:rPr>
          <w:rFonts w:ascii="SutonnyMJ" w:hAnsi="SutonnyMJ"/>
          <w:sz w:val="24"/>
          <w:szCs w:val="24"/>
        </w:rPr>
      </w:pPr>
      <w:r w:rsidRPr="001F4016">
        <w:rPr>
          <w:rFonts w:ascii="SutonnyMJ" w:hAnsi="SutonnyMJ"/>
          <w:sz w:val="24"/>
          <w:szCs w:val="24"/>
        </w:rPr>
        <w:t xml:space="preserve">hw` </w:t>
      </w:r>
      <w:r w:rsidR="008D66CE" w:rsidRPr="001F4016">
        <w:rPr>
          <w:iCs/>
          <w:sz w:val="24"/>
          <w:szCs w:val="24"/>
          <w:cs/>
          <w:lang w:bidi="bn-BD"/>
        </w:rPr>
        <w:t>8.</w:t>
      </w:r>
      <w:r w:rsidR="008D66CE" w:rsidRPr="001F4016">
        <w:rPr>
          <w:rFonts w:cs="Vrinda"/>
          <w:iCs/>
          <w:sz w:val="24"/>
          <w:szCs w:val="24"/>
          <w:cs/>
          <w:lang w:bidi="bn-BD"/>
        </w:rPr>
        <w:t>4</w:t>
      </w:r>
      <w:r w:rsidR="008D66CE" w:rsidRPr="001F4016">
        <w:rPr>
          <w:iCs/>
          <w:sz w:val="24"/>
          <w:szCs w:val="24"/>
          <w:cs/>
          <w:lang w:bidi="bn-BD"/>
        </w:rPr>
        <w:t xml:space="preserve"> </w:t>
      </w:r>
      <w:r w:rsidR="008D66CE" w:rsidRPr="001F4016">
        <w:rPr>
          <w:iCs/>
          <w:sz w:val="24"/>
          <w:szCs w:val="24"/>
        </w:rPr>
        <w:t xml:space="preserve"> </w:t>
      </w:r>
      <w:r w:rsidR="008D66CE" w:rsidRPr="001F4016">
        <w:rPr>
          <w:sz w:val="24"/>
          <w:szCs w:val="24"/>
        </w:rPr>
        <w:t>-</w:t>
      </w:r>
      <w:r w:rsidRPr="001F4016">
        <w:rPr>
          <w:rFonts w:ascii="SutonnyMJ" w:hAnsi="SutonnyMJ"/>
          <w:sz w:val="24"/>
          <w:szCs w:val="24"/>
        </w:rPr>
        <w:t xml:space="preserve">Gi DËi </w:t>
      </w:r>
      <w:r w:rsidR="0021263D" w:rsidRPr="001F4016">
        <w:rPr>
          <w:rFonts w:ascii="SutonnyMJ" w:hAnsi="SutonnyMJ"/>
          <w:sz w:val="24"/>
          <w:szCs w:val="24"/>
        </w:rPr>
        <w:t>2 A_ev 5</w:t>
      </w:r>
      <w:r w:rsidR="0021263D" w:rsidRPr="001F4016">
        <w:rPr>
          <w:i/>
          <w:sz w:val="24"/>
          <w:szCs w:val="24"/>
        </w:rPr>
        <w:t xml:space="preserve"> </w:t>
      </w:r>
      <w:r w:rsidRPr="001F4016">
        <w:rPr>
          <w:rFonts w:ascii="SutonnyMJ" w:hAnsi="SutonnyMJ"/>
          <w:sz w:val="24"/>
          <w:szCs w:val="24"/>
        </w:rPr>
        <w:t>nq</w:t>
      </w:r>
      <w:r w:rsidRPr="001F4016">
        <w:rPr>
          <w:rFonts w:ascii="SutonnyMJ" w:hAnsi="SutonnyMJ" w:cs="Arial"/>
          <w:sz w:val="24"/>
          <w:szCs w:val="24"/>
        </w:rPr>
        <w:t xml:space="preserve"> (fvov evwo)</w:t>
      </w:r>
      <w:r w:rsidRPr="001F4016">
        <w:rPr>
          <w:rFonts w:ascii="SutonnyMJ" w:hAnsi="SutonnyMJ"/>
          <w:sz w:val="24"/>
          <w:szCs w:val="24"/>
        </w:rPr>
        <w:t>, Z‡e</w:t>
      </w:r>
      <w:r w:rsidRPr="001F4016">
        <w:rPr>
          <w:rFonts w:ascii="SutonnyMJ" w:hAnsi="SutonnyMJ" w:cs="Arial"/>
          <w:sz w:val="24"/>
          <w:szCs w:val="24"/>
        </w:rPr>
        <w:t xml:space="preserve"> emZevwowUi AvqZb wK </w:t>
      </w:r>
      <w:r w:rsidR="00C33463" w:rsidRPr="001F4016">
        <w:rPr>
          <w:sz w:val="24"/>
          <w:szCs w:val="24"/>
        </w:rPr>
        <w:t>1</w:t>
      </w:r>
      <w:r w:rsidRPr="001F4016">
        <w:rPr>
          <w:sz w:val="24"/>
          <w:szCs w:val="24"/>
        </w:rPr>
        <w:t>00</w:t>
      </w:r>
      <w:r w:rsidRPr="001F4016">
        <w:rPr>
          <w:rFonts w:ascii="SutonnyMJ" w:hAnsi="SutonnyMJ" w:cs="Arial"/>
          <w:sz w:val="24"/>
          <w:szCs w:val="24"/>
        </w:rPr>
        <w:t xml:space="preserve"> eM©dz‡Ui Kg?</w:t>
      </w:r>
      <w:r w:rsidR="00E74BE8" w:rsidRPr="001F4016">
        <w:t xml:space="preserve"> </w:t>
      </w:r>
      <w:r w:rsidR="00E74BE8" w:rsidRPr="001F4016">
        <w:rPr>
          <w:rFonts w:ascii="SutonnyMJ" w:hAnsi="SutonnyMJ" w:cs="Arial"/>
          <w:sz w:val="24"/>
          <w:szCs w:val="24"/>
        </w:rPr>
        <w:t xml:space="preserve">(AvbygvwbK 10 wdU evB 10 wd‡Ui g‡Zvb) </w:t>
      </w:r>
      <w:r w:rsidRPr="001F4016">
        <w:rPr>
          <w:rFonts w:ascii="SutonnyMJ" w:hAnsi="SutonnyMJ"/>
          <w:sz w:val="24"/>
          <w:szCs w:val="24"/>
        </w:rPr>
        <w:t xml:space="preserve"> </w:t>
      </w:r>
      <w:r w:rsidR="00C33463" w:rsidRPr="001F4016">
        <w:rPr>
          <w:sz w:val="24"/>
          <w:szCs w:val="24"/>
        </w:rPr>
        <w:t>[If 8</w:t>
      </w:r>
      <w:r w:rsidR="0021263D" w:rsidRPr="001F4016">
        <w:rPr>
          <w:sz w:val="24"/>
          <w:szCs w:val="24"/>
        </w:rPr>
        <w:t>.4</w:t>
      </w:r>
      <w:r w:rsidRPr="001F4016">
        <w:rPr>
          <w:sz w:val="24"/>
          <w:szCs w:val="24"/>
        </w:rPr>
        <w:t xml:space="preserve"> answers is 2</w:t>
      </w:r>
      <w:r w:rsidR="0021263D" w:rsidRPr="001F4016">
        <w:rPr>
          <w:sz w:val="24"/>
          <w:szCs w:val="24"/>
        </w:rPr>
        <w:t xml:space="preserve"> or 5</w:t>
      </w:r>
      <w:r w:rsidRPr="001F4016">
        <w:rPr>
          <w:sz w:val="24"/>
          <w:szCs w:val="24"/>
        </w:rPr>
        <w:t xml:space="preserve"> (rental)</w:t>
      </w:r>
      <w:r w:rsidR="00C33463" w:rsidRPr="001F4016">
        <w:rPr>
          <w:sz w:val="24"/>
          <w:szCs w:val="24"/>
        </w:rPr>
        <w:t xml:space="preserve"> then do the area is less than 1</w:t>
      </w:r>
      <w:r w:rsidRPr="001F4016">
        <w:rPr>
          <w:sz w:val="24"/>
          <w:szCs w:val="24"/>
        </w:rPr>
        <w:t>00 sq. ft.?]</w:t>
      </w:r>
      <w:del w:id="347" w:author="almasud" w:date="2015-08-03T10:21:00Z">
        <w:r w:rsidRPr="001F4016" w:rsidDel="00966C24">
          <w:rPr>
            <w:iCs/>
            <w:sz w:val="24"/>
            <w:szCs w:val="24"/>
          </w:rPr>
          <w:delText>...</w:delText>
        </w:r>
      </w:del>
      <w:ins w:id="348" w:author="almasud" w:date="2015-08-03T10:21:00Z">
        <w:r w:rsidR="00966C24">
          <w:rPr>
            <w:iCs/>
            <w:sz w:val="24"/>
            <w:szCs w:val="24"/>
          </w:rPr>
          <w:t>…</w:t>
        </w:r>
      </w:ins>
      <w:r w:rsidRPr="001F4016">
        <w:rPr>
          <w:iCs/>
          <w:sz w:val="24"/>
          <w:szCs w:val="24"/>
        </w:rPr>
        <w:t>..................................................................</w:t>
      </w:r>
      <w:r w:rsidRPr="001F4016">
        <w:rPr>
          <w:iCs/>
          <w:sz w:val="24"/>
          <w:szCs w:val="24"/>
        </w:rPr>
        <w:tab/>
      </w:r>
      <w:r w:rsidRPr="001F4016">
        <w:rPr>
          <w:iCs/>
          <w:sz w:val="24"/>
          <w:szCs w:val="24"/>
        </w:rPr>
        <w:sym w:font="Symbol" w:char="F0FF"/>
      </w:r>
    </w:p>
    <w:p w:rsidR="00734E1D" w:rsidRPr="001F4016" w:rsidRDefault="0078399B" w:rsidP="003D26F7">
      <w:pPr>
        <w:spacing w:after="120" w:line="240" w:lineRule="auto"/>
        <w:ind w:left="90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734E1D" w:rsidRPr="001F4016">
        <w:rPr>
          <w:rFonts w:ascii="SutonnyMJ" w:hAnsi="SutonnyMJ" w:cs="Arial"/>
          <w:sz w:val="24"/>
          <w:szCs w:val="24"/>
        </w:rPr>
        <w:t xml:space="preserve">=0, </w:t>
      </w:r>
      <w:r w:rsidR="00E42C6D" w:rsidRPr="001F4016">
        <w:rPr>
          <w:rFonts w:ascii="SutonnyMJ" w:hAnsi="SutonnyMJ" w:cs="Arial"/>
          <w:sz w:val="24"/>
          <w:szCs w:val="24"/>
        </w:rPr>
        <w:t xml:space="preserve"> </w:t>
      </w:r>
      <w:r w:rsidR="00E42C6D" w:rsidRPr="001F4016">
        <w:rPr>
          <w:sz w:val="24"/>
          <w:szCs w:val="24"/>
        </w:rPr>
        <w:t>[ No].............................</w:t>
      </w:r>
      <w:r w:rsidR="00E42C6D" w:rsidRPr="001F4016">
        <w:rPr>
          <w:sz w:val="24"/>
          <w:szCs w:val="24"/>
        </w:rPr>
        <w:tab/>
        <w:t>0</w:t>
      </w:r>
    </w:p>
    <w:p w:rsidR="00E42C6D" w:rsidRPr="001F4016" w:rsidRDefault="00E42C6D" w:rsidP="0078399B">
      <w:pPr>
        <w:pStyle w:val="ListParagraph"/>
        <w:spacing w:after="120" w:line="240" w:lineRule="auto"/>
        <w:ind w:left="1260"/>
        <w:rPr>
          <w:sz w:val="24"/>
          <w:szCs w:val="24"/>
        </w:rPr>
      </w:pPr>
      <w:r w:rsidRPr="001F4016">
        <w:rPr>
          <w:rFonts w:ascii="SutonnyMJ" w:hAnsi="SutonnyMJ" w:cs="Arial"/>
          <w:sz w:val="24"/>
          <w:szCs w:val="24"/>
        </w:rPr>
        <w:t>nu¨v</w:t>
      </w:r>
      <w:r w:rsidR="00734E1D" w:rsidRPr="001F4016">
        <w:rPr>
          <w:rFonts w:ascii="SutonnyMJ" w:hAnsi="SutonnyMJ" w:cs="Arial"/>
          <w:sz w:val="24"/>
          <w:szCs w:val="24"/>
        </w:rPr>
        <w:t>= 1</w:t>
      </w:r>
      <w:r w:rsidR="000B6F1E" w:rsidRPr="001F4016">
        <w:rPr>
          <w:rFonts w:ascii="SutonnyMJ" w:hAnsi="SutonnyMJ" w:cs="Arial"/>
          <w:sz w:val="24"/>
          <w:szCs w:val="24"/>
        </w:rPr>
        <w:t>,</w:t>
      </w:r>
      <w:r w:rsidRPr="001F4016">
        <w:rPr>
          <w:rFonts w:ascii="SutonnyMJ" w:hAnsi="SutonnyMJ" w:cs="Arial"/>
          <w:sz w:val="24"/>
          <w:szCs w:val="24"/>
        </w:rPr>
        <w:t xml:space="preserve"> </w:t>
      </w:r>
      <w:r w:rsidRPr="001F4016">
        <w:rPr>
          <w:sz w:val="24"/>
          <w:szCs w:val="24"/>
        </w:rPr>
        <w:t>[Yes]............................</w:t>
      </w:r>
      <w:r w:rsidRPr="001F4016">
        <w:rPr>
          <w:sz w:val="24"/>
          <w:szCs w:val="24"/>
        </w:rPr>
        <w:tab/>
        <w:t>1</w:t>
      </w:r>
    </w:p>
    <w:p w:rsidR="000B6F1E" w:rsidRPr="001F4016" w:rsidRDefault="000B6F1E" w:rsidP="000B6F1E">
      <w:pPr>
        <w:pStyle w:val="ListParagraph"/>
        <w:spacing w:after="120" w:line="240" w:lineRule="auto"/>
        <w:ind w:left="2340"/>
        <w:rPr>
          <w:sz w:val="24"/>
          <w:szCs w:val="24"/>
        </w:rPr>
      </w:pPr>
    </w:p>
    <w:p w:rsidR="00E42C6D" w:rsidRPr="001F4016" w:rsidRDefault="00E42C6D" w:rsidP="00D53965">
      <w:pPr>
        <w:pStyle w:val="ListParagraph"/>
        <w:numPr>
          <w:ilvl w:val="0"/>
          <w:numId w:val="5"/>
        </w:numPr>
        <w:spacing w:after="120" w:line="240" w:lineRule="auto"/>
        <w:ind w:left="540" w:hanging="540"/>
        <w:rPr>
          <w:iCs/>
          <w:sz w:val="24"/>
          <w:szCs w:val="24"/>
        </w:rPr>
      </w:pPr>
      <w:r w:rsidRPr="001F4016">
        <w:rPr>
          <w:rFonts w:ascii="SutonnyMJ" w:hAnsi="SutonnyMJ" w:cs="Arial"/>
          <w:sz w:val="24"/>
          <w:szCs w:val="24"/>
        </w:rPr>
        <w:lastRenderedPageBreak/>
        <w:t>Avcbvi Lvbvq ivbœvi Rb¨ cÖavbZ wK ai‡bi R¡vjvbx e¨envi Kiv nq ?</w:t>
      </w:r>
      <w:r w:rsidRPr="001F4016">
        <w:rPr>
          <w:rFonts w:ascii="Arial" w:hAnsi="Arial" w:cs="Arial"/>
          <w:sz w:val="24"/>
          <w:szCs w:val="24"/>
        </w:rPr>
        <w:t xml:space="preserve"> </w:t>
      </w:r>
      <w:r w:rsidRPr="001F4016">
        <w:rPr>
          <w:sz w:val="24"/>
          <w:szCs w:val="24"/>
        </w:rPr>
        <w:t>[</w:t>
      </w:r>
      <w:r w:rsidRPr="001F4016">
        <w:rPr>
          <w:iCs/>
          <w:sz w:val="24"/>
          <w:szCs w:val="24"/>
        </w:rPr>
        <w:t>What type of fuel does your household mainly use for cooking?]</w:t>
      </w:r>
      <w:r w:rsidRPr="001F4016">
        <w:rPr>
          <w:rFonts w:ascii="Arial" w:hAnsi="Arial" w:cs="Arial"/>
          <w:iCs/>
          <w:sz w:val="24"/>
          <w:szCs w:val="24"/>
        </w:rPr>
        <w:t xml:space="preserve"> </w:t>
      </w:r>
      <w:r w:rsidRPr="001F4016">
        <w:rPr>
          <w:iCs/>
          <w:sz w:val="24"/>
          <w:szCs w:val="24"/>
        </w:rPr>
        <w:t>................................................................................</w:t>
      </w:r>
      <w:r w:rsidRPr="001F4016">
        <w:rPr>
          <w:rFonts w:ascii="Arial" w:hAnsi="Arial" w:cs="Arial"/>
          <w:iCs/>
          <w:sz w:val="24"/>
          <w:szCs w:val="24"/>
        </w:rPr>
        <w:tab/>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KvV</w:t>
      </w:r>
      <w:r w:rsidR="00647EA9" w:rsidRPr="001F4016">
        <w:rPr>
          <w:rFonts w:ascii="SutonnyMJ" w:hAnsi="SutonnyMJ" w:cs="Arial"/>
          <w:sz w:val="24"/>
          <w:szCs w:val="24"/>
        </w:rPr>
        <w:t xml:space="preserve">/KvV Kqjv </w:t>
      </w:r>
      <w:r w:rsidRPr="001F4016">
        <w:rPr>
          <w:rFonts w:ascii="Arial" w:hAnsi="Arial" w:cs="Arial"/>
          <w:sz w:val="24"/>
          <w:szCs w:val="24"/>
        </w:rPr>
        <w:t xml:space="preserve"> </w:t>
      </w:r>
      <w:r w:rsidRPr="001F4016">
        <w:rPr>
          <w:sz w:val="24"/>
          <w:szCs w:val="24"/>
        </w:rPr>
        <w:t>[</w:t>
      </w:r>
      <w:r w:rsidRPr="001F4016">
        <w:rPr>
          <w:iCs/>
          <w:sz w:val="24"/>
          <w:szCs w:val="24"/>
        </w:rPr>
        <w:t>Wood</w:t>
      </w:r>
      <w:r w:rsidR="006A3C64" w:rsidRPr="001F4016">
        <w:rPr>
          <w:iCs/>
          <w:sz w:val="24"/>
          <w:szCs w:val="24"/>
        </w:rPr>
        <w:t>/Charcoal</w:t>
      </w:r>
      <w:r w:rsidRPr="001F4016">
        <w:rPr>
          <w:sz w:val="24"/>
          <w:szCs w:val="24"/>
        </w:rPr>
        <w:t>]</w:t>
      </w:r>
      <w:r w:rsidRPr="001F4016">
        <w:rPr>
          <w:iCs/>
          <w:sz w:val="24"/>
          <w:szCs w:val="24"/>
        </w:rPr>
        <w:t xml:space="preserve"> ................</w:t>
      </w:r>
      <w:r w:rsidR="00374D91">
        <w:rPr>
          <w:iCs/>
          <w:sz w:val="24"/>
          <w:szCs w:val="24"/>
        </w:rPr>
        <w:t>.............</w:t>
      </w:r>
      <w:r w:rsidR="006A3C64" w:rsidRPr="001F4016">
        <w:rPr>
          <w:iCs/>
          <w:sz w:val="24"/>
          <w:szCs w:val="24"/>
        </w:rPr>
        <w:t>.......</w:t>
      </w:r>
      <w:r w:rsidRPr="001F4016">
        <w:rPr>
          <w:iCs/>
          <w:sz w:val="24"/>
          <w:szCs w:val="24"/>
        </w:rPr>
        <w:t>...01</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‡K‡ivwmb</w:t>
      </w:r>
      <w:r w:rsidRPr="001F4016">
        <w:rPr>
          <w:rFonts w:ascii="Arial" w:hAnsi="Arial" w:cs="Arial"/>
          <w:sz w:val="24"/>
          <w:szCs w:val="24"/>
        </w:rPr>
        <w:t xml:space="preserve"> </w:t>
      </w:r>
      <w:r w:rsidRPr="001F4016">
        <w:rPr>
          <w:sz w:val="24"/>
          <w:szCs w:val="24"/>
        </w:rPr>
        <w:t>[</w:t>
      </w:r>
      <w:r w:rsidRPr="001F4016">
        <w:rPr>
          <w:iCs/>
          <w:sz w:val="24"/>
          <w:szCs w:val="24"/>
        </w:rPr>
        <w:t xml:space="preserve">Kerosene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02</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we`y¨r</w:t>
      </w:r>
      <w:r w:rsidRPr="001F4016">
        <w:rPr>
          <w:rFonts w:ascii="Arial" w:hAnsi="Arial" w:cs="Arial"/>
          <w:sz w:val="24"/>
          <w:szCs w:val="24"/>
        </w:rPr>
        <w:t xml:space="preserve"> [</w:t>
      </w:r>
      <w:r w:rsidRPr="001F4016">
        <w:rPr>
          <w:iCs/>
          <w:sz w:val="24"/>
          <w:szCs w:val="24"/>
        </w:rPr>
        <w:t xml:space="preserve">Electricity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03</w:t>
      </w:r>
    </w:p>
    <w:p w:rsidR="00647EA9" w:rsidRPr="001F4016" w:rsidRDefault="00647EA9" w:rsidP="002673CB">
      <w:pPr>
        <w:pStyle w:val="ListParagraph"/>
        <w:spacing w:after="120" w:line="240" w:lineRule="auto"/>
        <w:ind w:left="1440"/>
        <w:rPr>
          <w:iCs/>
          <w:sz w:val="24"/>
          <w:szCs w:val="24"/>
        </w:rPr>
      </w:pPr>
      <w:r w:rsidRPr="001F4016">
        <w:rPr>
          <w:rFonts w:ascii="SutonnyMJ" w:hAnsi="SutonnyMJ" w:cs="Arial"/>
          <w:sz w:val="24"/>
          <w:szCs w:val="24"/>
        </w:rPr>
        <w:t xml:space="preserve">cvB‡ci gva¨‡g mieivnK…Z cÖvK…wZK M¨vm </w:t>
      </w:r>
      <w:r w:rsidR="00E42C6D" w:rsidRPr="001F4016">
        <w:rPr>
          <w:sz w:val="24"/>
          <w:szCs w:val="24"/>
        </w:rPr>
        <w:t>[</w:t>
      </w:r>
      <w:r w:rsidR="00555AD3" w:rsidRPr="001F4016">
        <w:rPr>
          <w:sz w:val="24"/>
          <w:szCs w:val="24"/>
        </w:rPr>
        <w:t>P</w:t>
      </w:r>
      <w:r w:rsidR="00555AD3" w:rsidRPr="001F4016">
        <w:rPr>
          <w:iCs/>
          <w:sz w:val="24"/>
          <w:szCs w:val="24"/>
        </w:rPr>
        <w:t xml:space="preserve">iped </w:t>
      </w:r>
      <w:r w:rsidR="00E42C6D" w:rsidRPr="001F4016">
        <w:rPr>
          <w:iCs/>
          <w:sz w:val="24"/>
          <w:szCs w:val="24"/>
        </w:rPr>
        <w:t xml:space="preserve">gas </w:t>
      </w:r>
      <w:r w:rsidR="00E42C6D" w:rsidRPr="001F4016">
        <w:rPr>
          <w:sz w:val="24"/>
          <w:szCs w:val="24"/>
        </w:rPr>
        <w:t>]</w:t>
      </w:r>
      <w:r w:rsidR="00374D91">
        <w:rPr>
          <w:iCs/>
          <w:sz w:val="24"/>
          <w:szCs w:val="24"/>
        </w:rPr>
        <w:t xml:space="preserve"> ....</w:t>
      </w:r>
      <w:r w:rsidR="006A3C64" w:rsidRPr="001F4016">
        <w:rPr>
          <w:iCs/>
          <w:sz w:val="24"/>
          <w:szCs w:val="24"/>
        </w:rPr>
        <w:t>.......04</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SutonnyMJ"/>
          <w:iCs/>
          <w:sz w:val="24"/>
          <w:szCs w:val="24"/>
        </w:rPr>
        <w:t>ev‡qv-</w:t>
      </w:r>
      <w:r w:rsidRPr="001F4016">
        <w:rPr>
          <w:rFonts w:ascii="SutonnyMJ" w:hAnsi="SutonnyMJ" w:cs="Arial"/>
          <w:sz w:val="24"/>
          <w:szCs w:val="24"/>
        </w:rPr>
        <w:t xml:space="preserve">M¨vm </w:t>
      </w:r>
      <w:r w:rsidRPr="001F4016">
        <w:rPr>
          <w:sz w:val="24"/>
          <w:szCs w:val="24"/>
        </w:rPr>
        <w:t>[</w:t>
      </w:r>
      <w:r w:rsidRPr="001F4016">
        <w:rPr>
          <w:iCs/>
          <w:sz w:val="24"/>
          <w:szCs w:val="24"/>
        </w:rPr>
        <w:t>Bio-gas/LPG gass</w:t>
      </w:r>
      <w:r w:rsidRPr="001F4016">
        <w:rPr>
          <w:sz w:val="24"/>
          <w:szCs w:val="24"/>
        </w:rPr>
        <w:t>]</w:t>
      </w:r>
      <w:r w:rsidRPr="001F4016">
        <w:rPr>
          <w:iCs/>
          <w:sz w:val="24"/>
          <w:szCs w:val="24"/>
        </w:rPr>
        <w:t xml:space="preserve"> ....................................</w:t>
      </w:r>
      <w:r w:rsidRPr="001F4016">
        <w:rPr>
          <w:sz w:val="24"/>
          <w:szCs w:val="24"/>
        </w:rPr>
        <w:tab/>
      </w:r>
      <w:r w:rsidR="006A3C64" w:rsidRPr="001F4016">
        <w:rPr>
          <w:iCs/>
          <w:sz w:val="24"/>
          <w:szCs w:val="24"/>
        </w:rPr>
        <w:t>05</w:t>
      </w:r>
    </w:p>
    <w:p w:rsidR="00647EA9"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Ab¨vb¨</w:t>
      </w:r>
      <w:r w:rsidRPr="001F4016">
        <w:rPr>
          <w:rFonts w:ascii="Arial" w:hAnsi="Arial" w:cs="Arial"/>
          <w:iCs/>
          <w:sz w:val="24"/>
          <w:szCs w:val="24"/>
        </w:rPr>
        <w:t xml:space="preserve"> </w:t>
      </w:r>
      <w:r w:rsidRPr="001F4016">
        <w:rPr>
          <w:rFonts w:ascii="SutonnyMJ" w:hAnsi="SutonnyMJ" w:cs="Arial"/>
          <w:sz w:val="24"/>
          <w:szCs w:val="24"/>
        </w:rPr>
        <w:t xml:space="preserve">(eY©bv wjLyb) </w:t>
      </w:r>
      <w:r w:rsidRPr="001F4016">
        <w:rPr>
          <w:sz w:val="24"/>
          <w:szCs w:val="24"/>
        </w:rPr>
        <w:t>[</w:t>
      </w:r>
      <w:r w:rsidRPr="001F4016">
        <w:rPr>
          <w:i/>
          <w:sz w:val="24"/>
          <w:szCs w:val="24"/>
        </w:rPr>
        <w:t xml:space="preserve">Specify other] </w:t>
      </w:r>
      <w:r w:rsidR="000B6F1E" w:rsidRPr="001F4016">
        <w:rPr>
          <w:iCs/>
          <w:sz w:val="24"/>
          <w:szCs w:val="24"/>
        </w:rPr>
        <w:t xml:space="preserve">....................................  </w:t>
      </w:r>
      <w:r w:rsidRPr="001F4016">
        <w:rPr>
          <w:sz w:val="24"/>
          <w:szCs w:val="24"/>
        </w:rPr>
        <w:t xml:space="preserve"> 777</w:t>
      </w:r>
    </w:p>
    <w:p w:rsidR="000B6F1E"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Rvwb bv</w:t>
      </w:r>
      <w:r w:rsidRPr="001F4016">
        <w:rPr>
          <w:rFonts w:ascii="Arial" w:hAnsi="Arial" w:cs="Arial"/>
          <w:sz w:val="24"/>
          <w:szCs w:val="24"/>
        </w:rPr>
        <w:t xml:space="preserve"> </w:t>
      </w:r>
      <w:r w:rsidRPr="001F4016">
        <w:rPr>
          <w:sz w:val="24"/>
          <w:szCs w:val="24"/>
        </w:rPr>
        <w:t>[Don’t know]</w:t>
      </w:r>
      <w:r w:rsidRPr="001F4016">
        <w:rPr>
          <w:iCs/>
          <w:sz w:val="24"/>
          <w:szCs w:val="24"/>
        </w:rPr>
        <w:t xml:space="preserve"> .................................................</w:t>
      </w:r>
      <w:r w:rsidRPr="001F4016">
        <w:rPr>
          <w:sz w:val="24"/>
          <w:szCs w:val="24"/>
        </w:rPr>
        <w:tab/>
        <w:t>999</w:t>
      </w:r>
    </w:p>
    <w:p w:rsidR="000B6F1E" w:rsidRPr="001F4016" w:rsidRDefault="000B6F1E" w:rsidP="000B6F1E">
      <w:pPr>
        <w:pStyle w:val="ListParagraph"/>
        <w:spacing w:after="120" w:line="240" w:lineRule="auto"/>
        <w:ind w:left="2160"/>
        <w:rPr>
          <w:iCs/>
          <w:sz w:val="24"/>
          <w:szCs w:val="24"/>
        </w:rPr>
      </w:pPr>
    </w:p>
    <w:p w:rsidR="00A83D0C" w:rsidRPr="001F4016" w:rsidRDefault="00E42C6D" w:rsidP="00A83D0C">
      <w:pPr>
        <w:pStyle w:val="ListParagraph"/>
        <w:numPr>
          <w:ilvl w:val="0"/>
          <w:numId w:val="5"/>
        </w:numPr>
        <w:spacing w:after="120" w:line="240" w:lineRule="auto"/>
        <w:ind w:left="540" w:hanging="540"/>
        <w:rPr>
          <w:sz w:val="24"/>
          <w:szCs w:val="24"/>
        </w:rPr>
      </w:pPr>
      <w:r w:rsidRPr="001F4016">
        <w:rPr>
          <w:rFonts w:ascii="SutonnyMJ" w:hAnsi="SutonnyMJ" w:cs="Arial"/>
          <w:sz w:val="24"/>
          <w:szCs w:val="24"/>
        </w:rPr>
        <w:t>Avcbvi g‡Z mvgvwRK †cÖ¶vc‡U Avcbvi LvbvwUi Ae¯’vb wK iKg?</w:t>
      </w:r>
      <w:r w:rsidRPr="001F4016">
        <w:rPr>
          <w:sz w:val="24"/>
          <w:szCs w:val="24"/>
        </w:rPr>
        <w:t xml:space="preserve"> [How would you describe your economic status?] .....................................................................................</w:t>
      </w:r>
      <w:r w:rsidRPr="001F4016">
        <w:rPr>
          <w:sz w:val="24"/>
          <w:szCs w:val="24"/>
        </w:rPr>
        <w:tab/>
      </w:r>
      <w:r w:rsidRPr="001F4016">
        <w:rPr>
          <w:sz w:val="24"/>
          <w:szCs w:val="24"/>
        </w:rPr>
        <w:tab/>
      </w:r>
      <w:r w:rsidRPr="001F4016">
        <w:rPr>
          <w:sz w:val="24"/>
          <w:szCs w:val="24"/>
        </w:rPr>
        <w:sym w:font="Symbol" w:char="F0FF"/>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 xml:space="preserve">abx </w:t>
      </w:r>
      <w:r w:rsidRPr="001F4016">
        <w:rPr>
          <w:sz w:val="24"/>
          <w:szCs w:val="24"/>
        </w:rPr>
        <w:t>[Dhoni/ Rich] ....................................................................</w:t>
      </w:r>
      <w:r w:rsidRPr="001F4016">
        <w:rPr>
          <w:sz w:val="24"/>
          <w:szCs w:val="24"/>
        </w:rPr>
        <w:tab/>
        <w:t>1</w:t>
      </w:r>
      <w:r w:rsidRPr="001F4016">
        <w:rPr>
          <w:sz w:val="24"/>
          <w:szCs w:val="24"/>
        </w:rPr>
        <w:tab/>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D”P ga¨weË</w:t>
      </w:r>
      <w:r w:rsidRPr="001F4016">
        <w:rPr>
          <w:sz w:val="24"/>
          <w:szCs w:val="24"/>
        </w:rPr>
        <w:t xml:space="preserve"> [Uchho modho bitto/ Upper middle class]..........</w:t>
      </w:r>
      <w:r w:rsidRPr="001F4016">
        <w:rPr>
          <w:sz w:val="24"/>
          <w:szCs w:val="24"/>
        </w:rPr>
        <w:tab/>
        <w:t>2</w:t>
      </w:r>
    </w:p>
    <w:p w:rsidR="00A83D0C" w:rsidRPr="001F4016" w:rsidRDefault="00E42C6D" w:rsidP="002673CB">
      <w:pPr>
        <w:pStyle w:val="ListParagraph"/>
        <w:spacing w:after="120" w:line="240" w:lineRule="auto"/>
        <w:ind w:left="1410"/>
        <w:rPr>
          <w:sz w:val="24"/>
          <w:szCs w:val="24"/>
          <w:rtl/>
          <w:cs/>
        </w:rPr>
      </w:pPr>
      <w:r w:rsidRPr="001F4016">
        <w:rPr>
          <w:rFonts w:ascii="SutonnyMJ" w:hAnsi="SutonnyMJ" w:cs="Arial"/>
          <w:sz w:val="24"/>
          <w:szCs w:val="24"/>
        </w:rPr>
        <w:t>ga¨weË</w:t>
      </w:r>
      <w:r w:rsidRPr="001F4016">
        <w:rPr>
          <w:sz w:val="24"/>
          <w:szCs w:val="24"/>
        </w:rPr>
        <w:t xml:space="preserve"> [Modho Bitto/ Middle class] ....................................</w:t>
      </w:r>
      <w:r w:rsidRPr="001F4016">
        <w:rPr>
          <w:sz w:val="24"/>
          <w:szCs w:val="24"/>
        </w:rPr>
        <w:tab/>
        <w:t>3</w:t>
      </w:r>
    </w:p>
    <w:p w:rsidR="00F90A9B" w:rsidRPr="001F4016" w:rsidRDefault="00F90A9B" w:rsidP="002673CB">
      <w:pPr>
        <w:pStyle w:val="ListParagraph"/>
        <w:spacing w:after="120" w:line="240" w:lineRule="auto"/>
        <w:ind w:left="1410"/>
        <w:rPr>
          <w:rFonts w:ascii="SutonnyMJ" w:hAnsi="SutonnyMJ" w:cs="Arial"/>
          <w:sz w:val="24"/>
          <w:szCs w:val="24"/>
        </w:rPr>
      </w:pPr>
      <w:r w:rsidRPr="001F4016">
        <w:rPr>
          <w:rFonts w:ascii="SutonnyMJ" w:hAnsi="SutonnyMJ" w:cs="Arial"/>
          <w:sz w:val="24"/>
          <w:szCs w:val="24"/>
        </w:rPr>
        <w:t xml:space="preserve">wbæ-ga¨weË </w:t>
      </w:r>
      <w:r w:rsidRPr="001F4016">
        <w:rPr>
          <w:rFonts w:hint="cs"/>
          <w:sz w:val="24"/>
          <w:szCs w:val="24"/>
          <w:cs/>
          <w:lang w:bidi="bn-BD"/>
        </w:rPr>
        <w:t>[Lower middle class]</w:t>
      </w:r>
      <w:r w:rsidRPr="001F4016">
        <w:rPr>
          <w:sz w:val="24"/>
          <w:szCs w:val="24"/>
        </w:rPr>
        <w:t xml:space="preserve"> ...............</w:t>
      </w:r>
      <w:r w:rsidR="00374D91">
        <w:rPr>
          <w:sz w:val="24"/>
          <w:szCs w:val="24"/>
        </w:rPr>
        <w:t>.......................</w:t>
      </w:r>
      <w:r w:rsidRPr="001F4016">
        <w:rPr>
          <w:sz w:val="24"/>
          <w:szCs w:val="24"/>
        </w:rPr>
        <w:t>..........</w:t>
      </w:r>
      <w:r w:rsidRPr="001F4016">
        <w:rPr>
          <w:sz w:val="24"/>
          <w:szCs w:val="24"/>
        </w:rPr>
        <w:tab/>
        <w:t>4</w:t>
      </w:r>
    </w:p>
    <w:p w:rsidR="00A83D0C"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`wi`ª</w:t>
      </w:r>
      <w:r w:rsidRPr="001F4016">
        <w:rPr>
          <w:sz w:val="24"/>
          <w:szCs w:val="24"/>
        </w:rPr>
        <w:t xml:space="preserve"> [Doridro / Poor] ....................</w:t>
      </w:r>
      <w:r w:rsidR="00374D91">
        <w:rPr>
          <w:sz w:val="24"/>
          <w:szCs w:val="24"/>
        </w:rPr>
        <w:t>.........................................</w:t>
      </w:r>
      <w:r w:rsidRPr="001F4016">
        <w:rPr>
          <w:sz w:val="24"/>
          <w:szCs w:val="24"/>
        </w:rPr>
        <w:t>.....</w:t>
      </w:r>
      <w:r w:rsidRPr="001F4016">
        <w:rPr>
          <w:sz w:val="24"/>
          <w:szCs w:val="24"/>
        </w:rPr>
        <w:tab/>
      </w:r>
      <w:r w:rsidR="00F90A9B" w:rsidRPr="001F4016">
        <w:rPr>
          <w:rFonts w:hint="cs"/>
          <w:sz w:val="24"/>
          <w:szCs w:val="24"/>
          <w:cs/>
          <w:lang w:bidi="bn-BD"/>
        </w:rPr>
        <w:t>5</w:t>
      </w:r>
    </w:p>
    <w:p w:rsidR="00E42C6D" w:rsidRPr="001F4016" w:rsidRDefault="00E42C6D" w:rsidP="002673CB">
      <w:pPr>
        <w:pStyle w:val="ListParagraph"/>
        <w:spacing w:after="120" w:line="240" w:lineRule="auto"/>
        <w:ind w:left="1410"/>
        <w:rPr>
          <w:sz w:val="24"/>
          <w:szCs w:val="24"/>
        </w:rPr>
      </w:pPr>
      <w:r w:rsidRPr="001F4016">
        <w:rPr>
          <w:rFonts w:ascii="SutonnyMJ" w:hAnsi="SutonnyMJ" w:cs="Arial"/>
          <w:sz w:val="24"/>
          <w:szCs w:val="24"/>
        </w:rPr>
        <w:t>nZ`wi`ª</w:t>
      </w:r>
      <w:r w:rsidRPr="001F4016">
        <w:rPr>
          <w:sz w:val="24"/>
          <w:szCs w:val="24"/>
        </w:rPr>
        <w:t xml:space="preserve"> [Hotodoridro/ Extreme Poor]...................................</w:t>
      </w:r>
      <w:r w:rsidRPr="001F4016">
        <w:rPr>
          <w:sz w:val="24"/>
          <w:szCs w:val="24"/>
        </w:rPr>
        <w:tab/>
      </w:r>
      <w:r w:rsidR="00F90A9B" w:rsidRPr="001F4016">
        <w:rPr>
          <w:rFonts w:hint="cs"/>
          <w:sz w:val="24"/>
          <w:szCs w:val="24"/>
          <w:cs/>
          <w:lang w:bidi="bn-BD"/>
        </w:rPr>
        <w:t>6</w:t>
      </w:r>
    </w:p>
    <w:p w:rsidR="007305FE" w:rsidRPr="001F4016" w:rsidRDefault="007305FE" w:rsidP="007305FE">
      <w:pPr>
        <w:pStyle w:val="ListParagraph"/>
        <w:spacing w:after="120" w:line="240" w:lineRule="auto"/>
        <w:ind w:left="1080"/>
        <w:rPr>
          <w:rFonts w:ascii="SutonnyMJ" w:hAnsi="SutonnyMJ" w:cs="Arial"/>
          <w:sz w:val="24"/>
          <w:szCs w:val="24"/>
          <w:cs/>
          <w:lang w:bidi="bn-BD"/>
        </w:rPr>
      </w:pPr>
      <w:bookmarkStart w:id="349" w:name="_Toc333831094"/>
    </w:p>
    <w:p w:rsidR="00C33463" w:rsidRPr="001F4016" w:rsidRDefault="008D66CE" w:rsidP="00F90A9B">
      <w:pPr>
        <w:pStyle w:val="ListParagraph"/>
        <w:numPr>
          <w:ilvl w:val="1"/>
          <w:numId w:val="89"/>
        </w:numPr>
        <w:spacing w:after="120" w:line="240" w:lineRule="auto"/>
        <w:rPr>
          <w:rFonts w:ascii="SutonnyMJ" w:hAnsi="SutonnyMJ" w:cs="Arial"/>
          <w:sz w:val="24"/>
          <w:szCs w:val="24"/>
          <w:cs/>
          <w:lang w:bidi="bn-BD"/>
        </w:rPr>
      </w:pPr>
      <w:r w:rsidRPr="001F4016">
        <w:rPr>
          <w:rFonts w:ascii="SutonnyMJ" w:hAnsi="SutonnyMJ" w:cs="Arial"/>
          <w:sz w:val="24"/>
          <w:szCs w:val="24"/>
        </w:rPr>
        <w:t>Avcbvi M„n¯’vwji †gvU Avq KZ (M„n¯’vwji †h †h m`m¨ Avq K</w:t>
      </w:r>
      <w:r w:rsidR="00FC434C" w:rsidRPr="001F4016">
        <w:rPr>
          <w:rFonts w:ascii="SutonnyMJ" w:hAnsi="SutonnyMJ" w:cs="Arial"/>
          <w:sz w:val="24"/>
          <w:szCs w:val="24"/>
        </w:rPr>
        <w:t>‡</w:t>
      </w:r>
      <w:r w:rsidRPr="001F4016">
        <w:rPr>
          <w:rFonts w:ascii="SutonnyMJ" w:hAnsi="SutonnyMJ" w:cs="Arial"/>
          <w:sz w:val="24"/>
          <w:szCs w:val="24"/>
        </w:rPr>
        <w:t>i Zv‡`i mK‡ji Av‡qi mgwó)?</w:t>
      </w:r>
      <w:r w:rsidRPr="001F4016">
        <w:rPr>
          <w:rFonts w:ascii="SutonnyMJ" w:hAnsi="SutonnyMJ" w:cs="Vrinda"/>
          <w:sz w:val="24"/>
          <w:szCs w:val="24"/>
          <w:cs/>
          <w:lang w:bidi="bn-BD"/>
        </w:rPr>
        <w:t xml:space="preserve"> </w:t>
      </w:r>
      <w:r w:rsidRPr="001F4016">
        <w:rPr>
          <w:sz w:val="24"/>
          <w:szCs w:val="24"/>
        </w:rPr>
        <w:t>[</w:t>
      </w:r>
      <w:r w:rsidRPr="001F4016">
        <w:rPr>
          <w:sz w:val="24"/>
          <w:szCs w:val="24"/>
          <w:lang w:bidi="bn-BD"/>
        </w:rPr>
        <w:t>What</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all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members)?</w:t>
      </w:r>
      <w:r w:rsidR="000E253C" w:rsidRPr="001F4016">
        <w:rPr>
          <w:sz w:val="24"/>
          <w:szCs w:val="24"/>
        </w:rPr>
        <w:t>.............................................</w:t>
      </w:r>
      <w:r w:rsidRPr="001F4016">
        <w:rPr>
          <w:rFonts w:ascii="SutonnyMJ" w:hAnsi="SutonnyMJ" w:cs="Vrinda"/>
          <w:sz w:val="24"/>
          <w:szCs w:val="24"/>
          <w:cs/>
          <w:lang w:bidi="bn-BD"/>
        </w:rPr>
        <w:t xml:space="preserve">  </w:t>
      </w:r>
    </w:p>
    <w:p w:rsidR="00F90A9B" w:rsidRPr="001F4016" w:rsidRDefault="00F90A9B" w:rsidP="00AD6FD5">
      <w:pPr>
        <w:pStyle w:val="ListParagraph"/>
        <w:spacing w:after="120" w:line="240" w:lineRule="auto"/>
        <w:ind w:left="1080"/>
        <w:rPr>
          <w:rFonts w:cs="Vrinda"/>
          <w:b/>
          <w:sz w:val="24"/>
          <w:szCs w:val="24"/>
          <w:u w:val="single"/>
          <w:cs/>
          <w:lang w:bidi="bn-BD"/>
        </w:rPr>
      </w:pPr>
    </w:p>
    <w:p w:rsidR="0063090B" w:rsidRPr="001F4016" w:rsidRDefault="0063090B" w:rsidP="0063090B">
      <w:pPr>
        <w:pStyle w:val="ListParagraph"/>
        <w:spacing w:after="120" w:line="240" w:lineRule="auto"/>
        <w:ind w:left="1080"/>
        <w:rPr>
          <w:rFonts w:cs="Vrinda"/>
          <w:b/>
          <w:sz w:val="24"/>
          <w:szCs w:val="24"/>
          <w:u w:val="single"/>
          <w:lang w:bidi="bn-BD"/>
        </w:rPr>
      </w:pPr>
      <w:r w:rsidRPr="001F4016">
        <w:rPr>
          <w:rFonts w:ascii="SutonnyMJ" w:hAnsi="SutonnyMJ" w:cs="Arial"/>
          <w:b/>
          <w:sz w:val="24"/>
          <w:szCs w:val="24"/>
          <w:u w:val="single"/>
        </w:rPr>
        <w:t>GbwRI B›Uvi‡fbkb</w:t>
      </w:r>
      <w:r w:rsidRPr="001F4016">
        <w:rPr>
          <w:rFonts w:cs="Vrinda"/>
          <w:b/>
          <w:sz w:val="24"/>
          <w:szCs w:val="24"/>
          <w:u w:val="single"/>
          <w:lang w:bidi="bn-BD"/>
        </w:rPr>
        <w:t xml:space="preserve"> [NGO Intervention]</w:t>
      </w:r>
    </w:p>
    <w:p w:rsidR="0063090B" w:rsidRPr="001F4016" w:rsidRDefault="0063090B" w:rsidP="0063090B">
      <w:pPr>
        <w:pStyle w:val="ListParagraph"/>
        <w:spacing w:after="120" w:line="240" w:lineRule="auto"/>
        <w:ind w:left="1080"/>
        <w:rPr>
          <w:rFonts w:cs="Vrinda"/>
          <w:b/>
          <w:sz w:val="24"/>
          <w:szCs w:val="24"/>
          <w:u w:val="single"/>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SutonnyMJ" w:hAnsi="SutonnyMJ" w:cs="SutonnyMJ"/>
          <w:sz w:val="24"/>
          <w:szCs w:val="24"/>
        </w:rPr>
        <w:t>¯^v¯’¨m¤§Z j¨vwUªb e¨envi I wkï‡`i gj AcmviY m¤ú‡K© †KD wK Avcbv‡K wKQy e‡jwQj ev wkwL‡qwQj A_ev †Kv_vI †_‡K †`‡L‡Qb ev ï‡b‡Qb</w:t>
      </w:r>
      <w:r w:rsidRPr="001F4016">
        <w:rPr>
          <w:sz w:val="24"/>
          <w:szCs w:val="24"/>
        </w:rPr>
        <w:t>? [Did anyone tell/teach you about the messages of sanitary latrine use and faeces disposal?]</w:t>
      </w:r>
      <w:r w:rsidRPr="001F4016">
        <w:rPr>
          <w:rFonts w:ascii="Arial" w:hAnsi="Arial" w:cs="Arial"/>
          <w:sz w:val="24"/>
          <w:szCs w:val="24"/>
        </w:rPr>
        <w:t xml:space="preserve">........................................................................................       </w:t>
      </w:r>
      <w:r w:rsidRPr="001F4016">
        <w:rPr>
          <w:rFonts w:ascii="Symbol" w:hAnsi="Symbol"/>
          <w:sz w:val="24"/>
          <w:szCs w:val="24"/>
        </w:rPr>
        <w:t></w:t>
      </w:r>
      <w:r w:rsidRPr="001F4016">
        <w:rPr>
          <w:rFonts w:ascii="Symbol" w:hAnsi="Symbol"/>
          <w:sz w:val="24"/>
          <w:szCs w:val="24"/>
        </w:rPr>
        <w:t></w:t>
      </w:r>
    </w:p>
    <w:p w:rsidR="0063090B" w:rsidRPr="001F4016" w:rsidRDefault="0063090B" w:rsidP="0063090B">
      <w:pPr>
        <w:spacing w:after="0" w:line="240" w:lineRule="auto"/>
        <w:ind w:left="1440" w:firstLine="720"/>
        <w:rPr>
          <w:rFonts w:ascii="Times New Roman" w:hAnsi="Times New Roman" w:cs="Times New Roman"/>
          <w:sz w:val="24"/>
          <w:szCs w:val="24"/>
          <w:lang w:val="pt-BR"/>
        </w:rPr>
      </w:pPr>
      <w:r w:rsidRPr="001F4016">
        <w:rPr>
          <w:rFonts w:ascii="SutonnyMJ" w:hAnsi="SutonnyMJ" w:cs="SutonnyMJ"/>
          <w:sz w:val="24"/>
          <w:szCs w:val="24"/>
          <w:lang w:val="pt-BR"/>
        </w:rPr>
        <w:t xml:space="preserve">n¨uv </w:t>
      </w:r>
      <w:r w:rsidRPr="001F4016">
        <w:rPr>
          <w:sz w:val="24"/>
          <w:szCs w:val="24"/>
          <w:lang w:val="pt-BR"/>
        </w:rPr>
        <w:t>[Yes]................................ 1</w:t>
      </w:r>
    </w:p>
    <w:p w:rsidR="0063090B" w:rsidRPr="001F4016" w:rsidRDefault="0063090B" w:rsidP="0063090B">
      <w:pPr>
        <w:spacing w:after="0" w:line="240" w:lineRule="auto"/>
        <w:ind w:left="1440" w:firstLine="720"/>
        <w:rPr>
          <w:rFonts w:ascii="Calibri" w:hAnsi="Calibri" w:cs="Calibri"/>
          <w:sz w:val="24"/>
          <w:szCs w:val="24"/>
          <w:lang w:val="pt-BR"/>
        </w:rPr>
      </w:pPr>
      <w:r w:rsidRPr="001F4016">
        <w:rPr>
          <w:rFonts w:ascii="SutonnyMJ" w:hAnsi="SutonnyMJ" w:cs="SutonnyMJ"/>
          <w:sz w:val="24"/>
          <w:szCs w:val="24"/>
          <w:lang w:val="pt-BR"/>
        </w:rPr>
        <w:t xml:space="preserve">bv </w:t>
      </w:r>
      <w:r w:rsidRPr="001F4016">
        <w:rPr>
          <w:sz w:val="24"/>
          <w:szCs w:val="24"/>
          <w:lang w:val="pt-BR"/>
        </w:rPr>
        <w:t>[No]..................................  0</w:t>
      </w:r>
    </w:p>
    <w:p w:rsidR="0063090B" w:rsidRPr="001F4016" w:rsidRDefault="0063090B" w:rsidP="0063090B">
      <w:pPr>
        <w:spacing w:after="0" w:line="240" w:lineRule="auto"/>
        <w:ind w:left="1440" w:firstLine="720"/>
        <w:rPr>
          <w:sz w:val="24"/>
          <w:szCs w:val="24"/>
          <w:u w:val="single"/>
          <w:lang w:val="pt-BR"/>
        </w:rPr>
      </w:pPr>
      <w:r w:rsidRPr="001F4016">
        <w:rPr>
          <w:rFonts w:ascii="SutonnyMJ" w:hAnsi="SutonnyMJ" w:cs="SutonnyMJ"/>
          <w:sz w:val="24"/>
          <w:szCs w:val="24"/>
          <w:lang w:val="pt-BR"/>
        </w:rPr>
        <w:t xml:space="preserve">Rvwbbv </w:t>
      </w:r>
      <w:r w:rsidRPr="001F4016">
        <w:rPr>
          <w:sz w:val="24"/>
          <w:szCs w:val="24"/>
          <w:lang w:val="pt-BR"/>
        </w:rPr>
        <w:t>[DK]............................                999</w:t>
      </w:r>
    </w:p>
    <w:p w:rsidR="0063090B" w:rsidRPr="001F4016" w:rsidRDefault="0063090B" w:rsidP="0063090B">
      <w:pPr>
        <w:spacing w:after="0" w:line="240" w:lineRule="auto"/>
        <w:jc w:val="center"/>
        <w:rPr>
          <w:rFonts w:ascii="SutonnyMJ" w:hAnsi="SutonnyMJ" w:cs="SutonnyMJ"/>
          <w:sz w:val="24"/>
          <w:szCs w:val="24"/>
          <w:lang w:val="en-GB"/>
        </w:rPr>
      </w:pPr>
    </w:p>
    <w:p w:rsidR="0063090B" w:rsidRPr="001F4016" w:rsidRDefault="0063090B" w:rsidP="0063090B">
      <w:pPr>
        <w:spacing w:after="0" w:line="240" w:lineRule="auto"/>
        <w:rPr>
          <w:rFonts w:ascii="Arial" w:hAnsi="Arial" w:cs="Arial"/>
          <w:b/>
          <w:bCs/>
          <w:i/>
          <w:iCs/>
          <w:sz w:val="24"/>
          <w:szCs w:val="24"/>
        </w:rPr>
      </w:pPr>
      <w:r w:rsidRPr="001F4016">
        <w:rPr>
          <w:rFonts w:ascii="Arial" w:hAnsi="Arial" w:cs="Arial"/>
          <w:sz w:val="24"/>
          <w:szCs w:val="24"/>
        </w:rPr>
        <w:t xml:space="preserve">            </w:t>
      </w:r>
      <w:r w:rsidRPr="001F4016">
        <w:rPr>
          <w:rFonts w:ascii="Arial" w:hAnsi="Arial" w:cs="Arial"/>
          <w:b/>
          <w:bCs/>
          <w:i/>
          <w:iCs/>
          <w:sz w:val="24"/>
          <w:szCs w:val="24"/>
          <w:u w:val="single"/>
        </w:rPr>
        <w:t>Skip Note-</w:t>
      </w:r>
      <w:r w:rsidRPr="001F4016">
        <w:rPr>
          <w:b/>
          <w:bCs/>
          <w:i/>
          <w:iCs/>
          <w:sz w:val="24"/>
          <w:szCs w:val="24"/>
          <w:u w:val="single"/>
        </w:rPr>
        <w:t>8.</w:t>
      </w:r>
      <w:r w:rsidRPr="001F4016">
        <w:rPr>
          <w:sz w:val="24"/>
          <w:szCs w:val="24"/>
          <w:cs/>
          <w:lang w:bidi="bn-BD"/>
        </w:rPr>
        <w:t>9</w:t>
      </w:r>
      <w:r w:rsidRPr="001F4016">
        <w:rPr>
          <w:rFonts w:ascii="Arial" w:hAnsi="Arial" w:cs="Arial"/>
          <w:b/>
          <w:bCs/>
          <w:i/>
          <w:iCs/>
          <w:sz w:val="24"/>
          <w:szCs w:val="24"/>
        </w:rPr>
        <w:t>:</w:t>
      </w:r>
      <w:r w:rsidRPr="001F4016">
        <w:rPr>
          <w:rFonts w:ascii="SutonnyMJ" w:hAnsi="SutonnyMJ" w:cs="SutonnyMJ"/>
          <w:b/>
          <w:bCs/>
          <w:i/>
          <w:iCs/>
          <w:sz w:val="24"/>
          <w:szCs w:val="24"/>
        </w:rPr>
        <w:t xml:space="preserve"> hw` </w:t>
      </w:r>
      <w:r w:rsidR="001E00E4" w:rsidRPr="001F4016">
        <w:rPr>
          <w:rFonts w:ascii="SutonnyMJ" w:hAnsi="SutonnyMJ" w:cs="SutonnyMJ"/>
          <w:b/>
          <w:bCs/>
          <w:i/>
          <w:iCs/>
          <w:sz w:val="24"/>
          <w:szCs w:val="24"/>
        </w:rPr>
        <w:t xml:space="preserve">8.9 </w:t>
      </w:r>
      <w:r w:rsidRPr="001F4016">
        <w:rPr>
          <w:rFonts w:ascii="SutonnyMJ" w:hAnsi="SutonnyMJ" w:cs="SutonnyMJ"/>
          <w:b/>
          <w:bCs/>
          <w:i/>
          <w:iCs/>
          <w:sz w:val="24"/>
          <w:szCs w:val="24"/>
        </w:rPr>
        <w:t>bs cÖ‡kœ</w:t>
      </w:r>
      <w:r w:rsidR="00966C24" w:rsidRPr="001F4016">
        <w:rPr>
          <w:rFonts w:ascii="SutonnyMJ" w:hAnsi="SutonnyMJ" w:cs="SutonnyMJ"/>
          <w:b/>
          <w:bCs/>
          <w:i/>
          <w:iCs/>
          <w:sz w:val="24"/>
          <w:szCs w:val="24"/>
        </w:rPr>
        <w:t>i</w:t>
      </w:r>
      <w:r w:rsidRPr="001F4016">
        <w:rPr>
          <w:rFonts w:ascii="SutonnyMJ" w:hAnsi="SutonnyMJ" w:cs="SutonnyMJ"/>
          <w:b/>
          <w:bCs/>
          <w:i/>
          <w:iCs/>
          <w:sz w:val="24"/>
          <w:szCs w:val="24"/>
        </w:rPr>
        <w:t xml:space="preserve"> DËi</w:t>
      </w:r>
      <w:r w:rsidRPr="001F4016">
        <w:rPr>
          <w:rFonts w:ascii="SutonnyMJ" w:hAnsi="SutonnyMJ" w:cs="Vrinda"/>
          <w:b/>
          <w:bCs/>
          <w:i/>
          <w:iCs/>
          <w:sz w:val="24"/>
          <w:szCs w:val="24"/>
          <w:cs/>
          <w:lang w:bidi="bn-BD"/>
        </w:rPr>
        <w:t xml:space="preserve"> </w:t>
      </w:r>
      <w:r w:rsidRPr="001F4016">
        <w:rPr>
          <w:rFonts w:ascii="SutonnyMJ" w:hAnsi="SutonnyMJ" w:cs="SutonnyMJ"/>
          <w:b/>
          <w:bCs/>
          <w:i/>
          <w:iCs/>
          <w:sz w:val="24"/>
          <w:szCs w:val="24"/>
        </w:rPr>
        <w:t xml:space="preserve">bv/Rvwbbv  </w:t>
      </w:r>
      <w:r w:rsidRPr="001F4016">
        <w:rPr>
          <w:b/>
          <w:bCs/>
          <w:i/>
          <w:iCs/>
          <w:sz w:val="24"/>
          <w:szCs w:val="24"/>
        </w:rPr>
        <w:t xml:space="preserve">0/999 </w:t>
      </w:r>
      <w:r w:rsidRPr="001F4016">
        <w:rPr>
          <w:rFonts w:ascii="SutonnyMJ" w:hAnsi="SutonnyMJ" w:cs="SutonnyMJ"/>
          <w:b/>
          <w:bCs/>
          <w:i/>
          <w:iCs/>
          <w:sz w:val="24"/>
          <w:szCs w:val="24"/>
        </w:rPr>
        <w:t>nq Z‡e</w:t>
      </w:r>
      <w:r w:rsidR="001E00E4" w:rsidRPr="001F4016">
        <w:rPr>
          <w:rFonts w:ascii="SutonnyMJ" w:hAnsi="SutonnyMJ" w:cs="SutonnyMJ"/>
          <w:b/>
          <w:bCs/>
          <w:i/>
          <w:iCs/>
          <w:sz w:val="24"/>
          <w:szCs w:val="24"/>
        </w:rPr>
        <w:t xml:space="preserve"> </w:t>
      </w:r>
      <w:r w:rsidR="001E00E4" w:rsidRPr="001F4016">
        <w:rPr>
          <w:rFonts w:ascii="SutonnyMJ" w:hAnsi="SutonnyMJ" w:cs="SutonnyMJ"/>
          <w:i/>
          <w:iCs/>
          <w:sz w:val="24"/>
          <w:szCs w:val="24"/>
        </w:rPr>
        <w:t xml:space="preserve">8.12 </w:t>
      </w:r>
      <w:r w:rsidRPr="001F4016">
        <w:rPr>
          <w:rFonts w:ascii="SutonnyMJ" w:hAnsi="SutonnyMJ" w:cs="SutonnyMJ"/>
          <w:i/>
          <w:iCs/>
          <w:sz w:val="24"/>
          <w:szCs w:val="24"/>
        </w:rPr>
        <w:t xml:space="preserve"> </w:t>
      </w:r>
      <w:r w:rsidRPr="001F4016">
        <w:rPr>
          <w:rFonts w:ascii="SutonnyMJ" w:hAnsi="SutonnyMJ" w:cs="SutonnyMJ"/>
          <w:b/>
          <w:bCs/>
          <w:i/>
          <w:iCs/>
          <w:sz w:val="24"/>
          <w:szCs w:val="24"/>
        </w:rPr>
        <w:t>bs cÖ‡kœ hvb|</w:t>
      </w:r>
    </w:p>
    <w:p w:rsidR="0063090B" w:rsidRPr="001F4016" w:rsidRDefault="0063090B" w:rsidP="0063090B">
      <w:pPr>
        <w:spacing w:after="0" w:line="240" w:lineRule="auto"/>
        <w:ind w:left="720" w:firstLine="720"/>
        <w:rPr>
          <w:b/>
          <w:bCs/>
          <w:i/>
          <w:iCs/>
          <w:sz w:val="24"/>
          <w:szCs w:val="24"/>
        </w:rPr>
      </w:pPr>
      <w:r w:rsidRPr="001F4016">
        <w:rPr>
          <w:rFonts w:ascii="Arial" w:hAnsi="Arial" w:cs="Arial"/>
          <w:b/>
          <w:bCs/>
          <w:i/>
          <w:iCs/>
          <w:sz w:val="24"/>
          <w:szCs w:val="24"/>
        </w:rPr>
        <w:t xml:space="preserve">            </w:t>
      </w:r>
      <w:r w:rsidR="001E00E4" w:rsidRPr="001F4016">
        <w:rPr>
          <w:b/>
          <w:bCs/>
          <w:i/>
          <w:iCs/>
          <w:sz w:val="24"/>
          <w:szCs w:val="24"/>
        </w:rPr>
        <w:t>[If answer of 8.9 is 0/999 than skip to 8.12</w:t>
      </w:r>
      <w:r w:rsidRPr="001F4016">
        <w:rPr>
          <w:b/>
          <w:bCs/>
          <w:i/>
          <w:iCs/>
          <w:sz w:val="24"/>
          <w:szCs w:val="24"/>
        </w:rPr>
        <w:t>]</w:t>
      </w:r>
    </w:p>
    <w:p w:rsidR="00411A20" w:rsidRPr="001F4016" w:rsidRDefault="00411A20" w:rsidP="0063090B">
      <w:pPr>
        <w:spacing w:after="0" w:line="240" w:lineRule="auto"/>
        <w:ind w:left="720" w:firstLine="720"/>
        <w:rPr>
          <w:rFonts w:ascii="Times New Roman" w:hAnsi="Times New Roman" w:cs="Times New Roman"/>
          <w:b/>
          <w:bCs/>
          <w:i/>
          <w:iCs/>
          <w:sz w:val="24"/>
          <w:szCs w:val="24"/>
        </w:rPr>
      </w:pPr>
    </w:p>
    <w:p w:rsidR="0063090B" w:rsidRPr="001F4016" w:rsidRDefault="0063090B" w:rsidP="0063090B">
      <w:pPr>
        <w:spacing w:after="0" w:line="240" w:lineRule="auto"/>
        <w:rPr>
          <w:rFonts w:ascii="Calibri" w:hAnsi="Calibri" w:cs="Calibri"/>
          <w:sz w:val="24"/>
          <w:szCs w:val="24"/>
        </w:rPr>
      </w:pPr>
    </w:p>
    <w:p w:rsidR="0063090B" w:rsidRPr="001F4016" w:rsidRDefault="0063090B" w:rsidP="0063090B">
      <w:pPr>
        <w:pStyle w:val="ListParagraph"/>
        <w:numPr>
          <w:ilvl w:val="1"/>
          <w:numId w:val="89"/>
        </w:numPr>
        <w:spacing w:after="0" w:line="240" w:lineRule="auto"/>
        <w:rPr>
          <w:sz w:val="24"/>
          <w:szCs w:val="24"/>
        </w:rPr>
      </w:pPr>
      <w:r w:rsidRPr="001F4016">
        <w:rPr>
          <w:sz w:val="24"/>
          <w:szCs w:val="24"/>
        </w:rPr>
        <w:t xml:space="preserve">  </w:t>
      </w:r>
      <w:r w:rsidRPr="001F4016">
        <w:rPr>
          <w:rFonts w:ascii="SutonnyMJ" w:hAnsi="SutonnyMJ" w:cs="SutonnyMJ"/>
          <w:sz w:val="24"/>
          <w:szCs w:val="24"/>
        </w:rPr>
        <w:t xml:space="preserve">hw` </w:t>
      </w:r>
      <w:r w:rsidR="00411A20" w:rsidRPr="001F4016">
        <w:rPr>
          <w:rFonts w:ascii="SutonnyMJ" w:hAnsi="SutonnyMJ" w:cs="SutonnyMJ"/>
          <w:i/>
          <w:iCs/>
          <w:sz w:val="24"/>
          <w:szCs w:val="24"/>
        </w:rPr>
        <w:t>8.9</w:t>
      </w:r>
      <w:r w:rsidR="00411A20" w:rsidRPr="001F4016">
        <w:rPr>
          <w:rFonts w:ascii="SutonnyMJ" w:hAnsi="SutonnyMJ" w:cs="SutonnyMJ"/>
          <w:b/>
          <w:bCs/>
          <w:i/>
          <w:iCs/>
          <w:sz w:val="24"/>
          <w:szCs w:val="24"/>
        </w:rPr>
        <w:t xml:space="preserve"> </w:t>
      </w:r>
      <w:r w:rsidRPr="001F4016">
        <w:rPr>
          <w:rFonts w:ascii="SutonnyMJ" w:hAnsi="SutonnyMJ" w:cs="SutonnyMJ"/>
          <w:sz w:val="24"/>
          <w:szCs w:val="24"/>
        </w:rPr>
        <w:t>bs cÖ‡kœ</w:t>
      </w:r>
      <w:r w:rsidR="00966C24" w:rsidRPr="001F4016">
        <w:rPr>
          <w:rFonts w:ascii="SutonnyMJ" w:hAnsi="SutonnyMJ" w:cs="SutonnyMJ"/>
          <w:sz w:val="24"/>
          <w:szCs w:val="24"/>
        </w:rPr>
        <w:t>i</w:t>
      </w:r>
      <w:r w:rsidRPr="001F4016">
        <w:rPr>
          <w:rFonts w:ascii="SutonnyMJ" w:hAnsi="SutonnyMJ" w:cs="SutonnyMJ"/>
          <w:sz w:val="24"/>
          <w:szCs w:val="24"/>
        </w:rPr>
        <w:t xml:space="preserve"> DËi n¨uv </w:t>
      </w:r>
      <w:r w:rsidRPr="001F4016">
        <w:rPr>
          <w:sz w:val="24"/>
          <w:szCs w:val="24"/>
        </w:rPr>
        <w:t>(1)</w:t>
      </w:r>
      <w:r w:rsidRPr="001F4016">
        <w:rPr>
          <w:rFonts w:ascii="SutonnyMJ" w:hAnsi="SutonnyMJ" w:cs="SutonnyMJ"/>
          <w:sz w:val="24"/>
          <w:szCs w:val="24"/>
        </w:rPr>
        <w:t xml:space="preserve"> nq, Z‡e †Kv_v †_‡K G wel‡q ï‡b‡Qb/wk‡L‡Qb?(GLv‡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 </w:t>
      </w:r>
      <w:r w:rsidRPr="001F4016">
        <w:rPr>
          <w:sz w:val="24"/>
          <w:szCs w:val="24"/>
        </w:rPr>
        <w:t>[If answer of 8.9  is 1, from where did you hear/learn about this (Multiple answers acceptable here)]</w:t>
      </w:r>
    </w:p>
    <w:p w:rsidR="0063090B" w:rsidRPr="001F4016" w:rsidRDefault="0063090B" w:rsidP="0063090B">
      <w:pPr>
        <w:spacing w:after="0" w:line="240" w:lineRule="auto"/>
        <w:rPr>
          <w:sz w:val="24"/>
          <w:szCs w:val="24"/>
        </w:rPr>
      </w:pPr>
      <w:r w:rsidRPr="001F4016">
        <w:rPr>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lastRenderedPageBreak/>
        <w:t>Gb.wR.I Kgx©</w:t>
      </w:r>
      <w:r w:rsidRPr="001F4016">
        <w:rPr>
          <w:rFonts w:ascii="Arial" w:hAnsi="Arial" w:cs="Arial"/>
          <w:sz w:val="24"/>
          <w:szCs w:val="24"/>
        </w:rPr>
        <w:t xml:space="preserve"> [</w:t>
      </w:r>
      <w:r w:rsidRPr="001F4016">
        <w:rPr>
          <w:sz w:val="24"/>
          <w:szCs w:val="24"/>
        </w:rPr>
        <w:t>NGO worker]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‡Uwjwfkb </w:t>
      </w:r>
      <w:r w:rsidRPr="001F4016">
        <w:rPr>
          <w:sz w:val="24"/>
          <w:szCs w:val="24"/>
        </w:rPr>
        <w:t>[TV]</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†iwWI </w:t>
      </w:r>
      <w:r w:rsidRPr="001F4016">
        <w:rPr>
          <w:sz w:val="24"/>
          <w:szCs w:val="24"/>
        </w:rPr>
        <w:t>[Radio]</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†cv÷vi </w:t>
      </w:r>
      <w:r w:rsidRPr="001F4016">
        <w:rPr>
          <w:sz w:val="24"/>
          <w:szCs w:val="24"/>
        </w:rPr>
        <w:t>[Poster]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gvBwKs </w:t>
      </w:r>
      <w:r w:rsidRPr="001F4016">
        <w:rPr>
          <w:sz w:val="24"/>
          <w:szCs w:val="24"/>
        </w:rPr>
        <w:t>[Micking]</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†gjv </w:t>
      </w:r>
      <w:r w:rsidRPr="001F4016">
        <w:rPr>
          <w:rFonts w:ascii="Arial" w:hAnsi="Arial" w:cs="Arial"/>
          <w:sz w:val="24"/>
          <w:szCs w:val="24"/>
        </w:rPr>
        <w:t>[</w:t>
      </w:r>
      <w:r w:rsidRPr="001F4016">
        <w:rPr>
          <w:sz w:val="24"/>
          <w:szCs w:val="24"/>
        </w:rPr>
        <w:t>Mela]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bvUK </w:t>
      </w:r>
      <w:r w:rsidRPr="001F4016">
        <w:rPr>
          <w:sz w:val="24"/>
          <w:szCs w:val="24"/>
        </w:rPr>
        <w:t>[Natok/drama]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miKvix ¯^v¯’¨Kgx© </w:t>
      </w:r>
      <w:r w:rsidRPr="001F4016">
        <w:rPr>
          <w:sz w:val="24"/>
          <w:szCs w:val="24"/>
        </w:rPr>
        <w:t>[Govt. health assistant]</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gvZv wcZv, AvZ¡xq-¯^Rb/cokx </w:t>
      </w:r>
      <w:r w:rsidRPr="001F4016">
        <w:rPr>
          <w:sz w:val="24"/>
          <w:szCs w:val="24"/>
        </w:rPr>
        <w:t>[Relative/friends/neighbours/parents]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‡gvevBj Gm.Gg.Gm</w:t>
      </w:r>
      <w:r w:rsidRPr="001F4016">
        <w:rPr>
          <w:rFonts w:ascii="Arial" w:hAnsi="Arial" w:cs="Arial"/>
          <w:sz w:val="24"/>
          <w:szCs w:val="24"/>
        </w:rPr>
        <w:t xml:space="preserve"> [</w:t>
      </w:r>
      <w:r w:rsidRPr="001F4016">
        <w:rPr>
          <w:sz w:val="24"/>
          <w:szCs w:val="24"/>
        </w:rPr>
        <w:t>Mobile SMS]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lang w:val="pt-BR"/>
        </w:rPr>
        <w:t>Rvwbbv</w:t>
      </w:r>
      <w:r w:rsidRPr="001F4016">
        <w:rPr>
          <w:sz w:val="24"/>
          <w:szCs w:val="24"/>
          <w:lang w:val="pt-BR"/>
        </w:rPr>
        <w:t xml:space="preserve"> </w:t>
      </w:r>
      <w:r w:rsidRPr="001F4016">
        <w:rPr>
          <w:sz w:val="24"/>
          <w:szCs w:val="24"/>
        </w:rPr>
        <w:t>[Don’t know]</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Ab¨vb¨ (eY©bv wjLyb)</w:t>
      </w:r>
      <w:r w:rsidRPr="001F4016">
        <w:rPr>
          <w:rFonts w:ascii="Arial" w:hAnsi="Arial" w:cs="Arial"/>
          <w:sz w:val="24"/>
          <w:szCs w:val="24"/>
        </w:rPr>
        <w:t xml:space="preserve"> </w:t>
      </w:r>
      <w:r w:rsidRPr="001F4016">
        <w:rPr>
          <w:sz w:val="24"/>
          <w:szCs w:val="24"/>
        </w:rPr>
        <w:t>[Other: Specify]</w:t>
      </w:r>
      <w:r w:rsidR="000B2B23" w:rsidRPr="001F4016">
        <w:rPr>
          <w:sz w:val="24"/>
          <w:szCs w:val="24"/>
          <w:lang w:val="pt-BR"/>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w:t>
      </w:r>
      <w:r w:rsidRPr="001F4016">
        <w:rPr>
          <w:rFonts w:ascii="Arial" w:hAnsi="Arial" w:cs="Vrinda"/>
          <w:sz w:val="24"/>
          <w:szCs w:val="24"/>
          <w:cs/>
          <w:lang w:bidi="bn-BD"/>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xml:space="preserve">            </w:t>
      </w:r>
      <w:r w:rsidRPr="001F4016">
        <w:rPr>
          <w:rFonts w:cs="Vrinda"/>
          <w:sz w:val="24"/>
          <w:szCs w:val="24"/>
          <w:cs/>
          <w:lang w:bidi="bn-BD"/>
        </w:rPr>
        <w:t xml:space="preserve">     </w:t>
      </w:r>
    </w:p>
    <w:p w:rsidR="0063090B" w:rsidRPr="001F4016" w:rsidRDefault="0063090B" w:rsidP="0063090B">
      <w:pPr>
        <w:pStyle w:val="ListParagraph"/>
        <w:numPr>
          <w:ilvl w:val="1"/>
          <w:numId w:val="89"/>
        </w:numPr>
        <w:spacing w:after="0" w:line="240" w:lineRule="auto"/>
        <w:rPr>
          <w:rFonts w:ascii="Times New Roman" w:hAnsi="Times New Roman" w:cs="Times New Roman"/>
          <w:sz w:val="24"/>
          <w:szCs w:val="24"/>
        </w:rPr>
      </w:pPr>
      <w:r w:rsidRPr="001F4016">
        <w:rPr>
          <w:sz w:val="24"/>
          <w:szCs w:val="24"/>
        </w:rPr>
        <w:t xml:space="preserve"> </w:t>
      </w:r>
      <w:r w:rsidRPr="001F4016">
        <w:rPr>
          <w:rFonts w:ascii="SutonnyMJ" w:hAnsi="SutonnyMJ" w:cs="SutonnyMJ"/>
          <w:sz w:val="24"/>
          <w:szCs w:val="24"/>
        </w:rPr>
        <w:t>Avcwb wK ï‡b‡Qb/wk‡L‡Qb? (GLv‡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w:t>
      </w:r>
      <w:r w:rsidRPr="001F4016">
        <w:rPr>
          <w:rFonts w:ascii="SutonnyMJ" w:hAnsi="SutonnyMJ" w:cs="Vrinda"/>
          <w:sz w:val="24"/>
          <w:szCs w:val="24"/>
          <w:cs/>
          <w:lang w:bidi="bn-BD"/>
        </w:rPr>
        <w:t xml:space="preserve"> </w:t>
      </w:r>
      <w:r w:rsidRPr="001F4016">
        <w:rPr>
          <w:sz w:val="24"/>
          <w:szCs w:val="24"/>
        </w:rPr>
        <w:t>[What have you heard/learnt? (Multiple answers is acceptable here)]</w:t>
      </w:r>
    </w:p>
    <w:p w:rsidR="0063090B" w:rsidRPr="001F4016" w:rsidRDefault="0063090B" w:rsidP="0063090B">
      <w:pPr>
        <w:spacing w:after="0" w:line="240" w:lineRule="auto"/>
        <w:rPr>
          <w:sz w:val="24"/>
          <w:szCs w:val="24"/>
          <w:lang w:val="pt-BR"/>
        </w:rPr>
      </w:pP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‡Lvjv RvqMvq gjZ¨vM bv Kiv </w:t>
      </w:r>
      <w:r w:rsidRPr="001F4016">
        <w:rPr>
          <w:sz w:val="24"/>
          <w:szCs w:val="24"/>
        </w:rPr>
        <w:t>[No open defecation]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 M‡©Z ev cvqLvbvq †djv </w:t>
      </w:r>
      <w:r w:rsidRPr="001F4016">
        <w:rPr>
          <w:sz w:val="24"/>
          <w:szCs w:val="24"/>
        </w:rPr>
        <w:t>[Disposal of child feces in a latrine or specific pit]</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lang w:val="pt-BR"/>
        </w:rPr>
        <w:t xml:space="preserve">cwiev‡ii wkïmn me m`m¨‡`i m¨vwbUvix j¨vwUªb e¨envi </w:t>
      </w:r>
      <w:r w:rsidRPr="001F4016">
        <w:rPr>
          <w:sz w:val="24"/>
          <w:szCs w:val="24"/>
        </w:rPr>
        <w:t>[Using sanitary latrine by all family members including children]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gjg~Î m¨vwbUvix j¨vwUª‡b AcmviY/‡djv </w:t>
      </w:r>
      <w:r w:rsidRPr="001F4016">
        <w:rPr>
          <w:sz w:val="24"/>
          <w:szCs w:val="24"/>
        </w:rPr>
        <w:t xml:space="preserve">[Disposal of children’s feces into sanitary latrines]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bvix cyi“l mevB wg‡j m¨vwbUvix j¨vwUªb wbqwgZ cwi®‹vi Kiv </w:t>
      </w:r>
      <w:r w:rsidRPr="001F4016">
        <w:rPr>
          <w:sz w:val="24"/>
          <w:szCs w:val="24"/>
        </w:rPr>
        <w:t>[Cleaning latrine properly by men and women]</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hvIqvi mgq  m¨v‡Ûj e¨envi Kiv </w:t>
      </w:r>
      <w:r w:rsidRPr="001F4016">
        <w:rPr>
          <w:sz w:val="24"/>
          <w:szCs w:val="24"/>
        </w:rPr>
        <w:t>[Use sandle while going to latrine]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e¨env‡ii Rb¨ ch©vß cvwb ivLv </w:t>
      </w:r>
      <w:r w:rsidRPr="001F4016">
        <w:rPr>
          <w:sz w:val="24"/>
          <w:szCs w:val="24"/>
        </w:rPr>
        <w:t>[Ensure enough water in or near the latrine for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nvZ †avqvi Rb¨ mvevb ivLv </w:t>
      </w:r>
      <w:r w:rsidRPr="001F4016">
        <w:rPr>
          <w:sz w:val="24"/>
          <w:szCs w:val="24"/>
        </w:rPr>
        <w:t>[Ensure soap in or near the latrine for use]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Dc‡ii †KvbwUB bv </w:t>
      </w:r>
      <w:r w:rsidRPr="001F4016">
        <w:rPr>
          <w:sz w:val="24"/>
          <w:szCs w:val="24"/>
        </w:rPr>
        <w:t>[None of the above]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Ab¨vb¨ (wbw`©ó K‡i wjLyb) </w:t>
      </w:r>
      <w:r w:rsidRPr="001F4016">
        <w:rPr>
          <w:sz w:val="24"/>
          <w:szCs w:val="24"/>
        </w:rPr>
        <w:t>[Other: (Specify)]</w:t>
      </w:r>
    </w:p>
    <w:p w:rsidR="0063090B" w:rsidRPr="001F4016" w:rsidRDefault="0063090B" w:rsidP="0063090B">
      <w:pPr>
        <w:spacing w:after="0" w:line="240" w:lineRule="auto"/>
        <w:rPr>
          <w:rFonts w:ascii="Arial" w:hAnsi="Arial" w:cs="Vrinda"/>
          <w:sz w:val="24"/>
          <w:szCs w:val="24"/>
          <w:lang w:bidi="bn-BD"/>
        </w:rPr>
      </w:pPr>
    </w:p>
    <w:p w:rsidR="00B85274" w:rsidRPr="001F4016" w:rsidRDefault="00B85274" w:rsidP="0063090B">
      <w:pPr>
        <w:spacing w:after="0" w:line="240" w:lineRule="auto"/>
        <w:rPr>
          <w:rFonts w:ascii="Arial" w:hAnsi="Arial" w:cs="Vrinda"/>
          <w:sz w:val="24"/>
          <w:szCs w:val="24"/>
          <w:cs/>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tl/>
          <w:cs/>
        </w:rPr>
      </w:pPr>
      <w:r w:rsidRPr="001F4016">
        <w:rPr>
          <w:sz w:val="24"/>
          <w:szCs w:val="24"/>
        </w:rPr>
        <w:t xml:space="preserve"> </w:t>
      </w:r>
      <w:r w:rsidRPr="001F4016">
        <w:rPr>
          <w:rFonts w:ascii="SutonnyMJ" w:hAnsi="SutonnyMJ" w:cs="SutonnyMJ"/>
          <w:sz w:val="24"/>
          <w:szCs w:val="24"/>
        </w:rPr>
        <w:t xml:space="preserve">¯^v¯’¨m¤§Z cvqLvbv e¨envi Kivi </w:t>
      </w:r>
      <w:r w:rsidR="00041548">
        <w:rPr>
          <w:rFonts w:ascii="SutonnyMJ" w:hAnsi="SutonnyMJ" w:cs="SutonnyMJ"/>
          <w:sz w:val="24"/>
          <w:szCs w:val="24"/>
        </w:rPr>
        <w:t>d‡j wK ai‡Yi DcKvwiZv cvIqv hvq</w:t>
      </w:r>
      <w:r w:rsidRPr="001F4016">
        <w:rPr>
          <w:rFonts w:ascii="SutonnyMJ" w:hAnsi="SutonnyMJ" w:cs="SutonnyMJ"/>
          <w:sz w:val="24"/>
          <w:szCs w:val="24"/>
        </w:rPr>
        <w:t>?</w:t>
      </w:r>
      <w:r w:rsidR="00041548">
        <w:rPr>
          <w:rFonts w:ascii="SutonnyMJ" w:hAnsi="SutonnyMJ" w:cs="SutonnyMJ"/>
          <w:sz w:val="24"/>
          <w:szCs w:val="24"/>
        </w:rPr>
        <w:t xml:space="preserve"> </w:t>
      </w:r>
      <w:r w:rsidRPr="001F4016">
        <w:rPr>
          <w:rFonts w:ascii="SutonnyMJ" w:hAnsi="SutonnyMJ" w:cs="SutonnyMJ"/>
          <w:sz w:val="24"/>
          <w:szCs w:val="24"/>
        </w:rPr>
        <w:t>(GLv‡</w:t>
      </w:r>
      <w:r w:rsidR="00966C24" w:rsidRPr="001F4016">
        <w:rPr>
          <w:rFonts w:ascii="SutonnyMJ" w:hAnsi="SutonnyMJ" w:cs="SutonnyMJ"/>
          <w:sz w:val="24"/>
          <w:szCs w:val="24"/>
        </w:rPr>
        <w:t>b</w:t>
      </w:r>
      <w:r w:rsidRPr="001F4016">
        <w:rPr>
          <w:rFonts w:ascii="SutonnyMJ" w:hAnsi="SutonnyMJ" w:cs="SutonnyMJ"/>
          <w:sz w:val="24"/>
          <w:szCs w:val="24"/>
        </w:rPr>
        <w:t xml:space="preserve"> GKvwa</w:t>
      </w:r>
      <w:r w:rsidR="00966C24" w:rsidRPr="001F4016">
        <w:rPr>
          <w:rFonts w:ascii="SutonnyMJ" w:hAnsi="SutonnyMJ" w:cs="SutonnyMJ"/>
          <w:sz w:val="24"/>
          <w:szCs w:val="24"/>
        </w:rPr>
        <w:t>k</w:t>
      </w:r>
      <w:r w:rsidRPr="001F4016">
        <w:rPr>
          <w:rFonts w:ascii="SutonnyMJ" w:hAnsi="SutonnyMJ" w:cs="SutonnyMJ"/>
          <w:sz w:val="24"/>
          <w:szCs w:val="24"/>
        </w:rPr>
        <w:t xml:space="preserve"> DËi MÖnb‡hvM¨|)</w:t>
      </w:r>
      <w:r w:rsidR="00966C24" w:rsidRPr="001F4016">
        <w:rPr>
          <w:rFonts w:ascii="SutonnyMJ" w:hAnsi="SutonnyMJ" w:cs="SutonnyMJ"/>
          <w:sz w:val="24"/>
          <w:szCs w:val="24"/>
        </w:rPr>
        <w:t xml:space="preserve"> </w:t>
      </w:r>
      <w:r w:rsidRPr="001F4016">
        <w:rPr>
          <w:rFonts w:ascii="SutonnyMJ" w:hAnsi="SutonnyMJ" w:cs="SutonnyMJ"/>
          <w:sz w:val="24"/>
          <w:szCs w:val="24"/>
        </w:rPr>
        <w:t>(GUv GKUv Db¥œ~³ cÖkœ</w:t>
      </w:r>
      <w:r w:rsidR="00966C24" w:rsidRPr="001F4016">
        <w:rPr>
          <w:rFonts w:ascii="SutonnyMJ" w:hAnsi="SutonnyMJ" w:cs="SutonnyMJ"/>
          <w:sz w:val="24"/>
          <w:szCs w:val="24"/>
        </w:rPr>
        <w:t>,</w:t>
      </w:r>
      <w:r w:rsidRPr="001F4016">
        <w:rPr>
          <w:rFonts w:ascii="SutonnyMJ" w:hAnsi="SutonnyMJ" w:cs="SutonnyMJ"/>
          <w:sz w:val="24"/>
          <w:szCs w:val="24"/>
        </w:rPr>
        <w:t xml:space="preserve"> DËi`vZv hv ej‡e Zv ï‡b wb‡P</w:t>
      </w:r>
      <w:r w:rsidR="00966C24" w:rsidRPr="001F4016">
        <w:rPr>
          <w:rFonts w:ascii="SutonnyMJ" w:hAnsi="SutonnyMJ" w:cs="SutonnyMJ"/>
          <w:sz w:val="24"/>
          <w:szCs w:val="24"/>
        </w:rPr>
        <w:t>i</w:t>
      </w:r>
      <w:r w:rsidRPr="001F4016">
        <w:rPr>
          <w:rFonts w:ascii="SutonnyMJ" w:hAnsi="SutonnyMJ" w:cs="SutonnyMJ"/>
          <w:sz w:val="24"/>
          <w:szCs w:val="24"/>
        </w:rPr>
        <w:t xml:space="preserve"> DËi¸‡jv c~iY Ki‡eb)</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 xml:space="preserve">What benefits come from using a sanitary latrine for defecation?] </w:t>
      </w:r>
      <w:r w:rsidRPr="001F4016">
        <w:rPr>
          <w:b/>
          <w:bCs/>
          <w:sz w:val="24"/>
          <w:szCs w:val="24"/>
          <w:u w:val="single"/>
        </w:rPr>
        <w:t>Open ended question [Multiple answers are allowed here}</w:t>
      </w:r>
    </w:p>
    <w:p w:rsidR="0063090B" w:rsidRPr="001F4016" w:rsidRDefault="0063090B" w:rsidP="0063090B">
      <w:pPr>
        <w:pStyle w:val="ListParagraph"/>
        <w:spacing w:after="0" w:line="240" w:lineRule="auto"/>
        <w:ind w:left="1080"/>
        <w:rPr>
          <w:rFonts w:ascii="SutonnyMJ" w:hAnsi="SutonnyMJ" w:cs="SutonnyMJ"/>
          <w:sz w:val="24"/>
          <w:szCs w:val="24"/>
        </w:rPr>
      </w:pPr>
    </w:p>
    <w:p w:rsidR="0063090B" w:rsidRPr="001F4016" w:rsidRDefault="0063090B" w:rsidP="0063090B">
      <w:pPr>
        <w:spacing w:after="0" w:line="240" w:lineRule="auto"/>
        <w:rPr>
          <w:rFonts w:ascii="Calibri" w:hAnsi="Calibri" w:cs="Calibri"/>
          <w:sz w:val="24"/>
          <w:szCs w:val="24"/>
        </w:rPr>
      </w:pPr>
      <w:r w:rsidRPr="001F4016">
        <w:rPr>
          <w:sz w:val="24"/>
          <w:szCs w:val="24"/>
        </w:rPr>
        <w:t>Note</w:t>
      </w:r>
      <w:r w:rsidR="00966C24" w:rsidRPr="001F4016">
        <w:rPr>
          <w:sz w:val="24"/>
          <w:szCs w:val="24"/>
        </w:rPr>
        <w:t>:</w:t>
      </w:r>
      <w:r w:rsidRPr="001F4016">
        <w:rPr>
          <w:sz w:val="24"/>
          <w:szCs w:val="24"/>
        </w:rPr>
        <w:t xml:space="preserve"> </w:t>
      </w:r>
      <w:r w:rsidRPr="001F4016">
        <w:rPr>
          <w:rFonts w:ascii="SutonnyMJ" w:hAnsi="SutonnyMJ" w:cs="SutonnyMJ"/>
          <w:sz w:val="24"/>
          <w:szCs w:val="24"/>
        </w:rPr>
        <w:t>DËi¸‡jv †Kvbfv‡eB c‡o ïbv†bv hv‡e bv</w:t>
      </w:r>
      <w:r w:rsidR="00966C24" w:rsidRPr="001F4016">
        <w:rPr>
          <w:rFonts w:ascii="SutonnyMJ" w:hAnsi="SutonnyMJ" w:cs="SutonnyMJ"/>
          <w:sz w:val="24"/>
          <w:szCs w:val="24"/>
        </w:rPr>
        <w:t>,</w:t>
      </w:r>
      <w:r w:rsidRPr="001F4016">
        <w:rPr>
          <w:rFonts w:ascii="SutonnyMJ" w:hAnsi="SutonnyMJ" w:cs="SutonnyMJ"/>
          <w:sz w:val="24"/>
          <w:szCs w:val="24"/>
        </w:rPr>
        <w:t xml:space="preserve"> DËi`vZv hv‡Z mwV</w:t>
      </w:r>
      <w:r w:rsidR="00966C24" w:rsidRPr="001F4016">
        <w:rPr>
          <w:rFonts w:ascii="SutonnyMJ" w:hAnsi="SutonnyMJ" w:cs="SutonnyMJ"/>
          <w:sz w:val="24"/>
          <w:szCs w:val="24"/>
        </w:rPr>
        <w:t>k</w:t>
      </w:r>
      <w:r w:rsidRPr="001F4016">
        <w:rPr>
          <w:rFonts w:ascii="SutonnyMJ" w:hAnsi="SutonnyMJ" w:cs="SutonnyMJ"/>
          <w:sz w:val="24"/>
          <w:szCs w:val="24"/>
        </w:rPr>
        <w:t xml:space="preserve"> DËi ej‡Z cv‡i ‡mfv‡e Zv‡K mnvqZv Ki‡Z n‡e/Drmvn w`‡Z n‡e †hgb , AviI wKQy Av‡Q wKbv ev Ab¨ wKQy </w:t>
      </w:r>
      <w:r w:rsidRPr="001F4016">
        <w:rPr>
          <w:sz w:val="24"/>
          <w:szCs w:val="24"/>
        </w:rPr>
        <w:t xml:space="preserve">...[Note: Don’t read the answer, </w:t>
      </w:r>
      <w:r w:rsidRPr="001F4016">
        <w:rPr>
          <w:sz w:val="24"/>
          <w:szCs w:val="24"/>
        </w:rPr>
        <w:lastRenderedPageBreak/>
        <w:t>encourage by asking if there is anything else until he/she mentions there in nothing else and check all mentioned?]</w:t>
      </w:r>
    </w:p>
    <w:p w:rsidR="0063090B" w:rsidRPr="001F4016" w:rsidRDefault="0063090B" w:rsidP="0063090B">
      <w:pPr>
        <w:spacing w:after="0" w:line="240" w:lineRule="auto"/>
        <w:ind w:left="1440" w:firstLine="720"/>
        <w:rPr>
          <w:rFonts w:ascii="SutonnyMJ" w:hAnsi="SutonnyMJ" w:cs="SutonnyMJ"/>
          <w:sz w:val="24"/>
          <w:szCs w:val="24"/>
          <w:lang w:val="es-US"/>
        </w:rPr>
      </w:pP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Wvqwiqv Kg n‡e</w:t>
      </w:r>
      <w:r w:rsidRPr="001F4016">
        <w:rPr>
          <w:sz w:val="24"/>
          <w:szCs w:val="24"/>
        </w:rPr>
        <w:t xml:space="preserve"> [Less diarrhea]</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k¦vm KóRwbZ/mw`©/Kvwk †ivM Kg nq</w:t>
      </w:r>
      <w:r w:rsidRPr="001F4016">
        <w:rPr>
          <w:sz w:val="24"/>
          <w:szCs w:val="24"/>
        </w:rPr>
        <w:t xml:space="preserve"> [Reduce ARI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AmyL Kg n‡e (Amy‡Li aiY D‡jøL K‡iwb) </w:t>
      </w:r>
      <w:r w:rsidRPr="001F4016">
        <w:rPr>
          <w:sz w:val="24"/>
          <w:szCs w:val="24"/>
        </w:rPr>
        <w:t>[Reduce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`yM©Ü/RxevYy Qov‡e bv </w:t>
      </w:r>
      <w:r w:rsidRPr="001F4016">
        <w:rPr>
          <w:sz w:val="24"/>
          <w:szCs w:val="24"/>
        </w:rPr>
        <w:t>[Will stop spreading bad smell and germ]</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mvgvwRK gh©v`v A¶zbœ _vK‡e </w:t>
      </w:r>
      <w:r w:rsidRPr="001F4016">
        <w:rPr>
          <w:sz w:val="24"/>
          <w:szCs w:val="24"/>
        </w:rPr>
        <w:t>[Social status]</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AwaKZi †MvcbxqZv eRvq _v‡K </w:t>
      </w:r>
      <w:r w:rsidRPr="001F4016">
        <w:rPr>
          <w:sz w:val="24"/>
          <w:szCs w:val="24"/>
        </w:rPr>
        <w:t>[More privacy]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cwi¯‹vi j¨vwUªb e¨envi Ki‡Z fvj jv‡M, †Kvb `yM©Ü jv‡M bv </w:t>
      </w:r>
      <w:r w:rsidRPr="001F4016">
        <w:rPr>
          <w:sz w:val="24"/>
          <w:szCs w:val="24"/>
        </w:rPr>
        <w:t>[Feel good to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cwi¯‹vi j¨vwUª‡b cvqLvbv Ki‡j cvqLvbv fvjfv‡e m¤úbœ nq</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If seated at a clean and hygiene latrine then the defecation event completes rightly]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Ab¨vb¨ (wbw`©ó K‡i wjLyb) </w:t>
      </w:r>
      <w:r w:rsidRPr="001F4016">
        <w:rPr>
          <w:sz w:val="24"/>
          <w:szCs w:val="24"/>
        </w:rPr>
        <w:t>[Other (Specify)]</w:t>
      </w:r>
      <w:r w:rsidRPr="001F4016">
        <w:rPr>
          <w:rFonts w:ascii="SutonnyMJ" w:hAnsi="SutonnyMJ" w:cs="SutonnyMJ"/>
          <w:sz w:val="24"/>
          <w:szCs w:val="24"/>
          <w:lang w:val="pt-BR"/>
        </w:rPr>
        <w:t xml:space="preserve"> </w:t>
      </w:r>
    </w:p>
    <w:p w:rsidR="0063090B" w:rsidRPr="00AE7A6B" w:rsidRDefault="0063090B" w:rsidP="0063090B">
      <w:pPr>
        <w:pStyle w:val="ListParagraph"/>
        <w:numPr>
          <w:ilvl w:val="0"/>
          <w:numId w:val="95"/>
        </w:numPr>
        <w:spacing w:after="0" w:line="240" w:lineRule="auto"/>
        <w:rPr>
          <w:sz w:val="24"/>
          <w:szCs w:val="24"/>
        </w:rPr>
      </w:pPr>
      <w:r w:rsidRPr="001F4016">
        <w:rPr>
          <w:rFonts w:ascii="SutonnyMJ" w:hAnsi="SutonnyMJ" w:cs="SutonnyMJ"/>
          <w:sz w:val="24"/>
          <w:szCs w:val="24"/>
          <w:lang w:val="pt-BR"/>
        </w:rPr>
        <w:t>Rvwbbv</w:t>
      </w:r>
      <w:r w:rsidRPr="001F4016">
        <w:rPr>
          <w:sz w:val="24"/>
          <w:szCs w:val="24"/>
          <w:lang w:val="pt-BR"/>
        </w:rPr>
        <w:t xml:space="preserve"> </w:t>
      </w:r>
      <w:r w:rsidRPr="00AE7A6B">
        <w:rPr>
          <w:sz w:val="24"/>
          <w:szCs w:val="24"/>
        </w:rPr>
        <w:t>[Don’t know]</w:t>
      </w:r>
    </w:p>
    <w:p w:rsidR="0063090B" w:rsidRPr="001F4016" w:rsidRDefault="0063090B" w:rsidP="0063090B">
      <w:pPr>
        <w:spacing w:after="0" w:line="240" w:lineRule="auto"/>
        <w:rPr>
          <w:rFonts w:ascii="Calibri" w:hAnsi="Calibri" w:cs="Calibri"/>
          <w:sz w:val="24"/>
          <w:szCs w:val="24"/>
        </w:rPr>
      </w:pPr>
      <w:r w:rsidRPr="001F4016">
        <w:rPr>
          <w:rFonts w:ascii="Arial" w:hAnsi="Arial" w:cs="Arial"/>
          <w:sz w:val="24"/>
          <w:szCs w:val="24"/>
        </w:rPr>
        <w:t xml:space="preserve">            </w:t>
      </w: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Arial" w:hAnsi="Arial" w:cs="Arial"/>
          <w:sz w:val="24"/>
          <w:szCs w:val="24"/>
        </w:rPr>
        <w:t xml:space="preserve"> </w:t>
      </w:r>
      <w:r w:rsidRPr="001F4016">
        <w:rPr>
          <w:rFonts w:ascii="SutonnyMJ" w:hAnsi="SutonnyMJ" w:cs="SutonnyMJ"/>
          <w:sz w:val="24"/>
          <w:szCs w:val="24"/>
        </w:rPr>
        <w:t xml:space="preserve">¯^v¯’¨m¤§Z j¨vwUªb e¨envi I wkï‡`i gj AcmviY m¤ú‡K© ej‡Z/wkLv‡Z ‡Kvb Kg¨ywbwU nvBwRb †cÖv‡gvUi (gvVKgx©/GbwRI Kgx©) Avcbvi evox‡Z cwi`k©‡b G‡mwQj? </w:t>
      </w:r>
      <w:r w:rsidRPr="001F4016">
        <w:rPr>
          <w:sz w:val="24"/>
          <w:szCs w:val="24"/>
        </w:rPr>
        <w:t>[Any community hygiene promoter (Field agency/ NGO staff) visit your home for tell/teach you about messages of sanitary latrine use and faeces disposal?]</w:t>
      </w:r>
    </w:p>
    <w:p w:rsidR="0063090B" w:rsidRPr="001F4016" w:rsidRDefault="0063090B" w:rsidP="0063090B">
      <w:pPr>
        <w:spacing w:after="0" w:line="240" w:lineRule="auto"/>
        <w:ind w:left="720" w:hanging="360"/>
        <w:rPr>
          <w:sz w:val="24"/>
          <w:szCs w:val="24"/>
        </w:rPr>
      </w:pPr>
      <w:r w:rsidRPr="001F4016">
        <w:rPr>
          <w:rFonts w:ascii="SutonnyMJ" w:hAnsi="SutonnyMJ" w:cs="SutonnyMJ"/>
          <w:sz w:val="24"/>
          <w:szCs w:val="24"/>
        </w:rPr>
        <w:t>    (8.13 G</w:t>
      </w:r>
      <w:r w:rsidR="00966C24" w:rsidRPr="001F4016">
        <w:rPr>
          <w:rFonts w:ascii="SutonnyMJ" w:hAnsi="SutonnyMJ" w:cs="SutonnyMJ"/>
          <w:sz w:val="24"/>
          <w:szCs w:val="24"/>
        </w:rPr>
        <w:t>i</w:t>
      </w:r>
      <w:r w:rsidRPr="001F4016">
        <w:rPr>
          <w:rFonts w:ascii="SutonnyMJ" w:hAnsi="SutonnyMJ" w:cs="SutonnyMJ"/>
          <w:sz w:val="24"/>
          <w:szCs w:val="24"/>
        </w:rPr>
        <w:t xml:space="preserve"> DËi hw` bv A_ev Rvwbbv n‡j 8.14 cÖkœwU w¯‹c Ki“b)</w:t>
      </w:r>
      <w:r w:rsidR="00BB1D46" w:rsidRPr="001F4016">
        <w:rPr>
          <w:rFonts w:ascii="SutonnyMJ" w:hAnsi="SutonnyMJ" w:cs="SutonnyMJ"/>
          <w:sz w:val="24"/>
          <w:szCs w:val="24"/>
        </w:rPr>
        <w:t xml:space="preserve"> </w:t>
      </w:r>
      <w:r w:rsidR="00BB1D46" w:rsidRPr="001F4016">
        <w:rPr>
          <w:sz w:val="24"/>
          <w:szCs w:val="24"/>
        </w:rPr>
        <w:t>[If the ans of question 8.13 is no</w:t>
      </w:r>
      <w:r w:rsidR="00AD005E" w:rsidRPr="001F4016">
        <w:rPr>
          <w:sz w:val="24"/>
          <w:szCs w:val="24"/>
        </w:rPr>
        <w:t xml:space="preserve"> or DK</w:t>
      </w:r>
      <w:r w:rsidR="00BB1D46" w:rsidRPr="001F4016">
        <w:rPr>
          <w:sz w:val="24"/>
          <w:szCs w:val="24"/>
        </w:rPr>
        <w:t xml:space="preserve"> then skip 8.14]</w:t>
      </w:r>
    </w:p>
    <w:p w:rsidR="0063090B" w:rsidRPr="001F4016" w:rsidRDefault="0063090B" w:rsidP="0063090B">
      <w:pPr>
        <w:spacing w:after="0" w:line="240" w:lineRule="auto"/>
        <w:ind w:left="2880"/>
        <w:rPr>
          <w:rFonts w:ascii="SutonnyMJ" w:hAnsi="SutonnyMJ" w:cs="Vrinda"/>
          <w:sz w:val="24"/>
          <w:szCs w:val="24"/>
          <w:cs/>
          <w:lang w:bidi="bn-BD"/>
        </w:rPr>
      </w:pPr>
      <w:r w:rsidRPr="001F4016">
        <w:rPr>
          <w:rFonts w:ascii="SutonnyMJ" w:hAnsi="SutonnyMJ" w:cs="SutonnyMJ"/>
          <w:sz w:val="24"/>
          <w:szCs w:val="24"/>
        </w:rPr>
        <w:t xml:space="preserve">bv </w:t>
      </w:r>
      <w:r w:rsidRPr="001F4016">
        <w:rPr>
          <w:sz w:val="24"/>
          <w:szCs w:val="24"/>
        </w:rPr>
        <w:t>[No]..............................................0</w:t>
      </w:r>
      <w:r w:rsidRPr="001F4016">
        <w:rPr>
          <w:rFonts w:ascii="SutonnyMJ" w:hAnsi="SutonnyMJ" w:cs="SutonnyMJ"/>
          <w:sz w:val="24"/>
          <w:szCs w:val="24"/>
        </w:rPr>
        <w:t xml:space="preserve"> </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nu¨v</w:t>
      </w:r>
      <w:r w:rsidRPr="001F4016">
        <w:rPr>
          <w:sz w:val="24"/>
          <w:szCs w:val="24"/>
        </w:rPr>
        <w:t xml:space="preserve"> [Yes] ...........................................1</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 xml:space="preserve">Rvwb bv </w:t>
      </w:r>
      <w:r w:rsidRPr="001F4016">
        <w:rPr>
          <w:sz w:val="24"/>
          <w:szCs w:val="24"/>
        </w:rPr>
        <w:t>[DK]................................. 999</w:t>
      </w:r>
    </w:p>
    <w:p w:rsidR="0063090B" w:rsidRPr="001F4016" w:rsidRDefault="0063090B" w:rsidP="0063090B">
      <w:pPr>
        <w:spacing w:after="0" w:line="240" w:lineRule="auto"/>
        <w:ind w:left="2880"/>
        <w:rPr>
          <w:rFonts w:cs="Vrinda"/>
          <w:sz w:val="24"/>
          <w:szCs w:val="24"/>
          <w:cs/>
          <w:lang w:bidi="bn-BD"/>
        </w:rPr>
      </w:pPr>
    </w:p>
    <w:p w:rsidR="0063090B" w:rsidRPr="001F4016" w:rsidRDefault="0063090B" w:rsidP="0063090B">
      <w:pPr>
        <w:pStyle w:val="CommentText"/>
        <w:numPr>
          <w:ilvl w:val="1"/>
          <w:numId w:val="89"/>
        </w:numPr>
        <w:rPr>
          <w:rFonts w:ascii="SutonnyMJ" w:hAnsi="SutonnyMJ" w:cs="SutonnyMJ"/>
          <w:b/>
          <w:bCs/>
          <w:sz w:val="24"/>
          <w:szCs w:val="24"/>
        </w:rPr>
      </w:pPr>
      <w:r w:rsidRPr="001F4016">
        <w:rPr>
          <w:rFonts w:ascii="SutonnyMJ" w:hAnsi="SutonnyMJ" w:cs="SutonnyMJ"/>
          <w:b/>
          <w:bCs/>
          <w:sz w:val="24"/>
          <w:szCs w:val="24"/>
        </w:rPr>
        <w:t xml:space="preserve"> </w:t>
      </w:r>
      <w:r w:rsidRPr="001F4016">
        <w:rPr>
          <w:rFonts w:ascii="SutonnyMJ" w:hAnsi="SutonnyMJ" w:cs="SutonnyMJ"/>
          <w:sz w:val="24"/>
          <w:szCs w:val="24"/>
        </w:rPr>
        <w:t>hw`</w:t>
      </w:r>
      <w:r w:rsidR="00DB55D2" w:rsidRPr="001F4016">
        <w:rPr>
          <w:rFonts w:ascii="SutonnyMJ" w:hAnsi="SutonnyMJ" w:cs="SutonnyMJ"/>
          <w:sz w:val="24"/>
          <w:szCs w:val="24"/>
        </w:rPr>
        <w:t xml:space="preserve"> 8.13 </w:t>
      </w:r>
      <w:r w:rsidRPr="001F4016">
        <w:rPr>
          <w:rFonts w:ascii="SutonnyMJ" w:hAnsi="SutonnyMJ" w:cs="SutonnyMJ"/>
          <w:sz w:val="24"/>
          <w:szCs w:val="24"/>
        </w:rPr>
        <w:t>bs cÖ‡kœ</w:t>
      </w:r>
      <w:r w:rsidR="00966C24" w:rsidRPr="001F4016">
        <w:rPr>
          <w:rFonts w:ascii="SutonnyMJ" w:hAnsi="SutonnyMJ" w:cs="SutonnyMJ"/>
          <w:sz w:val="24"/>
          <w:szCs w:val="24"/>
        </w:rPr>
        <w:t>i</w:t>
      </w:r>
      <w:r w:rsidRPr="001F4016">
        <w:rPr>
          <w:rFonts w:ascii="SutonnyMJ" w:hAnsi="SutonnyMJ" w:cs="SutonnyMJ"/>
          <w:sz w:val="24"/>
          <w:szCs w:val="24"/>
        </w:rPr>
        <w:t xml:space="preserve"> DËi n¨vu</w:t>
      </w:r>
      <w:r w:rsidRPr="001F4016">
        <w:rPr>
          <w:rFonts w:ascii="Arial" w:hAnsi="Arial" w:cs="Arial"/>
          <w:sz w:val="24"/>
          <w:szCs w:val="24"/>
        </w:rPr>
        <w:t xml:space="preserve"> </w:t>
      </w:r>
      <w:r w:rsidRPr="001F4016">
        <w:rPr>
          <w:rFonts w:ascii="SutonnyMJ" w:hAnsi="SutonnyMJ" w:cs="SutonnyMJ"/>
          <w:sz w:val="24"/>
          <w:szCs w:val="24"/>
        </w:rPr>
        <w:t>nq Zvn‡j KZ gvm Av‡M G‡mwQj</w:t>
      </w: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p>
    <w:p w:rsidR="001517F5" w:rsidRDefault="0063090B" w:rsidP="00AB7442">
      <w:pPr>
        <w:pStyle w:val="CommentText"/>
        <w:ind w:left="450"/>
        <w:rPr>
          <w:ins w:id="350" w:author="mahbubalam" w:date="2015-07-01T09:00:00Z"/>
          <w:sz w:val="24"/>
          <w:szCs w:val="24"/>
        </w:rPr>
      </w:pPr>
      <w:r w:rsidRPr="001F4016">
        <w:rPr>
          <w:rFonts w:cs="Vrinda"/>
          <w:sz w:val="24"/>
          <w:szCs w:val="24"/>
          <w:cs/>
          <w:lang w:bidi="bn-BD"/>
        </w:rPr>
        <w:t xml:space="preserve">         </w:t>
      </w:r>
      <w:r w:rsidRPr="001F4016">
        <w:rPr>
          <w:sz w:val="24"/>
          <w:szCs w:val="24"/>
        </w:rPr>
        <w:t>[If answer of 8.1</w:t>
      </w:r>
      <w:r w:rsidRPr="001F4016">
        <w:rPr>
          <w:rFonts w:ascii="Calibri" w:hAnsi="Calibri" w:cs="Vrinda"/>
          <w:sz w:val="24"/>
          <w:szCs w:val="24"/>
          <w:cs/>
          <w:lang w:bidi="bn-BD"/>
        </w:rPr>
        <w:t>3</w:t>
      </w:r>
      <w:r w:rsidRPr="001F4016">
        <w:rPr>
          <w:sz w:val="24"/>
          <w:szCs w:val="24"/>
        </w:rPr>
        <w:t xml:space="preserve"> is yes then how many months ago]</w:t>
      </w:r>
    </w:p>
    <w:p w:rsidR="0062475F" w:rsidRPr="00AE7A6B" w:rsidRDefault="00041548" w:rsidP="0062475F">
      <w:pPr>
        <w:pStyle w:val="CommentText"/>
        <w:numPr>
          <w:ilvl w:val="1"/>
          <w:numId w:val="89"/>
        </w:numPr>
        <w:rPr>
          <w:ins w:id="351" w:author="mahbubalam" w:date="2015-07-01T09:00:00Z"/>
          <w:rFonts w:ascii="SutonnyMJ" w:hAnsi="SutonnyMJ" w:cs="SutonnyMJ"/>
          <w:sz w:val="24"/>
          <w:szCs w:val="24"/>
        </w:rPr>
      </w:pPr>
      <w:ins w:id="352" w:author="mahbubalam" w:date="2015-07-05T12:17:00Z">
        <w:r w:rsidRPr="001F4016">
          <w:rPr>
            <w:rFonts w:ascii="SutonnyMJ" w:hAnsi="SutonnyMJ" w:cs="SutonnyMJ"/>
            <w:sz w:val="24"/>
            <w:szCs w:val="24"/>
          </w:rPr>
          <w:t>hw` 8.13 bs cÖ‡kœ</w:t>
        </w:r>
        <w:r w:rsidR="00966C24" w:rsidRPr="001F4016">
          <w:rPr>
            <w:rFonts w:ascii="SutonnyMJ" w:hAnsi="SutonnyMJ" w:cs="SutonnyMJ"/>
            <w:sz w:val="24"/>
            <w:szCs w:val="24"/>
          </w:rPr>
          <w:t>i</w:t>
        </w:r>
        <w:r w:rsidRPr="001F4016">
          <w:rPr>
            <w:rFonts w:ascii="SutonnyMJ" w:hAnsi="SutonnyMJ" w:cs="SutonnyMJ"/>
            <w:sz w:val="24"/>
            <w:szCs w:val="24"/>
          </w:rPr>
          <w:t xml:space="preserve"> DËi n¨vu</w:t>
        </w:r>
        <w:r w:rsidRPr="001F4016">
          <w:rPr>
            <w:rFonts w:ascii="Arial" w:hAnsi="Arial" w:cs="Arial"/>
            <w:sz w:val="24"/>
            <w:szCs w:val="24"/>
          </w:rPr>
          <w:t xml:space="preserve"> </w:t>
        </w:r>
        <w:r w:rsidRPr="001F4016">
          <w:rPr>
            <w:rFonts w:ascii="SutonnyMJ" w:hAnsi="SutonnyMJ" w:cs="SutonnyMJ"/>
            <w:sz w:val="24"/>
            <w:szCs w:val="24"/>
          </w:rPr>
          <w:t xml:space="preserve">nq Zvn‡j </w:t>
        </w:r>
      </w:ins>
      <w:ins w:id="353" w:author="mahbubalam" w:date="2015-07-05T12:18:00Z">
        <w:r w:rsidRPr="00AE7A6B">
          <w:rPr>
            <w:rFonts w:ascii="SutonnyMJ" w:hAnsi="SutonnyMJ" w:cs="SutonnyMJ"/>
            <w:sz w:val="24"/>
            <w:szCs w:val="24"/>
          </w:rPr>
          <w:t xml:space="preserve">†Kvb </w:t>
        </w:r>
        <w:r>
          <w:rPr>
            <w:rFonts w:ascii="SutonnyMJ" w:hAnsi="SutonnyMJ" w:cs="SutonnyMJ"/>
            <w:sz w:val="24"/>
            <w:szCs w:val="24"/>
          </w:rPr>
          <w:t>GbwRI ev †Kvb cÖwZôv</w:t>
        </w:r>
        <w:r w:rsidRPr="00AE7A6B">
          <w:rPr>
            <w:rFonts w:ascii="SutonnyMJ" w:hAnsi="SutonnyMJ" w:cs="SutonnyMJ"/>
            <w:sz w:val="24"/>
            <w:szCs w:val="24"/>
          </w:rPr>
          <w:t>b</w:t>
        </w:r>
        <w:r>
          <w:rPr>
            <w:rFonts w:ascii="SutonnyMJ" w:hAnsi="SutonnyMJ" w:cs="SutonnyMJ"/>
            <w:sz w:val="24"/>
            <w:szCs w:val="24"/>
          </w:rPr>
          <w:t xml:space="preserve"> </w:t>
        </w:r>
      </w:ins>
      <w:ins w:id="354" w:author="mahbubalam" w:date="2015-07-05T12:21:00Z">
        <w:r w:rsidR="00B65D6C" w:rsidRPr="001F4016">
          <w:rPr>
            <w:rFonts w:ascii="SutonnyMJ" w:hAnsi="SutonnyMJ" w:cs="SutonnyMJ"/>
            <w:sz w:val="24"/>
            <w:szCs w:val="24"/>
          </w:rPr>
          <w:t>†_‡K</w:t>
        </w:r>
      </w:ins>
      <w:ins w:id="355" w:author="mahbubalam" w:date="2015-07-05T12:17:00Z">
        <w:r w:rsidRPr="001F4016">
          <w:rPr>
            <w:rFonts w:ascii="SutonnyMJ" w:hAnsi="SutonnyMJ" w:cs="SutonnyMJ"/>
            <w:sz w:val="24"/>
            <w:szCs w:val="24"/>
          </w:rPr>
          <w:t xml:space="preserve"> G‡mwQj</w:t>
        </w:r>
        <w:r w:rsidRPr="001F4016">
          <w:rPr>
            <w:rFonts w:ascii="Arial" w:hAnsi="Arial" w:cs="Arial"/>
            <w:sz w:val="24"/>
            <w:szCs w:val="24"/>
          </w:rPr>
          <w:t>?</w:t>
        </w:r>
      </w:ins>
      <w:ins w:id="356" w:author="mahbubalam" w:date="2015-07-01T09:00:00Z">
        <w:r w:rsidR="0062475F" w:rsidRPr="00AE7A6B">
          <w:rPr>
            <w:rFonts w:ascii="SutonnyMJ" w:hAnsi="SutonnyMJ" w:cs="SutonnyMJ"/>
            <w:sz w:val="24"/>
            <w:szCs w:val="24"/>
          </w:rPr>
          <w:t>..........................................</w:t>
        </w:r>
        <w:r w:rsidR="0062475F" w:rsidRPr="00AE7A6B">
          <w:rPr>
            <w:rFonts w:ascii="SutonnyMJ" w:hAnsi="SutonnyMJ" w:cs="SutonnyMJ"/>
            <w:sz w:val="24"/>
            <w:szCs w:val="24"/>
          </w:rPr>
          <w:t></w:t>
        </w:r>
        <w:r w:rsidR="0062475F" w:rsidRPr="00AE7A6B">
          <w:rPr>
            <w:rFonts w:ascii="SutonnyMJ" w:hAnsi="SutonnyMJ" w:cs="SutonnyMJ"/>
            <w:sz w:val="24"/>
            <w:szCs w:val="24"/>
          </w:rPr>
          <w:t></w:t>
        </w:r>
      </w:ins>
    </w:p>
    <w:p w:rsidR="0062475F" w:rsidRDefault="0062475F" w:rsidP="0062475F">
      <w:pPr>
        <w:pStyle w:val="CommentText"/>
        <w:ind w:left="450"/>
        <w:rPr>
          <w:ins w:id="357" w:author="almasud" w:date="2015-07-01T13:00:00Z"/>
          <w:sz w:val="24"/>
          <w:szCs w:val="24"/>
        </w:rPr>
      </w:pPr>
      <w:ins w:id="358" w:author="mahbubalam" w:date="2015-07-01T09:00:00Z">
        <w:r w:rsidRPr="001F4016">
          <w:rPr>
            <w:rFonts w:cs="Vrinda"/>
            <w:sz w:val="24"/>
            <w:szCs w:val="24"/>
            <w:cs/>
            <w:lang w:bidi="bn-BD"/>
          </w:rPr>
          <w:t xml:space="preserve">         </w:t>
        </w:r>
        <w:r w:rsidRPr="001F4016">
          <w:rPr>
            <w:sz w:val="24"/>
            <w:szCs w:val="24"/>
          </w:rPr>
          <w:t>[</w:t>
        </w:r>
      </w:ins>
      <w:ins w:id="359" w:author="mahbubalam" w:date="2015-07-05T12:21:00Z">
        <w:r w:rsidR="00B65D6C">
          <w:rPr>
            <w:sz w:val="24"/>
            <w:szCs w:val="24"/>
          </w:rPr>
          <w:t xml:space="preserve">If answer </w:t>
        </w:r>
      </w:ins>
      <w:ins w:id="360" w:author="mahbubalam" w:date="2015-07-05T12:23:00Z">
        <w:r w:rsidR="00B65D6C">
          <w:rPr>
            <w:sz w:val="24"/>
            <w:szCs w:val="24"/>
          </w:rPr>
          <w:t>of 8.13 is yes</w:t>
        </w:r>
      </w:ins>
      <w:ins w:id="361" w:author="mahbubalam" w:date="2015-07-05T12:24:00Z">
        <w:r w:rsidR="00B65D6C">
          <w:rPr>
            <w:sz w:val="24"/>
            <w:szCs w:val="24"/>
          </w:rPr>
          <w:t xml:space="preserve"> then c</w:t>
        </w:r>
      </w:ins>
      <w:ins w:id="362" w:author="mahbubalam" w:date="2015-07-01T09:01:00Z">
        <w:r>
          <w:rPr>
            <w:sz w:val="24"/>
            <w:szCs w:val="24"/>
          </w:rPr>
          <w:t>ould you please tell us the name of the NGO/organization?</w:t>
        </w:r>
      </w:ins>
      <w:ins w:id="363" w:author="mahbubalam" w:date="2015-07-01T09:00:00Z">
        <w:r w:rsidRPr="001F4016">
          <w:rPr>
            <w:sz w:val="24"/>
            <w:szCs w:val="24"/>
          </w:rPr>
          <w:t>]</w:t>
        </w:r>
      </w:ins>
      <w:ins w:id="364" w:author="mahbubalam" w:date="2015-07-05T12:30:00Z">
        <w:r w:rsidR="008764B5">
          <w:rPr>
            <w:sz w:val="24"/>
            <w:szCs w:val="24"/>
          </w:rPr>
          <w:t>............................</w:t>
        </w:r>
        <w:r w:rsidR="008764B5" w:rsidRPr="008764B5">
          <w:rPr>
            <w:rFonts w:ascii="SutonnyMJ" w:hAnsi="SutonnyMJ" w:cs="SutonnyMJ"/>
            <w:sz w:val="24"/>
            <w:szCs w:val="24"/>
          </w:rPr>
          <w:t xml:space="preserve"> </w:t>
        </w:r>
        <w:r w:rsidR="008764B5" w:rsidRPr="00AE7A6B">
          <w:rPr>
            <w:rFonts w:ascii="SutonnyMJ" w:hAnsi="SutonnyMJ" w:cs="SutonnyMJ"/>
            <w:sz w:val="24"/>
            <w:szCs w:val="24"/>
          </w:rPr>
          <w:t>...</w:t>
        </w:r>
        <w:r w:rsidR="008764B5" w:rsidRPr="00AE7A6B">
          <w:rPr>
            <w:rFonts w:ascii="SutonnyMJ" w:hAnsi="SutonnyMJ" w:cs="SutonnyMJ"/>
            <w:sz w:val="24"/>
            <w:szCs w:val="24"/>
          </w:rPr>
          <w:t></w:t>
        </w:r>
        <w:r w:rsidR="008764B5" w:rsidRPr="00AE7A6B">
          <w:rPr>
            <w:rFonts w:ascii="SutonnyMJ" w:hAnsi="SutonnyMJ" w:cs="SutonnyMJ"/>
            <w:sz w:val="24"/>
            <w:szCs w:val="24"/>
          </w:rPr>
          <w:t></w:t>
        </w:r>
      </w:ins>
    </w:p>
    <w:p w:rsidR="00AE7A6B" w:rsidRDefault="00AE7A6B" w:rsidP="0062475F">
      <w:pPr>
        <w:pStyle w:val="CommentText"/>
        <w:ind w:left="450"/>
        <w:rPr>
          <w:ins w:id="365" w:author="almasud" w:date="2015-07-01T13:00:00Z"/>
          <w:sz w:val="24"/>
          <w:szCs w:val="24"/>
        </w:rPr>
      </w:pPr>
    </w:p>
    <w:tbl>
      <w:tblPr>
        <w:tblStyle w:val="TableGrid"/>
        <w:tblW w:w="0" w:type="auto"/>
        <w:tblInd w:w="450" w:type="dxa"/>
        <w:tblLook w:val="04A0"/>
      </w:tblPr>
      <w:tblGrid>
        <w:gridCol w:w="4005"/>
        <w:gridCol w:w="4086"/>
      </w:tblGrid>
      <w:tr w:rsidR="008764B5" w:rsidTr="00B1107A">
        <w:trPr>
          <w:trHeight w:val="692"/>
          <w:ins w:id="366" w:author="mahbubalam" w:date="2015-07-05T12:30:00Z"/>
        </w:trPr>
        <w:tc>
          <w:tcPr>
            <w:tcW w:w="3861" w:type="dxa"/>
          </w:tcPr>
          <w:p w:rsidR="008764B5" w:rsidRDefault="008764B5" w:rsidP="00B1107A">
            <w:pPr>
              <w:pStyle w:val="CommentText"/>
              <w:numPr>
                <w:ilvl w:val="1"/>
                <w:numId w:val="20"/>
              </w:numPr>
              <w:rPr>
                <w:ins w:id="367" w:author="mahbubalam" w:date="2015-07-05T12:30:00Z"/>
                <w:sz w:val="24"/>
                <w:szCs w:val="24"/>
              </w:rPr>
            </w:pPr>
            <w:ins w:id="368" w:author="mahbubalam" w:date="2015-07-05T12:30:00Z">
              <w:r w:rsidRPr="008327B3">
                <w:rPr>
                  <w:rFonts w:ascii="SutonnyMJ" w:hAnsi="SutonnyMJ" w:cs="SutonnyMJ"/>
                  <w:sz w:val="24"/>
                  <w:szCs w:val="24"/>
                  <w:lang w:val="en-US"/>
                </w:rPr>
                <w:t>eªvK</w:t>
              </w:r>
              <w:r w:rsidRPr="008327B3">
                <w:rPr>
                  <w:sz w:val="24"/>
                  <w:szCs w:val="24"/>
                </w:rPr>
                <w:t xml:space="preserve"> </w:t>
              </w:r>
              <w:r w:rsidRPr="001F4016">
                <w:rPr>
                  <w:sz w:val="24"/>
                  <w:szCs w:val="24"/>
                </w:rPr>
                <w:t>[</w:t>
              </w:r>
              <w:r>
                <w:rPr>
                  <w:sz w:val="24"/>
                  <w:szCs w:val="24"/>
                </w:rPr>
                <w:t>BRAC</w:t>
              </w:r>
              <w:r w:rsidRPr="001F4016">
                <w:rPr>
                  <w:sz w:val="24"/>
                  <w:szCs w:val="24"/>
                </w:rPr>
                <w:t>]</w:t>
              </w:r>
              <w:r w:rsidRPr="00A21450">
                <w:rPr>
                  <w:snapToGrid w:val="0"/>
                  <w:color w:val="000000"/>
                  <w:w w:val="0"/>
                  <w:sz w:val="0"/>
                  <w:szCs w:val="0"/>
                  <w:u w:color="000000"/>
                  <w:bdr w:val="none" w:sz="0" w:space="0" w:color="000000"/>
                  <w:shd w:val="clear" w:color="000000" w:fill="000000"/>
                </w:rPr>
                <w:t xml:space="preserve"> </w:t>
              </w:r>
              <w:r>
                <w:rPr>
                  <w:noProof/>
                  <w:sz w:val="24"/>
                  <w:szCs w:val="24"/>
                </w:rPr>
                <w:t xml:space="preserve">     </w:t>
              </w:r>
            </w:ins>
          </w:p>
        </w:tc>
        <w:tc>
          <w:tcPr>
            <w:tcW w:w="4086" w:type="dxa"/>
          </w:tcPr>
          <w:p w:rsidR="008764B5" w:rsidRDefault="003E63F0" w:rsidP="00B1107A">
            <w:pPr>
              <w:pStyle w:val="CommentText"/>
              <w:rPr>
                <w:ins w:id="369" w:author="mahbubalam" w:date="2015-07-05T12:30:00Z"/>
                <w:sz w:val="24"/>
                <w:szCs w:val="24"/>
              </w:rPr>
            </w:pPr>
            <w:ins w:id="370" w:author="mahbubalam" w:date="2015-07-05T12:30:00Z">
              <w:r>
                <w:rPr>
                  <w:noProof/>
                  <w:sz w:val="24"/>
                  <w:szCs w:val="24"/>
                  <w:lang w:val="en-US"/>
                  <w:rPrChange w:id="371" w:author="Unknown">
                    <w:rPr>
                      <w:rFonts w:asciiTheme="minorHAnsi" w:eastAsiaTheme="minorHAnsi" w:hAnsiTheme="minorHAnsi" w:cstheme="minorBidi"/>
                      <w:noProof/>
                      <w:sz w:val="22"/>
                      <w:szCs w:val="22"/>
                      <w:lang w:val="en-US"/>
                    </w:rPr>
                  </w:rPrChange>
                </w:rPr>
                <w:drawing>
                  <wp:inline distT="0" distB="0" distL="0" distR="0">
                    <wp:extent cx="768647" cy="256032"/>
                    <wp:effectExtent l="19050" t="0" r="0" b="0"/>
                    <wp:docPr id="19" name="Picture 1" descr="G:\WSUP\Baseline questionnaire\BRAC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UP\Baseline questionnaire\BRAC_logo.svg.png"/>
                            <pic:cNvPicPr>
                              <a:picLocks noChangeAspect="1" noChangeArrowheads="1"/>
                            </pic:cNvPicPr>
                          </pic:nvPicPr>
                          <pic:blipFill>
                            <a:blip r:embed="rId11"/>
                            <a:srcRect/>
                            <a:stretch>
                              <a:fillRect/>
                            </a:stretch>
                          </pic:blipFill>
                          <pic:spPr bwMode="auto">
                            <a:xfrm>
                              <a:off x="0" y="0"/>
                              <a:ext cx="768647" cy="256032"/>
                            </a:xfrm>
                            <a:prstGeom prst="rect">
                              <a:avLst/>
                            </a:prstGeom>
                            <a:noFill/>
                            <a:ln w="9525">
                              <a:noFill/>
                              <a:miter lim="800000"/>
                              <a:headEnd/>
                              <a:tailEnd/>
                            </a:ln>
                          </pic:spPr>
                        </pic:pic>
                      </a:graphicData>
                    </a:graphic>
                  </wp:inline>
                </w:drawing>
              </w:r>
            </w:ins>
          </w:p>
        </w:tc>
      </w:tr>
      <w:tr w:rsidR="008764B5" w:rsidTr="00B1107A">
        <w:trPr>
          <w:ins w:id="372" w:author="mahbubalam" w:date="2015-07-05T12:30:00Z"/>
        </w:trPr>
        <w:tc>
          <w:tcPr>
            <w:tcW w:w="3861" w:type="dxa"/>
          </w:tcPr>
          <w:p w:rsidR="008764B5" w:rsidRDefault="008764B5" w:rsidP="00B1107A">
            <w:pPr>
              <w:pStyle w:val="CommentText"/>
              <w:numPr>
                <w:ilvl w:val="1"/>
                <w:numId w:val="20"/>
              </w:numPr>
              <w:rPr>
                <w:ins w:id="373" w:author="mahbubalam" w:date="2015-07-05T12:30:00Z"/>
                <w:sz w:val="24"/>
                <w:szCs w:val="24"/>
              </w:rPr>
            </w:pPr>
            <w:ins w:id="374" w:author="mahbubalam" w:date="2015-07-05T12:30:00Z">
              <w:r w:rsidRPr="008327B3">
                <w:rPr>
                  <w:rFonts w:ascii="SutonnyMJ" w:hAnsi="SutonnyMJ" w:cs="SutonnyMJ"/>
                  <w:sz w:val="24"/>
                  <w:szCs w:val="24"/>
                  <w:lang w:val="en-US"/>
                </w:rPr>
                <w:t>c­¨vb evsjv‡`k</w:t>
              </w:r>
              <w:r w:rsidRPr="001F4016">
                <w:rPr>
                  <w:sz w:val="24"/>
                  <w:szCs w:val="24"/>
                </w:rPr>
                <w:t xml:space="preserve"> [</w:t>
              </w:r>
              <w:r>
                <w:rPr>
                  <w:sz w:val="24"/>
                  <w:szCs w:val="24"/>
                </w:rPr>
                <w:t>Plan Bangladesh</w:t>
              </w:r>
              <w:r w:rsidRPr="001F4016">
                <w:rPr>
                  <w:sz w:val="24"/>
                  <w:szCs w:val="24"/>
                </w:rPr>
                <w:t>]</w:t>
              </w:r>
            </w:ins>
          </w:p>
        </w:tc>
        <w:tc>
          <w:tcPr>
            <w:tcW w:w="4086" w:type="dxa"/>
          </w:tcPr>
          <w:p w:rsidR="008764B5" w:rsidRDefault="003E63F0" w:rsidP="00B1107A">
            <w:pPr>
              <w:pStyle w:val="CommentText"/>
              <w:rPr>
                <w:ins w:id="375" w:author="mahbubalam" w:date="2015-07-05T12:30:00Z"/>
                <w:sz w:val="24"/>
                <w:szCs w:val="24"/>
              </w:rPr>
            </w:pPr>
            <w:ins w:id="376" w:author="mahbubalam" w:date="2015-07-05T12:30:00Z">
              <w:r>
                <w:rPr>
                  <w:noProof/>
                  <w:sz w:val="24"/>
                  <w:szCs w:val="24"/>
                  <w:lang w:val="en-US"/>
                  <w:rPrChange w:id="377" w:author="Unknown">
                    <w:rPr>
                      <w:rFonts w:asciiTheme="minorHAnsi" w:eastAsiaTheme="minorHAnsi" w:hAnsiTheme="minorHAnsi" w:cstheme="minorBidi"/>
                      <w:noProof/>
                      <w:sz w:val="22"/>
                      <w:szCs w:val="22"/>
                      <w:lang w:val="en-US"/>
                    </w:rPr>
                  </w:rPrChange>
                </w:rPr>
                <w:drawing>
                  <wp:inline distT="0" distB="0" distL="0" distR="0">
                    <wp:extent cx="601152" cy="721383"/>
                    <wp:effectExtent l="19050" t="0" r="8448" b="0"/>
                    <wp:docPr id="20" name="Picture 1" descr="images.jpgf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fgf.jpg"/>
                            <pic:cNvPicPr/>
                          </pic:nvPicPr>
                          <pic:blipFill>
                            <a:blip r:embed="rId12"/>
                            <a:stretch>
                              <a:fillRect/>
                            </a:stretch>
                          </pic:blipFill>
                          <pic:spPr>
                            <a:xfrm>
                              <a:off x="0" y="0"/>
                              <a:ext cx="602094" cy="722514"/>
                            </a:xfrm>
                            <a:prstGeom prst="rect">
                              <a:avLst/>
                            </a:prstGeom>
                          </pic:spPr>
                        </pic:pic>
                      </a:graphicData>
                    </a:graphic>
                  </wp:inline>
                </w:drawing>
              </w:r>
            </w:ins>
          </w:p>
        </w:tc>
      </w:tr>
      <w:tr w:rsidR="008764B5" w:rsidTr="00B1107A">
        <w:trPr>
          <w:ins w:id="378" w:author="mahbubalam" w:date="2015-07-05T12:30:00Z"/>
        </w:trPr>
        <w:tc>
          <w:tcPr>
            <w:tcW w:w="3861" w:type="dxa"/>
          </w:tcPr>
          <w:p w:rsidR="008764B5" w:rsidRDefault="008764B5" w:rsidP="00B1107A">
            <w:pPr>
              <w:pStyle w:val="CommentText"/>
              <w:numPr>
                <w:ilvl w:val="1"/>
                <w:numId w:val="20"/>
              </w:numPr>
              <w:rPr>
                <w:ins w:id="379" w:author="mahbubalam" w:date="2015-07-05T12:30:00Z"/>
                <w:sz w:val="24"/>
                <w:szCs w:val="24"/>
              </w:rPr>
            </w:pPr>
            <w:ins w:id="380" w:author="mahbubalam" w:date="2015-07-05T12:30:00Z">
              <w:r w:rsidRPr="008327B3">
                <w:rPr>
                  <w:rFonts w:ascii="SutonnyMJ" w:hAnsi="SutonnyMJ" w:cs="SutonnyMJ"/>
                  <w:sz w:val="24"/>
                  <w:szCs w:val="24"/>
                  <w:lang w:val="en-US"/>
                </w:rPr>
                <w:lastRenderedPageBreak/>
                <w:t xml:space="preserve">wWGm‡K </w:t>
              </w:r>
              <w:r>
                <w:rPr>
                  <w:sz w:val="24"/>
                  <w:szCs w:val="24"/>
                </w:rPr>
                <w:t>[DSK</w:t>
              </w:r>
              <w:r w:rsidRPr="001F4016">
                <w:rPr>
                  <w:sz w:val="24"/>
                  <w:szCs w:val="24"/>
                </w:rPr>
                <w:t>]</w:t>
              </w:r>
            </w:ins>
          </w:p>
        </w:tc>
        <w:tc>
          <w:tcPr>
            <w:tcW w:w="4086" w:type="dxa"/>
          </w:tcPr>
          <w:p w:rsidR="008764B5" w:rsidRDefault="003E63F0" w:rsidP="00B1107A">
            <w:pPr>
              <w:pStyle w:val="CommentText"/>
              <w:rPr>
                <w:ins w:id="381" w:author="mahbubalam" w:date="2015-07-05T12:30:00Z"/>
                <w:sz w:val="24"/>
                <w:szCs w:val="24"/>
              </w:rPr>
            </w:pPr>
            <w:ins w:id="382" w:author="mahbubalam" w:date="2015-07-05T12:30:00Z">
              <w:r>
                <w:rPr>
                  <w:noProof/>
                  <w:sz w:val="24"/>
                  <w:szCs w:val="24"/>
                  <w:lang w:val="en-US"/>
                  <w:rPrChange w:id="383" w:author="Unknown">
                    <w:rPr>
                      <w:rFonts w:asciiTheme="minorHAnsi" w:eastAsiaTheme="minorHAnsi" w:hAnsiTheme="minorHAnsi" w:cstheme="minorBidi"/>
                      <w:noProof/>
                      <w:sz w:val="22"/>
                      <w:szCs w:val="22"/>
                      <w:lang w:val="en-US"/>
                    </w:rPr>
                  </w:rPrChange>
                </w:rPr>
                <w:drawing>
                  <wp:inline distT="0" distB="0" distL="0" distR="0">
                    <wp:extent cx="2429952" cy="534746"/>
                    <wp:effectExtent l="19050" t="0" r="8448" b="0"/>
                    <wp:docPr id="21" name="Picture 7" descr="D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jpg"/>
                            <pic:cNvPicPr/>
                          </pic:nvPicPr>
                          <pic:blipFill>
                            <a:blip r:embed="rId13"/>
                            <a:stretch>
                              <a:fillRect/>
                            </a:stretch>
                          </pic:blipFill>
                          <pic:spPr>
                            <a:xfrm>
                              <a:off x="0" y="0"/>
                              <a:ext cx="2428312" cy="534385"/>
                            </a:xfrm>
                            <a:prstGeom prst="rect">
                              <a:avLst/>
                            </a:prstGeom>
                          </pic:spPr>
                        </pic:pic>
                      </a:graphicData>
                    </a:graphic>
                  </wp:inline>
                </w:drawing>
              </w:r>
            </w:ins>
          </w:p>
        </w:tc>
      </w:tr>
      <w:tr w:rsidR="008764B5" w:rsidTr="00B1107A">
        <w:trPr>
          <w:ins w:id="384"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385" w:author="mahbubalam" w:date="2015-07-05T12:30:00Z"/>
                <w:sz w:val="24"/>
                <w:szCs w:val="24"/>
                <w:lang w:val="en-GB"/>
              </w:rPr>
            </w:pPr>
            <w:ins w:id="386" w:author="mahbubalam" w:date="2015-07-05T12:30:00Z">
              <w:r w:rsidRPr="008327B3">
                <w:rPr>
                  <w:rFonts w:ascii="SutonnyMJ" w:hAnsi="SutonnyMJ" w:cs="SutonnyMJ"/>
                  <w:sz w:val="24"/>
                  <w:szCs w:val="24"/>
                </w:rPr>
                <w:t>wmWvw</w:t>
              </w:r>
              <w:r w:rsidR="00966C24" w:rsidRPr="008327B3">
                <w:rPr>
                  <w:rFonts w:ascii="SutonnyMJ" w:hAnsi="SutonnyMJ" w:cs="SutonnyMJ"/>
                  <w:sz w:val="24"/>
                  <w:szCs w:val="24"/>
                </w:rPr>
                <w:t>e</w:t>
              </w:r>
              <w:r w:rsidRPr="008327B3">
                <w:rPr>
                  <w:rFonts w:ascii="SutonnyMJ" w:hAnsi="SutonnyMJ" w:cs="SutonnyMJ"/>
                  <w:sz w:val="24"/>
                  <w:szCs w:val="24"/>
                </w:rPr>
                <w:t xml:space="preserve">­IGdwW </w:t>
              </w:r>
              <w:r w:rsidRPr="00AE7A6B">
                <w:rPr>
                  <w:sz w:val="24"/>
                  <w:szCs w:val="24"/>
                </w:rPr>
                <w:t>[CWFD]</w:t>
              </w:r>
            </w:ins>
          </w:p>
          <w:p w:rsidR="008764B5" w:rsidRDefault="008764B5" w:rsidP="00B1107A">
            <w:pPr>
              <w:pStyle w:val="CommentText"/>
              <w:rPr>
                <w:ins w:id="387" w:author="mahbubalam" w:date="2015-07-05T12:30:00Z"/>
                <w:sz w:val="24"/>
                <w:szCs w:val="24"/>
              </w:rPr>
            </w:pPr>
          </w:p>
        </w:tc>
        <w:tc>
          <w:tcPr>
            <w:tcW w:w="4086" w:type="dxa"/>
          </w:tcPr>
          <w:p w:rsidR="008764B5" w:rsidRDefault="003E63F0" w:rsidP="00B1107A">
            <w:pPr>
              <w:pStyle w:val="CommentText"/>
              <w:rPr>
                <w:ins w:id="388" w:author="mahbubalam" w:date="2015-07-05T12:30:00Z"/>
                <w:sz w:val="24"/>
                <w:szCs w:val="24"/>
              </w:rPr>
            </w:pPr>
            <w:ins w:id="389" w:author="mahbubalam" w:date="2015-07-05T12:30:00Z">
              <w:r>
                <w:rPr>
                  <w:noProof/>
                  <w:sz w:val="24"/>
                  <w:szCs w:val="24"/>
                  <w:lang w:val="en-US"/>
                  <w:rPrChange w:id="390" w:author="Unknown">
                    <w:rPr>
                      <w:rFonts w:asciiTheme="minorHAnsi" w:eastAsiaTheme="minorHAnsi" w:hAnsiTheme="minorHAnsi" w:cstheme="minorBidi"/>
                      <w:noProof/>
                      <w:sz w:val="22"/>
                      <w:szCs w:val="22"/>
                      <w:lang w:val="en-US"/>
                    </w:rPr>
                  </w:rPrChange>
                </w:rPr>
                <w:drawing>
                  <wp:inline distT="0" distB="0" distL="0" distR="0">
                    <wp:extent cx="768129" cy="876516"/>
                    <wp:effectExtent l="19050" t="0" r="0" b="0"/>
                    <wp:docPr id="22" name="Picture 8" descr="CWFD-Recrui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FD-Recruitment.jpg"/>
                            <pic:cNvPicPr/>
                          </pic:nvPicPr>
                          <pic:blipFill>
                            <a:blip r:embed="rId14"/>
                            <a:stretch>
                              <a:fillRect/>
                            </a:stretch>
                          </pic:blipFill>
                          <pic:spPr>
                            <a:xfrm>
                              <a:off x="0" y="0"/>
                              <a:ext cx="767556" cy="875862"/>
                            </a:xfrm>
                            <a:prstGeom prst="rect">
                              <a:avLst/>
                            </a:prstGeom>
                          </pic:spPr>
                        </pic:pic>
                      </a:graphicData>
                    </a:graphic>
                  </wp:inline>
                </w:drawing>
              </w:r>
            </w:ins>
          </w:p>
        </w:tc>
      </w:tr>
      <w:tr w:rsidR="008764B5" w:rsidTr="00B1107A">
        <w:trPr>
          <w:ins w:id="391" w:author="mahbubalam" w:date="2015-07-05T12:30:00Z"/>
        </w:trPr>
        <w:tc>
          <w:tcPr>
            <w:tcW w:w="3861" w:type="dxa"/>
          </w:tcPr>
          <w:p w:rsidR="008764B5" w:rsidRDefault="008764B5" w:rsidP="00B1107A">
            <w:pPr>
              <w:pStyle w:val="CommentText"/>
              <w:numPr>
                <w:ilvl w:val="1"/>
                <w:numId w:val="20"/>
              </w:numPr>
              <w:rPr>
                <w:ins w:id="392" w:author="mahbubalam" w:date="2015-07-05T12:30:00Z"/>
                <w:sz w:val="24"/>
                <w:szCs w:val="24"/>
              </w:rPr>
            </w:pPr>
            <w:ins w:id="393" w:author="mahbubalam" w:date="2015-07-05T12:30:00Z">
              <w:r w:rsidRPr="008327B3">
                <w:rPr>
                  <w:rFonts w:ascii="SutonnyMJ" w:hAnsi="SutonnyMJ" w:cs="SutonnyMJ"/>
                  <w:sz w:val="24"/>
                  <w:szCs w:val="24"/>
                  <w:lang w:val="en-US"/>
                </w:rPr>
                <w:t xml:space="preserve">gymwjg-GBW </w:t>
              </w:r>
              <w:r>
                <w:rPr>
                  <w:sz w:val="24"/>
                  <w:szCs w:val="24"/>
                </w:rPr>
                <w:t>M</w:t>
              </w:r>
            </w:ins>
            <w:ins w:id="394" w:author="mahbubalam" w:date="2015-07-05T12:31:00Z">
              <w:r w:rsidR="00453B9A">
                <w:rPr>
                  <w:sz w:val="24"/>
                  <w:szCs w:val="24"/>
                </w:rPr>
                <w:t>u</w:t>
              </w:r>
            </w:ins>
            <w:ins w:id="395" w:author="mahbubalam" w:date="2015-07-05T12:30:00Z">
              <w:r>
                <w:rPr>
                  <w:sz w:val="24"/>
                  <w:szCs w:val="24"/>
                </w:rPr>
                <w:t>slim Aid]</w:t>
              </w:r>
            </w:ins>
          </w:p>
        </w:tc>
        <w:tc>
          <w:tcPr>
            <w:tcW w:w="4086" w:type="dxa"/>
          </w:tcPr>
          <w:p w:rsidR="008764B5" w:rsidRDefault="003E63F0" w:rsidP="00B1107A">
            <w:pPr>
              <w:pStyle w:val="CommentText"/>
              <w:rPr>
                <w:ins w:id="396" w:author="mahbubalam" w:date="2015-07-05T12:30:00Z"/>
                <w:sz w:val="24"/>
                <w:szCs w:val="24"/>
              </w:rPr>
            </w:pPr>
            <w:ins w:id="397" w:author="mahbubalam" w:date="2015-07-05T12:30:00Z">
              <w:r>
                <w:rPr>
                  <w:noProof/>
                  <w:sz w:val="24"/>
                  <w:szCs w:val="24"/>
                  <w:lang w:val="en-US"/>
                  <w:rPrChange w:id="398" w:author="Unknown">
                    <w:rPr>
                      <w:rFonts w:asciiTheme="minorHAnsi" w:eastAsiaTheme="minorHAnsi" w:hAnsiTheme="minorHAnsi" w:cstheme="minorBidi"/>
                      <w:noProof/>
                      <w:sz w:val="22"/>
                      <w:szCs w:val="22"/>
                      <w:lang w:val="en-US"/>
                    </w:rPr>
                  </w:rPrChange>
                </w:rPr>
                <w:drawing>
                  <wp:inline distT="0" distB="0" distL="0" distR="0">
                    <wp:extent cx="974863" cy="974863"/>
                    <wp:effectExtent l="19050" t="0" r="0" b="0"/>
                    <wp:docPr id="23" name="Picture 9" descr="Muslim 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lim aid.jpg"/>
                            <pic:cNvPicPr/>
                          </pic:nvPicPr>
                          <pic:blipFill>
                            <a:blip r:embed="rId15"/>
                            <a:stretch>
                              <a:fillRect/>
                            </a:stretch>
                          </pic:blipFill>
                          <pic:spPr>
                            <a:xfrm>
                              <a:off x="0" y="0"/>
                              <a:ext cx="974779" cy="974779"/>
                            </a:xfrm>
                            <a:prstGeom prst="rect">
                              <a:avLst/>
                            </a:prstGeom>
                          </pic:spPr>
                        </pic:pic>
                      </a:graphicData>
                    </a:graphic>
                  </wp:inline>
                </w:drawing>
              </w:r>
            </w:ins>
          </w:p>
        </w:tc>
      </w:tr>
      <w:tr w:rsidR="008764B5" w:rsidTr="00B1107A">
        <w:trPr>
          <w:ins w:id="399" w:author="mahbubalam" w:date="2015-07-05T12:30:00Z"/>
        </w:trPr>
        <w:tc>
          <w:tcPr>
            <w:tcW w:w="3861" w:type="dxa"/>
          </w:tcPr>
          <w:p w:rsidR="008764B5" w:rsidRPr="00AE7A6B" w:rsidRDefault="008764B5" w:rsidP="00B1107A">
            <w:pPr>
              <w:pStyle w:val="ListParagraph"/>
              <w:numPr>
                <w:ilvl w:val="1"/>
                <w:numId w:val="20"/>
              </w:numPr>
              <w:spacing w:after="0" w:line="240" w:lineRule="auto"/>
              <w:rPr>
                <w:ins w:id="400" w:author="mahbubalam" w:date="2015-07-05T12:30:00Z"/>
                <w:sz w:val="24"/>
                <w:szCs w:val="24"/>
                <w:lang w:val="en-GB"/>
              </w:rPr>
            </w:pPr>
            <w:ins w:id="401" w:author="mahbubalam" w:date="2015-07-05T12:30:00Z">
              <w:r w:rsidRPr="008327B3">
                <w:rPr>
                  <w:rFonts w:ascii="SutonnyMJ" w:hAnsi="SutonnyMJ" w:cs="SutonnyMJ"/>
                  <w:sz w:val="24"/>
                  <w:szCs w:val="24"/>
                </w:rPr>
                <w:t>BDwcwcAvi</w:t>
              </w:r>
              <w:r w:rsidRPr="00AE7A6B">
                <w:rPr>
                  <w:sz w:val="24"/>
                  <w:szCs w:val="24"/>
                </w:rPr>
                <w:t xml:space="preserve"> [UPPR]</w:t>
              </w:r>
            </w:ins>
          </w:p>
          <w:p w:rsidR="008764B5" w:rsidRDefault="008764B5" w:rsidP="00B1107A">
            <w:pPr>
              <w:pStyle w:val="CommentText"/>
              <w:rPr>
                <w:ins w:id="402" w:author="mahbubalam" w:date="2015-07-05T12:30:00Z"/>
                <w:sz w:val="24"/>
                <w:szCs w:val="24"/>
              </w:rPr>
            </w:pPr>
          </w:p>
        </w:tc>
        <w:tc>
          <w:tcPr>
            <w:tcW w:w="4086" w:type="dxa"/>
          </w:tcPr>
          <w:p w:rsidR="008764B5" w:rsidRDefault="003E63F0" w:rsidP="00B1107A">
            <w:pPr>
              <w:pStyle w:val="CommentText"/>
              <w:rPr>
                <w:ins w:id="403" w:author="mahbubalam" w:date="2015-07-05T12:30:00Z"/>
                <w:sz w:val="24"/>
                <w:szCs w:val="24"/>
              </w:rPr>
            </w:pPr>
            <w:ins w:id="404" w:author="mahbubalam" w:date="2015-07-05T12:30:00Z">
              <w:r>
                <w:rPr>
                  <w:noProof/>
                  <w:sz w:val="24"/>
                  <w:szCs w:val="24"/>
                  <w:lang w:val="en-US"/>
                  <w:rPrChange w:id="405" w:author="Unknown">
                    <w:rPr>
                      <w:rFonts w:asciiTheme="minorHAnsi" w:eastAsiaTheme="minorHAnsi" w:hAnsiTheme="minorHAnsi" w:cstheme="minorBidi"/>
                      <w:noProof/>
                      <w:sz w:val="22"/>
                      <w:szCs w:val="22"/>
                      <w:lang w:val="en-US"/>
                    </w:rPr>
                  </w:rPrChange>
                </w:rPr>
                <w:drawing>
                  <wp:inline distT="0" distB="0" distL="0" distR="0">
                    <wp:extent cx="1219874" cy="548640"/>
                    <wp:effectExtent l="19050" t="0" r="0" b="0"/>
                    <wp:docPr id="24" name="Picture 5" descr="C:\Users\mahbubalam\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bubalam\Desktop\Capture.JPG"/>
                            <pic:cNvPicPr>
                              <a:picLocks noChangeAspect="1" noChangeArrowheads="1"/>
                            </pic:cNvPicPr>
                          </pic:nvPicPr>
                          <pic:blipFill>
                            <a:blip r:embed="rId16"/>
                            <a:srcRect/>
                            <a:stretch>
                              <a:fillRect/>
                            </a:stretch>
                          </pic:blipFill>
                          <pic:spPr bwMode="auto">
                            <a:xfrm>
                              <a:off x="0" y="0"/>
                              <a:ext cx="1221010" cy="549151"/>
                            </a:xfrm>
                            <a:prstGeom prst="rect">
                              <a:avLst/>
                            </a:prstGeom>
                            <a:noFill/>
                            <a:ln w="9525">
                              <a:noFill/>
                              <a:miter lim="800000"/>
                              <a:headEnd/>
                              <a:tailEnd/>
                            </a:ln>
                          </pic:spPr>
                        </pic:pic>
                      </a:graphicData>
                    </a:graphic>
                  </wp:inline>
                </w:drawing>
              </w:r>
            </w:ins>
          </w:p>
        </w:tc>
      </w:tr>
      <w:tr w:rsidR="008764B5" w:rsidTr="00B1107A">
        <w:trPr>
          <w:ins w:id="406" w:author="mahbubalam" w:date="2015-07-05T12:30:00Z"/>
        </w:trPr>
        <w:tc>
          <w:tcPr>
            <w:tcW w:w="3861" w:type="dxa"/>
          </w:tcPr>
          <w:p w:rsidR="008764B5" w:rsidRDefault="008764B5" w:rsidP="00B1107A">
            <w:pPr>
              <w:pStyle w:val="CommentText"/>
              <w:numPr>
                <w:ilvl w:val="1"/>
                <w:numId w:val="20"/>
              </w:numPr>
              <w:rPr>
                <w:ins w:id="407" w:author="mahbubalam" w:date="2015-07-05T12:30:00Z"/>
                <w:sz w:val="24"/>
                <w:szCs w:val="24"/>
              </w:rPr>
            </w:pPr>
            <w:ins w:id="408" w:author="mahbubalam" w:date="2015-07-05T12:30:00Z">
              <w:r w:rsidRPr="008327B3">
                <w:rPr>
                  <w:rFonts w:ascii="SutonnyMJ" w:hAnsi="SutonnyMJ" w:cs="SutonnyMJ"/>
                  <w:sz w:val="24"/>
                  <w:szCs w:val="24"/>
                  <w:lang w:val="en-US"/>
                </w:rPr>
                <w:t>Avievb</w:t>
              </w:r>
              <w:r>
                <w:rPr>
                  <w:sz w:val="24"/>
                  <w:szCs w:val="24"/>
                </w:rPr>
                <w:t xml:space="preserve"> [ARBAN]</w:t>
              </w:r>
            </w:ins>
          </w:p>
        </w:tc>
        <w:tc>
          <w:tcPr>
            <w:tcW w:w="4086" w:type="dxa"/>
          </w:tcPr>
          <w:p w:rsidR="008764B5" w:rsidRDefault="003E63F0" w:rsidP="00B1107A">
            <w:pPr>
              <w:pStyle w:val="CommentText"/>
              <w:rPr>
                <w:ins w:id="409" w:author="mahbubalam" w:date="2015-07-05T12:30:00Z"/>
                <w:sz w:val="24"/>
                <w:szCs w:val="24"/>
              </w:rPr>
            </w:pPr>
            <w:ins w:id="410" w:author="mahbubalam" w:date="2015-07-05T12:30:00Z">
              <w:r>
                <w:rPr>
                  <w:noProof/>
                  <w:sz w:val="24"/>
                  <w:szCs w:val="24"/>
                  <w:lang w:val="en-US"/>
                  <w:rPrChange w:id="411" w:author="Unknown">
                    <w:rPr>
                      <w:rFonts w:asciiTheme="minorHAnsi" w:eastAsiaTheme="minorHAnsi" w:hAnsiTheme="minorHAnsi" w:cstheme="minorBidi"/>
                      <w:noProof/>
                      <w:sz w:val="22"/>
                      <w:szCs w:val="22"/>
                      <w:lang w:val="en-US"/>
                    </w:rPr>
                  </w:rPrChange>
                </w:rPr>
                <w:drawing>
                  <wp:inline distT="0" distB="0" distL="0" distR="0">
                    <wp:extent cx="612250" cy="612250"/>
                    <wp:effectExtent l="19050" t="0" r="0" b="0"/>
                    <wp:docPr id="25" name="Picture 10" descr="ARBAN-Logo-final-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AN-Logo-final-version.gif"/>
                            <pic:cNvPicPr/>
                          </pic:nvPicPr>
                          <pic:blipFill>
                            <a:blip r:embed="rId17"/>
                            <a:stretch>
                              <a:fillRect/>
                            </a:stretch>
                          </pic:blipFill>
                          <pic:spPr>
                            <a:xfrm>
                              <a:off x="0" y="0"/>
                              <a:ext cx="615277" cy="615277"/>
                            </a:xfrm>
                            <a:prstGeom prst="rect">
                              <a:avLst/>
                            </a:prstGeom>
                          </pic:spPr>
                        </pic:pic>
                      </a:graphicData>
                    </a:graphic>
                  </wp:inline>
                </w:drawing>
              </w:r>
            </w:ins>
          </w:p>
        </w:tc>
      </w:tr>
      <w:tr w:rsidR="008764B5" w:rsidTr="00B1107A">
        <w:trPr>
          <w:ins w:id="412" w:author="mahbubalam" w:date="2015-07-05T12:30:00Z"/>
        </w:trPr>
        <w:tc>
          <w:tcPr>
            <w:tcW w:w="3861" w:type="dxa"/>
          </w:tcPr>
          <w:p w:rsidR="008764B5" w:rsidRPr="00A21450" w:rsidRDefault="008764B5" w:rsidP="00B1107A">
            <w:pPr>
              <w:pStyle w:val="ListParagraph"/>
              <w:numPr>
                <w:ilvl w:val="1"/>
                <w:numId w:val="20"/>
              </w:numPr>
              <w:spacing w:after="0" w:line="240" w:lineRule="auto"/>
              <w:rPr>
                <w:ins w:id="413" w:author="mahbubalam" w:date="2015-07-05T12:30:00Z"/>
                <w:sz w:val="24"/>
                <w:szCs w:val="24"/>
                <w:lang w:val="en-GB"/>
              </w:rPr>
            </w:pPr>
            <w:ins w:id="414" w:author="mahbubalam" w:date="2015-07-05T12:30:00Z">
              <w:r w:rsidRPr="008327B3">
                <w:rPr>
                  <w:rFonts w:ascii="SutonnyMJ" w:hAnsi="SutonnyMJ" w:cs="SutonnyMJ"/>
                  <w:sz w:val="24"/>
                  <w:szCs w:val="24"/>
                </w:rPr>
                <w:t>GBPGmwewm</w:t>
              </w:r>
              <w:r>
                <w:rPr>
                  <w:sz w:val="24"/>
                  <w:szCs w:val="24"/>
                </w:rPr>
                <w:t xml:space="preserve"> [HSBC]</w:t>
              </w:r>
            </w:ins>
          </w:p>
          <w:p w:rsidR="008764B5" w:rsidRDefault="008764B5" w:rsidP="00B1107A">
            <w:pPr>
              <w:pStyle w:val="CommentText"/>
              <w:rPr>
                <w:ins w:id="415" w:author="mahbubalam" w:date="2015-07-05T12:30:00Z"/>
                <w:sz w:val="24"/>
                <w:szCs w:val="24"/>
              </w:rPr>
            </w:pPr>
          </w:p>
        </w:tc>
        <w:tc>
          <w:tcPr>
            <w:tcW w:w="4086" w:type="dxa"/>
          </w:tcPr>
          <w:p w:rsidR="008764B5" w:rsidRDefault="003E63F0" w:rsidP="00B1107A">
            <w:pPr>
              <w:pStyle w:val="CommentText"/>
              <w:rPr>
                <w:ins w:id="416" w:author="mahbubalam" w:date="2015-07-05T12:30:00Z"/>
                <w:sz w:val="24"/>
                <w:szCs w:val="24"/>
              </w:rPr>
            </w:pPr>
            <w:ins w:id="417" w:author="mahbubalam" w:date="2015-07-05T12:30:00Z">
              <w:r>
                <w:rPr>
                  <w:noProof/>
                  <w:sz w:val="24"/>
                  <w:szCs w:val="24"/>
                  <w:lang w:val="en-US"/>
                  <w:rPrChange w:id="418" w:author="Unknown">
                    <w:rPr>
                      <w:rFonts w:asciiTheme="minorHAnsi" w:eastAsiaTheme="minorHAnsi" w:hAnsiTheme="minorHAnsi" w:cstheme="minorBidi"/>
                      <w:noProof/>
                      <w:sz w:val="22"/>
                      <w:szCs w:val="22"/>
                      <w:lang w:val="en-US"/>
                    </w:rPr>
                  </w:rPrChange>
                </w:rPr>
                <w:drawing>
                  <wp:inline distT="0" distB="0" distL="0" distR="0">
                    <wp:extent cx="728373" cy="546280"/>
                    <wp:effectExtent l="19050" t="0" r="0" b="0"/>
                    <wp:docPr id="26" name="Picture 11" descr="hs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bc.gif"/>
                            <pic:cNvPicPr/>
                          </pic:nvPicPr>
                          <pic:blipFill>
                            <a:blip r:embed="rId18"/>
                            <a:stretch>
                              <a:fillRect/>
                            </a:stretch>
                          </pic:blipFill>
                          <pic:spPr>
                            <a:xfrm>
                              <a:off x="0" y="0"/>
                              <a:ext cx="730533" cy="547900"/>
                            </a:xfrm>
                            <a:prstGeom prst="rect">
                              <a:avLst/>
                            </a:prstGeom>
                          </pic:spPr>
                        </pic:pic>
                      </a:graphicData>
                    </a:graphic>
                  </wp:inline>
                </w:drawing>
              </w:r>
            </w:ins>
          </w:p>
        </w:tc>
      </w:tr>
      <w:tr w:rsidR="008764B5" w:rsidTr="00B1107A">
        <w:trPr>
          <w:ins w:id="419" w:author="mahbubalam" w:date="2015-07-05T12:30:00Z"/>
        </w:trPr>
        <w:tc>
          <w:tcPr>
            <w:tcW w:w="3861" w:type="dxa"/>
          </w:tcPr>
          <w:p w:rsidR="008764B5" w:rsidRPr="004B3F31" w:rsidRDefault="008764B5" w:rsidP="00B1107A">
            <w:pPr>
              <w:pStyle w:val="CommentText"/>
              <w:numPr>
                <w:ilvl w:val="0"/>
                <w:numId w:val="20"/>
              </w:numPr>
              <w:rPr>
                <w:ins w:id="420" w:author="mahbubalam" w:date="2015-07-05T12:30:00Z"/>
                <w:rFonts w:ascii="SutonnyMJ" w:hAnsi="SutonnyMJ" w:cs="SutonnyMJ"/>
                <w:sz w:val="24"/>
                <w:szCs w:val="24"/>
                <w:lang w:val="en-US"/>
              </w:rPr>
            </w:pPr>
            <w:ins w:id="421" w:author="mahbubalam" w:date="2015-07-05T12:30:00Z">
              <w:r w:rsidRPr="008327B3">
                <w:rPr>
                  <w:rFonts w:ascii="SutonnyMJ" w:hAnsi="SutonnyMJ" w:cs="SutonnyMJ"/>
                  <w:sz w:val="24"/>
                  <w:szCs w:val="24"/>
                  <w:lang w:val="en-US"/>
                </w:rPr>
                <w:t xml:space="preserve">BDwb‡md </w:t>
              </w:r>
              <w:r w:rsidRPr="004B3F31">
                <w:rPr>
                  <w:sz w:val="24"/>
                  <w:szCs w:val="24"/>
                </w:rPr>
                <w:t>[Unicef]</w:t>
              </w:r>
            </w:ins>
          </w:p>
          <w:p w:rsidR="008764B5" w:rsidRDefault="008764B5" w:rsidP="00B1107A">
            <w:pPr>
              <w:pStyle w:val="CommentText"/>
              <w:ind w:left="360"/>
              <w:rPr>
                <w:ins w:id="422" w:author="mahbubalam" w:date="2015-07-05T12:30:00Z"/>
                <w:sz w:val="24"/>
                <w:szCs w:val="24"/>
              </w:rPr>
            </w:pPr>
          </w:p>
        </w:tc>
        <w:tc>
          <w:tcPr>
            <w:tcW w:w="4086" w:type="dxa"/>
          </w:tcPr>
          <w:p w:rsidR="008764B5" w:rsidRDefault="003E63F0" w:rsidP="00B1107A">
            <w:pPr>
              <w:pStyle w:val="CommentText"/>
              <w:rPr>
                <w:ins w:id="423" w:author="mahbubalam" w:date="2015-07-05T12:30:00Z"/>
                <w:sz w:val="24"/>
                <w:szCs w:val="24"/>
              </w:rPr>
            </w:pPr>
            <w:ins w:id="424" w:author="mahbubalam" w:date="2015-07-05T12:30:00Z">
              <w:r>
                <w:rPr>
                  <w:noProof/>
                  <w:sz w:val="24"/>
                  <w:szCs w:val="24"/>
                  <w:lang w:val="en-US"/>
                  <w:rPrChange w:id="425" w:author="Unknown">
                    <w:rPr>
                      <w:rFonts w:asciiTheme="minorHAnsi" w:eastAsiaTheme="minorHAnsi" w:hAnsiTheme="minorHAnsi" w:cstheme="minorBidi"/>
                      <w:noProof/>
                      <w:sz w:val="22"/>
                      <w:szCs w:val="22"/>
                      <w:lang w:val="en-US"/>
                    </w:rPr>
                  </w:rPrChange>
                </w:rPr>
                <w:drawing>
                  <wp:inline distT="0" distB="0" distL="0" distR="0">
                    <wp:extent cx="784386" cy="580445"/>
                    <wp:effectExtent l="19050" t="0" r="0" b="0"/>
                    <wp:docPr id="27" name="Picture 12" descr="UNICE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jpeg"/>
                            <pic:cNvPicPr/>
                          </pic:nvPicPr>
                          <pic:blipFill>
                            <a:blip r:embed="rId19"/>
                            <a:stretch>
                              <a:fillRect/>
                            </a:stretch>
                          </pic:blipFill>
                          <pic:spPr>
                            <a:xfrm>
                              <a:off x="0" y="0"/>
                              <a:ext cx="783671" cy="579916"/>
                            </a:xfrm>
                            <a:prstGeom prst="rect">
                              <a:avLst/>
                            </a:prstGeom>
                          </pic:spPr>
                        </pic:pic>
                      </a:graphicData>
                    </a:graphic>
                  </wp:inline>
                </w:drawing>
              </w:r>
            </w:ins>
          </w:p>
        </w:tc>
      </w:tr>
      <w:tr w:rsidR="008764B5" w:rsidTr="00B1107A">
        <w:trPr>
          <w:ins w:id="426"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427" w:author="mahbubalam" w:date="2015-07-05T12:30:00Z"/>
                <w:sz w:val="24"/>
                <w:szCs w:val="24"/>
                <w:lang w:val="en-GB"/>
              </w:rPr>
            </w:pPr>
            <w:ins w:id="428" w:author="mahbubalam" w:date="2015-07-05T12:30:00Z">
              <w:r w:rsidRPr="008327B3">
                <w:rPr>
                  <w:rFonts w:ascii="SutonnyMJ" w:hAnsi="SutonnyMJ" w:cs="SutonnyMJ"/>
                  <w:sz w:val="24"/>
                  <w:szCs w:val="24"/>
                </w:rPr>
                <w:t>BDwbwjfvi</w:t>
              </w:r>
              <w:r w:rsidRPr="00A662A1">
                <w:rPr>
                  <w:sz w:val="24"/>
                  <w:szCs w:val="24"/>
                </w:rPr>
                <w:t xml:space="preserve"> [Unilever]</w:t>
              </w:r>
            </w:ins>
          </w:p>
          <w:p w:rsidR="008764B5" w:rsidRDefault="008764B5" w:rsidP="00B1107A">
            <w:pPr>
              <w:pStyle w:val="CommentText"/>
              <w:rPr>
                <w:ins w:id="429" w:author="mahbubalam" w:date="2015-07-05T12:30:00Z"/>
                <w:sz w:val="24"/>
                <w:szCs w:val="24"/>
              </w:rPr>
            </w:pPr>
          </w:p>
        </w:tc>
        <w:tc>
          <w:tcPr>
            <w:tcW w:w="4086" w:type="dxa"/>
          </w:tcPr>
          <w:p w:rsidR="008764B5" w:rsidRDefault="003E63F0" w:rsidP="00B1107A">
            <w:pPr>
              <w:pStyle w:val="CommentText"/>
              <w:rPr>
                <w:ins w:id="430" w:author="mahbubalam" w:date="2015-07-05T12:30:00Z"/>
                <w:sz w:val="24"/>
                <w:szCs w:val="24"/>
              </w:rPr>
            </w:pPr>
            <w:ins w:id="431" w:author="mahbubalam" w:date="2015-07-05T12:30:00Z">
              <w:r>
                <w:rPr>
                  <w:noProof/>
                  <w:sz w:val="24"/>
                  <w:szCs w:val="24"/>
                  <w:lang w:val="en-US"/>
                  <w:rPrChange w:id="432" w:author="Unknown">
                    <w:rPr>
                      <w:rFonts w:asciiTheme="minorHAnsi" w:eastAsiaTheme="minorHAnsi" w:hAnsiTheme="minorHAnsi" w:cstheme="minorBidi"/>
                      <w:noProof/>
                      <w:sz w:val="22"/>
                      <w:szCs w:val="22"/>
                      <w:lang w:val="en-US"/>
                    </w:rPr>
                  </w:rPrChange>
                </w:rPr>
                <w:drawing>
                  <wp:inline distT="0" distB="0" distL="0" distR="0">
                    <wp:extent cx="624816" cy="652007"/>
                    <wp:effectExtent l="19050" t="0" r="3834" b="0"/>
                    <wp:docPr id="28" name="Picture 13" descr="unilev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ever-logo.jpg"/>
                            <pic:cNvPicPr/>
                          </pic:nvPicPr>
                          <pic:blipFill>
                            <a:blip r:embed="rId20"/>
                            <a:stretch>
                              <a:fillRect/>
                            </a:stretch>
                          </pic:blipFill>
                          <pic:spPr>
                            <a:xfrm>
                              <a:off x="0" y="0"/>
                              <a:ext cx="625175" cy="652381"/>
                            </a:xfrm>
                            <a:prstGeom prst="rect">
                              <a:avLst/>
                            </a:prstGeom>
                          </pic:spPr>
                        </pic:pic>
                      </a:graphicData>
                    </a:graphic>
                  </wp:inline>
                </w:drawing>
              </w:r>
            </w:ins>
          </w:p>
        </w:tc>
      </w:tr>
      <w:tr w:rsidR="008764B5" w:rsidTr="00B1107A">
        <w:trPr>
          <w:ins w:id="433" w:author="mahbubalam" w:date="2015-07-05T12:30:00Z"/>
        </w:trPr>
        <w:tc>
          <w:tcPr>
            <w:tcW w:w="3861" w:type="dxa"/>
          </w:tcPr>
          <w:p w:rsidR="008764B5" w:rsidRDefault="008764B5" w:rsidP="00B1107A">
            <w:pPr>
              <w:pStyle w:val="CommentText"/>
              <w:numPr>
                <w:ilvl w:val="0"/>
                <w:numId w:val="20"/>
              </w:numPr>
              <w:rPr>
                <w:ins w:id="434" w:author="mahbubalam" w:date="2015-07-05T12:30:00Z"/>
                <w:sz w:val="24"/>
                <w:szCs w:val="24"/>
              </w:rPr>
            </w:pPr>
            <w:ins w:id="435" w:author="mahbubalam" w:date="2015-07-05T12:30:00Z">
              <w:r w:rsidRPr="008327B3">
                <w:rPr>
                  <w:rFonts w:ascii="SutonnyMJ" w:hAnsi="SutonnyMJ" w:cs="SutonnyMJ"/>
                  <w:sz w:val="24"/>
                  <w:szCs w:val="24"/>
                  <w:lang w:val="en-US"/>
                </w:rPr>
                <w:t xml:space="preserve">Wvwe­DGmBDwc (DmAvc) </w:t>
              </w:r>
              <w:r>
                <w:rPr>
                  <w:sz w:val="24"/>
                  <w:szCs w:val="24"/>
                </w:rPr>
                <w:t>[WSUP</w:t>
              </w:r>
              <w:r w:rsidRPr="001F4016">
                <w:rPr>
                  <w:sz w:val="24"/>
                  <w:szCs w:val="24"/>
                </w:rPr>
                <w:t>]</w:t>
              </w:r>
            </w:ins>
          </w:p>
        </w:tc>
        <w:tc>
          <w:tcPr>
            <w:tcW w:w="4086" w:type="dxa"/>
          </w:tcPr>
          <w:p w:rsidR="008764B5" w:rsidRDefault="003E63F0" w:rsidP="00B1107A">
            <w:pPr>
              <w:pStyle w:val="CommentText"/>
              <w:rPr>
                <w:ins w:id="436" w:author="mahbubalam" w:date="2015-07-05T12:30:00Z"/>
                <w:sz w:val="24"/>
                <w:szCs w:val="24"/>
              </w:rPr>
            </w:pPr>
            <w:ins w:id="437" w:author="mahbubalam" w:date="2015-07-05T12:30:00Z">
              <w:r>
                <w:rPr>
                  <w:noProof/>
                  <w:sz w:val="24"/>
                  <w:szCs w:val="24"/>
                  <w:lang w:val="en-US"/>
                  <w:rPrChange w:id="438" w:author="Unknown">
                    <w:rPr>
                      <w:rFonts w:asciiTheme="minorHAnsi" w:eastAsiaTheme="minorHAnsi" w:hAnsiTheme="minorHAnsi" w:cstheme="minorBidi"/>
                      <w:noProof/>
                      <w:sz w:val="22"/>
                      <w:szCs w:val="22"/>
                      <w:lang w:val="en-US"/>
                    </w:rPr>
                  </w:rPrChange>
                </w:rPr>
                <w:drawing>
                  <wp:inline distT="0" distB="0" distL="0" distR="0">
                    <wp:extent cx="927156" cy="490126"/>
                    <wp:effectExtent l="19050" t="0" r="6294" b="0"/>
                    <wp:docPr id="29" name="Picture 14" descr="W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UP.jpg"/>
                            <pic:cNvPicPr/>
                          </pic:nvPicPr>
                          <pic:blipFill>
                            <a:blip r:embed="rId21"/>
                            <a:stretch>
                              <a:fillRect/>
                            </a:stretch>
                          </pic:blipFill>
                          <pic:spPr>
                            <a:xfrm>
                              <a:off x="0" y="0"/>
                              <a:ext cx="925525" cy="489264"/>
                            </a:xfrm>
                            <a:prstGeom prst="rect">
                              <a:avLst/>
                            </a:prstGeom>
                          </pic:spPr>
                        </pic:pic>
                      </a:graphicData>
                    </a:graphic>
                  </wp:inline>
                </w:drawing>
              </w:r>
            </w:ins>
          </w:p>
        </w:tc>
      </w:tr>
      <w:tr w:rsidR="008764B5" w:rsidTr="00B1107A">
        <w:trPr>
          <w:ins w:id="439" w:author="mahbubalam" w:date="2015-07-05T12:30:00Z"/>
        </w:trPr>
        <w:tc>
          <w:tcPr>
            <w:tcW w:w="3861" w:type="dxa"/>
          </w:tcPr>
          <w:p w:rsidR="008764B5" w:rsidRPr="00A662A1" w:rsidRDefault="008764B5" w:rsidP="00B1107A">
            <w:pPr>
              <w:pStyle w:val="ListParagraph"/>
              <w:numPr>
                <w:ilvl w:val="0"/>
                <w:numId w:val="20"/>
              </w:numPr>
              <w:spacing w:after="0" w:line="240" w:lineRule="auto"/>
              <w:rPr>
                <w:ins w:id="440" w:author="mahbubalam" w:date="2015-07-05T12:30:00Z"/>
                <w:sz w:val="24"/>
                <w:szCs w:val="24"/>
                <w:lang w:val="en-GB"/>
              </w:rPr>
            </w:pPr>
            <w:ins w:id="441" w:author="mahbubalam" w:date="2015-07-05T12:30:00Z">
              <w:r w:rsidRPr="008327B3">
                <w:rPr>
                  <w:rFonts w:ascii="SutonnyMJ" w:hAnsi="SutonnyMJ" w:cs="SutonnyMJ"/>
                  <w:sz w:val="24"/>
                  <w:szCs w:val="24"/>
                </w:rPr>
                <w:t xml:space="preserve">Iqvì©wfkb </w:t>
              </w:r>
              <w:r>
                <w:rPr>
                  <w:sz w:val="24"/>
                  <w:szCs w:val="24"/>
                </w:rPr>
                <w:t>[World vision]</w:t>
              </w:r>
            </w:ins>
          </w:p>
        </w:tc>
        <w:tc>
          <w:tcPr>
            <w:tcW w:w="4086" w:type="dxa"/>
          </w:tcPr>
          <w:p w:rsidR="008764B5" w:rsidRDefault="003E63F0" w:rsidP="00B1107A">
            <w:pPr>
              <w:pStyle w:val="CommentText"/>
              <w:rPr>
                <w:ins w:id="442" w:author="mahbubalam" w:date="2015-07-05T12:30:00Z"/>
                <w:sz w:val="24"/>
                <w:szCs w:val="24"/>
              </w:rPr>
            </w:pPr>
            <w:ins w:id="443" w:author="mahbubalam" w:date="2015-07-05T12:30:00Z">
              <w:r>
                <w:rPr>
                  <w:noProof/>
                  <w:sz w:val="24"/>
                  <w:szCs w:val="24"/>
                  <w:lang w:val="en-US"/>
                  <w:rPrChange w:id="444" w:author="Unknown">
                    <w:rPr>
                      <w:rFonts w:asciiTheme="minorHAnsi" w:eastAsiaTheme="minorHAnsi" w:hAnsiTheme="minorHAnsi" w:cstheme="minorBidi"/>
                      <w:noProof/>
                      <w:sz w:val="22"/>
                      <w:szCs w:val="22"/>
                      <w:lang w:val="en-US"/>
                    </w:rPr>
                  </w:rPrChange>
                </w:rPr>
                <w:drawing>
                  <wp:inline distT="0" distB="0" distL="0" distR="0">
                    <wp:extent cx="929392" cy="537305"/>
                    <wp:effectExtent l="19050" t="0" r="4058" b="0"/>
                    <wp:docPr id="30" name="Picture 15" descr="WV2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2_color.png"/>
                            <pic:cNvPicPr/>
                          </pic:nvPicPr>
                          <pic:blipFill>
                            <a:blip r:embed="rId22"/>
                            <a:stretch>
                              <a:fillRect/>
                            </a:stretch>
                          </pic:blipFill>
                          <pic:spPr>
                            <a:xfrm>
                              <a:off x="0" y="0"/>
                              <a:ext cx="931566" cy="538562"/>
                            </a:xfrm>
                            <a:prstGeom prst="rect">
                              <a:avLst/>
                            </a:prstGeom>
                          </pic:spPr>
                        </pic:pic>
                      </a:graphicData>
                    </a:graphic>
                  </wp:inline>
                </w:drawing>
              </w:r>
            </w:ins>
          </w:p>
        </w:tc>
      </w:tr>
      <w:tr w:rsidR="008764B5" w:rsidTr="00B1107A">
        <w:trPr>
          <w:ins w:id="445"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446" w:author="mahbubalam" w:date="2015-07-05T12:30:00Z"/>
                <w:sz w:val="24"/>
                <w:szCs w:val="24"/>
                <w:lang w:val="en-GB"/>
              </w:rPr>
            </w:pPr>
            <w:ins w:id="447" w:author="mahbubalam" w:date="2015-07-05T12:30:00Z">
              <w:r w:rsidRPr="008327B3">
                <w:rPr>
                  <w:rFonts w:ascii="SutonnyMJ" w:hAnsi="SutonnyMJ" w:cs="SutonnyMJ"/>
                  <w:sz w:val="24"/>
                  <w:szCs w:val="24"/>
                </w:rPr>
                <w:t xml:space="preserve">wW-Iqvmv </w:t>
              </w:r>
              <w:r>
                <w:rPr>
                  <w:sz w:val="24"/>
                  <w:szCs w:val="24"/>
                </w:rPr>
                <w:t>[D-WASA]</w:t>
              </w:r>
            </w:ins>
          </w:p>
          <w:p w:rsidR="008764B5" w:rsidRDefault="008764B5" w:rsidP="00B1107A">
            <w:pPr>
              <w:pStyle w:val="CommentText"/>
              <w:rPr>
                <w:ins w:id="448" w:author="mahbubalam" w:date="2015-07-05T12:30:00Z"/>
                <w:sz w:val="24"/>
                <w:szCs w:val="24"/>
              </w:rPr>
            </w:pPr>
          </w:p>
        </w:tc>
        <w:tc>
          <w:tcPr>
            <w:tcW w:w="4086" w:type="dxa"/>
          </w:tcPr>
          <w:p w:rsidR="008764B5" w:rsidRDefault="003E63F0" w:rsidP="00B1107A">
            <w:pPr>
              <w:pStyle w:val="CommentText"/>
              <w:rPr>
                <w:ins w:id="449" w:author="mahbubalam" w:date="2015-07-05T12:30:00Z"/>
                <w:sz w:val="24"/>
                <w:szCs w:val="24"/>
              </w:rPr>
            </w:pPr>
            <w:ins w:id="450" w:author="mahbubalam" w:date="2015-07-05T12:30:00Z">
              <w:r>
                <w:rPr>
                  <w:noProof/>
                  <w:sz w:val="24"/>
                  <w:szCs w:val="24"/>
                  <w:lang w:val="en-US"/>
                  <w:rPrChange w:id="451" w:author="Unknown">
                    <w:rPr>
                      <w:rFonts w:asciiTheme="minorHAnsi" w:eastAsiaTheme="minorHAnsi" w:hAnsiTheme="minorHAnsi" w:cstheme="minorBidi"/>
                      <w:noProof/>
                      <w:sz w:val="22"/>
                      <w:szCs w:val="22"/>
                      <w:lang w:val="en-US"/>
                    </w:rPr>
                  </w:rPrChange>
                </w:rPr>
                <w:drawing>
                  <wp:inline distT="0" distB="0" distL="0" distR="0">
                    <wp:extent cx="492250" cy="612251"/>
                    <wp:effectExtent l="19050" t="0" r="3050" b="0"/>
                    <wp:docPr id="31" name="Picture 16" descr="Dhaka-w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wasa.jpg"/>
                            <pic:cNvPicPr/>
                          </pic:nvPicPr>
                          <pic:blipFill>
                            <a:blip r:embed="rId23"/>
                            <a:stretch>
                              <a:fillRect/>
                            </a:stretch>
                          </pic:blipFill>
                          <pic:spPr>
                            <a:xfrm>
                              <a:off x="0" y="0"/>
                              <a:ext cx="493018" cy="613206"/>
                            </a:xfrm>
                            <a:prstGeom prst="rect">
                              <a:avLst/>
                            </a:prstGeom>
                          </pic:spPr>
                        </pic:pic>
                      </a:graphicData>
                    </a:graphic>
                  </wp:inline>
                </w:drawing>
              </w:r>
            </w:ins>
          </w:p>
        </w:tc>
      </w:tr>
      <w:tr w:rsidR="008764B5" w:rsidTr="00B1107A">
        <w:trPr>
          <w:ins w:id="452" w:author="mahbubalam" w:date="2015-07-05T12:30:00Z"/>
        </w:trPr>
        <w:tc>
          <w:tcPr>
            <w:tcW w:w="3861" w:type="dxa"/>
          </w:tcPr>
          <w:p w:rsidR="008764B5" w:rsidRPr="00AE7A6B" w:rsidRDefault="008764B5" w:rsidP="00B1107A">
            <w:pPr>
              <w:pStyle w:val="ListParagraph"/>
              <w:numPr>
                <w:ilvl w:val="0"/>
                <w:numId w:val="20"/>
              </w:numPr>
              <w:spacing w:after="0" w:line="240" w:lineRule="auto"/>
              <w:rPr>
                <w:ins w:id="453" w:author="mahbubalam" w:date="2015-07-05T12:30:00Z"/>
                <w:sz w:val="24"/>
                <w:szCs w:val="24"/>
                <w:lang w:val="en-GB"/>
              </w:rPr>
            </w:pPr>
            <w:ins w:id="454" w:author="mahbubalam" w:date="2015-07-05T12:30:00Z">
              <w:r w:rsidRPr="008327B3">
                <w:rPr>
                  <w:rFonts w:ascii="SutonnyMJ" w:hAnsi="SutonnyMJ" w:cs="SutonnyMJ"/>
                  <w:sz w:val="24"/>
                  <w:szCs w:val="24"/>
                </w:rPr>
                <w:t>n¨vwe‡UU di wnDg¨vwbwU</w:t>
              </w:r>
              <w:r>
                <w:rPr>
                  <w:rFonts w:ascii="SutonnyMJ" w:hAnsi="SutonnyMJ" w:cs="SutonnyMJ"/>
                  <w:sz w:val="24"/>
                  <w:szCs w:val="24"/>
                </w:rPr>
                <w:t xml:space="preserve"> </w:t>
              </w:r>
            </w:ins>
            <w:ins w:id="455" w:author="almasud" w:date="2015-08-03T10:21:00Z">
              <w:r w:rsidR="00966C24">
                <w:rPr>
                  <w:sz w:val="24"/>
                  <w:szCs w:val="24"/>
                </w:rPr>
                <w:t>[</w:t>
              </w:r>
            </w:ins>
            <w:ins w:id="456" w:author="mahbubalam" w:date="2015-07-05T12:30:00Z">
              <w:r>
                <w:rPr>
                  <w:sz w:val="24"/>
                  <w:szCs w:val="24"/>
                </w:rPr>
                <w:t>Habitat for Humanity</w:t>
              </w:r>
            </w:ins>
            <w:ins w:id="457" w:author="almasud" w:date="2015-08-03T10:21:00Z">
              <w:r w:rsidR="00966C24">
                <w:rPr>
                  <w:sz w:val="24"/>
                  <w:szCs w:val="24"/>
                </w:rPr>
                <w:t>]</w:t>
              </w:r>
            </w:ins>
          </w:p>
          <w:p w:rsidR="008764B5" w:rsidRDefault="008764B5" w:rsidP="00B1107A">
            <w:pPr>
              <w:pStyle w:val="CommentText"/>
              <w:rPr>
                <w:ins w:id="458" w:author="mahbubalam" w:date="2015-07-05T12:30:00Z"/>
                <w:sz w:val="24"/>
                <w:szCs w:val="24"/>
              </w:rPr>
            </w:pPr>
          </w:p>
        </w:tc>
        <w:tc>
          <w:tcPr>
            <w:tcW w:w="4086" w:type="dxa"/>
          </w:tcPr>
          <w:p w:rsidR="008764B5" w:rsidRDefault="003E63F0" w:rsidP="00B1107A">
            <w:pPr>
              <w:pStyle w:val="CommentText"/>
              <w:rPr>
                <w:ins w:id="459" w:author="mahbubalam" w:date="2015-07-05T12:30:00Z"/>
                <w:sz w:val="24"/>
                <w:szCs w:val="24"/>
              </w:rPr>
            </w:pPr>
            <w:ins w:id="460" w:author="mahbubalam" w:date="2015-07-05T12:30:00Z">
              <w:r>
                <w:rPr>
                  <w:noProof/>
                  <w:sz w:val="24"/>
                  <w:szCs w:val="24"/>
                  <w:lang w:val="en-US"/>
                  <w:rPrChange w:id="461" w:author="Unknown">
                    <w:rPr>
                      <w:rFonts w:asciiTheme="minorHAnsi" w:eastAsiaTheme="minorHAnsi" w:hAnsiTheme="minorHAnsi" w:cstheme="minorBidi"/>
                      <w:noProof/>
                      <w:sz w:val="22"/>
                      <w:szCs w:val="22"/>
                      <w:lang w:val="en-US"/>
                    </w:rPr>
                  </w:rPrChange>
                </w:rPr>
                <w:drawing>
                  <wp:inline distT="0" distB="0" distL="0" distR="0">
                    <wp:extent cx="1653871" cy="565264"/>
                    <wp:effectExtent l="19050" t="0" r="3479" b="0"/>
                    <wp:docPr id="32" name="Picture 17" descr="Habitat_for_human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for_humanity.svg.png"/>
                            <pic:cNvPicPr/>
                          </pic:nvPicPr>
                          <pic:blipFill>
                            <a:blip r:embed="rId24"/>
                            <a:stretch>
                              <a:fillRect/>
                            </a:stretch>
                          </pic:blipFill>
                          <pic:spPr>
                            <a:xfrm>
                              <a:off x="0" y="0"/>
                              <a:ext cx="1653871" cy="565264"/>
                            </a:xfrm>
                            <a:prstGeom prst="rect">
                              <a:avLst/>
                            </a:prstGeom>
                          </pic:spPr>
                        </pic:pic>
                      </a:graphicData>
                    </a:graphic>
                  </wp:inline>
                </w:drawing>
              </w:r>
            </w:ins>
          </w:p>
        </w:tc>
      </w:tr>
      <w:tr w:rsidR="00966C24" w:rsidTr="00B1107A">
        <w:trPr>
          <w:ins w:id="462" w:author="almasud" w:date="2015-08-03T10:20:00Z"/>
        </w:trPr>
        <w:tc>
          <w:tcPr>
            <w:tcW w:w="3861" w:type="dxa"/>
          </w:tcPr>
          <w:p w:rsidR="00966C24" w:rsidRPr="008327B3" w:rsidRDefault="00966C24" w:rsidP="00B1107A">
            <w:pPr>
              <w:pStyle w:val="ListParagraph"/>
              <w:numPr>
                <w:ilvl w:val="0"/>
                <w:numId w:val="20"/>
              </w:numPr>
              <w:spacing w:after="0" w:line="240" w:lineRule="auto"/>
              <w:rPr>
                <w:ins w:id="463" w:author="almasud" w:date="2015-08-03T10:20:00Z"/>
                <w:rFonts w:ascii="SutonnyMJ" w:hAnsi="SutonnyMJ" w:cs="SutonnyMJ"/>
                <w:sz w:val="24"/>
                <w:szCs w:val="24"/>
              </w:rPr>
            </w:pPr>
            <w:ins w:id="464" w:author="almasud" w:date="2015-08-03T10:21:00Z">
              <w:r w:rsidRPr="00966C24">
                <w:rPr>
                  <w:rFonts w:ascii="SutonnyMJ" w:hAnsi="SutonnyMJ" w:cs="SutonnyMJ"/>
                  <w:sz w:val="24"/>
                  <w:szCs w:val="24"/>
                </w:rPr>
                <w:t>Ab¨vb¨</w:t>
              </w:r>
              <w:r>
                <w:rPr>
                  <w:rFonts w:ascii="SutonnyMJ" w:hAnsi="SutonnyMJ" w:cs="SutonnyMJ"/>
                  <w:sz w:val="24"/>
                  <w:szCs w:val="24"/>
                </w:rPr>
                <w:t xml:space="preserve"> </w:t>
              </w:r>
              <w:r>
                <w:rPr>
                  <w:sz w:val="24"/>
                  <w:szCs w:val="24"/>
                </w:rPr>
                <w:t>[Others]</w:t>
              </w:r>
            </w:ins>
          </w:p>
        </w:tc>
        <w:tc>
          <w:tcPr>
            <w:tcW w:w="4086" w:type="dxa"/>
          </w:tcPr>
          <w:p w:rsidR="00966C24" w:rsidRDefault="00966C24" w:rsidP="00B1107A">
            <w:pPr>
              <w:pStyle w:val="CommentText"/>
              <w:rPr>
                <w:ins w:id="465" w:author="almasud" w:date="2015-08-03T10:20:00Z"/>
                <w:noProof/>
                <w:sz w:val="24"/>
                <w:szCs w:val="24"/>
                <w:lang w:val="en-US"/>
              </w:rPr>
            </w:pPr>
          </w:p>
        </w:tc>
      </w:tr>
    </w:tbl>
    <w:p w:rsidR="00AE7A6B" w:rsidRPr="001F4016" w:rsidRDefault="00AE7A6B" w:rsidP="0062475F">
      <w:pPr>
        <w:pStyle w:val="CommentText"/>
        <w:ind w:left="450"/>
        <w:rPr>
          <w:sz w:val="24"/>
          <w:szCs w:val="24"/>
        </w:rPr>
      </w:pPr>
    </w:p>
    <w:p w:rsidR="00A1579A" w:rsidRPr="001F4016" w:rsidRDefault="00A1579A" w:rsidP="00A662A1">
      <w:pPr>
        <w:pStyle w:val="CommentText"/>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tl/>
          <w:cs/>
        </w:rPr>
      </w:pPr>
    </w:p>
    <w:p w:rsidR="00E42C6D" w:rsidRPr="001F4016" w:rsidRDefault="00DA0131" w:rsidP="001A252B">
      <w:pPr>
        <w:spacing w:after="120" w:line="240" w:lineRule="auto"/>
        <w:rPr>
          <w:rFonts w:ascii="Arial" w:hAnsi="Arial"/>
          <w:b/>
          <w:sz w:val="24"/>
          <w:szCs w:val="24"/>
          <w:u w:val="single"/>
        </w:rPr>
      </w:pPr>
      <w:r w:rsidRPr="001F4016">
        <w:rPr>
          <w:rFonts w:ascii="SutonnyMJ" w:hAnsi="SutonnyMJ" w:cs="SutonnyMJ"/>
          <w:b/>
          <w:sz w:val="24"/>
          <w:szCs w:val="24"/>
          <w:u w:val="single"/>
        </w:rPr>
        <w:t xml:space="preserve">†mKkb-9 </w:t>
      </w:r>
      <w:r w:rsidR="00E42C6D" w:rsidRPr="001F4016">
        <w:rPr>
          <w:rFonts w:ascii="SutonnyMJ" w:hAnsi="SutonnyMJ" w:cs="SutonnyMJ"/>
          <w:b/>
          <w:sz w:val="24"/>
          <w:szCs w:val="24"/>
          <w:u w:val="single"/>
        </w:rPr>
        <w:t>Lvbvi cvwb e¨e¯’vcbv</w:t>
      </w:r>
      <w:r w:rsidRPr="001F4016">
        <w:rPr>
          <w:b/>
          <w:sz w:val="24"/>
          <w:szCs w:val="24"/>
          <w:u w:val="single"/>
        </w:rPr>
        <w:t xml:space="preserve">  Section 9.</w:t>
      </w:r>
      <w:r w:rsidRPr="001F4016">
        <w:rPr>
          <w:rFonts w:ascii="Arial" w:hAnsi="Arial"/>
          <w:b/>
          <w:sz w:val="24"/>
          <w:szCs w:val="24"/>
          <w:u w:val="single"/>
        </w:rPr>
        <w:t xml:space="preserve"> </w:t>
      </w:r>
      <w:r w:rsidR="00E42C6D" w:rsidRPr="001F4016">
        <w:rPr>
          <w:b/>
          <w:sz w:val="24"/>
          <w:szCs w:val="24"/>
          <w:u w:val="single"/>
        </w:rPr>
        <w:t>[Household water-handling</w:t>
      </w:r>
      <w:bookmarkEnd w:id="349"/>
      <w:r w:rsidR="00E42C6D" w:rsidRPr="001F4016">
        <w:rPr>
          <w:b/>
          <w:sz w:val="24"/>
          <w:szCs w:val="24"/>
          <w:u w:val="single"/>
        </w:rPr>
        <w:t>]</w:t>
      </w:r>
      <w:r w:rsidR="00E42C6D" w:rsidRPr="001F4016">
        <w:rPr>
          <w:rFonts w:ascii="Arial" w:hAnsi="Arial"/>
          <w:b/>
          <w:sz w:val="24"/>
          <w:szCs w:val="24"/>
          <w:u w:val="single"/>
        </w:rPr>
        <w:t xml:space="preserve"> </w:t>
      </w: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 xml:space="preserve">Avcbvi LvbvwUi Lvevi cvwbi </w:t>
      </w:r>
      <w:ins w:id="466" w:author="almasud" w:date="2015-08-03T10:23:00Z">
        <w:r w:rsidR="0039229E" w:rsidRPr="0039229E">
          <w:rPr>
            <w:rFonts w:ascii="SutonnyMJ" w:hAnsi="SutonnyMJ" w:cs="Arial"/>
            <w:sz w:val="24"/>
            <w:szCs w:val="24"/>
          </w:rPr>
          <w:t xml:space="preserve">Rb¨ cÖavbZ e¨eüZ DrmwU </w:t>
        </w:r>
      </w:ins>
      <w:r w:rsidRPr="001F4016">
        <w:rPr>
          <w:rFonts w:ascii="SutonnyMJ" w:hAnsi="SutonnyMJ" w:cs="Arial"/>
          <w:sz w:val="24"/>
          <w:szCs w:val="24"/>
        </w:rPr>
        <w:t>Kx</w:t>
      </w:r>
      <w:r w:rsidRPr="001F4016">
        <w:rPr>
          <w:sz w:val="24"/>
          <w:szCs w:val="24"/>
        </w:rPr>
        <w:t>? [What is the source of the drinking water for the household?].................................................................................................................</w:t>
      </w:r>
      <w:r w:rsidRPr="001F4016">
        <w:rPr>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SutonnyMJ" w:hAnsi="SutonnyMJ" w:cs="Arial"/>
          <w:sz w:val="24"/>
          <w:szCs w:val="24"/>
        </w:rPr>
        <w:t xml:space="preserve"> LvbvwUi LvIqvi cvwbi </w:t>
      </w:r>
      <w:ins w:id="467" w:author="almasud" w:date="2015-08-03T10:22:00Z">
        <w:r w:rsidR="0039229E" w:rsidRPr="0039229E">
          <w:rPr>
            <w:rFonts w:ascii="SutonnyMJ" w:hAnsi="SutonnyMJ" w:cs="Arial"/>
            <w:sz w:val="24"/>
            <w:szCs w:val="24"/>
          </w:rPr>
          <w:t xml:space="preserve">Rb¨ cÖavbZ e¨eüZ DrmwU </w:t>
        </w:r>
      </w:ins>
      <w:del w:id="468" w:author="almasud" w:date="2015-08-03T10:22:00Z">
        <w:r w:rsidRPr="001F4016" w:rsidDel="0039229E">
          <w:rPr>
            <w:rFonts w:ascii="SutonnyMJ" w:hAnsi="SutonnyMJ" w:cs="Arial"/>
            <w:sz w:val="24"/>
            <w:szCs w:val="24"/>
          </w:rPr>
          <w:delText>Drm</w:delText>
        </w:r>
        <w:r w:rsidR="00DA0131" w:rsidRPr="001F4016" w:rsidDel="0039229E">
          <w:rPr>
            <w:sz w:val="24"/>
            <w:szCs w:val="24"/>
          </w:rPr>
          <w:delText xml:space="preserve"> </w:delText>
        </w:r>
        <w:r w:rsidR="00DA0131" w:rsidRPr="001F4016" w:rsidDel="0039229E">
          <w:rPr>
            <w:rFonts w:ascii="SutonnyMJ" w:hAnsi="SutonnyMJ" w:cs="Arial"/>
            <w:sz w:val="24"/>
            <w:szCs w:val="24"/>
          </w:rPr>
          <w:delText xml:space="preserve">¸‡jv </w:delText>
        </w:r>
      </w:del>
      <w:r w:rsidRPr="001F4016">
        <w:rPr>
          <w:rFonts w:ascii="SutonnyMJ" w:hAnsi="SutonnyMJ" w:cs="Arial"/>
          <w:sz w:val="24"/>
          <w:szCs w:val="24"/>
        </w:rPr>
        <w:t xml:space="preserve">†PK Kiyb </w:t>
      </w:r>
      <w:r w:rsidRPr="001F4016">
        <w:rPr>
          <w:sz w:val="24"/>
          <w:szCs w:val="24"/>
        </w:rPr>
        <w:t>[What is the source</w:t>
      </w:r>
      <w:r w:rsidR="00DA0131" w:rsidRPr="001F4016">
        <w:rPr>
          <w:sz w:val="24"/>
          <w:szCs w:val="24"/>
        </w:rPr>
        <w:t>s</w:t>
      </w:r>
      <w:r w:rsidRPr="001F4016">
        <w:rPr>
          <w:sz w:val="24"/>
          <w:szCs w:val="24"/>
        </w:rPr>
        <w:t xml:space="preserve"> drinking water for the household? (Check the source of the household drinking water point)] </w:t>
      </w:r>
      <w:r w:rsidRPr="001F4016">
        <w:rPr>
          <w:sz w:val="24"/>
          <w:szCs w:val="24"/>
        </w:rPr>
        <w:tab/>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F82E55"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 xml:space="preserve">Ab¨vb¨ (wbw`©ó </w:t>
      </w:r>
      <w:r w:rsidR="004C250E" w:rsidRPr="001F4016">
        <w:rPr>
          <w:rFonts w:ascii="SutonnyMJ" w:hAnsi="SutonnyMJ"/>
          <w:sz w:val="24"/>
          <w:szCs w:val="24"/>
          <w:lang w:val="en-GB"/>
        </w:rPr>
        <w:t xml:space="preserve">Ki“b </w:t>
      </w:r>
      <w:r w:rsidRPr="001F4016">
        <w:rPr>
          <w:rFonts w:ascii="SutonnyMJ" w:hAnsi="SutonnyMJ"/>
          <w:sz w:val="24"/>
          <w:szCs w:val="24"/>
          <w:lang w:val="en-GB"/>
        </w:rPr>
        <w:t>)</w:t>
      </w:r>
      <w:r w:rsidRPr="001F4016">
        <w:rPr>
          <w:sz w:val="24"/>
          <w:szCs w:val="24"/>
          <w:lang w:val="en-GB"/>
        </w:rPr>
        <w:t>Other (specify) .........</w:t>
      </w:r>
      <w:r w:rsidR="00F82E55" w:rsidRPr="001F4016">
        <w:rPr>
          <w:sz w:val="24"/>
          <w:szCs w:val="24"/>
          <w:lang w:val="en-GB"/>
        </w:rPr>
        <w:t xml:space="preserve"> 777</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DA0131" w:rsidRPr="001F4016" w:rsidRDefault="00E42C6D" w:rsidP="00386FF9">
      <w:pPr>
        <w:spacing w:after="120" w:line="240" w:lineRule="auto"/>
        <w:rPr>
          <w:rFonts w:ascii="SutonnyMJ" w:hAnsi="SutonnyMJ" w:cs="Arial"/>
          <w:sz w:val="24"/>
          <w:szCs w:val="24"/>
        </w:rPr>
      </w:pPr>
      <w:r w:rsidRPr="001F4016">
        <w:rPr>
          <w:rFonts w:ascii="SutonnyMJ" w:hAnsi="SutonnyMJ" w:cs="Arial"/>
          <w:sz w:val="24"/>
          <w:szCs w:val="24"/>
        </w:rPr>
        <w:tab/>
      </w:r>
    </w:p>
    <w:p w:rsidR="00A12F77" w:rsidRPr="001F4016" w:rsidRDefault="00386FF9" w:rsidP="00A12F77">
      <w:pPr>
        <w:pStyle w:val="ListParagraph"/>
        <w:numPr>
          <w:ilvl w:val="0"/>
          <w:numId w:val="6"/>
        </w:numPr>
        <w:spacing w:after="0" w:line="240" w:lineRule="auto"/>
        <w:rPr>
          <w:rFonts w:ascii="Arial" w:hAnsi="Arial" w:cs="Arial"/>
          <w:sz w:val="24"/>
          <w:szCs w:val="24"/>
          <w:rtl/>
          <w:cs/>
        </w:rPr>
      </w:pPr>
      <w:r w:rsidRPr="001F4016">
        <w:rPr>
          <w:rFonts w:ascii="SutonnyMJ" w:hAnsi="SutonnyMJ" w:cs="SutonnyMJ"/>
          <w:sz w:val="24"/>
          <w:szCs w:val="24"/>
        </w:rPr>
        <w:t xml:space="preserve">  </w:t>
      </w:r>
      <w:r w:rsidR="008D66CE" w:rsidRPr="001F4016">
        <w:rPr>
          <w:rFonts w:ascii="SutonnyMJ" w:hAnsi="SutonnyMJ" w:cs="SutonnyMJ"/>
          <w:sz w:val="24"/>
          <w:szCs w:val="24"/>
        </w:rPr>
        <w:t>Avcwb Lvevi cvwb wbivc` Kivi Rb¨ wKQy K‡ib Kx</w:t>
      </w:r>
      <w:r w:rsidR="008D66CE" w:rsidRPr="001F4016">
        <w:rPr>
          <w:sz w:val="24"/>
          <w:szCs w:val="24"/>
        </w:rPr>
        <w:t>? [Do you treat your water in any way to make it safer to</w:t>
      </w:r>
      <w:r w:rsidR="008D66CE" w:rsidRPr="001F4016">
        <w:rPr>
          <w:rFonts w:cs="Vrinda"/>
          <w:sz w:val="24"/>
          <w:szCs w:val="24"/>
          <w:cs/>
          <w:lang w:bidi="bn-BD"/>
        </w:rPr>
        <w:t xml:space="preserve"> </w:t>
      </w:r>
      <w:r w:rsidR="008D66CE" w:rsidRPr="001F4016">
        <w:rPr>
          <w:sz w:val="24"/>
          <w:szCs w:val="24"/>
        </w:rPr>
        <w:t>drink?]</w:t>
      </w:r>
    </w:p>
    <w:p w:rsidR="00A12F77" w:rsidRPr="001F4016" w:rsidRDefault="008D66CE" w:rsidP="00A12F77">
      <w:pPr>
        <w:pStyle w:val="ListParagraph"/>
        <w:spacing w:after="0" w:line="240" w:lineRule="auto"/>
        <w:ind w:left="360"/>
        <w:rPr>
          <w:rFonts w:ascii="Arial" w:hAnsi="Arial" w:cs="Arial"/>
          <w:sz w:val="24"/>
          <w:szCs w:val="24"/>
        </w:rPr>
      </w:pPr>
      <w:r w:rsidRPr="001F4016">
        <w:rPr>
          <w:rFonts w:ascii="Arial" w:hAnsi="Arial" w:cs="Arial"/>
          <w:sz w:val="24"/>
          <w:szCs w:val="24"/>
        </w:rPr>
        <w:lastRenderedPageBreak/>
        <w:t>.....................................................................................................</w:t>
      </w:r>
      <w:r w:rsidRPr="001F4016">
        <w:rPr>
          <w:rFonts w:ascii="Symbol" w:hAnsi="Symbol"/>
          <w:sz w:val="24"/>
          <w:szCs w:val="24"/>
        </w:rPr>
        <w:t></w:t>
      </w:r>
      <w:r w:rsidRPr="001F4016">
        <w:rPr>
          <w:rFonts w:ascii="Symbol" w:hAnsi="Symbol"/>
          <w:sz w:val="24"/>
          <w:szCs w:val="24"/>
        </w:rPr>
        <w:t></w:t>
      </w:r>
      <w:r w:rsidRPr="001F4016">
        <w:rPr>
          <w:rFonts w:ascii="Symbol" w:hAnsi="Symbol"/>
          <w:sz w:val="24"/>
          <w:szCs w:val="24"/>
        </w:rPr>
        <w:t></w:t>
      </w:r>
    </w:p>
    <w:p w:rsidR="00A12F77" w:rsidRPr="001F4016" w:rsidRDefault="00A12F77" w:rsidP="00A12F77">
      <w:pPr>
        <w:pStyle w:val="ListParagraph"/>
        <w:spacing w:after="0" w:line="240" w:lineRule="auto"/>
        <w:ind w:left="360"/>
        <w:rPr>
          <w:rFonts w:ascii="SutonnyMJ" w:hAnsi="SutonnyMJ" w:cs="SutonnyMJ"/>
          <w:sz w:val="24"/>
          <w:szCs w:val="24"/>
        </w:rPr>
      </w:pP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bv </w:t>
      </w:r>
      <w:r w:rsidRPr="001F4016">
        <w:rPr>
          <w:rFonts w:ascii="Arial" w:hAnsi="Arial" w:cs="Arial"/>
          <w:sz w:val="24"/>
          <w:szCs w:val="24"/>
        </w:rPr>
        <w:t>[</w:t>
      </w:r>
      <w:r w:rsidRPr="001F4016">
        <w:rPr>
          <w:sz w:val="24"/>
          <w:szCs w:val="24"/>
        </w:rPr>
        <w:t>No]    ..........................................      0</w:t>
      </w: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n¨uv </w:t>
      </w:r>
      <w:r w:rsidRPr="001F4016">
        <w:rPr>
          <w:sz w:val="24"/>
          <w:szCs w:val="24"/>
        </w:rPr>
        <w:t>[Yes]..........................................       1</w:t>
      </w:r>
    </w:p>
    <w:p w:rsidR="00C621EF" w:rsidRPr="001F4016" w:rsidRDefault="008D66CE" w:rsidP="00C621EF">
      <w:pPr>
        <w:pStyle w:val="ListParagraph"/>
        <w:numPr>
          <w:ilvl w:val="1"/>
          <w:numId w:val="9"/>
        </w:numPr>
        <w:spacing w:after="0" w:line="240" w:lineRule="auto"/>
        <w:rPr>
          <w:rFonts w:ascii="Arial" w:hAnsi="Arial" w:cs="Arial"/>
          <w:sz w:val="24"/>
          <w:szCs w:val="24"/>
        </w:rPr>
      </w:pPr>
      <w:r w:rsidRPr="001F4016">
        <w:rPr>
          <w:rFonts w:ascii="SutonnyMJ" w:hAnsi="SutonnyMJ" w:cs="SutonnyMJ"/>
          <w:sz w:val="24"/>
          <w:szCs w:val="24"/>
        </w:rPr>
        <w:t>Rvwb bv</w:t>
      </w:r>
      <w:r w:rsidRPr="001F4016">
        <w:rPr>
          <w:rFonts w:ascii="Arial" w:hAnsi="Arial" w:cs="Arial"/>
          <w:sz w:val="24"/>
          <w:szCs w:val="24"/>
        </w:rPr>
        <w:t xml:space="preserve"> </w:t>
      </w:r>
      <w:r w:rsidRPr="001F4016">
        <w:rPr>
          <w:sz w:val="24"/>
          <w:szCs w:val="24"/>
        </w:rPr>
        <w:t>[Don’t know].......................     999</w:t>
      </w:r>
    </w:p>
    <w:p w:rsidR="003B31D0" w:rsidRPr="001F4016" w:rsidRDefault="003B31D0">
      <w:pPr>
        <w:pStyle w:val="ListParagraph"/>
        <w:spacing w:after="0" w:line="240" w:lineRule="auto"/>
        <w:ind w:left="1440"/>
        <w:rPr>
          <w:rFonts w:ascii="Arial" w:hAnsi="Arial" w:cs="Arial"/>
          <w:sz w:val="24"/>
          <w:szCs w:val="24"/>
        </w:rPr>
      </w:pPr>
    </w:p>
    <w:p w:rsidR="003B31D0" w:rsidRPr="001F4016" w:rsidRDefault="008D66CE">
      <w:pPr>
        <w:spacing w:after="0" w:line="240" w:lineRule="auto"/>
        <w:rPr>
          <w:rFonts w:ascii="SutonnyMJ" w:hAnsi="SutonnyMJ" w:cs="SutonnyMJ"/>
          <w:b/>
          <w:bCs/>
          <w:sz w:val="24"/>
          <w:szCs w:val="24"/>
        </w:rPr>
      </w:pPr>
      <w:r w:rsidRPr="001F4016">
        <w:rPr>
          <w:rFonts w:ascii="SutonnyMJ" w:hAnsi="SutonnyMJ" w:cs="SutonnyMJ"/>
          <w:b/>
          <w:bCs/>
          <w:sz w:val="24"/>
          <w:szCs w:val="24"/>
        </w:rPr>
        <w:t xml:space="preserve">(9.2Gi DËi hw` bv A_ev Rvwbbv n‡j 9.3 </w:t>
      </w:r>
      <w:r w:rsidR="00C27AE8" w:rsidRPr="001F4016">
        <w:rPr>
          <w:rFonts w:ascii="SutonnyMJ" w:hAnsi="SutonnyMJ" w:cs="SutonnyMJ"/>
          <w:b/>
          <w:bCs/>
          <w:sz w:val="24"/>
          <w:szCs w:val="24"/>
        </w:rPr>
        <w:t xml:space="preserve">I 9.4 cÖkœ `ywU </w:t>
      </w:r>
      <w:r w:rsidRPr="001F4016">
        <w:rPr>
          <w:rFonts w:ascii="SutonnyMJ" w:hAnsi="SutonnyMJ" w:cs="SutonnyMJ"/>
          <w:b/>
          <w:bCs/>
          <w:sz w:val="24"/>
          <w:szCs w:val="24"/>
        </w:rPr>
        <w:t>w¯‹c Ki“b)</w:t>
      </w:r>
    </w:p>
    <w:p w:rsidR="003B31D0" w:rsidRPr="001F4016" w:rsidRDefault="003B31D0">
      <w:pPr>
        <w:spacing w:after="0" w:line="240" w:lineRule="auto"/>
        <w:rPr>
          <w:rFonts w:ascii="SutonnyMJ" w:hAnsi="SutonnyMJ" w:cs="SutonnyMJ"/>
          <w:sz w:val="24"/>
          <w:szCs w:val="24"/>
        </w:rPr>
      </w:pPr>
    </w:p>
    <w:p w:rsidR="005A773F" w:rsidRPr="001F4016" w:rsidRDefault="00246904" w:rsidP="005A773F">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SutonnyMJ"/>
          <w:sz w:val="24"/>
          <w:szCs w:val="24"/>
        </w:rPr>
        <w:t>Avcwb Lvevi cvwb wbivc` Kivi Rb¨ wK K‡ib ?</w:t>
      </w:r>
      <w:r w:rsidR="0046180D" w:rsidRPr="001F4016">
        <w:rPr>
          <w:sz w:val="24"/>
          <w:szCs w:val="24"/>
        </w:rPr>
        <w:t xml:space="preserve"> </w:t>
      </w:r>
      <w:r w:rsidR="0046180D" w:rsidRPr="001F4016">
        <w:rPr>
          <w:rFonts w:ascii="SutonnyMJ" w:hAnsi="SutonnyMJ" w:cs="SutonnyMJ"/>
          <w:sz w:val="24"/>
          <w:szCs w:val="24"/>
        </w:rPr>
        <w:t xml:space="preserve">(GKvwaK DËi MÖnY‡hvM¨) </w:t>
      </w:r>
      <w:r w:rsidR="0046180D" w:rsidRPr="001F4016">
        <w:rPr>
          <w:sz w:val="24"/>
          <w:szCs w:val="24"/>
        </w:rPr>
        <w:t>[What do you usually do to make the water safer to drink? Anything else? (Check all mentioned</w:t>
      </w:r>
      <w:r w:rsidR="0046180D" w:rsidRPr="001F4016">
        <w:rPr>
          <w:sz w:val="24"/>
          <w:szCs w:val="24"/>
          <w:cs/>
          <w:lang w:bidi="bn-BD"/>
        </w:rPr>
        <w:t xml:space="preserve">- </w:t>
      </w:r>
      <w:r w:rsidR="0046180D" w:rsidRPr="001F4016">
        <w:rPr>
          <w:sz w:val="24"/>
          <w:szCs w:val="24"/>
          <w:lang w:bidi="bn-BD"/>
        </w:rPr>
        <w:t>multiple</w:t>
      </w:r>
      <w:r w:rsidR="0046180D" w:rsidRPr="001F4016">
        <w:rPr>
          <w:sz w:val="24"/>
          <w:szCs w:val="24"/>
          <w:cs/>
          <w:lang w:bidi="bn-BD"/>
        </w:rPr>
        <w:t xml:space="preserve"> </w:t>
      </w:r>
      <w:r w:rsidR="0046180D" w:rsidRPr="001F4016">
        <w:rPr>
          <w:sz w:val="24"/>
          <w:szCs w:val="24"/>
          <w:lang w:bidi="bn-BD"/>
        </w:rPr>
        <w:t>answer</w:t>
      </w:r>
      <w:r w:rsidR="0046180D" w:rsidRPr="001F4016">
        <w:rPr>
          <w:sz w:val="24"/>
          <w:szCs w:val="24"/>
          <w:cs/>
          <w:lang w:bidi="bn-BD"/>
        </w:rPr>
        <w:t xml:space="preserve"> </w:t>
      </w:r>
      <w:r w:rsidR="0046180D" w:rsidRPr="001F4016">
        <w:rPr>
          <w:sz w:val="24"/>
          <w:szCs w:val="24"/>
          <w:lang w:bidi="bn-BD"/>
        </w:rPr>
        <w:t>is</w:t>
      </w:r>
      <w:r w:rsidR="0046180D" w:rsidRPr="001F4016">
        <w:rPr>
          <w:sz w:val="24"/>
          <w:szCs w:val="24"/>
          <w:cs/>
          <w:lang w:bidi="bn-BD"/>
        </w:rPr>
        <w:t xml:space="preserve"> </w:t>
      </w:r>
      <w:r w:rsidR="0046180D" w:rsidRPr="001F4016">
        <w:rPr>
          <w:sz w:val="24"/>
          <w:szCs w:val="24"/>
          <w:lang w:bidi="bn-BD"/>
        </w:rPr>
        <w:t>allowed</w:t>
      </w:r>
      <w:r w:rsidR="0046180D" w:rsidRPr="001F4016">
        <w:rPr>
          <w:sz w:val="24"/>
          <w:szCs w:val="24"/>
        </w:rPr>
        <w:t>)]</w:t>
      </w:r>
    </w:p>
    <w:p w:rsidR="00A12F77" w:rsidRPr="001F4016" w:rsidRDefault="0046180D" w:rsidP="005A773F">
      <w:pPr>
        <w:pStyle w:val="ListParagraph"/>
        <w:spacing w:after="120" w:line="240" w:lineRule="auto"/>
        <w:ind w:left="540"/>
        <w:rPr>
          <w:rFonts w:ascii="Arial" w:hAnsi="Arial" w:cs="Arial"/>
          <w:sz w:val="24"/>
          <w:szCs w:val="24"/>
        </w:rPr>
      </w:pPr>
      <w:r w:rsidRPr="001F4016">
        <w:rPr>
          <w:rFonts w:ascii="SutonnyMJ" w:hAnsi="SutonnyMJ" w:cs="SutonnyMJ"/>
          <w:sz w:val="24"/>
          <w:szCs w:val="24"/>
        </w:rPr>
        <w:t xml:space="preserve">                </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cvwb dywU‡q wbB </w:t>
      </w:r>
      <w:r w:rsidRPr="001F4016">
        <w:rPr>
          <w:rFonts w:ascii="Arial" w:hAnsi="Arial" w:cs="Arial"/>
          <w:sz w:val="24"/>
          <w:szCs w:val="24"/>
        </w:rPr>
        <w:t>[</w:t>
      </w:r>
      <w:r w:rsidRPr="001F4016">
        <w:rPr>
          <w:sz w:val="24"/>
          <w:szCs w:val="24"/>
        </w:rPr>
        <w:t>Boil</w:t>
      </w:r>
      <w:r w:rsidRPr="001F4016">
        <w:rPr>
          <w:rFonts w:ascii="Arial" w:hAnsi="Arial" w:cs="Arial"/>
          <w:sz w:val="24"/>
          <w:szCs w:val="24"/>
        </w:rPr>
        <w:t xml:space="preserve">].............................................. </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†K¬vwib wgwk‡q wbB</w:t>
      </w:r>
      <w:r w:rsidR="00D95458" w:rsidRPr="001F4016">
        <w:rPr>
          <w:rFonts w:ascii="SutonnyMJ" w:hAnsi="SutonnyMJ" w:cs="SutonnyMJ"/>
          <w:sz w:val="24"/>
          <w:szCs w:val="24"/>
        </w:rPr>
        <w:t xml:space="preserve"> (Zij/ U¨ve‡jU) </w:t>
      </w:r>
      <w:r w:rsidRPr="001F4016">
        <w:rPr>
          <w:rFonts w:ascii="Arial" w:hAnsi="Arial" w:cs="Arial"/>
          <w:sz w:val="24"/>
          <w:szCs w:val="24"/>
        </w:rPr>
        <w:t xml:space="preserve"> [</w:t>
      </w:r>
      <w:r w:rsidRPr="001F4016">
        <w:rPr>
          <w:sz w:val="24"/>
          <w:szCs w:val="24"/>
        </w:rPr>
        <w:t>Add chlorine solution</w:t>
      </w:r>
      <w:r w:rsidR="00D95458" w:rsidRPr="001F4016">
        <w:rPr>
          <w:sz w:val="24"/>
          <w:szCs w:val="24"/>
        </w:rPr>
        <w:t xml:space="preserve"> (liquid/tablet)</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Pr>
      </w:pPr>
      <w:r w:rsidRPr="001F4016">
        <w:rPr>
          <w:rFonts w:ascii="SutonnyMJ" w:hAnsi="SutonnyMJ" w:cs="SutonnyMJ"/>
          <w:sz w:val="24"/>
          <w:szCs w:val="24"/>
        </w:rPr>
        <w:t>wdUwKwi wgkvB</w:t>
      </w:r>
      <w:r w:rsidRPr="001F4016">
        <w:rPr>
          <w:rFonts w:ascii="Arial" w:hAnsi="Arial" w:cs="Arial"/>
          <w:sz w:val="24"/>
          <w:szCs w:val="24"/>
        </w:rPr>
        <w:t xml:space="preserve"> [</w:t>
      </w:r>
      <w:r w:rsidRPr="001F4016">
        <w:rPr>
          <w:sz w:val="24"/>
          <w:szCs w:val="24"/>
        </w:rPr>
        <w:t>Add Fitkiri / alum potash</w:t>
      </w:r>
      <w:r w:rsidRPr="001F4016">
        <w:rPr>
          <w:rFonts w:ascii="Arial" w:hAnsi="Arial" w:cs="Arial"/>
          <w:sz w:val="24"/>
          <w:szCs w:val="24"/>
        </w:rPr>
        <w:t xml:space="preserve">]......................... </w:t>
      </w:r>
      <w:r w:rsidRPr="001F4016">
        <w:rPr>
          <w:rFonts w:ascii="Symbol" w:hAnsi="Symbol"/>
          <w:sz w:val="24"/>
          <w:szCs w:val="24"/>
        </w:rPr>
        <w:t></w:t>
      </w:r>
    </w:p>
    <w:p w:rsidR="00D95458"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BD wf (B‡jKwUªK) wdëvi e¨envi K‡i cvwb weï× Kwi</w:t>
      </w:r>
      <w:r w:rsidRPr="001F4016">
        <w:rPr>
          <w:sz w:val="24"/>
          <w:szCs w:val="24"/>
        </w:rPr>
        <w:t xml:space="preserve"> U</w:t>
      </w:r>
      <w:r w:rsidR="008D66CE" w:rsidRPr="001F4016">
        <w:rPr>
          <w:sz w:val="24"/>
          <w:szCs w:val="24"/>
        </w:rPr>
        <w:t>V filter</w:t>
      </w:r>
      <w:r w:rsidR="00D95458" w:rsidRPr="001F4016">
        <w:rPr>
          <w:sz w:val="24"/>
          <w:szCs w:val="24"/>
        </w:rPr>
        <w:t xml:space="preserve"> (electric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wmivwgK wdëvi Gi gva¨‡g wbivc` K‡i wbB </w:t>
      </w:r>
      <w:r w:rsidRPr="001F4016">
        <w:rPr>
          <w:rFonts w:ascii="Arial" w:hAnsi="Arial" w:cs="Arial"/>
          <w:sz w:val="24"/>
          <w:szCs w:val="24"/>
        </w:rPr>
        <w:t>[</w:t>
      </w:r>
      <w:r w:rsidRPr="001F4016">
        <w:rPr>
          <w:sz w:val="24"/>
          <w:szCs w:val="24"/>
        </w:rPr>
        <w:t>Use ceramic filter</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m¨vÛ wdëvi Gi gva¨‡g wbivc` K‡i wbB</w:t>
      </w:r>
      <w:r w:rsidRPr="001F4016">
        <w:rPr>
          <w:rFonts w:ascii="Arial" w:hAnsi="Arial" w:cs="Arial"/>
          <w:sz w:val="24"/>
          <w:szCs w:val="24"/>
        </w:rPr>
        <w:t xml:space="preserve"> [</w:t>
      </w:r>
      <w:r w:rsidRPr="001F4016">
        <w:rPr>
          <w:sz w:val="24"/>
          <w:szCs w:val="24"/>
        </w:rPr>
        <w:t>Use bio-sand filter]...</w:t>
      </w:r>
      <w:r w:rsidRPr="001F4016">
        <w:rPr>
          <w:rFonts w:ascii="Arial" w:hAnsi="Arial" w:cs="Arial"/>
          <w:sz w:val="24"/>
          <w:szCs w:val="24"/>
        </w:rPr>
        <w:t xml:space="preserve"> </w:t>
      </w:r>
      <w:r w:rsidRPr="001F4016">
        <w:rPr>
          <w:rFonts w:ascii="Symbol" w:hAnsi="Symbol"/>
          <w:sz w:val="24"/>
          <w:szCs w:val="24"/>
        </w:rPr>
        <w:t></w:t>
      </w:r>
    </w:p>
    <w:p w:rsidR="00A12F77"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†K¬vwib wdëvi Gi gva¨‡g wbivc` K‡i wbB</w:t>
      </w:r>
      <w:r w:rsidRPr="001F4016">
        <w:rPr>
          <w:rFonts w:ascii="Arial" w:hAnsi="Arial" w:cs="Arial"/>
          <w:sz w:val="24"/>
          <w:szCs w:val="24"/>
        </w:rPr>
        <w:t xml:space="preserve"> </w:t>
      </w:r>
      <w:r w:rsidR="008D66CE" w:rsidRPr="001F4016">
        <w:rPr>
          <w:sz w:val="24"/>
          <w:szCs w:val="24"/>
        </w:rPr>
        <w:t>Chlorine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Ab¨vb¨ (eY©bv wjLyb) </w:t>
      </w:r>
      <w:r w:rsidRPr="001F4016">
        <w:rPr>
          <w:rFonts w:ascii="Arial" w:hAnsi="Arial" w:cs="Arial"/>
          <w:sz w:val="24"/>
          <w:szCs w:val="24"/>
        </w:rPr>
        <w:t>[</w:t>
      </w:r>
      <w:r w:rsidRPr="001F4016">
        <w:rPr>
          <w:sz w:val="24"/>
          <w:szCs w:val="24"/>
        </w:rPr>
        <w:t>Other (specify)</w:t>
      </w:r>
      <w:r w:rsidRPr="001F4016">
        <w:rPr>
          <w:rFonts w:ascii="Arial" w:hAnsi="Arial" w:cs="Arial"/>
          <w:sz w:val="24"/>
          <w:szCs w:val="24"/>
        </w:rPr>
        <w:t xml:space="preserve">]................................ </w:t>
      </w:r>
      <w:r w:rsidRPr="001F4016">
        <w:rPr>
          <w:rFonts w:ascii="Symbol" w:hAnsi="Symbol"/>
          <w:sz w:val="24"/>
          <w:szCs w:val="24"/>
        </w:rPr>
        <w:t></w:t>
      </w:r>
    </w:p>
    <w:p w:rsidR="00A12F77" w:rsidRPr="001F4016" w:rsidRDefault="00A12F77" w:rsidP="00A12F77">
      <w:pPr>
        <w:pStyle w:val="ListParagraph"/>
        <w:spacing w:after="0" w:line="240" w:lineRule="auto"/>
        <w:ind w:left="2148"/>
        <w:contextualSpacing w:val="0"/>
        <w:rPr>
          <w:rFonts w:ascii="Arial" w:hAnsi="Arial" w:cs="Arial"/>
          <w:sz w:val="24"/>
          <w:szCs w:val="24"/>
        </w:rPr>
      </w:pPr>
    </w:p>
    <w:p w:rsidR="00A12F77" w:rsidRPr="001F4016" w:rsidRDefault="00126FB0" w:rsidP="00A12F77">
      <w:pPr>
        <w:pStyle w:val="ListParagraph"/>
        <w:numPr>
          <w:ilvl w:val="0"/>
          <w:numId w:val="6"/>
        </w:numPr>
        <w:spacing w:after="120" w:line="240" w:lineRule="auto"/>
        <w:ind w:left="540" w:hanging="540"/>
        <w:rPr>
          <w:rFonts w:ascii="Arial" w:hAnsi="Arial" w:cs="Arial"/>
          <w:sz w:val="24"/>
          <w:szCs w:val="24"/>
          <w:rtl/>
          <w:cs/>
        </w:rPr>
      </w:pPr>
      <w:r w:rsidRPr="001F4016">
        <w:rPr>
          <w:rFonts w:ascii="SutonnyMJ" w:hAnsi="SutonnyMJ" w:cs="SutonnyMJ"/>
          <w:sz w:val="24"/>
          <w:szCs w:val="24"/>
        </w:rPr>
        <w:t>†k</w:t>
      </w:r>
      <w:r w:rsidR="0046180D" w:rsidRPr="001F4016">
        <w:rPr>
          <w:rFonts w:ascii="SutonnyMJ" w:hAnsi="SutonnyMJ" w:cs="SutonnyMJ"/>
          <w:sz w:val="24"/>
          <w:szCs w:val="24"/>
        </w:rPr>
        <w:t>levi KLb Avcwb Lvevi cvwb wbivc` K‡i‡Qb?</w:t>
      </w:r>
      <w:r w:rsidR="0046180D" w:rsidRPr="001F4016">
        <w:rPr>
          <w:sz w:val="24"/>
          <w:szCs w:val="24"/>
        </w:rPr>
        <w:t xml:space="preserve"> [When was the last time you treated your water?]</w:t>
      </w:r>
    </w:p>
    <w:p w:rsidR="00A12F77" w:rsidRPr="001F4016" w:rsidRDefault="0046180D" w:rsidP="003D26F7">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AvR</w:t>
      </w:r>
      <w:r w:rsidRPr="001F4016">
        <w:rPr>
          <w:rFonts w:ascii="Arial" w:hAnsi="Arial" w:cs="Arial"/>
          <w:sz w:val="24"/>
          <w:szCs w:val="24"/>
        </w:rPr>
        <w:t xml:space="preserve"> </w:t>
      </w:r>
      <w:r w:rsidRPr="001F4016">
        <w:rPr>
          <w:sz w:val="24"/>
          <w:szCs w:val="24"/>
        </w:rPr>
        <w:t>[Today]..........................................................................................            1</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MZKvj</w:t>
      </w:r>
      <w:r w:rsidRPr="001F4016">
        <w:rPr>
          <w:rFonts w:ascii="Arial" w:hAnsi="Arial" w:cs="Arial"/>
          <w:sz w:val="24"/>
          <w:szCs w:val="24"/>
        </w:rPr>
        <w:t xml:space="preserve"> </w:t>
      </w:r>
      <w:r w:rsidRPr="001F4016">
        <w:rPr>
          <w:sz w:val="24"/>
          <w:szCs w:val="24"/>
        </w:rPr>
        <w:t>[Yesterday]...............................................................................             2</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me-mgq </w:t>
      </w:r>
      <w:r w:rsidRPr="001F4016">
        <w:rPr>
          <w:sz w:val="24"/>
          <w:szCs w:val="24"/>
        </w:rPr>
        <w:t>[Regular].................................................................................           3</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GK mßv‡ni g‡a¨ †Kvb GKw`b</w:t>
      </w:r>
      <w:r w:rsidRPr="001F4016">
        <w:rPr>
          <w:rFonts w:ascii="Arial" w:hAnsi="Arial" w:cs="Arial"/>
          <w:sz w:val="24"/>
          <w:szCs w:val="24"/>
        </w:rPr>
        <w:t xml:space="preserve"> </w:t>
      </w:r>
      <w:r w:rsidRPr="001F4016">
        <w:rPr>
          <w:sz w:val="24"/>
          <w:szCs w:val="24"/>
        </w:rPr>
        <w:t>[In a week]......................................         4</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`yB mßv‡ni g‡a¨ †Kvb GKw`b</w:t>
      </w:r>
      <w:r w:rsidRPr="001F4016">
        <w:rPr>
          <w:sz w:val="24"/>
          <w:szCs w:val="24"/>
        </w:rPr>
        <w:t xml:space="preserve"> [In two weeks]..................................        5</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MZ GK gv‡mi g‡a¨ †Kvb GKw`b </w:t>
      </w:r>
      <w:r w:rsidRPr="001F4016">
        <w:rPr>
          <w:sz w:val="24"/>
          <w:szCs w:val="24"/>
        </w:rPr>
        <w:t>[In a month].......................................         6</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GK gvm Av‡M </w:t>
      </w:r>
      <w:r w:rsidRPr="001F4016">
        <w:rPr>
          <w:sz w:val="24"/>
          <w:szCs w:val="24"/>
        </w:rPr>
        <w:t>[More than a month ago]................................................        7</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g‡b †bB</w:t>
      </w:r>
      <w:r w:rsidRPr="001F4016">
        <w:rPr>
          <w:sz w:val="24"/>
          <w:szCs w:val="24"/>
        </w:rPr>
        <w:t xml:space="preserve"> [Don’t remember]...................................................................         8</w:t>
      </w:r>
    </w:p>
    <w:p w:rsidR="00A12F77" w:rsidRPr="001F4016" w:rsidRDefault="0046180D" w:rsidP="002A54FE">
      <w:pPr>
        <w:spacing w:after="0" w:line="240" w:lineRule="auto"/>
        <w:ind w:left="1260"/>
        <w:rPr>
          <w:rFonts w:ascii="Times New Roman" w:hAnsi="Times New Roman" w:cs="Times New Roman"/>
          <w:sz w:val="24"/>
          <w:szCs w:val="24"/>
        </w:rPr>
      </w:pPr>
      <w:r w:rsidRPr="001F4016">
        <w:rPr>
          <w:rFonts w:ascii="SutonnyMJ" w:hAnsi="SutonnyMJ" w:cs="SutonnyMJ"/>
          <w:sz w:val="24"/>
          <w:szCs w:val="24"/>
        </w:rPr>
        <w:t xml:space="preserve">KLbI Kwiwb </w:t>
      </w:r>
      <w:r w:rsidRPr="001F4016">
        <w:rPr>
          <w:sz w:val="24"/>
          <w:szCs w:val="24"/>
        </w:rPr>
        <w:t xml:space="preserve">[Never].............................................................................            </w:t>
      </w:r>
      <w:r w:rsidR="002078E2" w:rsidRPr="001F4016">
        <w:rPr>
          <w:sz w:val="24"/>
          <w:szCs w:val="24"/>
        </w:rPr>
        <w:t>0</w:t>
      </w:r>
    </w:p>
    <w:p w:rsidR="00763E70" w:rsidRPr="001F4016" w:rsidRDefault="00763E70" w:rsidP="00763E70">
      <w:pPr>
        <w:pStyle w:val="ListParagraph"/>
        <w:spacing w:after="0" w:line="240" w:lineRule="auto"/>
        <w:ind w:left="1620"/>
        <w:rPr>
          <w:rFonts w:ascii="Times New Roman" w:hAnsi="Times New Roman" w:cs="Times New Roman"/>
          <w:sz w:val="24"/>
          <w:szCs w:val="24"/>
        </w:rPr>
      </w:pPr>
    </w:p>
    <w:p w:rsidR="00E42C6D" w:rsidRPr="001F4016" w:rsidRDefault="00E42C6D" w:rsidP="00F66F4A">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 KZ `yi‡Z¡ Aew¯’Z? (dz‡U  wjLyb, Rvwbbv=</w:t>
      </w:r>
      <w:r w:rsidRPr="001F4016">
        <w:rPr>
          <w:sz w:val="24"/>
          <w:szCs w:val="24"/>
        </w:rPr>
        <w:t>999</w:t>
      </w:r>
      <w:r w:rsidRPr="001F4016">
        <w:rPr>
          <w:rFonts w:ascii="Arial" w:hAnsi="Arial" w:cs="Arial"/>
          <w:sz w:val="24"/>
          <w:szCs w:val="24"/>
        </w:rPr>
        <w:t xml:space="preserve">) </w:t>
      </w:r>
      <w:r w:rsidRPr="001F4016">
        <w:rPr>
          <w:sz w:val="24"/>
          <w:szCs w:val="24"/>
        </w:rPr>
        <w:t>[How far is the water point from the household (in feet, DK=999)?]</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sym w:font="Symbol" w:char="F0FF"/>
      </w:r>
      <w:r w:rsidRPr="001F4016">
        <w:sym w:font="Symbol" w:char="F0FF"/>
      </w:r>
      <w:r w:rsidRPr="001F4016">
        <w:sym w:font="Symbol" w:char="F0FF"/>
      </w:r>
    </w:p>
    <w:p w:rsidR="00F66F4A" w:rsidRPr="001F4016" w:rsidRDefault="00F66F4A" w:rsidP="00F66F4A">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DrmwU‡Z ‡h‡q, cvwb msMªn K‡i wd‡i Avm‡Z KZ mgq jv‡M? (wgwb‡U wjLyb, Rvwbbv=</w:t>
      </w:r>
      <w:r w:rsidRPr="001F4016">
        <w:rPr>
          <w:sz w:val="24"/>
          <w:szCs w:val="24"/>
        </w:rPr>
        <w:t>999) [How long does it take to go there and get water and comeback (in minutes, DK=999)?]</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2673CB" w:rsidRDefault="00261F57" w:rsidP="002673CB">
      <w:pPr>
        <w:spacing w:after="120" w:line="240" w:lineRule="auto"/>
        <w:rPr>
          <w:rFonts w:ascii="Arial" w:hAnsi="Arial" w:cs="Arial"/>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lastRenderedPageBreak/>
        <w:t>Avcwb wKfv‡e Lvevi cvwb msi¶Y K‡ib?</w:t>
      </w:r>
      <w:r w:rsidR="00F66F4A" w:rsidRPr="001F4016">
        <w:rPr>
          <w:rFonts w:ascii="SutonnyMJ" w:hAnsi="SutonnyMJ"/>
          <w:sz w:val="24"/>
          <w:szCs w:val="24"/>
        </w:rPr>
        <w:t xml:space="preserve"> </w:t>
      </w:r>
      <w:r w:rsidRPr="001F4016">
        <w:rPr>
          <w:rFonts w:ascii="Arial" w:hAnsi="Arial" w:cs="Arial"/>
          <w:sz w:val="24"/>
          <w:szCs w:val="24"/>
        </w:rPr>
        <w:t xml:space="preserve"> </w:t>
      </w:r>
      <w:r w:rsidRPr="001F4016">
        <w:rPr>
          <w:sz w:val="24"/>
          <w:szCs w:val="24"/>
        </w:rPr>
        <w:t>[How do you store drinking water? (Ask the question please and observe)][Skip Note:</w:t>
      </w:r>
      <w:r w:rsidR="00A9135D" w:rsidRPr="001F4016">
        <w:rPr>
          <w:sz w:val="24"/>
          <w:szCs w:val="24"/>
        </w:rPr>
        <w:t xml:space="preserve"> if the ans of the question 9.7</w:t>
      </w:r>
      <w:r w:rsidRPr="001F4016">
        <w:rPr>
          <w:sz w:val="24"/>
          <w:szCs w:val="24"/>
        </w:rPr>
        <w:t xml:space="preserve"> is</w:t>
      </w:r>
      <w:r w:rsidR="00A9135D" w:rsidRPr="001F4016">
        <w:rPr>
          <w:sz w:val="24"/>
          <w:szCs w:val="24"/>
        </w:rPr>
        <w:t xml:space="preserve"> non other than 1 then skip 9.8 and 9.9 and go to question 9.10</w:t>
      </w:r>
      <w:r w:rsidRPr="001F4016">
        <w:rPr>
          <w:sz w:val="24"/>
          <w:szCs w:val="24"/>
        </w:rPr>
        <w:t>]</w:t>
      </w:r>
      <w:r w:rsidRPr="001F4016">
        <w:rPr>
          <w:rFonts w:ascii="Arial" w:hAnsi="Arial" w:cs="Arial"/>
          <w:sz w:val="24"/>
          <w:szCs w:val="24"/>
        </w:rPr>
        <w:t xml:space="preserve"> </w:t>
      </w:r>
      <w:r w:rsidRPr="001F4016">
        <w:rPr>
          <w:sz w:val="24"/>
          <w:szCs w:val="24"/>
        </w:rPr>
        <w:t xml:space="preserve">......................................................................................... </w:t>
      </w:r>
      <w:r w:rsidRPr="001F4016">
        <w:rPr>
          <w:sz w:val="24"/>
          <w:szCs w:val="24"/>
        </w:rPr>
        <w:tab/>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1F4016" w:rsidRDefault="00261F57" w:rsidP="003D26F7">
      <w:pPr>
        <w:spacing w:after="120" w:line="240" w:lineRule="auto"/>
        <w:ind w:left="1080"/>
        <w:rPr>
          <w:sz w:val="24"/>
          <w:szCs w:val="24"/>
        </w:rPr>
      </w:pPr>
      <w:r w:rsidRPr="001F4016">
        <w:rPr>
          <w:rFonts w:ascii="SutonnyMJ" w:hAnsi="SutonnyMJ"/>
          <w:sz w:val="24"/>
          <w:szCs w:val="24"/>
        </w:rPr>
        <w:t>cv‡Î (evjwZ, wc‡cU, †evZj, Wªvg, Kjm, nvwo, gUKv BZ¨vw`</w:t>
      </w:r>
      <w:r w:rsidRPr="001F4016">
        <w:rPr>
          <w:sz w:val="24"/>
          <w:szCs w:val="24"/>
        </w:rPr>
        <w:t>) [In containers</w:t>
      </w:r>
    </w:p>
    <w:p w:rsidR="00261F57" w:rsidRPr="001F4016" w:rsidRDefault="00261F57" w:rsidP="00261F57">
      <w:pPr>
        <w:spacing w:after="120" w:line="240" w:lineRule="auto"/>
        <w:rPr>
          <w:sz w:val="24"/>
          <w:szCs w:val="24"/>
        </w:rPr>
      </w:pPr>
      <w:r w:rsidRPr="001F4016">
        <w:rPr>
          <w:sz w:val="24"/>
          <w:szCs w:val="24"/>
        </w:rPr>
        <w:tab/>
      </w:r>
      <w:r w:rsidRPr="001F4016">
        <w:rPr>
          <w:sz w:val="24"/>
          <w:szCs w:val="24"/>
        </w:rPr>
        <w:tab/>
        <w:t xml:space="preserve"> (bucket, jerry can, jerkin, bottle, drum, </w:t>
      </w:r>
      <w:r w:rsidRPr="001F4016">
        <w:rPr>
          <w:i/>
          <w:iCs/>
          <w:sz w:val="24"/>
          <w:szCs w:val="24"/>
        </w:rPr>
        <w:t>kalash, Hari,</w:t>
      </w:r>
      <w:r w:rsidRPr="001F4016">
        <w:rPr>
          <w:sz w:val="24"/>
          <w:szCs w:val="24"/>
        </w:rPr>
        <w:t xml:space="preserve"> </w:t>
      </w:r>
      <w:r w:rsidRPr="001F4016">
        <w:rPr>
          <w:i/>
          <w:iCs/>
          <w:sz w:val="24"/>
          <w:szCs w:val="24"/>
        </w:rPr>
        <w:t xml:space="preserve">Matka </w:t>
      </w:r>
      <w:r w:rsidRPr="001F4016">
        <w:rPr>
          <w:sz w:val="24"/>
          <w:szCs w:val="24"/>
        </w:rPr>
        <w:t>etc.)] .....1</w:t>
      </w:r>
    </w:p>
    <w:p w:rsidR="00261F57" w:rsidRPr="001F4016" w:rsidRDefault="00261F57" w:rsidP="002A54FE">
      <w:pPr>
        <w:spacing w:after="120" w:line="240" w:lineRule="auto"/>
        <w:ind w:left="1080"/>
        <w:rPr>
          <w:sz w:val="24"/>
          <w:szCs w:val="24"/>
        </w:rPr>
      </w:pPr>
      <w:r w:rsidRPr="001F4016">
        <w:rPr>
          <w:rFonts w:ascii="SutonnyMJ" w:hAnsi="SutonnyMJ"/>
          <w:sz w:val="24"/>
          <w:szCs w:val="24"/>
        </w:rPr>
        <w:t>Qv‡` cvwbi U¨vsK</w:t>
      </w:r>
      <w:r w:rsidR="00BE0F4F" w:rsidRPr="001F4016">
        <w:rPr>
          <w:rFonts w:ascii="SutonnyMJ" w:hAnsi="SutonnyMJ"/>
          <w:sz w:val="24"/>
          <w:szCs w:val="24"/>
        </w:rPr>
        <w:t xml:space="preserve">/ †PŠev”Pvq </w:t>
      </w:r>
      <w:r w:rsidRPr="001F4016">
        <w:rPr>
          <w:rFonts w:ascii="SutonnyMJ" w:hAnsi="SutonnyMJ"/>
          <w:sz w:val="24"/>
          <w:szCs w:val="24"/>
        </w:rPr>
        <w:t xml:space="preserve"> </w:t>
      </w:r>
      <w:r w:rsidRPr="001F4016">
        <w:rPr>
          <w:sz w:val="24"/>
          <w:szCs w:val="24"/>
        </w:rPr>
        <w:t>[Roof tank or cistern] ................</w:t>
      </w:r>
      <w:r w:rsidR="00BE0F4F" w:rsidRPr="001F4016">
        <w:rPr>
          <w:sz w:val="24"/>
          <w:szCs w:val="24"/>
        </w:rPr>
        <w:t>.............................</w:t>
      </w:r>
      <w:r w:rsidRPr="001F4016">
        <w:rPr>
          <w:sz w:val="24"/>
          <w:szCs w:val="24"/>
        </w:rPr>
        <w:tab/>
        <w:t>2</w:t>
      </w:r>
    </w:p>
    <w:p w:rsidR="00261F57" w:rsidRPr="001F4016" w:rsidRDefault="00261F57" w:rsidP="002A54FE">
      <w:pPr>
        <w:spacing w:after="120" w:line="240" w:lineRule="auto"/>
        <w:ind w:left="1080"/>
        <w:rPr>
          <w:sz w:val="24"/>
          <w:szCs w:val="24"/>
        </w:rPr>
      </w:pPr>
      <w:r w:rsidRPr="001F4016">
        <w:rPr>
          <w:rFonts w:ascii="SutonnyMJ" w:hAnsi="SutonnyMJ"/>
          <w:sz w:val="24"/>
          <w:szCs w:val="24"/>
        </w:rPr>
        <w:t>cvwb msi¶Y Kiv nq bv</w:t>
      </w:r>
      <w:r w:rsidRPr="001F4016">
        <w:rPr>
          <w:rFonts w:ascii="Arial" w:hAnsi="Arial" w:cs="Arial"/>
          <w:sz w:val="24"/>
          <w:szCs w:val="24"/>
        </w:rPr>
        <w:t xml:space="preserve"> </w:t>
      </w:r>
      <w:r w:rsidRPr="001F4016">
        <w:rPr>
          <w:sz w:val="24"/>
          <w:szCs w:val="24"/>
        </w:rPr>
        <w:t>[No water stored] .............................................</w:t>
      </w:r>
      <w:r w:rsidRPr="001F4016">
        <w:rPr>
          <w:sz w:val="24"/>
          <w:szCs w:val="24"/>
        </w:rPr>
        <w:tab/>
        <w:t>3</w:t>
      </w:r>
    </w:p>
    <w:p w:rsidR="00261F57" w:rsidRPr="001F4016" w:rsidRDefault="00261F57" w:rsidP="002A54FE">
      <w:pPr>
        <w:spacing w:after="120" w:line="240" w:lineRule="auto"/>
        <w:ind w:left="1080"/>
        <w:rPr>
          <w:sz w:val="24"/>
          <w:szCs w:val="24"/>
        </w:rPr>
      </w:pPr>
      <w:r w:rsidRPr="001F4016">
        <w:rPr>
          <w:rFonts w:ascii="SutonnyMJ" w:hAnsi="SutonnyMJ"/>
          <w:sz w:val="24"/>
          <w:szCs w:val="24"/>
        </w:rPr>
        <w:t xml:space="preserve">ej‡Z ivwR nqwb </w:t>
      </w:r>
      <w:r w:rsidRPr="001F4016">
        <w:rPr>
          <w:sz w:val="24"/>
          <w:szCs w:val="24"/>
        </w:rPr>
        <w:t>[Refused to say]...........................................................</w:t>
      </w:r>
      <w:r w:rsidRPr="001F4016">
        <w:rPr>
          <w:sz w:val="24"/>
          <w:szCs w:val="24"/>
        </w:rPr>
        <w:tab/>
        <w:t>666</w:t>
      </w:r>
    </w:p>
    <w:p w:rsidR="00261F57" w:rsidRPr="001F4016" w:rsidRDefault="00261F57" w:rsidP="00261F57">
      <w:pPr>
        <w:spacing w:after="120" w:line="240" w:lineRule="auto"/>
        <w:rPr>
          <w:rFonts w:ascii="SutonnyMJ" w:hAnsi="SutonnyMJ" w:cs="Arial"/>
          <w:b/>
          <w:bCs/>
          <w:sz w:val="24"/>
          <w:szCs w:val="24"/>
        </w:rPr>
      </w:pPr>
      <w:r w:rsidRPr="001F4016">
        <w:rPr>
          <w:rFonts w:cs="Vrinda"/>
          <w:b/>
          <w:bCs/>
          <w:sz w:val="24"/>
          <w:szCs w:val="24"/>
          <w:cs/>
          <w:lang w:bidi="bn-BD"/>
        </w:rPr>
        <w:t>(</w:t>
      </w:r>
      <w:r w:rsidRPr="001F4016">
        <w:rPr>
          <w:rFonts w:ascii="SutonnyMJ" w:hAnsi="SutonnyMJ" w:cs="Arial"/>
          <w:b/>
          <w:bCs/>
          <w:sz w:val="24"/>
          <w:szCs w:val="24"/>
        </w:rPr>
        <w:t>w¯‹c †bvUt</w:t>
      </w:r>
      <w:r w:rsidRPr="001F4016">
        <w:rPr>
          <w:rFonts w:cs="Vrinda"/>
          <w:b/>
          <w:bCs/>
          <w:sz w:val="24"/>
          <w:szCs w:val="24"/>
          <w:lang w:bidi="bn-BD"/>
        </w:rPr>
        <w:t xml:space="preserve"> </w:t>
      </w:r>
      <w:r w:rsidRPr="001F4016">
        <w:rPr>
          <w:rFonts w:cs="Vrinda"/>
          <w:b/>
          <w:bCs/>
          <w:sz w:val="24"/>
          <w:szCs w:val="24"/>
          <w:cs/>
          <w:lang w:bidi="bn-BD"/>
        </w:rPr>
        <w:t xml:space="preserve"> </w:t>
      </w:r>
      <w:r w:rsidR="006D44D6" w:rsidRPr="001F4016">
        <w:rPr>
          <w:rFonts w:ascii="SutonnyMJ" w:hAnsi="SutonnyMJ" w:cs="Arial"/>
          <w:b/>
          <w:bCs/>
          <w:sz w:val="24"/>
          <w:szCs w:val="24"/>
        </w:rPr>
        <w:t>9.7</w:t>
      </w:r>
      <w:r w:rsidRPr="001F4016">
        <w:rPr>
          <w:rFonts w:ascii="SutonnyMJ" w:hAnsi="SutonnyMJ" w:cs="Arial"/>
          <w:b/>
          <w:bCs/>
          <w:sz w:val="24"/>
          <w:szCs w:val="24"/>
        </w:rPr>
        <w:t xml:space="preserve"> Gi DËi 1 e¨</w:t>
      </w:r>
      <w:r w:rsidR="006D44D6" w:rsidRPr="001F4016">
        <w:rPr>
          <w:rFonts w:ascii="SutonnyMJ" w:hAnsi="SutonnyMJ" w:cs="Arial"/>
          <w:b/>
          <w:bCs/>
          <w:sz w:val="24"/>
          <w:szCs w:val="24"/>
        </w:rPr>
        <w:t>vZxZ Ab¨ †Kvb DËi  n‡j cÖkœ 9.8 I 9.9</w:t>
      </w:r>
      <w:r w:rsidRPr="001F4016">
        <w:rPr>
          <w:rFonts w:ascii="SutonnyMJ" w:hAnsi="SutonnyMJ" w:cs="Arial"/>
          <w:b/>
          <w:bCs/>
          <w:sz w:val="24"/>
          <w:szCs w:val="24"/>
        </w:rPr>
        <w:t xml:space="preserve"> w¯‹c Ki“b</w:t>
      </w:r>
      <w:r w:rsidR="006D44D6" w:rsidRPr="001F4016">
        <w:rPr>
          <w:rFonts w:ascii="SutonnyMJ" w:hAnsi="SutonnyMJ" w:cs="Arial"/>
          <w:b/>
          <w:bCs/>
          <w:sz w:val="24"/>
          <w:szCs w:val="24"/>
        </w:rPr>
        <w:t xml:space="preserve"> I 9.10</w:t>
      </w:r>
      <w:r w:rsidRPr="001F4016">
        <w:rPr>
          <w:rFonts w:ascii="SutonnyMJ" w:hAnsi="SutonnyMJ" w:cs="Arial"/>
          <w:b/>
          <w:bCs/>
          <w:sz w:val="24"/>
          <w:szCs w:val="24"/>
        </w:rPr>
        <w:t xml:space="preserve"> †Z P‡j hvb</w:t>
      </w:r>
      <w:r w:rsidRPr="001F4016">
        <w:rPr>
          <w:rFonts w:cs="Vrinda"/>
          <w:b/>
          <w:bCs/>
          <w:sz w:val="24"/>
          <w:szCs w:val="24"/>
          <w:cs/>
          <w:lang w:bidi="bn-BD"/>
        </w:rPr>
        <w:t>)</w:t>
      </w:r>
    </w:p>
    <w:p w:rsidR="00261F57" w:rsidRPr="001F4016" w:rsidRDefault="00261F57" w:rsidP="00261F57">
      <w:pPr>
        <w:pStyle w:val="ListParagraph"/>
        <w:spacing w:after="120" w:line="240" w:lineRule="auto"/>
        <w:ind w:left="1170"/>
        <w:rPr>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t>cvÎ n‡j</w:t>
      </w:r>
      <w:r w:rsidRPr="001F4016">
        <w:rPr>
          <w:rFonts w:ascii="Arial" w:hAnsi="Arial" w:cs="Arial"/>
          <w:sz w:val="24"/>
          <w:szCs w:val="24"/>
        </w:rPr>
        <w:t xml:space="preserve"> (</w:t>
      </w:r>
      <w:r w:rsidR="00187C88" w:rsidRPr="001F4016">
        <w:rPr>
          <w:rFonts w:ascii="SutonnyMJ" w:hAnsi="SutonnyMJ" w:cs="Arial"/>
          <w:b/>
          <w:bCs/>
          <w:sz w:val="24"/>
          <w:szCs w:val="24"/>
        </w:rPr>
        <w:t xml:space="preserve">9.7 </w:t>
      </w:r>
      <w:r w:rsidRPr="001F4016">
        <w:rPr>
          <w:rFonts w:ascii="SutonnyMJ" w:hAnsi="SutonnyMJ"/>
          <w:i/>
          <w:sz w:val="24"/>
          <w:szCs w:val="24"/>
        </w:rPr>
        <w:t xml:space="preserve">bs cÖ‡kœi DËi </w:t>
      </w:r>
      <w:r w:rsidR="00187C88" w:rsidRPr="001F4016">
        <w:rPr>
          <w:rFonts w:ascii="SutonnyMJ" w:hAnsi="SutonnyMJ" w:cs="Arial"/>
          <w:b/>
          <w:bCs/>
          <w:sz w:val="24"/>
          <w:szCs w:val="24"/>
        </w:rPr>
        <w:t>1</w:t>
      </w:r>
      <w:r w:rsidRPr="001F4016">
        <w:rPr>
          <w:i/>
          <w:sz w:val="24"/>
          <w:szCs w:val="24"/>
        </w:rPr>
        <w:t xml:space="preserve"> </w:t>
      </w:r>
      <w:r w:rsidRPr="001F4016">
        <w:rPr>
          <w:rFonts w:ascii="SutonnyMJ" w:hAnsi="SutonnyMJ" w:cs="SutonnyMJ"/>
          <w:i/>
          <w:sz w:val="24"/>
          <w:szCs w:val="24"/>
        </w:rPr>
        <w:t>nq</w:t>
      </w:r>
      <w:r w:rsidRPr="001F4016">
        <w:rPr>
          <w:rFonts w:ascii="Arial" w:hAnsi="Arial" w:cs="Arial"/>
          <w:sz w:val="24"/>
          <w:szCs w:val="24"/>
        </w:rPr>
        <w:t>)</w:t>
      </w:r>
      <w:r w:rsidRPr="001F4016">
        <w:rPr>
          <w:rFonts w:ascii="SutonnyMJ" w:hAnsi="SutonnyMJ"/>
          <w:sz w:val="24"/>
          <w:szCs w:val="24"/>
        </w:rPr>
        <w:t>, Avwg wK cvÎwU †`L‡Z cvwi</w:t>
      </w:r>
      <w:r w:rsidRPr="001F4016">
        <w:rPr>
          <w:sz w:val="24"/>
          <w:szCs w:val="24"/>
        </w:rPr>
        <w:t>? [IF IN CONTAINERS (code 1 in question 9.7), may I see the containers, please?]</w:t>
      </w:r>
      <w:r w:rsidRPr="001F4016">
        <w:rPr>
          <w:rFonts w:ascii="Arial" w:hAnsi="Arial" w:cs="Arial"/>
          <w:sz w:val="24"/>
          <w:szCs w:val="24"/>
        </w:rPr>
        <w:t>........................................</w:t>
      </w:r>
      <w:r w:rsidRPr="001F4016">
        <w:rPr>
          <w:sz w:val="24"/>
          <w:szCs w:val="24"/>
        </w:rPr>
        <w:sym w:font="Symbol" w:char="F0FF"/>
      </w:r>
      <w:r w:rsidRPr="001F4016">
        <w:rPr>
          <w:sz w:val="24"/>
          <w:szCs w:val="24"/>
        </w:rPr>
        <w:t xml:space="preserve">   </w:t>
      </w:r>
    </w:p>
    <w:p w:rsidR="00261F57" w:rsidRPr="001F4016" w:rsidRDefault="003928A2" w:rsidP="003928A2">
      <w:pPr>
        <w:spacing w:after="120" w:line="240" w:lineRule="auto"/>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bv</w:t>
      </w:r>
      <w:r w:rsidR="00261F57" w:rsidRPr="001F4016">
        <w:rPr>
          <w:rFonts w:ascii="Arial" w:hAnsi="Arial" w:cs="Arial"/>
          <w:sz w:val="24"/>
          <w:szCs w:val="24"/>
        </w:rPr>
        <w:t xml:space="preserve">  </w:t>
      </w:r>
      <w:r w:rsidR="00261F57" w:rsidRPr="001F4016">
        <w:rPr>
          <w:sz w:val="24"/>
          <w:szCs w:val="24"/>
        </w:rPr>
        <w:t xml:space="preserve">[No].................................0 </w:t>
      </w:r>
    </w:p>
    <w:p w:rsidR="00261F57" w:rsidRPr="001F4016" w:rsidRDefault="003928A2" w:rsidP="003928A2">
      <w:pPr>
        <w:spacing w:after="120" w:line="240" w:lineRule="auto"/>
        <w:ind w:left="1260"/>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nu¨v</w:t>
      </w:r>
      <w:r w:rsidR="00261F57" w:rsidRPr="001F4016">
        <w:rPr>
          <w:rFonts w:ascii="Arial" w:hAnsi="Arial" w:cs="Arial"/>
          <w:sz w:val="24"/>
          <w:szCs w:val="24"/>
        </w:rPr>
        <w:t xml:space="preserve"> </w:t>
      </w:r>
      <w:r w:rsidR="00261F57" w:rsidRPr="001F4016">
        <w:rPr>
          <w:sz w:val="24"/>
          <w:szCs w:val="24"/>
        </w:rPr>
        <w:t>[Yes]................................1</w:t>
      </w:r>
    </w:p>
    <w:p w:rsidR="00261F57" w:rsidRPr="001F4016" w:rsidRDefault="00261F57" w:rsidP="00261F57">
      <w:pPr>
        <w:pStyle w:val="ListParagraph"/>
        <w:spacing w:after="120" w:line="240" w:lineRule="auto"/>
        <w:ind w:left="1620"/>
        <w:rPr>
          <w:sz w:val="24"/>
          <w:szCs w:val="24"/>
        </w:rPr>
      </w:pPr>
    </w:p>
    <w:p w:rsidR="00261F57" w:rsidRPr="001F4016" w:rsidRDefault="00261F57" w:rsidP="00261F57">
      <w:pPr>
        <w:pStyle w:val="ListParagraph"/>
        <w:numPr>
          <w:ilvl w:val="0"/>
          <w:numId w:val="6"/>
        </w:numPr>
        <w:spacing w:after="120" w:line="240" w:lineRule="auto"/>
        <w:ind w:left="540" w:hanging="540"/>
        <w:rPr>
          <w:sz w:val="24"/>
          <w:szCs w:val="24"/>
        </w:rPr>
      </w:pPr>
      <w:r w:rsidRPr="001F4016">
        <w:rPr>
          <w:rFonts w:ascii="SutonnyMJ" w:hAnsi="SutonnyMJ"/>
          <w:sz w:val="24"/>
          <w:szCs w:val="24"/>
        </w:rPr>
        <w:t>ch©‡e¶YK…Z cvwbi cv‡Îi aiY Ges ‡X‡K ivLv Av‡Q wKbv</w:t>
      </w:r>
      <w:r w:rsidRPr="001F4016">
        <w:rPr>
          <w:rFonts w:ascii="Arial" w:hAnsi="Arial" w:cs="Arial"/>
          <w:sz w:val="24"/>
          <w:szCs w:val="24"/>
        </w:rPr>
        <w:t xml:space="preserve"> </w:t>
      </w:r>
      <w:r w:rsidRPr="001F4016">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1F4016" w:rsidTr="00335A31">
        <w:tc>
          <w:tcPr>
            <w:tcW w:w="1720" w:type="pct"/>
          </w:tcPr>
          <w:p w:rsidR="00261F57" w:rsidRPr="001F4016" w:rsidRDefault="00261F57" w:rsidP="00335A31">
            <w:pPr>
              <w:spacing w:after="120" w:line="240" w:lineRule="auto"/>
              <w:jc w:val="center"/>
              <w:rPr>
                <w:rFonts w:ascii="Arial" w:hAnsi="Arial" w:cs="Arial"/>
                <w:iCs/>
                <w:sz w:val="24"/>
                <w:szCs w:val="24"/>
              </w:rPr>
            </w:pPr>
            <w:r w:rsidRPr="001F4016">
              <w:rPr>
                <w:rFonts w:ascii="SutonnyMJ" w:hAnsi="SutonnyMJ"/>
                <w:sz w:val="24"/>
                <w:szCs w:val="24"/>
              </w:rPr>
              <w:t xml:space="preserve">ch©‡e¶YK…Z cvwbi cv‡Îi aiY </w:t>
            </w:r>
            <w:r w:rsidRPr="001F4016">
              <w:rPr>
                <w:sz w:val="24"/>
                <w:szCs w:val="24"/>
              </w:rPr>
              <w:t>[Types of water container observed]</w:t>
            </w:r>
          </w:p>
        </w:tc>
        <w:tc>
          <w:tcPr>
            <w:tcW w:w="672" w:type="pct"/>
            <w:vAlign w:val="center"/>
          </w:tcPr>
          <w:p w:rsidR="00261F57" w:rsidRPr="001F4016" w:rsidRDefault="00261F57" w:rsidP="00335A31">
            <w:pPr>
              <w:spacing w:after="120" w:line="240" w:lineRule="auto"/>
              <w:jc w:val="center"/>
              <w:rPr>
                <w:rFonts w:ascii="Arial" w:hAnsi="Arial" w:cs="Arial"/>
                <w:sz w:val="24"/>
                <w:szCs w:val="24"/>
              </w:rPr>
            </w:pPr>
            <w:r w:rsidRPr="001F4016">
              <w:rPr>
                <w:sz w:val="24"/>
                <w:szCs w:val="24"/>
              </w:rPr>
              <w:t xml:space="preserve">0 </w:t>
            </w:r>
            <w:r w:rsidRPr="001F4016">
              <w:rPr>
                <w:rFonts w:ascii="SutonnyMJ" w:hAnsi="SutonnyMJ" w:cs="Arial"/>
                <w:sz w:val="24"/>
                <w:szCs w:val="24"/>
              </w:rPr>
              <w:t>= bv</w:t>
            </w:r>
            <w:r w:rsidRPr="001F4016">
              <w:rPr>
                <w:rFonts w:ascii="Arial" w:hAnsi="Arial" w:cs="Arial"/>
                <w:sz w:val="24"/>
                <w:szCs w:val="24"/>
              </w:rPr>
              <w:t xml:space="preserve"> </w:t>
            </w:r>
            <w:r w:rsidRPr="001F4016">
              <w:rPr>
                <w:sz w:val="24"/>
                <w:szCs w:val="24"/>
              </w:rPr>
              <w:t>[No]</w:t>
            </w:r>
          </w:p>
          <w:p w:rsidR="00261F57" w:rsidRPr="001F4016" w:rsidRDefault="00261F57" w:rsidP="00335A31">
            <w:pPr>
              <w:spacing w:after="120" w:line="240" w:lineRule="auto"/>
              <w:jc w:val="center"/>
              <w:rPr>
                <w:rFonts w:ascii="Arial" w:hAnsi="Arial" w:cs="Arial"/>
                <w:iCs/>
                <w:sz w:val="24"/>
                <w:szCs w:val="24"/>
              </w:rPr>
            </w:pPr>
            <w:r w:rsidRPr="001F4016">
              <w:rPr>
                <w:sz w:val="24"/>
                <w:szCs w:val="24"/>
              </w:rPr>
              <w:t xml:space="preserve">1 </w:t>
            </w:r>
            <w:r w:rsidRPr="001F4016">
              <w:rPr>
                <w:rFonts w:ascii="Arial" w:hAnsi="Arial" w:cs="Arial"/>
                <w:sz w:val="24"/>
                <w:szCs w:val="24"/>
              </w:rPr>
              <w:t>=</w:t>
            </w:r>
            <w:r w:rsidRPr="001F4016">
              <w:rPr>
                <w:rFonts w:ascii="SutonnyMJ" w:hAnsi="SutonnyMJ" w:cs="Arial"/>
                <w:sz w:val="24"/>
                <w:szCs w:val="24"/>
              </w:rPr>
              <w:t xml:space="preserve">nu¨v </w:t>
            </w:r>
            <w:r w:rsidRPr="001F4016">
              <w:rPr>
                <w:sz w:val="24"/>
                <w:szCs w:val="24"/>
              </w:rPr>
              <w:t>[Yes]</w:t>
            </w:r>
          </w:p>
        </w:tc>
        <w:tc>
          <w:tcPr>
            <w:tcW w:w="1228" w:type="pct"/>
          </w:tcPr>
          <w:p w:rsidR="00261F57" w:rsidRPr="001F4016" w:rsidRDefault="00261F57" w:rsidP="00335A31">
            <w:pPr>
              <w:spacing w:after="120" w:line="240" w:lineRule="auto"/>
              <w:rPr>
                <w:rFonts w:ascii="Arial" w:hAnsi="Arial" w:cs="Arial"/>
                <w:iCs/>
                <w:sz w:val="24"/>
                <w:szCs w:val="24"/>
              </w:rPr>
            </w:pPr>
            <w:r w:rsidRPr="001F4016">
              <w:rPr>
                <w:rFonts w:ascii="SutonnyMJ" w:hAnsi="SutonnyMJ"/>
                <w:sz w:val="24"/>
                <w:szCs w:val="24"/>
              </w:rPr>
              <w:t>ch©‡e¶YK…Z cvwbi cvÎwU gvwU ‡_‡K KZUzKz D”PZvq ivLv wQj? (dz‡U w</w:t>
            </w:r>
            <w:r w:rsidRPr="001F4016">
              <w:rPr>
                <w:rFonts w:ascii="SutonnyMJ" w:hAnsi="SutonnyMJ" w:cs="Arial"/>
                <w:sz w:val="24"/>
                <w:szCs w:val="24"/>
              </w:rPr>
              <w:t>jLyb</w:t>
            </w:r>
            <w:r w:rsidRPr="001F4016">
              <w:rPr>
                <w:rFonts w:ascii="SutonnyMJ" w:hAnsi="SutonnyMJ"/>
                <w:sz w:val="24"/>
                <w:szCs w:val="24"/>
              </w:rPr>
              <w:t xml:space="preserve">) </w:t>
            </w:r>
            <w:r w:rsidRPr="001F4016">
              <w:rPr>
                <w:sz w:val="24"/>
                <w:szCs w:val="24"/>
              </w:rPr>
              <w:t>[Observed water container kept how much distance from surface (in feet)?]</w:t>
            </w:r>
          </w:p>
        </w:tc>
        <w:tc>
          <w:tcPr>
            <w:tcW w:w="1380" w:type="pct"/>
          </w:tcPr>
          <w:p w:rsidR="00261F57" w:rsidRPr="001F4016" w:rsidRDefault="00261F57" w:rsidP="00335A31">
            <w:pPr>
              <w:spacing w:after="120" w:line="240" w:lineRule="auto"/>
              <w:rPr>
                <w:iCs/>
                <w:sz w:val="24"/>
                <w:szCs w:val="24"/>
              </w:rPr>
            </w:pPr>
            <w:r w:rsidRPr="001F4016">
              <w:rPr>
                <w:iCs/>
                <w:sz w:val="24"/>
                <w:szCs w:val="24"/>
              </w:rPr>
              <w:t>1</w:t>
            </w:r>
            <w:r w:rsidRPr="001F4016">
              <w:rPr>
                <w:rFonts w:ascii="Arial" w:hAnsi="Arial" w:cs="Arial"/>
                <w:iCs/>
                <w:sz w:val="24"/>
                <w:szCs w:val="24"/>
              </w:rPr>
              <w:t xml:space="preserve">= </w:t>
            </w:r>
            <w:r w:rsidRPr="001F4016">
              <w:rPr>
                <w:rFonts w:ascii="SutonnyMJ" w:hAnsi="SutonnyMJ" w:cs="Arial"/>
                <w:sz w:val="24"/>
                <w:szCs w:val="24"/>
              </w:rPr>
              <w:t>m¤ú~b© †Lvjv</w:t>
            </w:r>
            <w:r w:rsidRPr="001F4016">
              <w:rPr>
                <w:rFonts w:ascii="Arial" w:hAnsi="Arial" w:cs="Arial"/>
                <w:iCs/>
                <w:sz w:val="24"/>
                <w:szCs w:val="24"/>
              </w:rPr>
              <w:t xml:space="preserve"> </w:t>
            </w:r>
            <w:r w:rsidRPr="001F4016">
              <w:rPr>
                <w:iCs/>
                <w:sz w:val="24"/>
                <w:szCs w:val="24"/>
              </w:rPr>
              <w:t>[Completely uncovered]</w:t>
            </w:r>
          </w:p>
          <w:p w:rsidR="00261F57" w:rsidRPr="001F4016" w:rsidRDefault="00261F57" w:rsidP="00335A31">
            <w:pPr>
              <w:spacing w:after="120" w:line="240" w:lineRule="auto"/>
              <w:rPr>
                <w:iCs/>
                <w:sz w:val="24"/>
                <w:szCs w:val="24"/>
              </w:rPr>
            </w:pPr>
            <w:r w:rsidRPr="001F4016">
              <w:rPr>
                <w:iCs/>
                <w:sz w:val="24"/>
                <w:szCs w:val="24"/>
              </w:rPr>
              <w:t>2</w:t>
            </w:r>
            <w:r w:rsidRPr="001F4016">
              <w:rPr>
                <w:rFonts w:ascii="Arial" w:hAnsi="Arial" w:cs="Arial"/>
                <w:iCs/>
                <w:sz w:val="24"/>
                <w:szCs w:val="24"/>
              </w:rPr>
              <w:t xml:space="preserve">= </w:t>
            </w:r>
            <w:r w:rsidRPr="001F4016">
              <w:rPr>
                <w:rFonts w:ascii="SutonnyMJ" w:hAnsi="SutonnyMJ" w:cs="Arial"/>
                <w:sz w:val="24"/>
                <w:szCs w:val="24"/>
              </w:rPr>
              <w:t>AvswkK XvKv</w:t>
            </w:r>
            <w:r w:rsidRPr="001F4016">
              <w:rPr>
                <w:rFonts w:ascii="Arial" w:hAnsi="Arial" w:cs="Arial"/>
                <w:iCs/>
                <w:sz w:val="24"/>
                <w:szCs w:val="24"/>
              </w:rPr>
              <w:t xml:space="preserve"> </w:t>
            </w:r>
            <w:r w:rsidRPr="001F4016">
              <w:rPr>
                <w:iCs/>
                <w:sz w:val="24"/>
                <w:szCs w:val="24"/>
              </w:rPr>
              <w:t>[Partially covered]</w:t>
            </w:r>
          </w:p>
          <w:p w:rsidR="00261F57" w:rsidRPr="001F4016" w:rsidRDefault="00261F57" w:rsidP="00335A31">
            <w:pPr>
              <w:spacing w:after="120" w:line="240" w:lineRule="auto"/>
              <w:rPr>
                <w:iCs/>
                <w:sz w:val="24"/>
                <w:szCs w:val="24"/>
                <w:u w:val="single"/>
              </w:rPr>
            </w:pPr>
            <w:r w:rsidRPr="001F4016">
              <w:rPr>
                <w:iCs/>
                <w:sz w:val="24"/>
                <w:szCs w:val="24"/>
              </w:rPr>
              <w:t>3</w:t>
            </w:r>
            <w:r w:rsidRPr="001F4016">
              <w:rPr>
                <w:rFonts w:ascii="Arial" w:hAnsi="Arial" w:cs="Arial"/>
                <w:iCs/>
                <w:sz w:val="24"/>
                <w:szCs w:val="24"/>
              </w:rPr>
              <w:t xml:space="preserve">= </w:t>
            </w:r>
            <w:r w:rsidRPr="001F4016">
              <w:rPr>
                <w:rFonts w:ascii="SutonnyMJ" w:hAnsi="SutonnyMJ" w:cs="Arial"/>
                <w:sz w:val="24"/>
                <w:szCs w:val="24"/>
              </w:rPr>
              <w:t xml:space="preserve">m¤ú~b© XvKv </w:t>
            </w:r>
            <w:r w:rsidRPr="001F4016">
              <w:rPr>
                <w:iCs/>
                <w:sz w:val="24"/>
                <w:szCs w:val="24"/>
              </w:rPr>
              <w:t>[Completely covered]</w:t>
            </w:r>
          </w:p>
          <w:p w:rsidR="00261F57" w:rsidRPr="001F4016" w:rsidRDefault="00261F57" w:rsidP="00335A31">
            <w:pPr>
              <w:spacing w:after="120" w:line="240" w:lineRule="auto"/>
              <w:rPr>
                <w:rFonts w:ascii="Arial" w:hAnsi="Arial" w:cs="Arial"/>
                <w:iCs/>
                <w:sz w:val="24"/>
                <w:szCs w:val="24"/>
              </w:rPr>
            </w:pPr>
            <w:r w:rsidRPr="001F4016">
              <w:rPr>
                <w:iCs/>
                <w:sz w:val="24"/>
                <w:szCs w:val="24"/>
              </w:rPr>
              <w:t>4</w:t>
            </w:r>
            <w:r w:rsidRPr="001F4016">
              <w:rPr>
                <w:rFonts w:ascii="Arial" w:hAnsi="Arial" w:cs="Arial"/>
                <w:iCs/>
                <w:sz w:val="24"/>
                <w:szCs w:val="24"/>
              </w:rPr>
              <w:t xml:space="preserve">= </w:t>
            </w:r>
            <w:r w:rsidRPr="001F4016">
              <w:rPr>
                <w:rFonts w:ascii="SutonnyMJ" w:hAnsi="SutonnyMJ" w:cs="Arial"/>
                <w:sz w:val="24"/>
                <w:szCs w:val="24"/>
              </w:rPr>
              <w:t xml:space="preserve">cvwb †bB </w:t>
            </w:r>
            <w:r w:rsidRPr="001F4016">
              <w:rPr>
                <w:iCs/>
                <w:sz w:val="24"/>
                <w:szCs w:val="24"/>
              </w:rPr>
              <w:t>[Water not observed]</w:t>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iCs/>
                <w:sz w:val="24"/>
                <w:szCs w:val="24"/>
              </w:rPr>
            </w:pP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evjwZ</w:t>
            </w:r>
            <w:r w:rsidRPr="001F4016">
              <w:rPr>
                <w:rFonts w:ascii="Arial" w:hAnsi="Arial" w:cs="Arial"/>
                <w:sz w:val="24"/>
                <w:szCs w:val="24"/>
              </w:rPr>
              <w:t xml:space="preserve"> [</w:t>
            </w:r>
            <w:r w:rsidRPr="001F4016">
              <w:rPr>
                <w:sz w:val="24"/>
                <w:szCs w:val="24"/>
              </w:rPr>
              <w:t>Bucket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RM</w:t>
            </w:r>
            <w:r w:rsidRPr="001F4016">
              <w:rPr>
                <w:rFonts w:ascii="Arial" w:hAnsi="Arial" w:cs="Arial"/>
                <w:sz w:val="24"/>
                <w:szCs w:val="24"/>
              </w:rPr>
              <w:t xml:space="preserve"> [</w:t>
            </w:r>
            <w:r w:rsidRPr="001F4016">
              <w:rPr>
                <w:sz w:val="24"/>
                <w:szCs w:val="24"/>
              </w:rPr>
              <w:t>Jug</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rPr>
          <w:trHeight w:val="548"/>
        </w:trPr>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 xml:space="preserve">gUKv </w:t>
            </w:r>
            <w:r w:rsidRPr="001F4016">
              <w:rPr>
                <w:rFonts w:ascii="Arial" w:hAnsi="Arial" w:cs="Arial"/>
                <w:sz w:val="24"/>
                <w:szCs w:val="24"/>
              </w:rPr>
              <w:t>[</w:t>
            </w:r>
            <w:r w:rsidRPr="001F4016">
              <w:rPr>
                <w:sz w:val="24"/>
                <w:szCs w:val="24"/>
              </w:rPr>
              <w:t>Matka</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d</w:t>
            </w:r>
            <w:r w:rsidRPr="001F4016">
              <w:rPr>
                <w:rFonts w:ascii="Arial" w:hAnsi="Arial" w:cs="Arial"/>
                <w:sz w:val="24"/>
                <w:szCs w:val="24"/>
              </w:rPr>
              <w:t xml:space="preserve">. </w:t>
            </w:r>
            <w:r w:rsidRPr="001F4016">
              <w:rPr>
                <w:rFonts w:ascii="SutonnyMJ" w:hAnsi="SutonnyMJ"/>
                <w:sz w:val="24"/>
                <w:szCs w:val="24"/>
              </w:rPr>
              <w:t>ivbœvi cvÎ</w:t>
            </w:r>
            <w:r w:rsidRPr="001F4016">
              <w:rPr>
                <w:rFonts w:ascii="Arial" w:hAnsi="Arial" w:cs="Arial"/>
                <w:sz w:val="24"/>
                <w:szCs w:val="24"/>
              </w:rPr>
              <w:t xml:space="preserve"> [</w:t>
            </w:r>
            <w:r w:rsidRPr="001F4016">
              <w:rPr>
                <w:sz w:val="24"/>
                <w:szCs w:val="24"/>
              </w:rPr>
              <w:t>Cooking pot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e</w:t>
            </w:r>
            <w:r w:rsidRPr="001F4016">
              <w:rPr>
                <w:rFonts w:ascii="Arial" w:hAnsi="Arial" w:cs="Arial"/>
                <w:sz w:val="24"/>
                <w:szCs w:val="24"/>
              </w:rPr>
              <w:t xml:space="preserve">. </w:t>
            </w:r>
            <w:r w:rsidRPr="001F4016">
              <w:rPr>
                <w:rFonts w:ascii="SutonnyMJ" w:hAnsi="SutonnyMJ"/>
                <w:sz w:val="24"/>
                <w:szCs w:val="24"/>
              </w:rPr>
              <w:t>wc‡cU</w:t>
            </w:r>
            <w:r w:rsidRPr="001F4016">
              <w:rPr>
                <w:rFonts w:ascii="Arial" w:hAnsi="Arial" w:cs="Arial"/>
                <w:sz w:val="24"/>
                <w:szCs w:val="24"/>
              </w:rPr>
              <w:t xml:space="preserve"> [</w:t>
            </w:r>
            <w:r w:rsidRPr="001F4016">
              <w:rPr>
                <w:sz w:val="24"/>
                <w:szCs w:val="24"/>
              </w:rPr>
              <w:t>Jerry can/jerkin</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f</w:t>
            </w:r>
            <w:r w:rsidRPr="001F4016">
              <w:rPr>
                <w:rFonts w:ascii="Arial" w:hAnsi="Arial" w:cs="Arial"/>
                <w:sz w:val="24"/>
                <w:szCs w:val="24"/>
              </w:rPr>
              <w:t xml:space="preserve">. </w:t>
            </w:r>
            <w:r w:rsidRPr="001F4016">
              <w:rPr>
                <w:rFonts w:ascii="SutonnyMJ" w:hAnsi="SutonnyMJ"/>
                <w:sz w:val="24"/>
                <w:szCs w:val="24"/>
              </w:rPr>
              <w:t>nvwo (PIov&amp; gy‡Li cvÎ)</w:t>
            </w:r>
            <w:r w:rsidRPr="001F4016">
              <w:rPr>
                <w:rFonts w:ascii="Arial" w:hAnsi="Arial" w:cs="Arial"/>
                <w:i/>
                <w:iCs/>
                <w:sz w:val="24"/>
                <w:szCs w:val="24"/>
              </w:rPr>
              <w:t xml:space="preserve"> </w:t>
            </w:r>
            <w:r w:rsidRPr="001F4016">
              <w:rPr>
                <w:rFonts w:ascii="Arial" w:hAnsi="Arial" w:cs="Arial"/>
                <w:iCs/>
                <w:sz w:val="24"/>
                <w:szCs w:val="24"/>
              </w:rPr>
              <w:t>[</w:t>
            </w:r>
            <w:r w:rsidRPr="001F4016">
              <w:rPr>
                <w:iCs/>
                <w:sz w:val="24"/>
                <w:szCs w:val="24"/>
              </w:rPr>
              <w:t>Hari</w:t>
            </w:r>
            <w:r w:rsidRPr="001F4016">
              <w:rPr>
                <w:i/>
                <w:iCs/>
                <w:sz w:val="24"/>
                <w:szCs w:val="24"/>
              </w:rPr>
              <w:t xml:space="preserve"> </w:t>
            </w:r>
            <w:r w:rsidRPr="001F4016">
              <w:rPr>
                <w:sz w:val="24"/>
                <w:szCs w:val="24"/>
              </w:rPr>
              <w:t>(Wide-mouthed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lastRenderedPageBreak/>
              <w:t>g</w:t>
            </w:r>
            <w:r w:rsidRPr="001F4016">
              <w:rPr>
                <w:rFonts w:ascii="Arial" w:hAnsi="Arial" w:cs="Arial"/>
                <w:sz w:val="24"/>
                <w:szCs w:val="24"/>
              </w:rPr>
              <w:t xml:space="preserve">. </w:t>
            </w:r>
            <w:r w:rsidRPr="001F4016">
              <w:rPr>
                <w:rFonts w:ascii="SutonnyMJ" w:hAnsi="SutonnyMJ"/>
                <w:sz w:val="24"/>
                <w:szCs w:val="24"/>
              </w:rPr>
              <w:t>Ab¨vb¨ (PIov</w:t>
            </w:r>
            <w:r w:rsidRPr="001F4016" w:rsidDel="002003A8">
              <w:rPr>
                <w:rFonts w:ascii="SutonnyMJ" w:hAnsi="SutonnyMJ"/>
                <w:sz w:val="24"/>
                <w:szCs w:val="24"/>
              </w:rPr>
              <w:t xml:space="preserve"> </w:t>
            </w:r>
            <w:r w:rsidRPr="001F4016">
              <w:rPr>
                <w:rFonts w:ascii="SutonnyMJ" w:hAnsi="SutonnyMJ"/>
                <w:sz w:val="24"/>
                <w:szCs w:val="24"/>
              </w:rPr>
              <w:t xml:space="preserve">gy‡Li cvÎ) </w:t>
            </w:r>
            <w:r w:rsidRPr="001F4016">
              <w:rPr>
                <w:rFonts w:ascii="Arial" w:hAnsi="Arial" w:cs="Arial"/>
                <w:sz w:val="24"/>
                <w:szCs w:val="24"/>
              </w:rPr>
              <w:t>[</w:t>
            </w:r>
            <w:r w:rsidRPr="001F4016">
              <w:rPr>
                <w:sz w:val="24"/>
                <w:szCs w:val="24"/>
              </w:rPr>
              <w:t>Other 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rFonts w:ascii="Arial" w:hAnsi="Arial" w:cs="Arial"/>
                <w:sz w:val="24"/>
                <w:szCs w:val="24"/>
              </w:rPr>
              <w:t xml:space="preserve">h. </w:t>
            </w:r>
            <w:r w:rsidRPr="001F4016">
              <w:rPr>
                <w:rFonts w:ascii="SutonnyMJ" w:hAnsi="SutonnyMJ"/>
                <w:sz w:val="24"/>
                <w:szCs w:val="24"/>
              </w:rPr>
              <w:t xml:space="preserve">Kjm (myi“ gy‡Li cvÎ) </w:t>
            </w:r>
            <w:r w:rsidRPr="001F4016">
              <w:rPr>
                <w:rFonts w:ascii="Arial" w:hAnsi="Arial" w:cs="Arial"/>
                <w:sz w:val="24"/>
                <w:szCs w:val="24"/>
              </w:rPr>
              <w:t>[</w:t>
            </w:r>
            <w:r w:rsidRPr="001F4016">
              <w:rPr>
                <w:iCs/>
                <w:sz w:val="24"/>
                <w:szCs w:val="24"/>
              </w:rPr>
              <w:t>Kalash</w:t>
            </w:r>
            <w:r w:rsidRPr="001F4016">
              <w:rPr>
                <w:sz w:val="24"/>
                <w:szCs w:val="24"/>
              </w:rPr>
              <w:t xml:space="preserve"> (narrow-mouthed container)]</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i</w:t>
            </w:r>
            <w:r w:rsidRPr="001F4016">
              <w:rPr>
                <w:rFonts w:ascii="Arial" w:hAnsi="Arial" w:cs="Arial"/>
                <w:sz w:val="24"/>
                <w:szCs w:val="24"/>
              </w:rPr>
              <w:t xml:space="preserve">. </w:t>
            </w:r>
            <w:r w:rsidRPr="001F4016">
              <w:rPr>
                <w:rFonts w:ascii="SutonnyMJ" w:hAnsi="SutonnyMJ"/>
                <w:sz w:val="24"/>
                <w:szCs w:val="24"/>
              </w:rPr>
              <w:t>‡evZj</w:t>
            </w:r>
            <w:r w:rsidRPr="001F4016">
              <w:rPr>
                <w:rFonts w:ascii="Arial" w:hAnsi="Arial" w:cs="Arial"/>
                <w:sz w:val="24"/>
                <w:szCs w:val="24"/>
              </w:rPr>
              <w:t xml:space="preserve"> [</w:t>
            </w:r>
            <w:r w:rsidRPr="001F4016">
              <w:rPr>
                <w:sz w:val="24"/>
                <w:szCs w:val="24"/>
              </w:rPr>
              <w:t>Bottle</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j</w:t>
            </w:r>
            <w:r w:rsidRPr="001F4016">
              <w:rPr>
                <w:rFonts w:ascii="Arial" w:hAnsi="Arial" w:cs="Arial"/>
                <w:sz w:val="24"/>
                <w:szCs w:val="24"/>
              </w:rPr>
              <w:t xml:space="preserve">. </w:t>
            </w:r>
            <w:r w:rsidRPr="001F4016">
              <w:rPr>
                <w:rFonts w:ascii="SutonnyMJ" w:hAnsi="SutonnyMJ"/>
                <w:sz w:val="24"/>
                <w:szCs w:val="24"/>
              </w:rPr>
              <w:t>Ab¨vb¨ (myi“  gy‡Li cvÎ)</w:t>
            </w:r>
            <w:r w:rsidRPr="001F4016">
              <w:rPr>
                <w:rFonts w:ascii="Arial" w:hAnsi="Arial" w:cs="Arial"/>
                <w:sz w:val="24"/>
                <w:szCs w:val="24"/>
              </w:rPr>
              <w:t xml:space="preserve"> [</w:t>
            </w:r>
            <w:r w:rsidRPr="001F4016">
              <w:rPr>
                <w:sz w:val="24"/>
                <w:szCs w:val="24"/>
              </w:rPr>
              <w:t>Other narrow-mouthed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777</w:t>
            </w:r>
            <w:r w:rsidRPr="001F4016">
              <w:rPr>
                <w:rFonts w:ascii="Arial" w:hAnsi="Arial" w:cs="Arial"/>
                <w:sz w:val="24"/>
                <w:szCs w:val="24"/>
              </w:rPr>
              <w:t xml:space="preserve">. </w:t>
            </w:r>
            <w:r w:rsidRPr="001F4016">
              <w:rPr>
                <w:rFonts w:ascii="SutonnyMJ" w:hAnsi="SutonnyMJ" w:cs="Arial"/>
                <w:sz w:val="24"/>
                <w:szCs w:val="24"/>
              </w:rPr>
              <w:t>Ab¨vb¨ (wbw`©ó K‡i wjLyb</w:t>
            </w:r>
            <w:r w:rsidRPr="001F4016">
              <w:rPr>
                <w:rFonts w:ascii="Arial" w:hAnsi="Arial" w:cs="Arial"/>
                <w:sz w:val="24"/>
                <w:szCs w:val="24"/>
              </w:rPr>
              <w:t>) [</w:t>
            </w:r>
            <w:r w:rsidRPr="001F4016">
              <w:rPr>
                <w:sz w:val="24"/>
                <w:szCs w:val="24"/>
              </w:rPr>
              <w:t>Other (Specify</w:t>
            </w:r>
            <w:r w:rsidRPr="001F4016">
              <w:rPr>
                <w:rFonts w:ascii="Arial" w:hAnsi="Arial" w:cs="Arial"/>
                <w:sz w:val="24"/>
                <w:szCs w:val="24"/>
              </w:rPr>
              <w:t>]______________________</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bl>
    <w:p w:rsidR="00261F57" w:rsidRPr="001F4016" w:rsidRDefault="00261F57" w:rsidP="00261F57">
      <w:pPr>
        <w:spacing w:after="120" w:line="240" w:lineRule="auto"/>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Dr†mi ¯’vbwU †`L‡Z cwi¯‹vi wQj Kx</w:t>
      </w:r>
      <w:r w:rsidRPr="001F4016">
        <w:rPr>
          <w:sz w:val="24"/>
          <w:szCs w:val="24"/>
        </w:rPr>
        <w:t>? [ Did the source of water point observe looked clean?]</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Arial" w:hAnsi="Arial" w:cs="Arial"/>
          <w:sz w:val="24"/>
          <w:szCs w:val="24"/>
        </w:rPr>
        <w:t xml:space="preserve"> </w:t>
      </w:r>
      <w:r w:rsidRPr="001F4016">
        <w:rPr>
          <w:rFonts w:ascii="Arial" w:hAnsi="Arial" w:cs="Arial"/>
          <w:sz w:val="24"/>
          <w:szCs w:val="24"/>
          <w:u w:val="single"/>
        </w:rPr>
        <w:t>Note:</w:t>
      </w:r>
      <w:r w:rsidRPr="001F4016">
        <w:rPr>
          <w:rFonts w:ascii="Arial" w:hAnsi="Arial" w:cs="Arial"/>
          <w:sz w:val="24"/>
          <w:szCs w:val="24"/>
        </w:rPr>
        <w:t xml:space="preserve">  (</w:t>
      </w:r>
      <w:r w:rsidRPr="001F4016">
        <w:rPr>
          <w:rFonts w:ascii="SutonnyMJ" w:hAnsi="SutonnyMJ" w:cs="Arial"/>
          <w:sz w:val="24"/>
          <w:szCs w:val="24"/>
        </w:rPr>
        <w:t>cwi¯‹vi A_© ¯’vbwU‡Z cvwb R‡g _vK‡e bv, Pvicv‡k cvqLvbv ev Ab¨ †Kvb gqjv c‡o _vK‡e bv)</w:t>
      </w:r>
      <w:r w:rsidRPr="001F4016">
        <w:rPr>
          <w:rFonts w:ascii="SutonnyMJ" w:hAnsi="SutonnyMJ" w:cs="Arial"/>
          <w:sz w:val="24"/>
          <w:szCs w:val="24"/>
        </w:rPr>
        <w:br/>
        <w:t xml:space="preserve">           </w:t>
      </w:r>
      <w:r w:rsidRPr="001F4016">
        <w:rPr>
          <w:rFonts w:ascii="Arial" w:hAnsi="Arial" w:cs="Arial"/>
          <w:sz w:val="24"/>
          <w:szCs w:val="24"/>
        </w:rPr>
        <w:t xml:space="preserve">[Clean means no water logging, no feces besides, no dirt besides, etc.]  </w:t>
      </w:r>
      <w:r w:rsidRPr="001F4016">
        <w:rPr>
          <w:rFonts w:ascii="Arial" w:hAnsi="Arial" w:cs="Arial"/>
          <w:sz w:val="24"/>
          <w:szCs w:val="24"/>
        </w:rPr>
        <w:tab/>
      </w:r>
      <w:r w:rsidRPr="001F4016">
        <w:rPr>
          <w:rFonts w:ascii="Arial" w:hAnsi="Arial" w:cs="Arial"/>
          <w:sz w:val="24"/>
          <w:szCs w:val="24"/>
        </w:rPr>
        <w:tab/>
      </w:r>
    </w:p>
    <w:p w:rsidR="00104CB0" w:rsidRPr="001F4016" w:rsidRDefault="003928A2" w:rsidP="00FF2AFB">
      <w:pPr>
        <w:spacing w:after="120" w:line="240" w:lineRule="auto"/>
        <w:ind w:left="2520"/>
        <w:rPr>
          <w:rFonts w:ascii="Arial" w:hAnsi="Arial" w:cs="Arial"/>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Arial" w:hAnsi="Arial" w:cs="Arial"/>
          <w:sz w:val="24"/>
          <w:szCs w:val="24"/>
        </w:rPr>
        <w:t xml:space="preserve">  </w:t>
      </w:r>
      <w:r w:rsidR="00E42C6D" w:rsidRPr="001F4016">
        <w:rPr>
          <w:sz w:val="24"/>
          <w:szCs w:val="24"/>
        </w:rPr>
        <w:t>[No].................................</w:t>
      </w:r>
      <w:r w:rsidR="00E42C6D" w:rsidRPr="001F4016">
        <w:rPr>
          <w:sz w:val="24"/>
          <w:szCs w:val="24"/>
        </w:rPr>
        <w:tab/>
        <w:t>0</w:t>
      </w:r>
    </w:p>
    <w:p w:rsidR="00E42C6D" w:rsidRPr="001F4016" w:rsidRDefault="00E42C6D" w:rsidP="003928A2">
      <w:pPr>
        <w:pStyle w:val="ListParagraph"/>
        <w:spacing w:after="120" w:line="240" w:lineRule="auto"/>
        <w:ind w:left="288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[Yes]................................</w:t>
      </w:r>
      <w:r w:rsidRPr="001F4016">
        <w:rPr>
          <w:sz w:val="24"/>
          <w:szCs w:val="24"/>
        </w:rPr>
        <w:tab/>
        <w:t>1</w:t>
      </w:r>
    </w:p>
    <w:p w:rsidR="00603A01" w:rsidRPr="001F4016" w:rsidRDefault="00603A01" w:rsidP="003928A2">
      <w:pPr>
        <w:pStyle w:val="ListParagraph"/>
        <w:spacing w:after="120" w:line="240" w:lineRule="auto"/>
        <w:ind w:left="288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sz w:val="24"/>
          <w:szCs w:val="24"/>
        </w:rPr>
      </w:pPr>
      <w:r w:rsidRPr="001F4016">
        <w:rPr>
          <w:rFonts w:ascii="SutonnyMJ" w:hAnsi="SutonnyMJ" w:cs="Arial"/>
          <w:sz w:val="24"/>
          <w:szCs w:val="24"/>
        </w:rPr>
        <w:t>cvwbi Dr†mi ¯’vbwU †`L‡Z ‡Kgb wQj ?</w:t>
      </w:r>
      <w:r w:rsidRPr="001F4016">
        <w:rPr>
          <w:rFonts w:ascii="Arial" w:hAnsi="Arial" w:cs="Arial"/>
          <w:sz w:val="24"/>
          <w:szCs w:val="24"/>
        </w:rPr>
        <w:t xml:space="preserve"> </w:t>
      </w:r>
      <w:r w:rsidRPr="001F4016">
        <w:rPr>
          <w:sz w:val="24"/>
          <w:szCs w:val="24"/>
        </w:rPr>
        <w:t>[What did the source of water point look like?]</w:t>
      </w:r>
    </w:p>
    <w:p w:rsidR="00E42C6D" w:rsidRPr="001F4016" w:rsidRDefault="00E42C6D" w:rsidP="001A252B">
      <w:pPr>
        <w:spacing w:after="120" w:line="240" w:lineRule="auto"/>
        <w:ind w:left="1440" w:firstLine="720"/>
        <w:rPr>
          <w:sz w:val="24"/>
          <w:szCs w:val="24"/>
        </w:rPr>
      </w:pPr>
      <w:r w:rsidRPr="001F4016">
        <w:rPr>
          <w:rFonts w:ascii="SutonnyMJ" w:hAnsi="SutonnyMJ"/>
          <w:sz w:val="24"/>
          <w:szCs w:val="24"/>
        </w:rPr>
        <w:t>bv</w:t>
      </w:r>
      <w:r w:rsidRPr="001F4016">
        <w:rPr>
          <w:sz w:val="24"/>
          <w:szCs w:val="24"/>
        </w:rPr>
        <w:t xml:space="preserve"> [No]..................................</w:t>
      </w:r>
      <w:r w:rsidRPr="001F4016">
        <w:rPr>
          <w:sz w:val="24"/>
          <w:szCs w:val="24"/>
        </w:rPr>
        <w:tab/>
        <w:t>0</w:t>
      </w:r>
    </w:p>
    <w:p w:rsidR="00E42C6D" w:rsidRPr="001F4016" w:rsidRDefault="00E42C6D" w:rsidP="001A252B">
      <w:pPr>
        <w:spacing w:after="120" w:line="240" w:lineRule="auto"/>
        <w:rPr>
          <w:sz w:val="24"/>
          <w:szCs w:val="24"/>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n¨uv</w:t>
      </w:r>
      <w:r w:rsidRPr="001F4016">
        <w:rPr>
          <w:sz w:val="24"/>
          <w:szCs w:val="24"/>
        </w:rPr>
        <w:t xml:space="preserve"> [Yes]................................</w:t>
      </w:r>
      <w:r w:rsidRPr="001F4016">
        <w:rPr>
          <w:sz w:val="24"/>
          <w:szCs w:val="24"/>
        </w:rPr>
        <w:tab/>
        <w:t xml:space="preserve">1 </w:t>
      </w:r>
    </w:p>
    <w:p w:rsidR="00E42C6D" w:rsidRPr="001F4016" w:rsidRDefault="00E42C6D" w:rsidP="001A252B">
      <w:pPr>
        <w:spacing w:after="120" w:line="240" w:lineRule="auto"/>
        <w:ind w:left="1440" w:firstLine="720"/>
        <w:rPr>
          <w:sz w:val="24"/>
          <w:szCs w:val="24"/>
        </w:rPr>
      </w:pPr>
      <w:r w:rsidRPr="001F4016">
        <w:rPr>
          <w:rFonts w:ascii="SutonnyMJ" w:hAnsi="SutonnyMJ" w:cs="Arial"/>
          <w:sz w:val="24"/>
          <w:szCs w:val="24"/>
        </w:rPr>
        <w:t xml:space="preserve">cÖ‡hvR¨ bq </w:t>
      </w:r>
      <w:r w:rsidRPr="001F4016">
        <w:rPr>
          <w:sz w:val="24"/>
          <w:szCs w:val="24"/>
        </w:rPr>
        <w:t>[N/A].......................</w:t>
      </w:r>
      <w:r w:rsidRPr="001F4016">
        <w:rPr>
          <w:sz w:val="24"/>
          <w:szCs w:val="24"/>
        </w:rPr>
        <w:tab/>
        <w:t>888</w:t>
      </w:r>
    </w:p>
    <w:p w:rsidR="00E42C6D" w:rsidRPr="001F4016" w:rsidRDefault="00E42C6D" w:rsidP="00777512">
      <w:pPr>
        <w:pStyle w:val="ListParagraph"/>
        <w:spacing w:after="120" w:line="240" w:lineRule="auto"/>
        <w:ind w:left="900"/>
        <w:rPr>
          <w:sz w:val="24"/>
          <w:szCs w:val="24"/>
        </w:rPr>
      </w:pPr>
      <w:r w:rsidRPr="001F4016">
        <w:rPr>
          <w:rFonts w:eastAsia="Arial Unicode MS"/>
          <w:sz w:val="24"/>
          <w:szCs w:val="24"/>
        </w:rPr>
        <w:t>a</w:t>
      </w:r>
      <w:r w:rsidRPr="001F4016">
        <w:rPr>
          <w:rFonts w:ascii="SutonnyMJ" w:hAnsi="SutonnyMJ" w:cs="Arial"/>
          <w:sz w:val="24"/>
          <w:szCs w:val="24"/>
        </w:rPr>
        <w:t>.</w:t>
      </w:r>
      <w:r w:rsidR="004C250E" w:rsidRPr="001F4016">
        <w:rPr>
          <w:rFonts w:ascii="SutonnyMJ" w:hAnsi="SutonnyMJ" w:cs="Arial"/>
          <w:sz w:val="24"/>
          <w:szCs w:val="24"/>
        </w:rPr>
        <w:t xml:space="preserve">c­¨vUdg© </w:t>
      </w:r>
      <w:r w:rsidRPr="001F4016">
        <w:rPr>
          <w:rFonts w:ascii="SutonnyMJ" w:hAnsi="SutonnyMJ" w:cs="Arial"/>
          <w:sz w:val="24"/>
          <w:szCs w:val="24"/>
        </w:rPr>
        <w:t xml:space="preserve">Av‡Q </w:t>
      </w:r>
      <w:r w:rsidRPr="001F4016">
        <w:rPr>
          <w:rFonts w:ascii="Arial" w:hAnsi="Arial" w:cs="Arial"/>
          <w:sz w:val="24"/>
          <w:szCs w:val="24"/>
        </w:rPr>
        <w:t>[</w:t>
      </w:r>
      <w:r w:rsidRPr="001F4016">
        <w:rPr>
          <w:sz w:val="24"/>
          <w:szCs w:val="24"/>
        </w:rPr>
        <w:t>Plat form present]</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b</w:t>
      </w:r>
      <w:r w:rsidRPr="001F4016">
        <w:rPr>
          <w:rFonts w:ascii="SutonnyMJ" w:hAnsi="SutonnyMJ" w:cs="Arial"/>
          <w:sz w:val="24"/>
          <w:szCs w:val="24"/>
        </w:rPr>
        <w:t>.</w:t>
      </w:r>
      <w:r w:rsidRPr="001F4016" w:rsidDel="00D71051">
        <w:rPr>
          <w:rFonts w:ascii="SutonnyMJ" w:hAnsi="SutonnyMJ" w:cs="Arial"/>
          <w:sz w:val="24"/>
          <w:szCs w:val="24"/>
        </w:rPr>
        <w:t xml:space="preserve"> </w:t>
      </w:r>
      <w:r w:rsidR="004C250E" w:rsidRPr="001F4016">
        <w:rPr>
          <w:rFonts w:ascii="SutonnyMJ" w:hAnsi="SutonnyMJ" w:cs="Arial"/>
          <w:sz w:val="24"/>
          <w:szCs w:val="24"/>
        </w:rPr>
        <w:t xml:space="preserve">c­¨vUdg© </w:t>
      </w:r>
      <w:r w:rsidRPr="001F4016">
        <w:rPr>
          <w:rFonts w:ascii="SutonnyMJ" w:hAnsi="SutonnyMJ" w:cs="Arial"/>
          <w:sz w:val="24"/>
          <w:szCs w:val="24"/>
        </w:rPr>
        <w:t xml:space="preserve">fv½v </w:t>
      </w:r>
      <w:r w:rsidRPr="001F4016">
        <w:rPr>
          <w:sz w:val="24"/>
          <w:szCs w:val="24"/>
        </w:rPr>
        <w:t>[Plat form broken]</w:t>
      </w:r>
      <w:r w:rsidRPr="001F4016">
        <w:rPr>
          <w:rFonts w:ascii="Arial" w:hAnsi="Arial" w:cs="Arial"/>
          <w:sz w:val="24"/>
          <w:szCs w:val="24"/>
        </w:rPr>
        <w:t>..................</w:t>
      </w:r>
      <w:r w:rsidR="00777512"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c</w:t>
      </w:r>
      <w:r w:rsidRPr="001F4016">
        <w:rPr>
          <w:rFonts w:ascii="SutonnyMJ" w:hAnsi="SutonnyMJ" w:cs="Arial"/>
          <w:sz w:val="24"/>
          <w:szCs w:val="24"/>
        </w:rPr>
        <w:t xml:space="preserve">. ¯’vbwU‡Z cvwb R‡g wQj </w:t>
      </w:r>
      <w:r w:rsidRPr="001F4016">
        <w:rPr>
          <w:sz w:val="24"/>
          <w:szCs w:val="24"/>
        </w:rPr>
        <w:t>[Water logging]</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777512" w:rsidRPr="001F4016" w:rsidRDefault="00E42C6D" w:rsidP="00777512">
      <w:pPr>
        <w:pStyle w:val="ListParagraph"/>
        <w:spacing w:after="120" w:line="240" w:lineRule="auto"/>
        <w:ind w:left="900"/>
        <w:rPr>
          <w:sz w:val="24"/>
          <w:szCs w:val="24"/>
        </w:rPr>
      </w:pPr>
      <w:r w:rsidRPr="001F4016">
        <w:rPr>
          <w:sz w:val="24"/>
          <w:szCs w:val="24"/>
        </w:rPr>
        <w:t>d</w:t>
      </w:r>
      <w:r w:rsidRPr="001F4016">
        <w:rPr>
          <w:rFonts w:ascii="SutonnyMJ" w:hAnsi="SutonnyMJ" w:cs="Arial"/>
          <w:sz w:val="24"/>
          <w:szCs w:val="24"/>
        </w:rPr>
        <w:t xml:space="preserve">. Pvicv‡k cvqLvbv wQj </w:t>
      </w:r>
      <w:r w:rsidRPr="001F4016">
        <w:rPr>
          <w:sz w:val="24"/>
          <w:szCs w:val="24"/>
        </w:rPr>
        <w:t>[Feces besides]</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777512" w:rsidP="00777512">
      <w:pPr>
        <w:pStyle w:val="ListParagraph"/>
        <w:spacing w:after="120" w:line="240" w:lineRule="auto"/>
        <w:ind w:left="900"/>
        <w:rPr>
          <w:sz w:val="24"/>
          <w:szCs w:val="24"/>
        </w:rPr>
      </w:pPr>
      <w:r w:rsidRPr="001F4016">
        <w:rPr>
          <w:sz w:val="24"/>
          <w:szCs w:val="24"/>
        </w:rPr>
        <w:t xml:space="preserve">e. </w:t>
      </w:r>
      <w:r w:rsidR="00E42C6D" w:rsidRPr="001F4016">
        <w:rPr>
          <w:rFonts w:ascii="SutonnyMJ" w:hAnsi="SutonnyMJ" w:cs="Arial"/>
          <w:sz w:val="24"/>
          <w:szCs w:val="24"/>
        </w:rPr>
        <w:t>Pvicv‡k gqjv c‡o wQj</w:t>
      </w:r>
      <w:r w:rsidR="00E42C6D" w:rsidRPr="001F4016">
        <w:rPr>
          <w:rFonts w:ascii="Arial" w:hAnsi="Arial" w:cs="Arial"/>
          <w:sz w:val="24"/>
          <w:szCs w:val="24"/>
        </w:rPr>
        <w:t xml:space="preserve"> </w:t>
      </w:r>
      <w:r w:rsidRPr="001F4016">
        <w:rPr>
          <w:sz w:val="24"/>
          <w:szCs w:val="24"/>
        </w:rPr>
        <w:t>[Garbage</w:t>
      </w:r>
      <w:r w:rsidR="00E42C6D" w:rsidRPr="001F4016">
        <w:rPr>
          <w:sz w:val="24"/>
          <w:szCs w:val="24"/>
        </w:rPr>
        <w:t>around]</w:t>
      </w:r>
      <w:r w:rsidR="00E42C6D" w:rsidRPr="001F4016">
        <w:rPr>
          <w:rFonts w:ascii="Arial" w:hAnsi="Arial" w:cs="Arial"/>
          <w:sz w:val="24"/>
          <w:szCs w:val="24"/>
        </w:rPr>
        <w:t>..............................</w:t>
      </w:r>
      <w:r w:rsidR="00E42C6D" w:rsidRPr="001F4016">
        <w:rPr>
          <w:sz w:val="24"/>
          <w:szCs w:val="24"/>
        </w:rPr>
        <w:sym w:font="Symbol" w:char="F0FF"/>
      </w:r>
      <w:r w:rsidR="00E42C6D" w:rsidRPr="001F4016">
        <w:rPr>
          <w:sz w:val="24"/>
          <w:szCs w:val="24"/>
        </w:rPr>
        <w:sym w:font="Symbol" w:char="F0FF"/>
      </w:r>
      <w:r w:rsidR="00E42C6D" w:rsidRPr="001F4016">
        <w:rPr>
          <w:sz w:val="24"/>
          <w:szCs w:val="24"/>
        </w:rPr>
        <w:sym w:font="Symbol" w:char="F0FF"/>
      </w:r>
    </w:p>
    <w:p w:rsidR="00603A01" w:rsidRPr="001F4016" w:rsidRDefault="00603A01" w:rsidP="00777512">
      <w:pPr>
        <w:pStyle w:val="ListParagraph"/>
        <w:spacing w:after="120" w:line="240" w:lineRule="auto"/>
        <w:ind w:left="900"/>
        <w:rPr>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 xml:space="preserve">KZ¸‡jv Lvbv H cvwbi DrmwU e¨envi K‡ib ? (cÖkœ </w:t>
      </w:r>
      <w:r w:rsidR="004C250E" w:rsidRPr="001F4016">
        <w:rPr>
          <w:rFonts w:ascii="SutonnyMJ" w:hAnsi="SutonnyMJ" w:cs="Arial"/>
          <w:sz w:val="24"/>
          <w:szCs w:val="24"/>
        </w:rPr>
        <w:t xml:space="preserve">Ki“b </w:t>
      </w:r>
      <w:r w:rsidRPr="001F4016">
        <w:rPr>
          <w:rFonts w:ascii="SutonnyMJ" w:hAnsi="SutonnyMJ" w:cs="Arial"/>
          <w:sz w:val="24"/>
          <w:szCs w:val="24"/>
        </w:rPr>
        <w:t xml:space="preserve"> I cwi`©kb </w:t>
      </w:r>
      <w:r w:rsidR="004C250E" w:rsidRPr="001F4016">
        <w:rPr>
          <w:rFonts w:ascii="SutonnyMJ" w:hAnsi="SutonnyMJ" w:cs="Arial"/>
          <w:sz w:val="24"/>
          <w:szCs w:val="24"/>
        </w:rPr>
        <w:t xml:space="preserve">Ki“b </w:t>
      </w:r>
      <w:r w:rsidRPr="001F4016">
        <w:rPr>
          <w:rFonts w:ascii="SutonnyMJ" w:hAnsi="SutonnyMJ" w:cs="Arial"/>
          <w:sz w:val="24"/>
          <w:szCs w:val="24"/>
        </w:rPr>
        <w:t xml:space="preserve">) </w:t>
      </w:r>
      <w:r w:rsidRPr="001F4016">
        <w:rPr>
          <w:sz w:val="24"/>
          <w:szCs w:val="24"/>
        </w:rPr>
        <w:t>[(</w:t>
      </w:r>
      <w:r w:rsidRPr="001F4016">
        <w:rPr>
          <w:sz w:val="24"/>
          <w:szCs w:val="24"/>
          <w:u w:val="single"/>
        </w:rPr>
        <w:t>Ask and check</w:t>
      </w:r>
      <w:r w:rsidRPr="001F4016">
        <w:rPr>
          <w:sz w:val="24"/>
          <w:szCs w:val="24"/>
        </w:rPr>
        <w:t>): how many households sharing the water point?</w:t>
      </w:r>
      <w:r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00003AC9" w:rsidRPr="001F4016">
        <w:rPr>
          <w:sz w:val="24"/>
          <w:szCs w:val="24"/>
        </w:rPr>
        <w:t xml:space="preserve"> </w:t>
      </w:r>
    </w:p>
    <w:p w:rsidR="00261F57" w:rsidRPr="002673CB" w:rsidRDefault="00261F57" w:rsidP="002673CB">
      <w:pPr>
        <w:spacing w:after="120" w:line="240" w:lineRule="auto"/>
        <w:rPr>
          <w:rFonts w:ascii="Arial" w:hAnsi="Arial" w:cs="Arial"/>
          <w:sz w:val="24"/>
          <w:szCs w:val="24"/>
        </w:rPr>
      </w:pPr>
    </w:p>
    <w:p w:rsidR="00E42C6D" w:rsidRPr="001F4016" w:rsidRDefault="00E42C6D"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ivbœv Kivi Rb¨ e¨eüZ cvwbi cÖavb Drm Kx (</w:t>
      </w:r>
      <w:r w:rsidR="00D82A80" w:rsidRPr="001F4016">
        <w:rPr>
          <w:rFonts w:ascii="Arial" w:hAnsi="Arial" w:cs="Arial"/>
          <w:sz w:val="24"/>
          <w:szCs w:val="24"/>
        </w:rPr>
        <w:t>9</w:t>
      </w:r>
      <w:r w:rsidRPr="001F4016">
        <w:rPr>
          <w:rFonts w:ascii="Arial" w:hAnsi="Arial" w:cs="Arial"/>
          <w:sz w:val="24"/>
          <w:szCs w:val="24"/>
        </w:rPr>
        <w:t>.1</w:t>
      </w:r>
      <w:r w:rsidRPr="001F4016">
        <w:rPr>
          <w:rFonts w:ascii="SutonnyMJ" w:hAnsi="SutonnyMJ" w:cs="Arial"/>
          <w:sz w:val="24"/>
          <w:szCs w:val="24"/>
        </w:rPr>
        <w:t xml:space="preserve"> G †`qv †KvW wj÷ †_‡K †KvW emvb)? </w:t>
      </w:r>
      <w:r w:rsidRPr="001F4016">
        <w:rPr>
          <w:sz w:val="24"/>
          <w:szCs w:val="24"/>
        </w:rPr>
        <w:t xml:space="preserve">[What is the source of the water that usually used by the household for cooking foods (follow code list of </w:t>
      </w:r>
      <w:r w:rsidR="00D82A80" w:rsidRPr="001F4016">
        <w:rPr>
          <w:sz w:val="24"/>
          <w:szCs w:val="24"/>
        </w:rPr>
        <w:t>9</w:t>
      </w:r>
      <w:r w:rsidRPr="001F4016">
        <w:rPr>
          <w:sz w:val="24"/>
          <w:szCs w:val="24"/>
        </w:rPr>
        <w:t>.1)?]</w:t>
      </w:r>
      <w:r w:rsidRPr="001F4016">
        <w:rPr>
          <w:rFonts w:ascii="Arial" w:hAnsi="Arial" w:cs="Arial"/>
          <w:sz w:val="24"/>
          <w:szCs w:val="24"/>
        </w:rPr>
        <w:tab/>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lastRenderedPageBreak/>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42C6D" w:rsidRPr="001F4016" w:rsidRDefault="00E42C6D" w:rsidP="001A252B">
      <w:pPr>
        <w:spacing w:after="120" w:line="240" w:lineRule="auto"/>
        <w:rPr>
          <w:rFonts w:ascii="Arial" w:hAnsi="Arial" w:cs="Arial"/>
          <w:sz w:val="24"/>
          <w:szCs w:val="24"/>
        </w:rPr>
      </w:pPr>
    </w:p>
    <w:p w:rsidR="00C66A3C" w:rsidRPr="001F4016" w:rsidRDefault="00E42C6D" w:rsidP="001A252B">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dj-g~j Ges Zwi-ZiKvwi †avqvi Rb¨ e¨eüZ cvwbi cÖavb Drm Kx (</w:t>
      </w:r>
      <w:r w:rsidR="00D82A80" w:rsidRPr="001F4016">
        <w:rPr>
          <w:sz w:val="24"/>
          <w:szCs w:val="24"/>
        </w:rPr>
        <w:t>9</w:t>
      </w:r>
      <w:r w:rsidRPr="001F4016">
        <w:rPr>
          <w:sz w:val="24"/>
          <w:szCs w:val="24"/>
        </w:rPr>
        <w:t>.1</w:t>
      </w:r>
      <w:r w:rsidRPr="001F4016">
        <w:rPr>
          <w:rFonts w:ascii="SutonnyMJ" w:hAnsi="SutonnyMJ" w:cs="Arial"/>
          <w:sz w:val="24"/>
          <w:szCs w:val="24"/>
        </w:rPr>
        <w:t xml:space="preserve"> G †`qv †KvW wj÷ †_‡K †KvW emvb</w:t>
      </w:r>
      <w:r w:rsidRPr="001F4016">
        <w:rPr>
          <w:sz w:val="24"/>
          <w:szCs w:val="24"/>
        </w:rPr>
        <w:t xml:space="preserve">)? [What is the source of the water that usually used by the household for washing fruits and vegetables (follow code list of </w:t>
      </w:r>
      <w:r w:rsidR="00D82A80" w:rsidRPr="001F4016">
        <w:rPr>
          <w:sz w:val="24"/>
          <w:szCs w:val="24"/>
        </w:rPr>
        <w:t>9</w:t>
      </w:r>
      <w:r w:rsidRPr="001F4016">
        <w:rPr>
          <w:sz w:val="24"/>
          <w:szCs w:val="24"/>
        </w:rPr>
        <w:t>.1)?]</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 xml:space="preserve"> </w:t>
      </w: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lastRenderedPageBreak/>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spacing w:after="120" w:line="240" w:lineRule="auto"/>
        <w:ind w:left="540"/>
        <w:rPr>
          <w:rFonts w:ascii="Arial" w:hAnsi="Arial" w:cs="Arial"/>
          <w:sz w:val="24"/>
          <w:szCs w:val="24"/>
        </w:rPr>
      </w:pPr>
    </w:p>
    <w:p w:rsidR="00B045A5" w:rsidRPr="001F4016" w:rsidRDefault="00470D16" w:rsidP="001A252B">
      <w:pPr>
        <w:pStyle w:val="NoSpacing"/>
        <w:spacing w:after="120"/>
        <w:rPr>
          <w:b/>
          <w:sz w:val="24"/>
          <w:szCs w:val="24"/>
          <w:u w:val="single"/>
        </w:rPr>
      </w:pPr>
      <w:r w:rsidRPr="001F4016">
        <w:rPr>
          <w:b/>
          <w:sz w:val="24"/>
          <w:szCs w:val="24"/>
          <w:u w:val="single"/>
        </w:rPr>
        <w:t xml:space="preserve">Section </w:t>
      </w:r>
      <w:r w:rsidR="00BB63BF" w:rsidRPr="001F4016">
        <w:rPr>
          <w:b/>
          <w:sz w:val="24"/>
          <w:szCs w:val="24"/>
          <w:u w:val="single"/>
        </w:rPr>
        <w:t>10</w:t>
      </w:r>
      <w:r w:rsidRPr="001F4016">
        <w:rPr>
          <w:b/>
          <w:sz w:val="24"/>
          <w:szCs w:val="24"/>
          <w:u w:val="single"/>
        </w:rPr>
        <w:t xml:space="preserve">: </w:t>
      </w:r>
      <w:r w:rsidR="00B045A5" w:rsidRPr="001F4016">
        <w:rPr>
          <w:b/>
          <w:sz w:val="24"/>
          <w:szCs w:val="24"/>
          <w:u w:val="single"/>
        </w:rPr>
        <w:t>Spot check (Please observe)</w:t>
      </w: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cvqLvbvi ci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sz w:val="24"/>
          <w:szCs w:val="24"/>
        </w:rPr>
        <w:t>) [Can you show me where you mostly wash your hands after you back from the toilet? [(Ask to see and</w:t>
      </w:r>
      <w:r w:rsidR="00774CD7" w:rsidRPr="001F4016">
        <w:rPr>
          <w:sz w:val="24"/>
          <w:szCs w:val="24"/>
        </w:rPr>
        <w:t xml:space="preserve"> </w:t>
      </w:r>
      <w:r w:rsidRPr="001F4016">
        <w:rPr>
          <w:sz w:val="24"/>
          <w:szCs w:val="24"/>
        </w:rPr>
        <w:t>observe)]</w:t>
      </w:r>
      <w:r w:rsidRPr="001F4016">
        <w:rPr>
          <w:rFonts w:ascii="Arial" w:hAnsi="Arial" w:cs="Arial"/>
          <w:sz w:val="24"/>
          <w:szCs w:val="24"/>
        </w:rPr>
        <w:t>.............................................................</w:t>
      </w:r>
      <w:r w:rsidR="00774CD7" w:rsidRPr="001F4016">
        <w:rPr>
          <w:rFonts w:ascii="Arial" w:hAnsi="Arial" w:cs="Arial"/>
          <w:sz w:val="24"/>
          <w:szCs w:val="24"/>
        </w:rPr>
        <w:t>...........</w:t>
      </w:r>
      <w:r w:rsidRPr="001F4016">
        <w:rPr>
          <w:rFonts w:ascii="Arial" w:hAnsi="Arial" w:cs="Arial"/>
          <w:sz w:val="24"/>
          <w:szCs w:val="24"/>
        </w:rPr>
        <w:t>..........................</w:t>
      </w:r>
      <w:r w:rsidRPr="001F4016">
        <w:rPr>
          <w:sz w:val="24"/>
          <w:szCs w:val="24"/>
        </w:rPr>
        <w:sym w:font="Symbol" w:char="F0FF"/>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Pr="001F4016">
        <w:rPr>
          <w:sz w:val="24"/>
          <w:szCs w:val="24"/>
        </w:rPr>
        <w:tab/>
        <w:t>1</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Pr="001F4016">
        <w:rPr>
          <w:sz w:val="24"/>
          <w:szCs w:val="24"/>
        </w:rPr>
        <w:t>........</w:t>
      </w:r>
      <w:r w:rsidRPr="001F4016">
        <w:rPr>
          <w:sz w:val="24"/>
          <w:szCs w:val="24"/>
        </w:rPr>
        <w:tab/>
        <w:t>2</w:t>
      </w:r>
    </w:p>
    <w:p w:rsidR="00FF2AFB" w:rsidRPr="001F4016" w:rsidRDefault="00474928" w:rsidP="002673CB">
      <w:pPr>
        <w:pStyle w:val="ListParagraph"/>
        <w:spacing w:after="120" w:line="240" w:lineRule="auto"/>
        <w:ind w:left="1080"/>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FF2AFB" w:rsidRPr="001F4016" w:rsidRDefault="00FF2AFB" w:rsidP="002673CB">
      <w:pPr>
        <w:pStyle w:val="ListParagraph"/>
        <w:spacing w:after="120" w:line="240" w:lineRule="auto"/>
        <w:ind w:left="1080"/>
        <w:rPr>
          <w:rFonts w:ascii="SutonnyMJ" w:hAnsi="SutonnyMJ"/>
          <w:sz w:val="24"/>
          <w:szCs w:val="24"/>
        </w:rPr>
      </w:pPr>
      <w:r w:rsidRPr="001F4016">
        <w:rPr>
          <w:rFonts w:ascii="SutonnyMJ" w:hAnsi="SutonnyMJ"/>
          <w:sz w:val="24"/>
          <w:szCs w:val="24"/>
        </w:rPr>
        <w:t>evwoi mxgvbvi †fZ</w:t>
      </w:r>
      <w:r w:rsidR="001F6611" w:rsidRPr="001F4016">
        <w:rPr>
          <w:rFonts w:ascii="SutonnyMJ" w:hAnsi="SutonnyMJ"/>
          <w:sz w:val="24"/>
          <w:szCs w:val="24"/>
        </w:rPr>
        <w:t xml:space="preserve">‡i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00FF2AFB" w:rsidRPr="001F4016">
        <w:rPr>
          <w:sz w:val="24"/>
          <w:szCs w:val="24"/>
        </w:rPr>
        <w:t>5</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00FF2AFB" w:rsidRPr="001F4016">
        <w:rPr>
          <w:noProof/>
          <w:sz w:val="24"/>
          <w:szCs w:val="24"/>
        </w:rPr>
        <w:t>6</w:t>
      </w:r>
    </w:p>
    <w:p w:rsidR="00474928" w:rsidRPr="001F4016" w:rsidRDefault="00474928"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Pr="001F4016">
        <w:rPr>
          <w:noProof/>
          <w:sz w:val="24"/>
          <w:szCs w:val="24"/>
        </w:rPr>
        <w:tab/>
      </w:r>
      <w:r w:rsidR="00FF2AFB" w:rsidRPr="001F4016">
        <w:rPr>
          <w:noProof/>
          <w:sz w:val="24"/>
          <w:szCs w:val="24"/>
        </w:rPr>
        <w:t>7</w:t>
      </w:r>
    </w:p>
    <w:p w:rsidR="00474928" w:rsidRPr="001F4016" w:rsidRDefault="00474928" w:rsidP="002673CB">
      <w:pPr>
        <w:pStyle w:val="ListParagraph"/>
        <w:spacing w:after="120" w:line="240" w:lineRule="auto"/>
        <w:ind w:left="1080"/>
        <w:rPr>
          <w:sz w:val="24"/>
          <w:szCs w:val="24"/>
        </w:rPr>
      </w:pPr>
      <w:r w:rsidRPr="001F4016">
        <w:rPr>
          <w:rFonts w:ascii="SutonnyMJ" w:hAnsi="SutonnyMJ" w:cs="Tahoma"/>
          <w:sz w:val="24"/>
          <w:szCs w:val="24"/>
        </w:rPr>
        <w:t xml:space="preserve">wbw`©ó †Kvb ¯’vb †bB </w:t>
      </w:r>
      <w:r w:rsidRPr="001F4016">
        <w:rPr>
          <w:sz w:val="24"/>
          <w:szCs w:val="24"/>
        </w:rPr>
        <w:t>[No specific place]...............................................................</w:t>
      </w:r>
      <w:r w:rsidRPr="001F4016">
        <w:rPr>
          <w:sz w:val="24"/>
          <w:szCs w:val="24"/>
        </w:rPr>
        <w:tab/>
      </w:r>
      <w:r w:rsidR="00FF2AFB" w:rsidRPr="001F4016">
        <w:rPr>
          <w:sz w:val="24"/>
          <w:szCs w:val="24"/>
        </w:rPr>
        <w:t>8</w:t>
      </w:r>
    </w:p>
    <w:p w:rsidR="00474928" w:rsidRPr="001F4016" w:rsidRDefault="00474928"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Pr="001F4016">
        <w:rPr>
          <w:sz w:val="24"/>
          <w:szCs w:val="24"/>
        </w:rPr>
        <w:tab/>
        <w:t>777</w:t>
      </w:r>
    </w:p>
    <w:p w:rsidR="00774CD7" w:rsidRPr="001F4016" w:rsidRDefault="00774CD7" w:rsidP="00774CD7">
      <w:pPr>
        <w:pStyle w:val="ListParagraph"/>
        <w:spacing w:after="120" w:line="240" w:lineRule="auto"/>
        <w:ind w:left="1080"/>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lastRenderedPageBreak/>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w:t>
      </w:r>
      <w:r w:rsidR="00EA1693" w:rsidRPr="001F4016">
        <w:rPr>
          <w:sz w:val="24"/>
          <w:szCs w:val="24"/>
        </w:rPr>
        <w:t xml:space="preserve"> water available there for hand </w:t>
      </w:r>
      <w:r w:rsidRPr="001F4016">
        <w:rPr>
          <w:sz w:val="24"/>
          <w:szCs w:val="24"/>
        </w:rPr>
        <w:t>washing?]</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EA1693" w:rsidRPr="001F4016" w:rsidRDefault="003928A2" w:rsidP="001F6611">
      <w:pPr>
        <w:spacing w:after="120" w:line="240" w:lineRule="auto"/>
        <w:ind w:left="189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Calibri" w:hAnsi="Calibri" w:cs="Arial"/>
          <w:sz w:val="24"/>
          <w:szCs w:val="24"/>
        </w:rPr>
        <w:t xml:space="preserve"> </w:t>
      </w:r>
      <w:r w:rsidR="00E42C6D" w:rsidRPr="001F4016">
        <w:rPr>
          <w:sz w:val="24"/>
          <w:szCs w:val="24"/>
        </w:rPr>
        <w:t>[No] ............................................</w:t>
      </w:r>
      <w:r w:rsidR="00E42C6D" w:rsidRPr="001F4016">
        <w:rPr>
          <w:sz w:val="24"/>
          <w:szCs w:val="24"/>
        </w:rPr>
        <w:tab/>
        <w:t>0</w:t>
      </w:r>
    </w:p>
    <w:p w:rsidR="00E42C6D" w:rsidRPr="001F4016" w:rsidRDefault="00E42C6D" w:rsidP="003928A2">
      <w:pPr>
        <w:pStyle w:val="ListParagraph"/>
        <w:spacing w:after="120" w:line="240" w:lineRule="auto"/>
        <w:ind w:left="225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EA1693" w:rsidRPr="001F4016" w:rsidRDefault="00EA1693" w:rsidP="00EA1693">
      <w:pPr>
        <w:pStyle w:val="ListParagraph"/>
        <w:spacing w:after="120" w:line="240" w:lineRule="auto"/>
        <w:ind w:left="2250"/>
        <w:rPr>
          <w:sz w:val="24"/>
          <w:szCs w:val="24"/>
        </w:rPr>
      </w:pPr>
    </w:p>
    <w:p w:rsidR="00E42C6D" w:rsidRPr="001F4016" w:rsidRDefault="00E42C6D" w:rsidP="004F2C5D">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Kx? (ch©‡e¶Y </w:t>
      </w:r>
      <w:r w:rsidR="004C250E" w:rsidRPr="001F4016">
        <w:rPr>
          <w:rFonts w:ascii="SutonnyMJ" w:hAnsi="SutonnyMJ"/>
          <w:sz w:val="24"/>
          <w:szCs w:val="24"/>
        </w:rPr>
        <w:t xml:space="preserve">Ki“b </w:t>
      </w:r>
      <w:r w:rsidRPr="001F4016">
        <w:rPr>
          <w:rFonts w:ascii="SutonnyMJ" w:hAnsi="SutonnyMJ"/>
          <w:sz w:val="24"/>
          <w:szCs w:val="24"/>
        </w:rPr>
        <w:t>)</w:t>
      </w:r>
      <w:r w:rsidRPr="001F4016">
        <w:rPr>
          <w:sz w:val="24"/>
          <w:szCs w:val="24"/>
        </w:rPr>
        <w:t xml:space="preserve">          [Observation only: Is there soap or detergent or locally used cleansing agent?] </w:t>
      </w:r>
    </w:p>
    <w:p w:rsidR="00E42C6D" w:rsidRPr="001F4016" w:rsidRDefault="00E42C6D" w:rsidP="001A252B">
      <w:pPr>
        <w:spacing w:after="120" w:line="240" w:lineRule="auto"/>
        <w:ind w:left="720"/>
        <w:rPr>
          <w:sz w:val="24"/>
          <w:szCs w:val="24"/>
        </w:rPr>
      </w:pPr>
      <w:r w:rsidRPr="001F4016">
        <w:rPr>
          <w:sz w:val="24"/>
          <w:szCs w:val="24"/>
        </w:rPr>
        <w:tab/>
        <w:t xml:space="preserve">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4F2C5D" w:rsidRPr="001F4016" w:rsidRDefault="004F2C5D" w:rsidP="004F2C5D">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A1693" w:rsidRPr="001F4016" w:rsidRDefault="00EA1693" w:rsidP="001A252B">
      <w:pPr>
        <w:spacing w:after="120" w:line="240" w:lineRule="auto"/>
        <w:ind w:left="720"/>
        <w:rPr>
          <w:sz w:val="24"/>
          <w:szCs w:val="24"/>
        </w:rPr>
      </w:pPr>
    </w:p>
    <w:p w:rsidR="008470A1" w:rsidRPr="001F4016" w:rsidRDefault="00731916" w:rsidP="001A252B">
      <w:pPr>
        <w:pStyle w:val="ListParagraph"/>
        <w:numPr>
          <w:ilvl w:val="0"/>
          <w:numId w:val="7"/>
        </w:numPr>
        <w:spacing w:after="120" w:line="240" w:lineRule="auto"/>
        <w:ind w:left="540" w:hanging="540"/>
        <w:rPr>
          <w:sz w:val="24"/>
          <w:szCs w:val="24"/>
        </w:rPr>
      </w:pPr>
      <w:r w:rsidRPr="001F4016">
        <w:rPr>
          <w:rFonts w:ascii="SutonnyMJ" w:hAnsi="SutonnyMJ"/>
          <w:sz w:val="24"/>
          <w:szCs w:val="24"/>
        </w:rPr>
        <w:t xml:space="preserve">‡mLv‡b mvevb/ wWUvi‡R›U A_ev nvZ †avqvi Ab¨ †Kvb Dcv`vb </w:t>
      </w:r>
      <w:r w:rsidR="008470A1" w:rsidRPr="001F4016">
        <w:rPr>
          <w:rFonts w:ascii="SutonnyMJ" w:hAnsi="SutonnyMJ"/>
          <w:sz w:val="24"/>
          <w:szCs w:val="24"/>
        </w:rPr>
        <w:t xml:space="preserve">bv _vK‡j GK wgwb‡Ui g‡a¨ </w:t>
      </w:r>
      <w:r w:rsidRPr="001F4016">
        <w:rPr>
          <w:rFonts w:ascii="SutonnyMJ" w:hAnsi="SutonnyMJ"/>
          <w:sz w:val="24"/>
          <w:szCs w:val="24"/>
        </w:rPr>
        <w:t>†`L‡Z †c‡</w:t>
      </w:r>
      <w:r w:rsidR="008470A1" w:rsidRPr="001F4016">
        <w:rPr>
          <w:rFonts w:ascii="SutonnyMJ" w:hAnsi="SutonnyMJ"/>
          <w:sz w:val="24"/>
          <w:szCs w:val="24"/>
        </w:rPr>
        <w:t>i</w:t>
      </w:r>
      <w:r w:rsidRPr="001F4016">
        <w:rPr>
          <w:rFonts w:ascii="SutonnyMJ" w:hAnsi="SutonnyMJ"/>
          <w:sz w:val="24"/>
          <w:szCs w:val="24"/>
        </w:rPr>
        <w:t>‡Q Kx?</w:t>
      </w:r>
      <w:r w:rsidRPr="001F4016">
        <w:rPr>
          <w:sz w:val="24"/>
          <w:szCs w:val="24"/>
        </w:rPr>
        <w:t xml:space="preserve"> [I</w:t>
      </w:r>
      <w:r w:rsidR="008470A1" w:rsidRPr="001F4016">
        <w:rPr>
          <w:sz w:val="24"/>
          <w:szCs w:val="24"/>
        </w:rPr>
        <w:t xml:space="preserve">f </w:t>
      </w:r>
      <w:r w:rsidRPr="001F4016">
        <w:rPr>
          <w:sz w:val="24"/>
          <w:szCs w:val="24"/>
        </w:rPr>
        <w:t>soap or detergent or locally used cleansing agent</w:t>
      </w:r>
      <w:r w:rsidR="008470A1" w:rsidRPr="001F4016">
        <w:rPr>
          <w:sz w:val="24"/>
          <w:szCs w:val="24"/>
        </w:rPr>
        <w:t xml:space="preserve"> not present, could interviewee brought within one minute?</w:t>
      </w:r>
      <w:r w:rsidRPr="001F4016">
        <w:rPr>
          <w:sz w:val="24"/>
          <w:szCs w:val="24"/>
        </w:rPr>
        <w:t xml:space="preserve">] </w:t>
      </w:r>
    </w:p>
    <w:p w:rsidR="00B4490C" w:rsidRPr="001F4016" w:rsidRDefault="00B4490C" w:rsidP="00B4490C">
      <w:pPr>
        <w:spacing w:after="120" w:line="240" w:lineRule="auto"/>
        <w:rPr>
          <w:sz w:val="24"/>
          <w:szCs w:val="24"/>
        </w:rPr>
      </w:pPr>
      <w:r w:rsidRPr="001F4016">
        <w:rPr>
          <w:sz w:val="24"/>
          <w:szCs w:val="24"/>
        </w:rPr>
        <w:t xml:space="preserve">                           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B4490C" w:rsidRPr="001F4016" w:rsidRDefault="00B4490C" w:rsidP="00B4490C">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lastRenderedPageBreak/>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Arial" w:hAnsi="Arial" w:cs="Arial"/>
          <w:sz w:val="24"/>
          <w:szCs w:val="24"/>
        </w:rPr>
        <w:t xml:space="preserve"> </w:t>
      </w:r>
      <w:r w:rsidRPr="001F4016">
        <w:rPr>
          <w:rFonts w:ascii="SutonnyMJ" w:hAnsi="SutonnyMJ"/>
          <w:sz w:val="24"/>
          <w:szCs w:val="24"/>
        </w:rPr>
        <w:t>ivbœvi c~‡e©, wb‡R LvIqvi/ ev”Pv‡K LvIqv‡bvi c~‡e©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cs="Arial"/>
          <w:sz w:val="24"/>
          <w:szCs w:val="24"/>
        </w:rPr>
        <w:t xml:space="preserve"> </w:t>
      </w:r>
      <w:r w:rsidRPr="001F4016">
        <w:rPr>
          <w:sz w:val="24"/>
          <w:szCs w:val="24"/>
        </w:rPr>
        <w:t>[Can you show me where you usually wash your hands before you cook, eat or feed your child?] [(Ask to see and observe)]..............................................</w:t>
      </w:r>
      <w:r w:rsidRPr="001F4016">
        <w:rPr>
          <w:rFonts w:ascii="Arial" w:hAnsi="Arial" w:cs="Arial"/>
          <w:sz w:val="24"/>
          <w:szCs w:val="24"/>
        </w:rPr>
        <w:tab/>
      </w:r>
      <w:r w:rsidRPr="001F4016">
        <w:rPr>
          <w:sz w:val="24"/>
          <w:szCs w:val="24"/>
        </w:rPr>
        <w:sym w:font="Symbol" w:char="F0FF"/>
      </w:r>
    </w:p>
    <w:p w:rsidR="00EA1693" w:rsidRPr="001F4016" w:rsidRDefault="00E42C6D" w:rsidP="002673CB">
      <w:pPr>
        <w:pStyle w:val="ListParagraph"/>
        <w:spacing w:after="120" w:line="240" w:lineRule="auto"/>
        <w:ind w:left="1080"/>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00EA1693" w:rsidRPr="001F4016">
        <w:rPr>
          <w:sz w:val="24"/>
          <w:szCs w:val="24"/>
        </w:rPr>
        <w:t>................</w:t>
      </w:r>
      <w:r w:rsidRPr="001F4016">
        <w:rPr>
          <w:sz w:val="24"/>
          <w:szCs w:val="24"/>
        </w:rPr>
        <w:t>.................</w:t>
      </w:r>
      <w:r w:rsidRPr="001F4016">
        <w:rPr>
          <w:sz w:val="24"/>
          <w:szCs w:val="24"/>
        </w:rPr>
        <w:tab/>
        <w:t>1</w:t>
      </w:r>
    </w:p>
    <w:p w:rsidR="00EA1693" w:rsidRPr="001F4016" w:rsidRDefault="00E42C6D" w:rsidP="002673CB">
      <w:pPr>
        <w:pStyle w:val="ListParagraph"/>
        <w:spacing w:after="120" w:line="240" w:lineRule="auto"/>
        <w:ind w:left="1080"/>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00277F79" w:rsidRPr="001F4016">
        <w:rPr>
          <w:sz w:val="24"/>
          <w:szCs w:val="24"/>
        </w:rPr>
        <w:t>.----</w:t>
      </w:r>
      <w:r w:rsidRPr="001F4016">
        <w:rPr>
          <w:sz w:val="24"/>
          <w:szCs w:val="24"/>
        </w:rPr>
        <w:t>2</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1F6611" w:rsidRPr="001F4016" w:rsidRDefault="001F6611" w:rsidP="002673CB">
      <w:pPr>
        <w:pStyle w:val="ListParagraph"/>
        <w:spacing w:after="120" w:line="240" w:lineRule="auto"/>
        <w:ind w:left="1080"/>
        <w:rPr>
          <w:rFonts w:ascii="SutonnyMJ" w:hAnsi="SutonnyMJ"/>
          <w:sz w:val="24"/>
          <w:szCs w:val="24"/>
        </w:rPr>
      </w:pPr>
      <w:r w:rsidRPr="001F4016">
        <w:rPr>
          <w:rFonts w:ascii="SutonnyMJ" w:hAnsi="SutonnyMJ"/>
          <w:sz w:val="24"/>
          <w:szCs w:val="24"/>
        </w:rPr>
        <w:t xml:space="preserve">evwoi mxgvbvi †fZ‡i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Pr="001F4016">
        <w:rPr>
          <w:sz w:val="24"/>
          <w:szCs w:val="24"/>
        </w:rPr>
        <w:t>5</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Pr="001F4016">
        <w:rPr>
          <w:noProof/>
          <w:sz w:val="24"/>
          <w:szCs w:val="24"/>
        </w:rPr>
        <w:t>6</w:t>
      </w:r>
    </w:p>
    <w:p w:rsidR="001F6611" w:rsidRPr="001F4016" w:rsidRDefault="001F6611" w:rsidP="002673CB">
      <w:pPr>
        <w:pStyle w:val="ListParagraph"/>
        <w:spacing w:after="120" w:line="240" w:lineRule="auto"/>
        <w:ind w:left="1080"/>
        <w:rPr>
          <w:sz w:val="24"/>
          <w:szCs w:val="24"/>
        </w:rPr>
      </w:pPr>
      <w:r w:rsidRPr="001F4016">
        <w:rPr>
          <w:rFonts w:ascii="SutonnyMJ" w:hAnsi="SutonnyMJ"/>
          <w:sz w:val="24"/>
          <w:szCs w:val="24"/>
        </w:rPr>
        <w:t xml:space="preserve">‡`Lv‡Z B”QyK bq </w:t>
      </w:r>
      <w:r w:rsidRPr="001F4016">
        <w:rPr>
          <w:noProof/>
          <w:sz w:val="24"/>
          <w:szCs w:val="24"/>
        </w:rPr>
        <w:t>[No permission to see] ........................</w:t>
      </w:r>
      <w:r w:rsidR="00277F79" w:rsidRPr="001F4016">
        <w:rPr>
          <w:noProof/>
          <w:sz w:val="24"/>
          <w:szCs w:val="24"/>
        </w:rPr>
        <w:t>................</w:t>
      </w:r>
      <w:r w:rsidRPr="001F4016">
        <w:rPr>
          <w:noProof/>
          <w:sz w:val="24"/>
          <w:szCs w:val="24"/>
        </w:rPr>
        <w:tab/>
        <w:t>7</w:t>
      </w:r>
    </w:p>
    <w:p w:rsidR="001F6611" w:rsidRPr="001F4016" w:rsidRDefault="001F6611" w:rsidP="002673CB">
      <w:pPr>
        <w:pStyle w:val="ListParagraph"/>
        <w:spacing w:after="120" w:line="240" w:lineRule="auto"/>
        <w:ind w:left="1080"/>
        <w:rPr>
          <w:sz w:val="24"/>
          <w:szCs w:val="24"/>
        </w:rPr>
      </w:pPr>
      <w:r w:rsidRPr="001F4016">
        <w:rPr>
          <w:rFonts w:ascii="SutonnyMJ" w:hAnsi="SutonnyMJ" w:cs="Tahoma"/>
          <w:sz w:val="24"/>
          <w:szCs w:val="24"/>
        </w:rPr>
        <w:t xml:space="preserve">wbw`©ó †Kvb ¯’vb †bB </w:t>
      </w:r>
      <w:r w:rsidRPr="001F4016">
        <w:rPr>
          <w:sz w:val="24"/>
          <w:szCs w:val="24"/>
        </w:rPr>
        <w:t>[No specific place]...............................</w:t>
      </w:r>
      <w:r w:rsidR="00277F79" w:rsidRPr="001F4016">
        <w:rPr>
          <w:sz w:val="24"/>
          <w:szCs w:val="24"/>
        </w:rPr>
        <w:t>..............</w:t>
      </w:r>
      <w:r w:rsidRPr="001F4016">
        <w:rPr>
          <w:sz w:val="24"/>
          <w:szCs w:val="24"/>
        </w:rPr>
        <w:tab/>
        <w:t>8</w:t>
      </w:r>
    </w:p>
    <w:p w:rsidR="001F6611" w:rsidRPr="001F4016" w:rsidRDefault="001F6611" w:rsidP="002673CB">
      <w:pPr>
        <w:pStyle w:val="ListParagraph"/>
        <w:spacing w:after="120" w:line="240" w:lineRule="auto"/>
        <w:ind w:left="1080"/>
        <w:rPr>
          <w:sz w:val="24"/>
          <w:szCs w:val="24"/>
        </w:rPr>
      </w:pPr>
      <w:r w:rsidRPr="001F4016">
        <w:rPr>
          <w:rFonts w:ascii="SutonnyMJ" w:hAnsi="SutonnyMJ" w:cs="Arial"/>
          <w:sz w:val="24"/>
          <w:szCs w:val="24"/>
        </w:rPr>
        <w:t xml:space="preserve">Ab¨vb¨ (wbw`©ó K‡i wjLyb) </w:t>
      </w:r>
      <w:r w:rsidRPr="001F4016">
        <w:rPr>
          <w:sz w:val="24"/>
          <w:szCs w:val="24"/>
        </w:rPr>
        <w:t>[Others: Specify].........................</w:t>
      </w:r>
      <w:r w:rsidR="00277F79" w:rsidRPr="001F4016">
        <w:rPr>
          <w:sz w:val="24"/>
          <w:szCs w:val="24"/>
        </w:rPr>
        <w:t>....................</w:t>
      </w:r>
      <w:r w:rsidRPr="001F4016">
        <w:rPr>
          <w:sz w:val="24"/>
          <w:szCs w:val="24"/>
        </w:rPr>
        <w:tab/>
        <w:t>777</w:t>
      </w:r>
    </w:p>
    <w:p w:rsidR="00B4490C" w:rsidRPr="001F4016" w:rsidRDefault="00B4490C" w:rsidP="002673CB">
      <w:pPr>
        <w:pStyle w:val="ListParagraph"/>
        <w:spacing w:after="120" w:line="240" w:lineRule="auto"/>
        <w:ind w:left="1080"/>
        <w:rPr>
          <w:rFonts w:ascii="SutonnyMJ" w:hAnsi="SutonnyMJ" w:cs="Arial"/>
          <w:sz w:val="24"/>
          <w:szCs w:val="24"/>
        </w:rPr>
      </w:pPr>
      <w:r w:rsidRPr="001F4016">
        <w:rPr>
          <w:rFonts w:ascii="SutonnyMJ" w:hAnsi="SutonnyMJ" w:cs="Arial"/>
          <w:sz w:val="24"/>
          <w:szCs w:val="24"/>
        </w:rPr>
        <w:t xml:space="preserve">ivbœvNi ev ivbœvi ¯’v‡bi †fZ‡i/cv‡k </w:t>
      </w:r>
      <w:r w:rsidRPr="001F4016">
        <w:rPr>
          <w:rFonts w:ascii="Calibri" w:hAnsi="Calibri" w:cs="Calibri"/>
          <w:sz w:val="24"/>
          <w:szCs w:val="24"/>
        </w:rPr>
        <w:t>[Inside kitchen/beside kitchen]</w:t>
      </w:r>
      <w:r w:rsidR="00277F79" w:rsidRPr="001F4016">
        <w:rPr>
          <w:rFonts w:ascii="Calibri" w:hAnsi="Calibri" w:cs="Calibri"/>
          <w:sz w:val="24"/>
          <w:szCs w:val="24"/>
        </w:rPr>
        <w:t>---------</w:t>
      </w:r>
      <w:r w:rsidR="00456268" w:rsidRPr="001F4016">
        <w:rPr>
          <w:rFonts w:ascii="Calibri" w:hAnsi="Calibri" w:cs="Calibri"/>
          <w:sz w:val="24"/>
          <w:szCs w:val="24"/>
        </w:rPr>
        <w:t>9</w:t>
      </w:r>
    </w:p>
    <w:p w:rsidR="004D7D64" w:rsidRPr="001F4016" w:rsidRDefault="004D7D64" w:rsidP="009A450D">
      <w:pPr>
        <w:spacing w:after="120" w:line="240" w:lineRule="auto"/>
        <w:rPr>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GB nvZ †avqvi ¯’vbwU cvqLvbvi ci </w:t>
      </w:r>
      <w:r w:rsidRPr="001F4016">
        <w:rPr>
          <w:sz w:val="24"/>
          <w:szCs w:val="24"/>
        </w:rPr>
        <w:t>(</w:t>
      </w:r>
      <w:r w:rsidR="00D82A80" w:rsidRPr="001F4016">
        <w:rPr>
          <w:sz w:val="24"/>
          <w:szCs w:val="24"/>
        </w:rPr>
        <w:t>10</w:t>
      </w:r>
      <w:r w:rsidR="008470A1" w:rsidRPr="001F4016">
        <w:rPr>
          <w:sz w:val="24"/>
          <w:szCs w:val="24"/>
        </w:rPr>
        <w:t>.1</w:t>
      </w:r>
      <w:r w:rsidRPr="001F4016">
        <w:rPr>
          <w:sz w:val="24"/>
          <w:szCs w:val="24"/>
        </w:rPr>
        <w:t>)</w:t>
      </w:r>
      <w:r w:rsidRPr="001F4016">
        <w:rPr>
          <w:rFonts w:ascii="SutonnyMJ" w:hAnsi="SutonnyMJ"/>
          <w:sz w:val="24"/>
          <w:szCs w:val="24"/>
        </w:rPr>
        <w:t xml:space="preserve"> nvZ †avqvi Rb¨ e¨eüZ ¯’vb n‡Z c„_K wK ?</w:t>
      </w:r>
      <w:r w:rsidRPr="001F4016">
        <w:rPr>
          <w:rFonts w:ascii="Arial" w:hAnsi="Arial" w:cs="Arial"/>
          <w:sz w:val="24"/>
          <w:szCs w:val="24"/>
        </w:rPr>
        <w:t xml:space="preserve"> </w:t>
      </w:r>
      <w:r w:rsidRPr="001F4016">
        <w:rPr>
          <w:sz w:val="24"/>
          <w:szCs w:val="24"/>
        </w:rPr>
        <w:t xml:space="preserve">[Is the place is different from the answer of </w:t>
      </w:r>
      <w:r w:rsidR="00A65D17" w:rsidRPr="001F4016">
        <w:rPr>
          <w:sz w:val="24"/>
          <w:szCs w:val="24"/>
        </w:rPr>
        <w:t>10</w:t>
      </w:r>
      <w:r w:rsidR="008470A1" w:rsidRPr="001F4016">
        <w:rPr>
          <w:sz w:val="24"/>
          <w:szCs w:val="24"/>
        </w:rPr>
        <w:t>.1</w:t>
      </w:r>
      <w:r w:rsidRPr="001F4016">
        <w:rPr>
          <w:sz w:val="24"/>
          <w:szCs w:val="24"/>
        </w:rPr>
        <w:t>?] ........................................................................................</w:t>
      </w:r>
      <w:r w:rsidRPr="001F4016">
        <w:rPr>
          <w:sz w:val="24"/>
          <w:szCs w:val="24"/>
        </w:rPr>
        <w:tab/>
      </w:r>
      <w:r w:rsidRPr="001F4016">
        <w:rPr>
          <w:sz w:val="24"/>
          <w:szCs w:val="24"/>
        </w:rPr>
        <w:sym w:font="Symbol" w:char="F0FF"/>
      </w:r>
    </w:p>
    <w:p w:rsidR="004D7D64" w:rsidRPr="001F4016" w:rsidRDefault="00E42C6D" w:rsidP="001F6611">
      <w:pPr>
        <w:spacing w:after="120" w:line="240" w:lineRule="auto"/>
        <w:ind w:left="1080"/>
        <w:rPr>
          <w:sz w:val="24"/>
          <w:szCs w:val="24"/>
        </w:rPr>
      </w:pPr>
      <w:r w:rsidRPr="001F4016">
        <w:rPr>
          <w:rFonts w:ascii="SutonnyMJ" w:hAnsi="SutonnyMJ" w:cs="Arial"/>
          <w:sz w:val="24"/>
          <w:szCs w:val="24"/>
        </w:rPr>
        <w:t>bv</w:t>
      </w:r>
      <w:r w:rsidRPr="001F4016">
        <w:rPr>
          <w:rFonts w:ascii="Arial" w:hAnsi="Arial" w:cs="Arial"/>
          <w:sz w:val="24"/>
          <w:szCs w:val="24"/>
        </w:rPr>
        <w:t xml:space="preserve"> </w:t>
      </w:r>
      <w:r w:rsidRPr="001F4016">
        <w:rPr>
          <w:sz w:val="24"/>
          <w:szCs w:val="24"/>
        </w:rPr>
        <w:t>[ No].......................... 0</w:t>
      </w:r>
    </w:p>
    <w:p w:rsidR="00E42C6D" w:rsidRPr="001F4016" w:rsidRDefault="00E42C6D" w:rsidP="003928A2">
      <w:pPr>
        <w:spacing w:after="120" w:line="240" w:lineRule="auto"/>
        <w:ind w:left="1080"/>
        <w:rPr>
          <w:sz w:val="24"/>
          <w:szCs w:val="24"/>
        </w:rPr>
      </w:pPr>
      <w:r w:rsidRPr="001F4016">
        <w:rPr>
          <w:rFonts w:ascii="SutonnyMJ" w:hAnsi="SutonnyMJ" w:cs="Arial"/>
          <w:sz w:val="24"/>
          <w:szCs w:val="24"/>
        </w:rPr>
        <w:t>nu¨v</w:t>
      </w:r>
      <w:r w:rsidR="00D534FE" w:rsidRPr="001F4016">
        <w:rPr>
          <w:rFonts w:ascii="Arial" w:hAnsi="Arial" w:cs="Arial"/>
          <w:sz w:val="24"/>
          <w:szCs w:val="24"/>
        </w:rPr>
        <w:t xml:space="preserve"> </w:t>
      </w:r>
      <w:r w:rsidR="00D534FE" w:rsidRPr="001F4016">
        <w:rPr>
          <w:sz w:val="24"/>
          <w:szCs w:val="24"/>
        </w:rPr>
        <w:t>[Yes].......................... 1</w:t>
      </w:r>
    </w:p>
    <w:p w:rsidR="00E42C6D" w:rsidRPr="001F4016" w:rsidRDefault="00E42C6D" w:rsidP="00FE4CCF">
      <w:pPr>
        <w:spacing w:after="120" w:line="240" w:lineRule="auto"/>
        <w:rPr>
          <w:b/>
          <w:i/>
          <w:sz w:val="24"/>
          <w:szCs w:val="24"/>
        </w:rPr>
      </w:pPr>
      <w:r w:rsidRPr="001F4016">
        <w:rPr>
          <w:rFonts w:ascii="Arial" w:hAnsi="Arial" w:cs="Arial"/>
          <w:iCs/>
          <w:sz w:val="24"/>
          <w:szCs w:val="24"/>
        </w:rPr>
        <w:tab/>
      </w:r>
      <w:r w:rsidR="00783F93" w:rsidRPr="001F4016">
        <w:rPr>
          <w:rFonts w:ascii="SutonnyMJ" w:hAnsi="SutonnyMJ"/>
          <w:i/>
          <w:sz w:val="24"/>
          <w:szCs w:val="24"/>
        </w:rPr>
        <w:t xml:space="preserve">(w¯‹c †bvUt </w:t>
      </w:r>
      <w:r w:rsidRPr="001F4016">
        <w:rPr>
          <w:rFonts w:ascii="SutonnyMJ" w:hAnsi="SutonnyMJ"/>
          <w:i/>
          <w:sz w:val="24"/>
          <w:szCs w:val="24"/>
        </w:rPr>
        <w:t>hw` †KvW</w:t>
      </w:r>
      <w:r w:rsidRPr="001F4016">
        <w:rPr>
          <w:i/>
          <w:sz w:val="24"/>
          <w:szCs w:val="24"/>
        </w:rPr>
        <w:t xml:space="preserve"> </w:t>
      </w:r>
      <w:r w:rsidR="00140D19" w:rsidRPr="001F4016">
        <w:rPr>
          <w:rFonts w:ascii="SutonnyMJ" w:hAnsi="SutonnyMJ" w:cs="Arial"/>
          <w:sz w:val="24"/>
          <w:szCs w:val="24"/>
        </w:rPr>
        <w:t>bv</w:t>
      </w:r>
      <w:r w:rsidR="00140D19" w:rsidRPr="001F4016">
        <w:rPr>
          <w:i/>
          <w:sz w:val="24"/>
          <w:szCs w:val="24"/>
        </w:rPr>
        <w:t xml:space="preserve"> (</w:t>
      </w:r>
      <w:r w:rsidR="00783F93" w:rsidRPr="001F4016">
        <w:rPr>
          <w:i/>
          <w:sz w:val="24"/>
          <w:szCs w:val="24"/>
        </w:rPr>
        <w:t>0</w:t>
      </w:r>
      <w:r w:rsidR="00140D19" w:rsidRPr="001F4016">
        <w:rPr>
          <w:i/>
          <w:sz w:val="24"/>
          <w:szCs w:val="24"/>
        </w:rPr>
        <w:t>)</w:t>
      </w:r>
      <w:r w:rsidRPr="001F4016">
        <w:rPr>
          <w:i/>
          <w:sz w:val="24"/>
          <w:szCs w:val="24"/>
        </w:rPr>
        <w:t xml:space="preserve"> </w:t>
      </w:r>
      <w:r w:rsidRPr="001F4016">
        <w:rPr>
          <w:rFonts w:ascii="SutonnyMJ" w:hAnsi="SutonnyMJ"/>
          <w:i/>
          <w:sz w:val="24"/>
          <w:szCs w:val="24"/>
        </w:rPr>
        <w:t xml:space="preserve">nq Z‡e </w:t>
      </w:r>
      <w:r w:rsidR="009F6198" w:rsidRPr="001F4016">
        <w:rPr>
          <w:rFonts w:ascii="SutonnyMJ" w:hAnsi="SutonnyMJ"/>
          <w:i/>
          <w:sz w:val="24"/>
          <w:szCs w:val="24"/>
        </w:rPr>
        <w:t>10</w:t>
      </w:r>
      <w:r w:rsidR="006018AA" w:rsidRPr="001F4016">
        <w:rPr>
          <w:rFonts w:ascii="SutonnyMJ" w:hAnsi="SutonnyMJ"/>
          <w:i/>
          <w:sz w:val="24"/>
          <w:szCs w:val="24"/>
        </w:rPr>
        <w:t>.10</w:t>
      </w:r>
      <w:r w:rsidRPr="001F4016">
        <w:rPr>
          <w:i/>
          <w:sz w:val="24"/>
          <w:szCs w:val="24"/>
        </w:rPr>
        <w:t xml:space="preserve"> </w:t>
      </w:r>
      <w:r w:rsidRPr="001F4016">
        <w:rPr>
          <w:rFonts w:ascii="SutonnyMJ" w:hAnsi="SutonnyMJ"/>
          <w:i/>
          <w:sz w:val="24"/>
          <w:szCs w:val="24"/>
        </w:rPr>
        <w:t>G</w:t>
      </w:r>
      <w:r w:rsidRPr="001F4016">
        <w:rPr>
          <w:i/>
          <w:sz w:val="24"/>
          <w:szCs w:val="24"/>
        </w:rPr>
        <w:t xml:space="preserve"> </w:t>
      </w:r>
      <w:r w:rsidR="00783F93" w:rsidRPr="001F4016">
        <w:rPr>
          <w:rFonts w:ascii="SutonnyMJ" w:hAnsi="SutonnyMJ"/>
          <w:i/>
          <w:sz w:val="24"/>
          <w:szCs w:val="24"/>
        </w:rPr>
        <w:t>hvb)</w:t>
      </w:r>
      <w:r w:rsidRPr="001F4016">
        <w:rPr>
          <w:b/>
          <w:i/>
          <w:sz w:val="24"/>
          <w:szCs w:val="24"/>
        </w:rPr>
        <w:t xml:space="preserve"> [</w:t>
      </w:r>
      <w:r w:rsidR="00783F93" w:rsidRPr="001F4016">
        <w:rPr>
          <w:b/>
          <w:i/>
          <w:iCs/>
          <w:sz w:val="24"/>
          <w:szCs w:val="24"/>
        </w:rPr>
        <w:t>Skip Note-</w:t>
      </w:r>
      <w:r w:rsidRPr="001F4016">
        <w:rPr>
          <w:b/>
          <w:i/>
          <w:sz w:val="24"/>
          <w:szCs w:val="24"/>
        </w:rPr>
        <w:t xml:space="preserve">If answer is </w:t>
      </w:r>
      <w:r w:rsidR="00783F93" w:rsidRPr="001F4016">
        <w:rPr>
          <w:b/>
          <w:i/>
          <w:sz w:val="24"/>
          <w:szCs w:val="24"/>
        </w:rPr>
        <w:t>0</w:t>
      </w:r>
      <w:r w:rsidRPr="001F4016">
        <w:rPr>
          <w:b/>
          <w:i/>
          <w:sz w:val="24"/>
          <w:szCs w:val="24"/>
        </w:rPr>
        <w:t xml:space="preserve">, skip to </w:t>
      </w:r>
      <w:r w:rsidR="009F6198" w:rsidRPr="001F4016">
        <w:rPr>
          <w:b/>
          <w:i/>
          <w:sz w:val="24"/>
          <w:szCs w:val="24"/>
        </w:rPr>
        <w:t>10</w:t>
      </w:r>
      <w:r w:rsidR="006018AA" w:rsidRPr="001F4016">
        <w:rPr>
          <w:b/>
          <w:i/>
          <w:sz w:val="24"/>
          <w:szCs w:val="24"/>
        </w:rPr>
        <w:t>.10</w:t>
      </w:r>
      <w:r w:rsidRPr="001F4016">
        <w:rPr>
          <w:b/>
          <w:i/>
          <w:sz w:val="24"/>
          <w:szCs w:val="24"/>
        </w:rPr>
        <w:t>]</w:t>
      </w:r>
    </w:p>
    <w:p w:rsidR="00FE4CCF" w:rsidRPr="001F4016" w:rsidRDefault="00FE4CCF" w:rsidP="00FE4CCF">
      <w:pPr>
        <w:spacing w:after="120" w:line="240" w:lineRule="auto"/>
        <w:rPr>
          <w:rFonts w:ascii="SutonnyMJ" w:hAnsi="SutonnyMJ"/>
          <w:b/>
          <w:i/>
          <w:sz w:val="24"/>
          <w:szCs w:val="24"/>
        </w:rPr>
      </w:pPr>
    </w:p>
    <w:p w:rsidR="006018AA" w:rsidRPr="001F4016" w:rsidRDefault="006018AA"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 water available there for hand washing?]</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023D27" w:rsidRPr="001F4016" w:rsidRDefault="003928A2" w:rsidP="001F6611">
      <w:pPr>
        <w:spacing w:after="120" w:line="240" w:lineRule="auto"/>
        <w:ind w:left="1170"/>
        <w:rPr>
          <w:sz w:val="24"/>
          <w:szCs w:val="24"/>
        </w:rPr>
      </w:pPr>
      <w:r w:rsidRPr="001F4016">
        <w:rPr>
          <w:rFonts w:ascii="SutonnyMJ" w:hAnsi="SutonnyMJ" w:cs="Arial"/>
          <w:sz w:val="24"/>
          <w:szCs w:val="24"/>
        </w:rPr>
        <w:t xml:space="preserve">      </w:t>
      </w:r>
      <w:r w:rsidR="006018AA" w:rsidRPr="001F4016">
        <w:rPr>
          <w:rFonts w:ascii="SutonnyMJ" w:hAnsi="SutonnyMJ" w:cs="Arial"/>
          <w:sz w:val="24"/>
          <w:szCs w:val="24"/>
        </w:rPr>
        <w:t>bv</w:t>
      </w:r>
      <w:r w:rsidR="006018AA" w:rsidRPr="001F4016">
        <w:rPr>
          <w:rFonts w:ascii="Calibri" w:hAnsi="Calibri" w:cs="Arial"/>
          <w:sz w:val="24"/>
          <w:szCs w:val="24"/>
        </w:rPr>
        <w:t xml:space="preserve"> </w:t>
      </w:r>
      <w:r w:rsidR="006018AA" w:rsidRPr="001F4016">
        <w:rPr>
          <w:sz w:val="24"/>
          <w:szCs w:val="24"/>
        </w:rPr>
        <w:t>[No] ............................................</w:t>
      </w:r>
      <w:r w:rsidR="006018AA" w:rsidRPr="001F4016">
        <w:rPr>
          <w:sz w:val="24"/>
          <w:szCs w:val="24"/>
        </w:rPr>
        <w:tab/>
        <w:t>0</w:t>
      </w:r>
    </w:p>
    <w:p w:rsidR="00E42C6D" w:rsidRPr="001F4016" w:rsidRDefault="006018AA" w:rsidP="003928A2">
      <w:pPr>
        <w:pStyle w:val="ListParagraph"/>
        <w:spacing w:after="120" w:line="240" w:lineRule="auto"/>
        <w:ind w:left="153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023D27" w:rsidRPr="001F4016" w:rsidRDefault="00023D27" w:rsidP="00023D27">
      <w:pPr>
        <w:pStyle w:val="ListParagraph"/>
        <w:spacing w:after="120" w:line="240" w:lineRule="auto"/>
        <w:ind w:left="1530"/>
        <w:rPr>
          <w:sz w:val="24"/>
          <w:szCs w:val="24"/>
        </w:rPr>
      </w:pPr>
    </w:p>
    <w:p w:rsidR="00140D19" w:rsidRPr="001F4016" w:rsidRDefault="00E42C6D" w:rsidP="00140D19">
      <w:pPr>
        <w:pStyle w:val="ListParagraph"/>
        <w:numPr>
          <w:ilvl w:val="0"/>
          <w:numId w:val="7"/>
        </w:numPr>
        <w:spacing w:after="120" w:line="240" w:lineRule="auto"/>
        <w:ind w:left="540" w:hanging="540"/>
        <w:rPr>
          <w:sz w:val="24"/>
          <w:szCs w:val="24"/>
        </w:rPr>
      </w:pPr>
      <w:r w:rsidRPr="001F4016">
        <w:rPr>
          <w:sz w:val="24"/>
          <w:szCs w:val="24"/>
        </w:rPr>
        <w:lastRenderedPageBreak/>
        <w:t xml:space="preserve"> </w:t>
      </w:r>
      <w:r w:rsidRPr="001F4016">
        <w:rPr>
          <w:rFonts w:ascii="SutonnyMJ" w:hAnsi="SutonnyMJ"/>
          <w:sz w:val="24"/>
          <w:szCs w:val="24"/>
        </w:rPr>
        <w:t xml:space="preserve">‡mLv‡b mvevb/ wWUvi‡R›U A_ev nvZ †avqvi Ab¨ †Kvb Dcv`vb †`L‡Z †c‡q‡Qb Kx ? (ch©‡e¶Y </w:t>
      </w:r>
      <w:r w:rsidR="004C250E" w:rsidRPr="001F4016">
        <w:rPr>
          <w:rFonts w:ascii="SutonnyMJ" w:hAnsi="SutonnyMJ"/>
          <w:sz w:val="24"/>
          <w:szCs w:val="24"/>
        </w:rPr>
        <w:t xml:space="preserve">Ki“b </w:t>
      </w:r>
      <w:r w:rsidRPr="001F4016">
        <w:rPr>
          <w:rFonts w:ascii="SutonnyMJ" w:hAnsi="SutonnyMJ"/>
          <w:sz w:val="24"/>
          <w:szCs w:val="24"/>
        </w:rPr>
        <w:t xml:space="preserve">)     </w:t>
      </w:r>
      <w:r w:rsidRPr="001F4016">
        <w:rPr>
          <w:sz w:val="24"/>
          <w:szCs w:val="24"/>
        </w:rPr>
        <w:t>[Observation only: Is there soap or detergent or locally used cleansing agent?</w:t>
      </w:r>
      <w:r w:rsidR="00140D19" w:rsidRPr="001F4016">
        <w:rPr>
          <w:sz w:val="24"/>
          <w:szCs w:val="24"/>
        </w:rPr>
        <w:t xml:space="preserve">   </w:t>
      </w:r>
    </w:p>
    <w:p w:rsidR="00140D19" w:rsidRPr="001F4016" w:rsidRDefault="00140D19" w:rsidP="00140D19">
      <w:pPr>
        <w:pStyle w:val="ListParagraph"/>
        <w:spacing w:after="120" w:line="240" w:lineRule="auto"/>
        <w:ind w:left="540"/>
        <w:rPr>
          <w:sz w:val="24"/>
          <w:szCs w:val="24"/>
        </w:rPr>
      </w:pPr>
      <w:r w:rsidRPr="001F4016">
        <w:rPr>
          <w:sz w:val="24"/>
          <w:szCs w:val="24"/>
        </w:rPr>
        <w:t xml:space="preserve">                    </w:t>
      </w:r>
    </w:p>
    <w:p w:rsidR="00140D19" w:rsidRPr="001F4016" w:rsidRDefault="00140D19" w:rsidP="00140D19">
      <w:pPr>
        <w:pStyle w:val="ListParagraph"/>
        <w:numPr>
          <w:ilvl w:val="0"/>
          <w:numId w:val="122"/>
        </w:numPr>
        <w:spacing w:after="120" w:line="240" w:lineRule="auto"/>
        <w:rPr>
          <w:sz w:val="24"/>
          <w:szCs w:val="24"/>
        </w:rPr>
      </w:pPr>
      <w:r w:rsidRPr="001F4016">
        <w:rPr>
          <w:sz w:val="24"/>
          <w:szCs w:val="24"/>
        </w:rPr>
        <w:t xml:space="preserve">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140D19" w:rsidRPr="001F4016" w:rsidRDefault="00140D19" w:rsidP="00140D19">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023D27" w:rsidRPr="001F4016" w:rsidRDefault="00023D27" w:rsidP="001A252B">
      <w:pPr>
        <w:spacing w:after="120" w:line="240" w:lineRule="auto"/>
        <w:rPr>
          <w:sz w:val="24"/>
          <w:szCs w:val="24"/>
        </w:rPr>
      </w:pPr>
    </w:p>
    <w:p w:rsidR="006018AA" w:rsidRPr="001F4016" w:rsidRDefault="006018AA" w:rsidP="002E20DC">
      <w:pPr>
        <w:pStyle w:val="ListParagraph"/>
        <w:numPr>
          <w:ilvl w:val="1"/>
          <w:numId w:val="123"/>
        </w:numPr>
        <w:spacing w:after="120" w:line="240" w:lineRule="auto"/>
        <w:rPr>
          <w:sz w:val="24"/>
          <w:szCs w:val="24"/>
        </w:rPr>
      </w:pPr>
      <w:r w:rsidRPr="001F4016">
        <w:rPr>
          <w:rFonts w:ascii="SutonnyMJ" w:hAnsi="SutonnyMJ"/>
          <w:sz w:val="24"/>
          <w:szCs w:val="24"/>
        </w:rPr>
        <w:t>‡mLv‡b mvevb/ wWUvi‡R›U A_ev nvZ †avqvi Ab¨ †Kvb Dcv`vb bv _vK‡j GK wgwb‡Ui g‡a¨ †`L‡Z †c‡i‡Q Kx?</w:t>
      </w:r>
      <w:r w:rsidRPr="001F4016">
        <w:rPr>
          <w:sz w:val="24"/>
          <w:szCs w:val="24"/>
        </w:rPr>
        <w:t xml:space="preserve">   [If soap or detergent or locally used cleansing agent not present, could interviewee brought within one minute?] </w:t>
      </w:r>
    </w:p>
    <w:p w:rsidR="00901419" w:rsidRPr="001F4016" w:rsidRDefault="00901419" w:rsidP="00901419">
      <w:pPr>
        <w:pStyle w:val="ListParagraph"/>
        <w:spacing w:after="120" w:line="240" w:lineRule="auto"/>
        <w:rPr>
          <w:sz w:val="24"/>
          <w:szCs w:val="24"/>
        </w:rPr>
      </w:pPr>
    </w:p>
    <w:p w:rsidR="00901419" w:rsidRPr="001F4016" w:rsidRDefault="00901419" w:rsidP="00901419">
      <w:pPr>
        <w:pStyle w:val="ListParagraph"/>
        <w:numPr>
          <w:ilvl w:val="0"/>
          <w:numId w:val="124"/>
        </w:numPr>
        <w:spacing w:after="120" w:line="240" w:lineRule="auto"/>
        <w:rPr>
          <w:sz w:val="24"/>
          <w:szCs w:val="24"/>
        </w:rPr>
      </w:pP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901419" w:rsidRPr="001F4016" w:rsidRDefault="00901419" w:rsidP="00901419">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6018AA" w:rsidRPr="001F4016" w:rsidRDefault="006018AA" w:rsidP="00901419">
      <w:pPr>
        <w:spacing w:after="120" w:line="240" w:lineRule="auto"/>
        <w:rPr>
          <w:rFonts w:ascii="SutonnyMJ" w:hAnsi="SutonnyMJ" w:cs="Arial"/>
          <w:sz w:val="24"/>
          <w:szCs w:val="24"/>
        </w:rPr>
      </w:pPr>
    </w:p>
    <w:p w:rsidR="00901419" w:rsidRPr="001F4016" w:rsidRDefault="00901419" w:rsidP="00901419">
      <w:pPr>
        <w:spacing w:after="120" w:line="240" w:lineRule="auto"/>
        <w:rPr>
          <w:rFonts w:ascii="SutonnyMJ" w:hAnsi="SutonnyMJ" w:cs="Arial"/>
          <w:sz w:val="24"/>
          <w:szCs w:val="24"/>
        </w:rPr>
      </w:pPr>
    </w:p>
    <w:p w:rsidR="00901419" w:rsidRPr="001F4016" w:rsidRDefault="00901419" w:rsidP="00901419">
      <w:pPr>
        <w:spacing w:after="120" w:line="240" w:lineRule="auto"/>
        <w:rPr>
          <w:sz w:val="24"/>
          <w:szCs w:val="24"/>
        </w:rPr>
      </w:pPr>
    </w:p>
    <w:p w:rsidR="00E42C6D" w:rsidRPr="001F4016" w:rsidRDefault="00E928C6" w:rsidP="001A252B">
      <w:pPr>
        <w:spacing w:after="120" w:line="240" w:lineRule="auto"/>
        <w:rPr>
          <w:sz w:val="24"/>
          <w:szCs w:val="24"/>
        </w:rPr>
      </w:pPr>
      <w:r w:rsidRPr="001F4016">
        <w:rPr>
          <w:rFonts w:ascii="Calibri" w:hAnsi="Calibri" w:cs="Calibri"/>
          <w:sz w:val="24"/>
          <w:szCs w:val="24"/>
        </w:rPr>
        <w:t>10.A.10.</w:t>
      </w:r>
      <w:r w:rsidRPr="001F4016">
        <w:rPr>
          <w:rFonts w:ascii="SutonnyMJ" w:hAnsi="SutonnyMJ"/>
          <w:sz w:val="24"/>
          <w:szCs w:val="24"/>
        </w:rPr>
        <w:t xml:space="preserve"> Avwg wK Avcbvi nvZ¸‡jv †`L‡Z cvwi? </w:t>
      </w:r>
      <w:r w:rsidRPr="001F4016">
        <w:rPr>
          <w:sz w:val="24"/>
          <w:szCs w:val="24"/>
        </w:rPr>
        <w:t>[May I please look at your hands?]</w:t>
      </w:r>
    </w:p>
    <w:p w:rsidR="00E928C6" w:rsidRPr="001F4016" w:rsidRDefault="00E928C6" w:rsidP="00E928C6">
      <w:pPr>
        <w:spacing w:after="120" w:line="240" w:lineRule="auto"/>
        <w:rPr>
          <w:sz w:val="24"/>
          <w:szCs w:val="24"/>
        </w:rPr>
      </w:pPr>
      <w:r w:rsidRPr="001F4016">
        <w:rPr>
          <w:sz w:val="24"/>
          <w:szCs w:val="24"/>
        </w:rPr>
        <w:tab/>
      </w:r>
      <w:r w:rsidRPr="001F4016">
        <w:rPr>
          <w:sz w:val="24"/>
          <w:szCs w:val="24"/>
        </w:rPr>
        <w:tab/>
      </w:r>
      <w:r w:rsidRPr="001F4016">
        <w:rPr>
          <w:rFonts w:ascii="SutonnyMJ" w:hAnsi="SutonnyMJ" w:cs="Arial"/>
          <w:sz w:val="24"/>
          <w:szCs w:val="24"/>
        </w:rPr>
        <w:tab/>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E928C6" w:rsidRPr="001F4016" w:rsidRDefault="00E928C6" w:rsidP="00E928C6">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E928C6" w:rsidRPr="001F4016" w:rsidRDefault="00E928C6" w:rsidP="001A252B">
      <w:pPr>
        <w:spacing w:after="120" w:line="240" w:lineRule="auto"/>
        <w:rPr>
          <w:rFonts w:ascii="Arial" w:hAnsi="Arial" w:cs="Arial"/>
          <w:sz w:val="24"/>
          <w:szCs w:val="24"/>
        </w:rPr>
      </w:pPr>
    </w:p>
    <w:p w:rsidR="00E42C6D" w:rsidRPr="001F4016" w:rsidRDefault="00E928C6" w:rsidP="00C71F57">
      <w:pPr>
        <w:pStyle w:val="ListParagraph"/>
        <w:numPr>
          <w:ilvl w:val="1"/>
          <w:numId w:val="123"/>
        </w:numPr>
        <w:spacing w:after="120" w:line="240" w:lineRule="auto"/>
        <w:rPr>
          <w:rFonts w:ascii="Calibri" w:hAnsi="Calibri" w:cs="Calibri"/>
          <w:sz w:val="24"/>
          <w:szCs w:val="24"/>
        </w:rPr>
      </w:pPr>
      <w:r w:rsidRPr="001F4016">
        <w:rPr>
          <w:rFonts w:ascii="SutonnyMJ" w:hAnsi="SutonnyMJ"/>
          <w:sz w:val="24"/>
          <w:szCs w:val="24"/>
        </w:rPr>
        <w:t>nv‡Zi Ae¯’v †`Lyb (10.G.10 hw` n¨vu nq)</w:t>
      </w:r>
      <w:r w:rsidR="00E42C6D" w:rsidRPr="001F4016">
        <w:rPr>
          <w:rFonts w:ascii="Arial" w:hAnsi="Arial" w:cs="Arial"/>
          <w:sz w:val="24"/>
          <w:szCs w:val="24"/>
        </w:rPr>
        <w:tab/>
      </w:r>
      <w:r w:rsidRPr="001F4016">
        <w:rPr>
          <w:rFonts w:ascii="Calibri" w:hAnsi="Calibri" w:cs="Calibri"/>
          <w:sz w:val="24"/>
          <w:szCs w:val="24"/>
        </w:rPr>
        <w:t>[Status of hands (if the ans of 10.A.10 is yes)]</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nv‡Zi bL</w:t>
      </w:r>
      <w:r w:rsidRPr="001F4016">
        <w:rPr>
          <w:rFonts w:ascii="Arial" w:hAnsi="Arial" w:cs="Arial"/>
          <w:sz w:val="24"/>
          <w:szCs w:val="24"/>
        </w:rPr>
        <w:t xml:space="preserve"> [</w:t>
      </w:r>
      <w:r w:rsidRPr="001F4016">
        <w:rPr>
          <w:sz w:val="24"/>
          <w:szCs w:val="24"/>
        </w:rPr>
        <w:t>Fingernails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KiZj</w:t>
      </w:r>
      <w:r w:rsidRPr="001F4016">
        <w:rPr>
          <w:rFonts w:ascii="Arial" w:hAnsi="Arial" w:cs="Arial"/>
          <w:sz w:val="24"/>
          <w:szCs w:val="24"/>
        </w:rPr>
        <w:t xml:space="preserve"> [</w:t>
      </w:r>
      <w:r w:rsidRPr="001F4016">
        <w:rPr>
          <w:sz w:val="24"/>
          <w:szCs w:val="24"/>
        </w:rPr>
        <w:t>Palms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Av½y‡ji m¤§yLfvM</w:t>
      </w:r>
      <w:r w:rsidRPr="001F4016">
        <w:rPr>
          <w:rFonts w:ascii="Arial" w:hAnsi="Arial" w:cs="Arial"/>
          <w:sz w:val="24"/>
          <w:szCs w:val="24"/>
        </w:rPr>
        <w:t xml:space="preserve"> [</w:t>
      </w:r>
      <w:r w:rsidRPr="001F4016">
        <w:rPr>
          <w:sz w:val="24"/>
          <w:szCs w:val="24"/>
        </w:rPr>
        <w:t>Finger pads]</w:t>
      </w:r>
      <w:r w:rsidRPr="001F4016">
        <w:rPr>
          <w:noProof/>
          <w:sz w:val="24"/>
          <w:szCs w:val="24"/>
        </w:rPr>
        <w:t>...................</w:t>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rFonts w:ascii="Calibri" w:hAnsi="Calibri"/>
          <w:sz w:val="24"/>
          <w:szCs w:val="24"/>
        </w:rPr>
        <w:t xml:space="preserve">            </w:t>
      </w: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4A5610" w:rsidRPr="001F4016" w:rsidRDefault="00C71F57" w:rsidP="005764B4">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3B31D0" w:rsidRPr="001F4016" w:rsidRDefault="003B31D0">
      <w:pPr>
        <w:pStyle w:val="ListParagraph"/>
        <w:spacing w:after="120" w:line="240" w:lineRule="auto"/>
        <w:ind w:left="540"/>
        <w:rPr>
          <w:rFonts w:ascii="Calibri" w:hAnsi="Calibri"/>
          <w:sz w:val="24"/>
          <w:szCs w:val="24"/>
        </w:rPr>
      </w:pPr>
    </w:p>
    <w:p w:rsidR="00E42C6D" w:rsidRPr="001F4016" w:rsidRDefault="006018AA" w:rsidP="00BE2A4E">
      <w:pPr>
        <w:pStyle w:val="ListParagraph"/>
        <w:numPr>
          <w:ilvl w:val="1"/>
          <w:numId w:val="118"/>
        </w:numPr>
        <w:spacing w:after="120" w:line="240" w:lineRule="auto"/>
        <w:rPr>
          <w:rFonts w:ascii="Calibri" w:hAnsi="Calibri"/>
          <w:sz w:val="24"/>
          <w:szCs w:val="24"/>
        </w:rPr>
      </w:pPr>
      <w:r w:rsidRPr="001F4016">
        <w:rPr>
          <w:rFonts w:ascii="SutonnyMJ" w:hAnsi="SutonnyMJ"/>
          <w:sz w:val="24"/>
          <w:szCs w:val="24"/>
        </w:rPr>
        <w:t>DËi`vZvi</w:t>
      </w:r>
      <w:r w:rsidR="00E42C6D" w:rsidRPr="001F4016">
        <w:rPr>
          <w:sz w:val="24"/>
          <w:szCs w:val="24"/>
        </w:rPr>
        <w:t xml:space="preserve"> </w:t>
      </w:r>
      <w:r w:rsidR="00E42C6D" w:rsidRPr="001F4016">
        <w:rPr>
          <w:rFonts w:ascii="SutonnyMJ" w:hAnsi="SutonnyMJ"/>
          <w:sz w:val="24"/>
          <w:szCs w:val="24"/>
        </w:rPr>
        <w:t>nvZ †avqv cÖ`k©b</w:t>
      </w:r>
      <w:r w:rsidRPr="001F4016">
        <w:rPr>
          <w:rFonts w:ascii="SutonnyMJ" w:hAnsi="SutonnyMJ"/>
          <w:sz w:val="24"/>
          <w:szCs w:val="24"/>
        </w:rPr>
        <w:t xml:space="preserve"> [</w:t>
      </w:r>
      <w:r w:rsidR="00E42C6D" w:rsidRPr="001F4016">
        <w:rPr>
          <w:rFonts w:ascii="Calibri" w:hAnsi="Calibri"/>
          <w:sz w:val="24"/>
          <w:szCs w:val="24"/>
        </w:rPr>
        <w:t xml:space="preserve"> </w:t>
      </w:r>
      <w:r w:rsidRPr="001F4016">
        <w:rPr>
          <w:rFonts w:ascii="Calibri" w:hAnsi="Calibri"/>
          <w:sz w:val="24"/>
          <w:szCs w:val="24"/>
        </w:rPr>
        <w:t>Handwashing demonstration of respondents]</w:t>
      </w:r>
    </w:p>
    <w:p w:rsidR="00E42C6D" w:rsidRPr="001F4016" w:rsidRDefault="00E42C6D" w:rsidP="001A252B">
      <w:pPr>
        <w:spacing w:after="120" w:line="240" w:lineRule="auto"/>
        <w:rPr>
          <w:sz w:val="24"/>
          <w:szCs w:val="24"/>
        </w:rPr>
      </w:pPr>
      <w:r w:rsidRPr="001F4016">
        <w:rPr>
          <w:rFonts w:ascii="Calibri" w:hAnsi="Calibri"/>
          <w:sz w:val="24"/>
          <w:szCs w:val="24"/>
        </w:rPr>
        <w:t xml:space="preserve"> </w:t>
      </w:r>
      <w:r w:rsidRPr="001F4016">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1F4016">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1F4016">
        <w:rPr>
          <w:sz w:val="24"/>
          <w:szCs w:val="24"/>
        </w:rPr>
        <w:tab/>
      </w:r>
    </w:p>
    <w:p w:rsidR="00E42C6D" w:rsidRPr="001F4016" w:rsidRDefault="00E42C6D" w:rsidP="001A252B">
      <w:pPr>
        <w:spacing w:after="120" w:line="240" w:lineRule="auto"/>
        <w:rPr>
          <w:rFonts w:ascii="SutonnyMJ" w:hAnsi="SutonnyMJ"/>
          <w:sz w:val="24"/>
          <w:szCs w:val="24"/>
          <w:u w:val="single"/>
        </w:rPr>
      </w:pPr>
      <w:r w:rsidRPr="001F4016">
        <w:rPr>
          <w:rFonts w:ascii="SutonnyMJ" w:hAnsi="SutonnyMJ"/>
          <w:sz w:val="24"/>
          <w:szCs w:val="24"/>
          <w:u w:val="single"/>
        </w:rPr>
        <w:t xml:space="preserve">bx‡Pi †`qv DËi¸‡jvi mv‡_ wgwj‡q nu¨v ev bv †KvW </w:t>
      </w:r>
      <w:r w:rsidR="004C250E" w:rsidRPr="001F4016">
        <w:rPr>
          <w:rFonts w:ascii="SutonnyMJ" w:hAnsi="SutonnyMJ"/>
          <w:sz w:val="24"/>
          <w:szCs w:val="24"/>
          <w:u w:val="single"/>
        </w:rPr>
        <w:t xml:space="preserve">Ki“b </w:t>
      </w:r>
      <w:r w:rsidRPr="001F4016">
        <w:rPr>
          <w:rFonts w:ascii="SutonnyMJ" w:hAnsi="SutonnyMJ"/>
          <w:sz w:val="24"/>
          <w:szCs w:val="24"/>
          <w:u w:val="single"/>
        </w:rPr>
        <w:t xml:space="preserve">    </w:t>
      </w:r>
    </w:p>
    <w:p w:rsidR="00E42C6D" w:rsidRPr="001F4016" w:rsidRDefault="00E42C6D" w:rsidP="001A252B">
      <w:pPr>
        <w:spacing w:after="120" w:line="240" w:lineRule="auto"/>
        <w:rPr>
          <w:sz w:val="24"/>
          <w:szCs w:val="24"/>
        </w:rPr>
      </w:pPr>
      <w:r w:rsidRPr="001F4016">
        <w:rPr>
          <w:sz w:val="24"/>
          <w:szCs w:val="24"/>
          <w:u w:val="single"/>
        </w:rPr>
        <w:t>[</w:t>
      </w:r>
      <w:r w:rsidRPr="001F4016">
        <w:rPr>
          <w:sz w:val="24"/>
          <w:szCs w:val="24"/>
        </w:rPr>
        <w:t xml:space="preserve">Please check this based on answers of the open question]                 </w:t>
      </w:r>
    </w:p>
    <w:p w:rsidR="00E42C6D" w:rsidRPr="001F4016" w:rsidRDefault="00E42C6D" w:rsidP="001A252B">
      <w:pPr>
        <w:spacing w:after="120" w:line="240" w:lineRule="auto"/>
        <w:rPr>
          <w:sz w:val="24"/>
          <w:szCs w:val="24"/>
        </w:rPr>
      </w:pPr>
      <w:r w:rsidRPr="001F4016">
        <w:rPr>
          <w:rFonts w:ascii="Arial" w:hAnsi="Arial" w:cs="Arial"/>
          <w:sz w:val="24"/>
          <w:szCs w:val="24"/>
        </w:rPr>
        <w:lastRenderedPageBreak/>
        <w:t xml:space="preserve"> </w:t>
      </w:r>
      <w:r w:rsidRPr="001F4016">
        <w:rPr>
          <w:rFonts w:ascii="SutonnyMJ" w:hAnsi="SutonnyMJ" w:cs="Arial"/>
          <w:sz w:val="24"/>
          <w:szCs w:val="24"/>
        </w:rPr>
        <w:tab/>
      </w:r>
      <w:r w:rsidRPr="001F4016">
        <w:rPr>
          <w:rFonts w:ascii="SutonnyMJ" w:hAnsi="SutonnyMJ" w:cs="Arial"/>
          <w:sz w:val="24"/>
          <w:szCs w:val="24"/>
        </w:rPr>
        <w:tab/>
      </w:r>
      <w:r w:rsidRPr="001F4016">
        <w:rPr>
          <w:rFonts w:ascii="SutonnyMJ" w:hAnsi="SutonnyMJ" w:cs="Arial"/>
          <w:sz w:val="24"/>
          <w:szCs w:val="24"/>
        </w:rPr>
        <w:tab/>
        <w:t xml:space="preserve">bv </w:t>
      </w:r>
      <w:r w:rsidRPr="001F4016">
        <w:rPr>
          <w:sz w:val="24"/>
          <w:szCs w:val="24"/>
        </w:rPr>
        <w:t>[</w:t>
      </w:r>
      <w:r w:rsidRPr="001F4016">
        <w:rPr>
          <w:i/>
          <w:sz w:val="24"/>
          <w:szCs w:val="24"/>
        </w:rPr>
        <w:t xml:space="preserve"> No</w:t>
      </w:r>
      <w:r w:rsidRPr="001F4016">
        <w:rPr>
          <w:sz w:val="24"/>
          <w:szCs w:val="24"/>
        </w:rPr>
        <w:t>]</w:t>
      </w:r>
      <w:r w:rsidRPr="001F4016">
        <w:rPr>
          <w:i/>
          <w:sz w:val="24"/>
          <w:szCs w:val="24"/>
        </w:rPr>
        <w:t>.</w:t>
      </w:r>
      <w:r w:rsidRPr="001F4016">
        <w:rPr>
          <w:sz w:val="24"/>
          <w:szCs w:val="24"/>
        </w:rPr>
        <w:t>..........................</w:t>
      </w:r>
      <w:r w:rsidRPr="001F4016">
        <w:rPr>
          <w:sz w:val="24"/>
          <w:szCs w:val="24"/>
        </w:rPr>
        <w:tab/>
        <w:t>0</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sz w:val="24"/>
          <w:szCs w:val="24"/>
        </w:rPr>
        <w:t>[</w:t>
      </w:r>
      <w:r w:rsidRPr="001F4016">
        <w:rPr>
          <w:i/>
          <w:sz w:val="24"/>
          <w:szCs w:val="24"/>
        </w:rPr>
        <w:t>Yes</w:t>
      </w:r>
      <w:r w:rsidRPr="001F4016">
        <w:rPr>
          <w:sz w:val="24"/>
          <w:szCs w:val="24"/>
        </w:rPr>
        <w:t>]............................</w:t>
      </w:r>
      <w:r w:rsidRPr="001F4016">
        <w:rPr>
          <w:sz w:val="24"/>
          <w:szCs w:val="24"/>
        </w:rPr>
        <w:tab/>
        <w:t>1</w:t>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 Ges GKnvZ ay‡qwQj </w:t>
      </w:r>
      <w:r w:rsidRPr="001F4016">
        <w:rPr>
          <w:iCs/>
          <w:sz w:val="24"/>
          <w:szCs w:val="24"/>
        </w:rPr>
        <w:t>[Used only water and washed one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w:t>
      </w:r>
      <w:r w:rsidRPr="001F4016">
        <w:rPr>
          <w:rFonts w:ascii="SutonnyMJ" w:hAnsi="SutonnyMJ"/>
          <w:sz w:val="24"/>
          <w:szCs w:val="24"/>
        </w:rPr>
        <w:t xml:space="preserve"> </w:t>
      </w:r>
      <w:r w:rsidRPr="001F4016">
        <w:rPr>
          <w:rFonts w:ascii="SutonnyMJ" w:hAnsi="SutonnyMJ" w:cs="Arial"/>
          <w:iCs/>
          <w:sz w:val="24"/>
          <w:szCs w:val="24"/>
        </w:rPr>
        <w:t xml:space="preserve">Ges `yBnvZ ay‡qwQj </w:t>
      </w:r>
      <w:r w:rsidRPr="001F4016">
        <w:rPr>
          <w:iCs/>
          <w:sz w:val="24"/>
          <w:szCs w:val="24"/>
        </w:rPr>
        <w:t>[Used only water and used both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e¨envi K‡i GKnvZ ay‡qwQj</w:t>
      </w:r>
      <w:r w:rsidRPr="001F4016">
        <w:rPr>
          <w:rFonts w:ascii="Arial" w:hAnsi="Arial" w:cs="Arial"/>
          <w:iCs/>
          <w:sz w:val="24"/>
          <w:szCs w:val="24"/>
        </w:rPr>
        <w:t xml:space="preserve"> </w:t>
      </w:r>
      <w:r w:rsidRPr="001F4016">
        <w:rPr>
          <w:iCs/>
          <w:sz w:val="24"/>
          <w:szCs w:val="24"/>
        </w:rPr>
        <w:t>[Used soap and water, washed one hand only]</w:t>
      </w:r>
      <w:r w:rsidRPr="001F4016">
        <w:rPr>
          <w:noProof/>
          <w:sz w:val="24"/>
          <w:szCs w:val="24"/>
        </w:rPr>
        <w:t>.......</w:t>
      </w:r>
      <w:r w:rsidRPr="001F4016">
        <w:rPr>
          <w:sz w:val="24"/>
          <w:szCs w:val="24"/>
        </w:rPr>
        <w:sym w:font="Symbol" w:char="F0FF"/>
      </w:r>
    </w:p>
    <w:p w:rsidR="00D96596" w:rsidRPr="001F4016" w:rsidRDefault="00E42C6D" w:rsidP="00D96596">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 xml:space="preserve">e¨envi K‡i </w:t>
      </w:r>
      <w:r w:rsidRPr="001F4016">
        <w:rPr>
          <w:rFonts w:ascii="SutonnyMJ" w:hAnsi="SutonnyMJ"/>
          <w:sz w:val="24"/>
          <w:szCs w:val="24"/>
        </w:rPr>
        <w:t>`yB nvZB ay‡qwQj</w:t>
      </w:r>
      <w:r w:rsidRPr="001F4016">
        <w:rPr>
          <w:rFonts w:ascii="Arial" w:hAnsi="Arial" w:cs="Arial"/>
          <w:iCs/>
          <w:sz w:val="24"/>
          <w:szCs w:val="24"/>
        </w:rPr>
        <w:t xml:space="preserve"> </w:t>
      </w:r>
      <w:r w:rsidRPr="001F4016">
        <w:rPr>
          <w:iCs/>
          <w:sz w:val="24"/>
          <w:szCs w:val="24"/>
        </w:rPr>
        <w:t>[Used soap and water washed both hands]</w:t>
      </w:r>
      <w:r w:rsidRPr="001F4016">
        <w:rPr>
          <w:noProof/>
          <w:sz w:val="24"/>
          <w:szCs w:val="24"/>
        </w:rPr>
        <w:t>........</w:t>
      </w:r>
      <w:r w:rsidRPr="001F4016">
        <w:rPr>
          <w:noProof/>
          <w:sz w:val="24"/>
          <w:szCs w:val="24"/>
        </w:rPr>
        <w:tab/>
      </w:r>
      <w:r w:rsidRPr="001F4016">
        <w:rPr>
          <w:sz w:val="24"/>
          <w:szCs w:val="24"/>
        </w:rPr>
        <w:sym w:font="Symbol" w:char="F0FF"/>
      </w:r>
    </w:p>
    <w:p w:rsidR="00C33A7A" w:rsidRPr="001F4016" w:rsidRDefault="00C33A7A" w:rsidP="00D96596">
      <w:pPr>
        <w:pStyle w:val="ListParagraph"/>
        <w:numPr>
          <w:ilvl w:val="0"/>
          <w:numId w:val="8"/>
        </w:numPr>
        <w:spacing w:after="120" w:line="240" w:lineRule="auto"/>
        <w:rPr>
          <w:rFonts w:ascii="SutonnyMJ" w:hAnsi="SutonnyMJ" w:cs="Arial"/>
          <w:iCs/>
          <w:sz w:val="24"/>
          <w:szCs w:val="24"/>
        </w:rPr>
      </w:pPr>
      <w:r w:rsidRPr="001F4016">
        <w:rPr>
          <w:rFonts w:ascii="SutonnyMJ" w:hAnsi="SutonnyMJ" w:cs="Arial"/>
          <w:iCs/>
          <w:sz w:val="24"/>
          <w:szCs w:val="24"/>
        </w:rPr>
        <w:t>ch©‡e¶Y Kiv m¤¢e nqwb/cÖZ¨vL¨vb</w:t>
      </w:r>
      <w:r w:rsidRPr="001F4016">
        <w:rPr>
          <w:rFonts w:ascii="Calibri" w:hAnsi="Calibri" w:cs="Calibri"/>
          <w:iCs/>
          <w:sz w:val="24"/>
          <w:szCs w:val="24"/>
        </w:rPr>
        <w:t xml:space="preserve"> [Observation was not possible/refused]</w:t>
      </w:r>
    </w:p>
    <w:p w:rsidR="00D96596" w:rsidRPr="001F4016" w:rsidRDefault="00D96596" w:rsidP="00D96596">
      <w:pPr>
        <w:spacing w:after="120" w:line="240" w:lineRule="auto"/>
        <w:rPr>
          <w:rFonts w:ascii="SutonnyMJ" w:hAnsi="SutonnyMJ"/>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KZ¶Y (†m‡K‡Û MYbv </w:t>
      </w:r>
      <w:r w:rsidR="004C250E" w:rsidRPr="001F4016">
        <w:rPr>
          <w:rFonts w:ascii="SutonnyMJ" w:hAnsi="SutonnyMJ"/>
          <w:sz w:val="24"/>
          <w:szCs w:val="24"/>
        </w:rPr>
        <w:t xml:space="preserve">Ki“b </w:t>
      </w:r>
      <w:r w:rsidRPr="001F4016">
        <w:rPr>
          <w:rFonts w:ascii="SutonnyMJ" w:hAnsi="SutonnyMJ"/>
          <w:sz w:val="24"/>
          <w:szCs w:val="24"/>
        </w:rPr>
        <w:t>) mvevb w`‡q nvZ N‡l‡Qb ?</w:t>
      </w:r>
      <w:r w:rsidRPr="001F4016">
        <w:rPr>
          <w:rFonts w:ascii="Arial" w:hAnsi="Arial" w:cs="Arial"/>
          <w:iCs/>
          <w:sz w:val="24"/>
          <w:szCs w:val="24"/>
        </w:rPr>
        <w:t xml:space="preserve"> </w:t>
      </w:r>
      <w:r w:rsidRPr="001F4016">
        <w:rPr>
          <w:iCs/>
          <w:sz w:val="24"/>
          <w:szCs w:val="24"/>
        </w:rPr>
        <w:t>[How long (count seconds)t</w:t>
      </w:r>
      <w:r w:rsidR="003B03FA" w:rsidRPr="001F4016">
        <w:rPr>
          <w:iCs/>
          <w:sz w:val="24"/>
          <w:szCs w:val="24"/>
        </w:rPr>
        <w:t>he person rub hands with soap?]</w:t>
      </w:r>
      <w:r w:rsidR="003B03FA" w:rsidRPr="001F4016">
        <w:rPr>
          <w:noProof/>
          <w:sz w:val="24"/>
          <w:szCs w:val="24"/>
        </w:rPr>
        <w:t>........</w:t>
      </w:r>
      <w:r w:rsidRPr="001F4016">
        <w:rPr>
          <w:noProof/>
          <w:sz w:val="24"/>
          <w:szCs w:val="24"/>
        </w:rPr>
        <w:t>......................................................................</w:t>
      </w:r>
      <w:r w:rsidRPr="001F4016">
        <w:rPr>
          <w:rFonts w:ascii="Arial" w:hAnsi="Arial" w:cs="Arial"/>
          <w:noProof/>
          <w:sz w:val="24"/>
          <w:szCs w:val="24"/>
        </w:rPr>
        <w:tab/>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3B03FA" w:rsidRPr="001F4016" w:rsidRDefault="003B03FA" w:rsidP="003B03FA">
      <w:pPr>
        <w:pStyle w:val="ListParagraph"/>
        <w:spacing w:after="120" w:line="240" w:lineRule="auto"/>
        <w:rPr>
          <w:iCs/>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nvZ ay‡q †`Lv‡bvi ci wKfv‡e nvZ †gvQv/ ïKv‡bv n‡q‡Q ? </w:t>
      </w:r>
      <w:r w:rsidRPr="001F4016">
        <w:rPr>
          <w:rFonts w:ascii="Arial" w:hAnsi="Arial" w:cs="Arial"/>
          <w:iCs/>
          <w:sz w:val="24"/>
          <w:szCs w:val="24"/>
        </w:rPr>
        <w:t>...................</w:t>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E42C6D" w:rsidRPr="001F4016" w:rsidRDefault="0007053F" w:rsidP="001A252B">
      <w:pPr>
        <w:spacing w:after="120" w:line="240" w:lineRule="auto"/>
        <w:ind w:left="720"/>
        <w:rPr>
          <w:iCs/>
          <w:sz w:val="24"/>
          <w:szCs w:val="24"/>
        </w:rPr>
      </w:pPr>
      <w:r w:rsidRPr="001F4016">
        <w:rPr>
          <w:iCs/>
          <w:sz w:val="24"/>
          <w:szCs w:val="24"/>
        </w:rPr>
        <w:t>[After the</w:t>
      </w:r>
      <w:r w:rsidR="00E42C6D" w:rsidRPr="001F4016">
        <w:rPr>
          <w:iCs/>
          <w:sz w:val="24"/>
          <w:szCs w:val="24"/>
        </w:rPr>
        <w:t xml:space="preserve"> h</w:t>
      </w:r>
      <w:r w:rsidR="00E42C6D" w:rsidRPr="001F4016">
        <w:rPr>
          <w:sz w:val="24"/>
          <w:szCs w:val="24"/>
          <w:u w:val="single"/>
        </w:rPr>
        <w:t>and washing demo</w:t>
      </w:r>
      <w:r w:rsidR="00E42C6D" w:rsidRPr="001F4016">
        <w:rPr>
          <w:iCs/>
          <w:sz w:val="24"/>
          <w:szCs w:val="24"/>
        </w:rPr>
        <w:t xml:space="preserve"> hands were dried with]</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cwi‡aq Kvc‡o</w:t>
      </w:r>
      <w:r w:rsidRPr="001F4016">
        <w:rPr>
          <w:rFonts w:ascii="Arial" w:hAnsi="Arial" w:cs="Arial"/>
          <w:iCs/>
          <w:sz w:val="24"/>
          <w:szCs w:val="24"/>
        </w:rPr>
        <w:t xml:space="preserve"> (</w:t>
      </w:r>
      <w:r w:rsidRPr="001F4016">
        <w:rPr>
          <w:rFonts w:ascii="SutonnyMJ" w:hAnsi="SutonnyMJ" w:cs="Arial"/>
          <w:sz w:val="24"/>
          <w:szCs w:val="24"/>
        </w:rPr>
        <w:t>kvwoi AuvPj, †m‡jvqvi/ KvwgR</w:t>
      </w:r>
      <w:r w:rsidR="001F6611" w:rsidRPr="001F4016">
        <w:rPr>
          <w:rFonts w:ascii="SutonnyMJ" w:hAnsi="SutonnyMJ" w:cs="Arial"/>
          <w:sz w:val="24"/>
          <w:szCs w:val="24"/>
        </w:rPr>
        <w:t xml:space="preserve">/jyw½ /kvU© </w:t>
      </w:r>
      <w:r w:rsidRPr="001F4016">
        <w:rPr>
          <w:rFonts w:ascii="SutonnyMJ" w:hAnsi="SutonnyMJ" w:cs="Arial"/>
          <w:sz w:val="24"/>
          <w:szCs w:val="24"/>
        </w:rPr>
        <w:t xml:space="preserve"> BZ¨vw`</w:t>
      </w:r>
      <w:r w:rsidRPr="001F4016">
        <w:rPr>
          <w:rFonts w:ascii="Arial" w:hAnsi="Arial" w:cs="Arial"/>
          <w:iCs/>
          <w:sz w:val="24"/>
          <w:szCs w:val="24"/>
        </w:rPr>
        <w:t xml:space="preserve">) </w:t>
      </w:r>
      <w:r w:rsidRPr="001F4016">
        <w:rPr>
          <w:iCs/>
          <w:sz w:val="24"/>
          <w:szCs w:val="24"/>
        </w:rPr>
        <w:t>[Dried hands on clothing that</w:t>
      </w:r>
      <w:r w:rsidR="00023D27" w:rsidRPr="001F4016">
        <w:rPr>
          <w:iCs/>
          <w:sz w:val="24"/>
          <w:szCs w:val="24"/>
        </w:rPr>
        <w:t xml:space="preserve"> </w:t>
      </w:r>
      <w:r w:rsidRPr="001F4016">
        <w:rPr>
          <w:iCs/>
          <w:sz w:val="24"/>
          <w:szCs w:val="24"/>
        </w:rPr>
        <w:t xml:space="preserve">she was wearing]: </w:t>
      </w:r>
      <w:r w:rsidRPr="001F4016">
        <w:rPr>
          <w:i/>
          <w:sz w:val="24"/>
          <w:szCs w:val="24"/>
        </w:rPr>
        <w:t>Sharir Anchal, shalwer/ kamiz</w:t>
      </w:r>
      <w:r w:rsidR="001F6611" w:rsidRPr="001F4016">
        <w:rPr>
          <w:i/>
          <w:sz w:val="24"/>
          <w:szCs w:val="24"/>
        </w:rPr>
        <w:t>/lungi/shirt</w:t>
      </w:r>
      <w:r w:rsidRPr="001F4016">
        <w:rPr>
          <w:i/>
          <w:sz w:val="24"/>
          <w:szCs w:val="24"/>
        </w:rPr>
        <w:t xml:space="preserve"> etc</w:t>
      </w:r>
      <w:r w:rsidRPr="001F4016">
        <w:rPr>
          <w:iCs/>
          <w:sz w:val="24"/>
          <w:szCs w:val="24"/>
        </w:rPr>
        <w:t>............................................</w:t>
      </w:r>
      <w:r w:rsidRPr="001F4016">
        <w:rPr>
          <w:i/>
          <w:sz w:val="24"/>
          <w:szCs w:val="24"/>
        </w:rPr>
        <w:tab/>
      </w:r>
      <w:r w:rsidRPr="001F4016">
        <w:rPr>
          <w:iCs/>
          <w:sz w:val="24"/>
          <w:szCs w:val="24"/>
        </w:rPr>
        <w:t>1</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gqjv Kvco (†hgb: jyw½,</w:t>
      </w:r>
      <w:r w:rsidR="001F6611" w:rsidRPr="001F4016">
        <w:rPr>
          <w:rFonts w:ascii="SutonnyMJ" w:hAnsi="SutonnyMJ" w:cs="Arial"/>
          <w:sz w:val="24"/>
          <w:szCs w:val="24"/>
        </w:rPr>
        <w:t xml:space="preserve">kvU©  , </w:t>
      </w:r>
      <w:r w:rsidRPr="001F4016">
        <w:rPr>
          <w:rFonts w:ascii="SutonnyMJ" w:hAnsi="SutonnyMJ" w:cs="Arial"/>
          <w:sz w:val="24"/>
          <w:szCs w:val="24"/>
        </w:rPr>
        <w:t xml:space="preserve">MvgQv, †Zvqv‡j BZ¨vw`) </w:t>
      </w:r>
      <w:r w:rsidRPr="001F4016">
        <w:rPr>
          <w:iCs/>
          <w:sz w:val="24"/>
          <w:szCs w:val="24"/>
        </w:rPr>
        <w:t>[Dirty cloth (such as lungi,</w:t>
      </w:r>
    </w:p>
    <w:p w:rsidR="00E42C6D" w:rsidRPr="001F4016" w:rsidRDefault="00E42C6D" w:rsidP="00023D27">
      <w:pPr>
        <w:pStyle w:val="ListParagraph"/>
        <w:spacing w:after="120" w:line="240" w:lineRule="auto"/>
        <w:ind w:left="1440"/>
        <w:rPr>
          <w:iCs/>
          <w:sz w:val="24"/>
          <w:szCs w:val="24"/>
        </w:rPr>
      </w:pPr>
      <w:r w:rsidRPr="001F4016">
        <w:rPr>
          <w:iCs/>
          <w:sz w:val="24"/>
          <w:szCs w:val="24"/>
        </w:rPr>
        <w:t>gamsa, towel etc. tho</w:t>
      </w:r>
      <w:r w:rsidR="00023D27" w:rsidRPr="001F4016">
        <w:rPr>
          <w:iCs/>
          <w:sz w:val="24"/>
          <w:szCs w:val="24"/>
        </w:rPr>
        <w:t>se looked dirty)].............</w:t>
      </w:r>
      <w:r w:rsidRPr="001F4016">
        <w:rPr>
          <w:iCs/>
          <w:sz w:val="24"/>
          <w:szCs w:val="24"/>
        </w:rPr>
        <w:t>.................................</w:t>
      </w:r>
      <w:r w:rsidRPr="001F4016">
        <w:rPr>
          <w:iCs/>
          <w:sz w:val="24"/>
          <w:szCs w:val="24"/>
        </w:rPr>
        <w:tab/>
        <w:t xml:space="preserve">2 </w:t>
      </w:r>
    </w:p>
    <w:p w:rsidR="00E42C6D" w:rsidRPr="001F4016" w:rsidRDefault="00023D27" w:rsidP="002673CB">
      <w:pPr>
        <w:pStyle w:val="ListParagraph"/>
        <w:spacing w:after="120" w:line="240" w:lineRule="auto"/>
        <w:ind w:left="1440"/>
        <w:rPr>
          <w:iCs/>
          <w:sz w:val="24"/>
          <w:szCs w:val="24"/>
        </w:rPr>
      </w:pPr>
      <w:r w:rsidRPr="001F4016">
        <w:rPr>
          <w:rFonts w:ascii="SutonnyMJ" w:hAnsi="SutonnyMJ" w:cs="Arial"/>
          <w:sz w:val="24"/>
          <w:szCs w:val="24"/>
        </w:rPr>
        <w:t xml:space="preserve">cwi®‹vi </w:t>
      </w:r>
      <w:r w:rsidR="00E42C6D" w:rsidRPr="001F4016">
        <w:rPr>
          <w:rFonts w:ascii="SutonnyMJ" w:hAnsi="SutonnyMJ" w:cs="Arial"/>
          <w:sz w:val="24"/>
          <w:szCs w:val="24"/>
        </w:rPr>
        <w:t xml:space="preserve">Kvco (†hgb: MvgQv, †Zvqv‡j BZ¨vw`) </w:t>
      </w:r>
      <w:r w:rsidR="00E42C6D" w:rsidRPr="001F4016">
        <w:rPr>
          <w:iCs/>
          <w:sz w:val="24"/>
          <w:szCs w:val="24"/>
        </w:rPr>
        <w:t>[Clean cloth: (such as: Gamsa, towel etc.)]............................</w:t>
      </w:r>
      <w:r w:rsidRPr="001F4016">
        <w:rPr>
          <w:iCs/>
          <w:sz w:val="24"/>
          <w:szCs w:val="24"/>
        </w:rPr>
        <w:t>...........</w:t>
      </w:r>
      <w:r w:rsidR="00E42C6D" w:rsidRPr="001F4016">
        <w:rPr>
          <w:iCs/>
          <w:sz w:val="24"/>
          <w:szCs w:val="24"/>
        </w:rPr>
        <w:t>...................................................</w:t>
      </w:r>
      <w:r w:rsidR="00E42C6D" w:rsidRPr="001F4016">
        <w:rPr>
          <w:iCs/>
          <w:sz w:val="24"/>
          <w:szCs w:val="24"/>
        </w:rPr>
        <w:tab/>
        <w:t>3</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sz w:val="24"/>
          <w:szCs w:val="24"/>
        </w:rPr>
        <w:t>evZv‡m</w:t>
      </w:r>
      <w:r w:rsidRPr="001F4016">
        <w:rPr>
          <w:rFonts w:ascii="Arial" w:hAnsi="Arial" w:cs="Arial"/>
          <w:iCs/>
          <w:sz w:val="24"/>
          <w:szCs w:val="24"/>
        </w:rPr>
        <w:t xml:space="preserve"> </w:t>
      </w:r>
      <w:r w:rsidRPr="001F4016">
        <w:rPr>
          <w:iCs/>
          <w:sz w:val="24"/>
          <w:szCs w:val="24"/>
        </w:rPr>
        <w:t>[Air dry] .........</w:t>
      </w:r>
      <w:r w:rsidR="00023D27" w:rsidRPr="001F4016">
        <w:rPr>
          <w:iCs/>
          <w:sz w:val="24"/>
          <w:szCs w:val="24"/>
        </w:rPr>
        <w:t>......................</w:t>
      </w:r>
      <w:r w:rsidRPr="001F4016">
        <w:rPr>
          <w:iCs/>
          <w:sz w:val="24"/>
          <w:szCs w:val="24"/>
        </w:rPr>
        <w:t>.............................................................</w:t>
      </w:r>
      <w:r w:rsidRPr="001F4016">
        <w:rPr>
          <w:iCs/>
          <w:sz w:val="24"/>
          <w:szCs w:val="24"/>
        </w:rPr>
        <w:tab/>
        <w:t>4</w:t>
      </w:r>
    </w:p>
    <w:p w:rsidR="00E42C6D" w:rsidRPr="001F4016" w:rsidRDefault="00E42C6D" w:rsidP="002673CB">
      <w:pPr>
        <w:pStyle w:val="ListParagraph"/>
        <w:spacing w:after="120" w:line="240" w:lineRule="auto"/>
        <w:ind w:left="1440"/>
        <w:rPr>
          <w:iCs/>
          <w:sz w:val="24"/>
          <w:szCs w:val="24"/>
        </w:rPr>
      </w:pPr>
      <w:r w:rsidRPr="001F4016">
        <w:rPr>
          <w:rFonts w:ascii="SutonnyMJ" w:hAnsi="SutonnyMJ" w:cs="Arial"/>
          <w:iCs/>
          <w:sz w:val="24"/>
          <w:szCs w:val="24"/>
        </w:rPr>
        <w:t>ïKv‡bv nqwb</w:t>
      </w:r>
      <w:r w:rsidRPr="001F4016">
        <w:rPr>
          <w:rFonts w:ascii="Calibri" w:hAnsi="Calibri" w:cs="Arial"/>
          <w:iCs/>
          <w:sz w:val="24"/>
          <w:szCs w:val="24"/>
        </w:rPr>
        <w:t xml:space="preserve"> </w:t>
      </w:r>
      <w:r w:rsidRPr="001F4016">
        <w:rPr>
          <w:iCs/>
          <w:sz w:val="24"/>
          <w:szCs w:val="24"/>
        </w:rPr>
        <w:t>[Not dry].........</w:t>
      </w:r>
      <w:r w:rsidR="00023D27" w:rsidRPr="001F4016">
        <w:rPr>
          <w:iCs/>
          <w:sz w:val="24"/>
          <w:szCs w:val="24"/>
        </w:rPr>
        <w:t>......................</w:t>
      </w:r>
      <w:r w:rsidRPr="001F4016">
        <w:rPr>
          <w:iCs/>
          <w:sz w:val="24"/>
          <w:szCs w:val="24"/>
        </w:rPr>
        <w:t>.....................................................</w:t>
      </w:r>
      <w:r w:rsidRPr="001F4016">
        <w:rPr>
          <w:iCs/>
          <w:sz w:val="24"/>
          <w:szCs w:val="24"/>
        </w:rPr>
        <w:tab/>
        <w:t>5</w:t>
      </w:r>
    </w:p>
    <w:p w:rsidR="009F6198" w:rsidRDefault="00E42C6D" w:rsidP="002673CB">
      <w:pPr>
        <w:pStyle w:val="ListParagraph"/>
        <w:spacing w:after="120" w:line="240" w:lineRule="auto"/>
        <w:ind w:left="1440"/>
        <w:rPr>
          <w:sz w:val="24"/>
          <w:szCs w:val="24"/>
        </w:rPr>
      </w:pPr>
      <w:r w:rsidRPr="001F4016">
        <w:rPr>
          <w:rFonts w:ascii="SutonnyMJ" w:hAnsi="SutonnyMJ"/>
          <w:sz w:val="24"/>
          <w:szCs w:val="24"/>
        </w:rPr>
        <w:t xml:space="preserve">cÖ‡hvR¨ bq </w:t>
      </w:r>
      <w:r w:rsidRPr="001F4016">
        <w:rPr>
          <w:sz w:val="24"/>
          <w:szCs w:val="24"/>
        </w:rPr>
        <w:t>[Not applicable]</w:t>
      </w:r>
      <w:r w:rsidR="00023D27" w:rsidRPr="001F4016">
        <w:rPr>
          <w:iCs/>
          <w:sz w:val="24"/>
          <w:szCs w:val="24"/>
        </w:rPr>
        <w:t xml:space="preserve"> ........................</w:t>
      </w:r>
      <w:r w:rsidRPr="001F4016">
        <w:rPr>
          <w:iCs/>
          <w:sz w:val="24"/>
          <w:szCs w:val="24"/>
        </w:rPr>
        <w:t>......................................................</w:t>
      </w:r>
      <w:r w:rsidRPr="001F4016">
        <w:rPr>
          <w:sz w:val="24"/>
          <w:szCs w:val="24"/>
        </w:rPr>
        <w:tab/>
        <w:t>888</w:t>
      </w:r>
    </w:p>
    <w:p w:rsidR="002673CB" w:rsidRPr="002673CB" w:rsidRDefault="002673CB" w:rsidP="002673CB">
      <w:pPr>
        <w:pStyle w:val="ListParagraph"/>
        <w:spacing w:after="120" w:line="240" w:lineRule="auto"/>
        <w:ind w:left="1440"/>
        <w:rPr>
          <w:sz w:val="24"/>
          <w:szCs w:val="24"/>
        </w:rPr>
      </w:pPr>
    </w:p>
    <w:p w:rsidR="00F77E32" w:rsidRPr="001F4016" w:rsidRDefault="00F77E32" w:rsidP="00887B3C">
      <w:pPr>
        <w:pStyle w:val="ListParagraph"/>
        <w:numPr>
          <w:ilvl w:val="1"/>
          <w:numId w:val="118"/>
        </w:numPr>
        <w:spacing w:after="120" w:line="240" w:lineRule="auto"/>
        <w:rPr>
          <w:rFonts w:cs="Arial"/>
          <w:sz w:val="24"/>
          <w:szCs w:val="24"/>
        </w:rPr>
      </w:pPr>
      <w:r w:rsidRPr="001F4016">
        <w:rPr>
          <w:rFonts w:ascii="SutonnyMJ" w:hAnsi="SutonnyMJ"/>
          <w:sz w:val="24"/>
          <w:szCs w:val="24"/>
        </w:rPr>
        <w:t>wRwcGm †KvAiwW‡bU [</w:t>
      </w:r>
      <w:r w:rsidRPr="001F4016">
        <w:rPr>
          <w:rFonts w:cs="Arial"/>
          <w:sz w:val="24"/>
          <w:szCs w:val="24"/>
        </w:rPr>
        <w:t>GPS coordinates]:</w:t>
      </w:r>
    </w:p>
    <w:p w:rsidR="009F6198" w:rsidRPr="001F4016" w:rsidRDefault="009F6198" w:rsidP="00887B3C">
      <w:pPr>
        <w:pStyle w:val="NoSpacing"/>
        <w:spacing w:after="120"/>
        <w:ind w:left="555"/>
        <w:rPr>
          <w:b/>
          <w:sz w:val="24"/>
          <w:szCs w:val="24"/>
        </w:rPr>
      </w:pPr>
    </w:p>
    <w:p w:rsidR="00672150" w:rsidRDefault="009F6198" w:rsidP="009F6198">
      <w:pPr>
        <w:pStyle w:val="NoSpacing"/>
        <w:spacing w:after="120"/>
        <w:jc w:val="center"/>
        <w:rPr>
          <w:b/>
          <w:sz w:val="24"/>
          <w:szCs w:val="24"/>
        </w:rPr>
      </w:pPr>
      <w:r w:rsidRPr="001F4016">
        <w:rPr>
          <w:b/>
          <w:sz w:val="24"/>
          <w:szCs w:val="24"/>
        </w:rPr>
        <w:t>Thank you for your time</w:t>
      </w:r>
    </w:p>
    <w:p w:rsidR="003E5ED6" w:rsidRPr="003246FB" w:rsidRDefault="00672150" w:rsidP="00887B3C">
      <w:pPr>
        <w:pStyle w:val="NoSpacing"/>
        <w:spacing w:after="120"/>
        <w:jc w:val="center"/>
        <w:rPr>
          <w:b/>
          <w:sz w:val="24"/>
          <w:szCs w:val="24"/>
        </w:rPr>
      </w:pPr>
      <w:r>
        <w:rPr>
          <w:b/>
          <w:sz w:val="24"/>
          <w:szCs w:val="24"/>
        </w:rPr>
        <w:t>Updated</w:t>
      </w:r>
      <w:r w:rsidR="00927F10">
        <w:rPr>
          <w:b/>
          <w:sz w:val="24"/>
          <w:szCs w:val="24"/>
        </w:rPr>
        <w:t xml:space="preserve">: </w:t>
      </w:r>
      <w:r w:rsidR="009966AE">
        <w:rPr>
          <w:b/>
          <w:sz w:val="24"/>
          <w:szCs w:val="24"/>
        </w:rPr>
        <w:t>03. 08. 15</w:t>
      </w:r>
    </w:p>
    <w:sectPr w:rsidR="003E5ED6" w:rsidRPr="003246FB" w:rsidSect="006C12AB">
      <w:footerReference w:type="default" r:id="rId2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711" w:rsidRDefault="005B7711" w:rsidP="00E42C6D">
      <w:pPr>
        <w:spacing w:after="0" w:line="240" w:lineRule="auto"/>
      </w:pPr>
      <w:r>
        <w:separator/>
      </w:r>
    </w:p>
  </w:endnote>
  <w:endnote w:type="continuationSeparator" w:id="1">
    <w:p w:rsidR="005B7711" w:rsidRDefault="005B7711"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3E63F0" w:rsidRDefault="003E63F0">
        <w:pPr>
          <w:pStyle w:val="Footer"/>
          <w:jc w:val="right"/>
        </w:pPr>
        <w:fldSimple w:instr=" PAGE   \* MERGEFORMAT ">
          <w:r w:rsidR="007D4F46">
            <w:rPr>
              <w:noProof/>
            </w:rPr>
            <w:t>5</w:t>
          </w:r>
        </w:fldSimple>
      </w:p>
    </w:sdtContent>
  </w:sdt>
  <w:p w:rsidR="003E63F0" w:rsidRDefault="003E6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711" w:rsidRDefault="005B7711" w:rsidP="00E42C6D">
      <w:pPr>
        <w:spacing w:after="0" w:line="240" w:lineRule="auto"/>
      </w:pPr>
      <w:r>
        <w:separator/>
      </w:r>
    </w:p>
  </w:footnote>
  <w:footnote w:type="continuationSeparator" w:id="1">
    <w:p w:rsidR="005B7711" w:rsidRDefault="005B7711"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FBAED00E"/>
    <w:lvl w:ilvl="0" w:tplc="5D2CB3E6">
      <w:start w:val="1"/>
      <w:numFmt w:val="lowerLetter"/>
      <w:lvlText w:val="%1."/>
      <w:lvlJc w:val="left"/>
      <w:pPr>
        <w:ind w:left="63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943D54"/>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47768A"/>
    <w:multiLevelType w:val="hybridMultilevel"/>
    <w:tmpl w:val="68D05730"/>
    <w:lvl w:ilvl="0" w:tplc="7272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7">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E855BB"/>
    <w:multiLevelType w:val="hybridMultilevel"/>
    <w:tmpl w:val="152A50AE"/>
    <w:lvl w:ilvl="0" w:tplc="90D83FA8">
      <w:start w:val="1"/>
      <w:numFmt w:val="decimal"/>
      <w:lvlText w:val="1.%1."/>
      <w:lvlJc w:val="left"/>
      <w:pPr>
        <w:tabs>
          <w:tab w:val="num" w:pos="360"/>
        </w:tabs>
        <w:ind w:left="360" w:hanging="360"/>
      </w:pPr>
      <w:rPr>
        <w:rFonts w:asciiTheme="minorHAnsi" w:hAnsiTheme="minorHAnsi" w:cs="Calibri" w:hint="default"/>
        <w:b w:val="0"/>
        <w:sz w:val="22"/>
        <w:szCs w:val="22"/>
      </w:rPr>
    </w:lvl>
    <w:lvl w:ilvl="1" w:tplc="301AB80C">
      <w:start w:val="1"/>
      <w:numFmt w:val="bullet"/>
      <w:lvlText w:val=""/>
      <w:lvlJc w:val="left"/>
      <w:pPr>
        <w:tabs>
          <w:tab w:val="num" w:pos="1080"/>
        </w:tabs>
        <w:ind w:left="1080" w:hanging="360"/>
      </w:pPr>
      <w:rPr>
        <w:rFonts w:ascii="Wingdings" w:hAnsi="Wingdings" w:hint="default"/>
      </w:rPr>
    </w:lvl>
    <w:lvl w:ilvl="2" w:tplc="21B6C536" w:tentative="1">
      <w:start w:val="1"/>
      <w:numFmt w:val="bullet"/>
      <w:lvlText w:val=""/>
      <w:lvlJc w:val="left"/>
      <w:pPr>
        <w:tabs>
          <w:tab w:val="num" w:pos="1800"/>
        </w:tabs>
        <w:ind w:left="1800" w:hanging="360"/>
      </w:pPr>
      <w:rPr>
        <w:rFonts w:ascii="Wingdings" w:hAnsi="Wingdings" w:hint="default"/>
      </w:rPr>
    </w:lvl>
    <w:lvl w:ilvl="3" w:tplc="6136D15C" w:tentative="1">
      <w:start w:val="1"/>
      <w:numFmt w:val="bullet"/>
      <w:lvlText w:val=""/>
      <w:lvlJc w:val="left"/>
      <w:pPr>
        <w:tabs>
          <w:tab w:val="num" w:pos="2520"/>
        </w:tabs>
        <w:ind w:left="2520" w:hanging="360"/>
      </w:pPr>
      <w:rPr>
        <w:rFonts w:ascii="Wingdings" w:hAnsi="Wingdings" w:hint="default"/>
      </w:rPr>
    </w:lvl>
    <w:lvl w:ilvl="4" w:tplc="540233BA" w:tentative="1">
      <w:start w:val="1"/>
      <w:numFmt w:val="bullet"/>
      <w:lvlText w:val=""/>
      <w:lvlJc w:val="left"/>
      <w:pPr>
        <w:tabs>
          <w:tab w:val="num" w:pos="3240"/>
        </w:tabs>
        <w:ind w:left="3240" w:hanging="360"/>
      </w:pPr>
      <w:rPr>
        <w:rFonts w:ascii="Wingdings" w:hAnsi="Wingdings" w:hint="default"/>
      </w:rPr>
    </w:lvl>
    <w:lvl w:ilvl="5" w:tplc="BEB81FA2" w:tentative="1">
      <w:start w:val="1"/>
      <w:numFmt w:val="bullet"/>
      <w:lvlText w:val=""/>
      <w:lvlJc w:val="left"/>
      <w:pPr>
        <w:tabs>
          <w:tab w:val="num" w:pos="3960"/>
        </w:tabs>
        <w:ind w:left="3960" w:hanging="360"/>
      </w:pPr>
      <w:rPr>
        <w:rFonts w:ascii="Wingdings" w:hAnsi="Wingdings" w:hint="default"/>
      </w:rPr>
    </w:lvl>
    <w:lvl w:ilvl="6" w:tplc="0F5CBF00" w:tentative="1">
      <w:start w:val="1"/>
      <w:numFmt w:val="bullet"/>
      <w:lvlText w:val=""/>
      <w:lvlJc w:val="left"/>
      <w:pPr>
        <w:tabs>
          <w:tab w:val="num" w:pos="4680"/>
        </w:tabs>
        <w:ind w:left="4680" w:hanging="360"/>
      </w:pPr>
      <w:rPr>
        <w:rFonts w:ascii="Wingdings" w:hAnsi="Wingdings" w:hint="default"/>
      </w:rPr>
    </w:lvl>
    <w:lvl w:ilvl="7" w:tplc="D2B63D06" w:tentative="1">
      <w:start w:val="1"/>
      <w:numFmt w:val="bullet"/>
      <w:lvlText w:val=""/>
      <w:lvlJc w:val="left"/>
      <w:pPr>
        <w:tabs>
          <w:tab w:val="num" w:pos="5400"/>
        </w:tabs>
        <w:ind w:left="5400" w:hanging="360"/>
      </w:pPr>
      <w:rPr>
        <w:rFonts w:ascii="Wingdings" w:hAnsi="Wingdings" w:hint="default"/>
      </w:rPr>
    </w:lvl>
    <w:lvl w:ilvl="8" w:tplc="97CE5354" w:tentative="1">
      <w:start w:val="1"/>
      <w:numFmt w:val="bullet"/>
      <w:lvlText w:val=""/>
      <w:lvlJc w:val="left"/>
      <w:pPr>
        <w:tabs>
          <w:tab w:val="num" w:pos="6120"/>
        </w:tabs>
        <w:ind w:left="6120" w:hanging="360"/>
      </w:pPr>
      <w:rPr>
        <w:rFonts w:ascii="Wingdings" w:hAnsi="Wingdings" w:hint="default"/>
      </w:rPr>
    </w:lvl>
  </w:abstractNum>
  <w:abstractNum w:abstractNumId="19">
    <w:nsid w:val="14B0561E"/>
    <w:multiLevelType w:val="hybridMultilevel"/>
    <w:tmpl w:val="67B86DD8"/>
    <w:lvl w:ilvl="0" w:tplc="99C0D05E">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1EEB577E"/>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2">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8">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nsid w:val="26694382"/>
    <w:multiLevelType w:val="hybridMultilevel"/>
    <w:tmpl w:val="12B2BDE6"/>
    <w:lvl w:ilvl="0" w:tplc="B9E2BFAC">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nsid w:val="2AA06B58"/>
    <w:multiLevelType w:val="hybridMultilevel"/>
    <w:tmpl w:val="584AAAE4"/>
    <w:lvl w:ilvl="0" w:tplc="74426FF8">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8">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0476345"/>
    <w:multiLevelType w:val="hybridMultilevel"/>
    <w:tmpl w:val="57E0C4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4">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6">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8">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ED64CF9"/>
    <w:multiLevelType w:val="hybridMultilevel"/>
    <w:tmpl w:val="8242B5DE"/>
    <w:lvl w:ilvl="0" w:tplc="9C1C50A2">
      <w:start w:val="1"/>
      <w:numFmt w:val="bullet"/>
      <w:lvlText w:val=""/>
      <w:lvlJc w:val="left"/>
      <w:pPr>
        <w:tabs>
          <w:tab w:val="num" w:pos="720"/>
        </w:tabs>
        <w:ind w:left="720" w:hanging="360"/>
      </w:pPr>
      <w:rPr>
        <w:rFonts w:ascii="Wingdings" w:hAnsi="Wingdings" w:hint="default"/>
      </w:rPr>
    </w:lvl>
    <w:lvl w:ilvl="1" w:tplc="B95A309E" w:tentative="1">
      <w:start w:val="1"/>
      <w:numFmt w:val="bullet"/>
      <w:lvlText w:val=""/>
      <w:lvlJc w:val="left"/>
      <w:pPr>
        <w:tabs>
          <w:tab w:val="num" w:pos="1440"/>
        </w:tabs>
        <w:ind w:left="1440" w:hanging="360"/>
      </w:pPr>
      <w:rPr>
        <w:rFonts w:ascii="Wingdings" w:hAnsi="Wingdings" w:hint="default"/>
      </w:rPr>
    </w:lvl>
    <w:lvl w:ilvl="2" w:tplc="84DA0544" w:tentative="1">
      <w:start w:val="1"/>
      <w:numFmt w:val="bullet"/>
      <w:lvlText w:val=""/>
      <w:lvlJc w:val="left"/>
      <w:pPr>
        <w:tabs>
          <w:tab w:val="num" w:pos="2160"/>
        </w:tabs>
        <w:ind w:left="2160" w:hanging="360"/>
      </w:pPr>
      <w:rPr>
        <w:rFonts w:ascii="Wingdings" w:hAnsi="Wingdings" w:hint="default"/>
      </w:rPr>
    </w:lvl>
    <w:lvl w:ilvl="3" w:tplc="6B4EFC84" w:tentative="1">
      <w:start w:val="1"/>
      <w:numFmt w:val="bullet"/>
      <w:lvlText w:val=""/>
      <w:lvlJc w:val="left"/>
      <w:pPr>
        <w:tabs>
          <w:tab w:val="num" w:pos="2880"/>
        </w:tabs>
        <w:ind w:left="2880" w:hanging="360"/>
      </w:pPr>
      <w:rPr>
        <w:rFonts w:ascii="Wingdings" w:hAnsi="Wingdings" w:hint="default"/>
      </w:rPr>
    </w:lvl>
    <w:lvl w:ilvl="4" w:tplc="05C6C852" w:tentative="1">
      <w:start w:val="1"/>
      <w:numFmt w:val="bullet"/>
      <w:lvlText w:val=""/>
      <w:lvlJc w:val="left"/>
      <w:pPr>
        <w:tabs>
          <w:tab w:val="num" w:pos="3600"/>
        </w:tabs>
        <w:ind w:left="3600" w:hanging="360"/>
      </w:pPr>
      <w:rPr>
        <w:rFonts w:ascii="Wingdings" w:hAnsi="Wingdings" w:hint="default"/>
      </w:rPr>
    </w:lvl>
    <w:lvl w:ilvl="5" w:tplc="A63E1638" w:tentative="1">
      <w:start w:val="1"/>
      <w:numFmt w:val="bullet"/>
      <w:lvlText w:val=""/>
      <w:lvlJc w:val="left"/>
      <w:pPr>
        <w:tabs>
          <w:tab w:val="num" w:pos="4320"/>
        </w:tabs>
        <w:ind w:left="4320" w:hanging="360"/>
      </w:pPr>
      <w:rPr>
        <w:rFonts w:ascii="Wingdings" w:hAnsi="Wingdings" w:hint="default"/>
      </w:rPr>
    </w:lvl>
    <w:lvl w:ilvl="6" w:tplc="CDC0D618" w:tentative="1">
      <w:start w:val="1"/>
      <w:numFmt w:val="bullet"/>
      <w:lvlText w:val=""/>
      <w:lvlJc w:val="left"/>
      <w:pPr>
        <w:tabs>
          <w:tab w:val="num" w:pos="5040"/>
        </w:tabs>
        <w:ind w:left="5040" w:hanging="360"/>
      </w:pPr>
      <w:rPr>
        <w:rFonts w:ascii="Wingdings" w:hAnsi="Wingdings" w:hint="default"/>
      </w:rPr>
    </w:lvl>
    <w:lvl w:ilvl="7" w:tplc="D668DFB4" w:tentative="1">
      <w:start w:val="1"/>
      <w:numFmt w:val="bullet"/>
      <w:lvlText w:val=""/>
      <w:lvlJc w:val="left"/>
      <w:pPr>
        <w:tabs>
          <w:tab w:val="num" w:pos="5760"/>
        </w:tabs>
        <w:ind w:left="5760" w:hanging="360"/>
      </w:pPr>
      <w:rPr>
        <w:rFonts w:ascii="Wingdings" w:hAnsi="Wingdings" w:hint="default"/>
      </w:rPr>
    </w:lvl>
    <w:lvl w:ilvl="8" w:tplc="94E45246" w:tentative="1">
      <w:start w:val="1"/>
      <w:numFmt w:val="bullet"/>
      <w:lvlText w:val=""/>
      <w:lvlJc w:val="left"/>
      <w:pPr>
        <w:tabs>
          <w:tab w:val="num" w:pos="6480"/>
        </w:tabs>
        <w:ind w:left="6480" w:hanging="360"/>
      </w:pPr>
      <w:rPr>
        <w:rFonts w:ascii="Wingdings" w:hAnsi="Wingdings" w:hint="default"/>
      </w:rPr>
    </w:lvl>
  </w:abstractNum>
  <w:abstractNum w:abstractNumId="64">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8">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433BA9"/>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47984D70"/>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3">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4">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49F02E2F"/>
    <w:multiLevelType w:val="hybridMultilevel"/>
    <w:tmpl w:val="31EA614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1260"/>
        </w:tabs>
        <w:ind w:left="126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9">
    <w:nsid w:val="4EBC37A7"/>
    <w:multiLevelType w:val="hybridMultilevel"/>
    <w:tmpl w:val="91BA24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0">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1">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0C258D8"/>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1">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2">
    <w:nsid w:val="59C521E5"/>
    <w:multiLevelType w:val="hybridMultilevel"/>
    <w:tmpl w:val="21CABF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5">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8">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9">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101383A"/>
    <w:multiLevelType w:val="hybridMultilevel"/>
    <w:tmpl w:val="1BEEBBE6"/>
    <w:lvl w:ilvl="0" w:tplc="D9400DFE">
      <w:start w:val="1"/>
      <w:numFmt w:val="lowerLetter"/>
      <w:lvlText w:val="%1."/>
      <w:lvlJc w:val="left"/>
      <w:pPr>
        <w:ind w:left="144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2">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2923421"/>
    <w:multiLevelType w:val="hybridMultilevel"/>
    <w:tmpl w:val="D3B45782"/>
    <w:lvl w:ilvl="0" w:tplc="97B223DA">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5">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06">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26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9">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2">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14">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5">
    <w:nsid w:val="70FE010E"/>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6">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7">
    <w:nsid w:val="72F4446A"/>
    <w:multiLevelType w:val="multilevel"/>
    <w:tmpl w:val="CF127B34"/>
    <w:lvl w:ilvl="0">
      <w:start w:val="10"/>
      <w:numFmt w:val="decimal"/>
      <w:lvlText w:val="%1."/>
      <w:lvlJc w:val="left"/>
      <w:pPr>
        <w:ind w:left="465" w:hanging="465"/>
      </w:pPr>
      <w:rPr>
        <w:rFonts w:ascii="SutonnyMJ" w:hAnsi="SutonnyMJ" w:hint="default"/>
      </w:rPr>
    </w:lvl>
    <w:lvl w:ilvl="1">
      <w:start w:val="9"/>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SutonnyMJ" w:hAnsi="SutonnyMJ" w:hint="default"/>
      </w:rPr>
    </w:lvl>
    <w:lvl w:ilvl="3">
      <w:start w:val="1"/>
      <w:numFmt w:val="decimal"/>
      <w:lvlText w:val="%1.%2.%3.%4."/>
      <w:lvlJc w:val="left"/>
      <w:pPr>
        <w:ind w:left="1080" w:hanging="1080"/>
      </w:pPr>
      <w:rPr>
        <w:rFonts w:ascii="SutonnyMJ" w:hAnsi="SutonnyMJ" w:hint="default"/>
      </w:rPr>
    </w:lvl>
    <w:lvl w:ilvl="4">
      <w:start w:val="1"/>
      <w:numFmt w:val="decimal"/>
      <w:lvlText w:val="%1.%2.%3.%4.%5."/>
      <w:lvlJc w:val="left"/>
      <w:pPr>
        <w:ind w:left="1080" w:hanging="1080"/>
      </w:pPr>
      <w:rPr>
        <w:rFonts w:ascii="SutonnyMJ" w:hAnsi="SutonnyMJ" w:hint="default"/>
      </w:rPr>
    </w:lvl>
    <w:lvl w:ilvl="5">
      <w:start w:val="1"/>
      <w:numFmt w:val="decimal"/>
      <w:lvlText w:val="%1.%2.%3.%4.%5.%6."/>
      <w:lvlJc w:val="left"/>
      <w:pPr>
        <w:ind w:left="1440" w:hanging="1440"/>
      </w:pPr>
      <w:rPr>
        <w:rFonts w:ascii="SutonnyMJ" w:hAnsi="SutonnyMJ" w:hint="default"/>
      </w:rPr>
    </w:lvl>
    <w:lvl w:ilvl="6">
      <w:start w:val="1"/>
      <w:numFmt w:val="decimal"/>
      <w:lvlText w:val="%1.%2.%3.%4.%5.%6.%7."/>
      <w:lvlJc w:val="left"/>
      <w:pPr>
        <w:ind w:left="1440" w:hanging="1440"/>
      </w:pPr>
      <w:rPr>
        <w:rFonts w:ascii="SutonnyMJ" w:hAnsi="SutonnyMJ" w:hint="default"/>
      </w:rPr>
    </w:lvl>
    <w:lvl w:ilvl="7">
      <w:start w:val="1"/>
      <w:numFmt w:val="decimal"/>
      <w:lvlText w:val="%1.%2.%3.%4.%5.%6.%7.%8."/>
      <w:lvlJc w:val="left"/>
      <w:pPr>
        <w:ind w:left="1800" w:hanging="1800"/>
      </w:pPr>
      <w:rPr>
        <w:rFonts w:ascii="SutonnyMJ" w:hAnsi="SutonnyMJ" w:hint="default"/>
      </w:rPr>
    </w:lvl>
    <w:lvl w:ilvl="8">
      <w:start w:val="1"/>
      <w:numFmt w:val="decimal"/>
      <w:lvlText w:val="%1.%2.%3.%4.%5.%6.%7.%8.%9."/>
      <w:lvlJc w:val="left"/>
      <w:pPr>
        <w:ind w:left="1800" w:hanging="1800"/>
      </w:pPr>
      <w:rPr>
        <w:rFonts w:ascii="SutonnyMJ" w:hAnsi="SutonnyMJ" w:hint="default"/>
      </w:rPr>
    </w:lvl>
  </w:abstractNum>
  <w:abstractNum w:abstractNumId="118">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B0339B"/>
    <w:multiLevelType w:val="hybridMultilevel"/>
    <w:tmpl w:val="2C6452AC"/>
    <w:lvl w:ilvl="0" w:tplc="04090019">
      <w:start w:val="1"/>
      <w:numFmt w:val="lowerLetter"/>
      <w:lvlText w:val="%1."/>
      <w:lvlJc w:val="left"/>
      <w:pPr>
        <w:ind w:left="18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22">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7">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8">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9">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0"/>
  </w:num>
  <w:num w:numId="2">
    <w:abstractNumId w:val="99"/>
  </w:num>
  <w:num w:numId="3">
    <w:abstractNumId w:val="18"/>
  </w:num>
  <w:num w:numId="4">
    <w:abstractNumId w:val="116"/>
  </w:num>
  <w:num w:numId="5">
    <w:abstractNumId w:val="23"/>
  </w:num>
  <w:num w:numId="6">
    <w:abstractNumId w:val="4"/>
  </w:num>
  <w:num w:numId="7">
    <w:abstractNumId w:val="118"/>
  </w:num>
  <w:num w:numId="8">
    <w:abstractNumId w:val="8"/>
  </w:num>
  <w:num w:numId="9">
    <w:abstractNumId w:val="95"/>
  </w:num>
  <w:num w:numId="10">
    <w:abstractNumId w:val="27"/>
  </w:num>
  <w:num w:numId="11">
    <w:abstractNumId w:val="78"/>
  </w:num>
  <w:num w:numId="12">
    <w:abstractNumId w:val="68"/>
  </w:num>
  <w:num w:numId="13">
    <w:abstractNumId w:val="2"/>
  </w:num>
  <w:num w:numId="14">
    <w:abstractNumId w:val="59"/>
  </w:num>
  <w:num w:numId="15">
    <w:abstractNumId w:val="84"/>
  </w:num>
  <w:num w:numId="16">
    <w:abstractNumId w:val="119"/>
  </w:num>
  <w:num w:numId="17">
    <w:abstractNumId w:val="54"/>
  </w:num>
  <w:num w:numId="18">
    <w:abstractNumId w:val="89"/>
  </w:num>
  <w:num w:numId="19">
    <w:abstractNumId w:val="44"/>
  </w:num>
  <w:num w:numId="20">
    <w:abstractNumId w:val="100"/>
  </w:num>
  <w:num w:numId="21">
    <w:abstractNumId w:val="15"/>
  </w:num>
  <w:num w:numId="22">
    <w:abstractNumId w:val="22"/>
  </w:num>
  <w:num w:numId="23">
    <w:abstractNumId w:val="13"/>
  </w:num>
  <w:num w:numId="24">
    <w:abstractNumId w:val="110"/>
  </w:num>
  <w:num w:numId="25">
    <w:abstractNumId w:val="50"/>
  </w:num>
  <w:num w:numId="26">
    <w:abstractNumId w:val="82"/>
  </w:num>
  <w:num w:numId="27">
    <w:abstractNumId w:val="123"/>
  </w:num>
  <w:num w:numId="28">
    <w:abstractNumId w:val="21"/>
  </w:num>
  <w:num w:numId="29">
    <w:abstractNumId w:val="14"/>
  </w:num>
  <w:num w:numId="30">
    <w:abstractNumId w:val="51"/>
  </w:num>
  <w:num w:numId="31">
    <w:abstractNumId w:val="81"/>
  </w:num>
  <w:num w:numId="32">
    <w:abstractNumId w:val="33"/>
  </w:num>
  <w:num w:numId="33">
    <w:abstractNumId w:val="91"/>
  </w:num>
  <w:num w:numId="34">
    <w:abstractNumId w:val="124"/>
  </w:num>
  <w:num w:numId="35">
    <w:abstractNumId w:val="87"/>
  </w:num>
  <w:num w:numId="36">
    <w:abstractNumId w:val="74"/>
  </w:num>
  <w:num w:numId="37">
    <w:abstractNumId w:val="96"/>
  </w:num>
  <w:num w:numId="38">
    <w:abstractNumId w:val="129"/>
  </w:num>
  <w:num w:numId="39">
    <w:abstractNumId w:val="80"/>
  </w:num>
  <w:num w:numId="40">
    <w:abstractNumId w:val="24"/>
  </w:num>
  <w:num w:numId="41">
    <w:abstractNumId w:val="11"/>
  </w:num>
  <w:num w:numId="42">
    <w:abstractNumId w:val="70"/>
  </w:num>
  <w:num w:numId="43">
    <w:abstractNumId w:val="107"/>
  </w:num>
  <w:num w:numId="44">
    <w:abstractNumId w:val="122"/>
  </w:num>
  <w:num w:numId="45">
    <w:abstractNumId w:val="48"/>
  </w:num>
  <w:num w:numId="46">
    <w:abstractNumId w:val="38"/>
  </w:num>
  <w:num w:numId="47">
    <w:abstractNumId w:val="7"/>
  </w:num>
  <w:num w:numId="48">
    <w:abstractNumId w:val="10"/>
  </w:num>
  <w:num w:numId="49">
    <w:abstractNumId w:val="42"/>
  </w:num>
  <w:num w:numId="50">
    <w:abstractNumId w:val="5"/>
  </w:num>
  <w:num w:numId="51">
    <w:abstractNumId w:val="88"/>
  </w:num>
  <w:num w:numId="52">
    <w:abstractNumId w:val="106"/>
  </w:num>
  <w:num w:numId="53">
    <w:abstractNumId w:val="75"/>
  </w:num>
  <w:num w:numId="54">
    <w:abstractNumId w:val="77"/>
  </w:num>
  <w:num w:numId="55">
    <w:abstractNumId w:val="125"/>
  </w:num>
  <w:num w:numId="56">
    <w:abstractNumId w:val="60"/>
  </w:num>
  <w:num w:numId="57">
    <w:abstractNumId w:val="3"/>
  </w:num>
  <w:num w:numId="58">
    <w:abstractNumId w:val="20"/>
  </w:num>
  <w:num w:numId="59">
    <w:abstractNumId w:val="98"/>
  </w:num>
  <w:num w:numId="60">
    <w:abstractNumId w:val="102"/>
  </w:num>
  <w:num w:numId="61">
    <w:abstractNumId w:val="65"/>
  </w:num>
  <w:num w:numId="62">
    <w:abstractNumId w:val="86"/>
  </w:num>
  <w:num w:numId="63">
    <w:abstractNumId w:val="94"/>
  </w:num>
  <w:num w:numId="64">
    <w:abstractNumId w:val="41"/>
  </w:num>
  <w:num w:numId="65">
    <w:abstractNumId w:val="36"/>
  </w:num>
  <w:num w:numId="66">
    <w:abstractNumId w:val="56"/>
  </w:num>
  <w:num w:numId="67">
    <w:abstractNumId w:val="64"/>
  </w:num>
  <w:num w:numId="68">
    <w:abstractNumId w:val="73"/>
  </w:num>
  <w:num w:numId="69">
    <w:abstractNumId w:val="0"/>
  </w:num>
  <w:num w:numId="70">
    <w:abstractNumId w:val="31"/>
  </w:num>
  <w:num w:numId="71">
    <w:abstractNumId w:val="66"/>
  </w:num>
  <w:num w:numId="72">
    <w:abstractNumId w:val="29"/>
  </w:num>
  <w:num w:numId="73">
    <w:abstractNumId w:val="35"/>
  </w:num>
  <w:num w:numId="74">
    <w:abstractNumId w:val="49"/>
  </w:num>
  <w:num w:numId="75">
    <w:abstractNumId w:val="93"/>
  </w:num>
  <w:num w:numId="76">
    <w:abstractNumId w:val="127"/>
  </w:num>
  <w:num w:numId="77">
    <w:abstractNumId w:val="39"/>
  </w:num>
  <w:num w:numId="78">
    <w:abstractNumId w:val="52"/>
  </w:num>
  <w:num w:numId="79">
    <w:abstractNumId w:val="25"/>
  </w:num>
  <w:num w:numId="80">
    <w:abstractNumId w:val="6"/>
  </w:num>
  <w:num w:numId="81">
    <w:abstractNumId w:val="47"/>
  </w:num>
  <w:num w:numId="82">
    <w:abstractNumId w:val="32"/>
  </w:num>
  <w:num w:numId="83">
    <w:abstractNumId w:val="85"/>
  </w:num>
  <w:num w:numId="84">
    <w:abstractNumId w:val="34"/>
  </w:num>
  <w:num w:numId="85">
    <w:abstractNumId w:val="61"/>
  </w:num>
  <w:num w:numId="86">
    <w:abstractNumId w:val="17"/>
  </w:num>
  <w:num w:numId="87">
    <w:abstractNumId w:val="62"/>
  </w:num>
  <w:num w:numId="88">
    <w:abstractNumId w:val="58"/>
  </w:num>
  <w:num w:numId="89">
    <w:abstractNumId w:val="108"/>
  </w:num>
  <w:num w:numId="90">
    <w:abstractNumId w:val="112"/>
  </w:num>
  <w:num w:numId="91">
    <w:abstractNumId w:val="57"/>
  </w:num>
  <w:num w:numId="92">
    <w:abstractNumId w:val="104"/>
  </w:num>
  <w:num w:numId="93">
    <w:abstractNumId w:val="19"/>
  </w:num>
  <w:num w:numId="94">
    <w:abstractNumId w:val="46"/>
  </w:num>
  <w:num w:numId="95">
    <w:abstractNumId w:val="114"/>
  </w:num>
  <w:num w:numId="96">
    <w:abstractNumId w:val="72"/>
  </w:num>
  <w:num w:numId="97">
    <w:abstractNumId w:val="90"/>
  </w:num>
  <w:num w:numId="98">
    <w:abstractNumId w:val="97"/>
  </w:num>
  <w:num w:numId="99">
    <w:abstractNumId w:val="101"/>
  </w:num>
  <w:num w:numId="100">
    <w:abstractNumId w:val="37"/>
  </w:num>
  <w:num w:numId="101">
    <w:abstractNumId w:val="55"/>
  </w:num>
  <w:num w:numId="102">
    <w:abstractNumId w:val="120"/>
  </w:num>
  <w:num w:numId="103">
    <w:abstractNumId w:val="105"/>
  </w:num>
  <w:num w:numId="104">
    <w:abstractNumId w:val="67"/>
  </w:num>
  <w:num w:numId="105">
    <w:abstractNumId w:val="1"/>
  </w:num>
  <w:num w:numId="106">
    <w:abstractNumId w:val="28"/>
  </w:num>
  <w:num w:numId="10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6"/>
  </w:num>
  <w:num w:numId="1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3"/>
  </w:num>
  <w:num w:numId="114">
    <w:abstractNumId w:val="111"/>
  </w:num>
  <w:num w:numId="115">
    <w:abstractNumId w:val="128"/>
  </w:num>
  <w:num w:numId="116">
    <w:abstractNumId w:val="126"/>
  </w:num>
  <w:num w:numId="117">
    <w:abstractNumId w:val="109"/>
  </w:num>
  <w:num w:numId="118">
    <w:abstractNumId w:val="16"/>
  </w:num>
  <w:num w:numId="119">
    <w:abstractNumId w:val="45"/>
  </w:num>
  <w:num w:numId="120">
    <w:abstractNumId w:val="26"/>
  </w:num>
  <w:num w:numId="121">
    <w:abstractNumId w:val="79"/>
  </w:num>
  <w:num w:numId="122">
    <w:abstractNumId w:val="12"/>
  </w:num>
  <w:num w:numId="123">
    <w:abstractNumId w:val="117"/>
  </w:num>
  <w:num w:numId="124">
    <w:abstractNumId w:val="103"/>
  </w:num>
  <w:num w:numId="125">
    <w:abstractNumId w:val="115"/>
  </w:num>
  <w:num w:numId="126">
    <w:abstractNumId w:val="83"/>
  </w:num>
  <w:num w:numId="127">
    <w:abstractNumId w:val="30"/>
  </w:num>
  <w:num w:numId="128">
    <w:abstractNumId w:val="69"/>
  </w:num>
  <w:num w:numId="129">
    <w:abstractNumId w:val="71"/>
  </w:num>
  <w:num w:numId="130">
    <w:abstractNumId w:val="9"/>
  </w:num>
  <w:num w:numId="131">
    <w:abstractNumId w:val="92"/>
  </w:num>
  <w:num w:numId="132">
    <w:abstractNumId w:val="63"/>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15F7A"/>
    <w:rsid w:val="00016E1A"/>
    <w:rsid w:val="00017668"/>
    <w:rsid w:val="000215B0"/>
    <w:rsid w:val="000216E2"/>
    <w:rsid w:val="00021B42"/>
    <w:rsid w:val="00023D27"/>
    <w:rsid w:val="00024B55"/>
    <w:rsid w:val="00024F10"/>
    <w:rsid w:val="00026323"/>
    <w:rsid w:val="00026F26"/>
    <w:rsid w:val="0003098A"/>
    <w:rsid w:val="00031899"/>
    <w:rsid w:val="00032FBF"/>
    <w:rsid w:val="00033B6F"/>
    <w:rsid w:val="00034D5A"/>
    <w:rsid w:val="0003701D"/>
    <w:rsid w:val="00041548"/>
    <w:rsid w:val="000439DE"/>
    <w:rsid w:val="00044B09"/>
    <w:rsid w:val="000468C3"/>
    <w:rsid w:val="00046A17"/>
    <w:rsid w:val="00047CD8"/>
    <w:rsid w:val="00050D08"/>
    <w:rsid w:val="000528D0"/>
    <w:rsid w:val="00053F2D"/>
    <w:rsid w:val="00054FD4"/>
    <w:rsid w:val="0005612F"/>
    <w:rsid w:val="00056B27"/>
    <w:rsid w:val="000627B1"/>
    <w:rsid w:val="00066BE0"/>
    <w:rsid w:val="000702BC"/>
    <w:rsid w:val="0007053F"/>
    <w:rsid w:val="000727B0"/>
    <w:rsid w:val="000737A2"/>
    <w:rsid w:val="00073C0C"/>
    <w:rsid w:val="0008216F"/>
    <w:rsid w:val="000823A7"/>
    <w:rsid w:val="00083F55"/>
    <w:rsid w:val="000841A1"/>
    <w:rsid w:val="00087DEF"/>
    <w:rsid w:val="00090B31"/>
    <w:rsid w:val="00090BF6"/>
    <w:rsid w:val="00091280"/>
    <w:rsid w:val="000918D0"/>
    <w:rsid w:val="00091EC4"/>
    <w:rsid w:val="000936F3"/>
    <w:rsid w:val="0009721F"/>
    <w:rsid w:val="000A13EA"/>
    <w:rsid w:val="000A4D5D"/>
    <w:rsid w:val="000A4E77"/>
    <w:rsid w:val="000A5A0F"/>
    <w:rsid w:val="000A6120"/>
    <w:rsid w:val="000A6A8D"/>
    <w:rsid w:val="000B011F"/>
    <w:rsid w:val="000B2B23"/>
    <w:rsid w:val="000B2E5D"/>
    <w:rsid w:val="000B5A8C"/>
    <w:rsid w:val="000B5F86"/>
    <w:rsid w:val="000B6F1E"/>
    <w:rsid w:val="000C0661"/>
    <w:rsid w:val="000C20DC"/>
    <w:rsid w:val="000C55EB"/>
    <w:rsid w:val="000C5FDA"/>
    <w:rsid w:val="000D2208"/>
    <w:rsid w:val="000D49AE"/>
    <w:rsid w:val="000D76FD"/>
    <w:rsid w:val="000E0715"/>
    <w:rsid w:val="000E08BD"/>
    <w:rsid w:val="000E12C5"/>
    <w:rsid w:val="000E253C"/>
    <w:rsid w:val="000F0A81"/>
    <w:rsid w:val="000F2A85"/>
    <w:rsid w:val="000F3DBE"/>
    <w:rsid w:val="000F45BD"/>
    <w:rsid w:val="000F48C6"/>
    <w:rsid w:val="00100FC6"/>
    <w:rsid w:val="001010BE"/>
    <w:rsid w:val="0010301D"/>
    <w:rsid w:val="00104CB0"/>
    <w:rsid w:val="00105C5B"/>
    <w:rsid w:val="00107D31"/>
    <w:rsid w:val="00110552"/>
    <w:rsid w:val="00111D3F"/>
    <w:rsid w:val="00115044"/>
    <w:rsid w:val="00115F55"/>
    <w:rsid w:val="001167EC"/>
    <w:rsid w:val="001176BC"/>
    <w:rsid w:val="001176FA"/>
    <w:rsid w:val="001202F4"/>
    <w:rsid w:val="0012101A"/>
    <w:rsid w:val="001234F5"/>
    <w:rsid w:val="00123E74"/>
    <w:rsid w:val="00125901"/>
    <w:rsid w:val="00126FB0"/>
    <w:rsid w:val="0012773F"/>
    <w:rsid w:val="00133173"/>
    <w:rsid w:val="0013392C"/>
    <w:rsid w:val="0013448E"/>
    <w:rsid w:val="00135A79"/>
    <w:rsid w:val="0013618E"/>
    <w:rsid w:val="00137277"/>
    <w:rsid w:val="001374C8"/>
    <w:rsid w:val="00137FF9"/>
    <w:rsid w:val="00140D1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75A8E"/>
    <w:rsid w:val="00180823"/>
    <w:rsid w:val="00182520"/>
    <w:rsid w:val="00182F03"/>
    <w:rsid w:val="00187512"/>
    <w:rsid w:val="00187C88"/>
    <w:rsid w:val="00192DA3"/>
    <w:rsid w:val="00193784"/>
    <w:rsid w:val="00195768"/>
    <w:rsid w:val="00197210"/>
    <w:rsid w:val="00197688"/>
    <w:rsid w:val="001A0177"/>
    <w:rsid w:val="001A2060"/>
    <w:rsid w:val="001A252B"/>
    <w:rsid w:val="001A3217"/>
    <w:rsid w:val="001A7244"/>
    <w:rsid w:val="001B17DF"/>
    <w:rsid w:val="001B554B"/>
    <w:rsid w:val="001B59E7"/>
    <w:rsid w:val="001B62E6"/>
    <w:rsid w:val="001B68AE"/>
    <w:rsid w:val="001B7244"/>
    <w:rsid w:val="001C0668"/>
    <w:rsid w:val="001C0DD6"/>
    <w:rsid w:val="001C3A77"/>
    <w:rsid w:val="001C66AD"/>
    <w:rsid w:val="001D179B"/>
    <w:rsid w:val="001D18D4"/>
    <w:rsid w:val="001D3DFE"/>
    <w:rsid w:val="001D44BA"/>
    <w:rsid w:val="001D68ED"/>
    <w:rsid w:val="001D6CC3"/>
    <w:rsid w:val="001E00E4"/>
    <w:rsid w:val="001E053F"/>
    <w:rsid w:val="001E0A1B"/>
    <w:rsid w:val="001E3C40"/>
    <w:rsid w:val="001E4BA6"/>
    <w:rsid w:val="001E5DC2"/>
    <w:rsid w:val="001E658B"/>
    <w:rsid w:val="001F0ACA"/>
    <w:rsid w:val="001F28D3"/>
    <w:rsid w:val="001F4016"/>
    <w:rsid w:val="001F5DCC"/>
    <w:rsid w:val="001F651E"/>
    <w:rsid w:val="001F6611"/>
    <w:rsid w:val="001F6623"/>
    <w:rsid w:val="0020046B"/>
    <w:rsid w:val="002011D7"/>
    <w:rsid w:val="00202984"/>
    <w:rsid w:val="002038F1"/>
    <w:rsid w:val="0020535B"/>
    <w:rsid w:val="002078E2"/>
    <w:rsid w:val="0021224E"/>
    <w:rsid w:val="0021263D"/>
    <w:rsid w:val="002132DD"/>
    <w:rsid w:val="00213C0C"/>
    <w:rsid w:val="00214EEF"/>
    <w:rsid w:val="002168CF"/>
    <w:rsid w:val="002210E4"/>
    <w:rsid w:val="00222351"/>
    <w:rsid w:val="002225E9"/>
    <w:rsid w:val="0023273A"/>
    <w:rsid w:val="00232A02"/>
    <w:rsid w:val="00232AF4"/>
    <w:rsid w:val="00233571"/>
    <w:rsid w:val="00234DCC"/>
    <w:rsid w:val="00240571"/>
    <w:rsid w:val="00242474"/>
    <w:rsid w:val="002438FE"/>
    <w:rsid w:val="00243F58"/>
    <w:rsid w:val="00244FF7"/>
    <w:rsid w:val="00245CBD"/>
    <w:rsid w:val="0024658F"/>
    <w:rsid w:val="00246904"/>
    <w:rsid w:val="00246E17"/>
    <w:rsid w:val="0024762E"/>
    <w:rsid w:val="00252B4A"/>
    <w:rsid w:val="00253A6A"/>
    <w:rsid w:val="00253E57"/>
    <w:rsid w:val="00261BA2"/>
    <w:rsid w:val="00261F57"/>
    <w:rsid w:val="00262219"/>
    <w:rsid w:val="00262AFC"/>
    <w:rsid w:val="00265BD4"/>
    <w:rsid w:val="002673CB"/>
    <w:rsid w:val="00277466"/>
    <w:rsid w:val="00277E22"/>
    <w:rsid w:val="00277F79"/>
    <w:rsid w:val="002805B2"/>
    <w:rsid w:val="002860F2"/>
    <w:rsid w:val="00287ED5"/>
    <w:rsid w:val="00292137"/>
    <w:rsid w:val="0029252F"/>
    <w:rsid w:val="002956C9"/>
    <w:rsid w:val="00295908"/>
    <w:rsid w:val="0029697C"/>
    <w:rsid w:val="00296ECE"/>
    <w:rsid w:val="002A0C2D"/>
    <w:rsid w:val="002A181E"/>
    <w:rsid w:val="002A3082"/>
    <w:rsid w:val="002A4DD9"/>
    <w:rsid w:val="002A53FE"/>
    <w:rsid w:val="002A54FE"/>
    <w:rsid w:val="002A6EC8"/>
    <w:rsid w:val="002B24A5"/>
    <w:rsid w:val="002B4FAD"/>
    <w:rsid w:val="002B773B"/>
    <w:rsid w:val="002C07DD"/>
    <w:rsid w:val="002C3B34"/>
    <w:rsid w:val="002D2871"/>
    <w:rsid w:val="002D2C29"/>
    <w:rsid w:val="002D31DD"/>
    <w:rsid w:val="002D3431"/>
    <w:rsid w:val="002D59D2"/>
    <w:rsid w:val="002E1074"/>
    <w:rsid w:val="002E1C35"/>
    <w:rsid w:val="002E20DC"/>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03E54"/>
    <w:rsid w:val="00310CF1"/>
    <w:rsid w:val="0031151B"/>
    <w:rsid w:val="00313009"/>
    <w:rsid w:val="00314776"/>
    <w:rsid w:val="00315D76"/>
    <w:rsid w:val="003165EB"/>
    <w:rsid w:val="00317A4A"/>
    <w:rsid w:val="003200AE"/>
    <w:rsid w:val="00323773"/>
    <w:rsid w:val="00323FC9"/>
    <w:rsid w:val="003246FB"/>
    <w:rsid w:val="00325610"/>
    <w:rsid w:val="00326F26"/>
    <w:rsid w:val="003321E6"/>
    <w:rsid w:val="00333FD7"/>
    <w:rsid w:val="003345DC"/>
    <w:rsid w:val="003354E3"/>
    <w:rsid w:val="00335A31"/>
    <w:rsid w:val="00337C42"/>
    <w:rsid w:val="003405E2"/>
    <w:rsid w:val="003406BF"/>
    <w:rsid w:val="0034572E"/>
    <w:rsid w:val="003471D8"/>
    <w:rsid w:val="00351C7D"/>
    <w:rsid w:val="00352AFB"/>
    <w:rsid w:val="00352FDB"/>
    <w:rsid w:val="00355E17"/>
    <w:rsid w:val="00356168"/>
    <w:rsid w:val="003561E9"/>
    <w:rsid w:val="00356595"/>
    <w:rsid w:val="003601DC"/>
    <w:rsid w:val="00360632"/>
    <w:rsid w:val="00361FFC"/>
    <w:rsid w:val="0036215F"/>
    <w:rsid w:val="00363B68"/>
    <w:rsid w:val="00364253"/>
    <w:rsid w:val="003659D3"/>
    <w:rsid w:val="00365D5C"/>
    <w:rsid w:val="00367324"/>
    <w:rsid w:val="00367371"/>
    <w:rsid w:val="00367950"/>
    <w:rsid w:val="00370023"/>
    <w:rsid w:val="00371BE6"/>
    <w:rsid w:val="00372AF4"/>
    <w:rsid w:val="00373275"/>
    <w:rsid w:val="00374D91"/>
    <w:rsid w:val="0037708B"/>
    <w:rsid w:val="0038073A"/>
    <w:rsid w:val="0038570E"/>
    <w:rsid w:val="0038588C"/>
    <w:rsid w:val="003862E0"/>
    <w:rsid w:val="00386FF9"/>
    <w:rsid w:val="00391C23"/>
    <w:rsid w:val="0039229E"/>
    <w:rsid w:val="003928A2"/>
    <w:rsid w:val="00393BF4"/>
    <w:rsid w:val="00397CA7"/>
    <w:rsid w:val="003A07CE"/>
    <w:rsid w:val="003A4617"/>
    <w:rsid w:val="003A6E22"/>
    <w:rsid w:val="003B03FA"/>
    <w:rsid w:val="003B1AC1"/>
    <w:rsid w:val="003B31D0"/>
    <w:rsid w:val="003B3806"/>
    <w:rsid w:val="003B3C49"/>
    <w:rsid w:val="003B4C28"/>
    <w:rsid w:val="003B6277"/>
    <w:rsid w:val="003C09E4"/>
    <w:rsid w:val="003C1E29"/>
    <w:rsid w:val="003C3FFE"/>
    <w:rsid w:val="003C4C07"/>
    <w:rsid w:val="003C5DAF"/>
    <w:rsid w:val="003C74D6"/>
    <w:rsid w:val="003D043A"/>
    <w:rsid w:val="003D0991"/>
    <w:rsid w:val="003D1E87"/>
    <w:rsid w:val="003D26F7"/>
    <w:rsid w:val="003D2A3B"/>
    <w:rsid w:val="003D5928"/>
    <w:rsid w:val="003E1683"/>
    <w:rsid w:val="003E236A"/>
    <w:rsid w:val="003E4F45"/>
    <w:rsid w:val="003E5ED6"/>
    <w:rsid w:val="003E6340"/>
    <w:rsid w:val="003E63F0"/>
    <w:rsid w:val="003E7480"/>
    <w:rsid w:val="003F0DF2"/>
    <w:rsid w:val="003F1510"/>
    <w:rsid w:val="003F20AE"/>
    <w:rsid w:val="003F6CBD"/>
    <w:rsid w:val="00405527"/>
    <w:rsid w:val="004069D4"/>
    <w:rsid w:val="00411A20"/>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47CEC"/>
    <w:rsid w:val="00452D32"/>
    <w:rsid w:val="00453B9A"/>
    <w:rsid w:val="00455B9A"/>
    <w:rsid w:val="00456115"/>
    <w:rsid w:val="00456268"/>
    <w:rsid w:val="00457784"/>
    <w:rsid w:val="00461634"/>
    <w:rsid w:val="0046180D"/>
    <w:rsid w:val="00463B5F"/>
    <w:rsid w:val="00467304"/>
    <w:rsid w:val="00470D16"/>
    <w:rsid w:val="00473929"/>
    <w:rsid w:val="00474928"/>
    <w:rsid w:val="00474CBB"/>
    <w:rsid w:val="0047586A"/>
    <w:rsid w:val="00483E60"/>
    <w:rsid w:val="00484D9F"/>
    <w:rsid w:val="0049065B"/>
    <w:rsid w:val="00491516"/>
    <w:rsid w:val="0049581A"/>
    <w:rsid w:val="004A0602"/>
    <w:rsid w:val="004A345B"/>
    <w:rsid w:val="004A5610"/>
    <w:rsid w:val="004A5D3F"/>
    <w:rsid w:val="004A63AA"/>
    <w:rsid w:val="004A746A"/>
    <w:rsid w:val="004A7D53"/>
    <w:rsid w:val="004B03B7"/>
    <w:rsid w:val="004B0E25"/>
    <w:rsid w:val="004B3F31"/>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2C5D"/>
    <w:rsid w:val="004F6569"/>
    <w:rsid w:val="004F7BB6"/>
    <w:rsid w:val="004F7DA4"/>
    <w:rsid w:val="0050083B"/>
    <w:rsid w:val="00502D91"/>
    <w:rsid w:val="0050403F"/>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53B48"/>
    <w:rsid w:val="00555AD3"/>
    <w:rsid w:val="00555CB1"/>
    <w:rsid w:val="00557980"/>
    <w:rsid w:val="0056053E"/>
    <w:rsid w:val="005610FA"/>
    <w:rsid w:val="005615E1"/>
    <w:rsid w:val="0056254F"/>
    <w:rsid w:val="005640CF"/>
    <w:rsid w:val="0056540F"/>
    <w:rsid w:val="00565A2C"/>
    <w:rsid w:val="00566130"/>
    <w:rsid w:val="005700B3"/>
    <w:rsid w:val="00570A75"/>
    <w:rsid w:val="005736C7"/>
    <w:rsid w:val="00575273"/>
    <w:rsid w:val="005764B4"/>
    <w:rsid w:val="0057700C"/>
    <w:rsid w:val="00582C69"/>
    <w:rsid w:val="00584E94"/>
    <w:rsid w:val="005856D2"/>
    <w:rsid w:val="00585711"/>
    <w:rsid w:val="005867FF"/>
    <w:rsid w:val="005869E6"/>
    <w:rsid w:val="005877FC"/>
    <w:rsid w:val="00592123"/>
    <w:rsid w:val="0059361D"/>
    <w:rsid w:val="00593921"/>
    <w:rsid w:val="00593D4E"/>
    <w:rsid w:val="00595564"/>
    <w:rsid w:val="005A00F9"/>
    <w:rsid w:val="005A0DB8"/>
    <w:rsid w:val="005A3D98"/>
    <w:rsid w:val="005A3FF2"/>
    <w:rsid w:val="005A41F7"/>
    <w:rsid w:val="005A6382"/>
    <w:rsid w:val="005A773F"/>
    <w:rsid w:val="005B38F7"/>
    <w:rsid w:val="005B4399"/>
    <w:rsid w:val="005B7711"/>
    <w:rsid w:val="005C0569"/>
    <w:rsid w:val="005C0608"/>
    <w:rsid w:val="005C1B79"/>
    <w:rsid w:val="005C1DA4"/>
    <w:rsid w:val="005C28CD"/>
    <w:rsid w:val="005C5F9D"/>
    <w:rsid w:val="005C7F8E"/>
    <w:rsid w:val="005D075D"/>
    <w:rsid w:val="005D0C51"/>
    <w:rsid w:val="005D0DA0"/>
    <w:rsid w:val="005D37AB"/>
    <w:rsid w:val="005D3D41"/>
    <w:rsid w:val="005D4787"/>
    <w:rsid w:val="005D5082"/>
    <w:rsid w:val="005D530E"/>
    <w:rsid w:val="005D5D1A"/>
    <w:rsid w:val="005E1FD3"/>
    <w:rsid w:val="005E24A8"/>
    <w:rsid w:val="005E35D4"/>
    <w:rsid w:val="005E396B"/>
    <w:rsid w:val="005E3989"/>
    <w:rsid w:val="005E3A78"/>
    <w:rsid w:val="005F0924"/>
    <w:rsid w:val="005F1410"/>
    <w:rsid w:val="005F1841"/>
    <w:rsid w:val="005F1E13"/>
    <w:rsid w:val="005F471D"/>
    <w:rsid w:val="005F6228"/>
    <w:rsid w:val="005F62CD"/>
    <w:rsid w:val="005F6C3D"/>
    <w:rsid w:val="005F7FCA"/>
    <w:rsid w:val="006002AD"/>
    <w:rsid w:val="006018AA"/>
    <w:rsid w:val="0060284A"/>
    <w:rsid w:val="00603731"/>
    <w:rsid w:val="00603985"/>
    <w:rsid w:val="00603A01"/>
    <w:rsid w:val="0060435D"/>
    <w:rsid w:val="0061008A"/>
    <w:rsid w:val="006124C6"/>
    <w:rsid w:val="00612AD8"/>
    <w:rsid w:val="00612BC7"/>
    <w:rsid w:val="00613BA4"/>
    <w:rsid w:val="00617A86"/>
    <w:rsid w:val="00620B64"/>
    <w:rsid w:val="00621759"/>
    <w:rsid w:val="006229CF"/>
    <w:rsid w:val="0062475F"/>
    <w:rsid w:val="00624D62"/>
    <w:rsid w:val="00626187"/>
    <w:rsid w:val="00626ECA"/>
    <w:rsid w:val="00630013"/>
    <w:rsid w:val="0063090B"/>
    <w:rsid w:val="00630F3A"/>
    <w:rsid w:val="0063113D"/>
    <w:rsid w:val="006375CF"/>
    <w:rsid w:val="006378AD"/>
    <w:rsid w:val="00640A5B"/>
    <w:rsid w:val="00642818"/>
    <w:rsid w:val="00644CD5"/>
    <w:rsid w:val="00646F5E"/>
    <w:rsid w:val="00647EA9"/>
    <w:rsid w:val="00650EC7"/>
    <w:rsid w:val="0065285E"/>
    <w:rsid w:val="00652C9A"/>
    <w:rsid w:val="00654B5A"/>
    <w:rsid w:val="00654C58"/>
    <w:rsid w:val="006568E9"/>
    <w:rsid w:val="00662F1C"/>
    <w:rsid w:val="00663A5E"/>
    <w:rsid w:val="006647FC"/>
    <w:rsid w:val="00665D60"/>
    <w:rsid w:val="00665DF2"/>
    <w:rsid w:val="00672150"/>
    <w:rsid w:val="006725B6"/>
    <w:rsid w:val="00673E8D"/>
    <w:rsid w:val="006748A6"/>
    <w:rsid w:val="0067724F"/>
    <w:rsid w:val="006810B5"/>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D6F64"/>
    <w:rsid w:val="006E34E0"/>
    <w:rsid w:val="006E5D96"/>
    <w:rsid w:val="006E5DFC"/>
    <w:rsid w:val="006E65DF"/>
    <w:rsid w:val="006F21A5"/>
    <w:rsid w:val="006F230A"/>
    <w:rsid w:val="006F5154"/>
    <w:rsid w:val="006F6711"/>
    <w:rsid w:val="006F6BDF"/>
    <w:rsid w:val="006F7B8A"/>
    <w:rsid w:val="007010A4"/>
    <w:rsid w:val="007031F7"/>
    <w:rsid w:val="007032DF"/>
    <w:rsid w:val="00705AA2"/>
    <w:rsid w:val="00705F5F"/>
    <w:rsid w:val="00710189"/>
    <w:rsid w:val="00710266"/>
    <w:rsid w:val="00716220"/>
    <w:rsid w:val="0071666D"/>
    <w:rsid w:val="007254FA"/>
    <w:rsid w:val="00725D88"/>
    <w:rsid w:val="007267A7"/>
    <w:rsid w:val="007305FE"/>
    <w:rsid w:val="0073189C"/>
    <w:rsid w:val="00731916"/>
    <w:rsid w:val="0073300C"/>
    <w:rsid w:val="007331DD"/>
    <w:rsid w:val="007348AD"/>
    <w:rsid w:val="00734E1D"/>
    <w:rsid w:val="00734F85"/>
    <w:rsid w:val="00740E85"/>
    <w:rsid w:val="00743D2D"/>
    <w:rsid w:val="00751864"/>
    <w:rsid w:val="00760270"/>
    <w:rsid w:val="00763E70"/>
    <w:rsid w:val="00765270"/>
    <w:rsid w:val="0076610D"/>
    <w:rsid w:val="00770DEB"/>
    <w:rsid w:val="00772D4A"/>
    <w:rsid w:val="007739D8"/>
    <w:rsid w:val="00774CD7"/>
    <w:rsid w:val="007774E9"/>
    <w:rsid w:val="00777512"/>
    <w:rsid w:val="00781E48"/>
    <w:rsid w:val="0078399B"/>
    <w:rsid w:val="00783F93"/>
    <w:rsid w:val="0078426A"/>
    <w:rsid w:val="007923FE"/>
    <w:rsid w:val="00793C33"/>
    <w:rsid w:val="00795081"/>
    <w:rsid w:val="007950F3"/>
    <w:rsid w:val="0079536A"/>
    <w:rsid w:val="0079670D"/>
    <w:rsid w:val="007A1EA8"/>
    <w:rsid w:val="007A4D4A"/>
    <w:rsid w:val="007B0112"/>
    <w:rsid w:val="007B02C9"/>
    <w:rsid w:val="007B07A2"/>
    <w:rsid w:val="007B15D0"/>
    <w:rsid w:val="007B1BAB"/>
    <w:rsid w:val="007B23BF"/>
    <w:rsid w:val="007B69B3"/>
    <w:rsid w:val="007B7F23"/>
    <w:rsid w:val="007C0827"/>
    <w:rsid w:val="007C0AE7"/>
    <w:rsid w:val="007C0B82"/>
    <w:rsid w:val="007C1211"/>
    <w:rsid w:val="007C1431"/>
    <w:rsid w:val="007C5388"/>
    <w:rsid w:val="007C616A"/>
    <w:rsid w:val="007D2E74"/>
    <w:rsid w:val="007D42CB"/>
    <w:rsid w:val="007D4F46"/>
    <w:rsid w:val="007D51D5"/>
    <w:rsid w:val="007D7D79"/>
    <w:rsid w:val="007D7DA1"/>
    <w:rsid w:val="007E0F59"/>
    <w:rsid w:val="007E1E4E"/>
    <w:rsid w:val="007E5BF7"/>
    <w:rsid w:val="007E707A"/>
    <w:rsid w:val="007E7F76"/>
    <w:rsid w:val="007F1401"/>
    <w:rsid w:val="007F14F5"/>
    <w:rsid w:val="007F191B"/>
    <w:rsid w:val="007F2138"/>
    <w:rsid w:val="007F24AF"/>
    <w:rsid w:val="00801BB7"/>
    <w:rsid w:val="0080334D"/>
    <w:rsid w:val="00803C56"/>
    <w:rsid w:val="00806192"/>
    <w:rsid w:val="00806EE8"/>
    <w:rsid w:val="00807F40"/>
    <w:rsid w:val="00812AA4"/>
    <w:rsid w:val="008137E2"/>
    <w:rsid w:val="008138A7"/>
    <w:rsid w:val="00816A9D"/>
    <w:rsid w:val="00820E56"/>
    <w:rsid w:val="008232ED"/>
    <w:rsid w:val="008244E2"/>
    <w:rsid w:val="0082534B"/>
    <w:rsid w:val="00826ABA"/>
    <w:rsid w:val="00827533"/>
    <w:rsid w:val="00827FDC"/>
    <w:rsid w:val="008300E6"/>
    <w:rsid w:val="00830A7C"/>
    <w:rsid w:val="00830B39"/>
    <w:rsid w:val="00830DFA"/>
    <w:rsid w:val="008316FC"/>
    <w:rsid w:val="008327B3"/>
    <w:rsid w:val="0083348A"/>
    <w:rsid w:val="0083426D"/>
    <w:rsid w:val="008371C1"/>
    <w:rsid w:val="0084033A"/>
    <w:rsid w:val="00840AF7"/>
    <w:rsid w:val="008412A7"/>
    <w:rsid w:val="00841DFC"/>
    <w:rsid w:val="00846CA0"/>
    <w:rsid w:val="008470A1"/>
    <w:rsid w:val="00847580"/>
    <w:rsid w:val="008507B3"/>
    <w:rsid w:val="008529B1"/>
    <w:rsid w:val="00852BE5"/>
    <w:rsid w:val="00867445"/>
    <w:rsid w:val="00873B93"/>
    <w:rsid w:val="00874019"/>
    <w:rsid w:val="00875E25"/>
    <w:rsid w:val="008764B5"/>
    <w:rsid w:val="008778DC"/>
    <w:rsid w:val="0088680A"/>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4E5A"/>
    <w:rsid w:val="008C71DB"/>
    <w:rsid w:val="008D66CE"/>
    <w:rsid w:val="008D68FD"/>
    <w:rsid w:val="008D7471"/>
    <w:rsid w:val="008E0BA3"/>
    <w:rsid w:val="008E3230"/>
    <w:rsid w:val="008E7365"/>
    <w:rsid w:val="008F264A"/>
    <w:rsid w:val="008F751D"/>
    <w:rsid w:val="008F78FA"/>
    <w:rsid w:val="00901419"/>
    <w:rsid w:val="00903211"/>
    <w:rsid w:val="00903421"/>
    <w:rsid w:val="00905631"/>
    <w:rsid w:val="00906E6E"/>
    <w:rsid w:val="00910BF0"/>
    <w:rsid w:val="009127B7"/>
    <w:rsid w:val="00915795"/>
    <w:rsid w:val="0091711B"/>
    <w:rsid w:val="00917239"/>
    <w:rsid w:val="00920DC4"/>
    <w:rsid w:val="00921336"/>
    <w:rsid w:val="009254AA"/>
    <w:rsid w:val="00925D3D"/>
    <w:rsid w:val="00926B30"/>
    <w:rsid w:val="00927F10"/>
    <w:rsid w:val="009328B6"/>
    <w:rsid w:val="00935572"/>
    <w:rsid w:val="00937817"/>
    <w:rsid w:val="00940EA6"/>
    <w:rsid w:val="00941DB6"/>
    <w:rsid w:val="00943130"/>
    <w:rsid w:val="00946F3C"/>
    <w:rsid w:val="00946FA0"/>
    <w:rsid w:val="00947543"/>
    <w:rsid w:val="009478BA"/>
    <w:rsid w:val="00947C1D"/>
    <w:rsid w:val="00950E39"/>
    <w:rsid w:val="009510C9"/>
    <w:rsid w:val="00952688"/>
    <w:rsid w:val="009550F7"/>
    <w:rsid w:val="00955D24"/>
    <w:rsid w:val="00955EFB"/>
    <w:rsid w:val="00960423"/>
    <w:rsid w:val="00961DA1"/>
    <w:rsid w:val="00962D5E"/>
    <w:rsid w:val="00964374"/>
    <w:rsid w:val="00964EAD"/>
    <w:rsid w:val="00966C24"/>
    <w:rsid w:val="009672C3"/>
    <w:rsid w:val="00972646"/>
    <w:rsid w:val="00972A4C"/>
    <w:rsid w:val="0097382C"/>
    <w:rsid w:val="009738FB"/>
    <w:rsid w:val="00981379"/>
    <w:rsid w:val="00982FC2"/>
    <w:rsid w:val="00983C44"/>
    <w:rsid w:val="009844A4"/>
    <w:rsid w:val="00990376"/>
    <w:rsid w:val="00992B45"/>
    <w:rsid w:val="009966AE"/>
    <w:rsid w:val="00997B77"/>
    <w:rsid w:val="009A193A"/>
    <w:rsid w:val="009A23B4"/>
    <w:rsid w:val="009A3C17"/>
    <w:rsid w:val="009A450D"/>
    <w:rsid w:val="009A754E"/>
    <w:rsid w:val="009A7BE5"/>
    <w:rsid w:val="009B11B8"/>
    <w:rsid w:val="009B26AE"/>
    <w:rsid w:val="009B2EA6"/>
    <w:rsid w:val="009B3058"/>
    <w:rsid w:val="009B609A"/>
    <w:rsid w:val="009C07C8"/>
    <w:rsid w:val="009C38F9"/>
    <w:rsid w:val="009C44AE"/>
    <w:rsid w:val="009C4B64"/>
    <w:rsid w:val="009C4D2B"/>
    <w:rsid w:val="009C60C3"/>
    <w:rsid w:val="009C6D47"/>
    <w:rsid w:val="009C78A1"/>
    <w:rsid w:val="009D49C9"/>
    <w:rsid w:val="009D6E56"/>
    <w:rsid w:val="009D7C56"/>
    <w:rsid w:val="009E2428"/>
    <w:rsid w:val="009E2A75"/>
    <w:rsid w:val="009E2F4B"/>
    <w:rsid w:val="009E3E96"/>
    <w:rsid w:val="009E58A2"/>
    <w:rsid w:val="009E5B65"/>
    <w:rsid w:val="009E7902"/>
    <w:rsid w:val="009F07DF"/>
    <w:rsid w:val="009F087B"/>
    <w:rsid w:val="009F439D"/>
    <w:rsid w:val="009F6198"/>
    <w:rsid w:val="00A00630"/>
    <w:rsid w:val="00A00A25"/>
    <w:rsid w:val="00A030B4"/>
    <w:rsid w:val="00A0363E"/>
    <w:rsid w:val="00A04CBB"/>
    <w:rsid w:val="00A07942"/>
    <w:rsid w:val="00A12ABA"/>
    <w:rsid w:val="00A12F77"/>
    <w:rsid w:val="00A12FEE"/>
    <w:rsid w:val="00A1480A"/>
    <w:rsid w:val="00A14D6C"/>
    <w:rsid w:val="00A14E0A"/>
    <w:rsid w:val="00A1579A"/>
    <w:rsid w:val="00A15B41"/>
    <w:rsid w:val="00A16561"/>
    <w:rsid w:val="00A17FC7"/>
    <w:rsid w:val="00A21450"/>
    <w:rsid w:val="00A241B9"/>
    <w:rsid w:val="00A27736"/>
    <w:rsid w:val="00A30460"/>
    <w:rsid w:val="00A30A2F"/>
    <w:rsid w:val="00A316B6"/>
    <w:rsid w:val="00A31A90"/>
    <w:rsid w:val="00A32F00"/>
    <w:rsid w:val="00A3558B"/>
    <w:rsid w:val="00A378A3"/>
    <w:rsid w:val="00A42D86"/>
    <w:rsid w:val="00A44C3E"/>
    <w:rsid w:val="00A4577A"/>
    <w:rsid w:val="00A46022"/>
    <w:rsid w:val="00A47E5C"/>
    <w:rsid w:val="00A50C10"/>
    <w:rsid w:val="00A5196F"/>
    <w:rsid w:val="00A51FF2"/>
    <w:rsid w:val="00A54905"/>
    <w:rsid w:val="00A5490A"/>
    <w:rsid w:val="00A5565F"/>
    <w:rsid w:val="00A63D00"/>
    <w:rsid w:val="00A65D17"/>
    <w:rsid w:val="00A662A1"/>
    <w:rsid w:val="00A66993"/>
    <w:rsid w:val="00A66D0E"/>
    <w:rsid w:val="00A66D8E"/>
    <w:rsid w:val="00A67AB3"/>
    <w:rsid w:val="00A7114E"/>
    <w:rsid w:val="00A7253A"/>
    <w:rsid w:val="00A7575B"/>
    <w:rsid w:val="00A75B8A"/>
    <w:rsid w:val="00A807FD"/>
    <w:rsid w:val="00A80821"/>
    <w:rsid w:val="00A83D0C"/>
    <w:rsid w:val="00A84D91"/>
    <w:rsid w:val="00A85468"/>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3849"/>
    <w:rsid w:val="00AC4BB4"/>
    <w:rsid w:val="00AC7F33"/>
    <w:rsid w:val="00AD005E"/>
    <w:rsid w:val="00AD06DE"/>
    <w:rsid w:val="00AD3A68"/>
    <w:rsid w:val="00AD6FD5"/>
    <w:rsid w:val="00AE00F6"/>
    <w:rsid w:val="00AE0C01"/>
    <w:rsid w:val="00AE3AB2"/>
    <w:rsid w:val="00AE5A91"/>
    <w:rsid w:val="00AE63F6"/>
    <w:rsid w:val="00AE75B5"/>
    <w:rsid w:val="00AE7A6B"/>
    <w:rsid w:val="00AF0608"/>
    <w:rsid w:val="00AF3F53"/>
    <w:rsid w:val="00B01A54"/>
    <w:rsid w:val="00B029D3"/>
    <w:rsid w:val="00B045A5"/>
    <w:rsid w:val="00B073A9"/>
    <w:rsid w:val="00B1107A"/>
    <w:rsid w:val="00B11842"/>
    <w:rsid w:val="00B12927"/>
    <w:rsid w:val="00B12A42"/>
    <w:rsid w:val="00B13CED"/>
    <w:rsid w:val="00B161BE"/>
    <w:rsid w:val="00B165E7"/>
    <w:rsid w:val="00B2042A"/>
    <w:rsid w:val="00B22AD1"/>
    <w:rsid w:val="00B22DC2"/>
    <w:rsid w:val="00B24A9C"/>
    <w:rsid w:val="00B26A00"/>
    <w:rsid w:val="00B26DFB"/>
    <w:rsid w:val="00B2702A"/>
    <w:rsid w:val="00B3529B"/>
    <w:rsid w:val="00B36112"/>
    <w:rsid w:val="00B40B71"/>
    <w:rsid w:val="00B41E61"/>
    <w:rsid w:val="00B41FA8"/>
    <w:rsid w:val="00B4490C"/>
    <w:rsid w:val="00B50CA4"/>
    <w:rsid w:val="00B50FFB"/>
    <w:rsid w:val="00B514CC"/>
    <w:rsid w:val="00B52B04"/>
    <w:rsid w:val="00B533E7"/>
    <w:rsid w:val="00B5487D"/>
    <w:rsid w:val="00B55EAB"/>
    <w:rsid w:val="00B62574"/>
    <w:rsid w:val="00B62A73"/>
    <w:rsid w:val="00B63386"/>
    <w:rsid w:val="00B65D6C"/>
    <w:rsid w:val="00B66CF7"/>
    <w:rsid w:val="00B70AF5"/>
    <w:rsid w:val="00B717A5"/>
    <w:rsid w:val="00B73F73"/>
    <w:rsid w:val="00B77BAF"/>
    <w:rsid w:val="00B81610"/>
    <w:rsid w:val="00B83830"/>
    <w:rsid w:val="00B85274"/>
    <w:rsid w:val="00B85A02"/>
    <w:rsid w:val="00B86DF4"/>
    <w:rsid w:val="00B876C0"/>
    <w:rsid w:val="00B87771"/>
    <w:rsid w:val="00B94988"/>
    <w:rsid w:val="00B96194"/>
    <w:rsid w:val="00BA67FB"/>
    <w:rsid w:val="00BA73BF"/>
    <w:rsid w:val="00BA7935"/>
    <w:rsid w:val="00BB0B75"/>
    <w:rsid w:val="00BB1D46"/>
    <w:rsid w:val="00BB39AA"/>
    <w:rsid w:val="00BB3F44"/>
    <w:rsid w:val="00BB3F9D"/>
    <w:rsid w:val="00BB5EF5"/>
    <w:rsid w:val="00BB63BF"/>
    <w:rsid w:val="00BC2B4A"/>
    <w:rsid w:val="00BC4E5E"/>
    <w:rsid w:val="00BD0011"/>
    <w:rsid w:val="00BD076C"/>
    <w:rsid w:val="00BD191A"/>
    <w:rsid w:val="00BD7586"/>
    <w:rsid w:val="00BD7BB4"/>
    <w:rsid w:val="00BD7D47"/>
    <w:rsid w:val="00BE092A"/>
    <w:rsid w:val="00BE0F4F"/>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17D1A"/>
    <w:rsid w:val="00C205C4"/>
    <w:rsid w:val="00C27AE8"/>
    <w:rsid w:val="00C3269C"/>
    <w:rsid w:val="00C33463"/>
    <w:rsid w:val="00C33A7A"/>
    <w:rsid w:val="00C345B4"/>
    <w:rsid w:val="00C34C3B"/>
    <w:rsid w:val="00C34D96"/>
    <w:rsid w:val="00C3557C"/>
    <w:rsid w:val="00C361C8"/>
    <w:rsid w:val="00C3687D"/>
    <w:rsid w:val="00C3701F"/>
    <w:rsid w:val="00C37281"/>
    <w:rsid w:val="00C4017F"/>
    <w:rsid w:val="00C427F9"/>
    <w:rsid w:val="00C4531B"/>
    <w:rsid w:val="00C45C75"/>
    <w:rsid w:val="00C466FE"/>
    <w:rsid w:val="00C5537A"/>
    <w:rsid w:val="00C57086"/>
    <w:rsid w:val="00C61722"/>
    <w:rsid w:val="00C61FA1"/>
    <w:rsid w:val="00C621EF"/>
    <w:rsid w:val="00C62527"/>
    <w:rsid w:val="00C63FCC"/>
    <w:rsid w:val="00C66A3C"/>
    <w:rsid w:val="00C70896"/>
    <w:rsid w:val="00C70C57"/>
    <w:rsid w:val="00C71DE7"/>
    <w:rsid w:val="00C71F57"/>
    <w:rsid w:val="00C766E4"/>
    <w:rsid w:val="00C77CD4"/>
    <w:rsid w:val="00C80866"/>
    <w:rsid w:val="00C81D79"/>
    <w:rsid w:val="00C929B7"/>
    <w:rsid w:val="00CA5CE8"/>
    <w:rsid w:val="00CB6FDF"/>
    <w:rsid w:val="00CB7A93"/>
    <w:rsid w:val="00CC0547"/>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5F8F"/>
    <w:rsid w:val="00CF6CA2"/>
    <w:rsid w:val="00D00857"/>
    <w:rsid w:val="00D01B90"/>
    <w:rsid w:val="00D0235E"/>
    <w:rsid w:val="00D03C75"/>
    <w:rsid w:val="00D0656A"/>
    <w:rsid w:val="00D0656E"/>
    <w:rsid w:val="00D07DEB"/>
    <w:rsid w:val="00D13698"/>
    <w:rsid w:val="00D20AF7"/>
    <w:rsid w:val="00D25019"/>
    <w:rsid w:val="00D26E09"/>
    <w:rsid w:val="00D377DA"/>
    <w:rsid w:val="00D434CC"/>
    <w:rsid w:val="00D46DEE"/>
    <w:rsid w:val="00D50895"/>
    <w:rsid w:val="00D50C5D"/>
    <w:rsid w:val="00D534FE"/>
    <w:rsid w:val="00D53965"/>
    <w:rsid w:val="00D56C0B"/>
    <w:rsid w:val="00D56CDF"/>
    <w:rsid w:val="00D60643"/>
    <w:rsid w:val="00D62C37"/>
    <w:rsid w:val="00D636F5"/>
    <w:rsid w:val="00D640A7"/>
    <w:rsid w:val="00D64DCA"/>
    <w:rsid w:val="00D65C30"/>
    <w:rsid w:val="00D67235"/>
    <w:rsid w:val="00D7259C"/>
    <w:rsid w:val="00D768EE"/>
    <w:rsid w:val="00D82A80"/>
    <w:rsid w:val="00D8316A"/>
    <w:rsid w:val="00D8342E"/>
    <w:rsid w:val="00D8387F"/>
    <w:rsid w:val="00D84F25"/>
    <w:rsid w:val="00D85F45"/>
    <w:rsid w:val="00D872E5"/>
    <w:rsid w:val="00D87C4D"/>
    <w:rsid w:val="00D916E7"/>
    <w:rsid w:val="00D94200"/>
    <w:rsid w:val="00D95458"/>
    <w:rsid w:val="00D95AA0"/>
    <w:rsid w:val="00D95B61"/>
    <w:rsid w:val="00D96596"/>
    <w:rsid w:val="00D96749"/>
    <w:rsid w:val="00DA0131"/>
    <w:rsid w:val="00DA04C5"/>
    <w:rsid w:val="00DA2351"/>
    <w:rsid w:val="00DA4119"/>
    <w:rsid w:val="00DB18C9"/>
    <w:rsid w:val="00DB55D2"/>
    <w:rsid w:val="00DB6DCD"/>
    <w:rsid w:val="00DC1386"/>
    <w:rsid w:val="00DC34F1"/>
    <w:rsid w:val="00DC35F7"/>
    <w:rsid w:val="00DC5B95"/>
    <w:rsid w:val="00DC6B52"/>
    <w:rsid w:val="00DD02E6"/>
    <w:rsid w:val="00DD1A6D"/>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02F4"/>
    <w:rsid w:val="00E22F29"/>
    <w:rsid w:val="00E23EE8"/>
    <w:rsid w:val="00E24F45"/>
    <w:rsid w:val="00E30FFE"/>
    <w:rsid w:val="00E31B8E"/>
    <w:rsid w:val="00E33477"/>
    <w:rsid w:val="00E334E6"/>
    <w:rsid w:val="00E36BCE"/>
    <w:rsid w:val="00E41EC3"/>
    <w:rsid w:val="00E42C6D"/>
    <w:rsid w:val="00E43757"/>
    <w:rsid w:val="00E46383"/>
    <w:rsid w:val="00E511F2"/>
    <w:rsid w:val="00E51DA9"/>
    <w:rsid w:val="00E521EB"/>
    <w:rsid w:val="00E52495"/>
    <w:rsid w:val="00E5797F"/>
    <w:rsid w:val="00E6110B"/>
    <w:rsid w:val="00E651A2"/>
    <w:rsid w:val="00E65E22"/>
    <w:rsid w:val="00E66C27"/>
    <w:rsid w:val="00E6703D"/>
    <w:rsid w:val="00E7215E"/>
    <w:rsid w:val="00E729CB"/>
    <w:rsid w:val="00E73354"/>
    <w:rsid w:val="00E737ED"/>
    <w:rsid w:val="00E74BE8"/>
    <w:rsid w:val="00E77FEC"/>
    <w:rsid w:val="00E80F5D"/>
    <w:rsid w:val="00E82A9B"/>
    <w:rsid w:val="00E842B1"/>
    <w:rsid w:val="00E85F36"/>
    <w:rsid w:val="00E87AF6"/>
    <w:rsid w:val="00E91F72"/>
    <w:rsid w:val="00E92487"/>
    <w:rsid w:val="00E928C6"/>
    <w:rsid w:val="00E92CB7"/>
    <w:rsid w:val="00E93600"/>
    <w:rsid w:val="00E94469"/>
    <w:rsid w:val="00E955C3"/>
    <w:rsid w:val="00EA00DA"/>
    <w:rsid w:val="00EA04DC"/>
    <w:rsid w:val="00EA1501"/>
    <w:rsid w:val="00EA1693"/>
    <w:rsid w:val="00EA1D9A"/>
    <w:rsid w:val="00EA5710"/>
    <w:rsid w:val="00EA6385"/>
    <w:rsid w:val="00EA674F"/>
    <w:rsid w:val="00EB34FC"/>
    <w:rsid w:val="00EB369C"/>
    <w:rsid w:val="00EB470D"/>
    <w:rsid w:val="00EB4FB2"/>
    <w:rsid w:val="00EB54FE"/>
    <w:rsid w:val="00EB5503"/>
    <w:rsid w:val="00EC01E8"/>
    <w:rsid w:val="00EC2231"/>
    <w:rsid w:val="00EC2468"/>
    <w:rsid w:val="00EC27BA"/>
    <w:rsid w:val="00EC2F3E"/>
    <w:rsid w:val="00EC3257"/>
    <w:rsid w:val="00EC339D"/>
    <w:rsid w:val="00EC47EE"/>
    <w:rsid w:val="00EC4B3B"/>
    <w:rsid w:val="00EC5E04"/>
    <w:rsid w:val="00ED178E"/>
    <w:rsid w:val="00ED24E0"/>
    <w:rsid w:val="00ED32AD"/>
    <w:rsid w:val="00EF1D87"/>
    <w:rsid w:val="00EF3B63"/>
    <w:rsid w:val="00EF4D5E"/>
    <w:rsid w:val="00EF5934"/>
    <w:rsid w:val="00EF611F"/>
    <w:rsid w:val="00EF712F"/>
    <w:rsid w:val="00F00196"/>
    <w:rsid w:val="00F001EB"/>
    <w:rsid w:val="00F0115D"/>
    <w:rsid w:val="00F02218"/>
    <w:rsid w:val="00F030CC"/>
    <w:rsid w:val="00F05328"/>
    <w:rsid w:val="00F0624B"/>
    <w:rsid w:val="00F14487"/>
    <w:rsid w:val="00F14AD9"/>
    <w:rsid w:val="00F14DE8"/>
    <w:rsid w:val="00F1660E"/>
    <w:rsid w:val="00F17840"/>
    <w:rsid w:val="00F205C1"/>
    <w:rsid w:val="00F23C09"/>
    <w:rsid w:val="00F23CB4"/>
    <w:rsid w:val="00F2400E"/>
    <w:rsid w:val="00F24900"/>
    <w:rsid w:val="00F3100F"/>
    <w:rsid w:val="00F32701"/>
    <w:rsid w:val="00F355A9"/>
    <w:rsid w:val="00F41776"/>
    <w:rsid w:val="00F422B7"/>
    <w:rsid w:val="00F428A1"/>
    <w:rsid w:val="00F441D2"/>
    <w:rsid w:val="00F4773D"/>
    <w:rsid w:val="00F51585"/>
    <w:rsid w:val="00F52F04"/>
    <w:rsid w:val="00F56B32"/>
    <w:rsid w:val="00F62648"/>
    <w:rsid w:val="00F63DED"/>
    <w:rsid w:val="00F66EDA"/>
    <w:rsid w:val="00F66F4A"/>
    <w:rsid w:val="00F71752"/>
    <w:rsid w:val="00F71C09"/>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692"/>
    <w:rsid w:val="00FA1F31"/>
    <w:rsid w:val="00FA36A5"/>
    <w:rsid w:val="00FA5651"/>
    <w:rsid w:val="00FA5B06"/>
    <w:rsid w:val="00FA5DBB"/>
    <w:rsid w:val="00FA671C"/>
    <w:rsid w:val="00FB1E93"/>
    <w:rsid w:val="00FB1F74"/>
    <w:rsid w:val="00FB43FF"/>
    <w:rsid w:val="00FB48CE"/>
    <w:rsid w:val="00FC16BE"/>
    <w:rsid w:val="00FC1DE7"/>
    <w:rsid w:val="00FC1DF3"/>
    <w:rsid w:val="00FC434C"/>
    <w:rsid w:val="00FC59AB"/>
    <w:rsid w:val="00FC66D3"/>
    <w:rsid w:val="00FC771D"/>
    <w:rsid w:val="00FD0386"/>
    <w:rsid w:val="00FD3334"/>
    <w:rsid w:val="00FD341B"/>
    <w:rsid w:val="00FE194B"/>
    <w:rsid w:val="00FE4CCF"/>
    <w:rsid w:val="00FE6AD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424532">
      <w:bodyDiv w:val="1"/>
      <w:marLeft w:val="0"/>
      <w:marRight w:val="0"/>
      <w:marTop w:val="0"/>
      <w:marBottom w:val="0"/>
      <w:divBdr>
        <w:top w:val="none" w:sz="0" w:space="0" w:color="auto"/>
        <w:left w:val="none" w:sz="0" w:space="0" w:color="auto"/>
        <w:bottom w:val="none" w:sz="0" w:space="0" w:color="auto"/>
        <w:right w:val="none" w:sz="0" w:space="0" w:color="auto"/>
      </w:divBdr>
      <w:divsChild>
        <w:div w:id="1331062924">
          <w:marLeft w:val="634"/>
          <w:marRight w:val="0"/>
          <w:marTop w:val="96"/>
          <w:marBottom w:val="0"/>
          <w:divBdr>
            <w:top w:val="none" w:sz="0" w:space="0" w:color="auto"/>
            <w:left w:val="none" w:sz="0" w:space="0" w:color="auto"/>
            <w:bottom w:val="none" w:sz="0" w:space="0" w:color="auto"/>
            <w:right w:val="none" w:sz="0" w:space="0" w:color="auto"/>
          </w:divBdr>
        </w:div>
        <w:div w:id="1787767609">
          <w:marLeft w:val="634"/>
          <w:marRight w:val="0"/>
          <w:marTop w:val="96"/>
          <w:marBottom w:val="0"/>
          <w:divBdr>
            <w:top w:val="none" w:sz="0" w:space="0" w:color="auto"/>
            <w:left w:val="none" w:sz="0" w:space="0" w:color="auto"/>
            <w:bottom w:val="none" w:sz="0" w:space="0" w:color="auto"/>
            <w:right w:val="none" w:sz="0" w:space="0" w:color="auto"/>
          </w:divBdr>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9F5AEA-DF04-45D4-BB90-BA1E63E0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14556</Words>
  <Characters>82973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97335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Imtiaz</cp:lastModifiedBy>
  <cp:revision>6</cp:revision>
  <cp:lastPrinted>2014-12-03T10:17:00Z</cp:lastPrinted>
  <dcterms:created xsi:type="dcterms:W3CDTF">2015-08-03T06:20:00Z</dcterms:created>
  <dcterms:modified xsi:type="dcterms:W3CDTF">2015-08-04T10:40:00Z</dcterms:modified>
</cp:coreProperties>
</file>